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BE17C" w14:textId="77777777" w:rsidR="00935AB1" w:rsidRPr="0065798E" w:rsidRDefault="00DF3871" w:rsidP="00935AB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6A9EC67C" wp14:editId="683165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935AB1">
        <w:rPr>
          <w:rFonts w:ascii="Arial Narrow" w:hAnsi="Arial Narrow"/>
          <w:b/>
          <w:noProof/>
          <w:lang w:eastAsia="zh-CN"/>
        </w:rPr>
        <w:drawing>
          <wp:inline distT="0" distB="0" distL="0" distR="0" wp14:anchorId="4A0A1386" wp14:editId="7F9BCFBF">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3E635C8" w14:textId="77777777" w:rsidR="00935AB1" w:rsidRDefault="00935AB1" w:rsidP="00935AB1">
      <w:pPr>
        <w:spacing w:after="0"/>
        <w:jc w:val="right"/>
        <w:rPr>
          <w:rFonts w:ascii="Garamond" w:hAnsi="Garamond"/>
          <w:b/>
          <w:sz w:val="32"/>
        </w:rPr>
      </w:pPr>
      <w:r w:rsidRPr="00980037">
        <w:rPr>
          <w:rFonts w:ascii="Garamond" w:hAnsi="Garamond"/>
          <w:b/>
          <w:sz w:val="32"/>
        </w:rPr>
        <w:t>ANSI/HL7 V2.9-2019</w:t>
      </w:r>
    </w:p>
    <w:p w14:paraId="01A9E412" w14:textId="77777777" w:rsidR="00935AB1" w:rsidRPr="00B83364" w:rsidRDefault="00935AB1" w:rsidP="00935AB1">
      <w:pPr>
        <w:jc w:val="right"/>
      </w:pPr>
      <w:r>
        <w:rPr>
          <w:rFonts w:ascii="Garamond" w:hAnsi="Garamond"/>
          <w:b/>
          <w:sz w:val="32"/>
        </w:rPr>
        <w:t>12/9/2019</w:t>
      </w:r>
    </w:p>
    <w:p w14:paraId="6D9F32AB"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F67C9CE" w14:textId="77777777" w:rsidR="009E61BC" w:rsidRPr="00890B0C" w:rsidRDefault="00585D68">
      <w:pPr>
        <w:rPr>
          <w:noProof/>
        </w:rPr>
      </w:pPr>
      <w:r>
        <w:rPr>
          <w:vanish/>
        </w:rPr>
        <w:fldChar w:fldCharType="begin"/>
      </w:r>
      <w:r>
        <w:rPr>
          <w:vanish/>
        </w:rPr>
        <w:instrText xml:space="preserve"> SEQ Kapitel \r 6 \* MERGEFORMAT </w:instrText>
      </w:r>
      <w:r>
        <w:rPr>
          <w:vanish/>
        </w:rPr>
        <w:fldChar w:fldCharType="separate"/>
      </w:r>
      <w:r>
        <w:rPr>
          <w:noProof/>
          <w:vanish/>
        </w:rPr>
        <w:t>6</w:t>
      </w:r>
      <w:r>
        <w:rPr>
          <w:vanish/>
        </w:rPr>
        <w:fldChar w:fldCharType="end"/>
      </w:r>
    </w:p>
    <w:tbl>
      <w:tblPr>
        <w:tblW w:w="9576" w:type="dxa"/>
        <w:tblLayout w:type="fixed"/>
        <w:tblLook w:val="0000" w:firstRow="0" w:lastRow="0" w:firstColumn="0" w:lastColumn="0" w:noHBand="0" w:noVBand="0"/>
      </w:tblPr>
      <w:tblGrid>
        <w:gridCol w:w="2595"/>
        <w:gridCol w:w="6981"/>
      </w:tblGrid>
      <w:tr w:rsidR="00AB0781" w14:paraId="1EF388F7" w14:textId="77777777" w:rsidTr="00373FEA">
        <w:tc>
          <w:tcPr>
            <w:tcW w:w="2595" w:type="dxa"/>
          </w:tcPr>
          <w:p w14:paraId="1BB59045"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1F6C75E5" w14:textId="77777777" w:rsidR="00AB0781" w:rsidRPr="00713BF5" w:rsidRDefault="00AB0781" w:rsidP="005B656B">
            <w:pPr>
              <w:spacing w:after="0"/>
              <w:textAlignment w:val="center"/>
              <w:rPr>
                <w:color w:val="0000FF"/>
                <w:szCs w:val="20"/>
              </w:rPr>
            </w:pPr>
            <w:r>
              <w:t>Kathleen Connor</w:t>
            </w:r>
            <w:r>
              <w:br/>
            </w:r>
            <w:r w:rsidR="00BB6B90">
              <w:rPr>
                <w:color w:val="0000FF"/>
                <w:szCs w:val="20"/>
              </w:rPr>
              <w:t xml:space="preserve">Book </w:t>
            </w:r>
            <w:proofErr w:type="spellStart"/>
            <w:r w:rsidR="00BB6B90">
              <w:rPr>
                <w:color w:val="0000FF"/>
                <w:szCs w:val="20"/>
              </w:rPr>
              <w:t>Zurman</w:t>
            </w:r>
            <w:proofErr w:type="spellEnd"/>
            <w:r w:rsidR="00BB6B90">
              <w:rPr>
                <w:color w:val="0000FF"/>
                <w:szCs w:val="20"/>
              </w:rPr>
              <w:t xml:space="preserve"> Incorporated</w:t>
            </w:r>
          </w:p>
        </w:tc>
      </w:tr>
      <w:tr w:rsidR="00AB0781" w:rsidRPr="005413B2" w14:paraId="726B38EF" w14:textId="77777777" w:rsidTr="00373FEA">
        <w:tc>
          <w:tcPr>
            <w:tcW w:w="2595" w:type="dxa"/>
          </w:tcPr>
          <w:p w14:paraId="7FDA3D19" w14:textId="77777777" w:rsidR="00AB0781" w:rsidRDefault="00AB0781" w:rsidP="005B656B">
            <w:pPr>
              <w:spacing w:after="0"/>
              <w:rPr>
                <w:noProof/>
              </w:rPr>
            </w:pPr>
            <w:r>
              <w:rPr>
                <w:noProof/>
              </w:rPr>
              <w:t>Chapter Chair:</w:t>
            </w:r>
          </w:p>
        </w:tc>
        <w:tc>
          <w:tcPr>
            <w:tcW w:w="6981" w:type="dxa"/>
          </w:tcPr>
          <w:p w14:paraId="7266F252" w14:textId="77777777" w:rsidR="00AB0781" w:rsidRPr="005413B2" w:rsidRDefault="00AB0781" w:rsidP="005B656B">
            <w:pPr>
              <w:spacing w:after="0"/>
              <w:rPr>
                <w:lang w:val="de-DE"/>
                <w:rPrChange w:id="14" w:author="Michael Faughn" w:date="2020-12-09T09:41:00Z">
                  <w:rPr/>
                </w:rPrChange>
              </w:rPr>
            </w:pPr>
            <w:r w:rsidRPr="005413B2">
              <w:rPr>
                <w:lang w:val="de-DE"/>
                <w:rPrChange w:id="15" w:author="Michael Faughn" w:date="2020-12-09T09:41:00Z">
                  <w:rPr/>
                </w:rPrChange>
              </w:rPr>
              <w:t>Paul Knapp</w:t>
            </w:r>
            <w:r w:rsidR="006F1F3E" w:rsidRPr="005413B2">
              <w:rPr>
                <w:lang w:val="de-DE"/>
                <w:rPrChange w:id="16" w:author="Michael Faughn" w:date="2020-12-09T09:41:00Z">
                  <w:rPr/>
                </w:rPrChange>
              </w:rPr>
              <w:br/>
            </w:r>
            <w:proofErr w:type="spellStart"/>
            <w:r w:rsidRPr="005413B2">
              <w:rPr>
                <w:lang w:val="de-DE"/>
                <w:rPrChange w:id="17" w:author="Michael Faughn" w:date="2020-12-09T09:41:00Z">
                  <w:rPr/>
                </w:rPrChange>
              </w:rPr>
              <w:t>Knapp</w:t>
            </w:r>
            <w:proofErr w:type="spellEnd"/>
            <w:r w:rsidRPr="005413B2">
              <w:rPr>
                <w:lang w:val="de-DE"/>
                <w:rPrChange w:id="18" w:author="Michael Faughn" w:date="2020-12-09T09:41:00Z">
                  <w:rPr/>
                </w:rPrChange>
              </w:rPr>
              <w:t xml:space="preserve"> Consulting, Inc.</w:t>
            </w:r>
          </w:p>
        </w:tc>
      </w:tr>
      <w:tr w:rsidR="00AB0781" w:rsidRPr="005413B2" w14:paraId="5D33A6B4" w14:textId="77777777" w:rsidTr="00373FEA">
        <w:tc>
          <w:tcPr>
            <w:tcW w:w="2595" w:type="dxa"/>
          </w:tcPr>
          <w:p w14:paraId="1674207D" w14:textId="77777777" w:rsidR="00AB0781" w:rsidRDefault="00AB0781" w:rsidP="005B656B">
            <w:pPr>
              <w:spacing w:after="0"/>
              <w:rPr>
                <w:noProof/>
              </w:rPr>
            </w:pPr>
            <w:r>
              <w:rPr>
                <w:noProof/>
              </w:rPr>
              <w:t>Chapter Chair</w:t>
            </w:r>
          </w:p>
        </w:tc>
        <w:tc>
          <w:tcPr>
            <w:tcW w:w="6981" w:type="dxa"/>
          </w:tcPr>
          <w:p w14:paraId="000F120A" w14:textId="77777777" w:rsidR="00AB0781" w:rsidRPr="005413B2" w:rsidRDefault="00AB0781" w:rsidP="005B656B">
            <w:pPr>
              <w:spacing w:after="0"/>
              <w:rPr>
                <w:lang w:val="pl-PL"/>
                <w:rPrChange w:id="19" w:author="Michael Faughn" w:date="2020-12-09T09:41:00Z">
                  <w:rPr/>
                </w:rPrChange>
              </w:rPr>
            </w:pPr>
            <w:r w:rsidRPr="005413B2">
              <w:rPr>
                <w:lang w:val="pl-PL"/>
                <w:rPrChange w:id="20" w:author="Michael Faughn" w:date="2020-12-09T09:41:00Z">
                  <w:rPr/>
                </w:rPrChange>
              </w:rPr>
              <w:t xml:space="preserve">Mary </w:t>
            </w:r>
            <w:proofErr w:type="spellStart"/>
            <w:r w:rsidRPr="005413B2">
              <w:rPr>
                <w:lang w:val="pl-PL"/>
                <w:rPrChange w:id="21" w:author="Michael Faughn" w:date="2020-12-09T09:41:00Z">
                  <w:rPr/>
                </w:rPrChange>
              </w:rPr>
              <w:t>Kay</w:t>
            </w:r>
            <w:proofErr w:type="spellEnd"/>
            <w:r w:rsidRPr="005413B2">
              <w:rPr>
                <w:lang w:val="pl-PL"/>
                <w:rPrChange w:id="22" w:author="Michael Faughn" w:date="2020-12-09T09:41:00Z">
                  <w:rPr/>
                </w:rPrChange>
              </w:rPr>
              <w:t xml:space="preserve"> </w:t>
            </w:r>
            <w:proofErr w:type="spellStart"/>
            <w:r w:rsidRPr="005413B2">
              <w:rPr>
                <w:lang w:val="pl-PL"/>
                <w:rPrChange w:id="23" w:author="Michael Faughn" w:date="2020-12-09T09:41:00Z">
                  <w:rPr/>
                </w:rPrChange>
              </w:rPr>
              <w:t>Mc</w:t>
            </w:r>
            <w:proofErr w:type="spellEnd"/>
            <w:r w:rsidRPr="005413B2">
              <w:rPr>
                <w:lang w:val="pl-PL"/>
                <w:rPrChange w:id="24" w:author="Michael Faughn" w:date="2020-12-09T09:41:00Z">
                  <w:rPr/>
                </w:rPrChange>
              </w:rPr>
              <w:t xml:space="preserve"> Daniel</w:t>
            </w:r>
            <w:r w:rsidRPr="005413B2">
              <w:rPr>
                <w:lang w:val="pl-PL"/>
                <w:rPrChange w:id="25" w:author="Michael Faughn" w:date="2020-12-09T09:41:00Z">
                  <w:rPr/>
                </w:rPrChange>
              </w:rPr>
              <w:br/>
            </w:r>
            <w:proofErr w:type="spellStart"/>
            <w:r w:rsidRPr="005413B2">
              <w:rPr>
                <w:lang w:val="pl-PL"/>
                <w:rPrChange w:id="26" w:author="Michael Faughn" w:date="2020-12-09T09:41:00Z">
                  <w:rPr/>
                </w:rPrChange>
              </w:rPr>
              <w:t>Markam</w:t>
            </w:r>
            <w:proofErr w:type="spellEnd"/>
            <w:r w:rsidRPr="005413B2">
              <w:rPr>
                <w:lang w:val="pl-PL"/>
                <w:rPrChange w:id="27" w:author="Michael Faughn" w:date="2020-12-09T09:41:00Z">
                  <w:rPr/>
                </w:rPrChange>
              </w:rPr>
              <w:t xml:space="preserve"> </w:t>
            </w:r>
            <w:proofErr w:type="spellStart"/>
            <w:r w:rsidRPr="005413B2">
              <w:rPr>
                <w:lang w:val="pl-PL"/>
                <w:rPrChange w:id="28" w:author="Michael Faughn" w:date="2020-12-09T09:41:00Z">
                  <w:rPr/>
                </w:rPrChange>
              </w:rPr>
              <w:t>Cognosante</w:t>
            </w:r>
            <w:proofErr w:type="spellEnd"/>
          </w:p>
        </w:tc>
      </w:tr>
      <w:tr w:rsidR="00F97390" w14:paraId="69EB48FB" w14:textId="77777777" w:rsidTr="00373FEA">
        <w:tc>
          <w:tcPr>
            <w:tcW w:w="2595" w:type="dxa"/>
          </w:tcPr>
          <w:p w14:paraId="218F3384" w14:textId="77777777" w:rsidR="00F97390" w:rsidRDefault="00F97390" w:rsidP="005B656B">
            <w:pPr>
              <w:spacing w:after="0"/>
              <w:rPr>
                <w:noProof/>
              </w:rPr>
            </w:pPr>
            <w:r>
              <w:rPr>
                <w:noProof/>
              </w:rPr>
              <w:t>Chapter Chair</w:t>
            </w:r>
          </w:p>
        </w:tc>
        <w:tc>
          <w:tcPr>
            <w:tcW w:w="6981" w:type="dxa"/>
          </w:tcPr>
          <w:p w14:paraId="0DB81431" w14:textId="77777777" w:rsidR="00F97390" w:rsidRDefault="00F97390" w:rsidP="005B656B">
            <w:pPr>
              <w:spacing w:after="0"/>
            </w:pPr>
            <w:r w:rsidRPr="00F97390">
              <w:t xml:space="preserve">Benoit </w:t>
            </w:r>
            <w:proofErr w:type="spellStart"/>
            <w:r w:rsidRPr="00F97390">
              <w:t>Schoeffler</w:t>
            </w:r>
            <w:proofErr w:type="spellEnd"/>
            <w:r>
              <w:br/>
            </w:r>
            <w:proofErr w:type="spellStart"/>
            <w:r>
              <w:t>almerys</w:t>
            </w:r>
            <w:proofErr w:type="spellEnd"/>
          </w:p>
        </w:tc>
      </w:tr>
      <w:tr w:rsidR="00F97390" w14:paraId="542FEEF5" w14:textId="77777777" w:rsidTr="00373FEA">
        <w:tc>
          <w:tcPr>
            <w:tcW w:w="2595" w:type="dxa"/>
          </w:tcPr>
          <w:p w14:paraId="025BB355" w14:textId="77777777" w:rsidR="00F97390" w:rsidRDefault="00F97390" w:rsidP="00F97390">
            <w:pPr>
              <w:rPr>
                <w:noProof/>
              </w:rPr>
            </w:pPr>
            <w:r>
              <w:rPr>
                <w:noProof/>
              </w:rPr>
              <w:t>Sponsoring TC:</w:t>
            </w:r>
          </w:p>
        </w:tc>
        <w:tc>
          <w:tcPr>
            <w:tcW w:w="6981" w:type="dxa"/>
          </w:tcPr>
          <w:p w14:paraId="12FB77CF" w14:textId="77777777" w:rsidR="00F97390" w:rsidRDefault="00F97390" w:rsidP="00F97390">
            <w:r>
              <w:t>Financial Management</w:t>
            </w:r>
          </w:p>
        </w:tc>
      </w:tr>
      <w:tr w:rsidR="00F97390" w14:paraId="53BC65A3" w14:textId="77777777" w:rsidTr="00373FEA">
        <w:tc>
          <w:tcPr>
            <w:tcW w:w="2595" w:type="dxa"/>
          </w:tcPr>
          <w:p w14:paraId="4DEF04AB" w14:textId="77777777" w:rsidR="00F97390" w:rsidRDefault="00F97390" w:rsidP="00F97390">
            <w:pPr>
              <w:rPr>
                <w:noProof/>
              </w:rPr>
            </w:pPr>
            <w:r>
              <w:rPr>
                <w:noProof/>
              </w:rPr>
              <w:t>List Server</w:t>
            </w:r>
          </w:p>
        </w:tc>
        <w:tc>
          <w:tcPr>
            <w:tcW w:w="6981" w:type="dxa"/>
          </w:tcPr>
          <w:p w14:paraId="659301E4" w14:textId="77777777" w:rsidR="00F97390" w:rsidRDefault="00C45560" w:rsidP="00F97390">
            <w:hyperlink r:id="rId10" w:history="1">
              <w:r w:rsidR="00F97390" w:rsidRPr="00AB0781">
                <w:rPr>
                  <w:rStyle w:val="Hyperlink"/>
                </w:rPr>
                <w:t>fm@lists.hl7.org</w:t>
              </w:r>
            </w:hyperlink>
            <w:r w:rsidR="00F97390">
              <w:t xml:space="preserve"> </w:t>
            </w:r>
          </w:p>
        </w:tc>
      </w:tr>
    </w:tbl>
    <w:p w14:paraId="7D9407EF" w14:textId="77777777" w:rsidR="009E61BC" w:rsidRDefault="009E61BC" w:rsidP="00C21EE2">
      <w:pPr>
        <w:rPr>
          <w:noProof/>
        </w:rPr>
      </w:pPr>
    </w:p>
    <w:p w14:paraId="33016758" w14:textId="77777777" w:rsidR="009E61BC" w:rsidRPr="00890B0C" w:rsidRDefault="009E61BC">
      <w:pPr>
        <w:pStyle w:val="Heading2"/>
        <w:rPr>
          <w:noProof/>
        </w:rPr>
      </w:pPr>
      <w:bookmarkStart w:id="29" w:name="_Toc20321532"/>
      <w:bookmarkStart w:id="30" w:name="_Toc27825944"/>
      <w:r w:rsidRPr="00890B0C">
        <w:rPr>
          <w:noProof/>
        </w:rPr>
        <w:t>CHAPTER 6 CONTENTS</w:t>
      </w:r>
      <w:bookmarkEnd w:id="4"/>
      <w:bookmarkEnd w:id="5"/>
      <w:bookmarkEnd w:id="29"/>
      <w:bookmarkEnd w:id="30"/>
    </w:p>
    <w:p w14:paraId="57E656D6" w14:textId="77777777" w:rsidR="009B4C21" w:rsidRDefault="00373FEA">
      <w:pPr>
        <w:pStyle w:val="TOC2"/>
        <w:rPr>
          <w:rFonts w:asciiTheme="minorHAnsi" w:eastAsiaTheme="minorEastAsia" w:hAnsiTheme="minorHAnsi" w:cstheme="minorBidi"/>
          <w:b w:val="0"/>
          <w:bCs w:val="0"/>
          <w:noProof/>
          <w:kern w:val="0"/>
          <w:sz w:val="22"/>
          <w:szCs w:val="22"/>
          <w:lang w:val="de-DE" w:eastAsia="de-DE"/>
        </w:rPr>
      </w:pPr>
      <w:r>
        <w:rPr>
          <w:smallCaps/>
        </w:rPr>
        <w:fldChar w:fldCharType="begin"/>
      </w:r>
      <w:r>
        <w:instrText xml:space="preserve"> TOC \o "2-3"  \z \u </w:instrText>
      </w:r>
      <w:r>
        <w:rPr>
          <w:smallCaps/>
        </w:rPr>
        <w:fldChar w:fldCharType="separate"/>
      </w:r>
      <w:r w:rsidR="009B4C21">
        <w:rPr>
          <w:noProof/>
        </w:rPr>
        <w:t>6.1</w:t>
      </w:r>
      <w:r w:rsidR="009B4C21">
        <w:rPr>
          <w:rFonts w:asciiTheme="minorHAnsi" w:eastAsiaTheme="minorEastAsia" w:hAnsiTheme="minorHAnsi" w:cstheme="minorBidi"/>
          <w:b w:val="0"/>
          <w:bCs w:val="0"/>
          <w:noProof/>
          <w:kern w:val="0"/>
          <w:sz w:val="22"/>
          <w:szCs w:val="22"/>
          <w:lang w:val="de-DE" w:eastAsia="de-DE"/>
        </w:rPr>
        <w:tab/>
      </w:r>
      <w:r w:rsidR="009B4C21">
        <w:rPr>
          <w:noProof/>
        </w:rPr>
        <w:t>CHAPTER 6 CONTENTS</w:t>
      </w:r>
      <w:r w:rsidR="009B4C21">
        <w:rPr>
          <w:noProof/>
          <w:webHidden/>
        </w:rPr>
        <w:tab/>
      </w:r>
      <w:r w:rsidR="009B4C21">
        <w:rPr>
          <w:noProof/>
          <w:webHidden/>
        </w:rPr>
        <w:fldChar w:fldCharType="begin"/>
      </w:r>
      <w:r w:rsidR="009B4C21">
        <w:rPr>
          <w:noProof/>
          <w:webHidden/>
        </w:rPr>
        <w:instrText xml:space="preserve"> PAGEREF _Toc27825944 \h </w:instrText>
      </w:r>
      <w:r w:rsidR="009B4C21">
        <w:rPr>
          <w:noProof/>
          <w:webHidden/>
        </w:rPr>
      </w:r>
      <w:r w:rsidR="009B4C21">
        <w:rPr>
          <w:noProof/>
          <w:webHidden/>
        </w:rPr>
        <w:fldChar w:fldCharType="separate"/>
      </w:r>
      <w:r w:rsidR="009B4C21">
        <w:rPr>
          <w:noProof/>
          <w:webHidden/>
        </w:rPr>
        <w:t>1</w:t>
      </w:r>
      <w:r w:rsidR="009B4C21">
        <w:rPr>
          <w:noProof/>
          <w:webHidden/>
        </w:rPr>
        <w:fldChar w:fldCharType="end"/>
      </w:r>
    </w:p>
    <w:p w14:paraId="3A9E2E9A" w14:textId="77777777" w:rsidR="009B4C21" w:rsidRDefault="009B4C21">
      <w:pPr>
        <w:pStyle w:val="TOC2"/>
        <w:rPr>
          <w:rFonts w:asciiTheme="minorHAnsi" w:eastAsiaTheme="minorEastAsia" w:hAnsiTheme="minorHAnsi" w:cstheme="minorBidi"/>
          <w:b w:val="0"/>
          <w:bCs w:val="0"/>
          <w:noProof/>
          <w:kern w:val="0"/>
          <w:sz w:val="22"/>
          <w:szCs w:val="22"/>
          <w:lang w:val="de-DE" w:eastAsia="de-DE"/>
        </w:rPr>
      </w:pPr>
      <w:r>
        <w:rPr>
          <w:noProof/>
        </w:rPr>
        <w:t>6.2</w:t>
      </w:r>
      <w:r>
        <w:rPr>
          <w:rFonts w:asciiTheme="minorHAnsi" w:eastAsiaTheme="minorEastAsia" w:hAnsiTheme="minorHAnsi" w:cstheme="minorBidi"/>
          <w:b w:val="0"/>
          <w:bCs w:val="0"/>
          <w:noProof/>
          <w:kern w:val="0"/>
          <w:sz w:val="22"/>
          <w:szCs w:val="22"/>
          <w:lang w:val="de-DE" w:eastAsia="de-DE"/>
        </w:rPr>
        <w:tab/>
      </w:r>
      <w:r>
        <w:rPr>
          <w:noProof/>
        </w:rPr>
        <w:t>PURPOSE</w:t>
      </w:r>
      <w:r>
        <w:rPr>
          <w:noProof/>
          <w:webHidden/>
        </w:rPr>
        <w:tab/>
      </w:r>
      <w:r>
        <w:rPr>
          <w:noProof/>
          <w:webHidden/>
        </w:rPr>
        <w:fldChar w:fldCharType="begin"/>
      </w:r>
      <w:r>
        <w:rPr>
          <w:noProof/>
          <w:webHidden/>
        </w:rPr>
        <w:instrText xml:space="preserve"> PAGEREF _Toc27825945 \h </w:instrText>
      </w:r>
      <w:r>
        <w:rPr>
          <w:noProof/>
          <w:webHidden/>
        </w:rPr>
      </w:r>
      <w:r>
        <w:rPr>
          <w:noProof/>
          <w:webHidden/>
        </w:rPr>
        <w:fldChar w:fldCharType="separate"/>
      </w:r>
      <w:r>
        <w:rPr>
          <w:noProof/>
          <w:webHidden/>
        </w:rPr>
        <w:t>2</w:t>
      </w:r>
      <w:r>
        <w:rPr>
          <w:noProof/>
          <w:webHidden/>
        </w:rPr>
        <w:fldChar w:fldCharType="end"/>
      </w:r>
    </w:p>
    <w:p w14:paraId="616EA222" w14:textId="77777777" w:rsidR="009B4C21" w:rsidRDefault="009B4C21">
      <w:pPr>
        <w:pStyle w:val="TOC2"/>
        <w:rPr>
          <w:rFonts w:asciiTheme="minorHAnsi" w:eastAsiaTheme="minorEastAsia" w:hAnsiTheme="minorHAnsi" w:cstheme="minorBidi"/>
          <w:b w:val="0"/>
          <w:bCs w:val="0"/>
          <w:noProof/>
          <w:kern w:val="0"/>
          <w:sz w:val="22"/>
          <w:szCs w:val="22"/>
          <w:lang w:val="de-DE" w:eastAsia="de-DE"/>
        </w:rPr>
      </w:pPr>
      <w:r>
        <w:rPr>
          <w:noProof/>
        </w:rPr>
        <w:t>6.3</w:t>
      </w:r>
      <w:r>
        <w:rPr>
          <w:rFonts w:asciiTheme="minorHAnsi" w:eastAsiaTheme="minorEastAsia" w:hAnsiTheme="minorHAnsi" w:cstheme="minorBidi"/>
          <w:b w:val="0"/>
          <w:bCs w:val="0"/>
          <w:noProof/>
          <w:kern w:val="0"/>
          <w:sz w:val="22"/>
          <w:szCs w:val="22"/>
          <w:lang w:val="de-DE" w:eastAsia="de-DE"/>
        </w:rPr>
        <w:tab/>
      </w:r>
      <w:r>
        <w:rPr>
          <w:noProof/>
        </w:rPr>
        <w:t>PATIENT ACCOUNTING MESSAGE SET</w:t>
      </w:r>
      <w:r>
        <w:rPr>
          <w:noProof/>
          <w:webHidden/>
        </w:rPr>
        <w:tab/>
      </w:r>
      <w:r>
        <w:rPr>
          <w:noProof/>
          <w:webHidden/>
        </w:rPr>
        <w:fldChar w:fldCharType="begin"/>
      </w:r>
      <w:r>
        <w:rPr>
          <w:noProof/>
          <w:webHidden/>
        </w:rPr>
        <w:instrText xml:space="preserve"> PAGEREF _Toc27825946 \h </w:instrText>
      </w:r>
      <w:r>
        <w:rPr>
          <w:noProof/>
          <w:webHidden/>
        </w:rPr>
      </w:r>
      <w:r>
        <w:rPr>
          <w:noProof/>
          <w:webHidden/>
        </w:rPr>
        <w:fldChar w:fldCharType="separate"/>
      </w:r>
      <w:r>
        <w:rPr>
          <w:noProof/>
          <w:webHidden/>
        </w:rPr>
        <w:t>2</w:t>
      </w:r>
      <w:r>
        <w:rPr>
          <w:noProof/>
          <w:webHidden/>
        </w:rPr>
        <w:fldChar w:fldCharType="end"/>
      </w:r>
    </w:p>
    <w:p w14:paraId="6C4EEA89" w14:textId="77777777" w:rsidR="009B4C21" w:rsidRPr="009B4C21" w:rsidRDefault="009B4C21">
      <w:pPr>
        <w:pStyle w:val="TOC2"/>
        <w:rPr>
          <w:rFonts w:asciiTheme="minorHAnsi" w:eastAsiaTheme="minorEastAsia" w:hAnsiTheme="minorHAnsi" w:cstheme="minorBidi"/>
          <w:b w:val="0"/>
          <w:bCs w:val="0"/>
          <w:noProof/>
          <w:kern w:val="0"/>
          <w:sz w:val="22"/>
          <w:szCs w:val="22"/>
          <w:lang w:eastAsia="de-DE"/>
        </w:rPr>
      </w:pPr>
      <w:r>
        <w:rPr>
          <w:noProof/>
        </w:rPr>
        <w:t>6.4</w:t>
      </w:r>
      <w:r w:rsidRPr="009B4C21">
        <w:rPr>
          <w:rFonts w:asciiTheme="minorHAnsi" w:eastAsiaTheme="minorEastAsia" w:hAnsiTheme="minorHAnsi" w:cstheme="minorBidi"/>
          <w:b w:val="0"/>
          <w:bCs w:val="0"/>
          <w:noProof/>
          <w:kern w:val="0"/>
          <w:sz w:val="22"/>
          <w:szCs w:val="22"/>
          <w:lang w:eastAsia="de-DE"/>
        </w:rPr>
        <w:tab/>
      </w:r>
      <w:r>
        <w:rPr>
          <w:noProof/>
        </w:rPr>
        <w:t>TRIGGER EVENTS AND MESSAGE DEFINITIONS</w:t>
      </w:r>
      <w:r>
        <w:rPr>
          <w:noProof/>
          <w:webHidden/>
        </w:rPr>
        <w:tab/>
      </w:r>
      <w:r>
        <w:rPr>
          <w:noProof/>
          <w:webHidden/>
        </w:rPr>
        <w:fldChar w:fldCharType="begin"/>
      </w:r>
      <w:r>
        <w:rPr>
          <w:noProof/>
          <w:webHidden/>
        </w:rPr>
        <w:instrText xml:space="preserve"> PAGEREF _Toc27825947 \h </w:instrText>
      </w:r>
      <w:r>
        <w:rPr>
          <w:noProof/>
          <w:webHidden/>
        </w:rPr>
      </w:r>
      <w:r>
        <w:rPr>
          <w:noProof/>
          <w:webHidden/>
        </w:rPr>
        <w:fldChar w:fldCharType="separate"/>
      </w:r>
      <w:r>
        <w:rPr>
          <w:noProof/>
          <w:webHidden/>
        </w:rPr>
        <w:t>2</w:t>
      </w:r>
      <w:r>
        <w:rPr>
          <w:noProof/>
          <w:webHidden/>
        </w:rPr>
        <w:fldChar w:fldCharType="end"/>
      </w:r>
    </w:p>
    <w:p w14:paraId="2A887119"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6.4.1</w:t>
      </w:r>
      <w:r w:rsidRPr="009B4C21">
        <w:rPr>
          <w:rFonts w:asciiTheme="minorHAnsi" w:eastAsiaTheme="minorEastAsia" w:hAnsiTheme="minorHAnsi" w:cstheme="minorBidi"/>
          <w:noProof/>
          <w:sz w:val="22"/>
          <w:lang w:eastAsia="de-DE"/>
        </w:rPr>
        <w:tab/>
      </w:r>
      <w:r>
        <w:rPr>
          <w:noProof/>
        </w:rPr>
        <w:t>BAR/ACK - Add Patient Account (Event P01)</w:t>
      </w:r>
      <w:r>
        <w:rPr>
          <w:noProof/>
          <w:webHidden/>
        </w:rPr>
        <w:tab/>
      </w:r>
      <w:r>
        <w:rPr>
          <w:noProof/>
          <w:webHidden/>
        </w:rPr>
        <w:fldChar w:fldCharType="begin"/>
      </w:r>
      <w:r>
        <w:rPr>
          <w:noProof/>
          <w:webHidden/>
        </w:rPr>
        <w:instrText xml:space="preserve"> PAGEREF _Toc27825948 \h </w:instrText>
      </w:r>
      <w:r>
        <w:rPr>
          <w:noProof/>
          <w:webHidden/>
        </w:rPr>
      </w:r>
      <w:r>
        <w:rPr>
          <w:noProof/>
          <w:webHidden/>
        </w:rPr>
        <w:fldChar w:fldCharType="separate"/>
      </w:r>
      <w:r>
        <w:rPr>
          <w:noProof/>
          <w:webHidden/>
        </w:rPr>
        <w:t>3</w:t>
      </w:r>
      <w:r>
        <w:rPr>
          <w:noProof/>
          <w:webHidden/>
        </w:rPr>
        <w:fldChar w:fldCharType="end"/>
      </w:r>
    </w:p>
    <w:p w14:paraId="4F679224"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6.4.2</w:t>
      </w:r>
      <w:r w:rsidRPr="009B4C21">
        <w:rPr>
          <w:rFonts w:asciiTheme="minorHAnsi" w:eastAsiaTheme="minorEastAsia" w:hAnsiTheme="minorHAnsi" w:cstheme="minorBidi"/>
          <w:noProof/>
          <w:sz w:val="22"/>
          <w:lang w:eastAsia="de-DE"/>
        </w:rPr>
        <w:tab/>
      </w:r>
      <w:r>
        <w:rPr>
          <w:noProof/>
        </w:rPr>
        <w:t>BAR/ACK - Purge Patient Accounts (Event P02)</w:t>
      </w:r>
      <w:r>
        <w:rPr>
          <w:noProof/>
          <w:webHidden/>
        </w:rPr>
        <w:tab/>
      </w:r>
      <w:r>
        <w:rPr>
          <w:noProof/>
          <w:webHidden/>
        </w:rPr>
        <w:fldChar w:fldCharType="begin"/>
      </w:r>
      <w:r>
        <w:rPr>
          <w:noProof/>
          <w:webHidden/>
        </w:rPr>
        <w:instrText xml:space="preserve"> PAGEREF _Toc27825949 \h </w:instrText>
      </w:r>
      <w:r>
        <w:rPr>
          <w:noProof/>
          <w:webHidden/>
        </w:rPr>
      </w:r>
      <w:r>
        <w:rPr>
          <w:noProof/>
          <w:webHidden/>
        </w:rPr>
        <w:fldChar w:fldCharType="separate"/>
      </w:r>
      <w:r>
        <w:rPr>
          <w:noProof/>
          <w:webHidden/>
        </w:rPr>
        <w:t>5</w:t>
      </w:r>
      <w:r>
        <w:rPr>
          <w:noProof/>
          <w:webHidden/>
        </w:rPr>
        <w:fldChar w:fldCharType="end"/>
      </w:r>
    </w:p>
    <w:p w14:paraId="535E428C"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6.4.3</w:t>
      </w:r>
      <w:r w:rsidRPr="009B4C21">
        <w:rPr>
          <w:rFonts w:asciiTheme="minorHAnsi" w:eastAsiaTheme="minorEastAsia" w:hAnsiTheme="minorHAnsi" w:cstheme="minorBidi"/>
          <w:noProof/>
          <w:sz w:val="22"/>
          <w:lang w:eastAsia="de-DE"/>
        </w:rPr>
        <w:tab/>
      </w:r>
      <w:r>
        <w:rPr>
          <w:noProof/>
        </w:rPr>
        <w:t>DFT/ACK - Post Detail Financial Transactions (Event P03)</w:t>
      </w:r>
      <w:r>
        <w:rPr>
          <w:noProof/>
          <w:webHidden/>
        </w:rPr>
        <w:tab/>
      </w:r>
      <w:r>
        <w:rPr>
          <w:noProof/>
          <w:webHidden/>
        </w:rPr>
        <w:fldChar w:fldCharType="begin"/>
      </w:r>
      <w:r>
        <w:rPr>
          <w:noProof/>
          <w:webHidden/>
        </w:rPr>
        <w:instrText xml:space="preserve"> PAGEREF _Toc27825950 \h </w:instrText>
      </w:r>
      <w:r>
        <w:rPr>
          <w:noProof/>
          <w:webHidden/>
        </w:rPr>
      </w:r>
      <w:r>
        <w:rPr>
          <w:noProof/>
          <w:webHidden/>
        </w:rPr>
        <w:fldChar w:fldCharType="separate"/>
      </w:r>
      <w:r>
        <w:rPr>
          <w:noProof/>
          <w:webHidden/>
        </w:rPr>
        <w:t>6</w:t>
      </w:r>
      <w:r>
        <w:rPr>
          <w:noProof/>
          <w:webHidden/>
        </w:rPr>
        <w:fldChar w:fldCharType="end"/>
      </w:r>
    </w:p>
    <w:p w14:paraId="622BDC09"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6.4.4</w:t>
      </w:r>
      <w:r w:rsidRPr="009B4C21">
        <w:rPr>
          <w:rFonts w:asciiTheme="minorHAnsi" w:eastAsiaTheme="minorEastAsia" w:hAnsiTheme="minorHAnsi" w:cstheme="minorBidi"/>
          <w:noProof/>
          <w:sz w:val="22"/>
          <w:lang w:eastAsia="de-DE"/>
        </w:rPr>
        <w:tab/>
      </w:r>
      <w:r>
        <w:rPr>
          <w:noProof/>
        </w:rPr>
        <w:t>QRY/DSR - Generate Bills And Accounts Receivable Statements (Event P04)</w:t>
      </w:r>
      <w:r>
        <w:rPr>
          <w:noProof/>
          <w:webHidden/>
        </w:rPr>
        <w:tab/>
      </w:r>
      <w:r>
        <w:rPr>
          <w:noProof/>
          <w:webHidden/>
        </w:rPr>
        <w:fldChar w:fldCharType="begin"/>
      </w:r>
      <w:r>
        <w:rPr>
          <w:noProof/>
          <w:webHidden/>
        </w:rPr>
        <w:instrText xml:space="preserve"> PAGEREF _Toc27825951 \h </w:instrText>
      </w:r>
      <w:r>
        <w:rPr>
          <w:noProof/>
          <w:webHidden/>
        </w:rPr>
      </w:r>
      <w:r>
        <w:rPr>
          <w:noProof/>
          <w:webHidden/>
        </w:rPr>
        <w:fldChar w:fldCharType="separate"/>
      </w:r>
      <w:r>
        <w:rPr>
          <w:noProof/>
          <w:webHidden/>
        </w:rPr>
        <w:t>10</w:t>
      </w:r>
      <w:r>
        <w:rPr>
          <w:noProof/>
          <w:webHidden/>
        </w:rPr>
        <w:fldChar w:fldCharType="end"/>
      </w:r>
    </w:p>
    <w:p w14:paraId="47A523AE"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6.4.5</w:t>
      </w:r>
      <w:r w:rsidRPr="009B4C21">
        <w:rPr>
          <w:rFonts w:asciiTheme="minorHAnsi" w:eastAsiaTheme="minorEastAsia" w:hAnsiTheme="minorHAnsi" w:cstheme="minorBidi"/>
          <w:noProof/>
          <w:sz w:val="22"/>
          <w:lang w:eastAsia="de-DE"/>
        </w:rPr>
        <w:tab/>
      </w:r>
      <w:r>
        <w:rPr>
          <w:noProof/>
        </w:rPr>
        <w:t>BAR/ACK - Update Account (Event P05)</w:t>
      </w:r>
      <w:r>
        <w:rPr>
          <w:noProof/>
          <w:webHidden/>
        </w:rPr>
        <w:tab/>
      </w:r>
      <w:r>
        <w:rPr>
          <w:noProof/>
          <w:webHidden/>
        </w:rPr>
        <w:fldChar w:fldCharType="begin"/>
      </w:r>
      <w:r>
        <w:rPr>
          <w:noProof/>
          <w:webHidden/>
        </w:rPr>
        <w:instrText xml:space="preserve"> PAGEREF _Toc27825952 \h </w:instrText>
      </w:r>
      <w:r>
        <w:rPr>
          <w:noProof/>
          <w:webHidden/>
        </w:rPr>
      </w:r>
      <w:r>
        <w:rPr>
          <w:noProof/>
          <w:webHidden/>
        </w:rPr>
        <w:fldChar w:fldCharType="separate"/>
      </w:r>
      <w:r>
        <w:rPr>
          <w:noProof/>
          <w:webHidden/>
        </w:rPr>
        <w:t>10</w:t>
      </w:r>
      <w:r>
        <w:rPr>
          <w:noProof/>
          <w:webHidden/>
        </w:rPr>
        <w:fldChar w:fldCharType="end"/>
      </w:r>
    </w:p>
    <w:p w14:paraId="25569EF5"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6.4.6</w:t>
      </w:r>
      <w:r w:rsidRPr="009B4C21">
        <w:rPr>
          <w:rFonts w:asciiTheme="minorHAnsi" w:eastAsiaTheme="minorEastAsia" w:hAnsiTheme="minorHAnsi" w:cstheme="minorBidi"/>
          <w:noProof/>
          <w:sz w:val="22"/>
          <w:lang w:eastAsia="de-DE"/>
        </w:rPr>
        <w:tab/>
      </w:r>
      <w:r>
        <w:rPr>
          <w:noProof/>
        </w:rPr>
        <w:t>BAR/ACK - End Account (event P06)</w:t>
      </w:r>
      <w:r>
        <w:rPr>
          <w:noProof/>
          <w:webHidden/>
        </w:rPr>
        <w:tab/>
      </w:r>
      <w:r>
        <w:rPr>
          <w:noProof/>
          <w:webHidden/>
        </w:rPr>
        <w:fldChar w:fldCharType="begin"/>
      </w:r>
      <w:r>
        <w:rPr>
          <w:noProof/>
          <w:webHidden/>
        </w:rPr>
        <w:instrText xml:space="preserve"> PAGEREF _Toc27825953 \h </w:instrText>
      </w:r>
      <w:r>
        <w:rPr>
          <w:noProof/>
          <w:webHidden/>
        </w:rPr>
      </w:r>
      <w:r>
        <w:rPr>
          <w:noProof/>
          <w:webHidden/>
        </w:rPr>
        <w:fldChar w:fldCharType="separate"/>
      </w:r>
      <w:r>
        <w:rPr>
          <w:noProof/>
          <w:webHidden/>
        </w:rPr>
        <w:t>12</w:t>
      </w:r>
      <w:r>
        <w:rPr>
          <w:noProof/>
          <w:webHidden/>
        </w:rPr>
        <w:fldChar w:fldCharType="end"/>
      </w:r>
    </w:p>
    <w:p w14:paraId="071CE131"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6.4.7</w:t>
      </w:r>
      <w:r w:rsidRPr="009B4C21">
        <w:rPr>
          <w:rFonts w:asciiTheme="minorHAnsi" w:eastAsiaTheme="minorEastAsia" w:hAnsiTheme="minorHAnsi" w:cstheme="minorBidi"/>
          <w:noProof/>
          <w:sz w:val="22"/>
          <w:lang w:eastAsia="de-DE"/>
        </w:rPr>
        <w:tab/>
      </w:r>
      <w:r>
        <w:rPr>
          <w:noProof/>
        </w:rPr>
        <w:t>BAR/ACK - Transmit Ambulatory Payment Classification (APC) Groups (Event P10)</w:t>
      </w:r>
      <w:r>
        <w:rPr>
          <w:noProof/>
          <w:webHidden/>
        </w:rPr>
        <w:tab/>
      </w:r>
      <w:r>
        <w:rPr>
          <w:noProof/>
          <w:webHidden/>
        </w:rPr>
        <w:fldChar w:fldCharType="begin"/>
      </w:r>
      <w:r>
        <w:rPr>
          <w:noProof/>
          <w:webHidden/>
        </w:rPr>
        <w:instrText xml:space="preserve"> PAGEREF _Toc27825954 \h </w:instrText>
      </w:r>
      <w:r>
        <w:rPr>
          <w:noProof/>
          <w:webHidden/>
        </w:rPr>
      </w:r>
      <w:r>
        <w:rPr>
          <w:noProof/>
          <w:webHidden/>
        </w:rPr>
        <w:fldChar w:fldCharType="separate"/>
      </w:r>
      <w:r>
        <w:rPr>
          <w:noProof/>
          <w:webHidden/>
        </w:rPr>
        <w:t>13</w:t>
      </w:r>
      <w:r>
        <w:rPr>
          <w:noProof/>
          <w:webHidden/>
        </w:rPr>
        <w:fldChar w:fldCharType="end"/>
      </w:r>
    </w:p>
    <w:p w14:paraId="79F7D383"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6.4.8</w:t>
      </w:r>
      <w:r w:rsidRPr="009B4C21">
        <w:rPr>
          <w:rFonts w:asciiTheme="minorHAnsi" w:eastAsiaTheme="minorEastAsia" w:hAnsiTheme="minorHAnsi" w:cstheme="minorBidi"/>
          <w:noProof/>
          <w:sz w:val="22"/>
          <w:lang w:eastAsia="de-DE"/>
        </w:rPr>
        <w:tab/>
      </w:r>
      <w:r>
        <w:rPr>
          <w:noProof/>
        </w:rPr>
        <w:t>DFT/ACK - Post Detail Financial Transactions - Expanded (Event P11)</w:t>
      </w:r>
      <w:r>
        <w:rPr>
          <w:noProof/>
          <w:webHidden/>
        </w:rPr>
        <w:tab/>
      </w:r>
      <w:r>
        <w:rPr>
          <w:noProof/>
          <w:webHidden/>
        </w:rPr>
        <w:fldChar w:fldCharType="begin"/>
      </w:r>
      <w:r>
        <w:rPr>
          <w:noProof/>
          <w:webHidden/>
        </w:rPr>
        <w:instrText xml:space="preserve"> PAGEREF _Toc27825955 \h </w:instrText>
      </w:r>
      <w:r>
        <w:rPr>
          <w:noProof/>
          <w:webHidden/>
        </w:rPr>
      </w:r>
      <w:r>
        <w:rPr>
          <w:noProof/>
          <w:webHidden/>
        </w:rPr>
        <w:fldChar w:fldCharType="separate"/>
      </w:r>
      <w:r>
        <w:rPr>
          <w:noProof/>
          <w:webHidden/>
        </w:rPr>
        <w:t>14</w:t>
      </w:r>
      <w:r>
        <w:rPr>
          <w:noProof/>
          <w:webHidden/>
        </w:rPr>
        <w:fldChar w:fldCharType="end"/>
      </w:r>
    </w:p>
    <w:p w14:paraId="337A4A11"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6.4.9</w:t>
      </w:r>
      <w:r w:rsidRPr="009B4C21">
        <w:rPr>
          <w:rFonts w:asciiTheme="minorHAnsi" w:eastAsiaTheme="minorEastAsia" w:hAnsiTheme="minorHAnsi" w:cstheme="minorBidi"/>
          <w:noProof/>
          <w:sz w:val="22"/>
          <w:lang w:eastAsia="de-DE"/>
        </w:rPr>
        <w:tab/>
      </w:r>
      <w:r>
        <w:rPr>
          <w:noProof/>
        </w:rPr>
        <w:t>BAR/ACK - Update Diagnosis/Procedure (Event P12)</w:t>
      </w:r>
      <w:r>
        <w:rPr>
          <w:noProof/>
          <w:webHidden/>
        </w:rPr>
        <w:tab/>
      </w:r>
      <w:r>
        <w:rPr>
          <w:noProof/>
          <w:webHidden/>
        </w:rPr>
        <w:fldChar w:fldCharType="begin"/>
      </w:r>
      <w:r>
        <w:rPr>
          <w:noProof/>
          <w:webHidden/>
        </w:rPr>
        <w:instrText xml:space="preserve"> PAGEREF _Toc27825956 \h </w:instrText>
      </w:r>
      <w:r>
        <w:rPr>
          <w:noProof/>
          <w:webHidden/>
        </w:rPr>
      </w:r>
      <w:r>
        <w:rPr>
          <w:noProof/>
          <w:webHidden/>
        </w:rPr>
        <w:fldChar w:fldCharType="separate"/>
      </w:r>
      <w:r>
        <w:rPr>
          <w:noProof/>
          <w:webHidden/>
        </w:rPr>
        <w:t>18</w:t>
      </w:r>
      <w:r>
        <w:rPr>
          <w:noProof/>
          <w:webHidden/>
        </w:rPr>
        <w:fldChar w:fldCharType="end"/>
      </w:r>
    </w:p>
    <w:p w14:paraId="75784337" w14:textId="77777777" w:rsidR="009B4C21" w:rsidRPr="009B4C21" w:rsidRDefault="009B4C21">
      <w:pPr>
        <w:pStyle w:val="TOC2"/>
        <w:rPr>
          <w:rFonts w:asciiTheme="minorHAnsi" w:eastAsiaTheme="minorEastAsia" w:hAnsiTheme="minorHAnsi" w:cstheme="minorBidi"/>
          <w:b w:val="0"/>
          <w:bCs w:val="0"/>
          <w:noProof/>
          <w:kern w:val="0"/>
          <w:sz w:val="22"/>
          <w:szCs w:val="22"/>
          <w:lang w:eastAsia="de-DE"/>
        </w:rPr>
      </w:pPr>
      <w:r>
        <w:rPr>
          <w:noProof/>
        </w:rPr>
        <w:t>6.5</w:t>
      </w:r>
      <w:r w:rsidRPr="009B4C21">
        <w:rPr>
          <w:rFonts w:asciiTheme="minorHAnsi" w:eastAsiaTheme="minorEastAsia" w:hAnsiTheme="minorHAnsi" w:cstheme="minorBidi"/>
          <w:b w:val="0"/>
          <w:bCs w:val="0"/>
          <w:noProof/>
          <w:kern w:val="0"/>
          <w:sz w:val="22"/>
          <w:szCs w:val="22"/>
          <w:lang w:eastAsia="de-DE"/>
        </w:rPr>
        <w:tab/>
      </w:r>
      <w:r>
        <w:rPr>
          <w:noProof/>
        </w:rPr>
        <w:t>MESSAGE SEGMENTS</w:t>
      </w:r>
      <w:r>
        <w:rPr>
          <w:noProof/>
          <w:webHidden/>
        </w:rPr>
        <w:tab/>
      </w:r>
      <w:r>
        <w:rPr>
          <w:noProof/>
          <w:webHidden/>
        </w:rPr>
        <w:fldChar w:fldCharType="begin"/>
      </w:r>
      <w:r>
        <w:rPr>
          <w:noProof/>
          <w:webHidden/>
        </w:rPr>
        <w:instrText xml:space="preserve"> PAGEREF _Toc27825957 \h </w:instrText>
      </w:r>
      <w:r>
        <w:rPr>
          <w:noProof/>
          <w:webHidden/>
        </w:rPr>
      </w:r>
      <w:r>
        <w:rPr>
          <w:noProof/>
          <w:webHidden/>
        </w:rPr>
        <w:fldChar w:fldCharType="separate"/>
      </w:r>
      <w:r>
        <w:rPr>
          <w:noProof/>
          <w:webHidden/>
        </w:rPr>
        <w:t>19</w:t>
      </w:r>
      <w:r>
        <w:rPr>
          <w:noProof/>
          <w:webHidden/>
        </w:rPr>
        <w:fldChar w:fldCharType="end"/>
      </w:r>
    </w:p>
    <w:p w14:paraId="21B79B67"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lastRenderedPageBreak/>
        <w:t>6.5.1</w:t>
      </w:r>
      <w:r w:rsidRPr="009B4C21">
        <w:rPr>
          <w:rFonts w:asciiTheme="minorHAnsi" w:eastAsiaTheme="minorEastAsia" w:hAnsiTheme="minorHAnsi" w:cstheme="minorBidi"/>
          <w:noProof/>
          <w:sz w:val="22"/>
          <w:lang w:eastAsia="de-DE"/>
        </w:rPr>
        <w:tab/>
      </w:r>
      <w:r>
        <w:rPr>
          <w:noProof/>
        </w:rPr>
        <w:t xml:space="preserve">FT1 </w:t>
      </w:r>
      <w:r>
        <w:rPr>
          <w:noProof/>
        </w:rPr>
        <w:noBreakHyphen/>
        <w:t xml:space="preserve"> Financial Transaction Segment</w:t>
      </w:r>
      <w:r>
        <w:rPr>
          <w:noProof/>
          <w:webHidden/>
        </w:rPr>
        <w:tab/>
      </w:r>
      <w:r>
        <w:rPr>
          <w:noProof/>
          <w:webHidden/>
        </w:rPr>
        <w:fldChar w:fldCharType="begin"/>
      </w:r>
      <w:r>
        <w:rPr>
          <w:noProof/>
          <w:webHidden/>
        </w:rPr>
        <w:instrText xml:space="preserve"> PAGEREF _Toc27825958 \h </w:instrText>
      </w:r>
      <w:r>
        <w:rPr>
          <w:noProof/>
          <w:webHidden/>
        </w:rPr>
      </w:r>
      <w:r>
        <w:rPr>
          <w:noProof/>
          <w:webHidden/>
        </w:rPr>
        <w:fldChar w:fldCharType="separate"/>
      </w:r>
      <w:r>
        <w:rPr>
          <w:noProof/>
          <w:webHidden/>
        </w:rPr>
        <w:t>19</w:t>
      </w:r>
      <w:r>
        <w:rPr>
          <w:noProof/>
          <w:webHidden/>
        </w:rPr>
        <w:fldChar w:fldCharType="end"/>
      </w:r>
    </w:p>
    <w:p w14:paraId="1BD1932A"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6.5.2</w:t>
      </w:r>
      <w:r w:rsidRPr="009B4C21">
        <w:rPr>
          <w:rFonts w:asciiTheme="minorHAnsi" w:eastAsiaTheme="minorEastAsia" w:hAnsiTheme="minorHAnsi" w:cstheme="minorBidi"/>
          <w:noProof/>
          <w:sz w:val="22"/>
          <w:lang w:eastAsia="de-DE"/>
        </w:rPr>
        <w:tab/>
      </w:r>
      <w:r>
        <w:rPr>
          <w:noProof/>
        </w:rPr>
        <w:t xml:space="preserve">DG1 </w:t>
      </w:r>
      <w:r>
        <w:rPr>
          <w:noProof/>
        </w:rPr>
        <w:noBreakHyphen/>
        <w:t xml:space="preserve"> Diagnosis Segment</w:t>
      </w:r>
      <w:r>
        <w:rPr>
          <w:noProof/>
          <w:webHidden/>
        </w:rPr>
        <w:tab/>
      </w:r>
      <w:r>
        <w:rPr>
          <w:noProof/>
          <w:webHidden/>
        </w:rPr>
        <w:fldChar w:fldCharType="begin"/>
      </w:r>
      <w:r>
        <w:rPr>
          <w:noProof/>
          <w:webHidden/>
        </w:rPr>
        <w:instrText xml:space="preserve"> PAGEREF _Toc27825959 \h </w:instrText>
      </w:r>
      <w:r>
        <w:rPr>
          <w:noProof/>
          <w:webHidden/>
        </w:rPr>
      </w:r>
      <w:r>
        <w:rPr>
          <w:noProof/>
          <w:webHidden/>
        </w:rPr>
        <w:fldChar w:fldCharType="separate"/>
      </w:r>
      <w:r>
        <w:rPr>
          <w:noProof/>
          <w:webHidden/>
        </w:rPr>
        <w:t>39</w:t>
      </w:r>
      <w:r>
        <w:rPr>
          <w:noProof/>
          <w:webHidden/>
        </w:rPr>
        <w:fldChar w:fldCharType="end"/>
      </w:r>
    </w:p>
    <w:p w14:paraId="52077671"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6.5.3</w:t>
      </w:r>
      <w:r w:rsidRPr="009B4C21">
        <w:rPr>
          <w:rFonts w:asciiTheme="minorHAnsi" w:eastAsiaTheme="minorEastAsia" w:hAnsiTheme="minorHAnsi" w:cstheme="minorBidi"/>
          <w:noProof/>
          <w:sz w:val="22"/>
          <w:lang w:eastAsia="de-DE"/>
        </w:rPr>
        <w:tab/>
      </w:r>
      <w:r>
        <w:rPr>
          <w:noProof/>
        </w:rPr>
        <w:t>DRG - Diagnosis Related Group Segment</w:t>
      </w:r>
      <w:r>
        <w:rPr>
          <w:noProof/>
          <w:webHidden/>
        </w:rPr>
        <w:tab/>
      </w:r>
      <w:r>
        <w:rPr>
          <w:noProof/>
          <w:webHidden/>
        </w:rPr>
        <w:fldChar w:fldCharType="begin"/>
      </w:r>
      <w:r>
        <w:rPr>
          <w:noProof/>
          <w:webHidden/>
        </w:rPr>
        <w:instrText xml:space="preserve"> PAGEREF _Toc27825960 \h </w:instrText>
      </w:r>
      <w:r>
        <w:rPr>
          <w:noProof/>
          <w:webHidden/>
        </w:rPr>
      </w:r>
      <w:r>
        <w:rPr>
          <w:noProof/>
          <w:webHidden/>
        </w:rPr>
        <w:fldChar w:fldCharType="separate"/>
      </w:r>
      <w:r>
        <w:rPr>
          <w:noProof/>
          <w:webHidden/>
        </w:rPr>
        <w:t>44</w:t>
      </w:r>
      <w:r>
        <w:rPr>
          <w:noProof/>
          <w:webHidden/>
        </w:rPr>
        <w:fldChar w:fldCharType="end"/>
      </w:r>
    </w:p>
    <w:p w14:paraId="0357B222"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6.5.4</w:t>
      </w:r>
      <w:r w:rsidRPr="009B4C21">
        <w:rPr>
          <w:rFonts w:asciiTheme="minorHAnsi" w:eastAsiaTheme="minorEastAsia" w:hAnsiTheme="minorHAnsi" w:cstheme="minorBidi"/>
          <w:noProof/>
          <w:sz w:val="22"/>
          <w:lang w:eastAsia="de-DE"/>
        </w:rPr>
        <w:tab/>
      </w:r>
      <w:r>
        <w:rPr>
          <w:noProof/>
        </w:rPr>
        <w:t xml:space="preserve">PR1 </w:t>
      </w:r>
      <w:r>
        <w:rPr>
          <w:noProof/>
        </w:rPr>
        <w:noBreakHyphen/>
        <w:t xml:space="preserve"> Procedures Segment</w:t>
      </w:r>
      <w:r>
        <w:rPr>
          <w:noProof/>
          <w:webHidden/>
        </w:rPr>
        <w:tab/>
      </w:r>
      <w:r>
        <w:rPr>
          <w:noProof/>
          <w:webHidden/>
        </w:rPr>
        <w:fldChar w:fldCharType="begin"/>
      </w:r>
      <w:r>
        <w:rPr>
          <w:noProof/>
          <w:webHidden/>
        </w:rPr>
        <w:instrText xml:space="preserve"> PAGEREF _Toc27825961 \h </w:instrText>
      </w:r>
      <w:r>
        <w:rPr>
          <w:noProof/>
          <w:webHidden/>
        </w:rPr>
      </w:r>
      <w:r>
        <w:rPr>
          <w:noProof/>
          <w:webHidden/>
        </w:rPr>
        <w:fldChar w:fldCharType="separate"/>
      </w:r>
      <w:r>
        <w:rPr>
          <w:noProof/>
          <w:webHidden/>
        </w:rPr>
        <w:t>52</w:t>
      </w:r>
      <w:r>
        <w:rPr>
          <w:noProof/>
          <w:webHidden/>
        </w:rPr>
        <w:fldChar w:fldCharType="end"/>
      </w:r>
    </w:p>
    <w:p w14:paraId="5659771A"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6.5.5</w:t>
      </w:r>
      <w:r w:rsidRPr="009B4C21">
        <w:rPr>
          <w:rFonts w:asciiTheme="minorHAnsi" w:eastAsiaTheme="minorEastAsia" w:hAnsiTheme="minorHAnsi" w:cstheme="minorBidi"/>
          <w:noProof/>
          <w:sz w:val="22"/>
          <w:lang w:eastAsia="de-DE"/>
        </w:rPr>
        <w:tab/>
      </w:r>
      <w:r>
        <w:rPr>
          <w:noProof/>
        </w:rPr>
        <w:t xml:space="preserve">GT1 </w:t>
      </w:r>
      <w:r>
        <w:rPr>
          <w:noProof/>
        </w:rPr>
        <w:noBreakHyphen/>
        <w:t xml:space="preserve"> Guarantor Segment</w:t>
      </w:r>
      <w:r>
        <w:rPr>
          <w:noProof/>
          <w:webHidden/>
        </w:rPr>
        <w:tab/>
      </w:r>
      <w:r>
        <w:rPr>
          <w:noProof/>
          <w:webHidden/>
        </w:rPr>
        <w:fldChar w:fldCharType="begin"/>
      </w:r>
      <w:r>
        <w:rPr>
          <w:noProof/>
          <w:webHidden/>
        </w:rPr>
        <w:instrText xml:space="preserve"> PAGEREF _Toc27825962 \h </w:instrText>
      </w:r>
      <w:r>
        <w:rPr>
          <w:noProof/>
          <w:webHidden/>
        </w:rPr>
      </w:r>
      <w:r>
        <w:rPr>
          <w:noProof/>
          <w:webHidden/>
        </w:rPr>
        <w:fldChar w:fldCharType="separate"/>
      </w:r>
      <w:r>
        <w:rPr>
          <w:noProof/>
          <w:webHidden/>
        </w:rPr>
        <w:t>57</w:t>
      </w:r>
      <w:r>
        <w:rPr>
          <w:noProof/>
          <w:webHidden/>
        </w:rPr>
        <w:fldChar w:fldCharType="end"/>
      </w:r>
    </w:p>
    <w:p w14:paraId="413AF57D"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6.5.6</w:t>
      </w:r>
      <w:r w:rsidRPr="009B4C21">
        <w:rPr>
          <w:rFonts w:asciiTheme="minorHAnsi" w:eastAsiaTheme="minorEastAsia" w:hAnsiTheme="minorHAnsi" w:cstheme="minorBidi"/>
          <w:noProof/>
          <w:sz w:val="22"/>
          <w:lang w:eastAsia="de-DE"/>
        </w:rPr>
        <w:tab/>
      </w:r>
      <w:r>
        <w:rPr>
          <w:noProof/>
        </w:rPr>
        <w:t xml:space="preserve">IN1 </w:t>
      </w:r>
      <w:r>
        <w:rPr>
          <w:noProof/>
        </w:rPr>
        <w:noBreakHyphen/>
        <w:t xml:space="preserve"> Insurance Segment</w:t>
      </w:r>
      <w:r>
        <w:rPr>
          <w:noProof/>
          <w:webHidden/>
        </w:rPr>
        <w:tab/>
      </w:r>
      <w:r>
        <w:rPr>
          <w:noProof/>
          <w:webHidden/>
        </w:rPr>
        <w:fldChar w:fldCharType="begin"/>
      </w:r>
      <w:r>
        <w:rPr>
          <w:noProof/>
          <w:webHidden/>
        </w:rPr>
        <w:instrText xml:space="preserve"> PAGEREF _Toc27825963 \h </w:instrText>
      </w:r>
      <w:r>
        <w:rPr>
          <w:noProof/>
          <w:webHidden/>
        </w:rPr>
      </w:r>
      <w:r>
        <w:rPr>
          <w:noProof/>
          <w:webHidden/>
        </w:rPr>
        <w:fldChar w:fldCharType="separate"/>
      </w:r>
      <w:r>
        <w:rPr>
          <w:noProof/>
          <w:webHidden/>
        </w:rPr>
        <w:t>76</w:t>
      </w:r>
      <w:r>
        <w:rPr>
          <w:noProof/>
          <w:webHidden/>
        </w:rPr>
        <w:fldChar w:fldCharType="end"/>
      </w:r>
    </w:p>
    <w:p w14:paraId="0DE89C79"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6.5.7</w:t>
      </w:r>
      <w:r w:rsidRPr="009B4C21">
        <w:rPr>
          <w:rFonts w:asciiTheme="minorHAnsi" w:eastAsiaTheme="minorEastAsia" w:hAnsiTheme="minorHAnsi" w:cstheme="minorBidi"/>
          <w:noProof/>
          <w:sz w:val="22"/>
          <w:lang w:eastAsia="de-DE"/>
        </w:rPr>
        <w:tab/>
      </w:r>
      <w:r>
        <w:rPr>
          <w:noProof/>
        </w:rPr>
        <w:t xml:space="preserve">IN2 </w:t>
      </w:r>
      <w:r>
        <w:rPr>
          <w:noProof/>
        </w:rPr>
        <w:noBreakHyphen/>
        <w:t xml:space="preserve"> Insurance Additional Information Segment</w:t>
      </w:r>
      <w:r>
        <w:rPr>
          <w:noProof/>
          <w:webHidden/>
        </w:rPr>
        <w:tab/>
      </w:r>
      <w:r>
        <w:rPr>
          <w:noProof/>
          <w:webHidden/>
        </w:rPr>
        <w:fldChar w:fldCharType="begin"/>
      </w:r>
      <w:r>
        <w:rPr>
          <w:noProof/>
          <w:webHidden/>
        </w:rPr>
        <w:instrText xml:space="preserve"> PAGEREF _Toc27825964 \h </w:instrText>
      </w:r>
      <w:r>
        <w:rPr>
          <w:noProof/>
          <w:webHidden/>
        </w:rPr>
      </w:r>
      <w:r>
        <w:rPr>
          <w:noProof/>
          <w:webHidden/>
        </w:rPr>
        <w:fldChar w:fldCharType="separate"/>
      </w:r>
      <w:r>
        <w:rPr>
          <w:noProof/>
          <w:webHidden/>
        </w:rPr>
        <w:t>94</w:t>
      </w:r>
      <w:r>
        <w:rPr>
          <w:noProof/>
          <w:webHidden/>
        </w:rPr>
        <w:fldChar w:fldCharType="end"/>
      </w:r>
    </w:p>
    <w:p w14:paraId="2FC77C30"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6.5.8</w:t>
      </w:r>
      <w:r w:rsidRPr="009B4C21">
        <w:rPr>
          <w:rFonts w:asciiTheme="minorHAnsi" w:eastAsiaTheme="minorEastAsia" w:hAnsiTheme="minorHAnsi" w:cstheme="minorBidi"/>
          <w:noProof/>
          <w:sz w:val="22"/>
          <w:lang w:eastAsia="de-DE"/>
        </w:rPr>
        <w:tab/>
      </w:r>
      <w:r>
        <w:rPr>
          <w:noProof/>
        </w:rPr>
        <w:t xml:space="preserve">IN3 </w:t>
      </w:r>
      <w:r>
        <w:rPr>
          <w:noProof/>
        </w:rPr>
        <w:noBreakHyphen/>
        <w:t xml:space="preserve"> Insurance Additional Information, Certification Segment</w:t>
      </w:r>
      <w:r>
        <w:rPr>
          <w:noProof/>
          <w:webHidden/>
        </w:rPr>
        <w:tab/>
      </w:r>
      <w:r>
        <w:rPr>
          <w:noProof/>
          <w:webHidden/>
        </w:rPr>
        <w:fldChar w:fldCharType="begin"/>
      </w:r>
      <w:r>
        <w:rPr>
          <w:noProof/>
          <w:webHidden/>
        </w:rPr>
        <w:instrText xml:space="preserve"> PAGEREF _Toc27825965 \h </w:instrText>
      </w:r>
      <w:r>
        <w:rPr>
          <w:noProof/>
          <w:webHidden/>
        </w:rPr>
      </w:r>
      <w:r>
        <w:rPr>
          <w:noProof/>
          <w:webHidden/>
        </w:rPr>
        <w:fldChar w:fldCharType="separate"/>
      </w:r>
      <w:r>
        <w:rPr>
          <w:noProof/>
          <w:webHidden/>
        </w:rPr>
        <w:t>117</w:t>
      </w:r>
      <w:r>
        <w:rPr>
          <w:noProof/>
          <w:webHidden/>
        </w:rPr>
        <w:fldChar w:fldCharType="end"/>
      </w:r>
    </w:p>
    <w:p w14:paraId="12F41A0D"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6.5.9</w:t>
      </w:r>
      <w:r w:rsidRPr="009B4C21">
        <w:rPr>
          <w:rFonts w:asciiTheme="minorHAnsi" w:eastAsiaTheme="minorEastAsia" w:hAnsiTheme="minorHAnsi" w:cstheme="minorBidi"/>
          <w:noProof/>
          <w:sz w:val="22"/>
          <w:lang w:eastAsia="de-DE"/>
        </w:rPr>
        <w:tab/>
      </w:r>
      <w:r>
        <w:rPr>
          <w:noProof/>
        </w:rPr>
        <w:t xml:space="preserve">ACC </w:t>
      </w:r>
      <w:r>
        <w:rPr>
          <w:noProof/>
        </w:rPr>
        <w:noBreakHyphen/>
        <w:t xml:space="preserve"> Accident Segment</w:t>
      </w:r>
      <w:r>
        <w:rPr>
          <w:noProof/>
          <w:webHidden/>
        </w:rPr>
        <w:tab/>
      </w:r>
      <w:r>
        <w:rPr>
          <w:noProof/>
          <w:webHidden/>
        </w:rPr>
        <w:fldChar w:fldCharType="begin"/>
      </w:r>
      <w:r>
        <w:rPr>
          <w:noProof/>
          <w:webHidden/>
        </w:rPr>
        <w:instrText xml:space="preserve"> PAGEREF _Toc27825966 \h </w:instrText>
      </w:r>
      <w:r>
        <w:rPr>
          <w:noProof/>
          <w:webHidden/>
        </w:rPr>
      </w:r>
      <w:r>
        <w:rPr>
          <w:noProof/>
          <w:webHidden/>
        </w:rPr>
        <w:fldChar w:fldCharType="separate"/>
      </w:r>
      <w:r>
        <w:rPr>
          <w:noProof/>
          <w:webHidden/>
        </w:rPr>
        <w:t>128</w:t>
      </w:r>
      <w:r>
        <w:rPr>
          <w:noProof/>
          <w:webHidden/>
        </w:rPr>
        <w:fldChar w:fldCharType="end"/>
      </w:r>
    </w:p>
    <w:p w14:paraId="39982BAE"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6.5.10</w:t>
      </w:r>
      <w:r w:rsidRPr="009B4C21">
        <w:rPr>
          <w:rFonts w:asciiTheme="minorHAnsi" w:eastAsiaTheme="minorEastAsia" w:hAnsiTheme="minorHAnsi" w:cstheme="minorBidi"/>
          <w:noProof/>
          <w:sz w:val="22"/>
          <w:lang w:eastAsia="de-DE"/>
        </w:rPr>
        <w:tab/>
      </w:r>
      <w:r>
        <w:rPr>
          <w:noProof/>
        </w:rPr>
        <w:t xml:space="preserve">UB1 </w:t>
      </w:r>
      <w:r>
        <w:rPr>
          <w:noProof/>
        </w:rPr>
        <w:noBreakHyphen/>
        <w:t xml:space="preserve"> Uniform Billing 1 Segment</w:t>
      </w:r>
      <w:r>
        <w:rPr>
          <w:noProof/>
          <w:webHidden/>
        </w:rPr>
        <w:tab/>
      </w:r>
      <w:r>
        <w:rPr>
          <w:noProof/>
          <w:webHidden/>
        </w:rPr>
        <w:fldChar w:fldCharType="begin"/>
      </w:r>
      <w:r>
        <w:rPr>
          <w:noProof/>
          <w:webHidden/>
        </w:rPr>
        <w:instrText xml:space="preserve"> PAGEREF _Toc27825967 \h </w:instrText>
      </w:r>
      <w:r>
        <w:rPr>
          <w:noProof/>
          <w:webHidden/>
        </w:rPr>
      </w:r>
      <w:r>
        <w:rPr>
          <w:noProof/>
          <w:webHidden/>
        </w:rPr>
        <w:fldChar w:fldCharType="separate"/>
      </w:r>
      <w:r>
        <w:rPr>
          <w:noProof/>
          <w:webHidden/>
        </w:rPr>
        <w:t>132</w:t>
      </w:r>
      <w:r>
        <w:rPr>
          <w:noProof/>
          <w:webHidden/>
        </w:rPr>
        <w:fldChar w:fldCharType="end"/>
      </w:r>
    </w:p>
    <w:p w14:paraId="1DD08C94"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6.5.11</w:t>
      </w:r>
      <w:r w:rsidRPr="009B4C21">
        <w:rPr>
          <w:rFonts w:asciiTheme="minorHAnsi" w:eastAsiaTheme="minorEastAsia" w:hAnsiTheme="minorHAnsi" w:cstheme="minorBidi"/>
          <w:noProof/>
          <w:sz w:val="22"/>
          <w:lang w:eastAsia="de-DE"/>
        </w:rPr>
        <w:tab/>
      </w:r>
      <w:r>
        <w:rPr>
          <w:noProof/>
        </w:rPr>
        <w:t xml:space="preserve">UB2 </w:t>
      </w:r>
      <w:r>
        <w:rPr>
          <w:noProof/>
        </w:rPr>
        <w:noBreakHyphen/>
        <w:t xml:space="preserve"> UB92 Data Segment</w:t>
      </w:r>
      <w:r>
        <w:rPr>
          <w:noProof/>
          <w:webHidden/>
        </w:rPr>
        <w:tab/>
      </w:r>
      <w:r>
        <w:rPr>
          <w:noProof/>
          <w:webHidden/>
        </w:rPr>
        <w:fldChar w:fldCharType="begin"/>
      </w:r>
      <w:r>
        <w:rPr>
          <w:noProof/>
          <w:webHidden/>
        </w:rPr>
        <w:instrText xml:space="preserve"> PAGEREF _Toc27825968 \h </w:instrText>
      </w:r>
      <w:r>
        <w:rPr>
          <w:noProof/>
          <w:webHidden/>
        </w:rPr>
      </w:r>
      <w:r>
        <w:rPr>
          <w:noProof/>
          <w:webHidden/>
        </w:rPr>
        <w:fldChar w:fldCharType="separate"/>
      </w:r>
      <w:r>
        <w:rPr>
          <w:noProof/>
          <w:webHidden/>
        </w:rPr>
        <w:t>135</w:t>
      </w:r>
      <w:r>
        <w:rPr>
          <w:noProof/>
          <w:webHidden/>
        </w:rPr>
        <w:fldChar w:fldCharType="end"/>
      </w:r>
    </w:p>
    <w:p w14:paraId="64ADBF7D"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6.5.12</w:t>
      </w:r>
      <w:r w:rsidRPr="009B4C21">
        <w:rPr>
          <w:rFonts w:asciiTheme="minorHAnsi" w:eastAsiaTheme="minorEastAsia" w:hAnsiTheme="minorHAnsi" w:cstheme="minorBidi"/>
          <w:noProof/>
          <w:sz w:val="22"/>
          <w:lang w:eastAsia="de-DE"/>
        </w:rPr>
        <w:tab/>
      </w:r>
      <w:r>
        <w:rPr>
          <w:noProof/>
        </w:rPr>
        <w:t>ABS - Abstract Segment</w:t>
      </w:r>
      <w:r>
        <w:rPr>
          <w:noProof/>
          <w:webHidden/>
        </w:rPr>
        <w:tab/>
      </w:r>
      <w:r>
        <w:rPr>
          <w:noProof/>
          <w:webHidden/>
        </w:rPr>
        <w:fldChar w:fldCharType="begin"/>
      </w:r>
      <w:r>
        <w:rPr>
          <w:noProof/>
          <w:webHidden/>
        </w:rPr>
        <w:instrText xml:space="preserve"> PAGEREF _Toc27825969 \h </w:instrText>
      </w:r>
      <w:r>
        <w:rPr>
          <w:noProof/>
          <w:webHidden/>
        </w:rPr>
      </w:r>
      <w:r>
        <w:rPr>
          <w:noProof/>
          <w:webHidden/>
        </w:rPr>
        <w:fldChar w:fldCharType="separate"/>
      </w:r>
      <w:r>
        <w:rPr>
          <w:noProof/>
          <w:webHidden/>
        </w:rPr>
        <w:t>138</w:t>
      </w:r>
      <w:r>
        <w:rPr>
          <w:noProof/>
          <w:webHidden/>
        </w:rPr>
        <w:fldChar w:fldCharType="end"/>
      </w:r>
    </w:p>
    <w:p w14:paraId="78980150"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6.5.13</w:t>
      </w:r>
      <w:r w:rsidRPr="009B4C21">
        <w:rPr>
          <w:rFonts w:asciiTheme="minorHAnsi" w:eastAsiaTheme="minorEastAsia" w:hAnsiTheme="minorHAnsi" w:cstheme="minorBidi"/>
          <w:noProof/>
          <w:sz w:val="22"/>
          <w:lang w:eastAsia="de-DE"/>
        </w:rPr>
        <w:tab/>
      </w:r>
      <w:r>
        <w:rPr>
          <w:noProof/>
        </w:rPr>
        <w:t>BLC - Blood Code Segment</w:t>
      </w:r>
      <w:r>
        <w:rPr>
          <w:noProof/>
          <w:webHidden/>
        </w:rPr>
        <w:tab/>
      </w:r>
      <w:r>
        <w:rPr>
          <w:noProof/>
          <w:webHidden/>
        </w:rPr>
        <w:fldChar w:fldCharType="begin"/>
      </w:r>
      <w:r>
        <w:rPr>
          <w:noProof/>
          <w:webHidden/>
        </w:rPr>
        <w:instrText xml:space="preserve"> PAGEREF _Toc27825970 \h </w:instrText>
      </w:r>
      <w:r>
        <w:rPr>
          <w:noProof/>
          <w:webHidden/>
        </w:rPr>
      </w:r>
      <w:r>
        <w:rPr>
          <w:noProof/>
          <w:webHidden/>
        </w:rPr>
        <w:fldChar w:fldCharType="separate"/>
      </w:r>
      <w:r>
        <w:rPr>
          <w:noProof/>
          <w:webHidden/>
        </w:rPr>
        <w:t>143</w:t>
      </w:r>
      <w:r>
        <w:rPr>
          <w:noProof/>
          <w:webHidden/>
        </w:rPr>
        <w:fldChar w:fldCharType="end"/>
      </w:r>
    </w:p>
    <w:p w14:paraId="7A775145"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6.5.14</w:t>
      </w:r>
      <w:r w:rsidRPr="009B4C21">
        <w:rPr>
          <w:rFonts w:asciiTheme="minorHAnsi" w:eastAsiaTheme="minorEastAsia" w:hAnsiTheme="minorHAnsi" w:cstheme="minorBidi"/>
          <w:noProof/>
          <w:sz w:val="22"/>
          <w:lang w:eastAsia="de-DE"/>
        </w:rPr>
        <w:tab/>
      </w:r>
      <w:r>
        <w:rPr>
          <w:noProof/>
        </w:rPr>
        <w:t>RMI - Risk Management Incident Segment</w:t>
      </w:r>
      <w:r>
        <w:rPr>
          <w:noProof/>
          <w:webHidden/>
        </w:rPr>
        <w:tab/>
      </w:r>
      <w:r>
        <w:rPr>
          <w:noProof/>
          <w:webHidden/>
        </w:rPr>
        <w:fldChar w:fldCharType="begin"/>
      </w:r>
      <w:r>
        <w:rPr>
          <w:noProof/>
          <w:webHidden/>
        </w:rPr>
        <w:instrText xml:space="preserve"> PAGEREF _Toc27825971 \h </w:instrText>
      </w:r>
      <w:r>
        <w:rPr>
          <w:noProof/>
          <w:webHidden/>
        </w:rPr>
      </w:r>
      <w:r>
        <w:rPr>
          <w:noProof/>
          <w:webHidden/>
        </w:rPr>
        <w:fldChar w:fldCharType="separate"/>
      </w:r>
      <w:r>
        <w:rPr>
          <w:noProof/>
          <w:webHidden/>
        </w:rPr>
        <w:t>144</w:t>
      </w:r>
      <w:r>
        <w:rPr>
          <w:noProof/>
          <w:webHidden/>
        </w:rPr>
        <w:fldChar w:fldCharType="end"/>
      </w:r>
    </w:p>
    <w:p w14:paraId="4E75C3F8"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6.5.15</w:t>
      </w:r>
      <w:r w:rsidRPr="009B4C21">
        <w:rPr>
          <w:rFonts w:asciiTheme="minorHAnsi" w:eastAsiaTheme="minorEastAsia" w:hAnsiTheme="minorHAnsi" w:cstheme="minorBidi"/>
          <w:noProof/>
          <w:sz w:val="22"/>
          <w:lang w:eastAsia="de-DE"/>
        </w:rPr>
        <w:tab/>
      </w:r>
      <w:r>
        <w:rPr>
          <w:noProof/>
        </w:rPr>
        <w:t>GP1 Grouping/Reimbursement - Visit Segment</w:t>
      </w:r>
      <w:r>
        <w:rPr>
          <w:noProof/>
          <w:webHidden/>
        </w:rPr>
        <w:tab/>
      </w:r>
      <w:r>
        <w:rPr>
          <w:noProof/>
          <w:webHidden/>
        </w:rPr>
        <w:fldChar w:fldCharType="begin"/>
      </w:r>
      <w:r>
        <w:rPr>
          <w:noProof/>
          <w:webHidden/>
        </w:rPr>
        <w:instrText xml:space="preserve"> PAGEREF _Toc27825972 \h </w:instrText>
      </w:r>
      <w:r>
        <w:rPr>
          <w:noProof/>
          <w:webHidden/>
        </w:rPr>
      </w:r>
      <w:r>
        <w:rPr>
          <w:noProof/>
          <w:webHidden/>
        </w:rPr>
        <w:fldChar w:fldCharType="separate"/>
      </w:r>
      <w:r>
        <w:rPr>
          <w:noProof/>
          <w:webHidden/>
        </w:rPr>
        <w:t>145</w:t>
      </w:r>
      <w:r>
        <w:rPr>
          <w:noProof/>
          <w:webHidden/>
        </w:rPr>
        <w:fldChar w:fldCharType="end"/>
      </w:r>
    </w:p>
    <w:p w14:paraId="16EBDD55"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6.5.16</w:t>
      </w:r>
      <w:r w:rsidRPr="009B4C21">
        <w:rPr>
          <w:rFonts w:asciiTheme="minorHAnsi" w:eastAsiaTheme="minorEastAsia" w:hAnsiTheme="minorHAnsi" w:cstheme="minorBidi"/>
          <w:noProof/>
          <w:sz w:val="22"/>
          <w:lang w:eastAsia="de-DE"/>
        </w:rPr>
        <w:tab/>
      </w:r>
      <w:r>
        <w:rPr>
          <w:noProof/>
        </w:rPr>
        <w:t>GP2 Grouping/Reimbursement - Procedure Line Item Segment</w:t>
      </w:r>
      <w:r>
        <w:rPr>
          <w:noProof/>
          <w:webHidden/>
        </w:rPr>
        <w:tab/>
      </w:r>
      <w:r>
        <w:rPr>
          <w:noProof/>
          <w:webHidden/>
        </w:rPr>
        <w:fldChar w:fldCharType="begin"/>
      </w:r>
      <w:r>
        <w:rPr>
          <w:noProof/>
          <w:webHidden/>
        </w:rPr>
        <w:instrText xml:space="preserve"> PAGEREF _Toc27825973 \h </w:instrText>
      </w:r>
      <w:r>
        <w:rPr>
          <w:noProof/>
          <w:webHidden/>
        </w:rPr>
      </w:r>
      <w:r>
        <w:rPr>
          <w:noProof/>
          <w:webHidden/>
        </w:rPr>
        <w:fldChar w:fldCharType="separate"/>
      </w:r>
      <w:r>
        <w:rPr>
          <w:noProof/>
          <w:webHidden/>
        </w:rPr>
        <w:t>147</w:t>
      </w:r>
      <w:r>
        <w:rPr>
          <w:noProof/>
          <w:webHidden/>
        </w:rPr>
        <w:fldChar w:fldCharType="end"/>
      </w:r>
    </w:p>
    <w:p w14:paraId="7196D05B" w14:textId="77777777" w:rsidR="009B4C21" w:rsidRPr="009B4C21" w:rsidRDefault="009B4C21">
      <w:pPr>
        <w:pStyle w:val="TOC2"/>
        <w:rPr>
          <w:rFonts w:asciiTheme="minorHAnsi" w:eastAsiaTheme="minorEastAsia" w:hAnsiTheme="minorHAnsi" w:cstheme="minorBidi"/>
          <w:b w:val="0"/>
          <w:bCs w:val="0"/>
          <w:noProof/>
          <w:kern w:val="0"/>
          <w:sz w:val="22"/>
          <w:szCs w:val="22"/>
          <w:lang w:eastAsia="de-DE"/>
        </w:rPr>
      </w:pPr>
      <w:r>
        <w:rPr>
          <w:noProof/>
        </w:rPr>
        <w:t>6.6</w:t>
      </w:r>
      <w:r w:rsidRPr="009B4C21">
        <w:rPr>
          <w:rFonts w:asciiTheme="minorHAnsi" w:eastAsiaTheme="minorEastAsia" w:hAnsiTheme="minorHAnsi" w:cstheme="minorBidi"/>
          <w:b w:val="0"/>
          <w:bCs w:val="0"/>
          <w:noProof/>
          <w:kern w:val="0"/>
          <w:sz w:val="22"/>
          <w:szCs w:val="22"/>
          <w:lang w:eastAsia="de-DE"/>
        </w:rPr>
        <w:tab/>
      </w:r>
      <w:r>
        <w:rPr>
          <w:noProof/>
        </w:rPr>
        <w:t>EXAMPLE TRANSACTIONS</w:t>
      </w:r>
      <w:r>
        <w:rPr>
          <w:noProof/>
          <w:webHidden/>
        </w:rPr>
        <w:tab/>
      </w:r>
      <w:r>
        <w:rPr>
          <w:noProof/>
          <w:webHidden/>
        </w:rPr>
        <w:fldChar w:fldCharType="begin"/>
      </w:r>
      <w:r>
        <w:rPr>
          <w:noProof/>
          <w:webHidden/>
        </w:rPr>
        <w:instrText xml:space="preserve"> PAGEREF _Toc27825974 \h </w:instrText>
      </w:r>
      <w:r>
        <w:rPr>
          <w:noProof/>
          <w:webHidden/>
        </w:rPr>
      </w:r>
      <w:r>
        <w:rPr>
          <w:noProof/>
          <w:webHidden/>
        </w:rPr>
        <w:fldChar w:fldCharType="separate"/>
      </w:r>
      <w:r>
        <w:rPr>
          <w:noProof/>
          <w:webHidden/>
        </w:rPr>
        <w:t>151</w:t>
      </w:r>
      <w:r>
        <w:rPr>
          <w:noProof/>
          <w:webHidden/>
        </w:rPr>
        <w:fldChar w:fldCharType="end"/>
      </w:r>
    </w:p>
    <w:p w14:paraId="41C42207"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6.6.1</w:t>
      </w:r>
      <w:r w:rsidRPr="009B4C21">
        <w:rPr>
          <w:rFonts w:asciiTheme="minorHAnsi" w:eastAsiaTheme="minorEastAsia" w:hAnsiTheme="minorHAnsi" w:cstheme="minorBidi"/>
          <w:noProof/>
          <w:sz w:val="22"/>
          <w:lang w:eastAsia="de-DE"/>
        </w:rPr>
        <w:tab/>
      </w:r>
      <w:r>
        <w:rPr>
          <w:noProof/>
        </w:rPr>
        <w:t>Create a patient billing/accounts receivable record</w:t>
      </w:r>
      <w:r>
        <w:rPr>
          <w:noProof/>
          <w:webHidden/>
        </w:rPr>
        <w:tab/>
      </w:r>
      <w:r>
        <w:rPr>
          <w:noProof/>
          <w:webHidden/>
        </w:rPr>
        <w:fldChar w:fldCharType="begin"/>
      </w:r>
      <w:r>
        <w:rPr>
          <w:noProof/>
          <w:webHidden/>
        </w:rPr>
        <w:instrText xml:space="preserve"> PAGEREF _Toc27825975 \h </w:instrText>
      </w:r>
      <w:r>
        <w:rPr>
          <w:noProof/>
          <w:webHidden/>
        </w:rPr>
      </w:r>
      <w:r>
        <w:rPr>
          <w:noProof/>
          <w:webHidden/>
        </w:rPr>
        <w:fldChar w:fldCharType="separate"/>
      </w:r>
      <w:r>
        <w:rPr>
          <w:noProof/>
          <w:webHidden/>
        </w:rPr>
        <w:t>151</w:t>
      </w:r>
      <w:r>
        <w:rPr>
          <w:noProof/>
          <w:webHidden/>
        </w:rPr>
        <w:fldChar w:fldCharType="end"/>
      </w:r>
    </w:p>
    <w:p w14:paraId="1C5A40D6"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6.6.2</w:t>
      </w:r>
      <w:r w:rsidRPr="009B4C21">
        <w:rPr>
          <w:rFonts w:asciiTheme="minorHAnsi" w:eastAsiaTheme="minorEastAsia" w:hAnsiTheme="minorHAnsi" w:cstheme="minorBidi"/>
          <w:noProof/>
          <w:sz w:val="22"/>
          <w:lang w:eastAsia="de-DE"/>
        </w:rPr>
        <w:tab/>
      </w:r>
      <w:r>
        <w:rPr>
          <w:noProof/>
        </w:rPr>
        <w:t>Post a charge to a patient's account</w:t>
      </w:r>
      <w:r>
        <w:rPr>
          <w:noProof/>
          <w:webHidden/>
        </w:rPr>
        <w:tab/>
      </w:r>
      <w:r>
        <w:rPr>
          <w:noProof/>
          <w:webHidden/>
        </w:rPr>
        <w:fldChar w:fldCharType="begin"/>
      </w:r>
      <w:r>
        <w:rPr>
          <w:noProof/>
          <w:webHidden/>
        </w:rPr>
        <w:instrText xml:space="preserve"> PAGEREF _Toc27825976 \h </w:instrText>
      </w:r>
      <w:r>
        <w:rPr>
          <w:noProof/>
          <w:webHidden/>
        </w:rPr>
      </w:r>
      <w:r>
        <w:rPr>
          <w:noProof/>
          <w:webHidden/>
        </w:rPr>
        <w:fldChar w:fldCharType="separate"/>
      </w:r>
      <w:r>
        <w:rPr>
          <w:noProof/>
          <w:webHidden/>
        </w:rPr>
        <w:t>152</w:t>
      </w:r>
      <w:r>
        <w:rPr>
          <w:noProof/>
          <w:webHidden/>
        </w:rPr>
        <w:fldChar w:fldCharType="end"/>
      </w:r>
    </w:p>
    <w:p w14:paraId="4D76007F"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6.6.3</w:t>
      </w:r>
      <w:r w:rsidRPr="009B4C21">
        <w:rPr>
          <w:rFonts w:asciiTheme="minorHAnsi" w:eastAsiaTheme="minorEastAsia" w:hAnsiTheme="minorHAnsi" w:cstheme="minorBidi"/>
          <w:noProof/>
          <w:sz w:val="22"/>
          <w:lang w:eastAsia="de-DE"/>
        </w:rPr>
        <w:tab/>
      </w:r>
      <w:r>
        <w:rPr>
          <w:noProof/>
        </w:rPr>
        <w:t>Update patient accounts - update UB1 information</w:t>
      </w:r>
      <w:r>
        <w:rPr>
          <w:noProof/>
          <w:webHidden/>
        </w:rPr>
        <w:tab/>
      </w:r>
      <w:r>
        <w:rPr>
          <w:noProof/>
          <w:webHidden/>
        </w:rPr>
        <w:fldChar w:fldCharType="begin"/>
      </w:r>
      <w:r>
        <w:rPr>
          <w:noProof/>
          <w:webHidden/>
        </w:rPr>
        <w:instrText xml:space="preserve"> PAGEREF _Toc27825977 \h </w:instrText>
      </w:r>
      <w:r>
        <w:rPr>
          <w:noProof/>
          <w:webHidden/>
        </w:rPr>
      </w:r>
      <w:r>
        <w:rPr>
          <w:noProof/>
          <w:webHidden/>
        </w:rPr>
        <w:fldChar w:fldCharType="separate"/>
      </w:r>
      <w:r>
        <w:rPr>
          <w:noProof/>
          <w:webHidden/>
        </w:rPr>
        <w:t>152</w:t>
      </w:r>
      <w:r>
        <w:rPr>
          <w:noProof/>
          <w:webHidden/>
        </w:rPr>
        <w:fldChar w:fldCharType="end"/>
      </w:r>
    </w:p>
    <w:p w14:paraId="42FDEF2A" w14:textId="77777777" w:rsidR="009B4C21" w:rsidRPr="009B4C21" w:rsidRDefault="009B4C21">
      <w:pPr>
        <w:pStyle w:val="TOC3"/>
        <w:tabs>
          <w:tab w:val="left" w:pos="1320"/>
          <w:tab w:val="right" w:leader="dot" w:pos="9350"/>
        </w:tabs>
        <w:rPr>
          <w:rFonts w:asciiTheme="minorHAnsi" w:eastAsiaTheme="minorEastAsia" w:hAnsiTheme="minorHAnsi" w:cstheme="minorBidi"/>
          <w:noProof/>
          <w:sz w:val="22"/>
          <w:lang w:eastAsia="de-DE"/>
        </w:rPr>
      </w:pPr>
      <w:r>
        <w:rPr>
          <w:noProof/>
        </w:rPr>
        <w:t>6.6.4</w:t>
      </w:r>
      <w:r w:rsidRPr="009B4C21">
        <w:rPr>
          <w:rFonts w:asciiTheme="minorHAnsi" w:eastAsiaTheme="minorEastAsia" w:hAnsiTheme="minorHAnsi" w:cstheme="minorBidi"/>
          <w:noProof/>
          <w:sz w:val="22"/>
          <w:lang w:eastAsia="de-DE"/>
        </w:rPr>
        <w:tab/>
      </w:r>
      <w:r>
        <w:rPr>
          <w:noProof/>
        </w:rPr>
        <w:t>Update patient accounts - update diagnosis and DRG information</w:t>
      </w:r>
      <w:r>
        <w:rPr>
          <w:noProof/>
          <w:webHidden/>
        </w:rPr>
        <w:tab/>
      </w:r>
      <w:r>
        <w:rPr>
          <w:noProof/>
          <w:webHidden/>
        </w:rPr>
        <w:fldChar w:fldCharType="begin"/>
      </w:r>
      <w:r>
        <w:rPr>
          <w:noProof/>
          <w:webHidden/>
        </w:rPr>
        <w:instrText xml:space="preserve"> PAGEREF _Toc27825978 \h </w:instrText>
      </w:r>
      <w:r>
        <w:rPr>
          <w:noProof/>
          <w:webHidden/>
        </w:rPr>
      </w:r>
      <w:r>
        <w:rPr>
          <w:noProof/>
          <w:webHidden/>
        </w:rPr>
        <w:fldChar w:fldCharType="separate"/>
      </w:r>
      <w:r>
        <w:rPr>
          <w:noProof/>
          <w:webHidden/>
        </w:rPr>
        <w:t>152</w:t>
      </w:r>
      <w:r>
        <w:rPr>
          <w:noProof/>
          <w:webHidden/>
        </w:rPr>
        <w:fldChar w:fldCharType="end"/>
      </w:r>
    </w:p>
    <w:p w14:paraId="22CCEEBC" w14:textId="77777777" w:rsidR="00373FEA" w:rsidRDefault="00373FEA" w:rsidP="00373FEA">
      <w:pPr>
        <w:rPr>
          <w:noProof/>
        </w:rPr>
      </w:pPr>
      <w:r>
        <w:rPr>
          <w:noProof/>
        </w:rPr>
        <w:fldChar w:fldCharType="end"/>
      </w:r>
    </w:p>
    <w:p w14:paraId="2AEF58EC" w14:textId="77777777" w:rsidR="009E61BC" w:rsidRPr="00890B0C" w:rsidRDefault="009E61BC">
      <w:pPr>
        <w:pStyle w:val="Heading2"/>
        <w:rPr>
          <w:noProof/>
        </w:rPr>
      </w:pPr>
      <w:bookmarkStart w:id="31" w:name="_Toc1881953"/>
      <w:bookmarkStart w:id="32" w:name="_Toc89062812"/>
      <w:bookmarkStart w:id="33" w:name="_Toc20321533"/>
      <w:bookmarkStart w:id="34" w:name="_Toc27825945"/>
      <w:r w:rsidRPr="00890B0C">
        <w:rPr>
          <w:noProof/>
        </w:rPr>
        <w:t>PURPOSE</w:t>
      </w:r>
      <w:bookmarkEnd w:id="6"/>
      <w:bookmarkEnd w:id="7"/>
      <w:bookmarkEnd w:id="8"/>
      <w:bookmarkEnd w:id="9"/>
      <w:bookmarkEnd w:id="10"/>
      <w:bookmarkEnd w:id="11"/>
      <w:bookmarkEnd w:id="12"/>
      <w:bookmarkEnd w:id="13"/>
      <w:bookmarkEnd w:id="31"/>
      <w:bookmarkEnd w:id="32"/>
      <w:bookmarkEnd w:id="33"/>
      <w:bookmarkEnd w:id="34"/>
    </w:p>
    <w:p w14:paraId="3B33192C"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325972BE"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2C93C0FC" w14:textId="77777777" w:rsidR="009E61BC" w:rsidRPr="00890B0C" w:rsidRDefault="009E61BC">
      <w:pPr>
        <w:pStyle w:val="Heading2"/>
        <w:rPr>
          <w:noProof/>
        </w:rPr>
      </w:pPr>
      <w:bookmarkStart w:id="35" w:name="_Toc346776928"/>
      <w:bookmarkStart w:id="36" w:name="_Toc346776995"/>
      <w:bookmarkStart w:id="37" w:name="_Toc346777032"/>
      <w:bookmarkStart w:id="38" w:name="_Toc348245470"/>
      <w:bookmarkStart w:id="39" w:name="_Toc348245540"/>
      <w:bookmarkStart w:id="40" w:name="_Toc348259055"/>
      <w:bookmarkStart w:id="41" w:name="_Toc348340209"/>
      <w:bookmarkStart w:id="42" w:name="_Toc359236252"/>
      <w:bookmarkStart w:id="43" w:name="_Toc1881954"/>
      <w:bookmarkStart w:id="44" w:name="_Toc89062813"/>
      <w:bookmarkStart w:id="45" w:name="_Toc20321534"/>
      <w:bookmarkStart w:id="46" w:name="_Toc27825946"/>
      <w:r w:rsidRPr="00890B0C">
        <w:rPr>
          <w:noProof/>
        </w:rPr>
        <w:t>PATIENT ACCOUNTING MESSAGE SET</w:t>
      </w:r>
      <w:bookmarkEnd w:id="35"/>
      <w:bookmarkEnd w:id="36"/>
      <w:bookmarkEnd w:id="37"/>
      <w:bookmarkEnd w:id="38"/>
      <w:bookmarkEnd w:id="39"/>
      <w:bookmarkEnd w:id="40"/>
      <w:bookmarkEnd w:id="41"/>
      <w:bookmarkEnd w:id="42"/>
      <w:bookmarkEnd w:id="43"/>
      <w:bookmarkEnd w:id="44"/>
      <w:bookmarkEnd w:id="45"/>
      <w:bookmarkEnd w:id="46"/>
    </w:p>
    <w:p w14:paraId="3B5F54D8"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5346BF61"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C28CF11"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49CAF6C" w14:textId="77777777" w:rsidR="009E61BC" w:rsidRPr="00890B0C" w:rsidRDefault="009E61BC">
      <w:pPr>
        <w:pStyle w:val="Heading2"/>
        <w:rPr>
          <w:noProof/>
        </w:rPr>
      </w:pPr>
      <w:bookmarkStart w:id="47" w:name="_Toc346776929"/>
      <w:bookmarkStart w:id="48" w:name="_Toc346776996"/>
      <w:bookmarkStart w:id="49" w:name="_Toc346777033"/>
      <w:bookmarkStart w:id="50" w:name="_Toc348245471"/>
      <w:bookmarkStart w:id="51" w:name="_Toc348245541"/>
      <w:bookmarkStart w:id="52" w:name="_Toc348259056"/>
      <w:bookmarkStart w:id="53" w:name="_Toc348340210"/>
      <w:bookmarkStart w:id="54" w:name="_Toc359236253"/>
      <w:bookmarkStart w:id="55" w:name="_Toc1881955"/>
      <w:bookmarkStart w:id="56" w:name="_Toc89062814"/>
      <w:bookmarkStart w:id="57" w:name="_Toc20321535"/>
      <w:bookmarkStart w:id="58" w:name="_Toc27825947"/>
      <w:r w:rsidRPr="00890B0C">
        <w:rPr>
          <w:noProof/>
        </w:rPr>
        <w:t>TRIGGER EVENTS AND MESSAGE DEFINITIONS</w:t>
      </w:r>
      <w:bookmarkEnd w:id="47"/>
      <w:bookmarkEnd w:id="48"/>
      <w:bookmarkEnd w:id="49"/>
      <w:bookmarkEnd w:id="50"/>
      <w:bookmarkEnd w:id="51"/>
      <w:bookmarkEnd w:id="52"/>
      <w:bookmarkEnd w:id="53"/>
      <w:bookmarkEnd w:id="54"/>
      <w:bookmarkEnd w:id="55"/>
      <w:bookmarkEnd w:id="56"/>
      <w:bookmarkEnd w:id="57"/>
      <w:bookmarkEnd w:id="58"/>
    </w:p>
    <w:p w14:paraId="2A027975"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3BFA5253"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0D35054F" w14:textId="77777777" w:rsidR="009E61BC" w:rsidRPr="00890B0C" w:rsidRDefault="009E61BC">
      <w:pPr>
        <w:pStyle w:val="Heading3"/>
        <w:rPr>
          <w:noProof/>
        </w:rPr>
      </w:pPr>
      <w:bookmarkStart w:id="59" w:name="_Toc346776997"/>
      <w:bookmarkStart w:id="60" w:name="_Toc346777034"/>
      <w:bookmarkStart w:id="61" w:name="_Toc348245472"/>
      <w:bookmarkStart w:id="62" w:name="_Toc348245542"/>
      <w:bookmarkStart w:id="63" w:name="_Toc348259057"/>
      <w:bookmarkStart w:id="64" w:name="_Toc348340211"/>
      <w:bookmarkStart w:id="65" w:name="_Toc359236254"/>
      <w:bookmarkStart w:id="66" w:name="_Toc1881956"/>
      <w:bookmarkStart w:id="67" w:name="_Toc89062815"/>
      <w:bookmarkStart w:id="68" w:name="_Toc20321536"/>
      <w:bookmarkStart w:id="69" w:name="_Toc27825948"/>
      <w:r w:rsidRPr="00890B0C">
        <w:rPr>
          <w:noProof/>
        </w:rPr>
        <w:lastRenderedPageBreak/>
        <w:t>BAR/ACK - Add Patient Account (Event P01</w:t>
      </w:r>
      <w:bookmarkEnd w:id="59"/>
      <w:bookmarkEnd w:id="60"/>
      <w:bookmarkEnd w:id="61"/>
      <w:bookmarkEnd w:id="62"/>
      <w:bookmarkEnd w:id="63"/>
      <w:bookmarkEnd w:id="64"/>
      <w:bookmarkEnd w:id="65"/>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66"/>
      <w:bookmarkEnd w:id="67"/>
      <w:bookmarkEnd w:id="68"/>
      <w:bookmarkEnd w:id="69"/>
    </w:p>
    <w:p w14:paraId="4619624B"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56DCB2B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BC1A7D1"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7F4FEEB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2F6822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886C591"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5561DB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3BF181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50B70E4" w14:textId="77777777" w:rsidR="009E61BC" w:rsidRPr="00890B0C" w:rsidRDefault="009E61BC">
            <w:pPr>
              <w:pStyle w:val="MsgTableHeader"/>
              <w:jc w:val="center"/>
              <w:rPr>
                <w:noProof/>
              </w:rPr>
            </w:pPr>
            <w:r w:rsidRPr="00890B0C">
              <w:rPr>
                <w:noProof/>
              </w:rPr>
              <w:t>Chapter</w:t>
            </w:r>
          </w:p>
        </w:tc>
      </w:tr>
      <w:tr w:rsidR="009E61BC" w:rsidRPr="009E61BC" w14:paraId="026CA46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C6CF5"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3A1CDBD4"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02A3248"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D79499" w14:textId="77777777" w:rsidR="009E61BC" w:rsidRPr="00890B0C" w:rsidRDefault="009E61BC">
            <w:pPr>
              <w:pStyle w:val="MsgTableBody"/>
              <w:jc w:val="center"/>
              <w:rPr>
                <w:noProof/>
              </w:rPr>
            </w:pPr>
            <w:r w:rsidRPr="00890B0C">
              <w:rPr>
                <w:noProof/>
              </w:rPr>
              <w:t>2</w:t>
            </w:r>
          </w:p>
        </w:tc>
      </w:tr>
      <w:tr w:rsidR="009E61BC" w:rsidRPr="009E61BC" w14:paraId="65BBE31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EAC33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550656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8502A3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15AFA" w14:textId="77777777" w:rsidR="009E61BC" w:rsidRPr="00890B0C" w:rsidRDefault="009E61BC">
            <w:pPr>
              <w:pStyle w:val="MsgTableBody"/>
              <w:jc w:val="center"/>
              <w:rPr>
                <w:noProof/>
              </w:rPr>
            </w:pPr>
            <w:r w:rsidRPr="00890B0C">
              <w:rPr>
                <w:noProof/>
              </w:rPr>
              <w:t>2</w:t>
            </w:r>
          </w:p>
        </w:tc>
      </w:tr>
      <w:tr w:rsidR="009E61BC" w:rsidRPr="009E61BC" w14:paraId="46135FB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04B5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B4449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B86B8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24B65" w14:textId="77777777" w:rsidR="009E61BC" w:rsidRPr="00890B0C" w:rsidRDefault="009E61BC">
            <w:pPr>
              <w:pStyle w:val="MsgTableBody"/>
              <w:jc w:val="center"/>
              <w:rPr>
                <w:noProof/>
              </w:rPr>
            </w:pPr>
            <w:r w:rsidRPr="00890B0C">
              <w:rPr>
                <w:noProof/>
              </w:rPr>
              <w:t>2</w:t>
            </w:r>
          </w:p>
        </w:tc>
      </w:tr>
      <w:tr w:rsidR="009E61BC" w:rsidRPr="009E61BC" w14:paraId="5E10B0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4C03C3"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2F393B97"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41AFCB2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0581B" w14:textId="77777777" w:rsidR="009E61BC" w:rsidRPr="00890B0C" w:rsidRDefault="009E61BC">
            <w:pPr>
              <w:pStyle w:val="MsgTableBody"/>
              <w:jc w:val="center"/>
              <w:rPr>
                <w:noProof/>
              </w:rPr>
            </w:pPr>
            <w:r w:rsidRPr="00890B0C">
              <w:rPr>
                <w:noProof/>
              </w:rPr>
              <w:t>3</w:t>
            </w:r>
          </w:p>
        </w:tc>
      </w:tr>
      <w:tr w:rsidR="009E61BC" w:rsidRPr="009E61BC" w14:paraId="4080AE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460959"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6E1787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2D764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493B9D" w14:textId="77777777" w:rsidR="009E61BC" w:rsidRPr="00890B0C" w:rsidRDefault="009E61BC">
            <w:pPr>
              <w:pStyle w:val="MsgTableBody"/>
              <w:jc w:val="center"/>
              <w:rPr>
                <w:noProof/>
              </w:rPr>
            </w:pPr>
            <w:r w:rsidRPr="00890B0C">
              <w:rPr>
                <w:noProof/>
              </w:rPr>
              <w:t>3</w:t>
            </w:r>
          </w:p>
        </w:tc>
      </w:tr>
      <w:tr w:rsidR="009E61BC" w:rsidRPr="009E61BC" w14:paraId="5FD8717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EC6DC"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030FB6EC"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E93C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D44E2" w14:textId="77777777" w:rsidR="009E61BC" w:rsidRPr="00890B0C" w:rsidRDefault="009E61BC">
            <w:pPr>
              <w:pStyle w:val="MsgTableBody"/>
              <w:jc w:val="center"/>
              <w:rPr>
                <w:noProof/>
              </w:rPr>
            </w:pPr>
            <w:r w:rsidRPr="00890B0C">
              <w:rPr>
                <w:noProof/>
              </w:rPr>
              <w:t>3</w:t>
            </w:r>
          </w:p>
        </w:tc>
      </w:tr>
      <w:tr w:rsidR="009E61BC" w:rsidRPr="009E61BC" w14:paraId="3F74D4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8628B8"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ED4D4B0"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5F0467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C3E0A" w14:textId="77777777" w:rsidR="009E61BC" w:rsidRPr="00890B0C" w:rsidRDefault="009E61BC">
            <w:pPr>
              <w:pStyle w:val="MsgTableBody"/>
              <w:jc w:val="center"/>
              <w:rPr>
                <w:noProof/>
              </w:rPr>
            </w:pPr>
          </w:p>
        </w:tc>
      </w:tr>
      <w:tr w:rsidR="000A4977" w:rsidRPr="009E61BC" w14:paraId="34DECDF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00489C6"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26200F"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6A8C2F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234BFABC" w14:textId="77777777" w:rsidR="000A4977" w:rsidRPr="00890B0C" w:rsidRDefault="000A4977" w:rsidP="000A4977">
            <w:pPr>
              <w:pStyle w:val="MsgTableBody"/>
              <w:jc w:val="center"/>
              <w:rPr>
                <w:noProof/>
              </w:rPr>
            </w:pPr>
            <w:r w:rsidRPr="00890B0C">
              <w:rPr>
                <w:noProof/>
              </w:rPr>
              <w:t>15</w:t>
            </w:r>
          </w:p>
        </w:tc>
      </w:tr>
      <w:tr w:rsidR="009E61BC" w:rsidRPr="009E61BC" w14:paraId="4ADA363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8F99F9"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A12D63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7FB130B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66E17" w14:textId="77777777" w:rsidR="009E61BC" w:rsidRPr="00890B0C" w:rsidRDefault="009E61BC">
            <w:pPr>
              <w:pStyle w:val="MsgTableBody"/>
              <w:jc w:val="center"/>
              <w:rPr>
                <w:noProof/>
              </w:rPr>
            </w:pPr>
          </w:p>
        </w:tc>
      </w:tr>
      <w:tr w:rsidR="009E61BC" w:rsidRPr="009E61BC" w14:paraId="621A24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5E5E88"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2F5D41A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7AB762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FDC7A" w14:textId="77777777" w:rsidR="009E61BC" w:rsidRPr="00890B0C" w:rsidRDefault="009E61BC">
            <w:pPr>
              <w:pStyle w:val="MsgTableBody"/>
              <w:jc w:val="center"/>
              <w:rPr>
                <w:noProof/>
              </w:rPr>
            </w:pPr>
            <w:r w:rsidRPr="00890B0C">
              <w:rPr>
                <w:noProof/>
              </w:rPr>
              <w:t>3</w:t>
            </w:r>
          </w:p>
        </w:tc>
      </w:tr>
      <w:tr w:rsidR="009E61BC" w:rsidRPr="009E61BC" w14:paraId="55D7F5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EE0691"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97EB58E"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D07C9F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DD2B6F" w14:textId="77777777" w:rsidR="009E61BC" w:rsidRPr="00890B0C" w:rsidRDefault="009E61BC">
            <w:pPr>
              <w:pStyle w:val="MsgTableBody"/>
              <w:jc w:val="center"/>
              <w:rPr>
                <w:noProof/>
              </w:rPr>
            </w:pPr>
            <w:r w:rsidRPr="00890B0C">
              <w:rPr>
                <w:noProof/>
              </w:rPr>
              <w:t>3</w:t>
            </w:r>
          </w:p>
        </w:tc>
      </w:tr>
      <w:tr w:rsidR="009E61BC" w:rsidRPr="009E61BC" w14:paraId="7FFF2E6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8E2ADA0"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B2BC26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8CD6C6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50289" w14:textId="77777777" w:rsidR="009E61BC" w:rsidRPr="00890B0C" w:rsidRDefault="00A87F61" w:rsidP="00C21EE2">
            <w:pPr>
              <w:pStyle w:val="MsgTableBody"/>
              <w:jc w:val="center"/>
              <w:rPr>
                <w:noProof/>
              </w:rPr>
            </w:pPr>
            <w:r>
              <w:rPr>
                <w:noProof/>
              </w:rPr>
              <w:t>4</w:t>
            </w:r>
          </w:p>
        </w:tc>
      </w:tr>
      <w:tr w:rsidR="000A4977" w:rsidRPr="009E61BC" w14:paraId="0FF1F6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BA48108"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0F6F8BA"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4DB0FC45"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9CAB0EB" w14:textId="77777777" w:rsidR="000A4977" w:rsidRPr="00890B0C" w:rsidRDefault="000A4977" w:rsidP="000A4977">
            <w:pPr>
              <w:pStyle w:val="MsgTableBody"/>
              <w:jc w:val="center"/>
              <w:rPr>
                <w:noProof/>
              </w:rPr>
            </w:pPr>
            <w:r w:rsidRPr="00890B0C">
              <w:rPr>
                <w:noProof/>
              </w:rPr>
              <w:t>15</w:t>
            </w:r>
          </w:p>
        </w:tc>
      </w:tr>
      <w:tr w:rsidR="009E61BC" w:rsidRPr="009E61BC" w14:paraId="01ABE25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8FF886"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3E3E0BB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D5345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D66C2" w14:textId="77777777" w:rsidR="009E61BC" w:rsidRPr="00890B0C" w:rsidRDefault="009E61BC">
            <w:pPr>
              <w:pStyle w:val="MsgTableBody"/>
              <w:jc w:val="center"/>
              <w:rPr>
                <w:noProof/>
              </w:rPr>
            </w:pPr>
            <w:r w:rsidRPr="00890B0C">
              <w:rPr>
                <w:noProof/>
              </w:rPr>
              <w:t>3</w:t>
            </w:r>
          </w:p>
        </w:tc>
      </w:tr>
      <w:tr w:rsidR="009E61BC" w:rsidRPr="009E61BC" w14:paraId="281188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16F07C"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1D148677"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7773D4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7840B" w14:textId="77777777" w:rsidR="009E61BC" w:rsidRPr="00890B0C" w:rsidRDefault="009E61BC">
            <w:pPr>
              <w:pStyle w:val="MsgTableBody"/>
              <w:jc w:val="center"/>
              <w:rPr>
                <w:noProof/>
              </w:rPr>
            </w:pPr>
            <w:r w:rsidRPr="00890B0C">
              <w:rPr>
                <w:noProof/>
              </w:rPr>
              <w:t>7</w:t>
            </w:r>
          </w:p>
        </w:tc>
      </w:tr>
      <w:tr w:rsidR="00A87F61" w:rsidRPr="009E61BC" w14:paraId="5C1DCDD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A9470E"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17B3CF"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3859F03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1CDB7" w14:textId="77777777" w:rsidR="00A87F61" w:rsidRPr="00890B0C" w:rsidRDefault="00A87F61">
            <w:pPr>
              <w:pStyle w:val="MsgTableBody"/>
              <w:jc w:val="center"/>
              <w:rPr>
                <w:noProof/>
              </w:rPr>
            </w:pPr>
            <w:r>
              <w:rPr>
                <w:noProof/>
              </w:rPr>
              <w:t>4</w:t>
            </w:r>
          </w:p>
        </w:tc>
      </w:tr>
      <w:tr w:rsidR="009E61BC" w:rsidRPr="009E61BC" w14:paraId="3D41D72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6F2571"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8FC6CE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56EB396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7046F" w14:textId="77777777" w:rsidR="009E61BC" w:rsidRPr="00890B0C" w:rsidRDefault="009E61BC">
            <w:pPr>
              <w:pStyle w:val="MsgTableBody"/>
              <w:jc w:val="center"/>
              <w:rPr>
                <w:noProof/>
              </w:rPr>
            </w:pPr>
            <w:r w:rsidRPr="00890B0C">
              <w:rPr>
                <w:noProof/>
              </w:rPr>
              <w:t>3</w:t>
            </w:r>
          </w:p>
        </w:tc>
      </w:tr>
      <w:tr w:rsidR="00DC3F50" w:rsidRPr="009E61BC" w14:paraId="70E6D9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E73820"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60F85F"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292518B3"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3149BF" w14:textId="77777777" w:rsidR="00DC3F50" w:rsidRPr="00890B0C" w:rsidRDefault="00DC3F50" w:rsidP="00DC3F50">
            <w:pPr>
              <w:pStyle w:val="MsgTableBody"/>
              <w:jc w:val="center"/>
              <w:rPr>
                <w:noProof/>
              </w:rPr>
            </w:pPr>
          </w:p>
        </w:tc>
      </w:tr>
      <w:tr w:rsidR="009E61BC" w:rsidRPr="009E61BC" w14:paraId="10E4DA3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24E8C2"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023A9D"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28F4E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92C4A" w14:textId="77777777" w:rsidR="009E61BC" w:rsidRPr="00890B0C" w:rsidRDefault="009E61BC">
            <w:pPr>
              <w:pStyle w:val="MsgTableBody"/>
              <w:jc w:val="center"/>
              <w:rPr>
                <w:noProof/>
              </w:rPr>
            </w:pPr>
            <w:r w:rsidRPr="00890B0C">
              <w:rPr>
                <w:noProof/>
              </w:rPr>
              <w:t>6</w:t>
            </w:r>
          </w:p>
        </w:tc>
      </w:tr>
      <w:tr w:rsidR="00DC3F50" w:rsidRPr="009E61BC" w14:paraId="23394A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69446D3"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6DD422"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1D700122"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834AA" w14:textId="77777777" w:rsidR="00DC3F50" w:rsidRPr="00890B0C" w:rsidRDefault="00DC3F50" w:rsidP="00DC3F50">
            <w:pPr>
              <w:pStyle w:val="MsgTableBody"/>
              <w:jc w:val="center"/>
              <w:rPr>
                <w:noProof/>
              </w:rPr>
            </w:pPr>
          </w:p>
        </w:tc>
      </w:tr>
      <w:tr w:rsidR="009E61BC" w:rsidRPr="009E61BC" w14:paraId="0CA0BD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7E27A0D"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67127C6"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6E0FDC1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ABC8F" w14:textId="77777777" w:rsidR="009E61BC" w:rsidRPr="00890B0C" w:rsidRDefault="009E61BC">
            <w:pPr>
              <w:pStyle w:val="MsgTableBody"/>
              <w:jc w:val="center"/>
              <w:rPr>
                <w:noProof/>
              </w:rPr>
            </w:pPr>
            <w:r w:rsidRPr="00890B0C">
              <w:rPr>
                <w:noProof/>
              </w:rPr>
              <w:t>6</w:t>
            </w:r>
          </w:p>
        </w:tc>
      </w:tr>
      <w:tr w:rsidR="009E61BC" w:rsidRPr="009E61BC" w14:paraId="6BC6C0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8AF67D"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71EBFC6"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61AFE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19F3D" w14:textId="77777777" w:rsidR="009E61BC" w:rsidRPr="00890B0C" w:rsidRDefault="009E61BC">
            <w:pPr>
              <w:pStyle w:val="MsgTableBody"/>
              <w:jc w:val="center"/>
              <w:rPr>
                <w:noProof/>
              </w:rPr>
            </w:pPr>
          </w:p>
        </w:tc>
      </w:tr>
      <w:tr w:rsidR="009E61BC" w:rsidRPr="009E61BC" w14:paraId="15B310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D5AF73"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B89A88"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370D1F6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9D37D" w14:textId="77777777" w:rsidR="009E61BC" w:rsidRPr="00890B0C" w:rsidRDefault="009E61BC">
            <w:pPr>
              <w:pStyle w:val="MsgTableBody"/>
              <w:jc w:val="center"/>
              <w:rPr>
                <w:noProof/>
              </w:rPr>
            </w:pPr>
            <w:r w:rsidRPr="00890B0C">
              <w:rPr>
                <w:noProof/>
              </w:rPr>
              <w:t>6</w:t>
            </w:r>
          </w:p>
        </w:tc>
      </w:tr>
      <w:tr w:rsidR="009E61BC" w:rsidRPr="009E61BC" w14:paraId="67275DC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8F6052"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46EF4D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B4C2A2"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BC6D4" w14:textId="77777777" w:rsidR="009E61BC" w:rsidRPr="00890B0C" w:rsidRDefault="009E61BC" w:rsidP="00C21EE2">
            <w:pPr>
              <w:pStyle w:val="MsgTableBody"/>
              <w:jc w:val="center"/>
              <w:rPr>
                <w:noProof/>
              </w:rPr>
            </w:pPr>
          </w:p>
        </w:tc>
      </w:tr>
      <w:tr w:rsidR="000A4977" w:rsidRPr="009E61BC" w14:paraId="13AE7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465072"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089107C"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054A549E"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F9CF6A3" w14:textId="77777777" w:rsidR="000A4977" w:rsidRPr="00890B0C" w:rsidRDefault="000A4977" w:rsidP="000A4977">
            <w:pPr>
              <w:pStyle w:val="MsgTableBody"/>
              <w:jc w:val="center"/>
              <w:rPr>
                <w:noProof/>
              </w:rPr>
            </w:pPr>
            <w:r w:rsidRPr="00890B0C">
              <w:rPr>
                <w:noProof/>
              </w:rPr>
              <w:t>15</w:t>
            </w:r>
          </w:p>
        </w:tc>
      </w:tr>
      <w:tr w:rsidR="009E61BC" w:rsidRPr="009E61BC" w14:paraId="06B146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4DA8D6"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52F40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E68AC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C4936" w14:textId="77777777" w:rsidR="009E61BC" w:rsidRPr="00890B0C" w:rsidRDefault="009E61BC">
            <w:pPr>
              <w:pStyle w:val="MsgTableBody"/>
              <w:jc w:val="center"/>
              <w:rPr>
                <w:noProof/>
              </w:rPr>
            </w:pPr>
          </w:p>
        </w:tc>
      </w:tr>
      <w:tr w:rsidR="009E61BC" w:rsidRPr="009E61BC" w14:paraId="77D4F2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32A8E" w14:textId="77777777" w:rsidR="009E61BC" w:rsidRPr="00890B0C" w:rsidRDefault="009E61BC">
            <w:pPr>
              <w:pStyle w:val="MsgTableBody"/>
              <w:rPr>
                <w:noProof/>
              </w:rPr>
            </w:pPr>
            <w:r w:rsidRPr="00890B0C">
              <w:rPr>
                <w:noProof/>
              </w:rPr>
              <w:lastRenderedPageBreak/>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0B47EE2"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07749E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FE3F73" w14:textId="77777777" w:rsidR="009E61BC" w:rsidRPr="00890B0C" w:rsidRDefault="009E61BC">
            <w:pPr>
              <w:pStyle w:val="MsgTableBody"/>
              <w:jc w:val="center"/>
              <w:rPr>
                <w:noProof/>
              </w:rPr>
            </w:pPr>
            <w:r w:rsidRPr="00890B0C">
              <w:rPr>
                <w:noProof/>
              </w:rPr>
              <w:t>6</w:t>
            </w:r>
          </w:p>
        </w:tc>
      </w:tr>
      <w:tr w:rsidR="009E61BC" w:rsidRPr="009E61BC" w14:paraId="3609BA9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588252"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418C6A84"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2DF24E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8127B" w14:textId="77777777" w:rsidR="009E61BC" w:rsidRPr="00890B0C" w:rsidRDefault="009E61BC">
            <w:pPr>
              <w:pStyle w:val="MsgTableBody"/>
              <w:jc w:val="center"/>
              <w:rPr>
                <w:noProof/>
              </w:rPr>
            </w:pPr>
            <w:r w:rsidRPr="00890B0C">
              <w:rPr>
                <w:noProof/>
              </w:rPr>
              <w:t>3</w:t>
            </w:r>
          </w:p>
        </w:tc>
      </w:tr>
      <w:tr w:rsidR="009E61BC" w:rsidRPr="009E61BC" w14:paraId="00B4E3E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49399C"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A33D2F7"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131178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0B964" w14:textId="77777777" w:rsidR="009E61BC" w:rsidRPr="00890B0C" w:rsidRDefault="009E61BC">
            <w:pPr>
              <w:pStyle w:val="MsgTableBody"/>
              <w:jc w:val="center"/>
              <w:rPr>
                <w:noProof/>
              </w:rPr>
            </w:pPr>
          </w:p>
        </w:tc>
      </w:tr>
      <w:tr w:rsidR="009E61BC" w:rsidRPr="009E61BC" w14:paraId="322941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6980610"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012D51EF"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42ACECA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FFB0A9" w14:textId="77777777" w:rsidR="009E61BC" w:rsidRPr="00890B0C" w:rsidRDefault="009E61BC">
            <w:pPr>
              <w:pStyle w:val="MsgTableBody"/>
              <w:jc w:val="center"/>
              <w:rPr>
                <w:noProof/>
              </w:rPr>
            </w:pPr>
            <w:r w:rsidRPr="00890B0C">
              <w:rPr>
                <w:noProof/>
              </w:rPr>
              <w:t>6</w:t>
            </w:r>
          </w:p>
        </w:tc>
      </w:tr>
      <w:tr w:rsidR="009E61BC" w:rsidRPr="009E61BC" w14:paraId="1FF88A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C579BE"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9DC69F4"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7D9A04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E61677" w14:textId="77777777" w:rsidR="009E61BC" w:rsidRPr="00890B0C" w:rsidRDefault="009E61BC">
            <w:pPr>
              <w:pStyle w:val="MsgTableBody"/>
              <w:jc w:val="center"/>
              <w:rPr>
                <w:noProof/>
              </w:rPr>
            </w:pPr>
            <w:r w:rsidRPr="00890B0C">
              <w:rPr>
                <w:noProof/>
              </w:rPr>
              <w:t>6</w:t>
            </w:r>
          </w:p>
        </w:tc>
      </w:tr>
      <w:tr w:rsidR="009E61BC" w:rsidRPr="009E61BC" w14:paraId="0B5BF6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2B851"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695B1FA"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57D9804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B60C3" w14:textId="77777777" w:rsidR="009E61BC" w:rsidRPr="00890B0C" w:rsidRDefault="009E61BC">
            <w:pPr>
              <w:pStyle w:val="MsgTableBody"/>
              <w:jc w:val="center"/>
              <w:rPr>
                <w:noProof/>
              </w:rPr>
            </w:pPr>
            <w:r w:rsidRPr="00890B0C">
              <w:rPr>
                <w:noProof/>
              </w:rPr>
              <w:t>6</w:t>
            </w:r>
          </w:p>
        </w:tc>
      </w:tr>
      <w:tr w:rsidR="009E61BC" w:rsidRPr="009E61BC" w14:paraId="2BF079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09886A"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2C33C07"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6E2932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8134" w14:textId="77777777" w:rsidR="009E61BC" w:rsidRPr="00890B0C" w:rsidRDefault="009E61BC">
            <w:pPr>
              <w:pStyle w:val="MsgTableBody"/>
              <w:jc w:val="center"/>
              <w:rPr>
                <w:noProof/>
              </w:rPr>
            </w:pPr>
          </w:p>
        </w:tc>
      </w:tr>
      <w:tr w:rsidR="000A4977" w:rsidRPr="009E61BC" w14:paraId="6E0C60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EA2F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66E8DD7"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5A4415BE"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1031369" w14:textId="77777777" w:rsidR="000A4977" w:rsidRPr="00890B0C" w:rsidRDefault="000A4977" w:rsidP="000A4977">
            <w:pPr>
              <w:pStyle w:val="MsgTableBody"/>
              <w:jc w:val="center"/>
              <w:rPr>
                <w:noProof/>
              </w:rPr>
            </w:pPr>
            <w:r w:rsidRPr="00890B0C">
              <w:rPr>
                <w:noProof/>
              </w:rPr>
              <w:t>15</w:t>
            </w:r>
          </w:p>
        </w:tc>
      </w:tr>
      <w:tr w:rsidR="009E61BC" w:rsidRPr="009E61BC" w14:paraId="4C62F2D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DF525D"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6797D1"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E382BA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9F52" w14:textId="77777777" w:rsidR="009E61BC" w:rsidRPr="00890B0C" w:rsidRDefault="009E61BC">
            <w:pPr>
              <w:pStyle w:val="MsgTableBody"/>
              <w:jc w:val="center"/>
              <w:rPr>
                <w:noProof/>
              </w:rPr>
            </w:pPr>
          </w:p>
        </w:tc>
      </w:tr>
      <w:tr w:rsidR="009E61BC" w:rsidRPr="009E61BC" w14:paraId="71D44DC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B0B15"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1B4EA76"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549395C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68049" w14:textId="77777777" w:rsidR="009E61BC" w:rsidRPr="00890B0C" w:rsidRDefault="009E61BC">
            <w:pPr>
              <w:pStyle w:val="MsgTableBody"/>
              <w:jc w:val="center"/>
              <w:rPr>
                <w:noProof/>
              </w:rPr>
            </w:pPr>
            <w:r w:rsidRPr="00890B0C">
              <w:rPr>
                <w:noProof/>
              </w:rPr>
              <w:t>6</w:t>
            </w:r>
          </w:p>
        </w:tc>
      </w:tr>
      <w:tr w:rsidR="009E61BC" w:rsidRPr="009E61BC" w14:paraId="7CAECBC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B9B724"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B3E215"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AF4F8CD"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F99AA7" w14:textId="77777777" w:rsidR="009E61BC" w:rsidRPr="00890B0C" w:rsidRDefault="009E61BC">
            <w:pPr>
              <w:pStyle w:val="MsgTableBody"/>
              <w:jc w:val="center"/>
              <w:rPr>
                <w:noProof/>
              </w:rPr>
            </w:pPr>
            <w:r w:rsidRPr="00890B0C">
              <w:rPr>
                <w:noProof/>
              </w:rPr>
              <w:t>6</w:t>
            </w:r>
          </w:p>
        </w:tc>
      </w:tr>
      <w:tr w:rsidR="009E61BC" w:rsidRPr="009E61BC" w14:paraId="5034C9C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8CBE289"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BE94C9"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4A5EB5E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4C19F" w14:textId="77777777" w:rsidR="009E61BC" w:rsidRPr="00890B0C" w:rsidRDefault="009E61BC">
            <w:pPr>
              <w:pStyle w:val="MsgTableBody"/>
              <w:jc w:val="center"/>
              <w:rPr>
                <w:noProof/>
              </w:rPr>
            </w:pPr>
            <w:r w:rsidRPr="00890B0C">
              <w:rPr>
                <w:noProof/>
              </w:rPr>
              <w:t>6</w:t>
            </w:r>
          </w:p>
        </w:tc>
      </w:tr>
      <w:tr w:rsidR="009E61BC" w:rsidRPr="009E61BC" w14:paraId="154BBD9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42DA90B"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6BAC4FE"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36240E6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486B5E" w14:textId="77777777" w:rsidR="009E61BC" w:rsidRPr="00890B0C" w:rsidRDefault="009E61BC">
            <w:pPr>
              <w:pStyle w:val="MsgTableBody"/>
              <w:jc w:val="center"/>
              <w:rPr>
                <w:noProof/>
              </w:rPr>
            </w:pPr>
          </w:p>
        </w:tc>
      </w:tr>
    </w:tbl>
    <w:p w14:paraId="15B5AF97"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73BC3F7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761DE3E2" w14:textId="77777777" w:rsidR="00901A1B" w:rsidRDefault="00901A1B" w:rsidP="00901A1B">
            <w:pPr>
              <w:pStyle w:val="ACK-ChoreographyHeader"/>
            </w:pPr>
            <w:r>
              <w:t>Acknowledgment Choreography</w:t>
            </w:r>
          </w:p>
        </w:tc>
      </w:tr>
      <w:tr w:rsidR="00901A1B" w14:paraId="10D5BF03"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7DCE8A5" w14:textId="77777777" w:rsidR="00901A1B" w:rsidRDefault="008D2FCC" w:rsidP="00901A1B">
            <w:pPr>
              <w:pStyle w:val="ACK-ChoreographyHeader"/>
            </w:pPr>
            <w:r w:rsidRPr="00890B0C">
              <w:rPr>
                <w:noProof/>
              </w:rPr>
              <w:t>BAR^P01^BAR_P01</w:t>
            </w:r>
          </w:p>
        </w:tc>
      </w:tr>
      <w:tr w:rsidR="00751841" w14:paraId="161A07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D8AFD"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999EEE3"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516E78B8" w14:textId="77777777" w:rsidR="00751841" w:rsidRDefault="00751841">
            <w:pPr>
              <w:pStyle w:val="ACK-ChoreographyBody"/>
            </w:pPr>
            <w:r>
              <w:t>Field value: Enhanced mode</w:t>
            </w:r>
          </w:p>
        </w:tc>
      </w:tr>
      <w:tr w:rsidR="00751841" w14:paraId="4A4B89F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F915AFA"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65C13AC"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6B61DD"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3960D7C"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3E9042B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F5C12D7" w14:textId="77777777" w:rsidR="00751841" w:rsidRDefault="00751841">
            <w:pPr>
              <w:pStyle w:val="ACK-ChoreographyBody"/>
            </w:pPr>
            <w:r>
              <w:t>AL, SU, ER</w:t>
            </w:r>
          </w:p>
        </w:tc>
      </w:tr>
      <w:tr w:rsidR="00751841" w14:paraId="239188B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EF883A0"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EDE6220"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46726AA"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244314B6"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3C7E5280"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552FBDCF" w14:textId="77777777" w:rsidR="00751841" w:rsidRDefault="00751841">
            <w:pPr>
              <w:pStyle w:val="ACK-ChoreographyBody"/>
            </w:pPr>
            <w:r>
              <w:t>AL, SU, ER</w:t>
            </w:r>
          </w:p>
        </w:tc>
      </w:tr>
      <w:tr w:rsidR="00751841" w14:paraId="70688088"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1369825" w14:textId="77777777" w:rsidR="00751841" w:rsidRDefault="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67777BE"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039859E"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9C7F72E"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3762986C"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C7E329C" w14:textId="77777777" w:rsidR="00751841" w:rsidRDefault="00751841">
            <w:pPr>
              <w:pStyle w:val="ACK-ChoreographyBody"/>
            </w:pPr>
            <w:r>
              <w:rPr>
                <w:szCs w:val="16"/>
              </w:rPr>
              <w:t>ACK^P01^ACK</w:t>
            </w:r>
          </w:p>
        </w:tc>
      </w:tr>
      <w:tr w:rsidR="00751841" w14:paraId="358C51C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417D6E4" w14:textId="77777777" w:rsidR="00751841" w:rsidRDefault="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19BE1D6"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6433B611"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DC9686"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F875F2E"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75B5302" w14:textId="77777777" w:rsidR="00751841" w:rsidRDefault="00751841">
            <w:pPr>
              <w:pStyle w:val="ACK-ChoreographyBody"/>
            </w:pPr>
            <w:r>
              <w:rPr>
                <w:szCs w:val="16"/>
              </w:rPr>
              <w:t>ACK^P01^ACK</w:t>
            </w:r>
          </w:p>
        </w:tc>
      </w:tr>
    </w:tbl>
    <w:p w14:paraId="63297E1B" w14:textId="77777777" w:rsidR="009E61BC" w:rsidRPr="00890B0C" w:rsidRDefault="009E61BC">
      <w:pPr>
        <w:rPr>
          <w:noProof/>
        </w:rPr>
      </w:pPr>
    </w:p>
    <w:p w14:paraId="49D7AA99"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59686E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1B892C9"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0E415BD"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922E314"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A6E53ED" w14:textId="77777777" w:rsidR="009E61BC" w:rsidRPr="00890B0C" w:rsidRDefault="009E61BC">
            <w:pPr>
              <w:pStyle w:val="MsgTableHeader"/>
              <w:jc w:val="center"/>
              <w:rPr>
                <w:noProof/>
              </w:rPr>
            </w:pPr>
            <w:r w:rsidRPr="00890B0C">
              <w:rPr>
                <w:noProof/>
              </w:rPr>
              <w:t>Chapter</w:t>
            </w:r>
          </w:p>
        </w:tc>
      </w:tr>
      <w:tr w:rsidR="009E61BC" w:rsidRPr="009E61BC" w14:paraId="18D812C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AC1797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B5EDE7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189799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09463A" w14:textId="77777777" w:rsidR="009E61BC" w:rsidRPr="00890B0C" w:rsidRDefault="009E61BC">
            <w:pPr>
              <w:pStyle w:val="MsgTableBody"/>
              <w:jc w:val="center"/>
              <w:rPr>
                <w:noProof/>
              </w:rPr>
            </w:pPr>
            <w:r w:rsidRPr="00890B0C">
              <w:rPr>
                <w:noProof/>
              </w:rPr>
              <w:t>2</w:t>
            </w:r>
          </w:p>
        </w:tc>
      </w:tr>
      <w:tr w:rsidR="009E61BC" w:rsidRPr="009E61BC" w14:paraId="6146AB6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5487B3"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9E6B518"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12BE36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E823A" w14:textId="77777777" w:rsidR="009E61BC" w:rsidRPr="00890B0C" w:rsidRDefault="009E61BC">
            <w:pPr>
              <w:pStyle w:val="MsgTableBody"/>
              <w:jc w:val="center"/>
              <w:rPr>
                <w:noProof/>
              </w:rPr>
            </w:pPr>
            <w:r w:rsidRPr="00890B0C">
              <w:rPr>
                <w:noProof/>
              </w:rPr>
              <w:t>2</w:t>
            </w:r>
          </w:p>
        </w:tc>
      </w:tr>
      <w:tr w:rsidR="009E61BC" w:rsidRPr="009E61BC" w14:paraId="2A51CA4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2B9C49"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71789F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15974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9A669" w14:textId="77777777" w:rsidR="009E61BC" w:rsidRPr="00890B0C" w:rsidRDefault="009E61BC">
            <w:pPr>
              <w:pStyle w:val="MsgTableBody"/>
              <w:jc w:val="center"/>
              <w:rPr>
                <w:noProof/>
              </w:rPr>
            </w:pPr>
            <w:r w:rsidRPr="00890B0C">
              <w:rPr>
                <w:noProof/>
              </w:rPr>
              <w:t>2</w:t>
            </w:r>
          </w:p>
        </w:tc>
      </w:tr>
      <w:tr w:rsidR="009E61BC" w:rsidRPr="009E61BC" w14:paraId="1EDD706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CA1894"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4A1DB93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71581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943DE" w14:textId="77777777" w:rsidR="009E61BC" w:rsidRPr="00890B0C" w:rsidRDefault="009E61BC">
            <w:pPr>
              <w:pStyle w:val="MsgTableBody"/>
              <w:jc w:val="center"/>
              <w:rPr>
                <w:noProof/>
              </w:rPr>
            </w:pPr>
            <w:r w:rsidRPr="00890B0C">
              <w:rPr>
                <w:noProof/>
              </w:rPr>
              <w:t>2</w:t>
            </w:r>
          </w:p>
        </w:tc>
      </w:tr>
      <w:tr w:rsidR="009E61BC" w:rsidRPr="009E61BC" w14:paraId="6F75C016"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02D96E1"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6001F47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460BE14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D4FA8" w14:textId="77777777" w:rsidR="009E61BC" w:rsidRPr="00890B0C" w:rsidRDefault="009E61BC">
            <w:pPr>
              <w:pStyle w:val="MsgTableBody"/>
              <w:jc w:val="center"/>
              <w:rPr>
                <w:noProof/>
              </w:rPr>
            </w:pPr>
            <w:r w:rsidRPr="00890B0C">
              <w:rPr>
                <w:noProof/>
              </w:rPr>
              <w:t>2</w:t>
            </w:r>
          </w:p>
        </w:tc>
      </w:tr>
    </w:tbl>
    <w:p w14:paraId="135706F4"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353DF5A8"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CB274F8" w14:textId="77777777" w:rsidR="00901A1B" w:rsidRDefault="00901A1B" w:rsidP="00901A1B">
            <w:pPr>
              <w:pStyle w:val="ACK-ChoreographyHeader"/>
            </w:pPr>
            <w:r>
              <w:rPr>
                <w:noProof/>
              </w:rPr>
              <w:lastRenderedPageBreak/>
              <w:t>Acknowledgment Choreography</w:t>
            </w:r>
          </w:p>
        </w:tc>
      </w:tr>
      <w:tr w:rsidR="00901A1B" w14:paraId="72DECDE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5060447" w14:textId="77777777" w:rsidR="00901A1B" w:rsidRDefault="008D2FCC" w:rsidP="00901A1B">
            <w:pPr>
              <w:pStyle w:val="ACK-ChoreographyHeader"/>
              <w:rPr>
                <w:noProof/>
              </w:rPr>
            </w:pPr>
            <w:r w:rsidRPr="00890B0C">
              <w:rPr>
                <w:noProof/>
              </w:rPr>
              <w:t>ACK^P01^ACK</w:t>
            </w:r>
          </w:p>
        </w:tc>
      </w:tr>
      <w:tr w:rsidR="00751841" w14:paraId="6564E0D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8D8336"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7EF914D"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CA5F2EA" w14:textId="77777777" w:rsidR="00751841" w:rsidRDefault="00751841">
            <w:pPr>
              <w:pStyle w:val="ACK-ChoreographyBody"/>
            </w:pPr>
            <w:r>
              <w:t>Field value: Enhanced mode</w:t>
            </w:r>
          </w:p>
        </w:tc>
      </w:tr>
      <w:tr w:rsidR="00751841" w14:paraId="4C6C2E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A1245CF"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A0D0EC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1FC0C4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6FFDE5" w14:textId="77777777" w:rsidR="00751841" w:rsidRDefault="00751841">
            <w:pPr>
              <w:pStyle w:val="ACK-ChoreographyBody"/>
            </w:pPr>
            <w:r>
              <w:t>AL, SU, ER</w:t>
            </w:r>
          </w:p>
        </w:tc>
      </w:tr>
      <w:tr w:rsidR="00751841" w14:paraId="12C6B65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D513A4C"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0366DA5"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3192C7C"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7CC46D9" w14:textId="77777777" w:rsidR="00751841" w:rsidRDefault="00751841">
            <w:pPr>
              <w:pStyle w:val="ACK-ChoreographyBody"/>
            </w:pPr>
            <w:r>
              <w:t>NE</w:t>
            </w:r>
          </w:p>
        </w:tc>
      </w:tr>
      <w:tr w:rsidR="00751841" w14:paraId="2DDA482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C4E1AB1"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B62F882"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EE43E9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542C708" w14:textId="77777777" w:rsidR="00751841" w:rsidRDefault="00751841">
            <w:pPr>
              <w:pStyle w:val="ACK-ChoreographyBody"/>
            </w:pPr>
            <w:r>
              <w:rPr>
                <w:szCs w:val="16"/>
              </w:rPr>
              <w:t>ACK^P01^ACK</w:t>
            </w:r>
          </w:p>
        </w:tc>
      </w:tr>
      <w:tr w:rsidR="00751841" w14:paraId="78AB184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A0F26F6"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2566B95"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86A002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594CDE1" w14:textId="77777777" w:rsidR="00751841" w:rsidRDefault="00751841">
            <w:pPr>
              <w:pStyle w:val="ACK-ChoreographyBody"/>
            </w:pPr>
            <w:r>
              <w:t>-</w:t>
            </w:r>
          </w:p>
        </w:tc>
      </w:tr>
    </w:tbl>
    <w:p w14:paraId="56CFA9C5" w14:textId="77777777" w:rsidR="009E61BC" w:rsidRPr="00890B0C" w:rsidRDefault="009E61BC">
      <w:pPr>
        <w:pStyle w:val="NormalIndented"/>
        <w:rPr>
          <w:noProof/>
        </w:rPr>
      </w:pPr>
      <w:r w:rsidRPr="00890B0C">
        <w:rPr>
          <w:noProof/>
        </w:rPr>
        <w:t>The error segment will indicate the fields that caused a transaction to be rejected.</w:t>
      </w:r>
    </w:p>
    <w:p w14:paraId="77B0D124" w14:textId="77777777" w:rsidR="009E61BC" w:rsidRPr="00890B0C" w:rsidRDefault="009E61BC">
      <w:pPr>
        <w:pStyle w:val="Heading3"/>
        <w:rPr>
          <w:noProof/>
        </w:rPr>
      </w:pPr>
      <w:bookmarkStart w:id="70" w:name="_Toc346776998"/>
      <w:bookmarkStart w:id="71" w:name="_Toc346777035"/>
      <w:bookmarkStart w:id="72" w:name="_Toc348245473"/>
      <w:bookmarkStart w:id="73" w:name="_Toc348245543"/>
      <w:bookmarkStart w:id="74" w:name="_Toc348259058"/>
      <w:bookmarkStart w:id="75" w:name="_Toc348340212"/>
      <w:bookmarkStart w:id="76" w:name="_Toc359236255"/>
      <w:bookmarkStart w:id="77" w:name="_Toc1881957"/>
      <w:bookmarkStart w:id="78" w:name="_Toc89062816"/>
      <w:bookmarkStart w:id="79" w:name="_Toc20321537"/>
      <w:bookmarkStart w:id="80" w:name="_Toc27825949"/>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70"/>
      <w:bookmarkEnd w:id="71"/>
      <w:bookmarkEnd w:id="72"/>
      <w:bookmarkEnd w:id="73"/>
      <w:bookmarkEnd w:id="74"/>
      <w:bookmarkEnd w:id="75"/>
      <w:bookmarkEnd w:id="76"/>
      <w:bookmarkEnd w:id="77"/>
      <w:bookmarkEnd w:id="78"/>
      <w:bookmarkEnd w:id="79"/>
      <w:bookmarkEnd w:id="80"/>
    </w:p>
    <w:p w14:paraId="55544577"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1CF9DBF2"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C7536F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877941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E798455"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6D6976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17A50A9" w14:textId="77777777" w:rsidR="009E61BC" w:rsidRPr="00890B0C" w:rsidRDefault="009E61BC">
            <w:pPr>
              <w:pStyle w:val="MsgTableHeader"/>
              <w:jc w:val="center"/>
              <w:rPr>
                <w:noProof/>
              </w:rPr>
            </w:pPr>
            <w:r w:rsidRPr="00890B0C">
              <w:rPr>
                <w:noProof/>
              </w:rPr>
              <w:t>Chapter</w:t>
            </w:r>
          </w:p>
        </w:tc>
      </w:tr>
      <w:tr w:rsidR="009E61BC" w:rsidRPr="009E61BC" w14:paraId="7EB061D0"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7C98354"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8C02E51"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FBDBC7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F49977" w14:textId="77777777" w:rsidR="009E61BC" w:rsidRPr="00890B0C" w:rsidRDefault="009E61BC">
            <w:pPr>
              <w:pStyle w:val="MsgTableBody"/>
              <w:jc w:val="center"/>
              <w:rPr>
                <w:noProof/>
              </w:rPr>
            </w:pPr>
            <w:r w:rsidRPr="00890B0C">
              <w:rPr>
                <w:noProof/>
              </w:rPr>
              <w:t>2</w:t>
            </w:r>
          </w:p>
        </w:tc>
      </w:tr>
      <w:tr w:rsidR="009E61BC" w:rsidRPr="009E61BC" w14:paraId="38A643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A564D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71B7F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14FDE0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386C6" w14:textId="77777777" w:rsidR="009E61BC" w:rsidRPr="00890B0C" w:rsidRDefault="009E61BC">
            <w:pPr>
              <w:pStyle w:val="MsgTableBody"/>
              <w:jc w:val="center"/>
              <w:rPr>
                <w:noProof/>
              </w:rPr>
            </w:pPr>
            <w:r w:rsidRPr="00890B0C">
              <w:rPr>
                <w:noProof/>
              </w:rPr>
              <w:t>2</w:t>
            </w:r>
          </w:p>
        </w:tc>
      </w:tr>
      <w:tr w:rsidR="009E61BC" w:rsidRPr="009E61BC" w14:paraId="4F3A39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8122B1"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1CBE43"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BBE1A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C0721" w14:textId="77777777" w:rsidR="009E61BC" w:rsidRPr="00890B0C" w:rsidRDefault="009E61BC">
            <w:pPr>
              <w:pStyle w:val="MsgTableBody"/>
              <w:jc w:val="center"/>
              <w:rPr>
                <w:noProof/>
              </w:rPr>
            </w:pPr>
            <w:r w:rsidRPr="00890B0C">
              <w:rPr>
                <w:noProof/>
              </w:rPr>
              <w:t>2</w:t>
            </w:r>
          </w:p>
        </w:tc>
      </w:tr>
      <w:tr w:rsidR="009E61BC" w:rsidRPr="009E61BC" w14:paraId="09A393F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BB0763"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D171830"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A07BE4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B521" w14:textId="77777777" w:rsidR="009E61BC" w:rsidRPr="00890B0C" w:rsidRDefault="009E61BC">
            <w:pPr>
              <w:pStyle w:val="MsgTableBody"/>
              <w:jc w:val="center"/>
              <w:rPr>
                <w:noProof/>
              </w:rPr>
            </w:pPr>
            <w:r w:rsidRPr="00890B0C">
              <w:rPr>
                <w:noProof/>
              </w:rPr>
              <w:t>3</w:t>
            </w:r>
          </w:p>
        </w:tc>
      </w:tr>
      <w:tr w:rsidR="009E61BC" w:rsidRPr="009E61BC" w14:paraId="4F3BD9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6F866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4883EEF1"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08725F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37FD5" w14:textId="77777777" w:rsidR="009E61BC" w:rsidRPr="00890B0C" w:rsidRDefault="009E61BC">
            <w:pPr>
              <w:pStyle w:val="MsgTableBody"/>
              <w:jc w:val="center"/>
              <w:rPr>
                <w:noProof/>
              </w:rPr>
            </w:pPr>
          </w:p>
        </w:tc>
      </w:tr>
      <w:tr w:rsidR="009E61BC" w:rsidRPr="009E61BC" w14:paraId="455351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0F579F"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55A1527E"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E67C8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4D95B" w14:textId="77777777" w:rsidR="009E61BC" w:rsidRPr="00890B0C" w:rsidRDefault="009E61BC">
            <w:pPr>
              <w:pStyle w:val="MsgTableBody"/>
              <w:jc w:val="center"/>
              <w:rPr>
                <w:noProof/>
              </w:rPr>
            </w:pPr>
            <w:r w:rsidRPr="00890B0C">
              <w:rPr>
                <w:noProof/>
              </w:rPr>
              <w:t>3</w:t>
            </w:r>
          </w:p>
        </w:tc>
      </w:tr>
      <w:tr w:rsidR="009E61BC" w:rsidRPr="009E61BC" w14:paraId="512BDA9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659722"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C63C339"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4553A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7D1E3" w14:textId="77777777" w:rsidR="009E61BC" w:rsidRPr="00890B0C" w:rsidRDefault="009E61BC">
            <w:pPr>
              <w:pStyle w:val="MsgTableBody"/>
              <w:jc w:val="center"/>
              <w:rPr>
                <w:noProof/>
              </w:rPr>
            </w:pPr>
            <w:r w:rsidRPr="00890B0C">
              <w:rPr>
                <w:noProof/>
              </w:rPr>
              <w:t>3</w:t>
            </w:r>
          </w:p>
        </w:tc>
      </w:tr>
      <w:tr w:rsidR="000A4977" w:rsidRPr="009E61BC" w14:paraId="5AB5C53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6DA6A1"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9E24CF"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F70D7C"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4AA7" w14:textId="77777777" w:rsidR="000A4977" w:rsidRPr="00890B0C" w:rsidRDefault="000A4977" w:rsidP="000A4977">
            <w:pPr>
              <w:pStyle w:val="MsgTableBody"/>
              <w:jc w:val="center"/>
              <w:rPr>
                <w:noProof/>
              </w:rPr>
            </w:pPr>
            <w:r>
              <w:rPr>
                <w:noProof/>
              </w:rPr>
              <w:t>4</w:t>
            </w:r>
          </w:p>
        </w:tc>
      </w:tr>
      <w:tr w:rsidR="009E61BC" w:rsidRPr="009E61BC" w14:paraId="3735E8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5B423F"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A092301"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7B90DF6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8B21C" w14:textId="77777777" w:rsidR="009E61BC" w:rsidRPr="00890B0C" w:rsidRDefault="009E61BC">
            <w:pPr>
              <w:pStyle w:val="MsgTableBody"/>
              <w:jc w:val="center"/>
              <w:rPr>
                <w:noProof/>
              </w:rPr>
            </w:pPr>
            <w:r w:rsidRPr="00890B0C">
              <w:rPr>
                <w:noProof/>
              </w:rPr>
              <w:t>3</w:t>
            </w:r>
          </w:p>
        </w:tc>
      </w:tr>
      <w:tr w:rsidR="009E61BC" w:rsidRPr="009E61BC" w14:paraId="5643F6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148C73"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715CDB0F"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24CD30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766EA" w14:textId="77777777" w:rsidR="009E61BC" w:rsidRPr="00890B0C" w:rsidRDefault="009E61BC">
            <w:pPr>
              <w:pStyle w:val="MsgTableBody"/>
              <w:jc w:val="center"/>
              <w:rPr>
                <w:noProof/>
              </w:rPr>
            </w:pPr>
            <w:r w:rsidRPr="00890B0C">
              <w:rPr>
                <w:noProof/>
              </w:rPr>
              <w:t>3</w:t>
            </w:r>
          </w:p>
        </w:tc>
      </w:tr>
      <w:tr w:rsidR="009E61BC" w:rsidRPr="009E61BC" w14:paraId="1D2497CE"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855528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4C4B51A4"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0087E98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17B26A" w14:textId="77777777" w:rsidR="009E61BC" w:rsidRPr="00890B0C" w:rsidRDefault="009E61BC">
            <w:pPr>
              <w:pStyle w:val="MsgTableBody"/>
              <w:jc w:val="center"/>
              <w:rPr>
                <w:noProof/>
              </w:rPr>
            </w:pPr>
          </w:p>
        </w:tc>
      </w:tr>
    </w:tbl>
    <w:p w14:paraId="1FE06C44"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494A638"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7FA6298B" w14:textId="77777777" w:rsidR="00901A1B" w:rsidRDefault="00901A1B" w:rsidP="00901A1B">
            <w:pPr>
              <w:pStyle w:val="ACK-ChoreographyHeader"/>
            </w:pPr>
            <w:r>
              <w:t>Acknowledgment Choreography</w:t>
            </w:r>
          </w:p>
        </w:tc>
      </w:tr>
      <w:tr w:rsidR="00901A1B" w14:paraId="67BFD5B7"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75B97B65" w14:textId="77777777" w:rsidR="00901A1B" w:rsidRDefault="008D2FCC" w:rsidP="00901A1B">
            <w:pPr>
              <w:pStyle w:val="ACK-ChoreographyHeader"/>
            </w:pPr>
            <w:r w:rsidRPr="00890B0C">
              <w:rPr>
                <w:noProof/>
              </w:rPr>
              <w:t>BAR^P02^BAR_P02</w:t>
            </w:r>
          </w:p>
        </w:tc>
      </w:tr>
      <w:tr w:rsidR="00751841" w14:paraId="012555F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576A96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44E42D6"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79670B31" w14:textId="77777777" w:rsidR="00751841" w:rsidRDefault="00751841" w:rsidP="00751841">
            <w:pPr>
              <w:pStyle w:val="ACK-ChoreographyBody"/>
            </w:pPr>
            <w:r>
              <w:t>Field value: Enhanced mode</w:t>
            </w:r>
          </w:p>
        </w:tc>
      </w:tr>
      <w:tr w:rsidR="00751841" w14:paraId="7B057DC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05F54ED"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449AF10"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9CDC92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6AB82B3"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6CC1E9D3"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6342F3F" w14:textId="77777777" w:rsidR="00751841" w:rsidRDefault="00751841" w:rsidP="00751841">
            <w:pPr>
              <w:pStyle w:val="ACK-ChoreographyBody"/>
            </w:pPr>
            <w:r>
              <w:t>AL, SU, ER</w:t>
            </w:r>
          </w:p>
        </w:tc>
      </w:tr>
      <w:tr w:rsidR="00751841" w14:paraId="4F4EE49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CB7C2E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0BC7F4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A6B36C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2E208F43"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3224CE90"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49154041" w14:textId="77777777" w:rsidR="00751841" w:rsidRDefault="00751841" w:rsidP="00751841">
            <w:pPr>
              <w:pStyle w:val="ACK-ChoreographyBody"/>
            </w:pPr>
            <w:r>
              <w:t>AL, SU, ER</w:t>
            </w:r>
          </w:p>
        </w:tc>
      </w:tr>
      <w:tr w:rsidR="00751841" w14:paraId="4D9BDB7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0A3582F"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57ABDD2"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40D0E45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8D519FA"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12525807"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C07AD9A" w14:textId="77777777" w:rsidR="00751841" w:rsidRDefault="00751841" w:rsidP="00751841">
            <w:pPr>
              <w:pStyle w:val="ACK-ChoreographyBody"/>
            </w:pPr>
            <w:r>
              <w:rPr>
                <w:szCs w:val="16"/>
              </w:rPr>
              <w:t>ACK^P02^ACK</w:t>
            </w:r>
          </w:p>
        </w:tc>
      </w:tr>
      <w:tr w:rsidR="00751841" w14:paraId="54CC609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F3F3B12"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7CA0F62"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4DBD0788"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7D6B99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39A666A"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557CFD1" w14:textId="77777777" w:rsidR="00751841" w:rsidRDefault="00751841" w:rsidP="00751841">
            <w:pPr>
              <w:pStyle w:val="ACK-ChoreographyBody"/>
            </w:pPr>
            <w:r>
              <w:rPr>
                <w:szCs w:val="16"/>
              </w:rPr>
              <w:t>ACK^P02^ACK</w:t>
            </w:r>
          </w:p>
        </w:tc>
      </w:tr>
    </w:tbl>
    <w:p w14:paraId="3FA153C6" w14:textId="77777777" w:rsidR="00751841" w:rsidRPr="00890B0C" w:rsidRDefault="00751841">
      <w:pPr>
        <w:rPr>
          <w:noProof/>
        </w:rPr>
      </w:pPr>
    </w:p>
    <w:p w14:paraId="2B179624" w14:textId="77777777" w:rsidR="009E61BC" w:rsidRPr="00890B0C" w:rsidRDefault="009E61BC">
      <w:pPr>
        <w:pStyle w:val="MsgTableCaption"/>
        <w:rPr>
          <w:noProof/>
        </w:rPr>
      </w:pPr>
      <w:r w:rsidRPr="00890B0C">
        <w:rPr>
          <w:noProof/>
        </w:rPr>
        <w:lastRenderedPageBreak/>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F6AA5B7"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2E7BA4B"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EE2B99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AF5E63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68D8D17" w14:textId="77777777" w:rsidR="009E61BC" w:rsidRPr="00890B0C" w:rsidRDefault="009E61BC">
            <w:pPr>
              <w:pStyle w:val="MsgTableHeader"/>
              <w:jc w:val="center"/>
              <w:rPr>
                <w:noProof/>
              </w:rPr>
            </w:pPr>
            <w:r w:rsidRPr="00890B0C">
              <w:rPr>
                <w:noProof/>
              </w:rPr>
              <w:t>Chapter</w:t>
            </w:r>
          </w:p>
        </w:tc>
      </w:tr>
      <w:tr w:rsidR="009E61BC" w:rsidRPr="009E61BC" w14:paraId="7AC4580F"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96428C9"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27D6F8E"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12D4778"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1B98DE" w14:textId="77777777" w:rsidR="009E61BC" w:rsidRPr="00890B0C" w:rsidRDefault="009E61BC">
            <w:pPr>
              <w:pStyle w:val="MsgTableBody"/>
              <w:jc w:val="center"/>
              <w:rPr>
                <w:noProof/>
              </w:rPr>
            </w:pPr>
            <w:r w:rsidRPr="00890B0C">
              <w:rPr>
                <w:noProof/>
              </w:rPr>
              <w:t>2</w:t>
            </w:r>
          </w:p>
        </w:tc>
      </w:tr>
      <w:tr w:rsidR="009E61BC" w:rsidRPr="009E61BC" w14:paraId="2E499FF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73285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1E06DC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9E1082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34A64" w14:textId="77777777" w:rsidR="009E61BC" w:rsidRPr="00890B0C" w:rsidRDefault="009E61BC">
            <w:pPr>
              <w:pStyle w:val="MsgTableBody"/>
              <w:jc w:val="center"/>
              <w:rPr>
                <w:noProof/>
              </w:rPr>
            </w:pPr>
            <w:r w:rsidRPr="00890B0C">
              <w:rPr>
                <w:noProof/>
              </w:rPr>
              <w:t>2</w:t>
            </w:r>
          </w:p>
        </w:tc>
      </w:tr>
      <w:tr w:rsidR="009E61BC" w:rsidRPr="009E61BC" w14:paraId="1A0E9E0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8AA51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6EB4AF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A73AF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8D3A9E" w14:textId="77777777" w:rsidR="009E61BC" w:rsidRPr="00890B0C" w:rsidRDefault="009E61BC">
            <w:pPr>
              <w:pStyle w:val="MsgTableBody"/>
              <w:jc w:val="center"/>
              <w:rPr>
                <w:noProof/>
              </w:rPr>
            </w:pPr>
            <w:r w:rsidRPr="00890B0C">
              <w:rPr>
                <w:noProof/>
              </w:rPr>
              <w:t>2</w:t>
            </w:r>
          </w:p>
        </w:tc>
      </w:tr>
      <w:tr w:rsidR="009E61BC" w:rsidRPr="009E61BC" w14:paraId="736F58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D1828E"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98A5FC6"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C88EEC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CCC1D" w14:textId="77777777" w:rsidR="009E61BC" w:rsidRPr="00890B0C" w:rsidRDefault="009E61BC">
            <w:pPr>
              <w:pStyle w:val="MsgTableBody"/>
              <w:jc w:val="center"/>
              <w:rPr>
                <w:noProof/>
              </w:rPr>
            </w:pPr>
            <w:r w:rsidRPr="00890B0C">
              <w:rPr>
                <w:noProof/>
              </w:rPr>
              <w:t>2</w:t>
            </w:r>
          </w:p>
        </w:tc>
      </w:tr>
      <w:tr w:rsidR="009E61BC" w:rsidRPr="009E61BC" w14:paraId="5CB14B3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1A2993E"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5DD8D4E"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F82C28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6C8830" w14:textId="77777777" w:rsidR="009E61BC" w:rsidRPr="00890B0C" w:rsidRDefault="009E61BC">
            <w:pPr>
              <w:pStyle w:val="MsgTableBody"/>
              <w:jc w:val="center"/>
              <w:rPr>
                <w:noProof/>
              </w:rPr>
            </w:pPr>
            <w:r w:rsidRPr="00890B0C">
              <w:rPr>
                <w:noProof/>
              </w:rPr>
              <w:t>2</w:t>
            </w:r>
          </w:p>
        </w:tc>
      </w:tr>
    </w:tbl>
    <w:p w14:paraId="189E61A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3ABD578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F152F1E" w14:textId="77777777" w:rsidR="00901A1B" w:rsidRDefault="00901A1B" w:rsidP="00901A1B">
            <w:pPr>
              <w:pStyle w:val="ACK-ChoreographyHeader"/>
            </w:pPr>
            <w:r>
              <w:t>Acknowledgment Choreography</w:t>
            </w:r>
          </w:p>
        </w:tc>
      </w:tr>
      <w:tr w:rsidR="00901A1B" w14:paraId="11D7FEC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CD2E641" w14:textId="77777777" w:rsidR="00901A1B" w:rsidRDefault="008D2FCC" w:rsidP="00901A1B">
            <w:pPr>
              <w:pStyle w:val="ACK-ChoreographyHeader"/>
            </w:pPr>
            <w:r w:rsidRPr="00890B0C">
              <w:rPr>
                <w:noProof/>
              </w:rPr>
              <w:t>ACK^P02^ACK</w:t>
            </w:r>
          </w:p>
        </w:tc>
      </w:tr>
      <w:tr w:rsidR="00751841" w14:paraId="152A740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656678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BCF295E"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572EE3D" w14:textId="77777777" w:rsidR="00751841" w:rsidRDefault="00751841">
            <w:pPr>
              <w:pStyle w:val="ACK-ChoreographyBody"/>
            </w:pPr>
            <w:r>
              <w:t>Field value: Enhanced mode</w:t>
            </w:r>
          </w:p>
        </w:tc>
      </w:tr>
      <w:tr w:rsidR="00751841" w14:paraId="7AD95900"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8B0F5A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7CDA0DF"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6A17F9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CA902B2" w14:textId="77777777" w:rsidR="00751841" w:rsidRDefault="00751841">
            <w:pPr>
              <w:pStyle w:val="ACK-ChoreographyBody"/>
            </w:pPr>
            <w:r>
              <w:t>AL, SU, ER</w:t>
            </w:r>
          </w:p>
        </w:tc>
      </w:tr>
      <w:tr w:rsidR="00751841" w14:paraId="35FD47A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F385C6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03D713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2D6C2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9AE2D8" w14:textId="77777777" w:rsidR="00751841" w:rsidRDefault="00751841">
            <w:pPr>
              <w:pStyle w:val="ACK-ChoreographyBody"/>
            </w:pPr>
            <w:r>
              <w:t>NE</w:t>
            </w:r>
          </w:p>
        </w:tc>
      </w:tr>
      <w:tr w:rsidR="00751841" w14:paraId="394C0F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0B344BC"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860C36E"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336125B"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C6AD3CC" w14:textId="77777777" w:rsidR="00751841" w:rsidRDefault="00751841">
            <w:pPr>
              <w:pStyle w:val="ACK-ChoreographyBody"/>
            </w:pPr>
            <w:r>
              <w:rPr>
                <w:szCs w:val="16"/>
              </w:rPr>
              <w:t>ACK^P02^ACK</w:t>
            </w:r>
          </w:p>
        </w:tc>
      </w:tr>
      <w:tr w:rsidR="00751841" w14:paraId="02F9F1A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5F8C308"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35EDC1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92EB541"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FEC2FFD" w14:textId="77777777" w:rsidR="00751841" w:rsidRDefault="00751841">
            <w:pPr>
              <w:pStyle w:val="ACK-ChoreographyBody"/>
            </w:pPr>
            <w:r>
              <w:t>-</w:t>
            </w:r>
          </w:p>
        </w:tc>
      </w:tr>
    </w:tbl>
    <w:p w14:paraId="49B846FE" w14:textId="77777777" w:rsidR="009E61BC" w:rsidRPr="00890B0C" w:rsidRDefault="009E61BC">
      <w:pPr>
        <w:pStyle w:val="NormalIndented"/>
        <w:rPr>
          <w:noProof/>
        </w:rPr>
      </w:pPr>
      <w:r w:rsidRPr="00890B0C">
        <w:rPr>
          <w:noProof/>
        </w:rPr>
        <w:t>The error segment indicates the fields that caused a transaction to be rejected.</w:t>
      </w:r>
    </w:p>
    <w:p w14:paraId="3D886860" w14:textId="77777777" w:rsidR="009E61BC" w:rsidRPr="00890B0C" w:rsidRDefault="009E61BC">
      <w:pPr>
        <w:pStyle w:val="Heading3"/>
        <w:rPr>
          <w:noProof/>
        </w:rPr>
      </w:pPr>
      <w:bookmarkStart w:id="81" w:name="_Toc346776999"/>
      <w:bookmarkStart w:id="82" w:name="_Toc346777036"/>
      <w:bookmarkStart w:id="83" w:name="_Toc348245474"/>
      <w:bookmarkStart w:id="84" w:name="_Toc348245544"/>
      <w:bookmarkStart w:id="85" w:name="_Toc348259059"/>
      <w:bookmarkStart w:id="86" w:name="_Toc348340213"/>
      <w:bookmarkStart w:id="87" w:name="_Toc359236256"/>
      <w:bookmarkStart w:id="88" w:name="_Toc1881958"/>
      <w:bookmarkStart w:id="89" w:name="_Toc89062817"/>
      <w:bookmarkStart w:id="90" w:name="_Toc20321538"/>
      <w:bookmarkStart w:id="91" w:name="_Toc27825950"/>
      <w:r w:rsidRPr="00890B0C">
        <w:rPr>
          <w:noProof/>
        </w:rPr>
        <w:t>DFT/ACK - Post Detail Financial Transactions (Event P03</w:t>
      </w:r>
      <w:bookmarkEnd w:id="81"/>
      <w:bookmarkEnd w:id="82"/>
      <w:bookmarkEnd w:id="83"/>
      <w:bookmarkEnd w:id="84"/>
      <w:bookmarkEnd w:id="85"/>
      <w:bookmarkEnd w:id="86"/>
      <w:bookmarkEnd w:id="87"/>
      <w:r w:rsidRPr="00890B0C">
        <w:rPr>
          <w:noProof/>
        </w:rPr>
        <w:t>)</w:t>
      </w:r>
      <w:bookmarkEnd w:id="88"/>
      <w:bookmarkEnd w:id="89"/>
      <w:bookmarkEnd w:id="90"/>
      <w:bookmarkEnd w:id="91"/>
      <w:r w:rsidR="005B65F4" w:rsidRPr="00890B0C">
        <w:rPr>
          <w:noProof/>
        </w:rPr>
        <w:fldChar w:fldCharType="begin"/>
      </w:r>
      <w:r w:rsidRPr="00890B0C">
        <w:rPr>
          <w:noProof/>
        </w:rPr>
        <w:instrText>XE "P03"</w:instrText>
      </w:r>
      <w:r w:rsidR="005B65F4" w:rsidRPr="00890B0C">
        <w:rPr>
          <w:noProof/>
        </w:rPr>
        <w:fldChar w:fldCharType="end"/>
      </w:r>
    </w:p>
    <w:p w14:paraId="3518FD26"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1AB45F38"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14B5949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1512A6B3"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0791D0D6"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000550E0"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66FC5E84" w14:textId="77777777" w:rsidR="009E61BC" w:rsidRPr="00890B0C" w:rsidRDefault="009E61BC">
      <w:pPr>
        <w:pStyle w:val="MsgTableCaption"/>
        <w:rPr>
          <w:noProof/>
        </w:rPr>
      </w:pPr>
      <w:r w:rsidRPr="00890B0C">
        <w:rPr>
          <w:noProof/>
        </w:rPr>
        <w:t>DFT^P03^DFT_P03: Detail Financial Transaction</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F20B7" w:rsidRPr="009E61BC" w14:paraId="5566B12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AC2D02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EB987C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E9B662A"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AAB36EB" w14:textId="77777777" w:rsidR="009E61BC" w:rsidRPr="00890B0C" w:rsidRDefault="009E61BC">
            <w:pPr>
              <w:pStyle w:val="MsgTableHeader"/>
              <w:jc w:val="center"/>
              <w:rPr>
                <w:noProof/>
              </w:rPr>
            </w:pPr>
            <w:r w:rsidRPr="00890B0C">
              <w:rPr>
                <w:noProof/>
              </w:rPr>
              <w:t>Chapter</w:t>
            </w:r>
          </w:p>
        </w:tc>
      </w:tr>
      <w:tr w:rsidR="009F20B7" w:rsidRPr="009E61BC" w14:paraId="7D2E9D90"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FA738E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2D3FBD6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152FCE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BDF360" w14:textId="77777777" w:rsidR="009E61BC" w:rsidRPr="00890B0C" w:rsidRDefault="009E61BC">
            <w:pPr>
              <w:pStyle w:val="MsgTableBody"/>
              <w:jc w:val="center"/>
              <w:rPr>
                <w:noProof/>
              </w:rPr>
            </w:pPr>
            <w:r w:rsidRPr="00890B0C">
              <w:rPr>
                <w:noProof/>
              </w:rPr>
              <w:t>2</w:t>
            </w:r>
          </w:p>
        </w:tc>
      </w:tr>
      <w:tr w:rsidR="009F20B7" w:rsidRPr="009E61BC" w14:paraId="71A112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05F9401" w14:textId="77777777" w:rsidR="009E61BC" w:rsidRPr="00890B0C" w:rsidRDefault="009E61BC">
            <w:pPr>
              <w:pStyle w:val="MsgTableBody"/>
              <w:rPr>
                <w:noProof/>
              </w:rPr>
            </w:pPr>
            <w:r w:rsidRPr="00890B0C">
              <w:rPr>
                <w:noProof/>
              </w:rPr>
              <w:lastRenderedPageBreak/>
              <w:t>[ { SFT } ]</w:t>
            </w:r>
          </w:p>
        </w:tc>
        <w:tc>
          <w:tcPr>
            <w:tcW w:w="4320" w:type="dxa"/>
            <w:tcBorders>
              <w:top w:val="dotted" w:sz="4" w:space="0" w:color="auto"/>
              <w:left w:val="nil"/>
              <w:bottom w:val="dotted" w:sz="4" w:space="0" w:color="auto"/>
              <w:right w:val="nil"/>
            </w:tcBorders>
            <w:shd w:val="clear" w:color="auto" w:fill="FFFFFF"/>
          </w:tcPr>
          <w:p w14:paraId="6DBD930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1CBF256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B3D0" w14:textId="77777777" w:rsidR="009E61BC" w:rsidRPr="00890B0C" w:rsidRDefault="009E61BC">
            <w:pPr>
              <w:pStyle w:val="MsgTableBody"/>
              <w:jc w:val="center"/>
              <w:rPr>
                <w:noProof/>
              </w:rPr>
            </w:pPr>
            <w:r w:rsidRPr="00890B0C">
              <w:rPr>
                <w:noProof/>
              </w:rPr>
              <w:t>2</w:t>
            </w:r>
          </w:p>
        </w:tc>
      </w:tr>
      <w:tr w:rsidR="009E61BC" w:rsidRPr="009E61BC" w14:paraId="76D29B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59F219"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4A97D86"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172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CC0B" w14:textId="77777777" w:rsidR="009E61BC" w:rsidRPr="00890B0C" w:rsidRDefault="009E61BC">
            <w:pPr>
              <w:pStyle w:val="MsgTableBody"/>
              <w:jc w:val="center"/>
              <w:rPr>
                <w:noProof/>
              </w:rPr>
            </w:pPr>
            <w:r w:rsidRPr="00890B0C">
              <w:rPr>
                <w:noProof/>
              </w:rPr>
              <w:t>2</w:t>
            </w:r>
          </w:p>
        </w:tc>
      </w:tr>
      <w:tr w:rsidR="009F20B7" w:rsidRPr="009E61BC" w14:paraId="7454E9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A892CE"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4614A84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18966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C8632" w14:textId="77777777" w:rsidR="009E61BC" w:rsidRPr="00890B0C" w:rsidRDefault="009E61BC">
            <w:pPr>
              <w:pStyle w:val="MsgTableBody"/>
              <w:jc w:val="center"/>
              <w:rPr>
                <w:noProof/>
              </w:rPr>
            </w:pPr>
            <w:r w:rsidRPr="00890B0C">
              <w:rPr>
                <w:noProof/>
              </w:rPr>
              <w:t>3</w:t>
            </w:r>
          </w:p>
        </w:tc>
      </w:tr>
      <w:tr w:rsidR="009E61BC" w:rsidRPr="009E61BC" w14:paraId="1856EC7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92B70C"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2F853C2D"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56244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D6D" w14:textId="77777777" w:rsidR="009E61BC" w:rsidRPr="00890B0C" w:rsidRDefault="009E61BC">
            <w:pPr>
              <w:pStyle w:val="MsgTableBody"/>
              <w:jc w:val="center"/>
              <w:rPr>
                <w:noProof/>
              </w:rPr>
            </w:pPr>
            <w:r w:rsidRPr="00890B0C">
              <w:rPr>
                <w:noProof/>
              </w:rPr>
              <w:t>3</w:t>
            </w:r>
          </w:p>
        </w:tc>
      </w:tr>
      <w:tr w:rsidR="009F20B7" w:rsidRPr="009E61BC" w14:paraId="6A3B416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BB1B60"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7A1612E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E030B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A9037" w14:textId="77777777" w:rsidR="009E61BC" w:rsidRPr="00890B0C" w:rsidRDefault="009E61BC">
            <w:pPr>
              <w:pStyle w:val="MsgTableBody"/>
              <w:jc w:val="center"/>
              <w:rPr>
                <w:noProof/>
              </w:rPr>
            </w:pPr>
            <w:r w:rsidRPr="00890B0C">
              <w:rPr>
                <w:noProof/>
              </w:rPr>
              <w:t>3</w:t>
            </w:r>
          </w:p>
        </w:tc>
      </w:tr>
      <w:tr w:rsidR="009E61BC" w:rsidRPr="009E61BC" w14:paraId="2469376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48174D"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2E8D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09B9AA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FADA" w14:textId="77777777" w:rsidR="009E61BC" w:rsidRPr="00890B0C" w:rsidRDefault="009E61BC">
            <w:pPr>
              <w:pStyle w:val="MsgTableBody"/>
              <w:jc w:val="center"/>
              <w:rPr>
                <w:noProof/>
              </w:rPr>
            </w:pPr>
          </w:p>
        </w:tc>
      </w:tr>
      <w:tr w:rsidR="009F20B7" w:rsidRPr="009E61BC" w14:paraId="759E43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7FBC84"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66FFA16" w14:textId="77777777" w:rsidR="000A4977" w:rsidRPr="00890B0C" w:rsidRDefault="00713BF5" w:rsidP="000A4977">
            <w:pPr>
              <w:pStyle w:val="MsgTableBody"/>
              <w:rPr>
                <w:noProof/>
              </w:rPr>
            </w:pPr>
            <w:r w:rsidRPr="00E41CE7">
              <w:rPr>
                <w:b/>
                <w:noProof/>
                <w:rPrChange w:id="92" w:author="Frank Oemig" w:date="2020-11-24T18:56: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10D9C149" w14:textId="77777777" w:rsidR="000A4977" w:rsidRPr="00890B0C" w:rsidRDefault="00713BF5" w:rsidP="000A4977">
            <w:pPr>
              <w:pStyle w:val="MsgTableBody"/>
              <w:jc w:val="center"/>
              <w:rPr>
                <w:noProof/>
              </w:rPr>
            </w:pPr>
            <w:r w:rsidRPr="00E41CE7">
              <w:rPr>
                <w:b/>
                <w:noProof/>
                <w:rPrChange w:id="93" w:author="Frank Oemig" w:date="2020-11-24T18:56: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0CD8D634" w14:textId="77777777" w:rsidR="000A4977" w:rsidRPr="00890B0C" w:rsidRDefault="000A4977" w:rsidP="000A4977">
            <w:pPr>
              <w:pStyle w:val="MsgTableBody"/>
              <w:jc w:val="center"/>
              <w:rPr>
                <w:noProof/>
              </w:rPr>
            </w:pPr>
            <w:r w:rsidRPr="00890B0C">
              <w:rPr>
                <w:noProof/>
              </w:rPr>
              <w:t>15</w:t>
            </w:r>
          </w:p>
        </w:tc>
      </w:tr>
      <w:tr w:rsidR="007F7337" w:rsidRPr="009E61BC" w14:paraId="12387C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3986725" w14:textId="77777777" w:rsidR="007F7337" w:rsidRPr="00890B0C" w:rsidRDefault="00C97E94" w:rsidP="00C97E94">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9E1F7" w14:textId="77777777" w:rsidR="007F7337" w:rsidRPr="00890B0C" w:rsidRDefault="007F7337" w:rsidP="007F7337">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2E1E8D4F" w14:textId="77777777" w:rsidR="007F7337" w:rsidRPr="00890B0C" w:rsidRDefault="007F7337"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FDB9A" w14:textId="77777777" w:rsidR="007F7337" w:rsidRPr="00890B0C" w:rsidRDefault="007F7337" w:rsidP="002D1E6A">
            <w:pPr>
              <w:pStyle w:val="MsgTableBody"/>
              <w:jc w:val="center"/>
              <w:rPr>
                <w:noProof/>
              </w:rPr>
            </w:pPr>
          </w:p>
        </w:tc>
      </w:tr>
      <w:tr w:rsidR="009F20B7" w:rsidRPr="009E61BC" w14:paraId="594F59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1ADC91" w14:textId="77777777" w:rsidR="009E61BC" w:rsidRPr="00890B0C" w:rsidRDefault="00C97E94">
            <w:pPr>
              <w:pStyle w:val="MsgTableBody"/>
              <w:rPr>
                <w:noProof/>
              </w:rPr>
            </w:pPr>
            <w:r>
              <w:rPr>
                <w:noProof/>
              </w:rPr>
              <w:t xml:space="preserve">  </w:t>
            </w:r>
            <w:r w:rsidR="009E61BC" w:rsidRPr="00890B0C">
              <w:rPr>
                <w:noProof/>
              </w:rPr>
              <w:t>[ PV1 ]</w:t>
            </w:r>
          </w:p>
        </w:tc>
        <w:tc>
          <w:tcPr>
            <w:tcW w:w="4320" w:type="dxa"/>
            <w:tcBorders>
              <w:top w:val="dotted" w:sz="4" w:space="0" w:color="auto"/>
              <w:left w:val="nil"/>
              <w:bottom w:val="dotted" w:sz="4" w:space="0" w:color="auto"/>
              <w:right w:val="nil"/>
            </w:tcBorders>
            <w:shd w:val="clear" w:color="auto" w:fill="FFFFFF"/>
          </w:tcPr>
          <w:p w14:paraId="4D8C559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BBC03B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7E52B" w14:textId="77777777" w:rsidR="009E61BC" w:rsidRPr="00890B0C" w:rsidRDefault="009E61BC">
            <w:pPr>
              <w:pStyle w:val="MsgTableBody"/>
              <w:jc w:val="center"/>
              <w:rPr>
                <w:noProof/>
              </w:rPr>
            </w:pPr>
            <w:r w:rsidRPr="00890B0C">
              <w:rPr>
                <w:noProof/>
              </w:rPr>
              <w:t>3</w:t>
            </w:r>
          </w:p>
        </w:tc>
      </w:tr>
      <w:tr w:rsidR="009E61BC" w:rsidRPr="009E61BC" w14:paraId="61CC9D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3C4807" w14:textId="77777777" w:rsidR="009E61BC" w:rsidRPr="00890B0C" w:rsidRDefault="00C97E94">
            <w:pPr>
              <w:pStyle w:val="MsgTableBody"/>
              <w:rPr>
                <w:noProof/>
              </w:rPr>
            </w:pPr>
            <w:r>
              <w:rPr>
                <w:noProof/>
              </w:rPr>
              <w:t xml:space="preserve">  </w:t>
            </w:r>
            <w:r w:rsidR="009E61BC" w:rsidRPr="00890B0C">
              <w:rPr>
                <w:noProof/>
              </w:rPr>
              <w:t>[ PV2 ]</w:t>
            </w:r>
          </w:p>
        </w:tc>
        <w:tc>
          <w:tcPr>
            <w:tcW w:w="4320" w:type="dxa"/>
            <w:tcBorders>
              <w:top w:val="dotted" w:sz="4" w:space="0" w:color="auto"/>
              <w:left w:val="nil"/>
              <w:bottom w:val="dotted" w:sz="4" w:space="0" w:color="auto"/>
              <w:right w:val="nil"/>
            </w:tcBorders>
            <w:shd w:val="clear" w:color="auto" w:fill="FFFFFF"/>
          </w:tcPr>
          <w:p w14:paraId="27A41DD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18BCA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9674B" w14:textId="77777777" w:rsidR="009E61BC" w:rsidRPr="00890B0C" w:rsidRDefault="009E61BC">
            <w:pPr>
              <w:pStyle w:val="MsgTableBody"/>
              <w:jc w:val="center"/>
              <w:rPr>
                <w:noProof/>
              </w:rPr>
            </w:pPr>
            <w:r w:rsidRPr="00890B0C">
              <w:rPr>
                <w:noProof/>
              </w:rPr>
              <w:t>3</w:t>
            </w:r>
          </w:p>
        </w:tc>
      </w:tr>
      <w:tr w:rsidR="009F20B7" w:rsidRPr="009E61BC" w14:paraId="51E1917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1BAC8DF" w14:textId="77777777" w:rsidR="009E61BC" w:rsidRPr="00890B0C" w:rsidRDefault="009E61BC" w:rsidP="00C21EE2">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8D432"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EB1836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B7704" w14:textId="77777777" w:rsidR="009E61BC" w:rsidRPr="00890B0C" w:rsidRDefault="009E61BC" w:rsidP="00C21EE2">
            <w:pPr>
              <w:pStyle w:val="MsgTableBody"/>
              <w:jc w:val="center"/>
              <w:rPr>
                <w:noProof/>
              </w:rPr>
            </w:pPr>
          </w:p>
        </w:tc>
      </w:tr>
      <w:tr w:rsidR="000A4977" w:rsidRPr="009E61BC" w14:paraId="0778C59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59596B5"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6C384DA" w14:textId="77777777" w:rsidR="000A4977" w:rsidRPr="00890B0C" w:rsidRDefault="00713BF5" w:rsidP="000A4977">
            <w:pPr>
              <w:pStyle w:val="MsgTableBody"/>
              <w:rPr>
                <w:noProof/>
              </w:rPr>
            </w:pPr>
            <w:r w:rsidRPr="00E41CE7">
              <w:rPr>
                <w:b/>
                <w:noProof/>
                <w:rPrChange w:id="94" w:author="Frank Oemig" w:date="2020-11-24T18:57: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75CC9CFF" w14:textId="77777777" w:rsidR="000A4977" w:rsidRPr="00890B0C" w:rsidRDefault="00713BF5" w:rsidP="000A4977">
            <w:pPr>
              <w:pStyle w:val="MsgTableBody"/>
              <w:jc w:val="center"/>
              <w:rPr>
                <w:noProof/>
              </w:rPr>
            </w:pPr>
            <w:r w:rsidRPr="00E41CE7">
              <w:rPr>
                <w:b/>
                <w:noProof/>
                <w:rPrChange w:id="95" w:author="Frank Oemig" w:date="2020-11-24T18:57: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45AFE1DD" w14:textId="77777777" w:rsidR="000A4977" w:rsidRPr="00890B0C" w:rsidRDefault="000A4977" w:rsidP="000A4977">
            <w:pPr>
              <w:pStyle w:val="MsgTableBody"/>
              <w:jc w:val="center"/>
              <w:rPr>
                <w:noProof/>
              </w:rPr>
            </w:pPr>
            <w:r w:rsidRPr="00890B0C">
              <w:rPr>
                <w:noProof/>
              </w:rPr>
              <w:t>15</w:t>
            </w:r>
          </w:p>
        </w:tc>
      </w:tr>
      <w:tr w:rsidR="009F20B7" w:rsidRPr="009E61BC" w14:paraId="60C0A3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41C1D8" w14:textId="77777777" w:rsidR="00505F6B" w:rsidRPr="00890B0C" w:rsidRDefault="00505F6B"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8B662F2" w14:textId="77777777" w:rsidR="00505F6B" w:rsidRPr="009807E9" w:rsidRDefault="00505F6B"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7FEB1D5" w14:textId="77777777" w:rsidR="00505F6B" w:rsidRPr="00890B0C" w:rsidRDefault="00505F6B"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92301" w14:textId="77777777" w:rsidR="00505F6B" w:rsidRPr="00890B0C" w:rsidRDefault="00505F6B" w:rsidP="002D1E6A">
            <w:pPr>
              <w:pStyle w:val="MsgTableBody"/>
              <w:jc w:val="center"/>
              <w:rPr>
                <w:noProof/>
              </w:rPr>
            </w:pPr>
          </w:p>
        </w:tc>
      </w:tr>
      <w:tr w:rsidR="009E61BC" w:rsidRPr="009E61BC" w14:paraId="1C3372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3BDA5A"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834841D"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41BD291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7DE5" w14:textId="77777777" w:rsidR="009E61BC" w:rsidRPr="00890B0C" w:rsidRDefault="009E61BC">
            <w:pPr>
              <w:pStyle w:val="MsgTableBody"/>
              <w:jc w:val="center"/>
              <w:rPr>
                <w:noProof/>
              </w:rPr>
            </w:pPr>
            <w:r w:rsidRPr="00890B0C">
              <w:rPr>
                <w:noProof/>
              </w:rPr>
              <w:t>3</w:t>
            </w:r>
          </w:p>
        </w:tc>
      </w:tr>
      <w:tr w:rsidR="009F20B7" w:rsidRPr="009E61BC" w14:paraId="29C6AE6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CB542C5" w14:textId="77777777" w:rsidR="009E61BC" w:rsidRPr="00890B0C" w:rsidRDefault="009E61BC">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50CF8C5B"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4548649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7AD0E" w14:textId="77777777" w:rsidR="009E61BC" w:rsidRPr="00890B0C" w:rsidRDefault="009E61BC">
            <w:pPr>
              <w:pStyle w:val="MsgTableBody"/>
              <w:jc w:val="center"/>
              <w:rPr>
                <w:noProof/>
              </w:rPr>
            </w:pPr>
          </w:p>
        </w:tc>
      </w:tr>
      <w:tr w:rsidR="009E61BC" w:rsidRPr="009E61BC" w14:paraId="62E1920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1D87B9"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5ECAA08" w14:textId="77777777" w:rsidR="009E61BC" w:rsidRPr="00890B0C" w:rsidRDefault="009E61BC">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1343EF5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1AEF4" w14:textId="77777777" w:rsidR="009E61BC" w:rsidRPr="00890B0C" w:rsidRDefault="009E61BC">
            <w:pPr>
              <w:pStyle w:val="MsgTableBody"/>
              <w:jc w:val="center"/>
              <w:rPr>
                <w:noProof/>
              </w:rPr>
            </w:pPr>
            <w:r w:rsidRPr="00890B0C">
              <w:rPr>
                <w:noProof/>
              </w:rPr>
              <w:t>4</w:t>
            </w:r>
          </w:p>
        </w:tc>
      </w:tr>
      <w:tr w:rsidR="009F20B7" w:rsidRPr="009E61BC" w14:paraId="570B86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2AB9952"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C25878E"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6CDFEE0" w14:textId="77777777" w:rsidR="001D755C" w:rsidRDefault="001D755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788E4" w14:textId="77777777" w:rsidR="00A87F61" w:rsidRPr="00890B0C" w:rsidRDefault="00A87F61">
            <w:pPr>
              <w:pStyle w:val="MsgTableBody"/>
              <w:jc w:val="center"/>
              <w:rPr>
                <w:noProof/>
              </w:rPr>
            </w:pPr>
            <w:r>
              <w:rPr>
                <w:noProof/>
              </w:rPr>
              <w:t>4</w:t>
            </w:r>
          </w:p>
        </w:tc>
      </w:tr>
      <w:tr w:rsidR="009E61BC" w:rsidRPr="009E61BC" w14:paraId="18DF7AB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2A51BD"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28EAF9B"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56F38F2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857DC" w14:textId="77777777" w:rsidR="009E61BC" w:rsidRPr="00890B0C" w:rsidRDefault="009E61BC">
            <w:pPr>
              <w:pStyle w:val="MsgTableBody"/>
              <w:jc w:val="center"/>
              <w:rPr>
                <w:noProof/>
              </w:rPr>
            </w:pPr>
          </w:p>
        </w:tc>
      </w:tr>
      <w:tr w:rsidR="009F20B7" w:rsidRPr="009E61BC" w14:paraId="01E976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72EE75"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6432D8A4"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DADF92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B0987" w14:textId="77777777" w:rsidR="009E61BC" w:rsidRPr="00890B0C" w:rsidRDefault="009E61BC">
            <w:pPr>
              <w:pStyle w:val="MsgTableBody"/>
              <w:jc w:val="center"/>
              <w:rPr>
                <w:noProof/>
              </w:rPr>
            </w:pPr>
            <w:r w:rsidRPr="00890B0C">
              <w:rPr>
                <w:noProof/>
              </w:rPr>
              <w:t>4</w:t>
            </w:r>
          </w:p>
        </w:tc>
      </w:tr>
      <w:tr w:rsidR="009E61BC" w:rsidRPr="009E61BC" w14:paraId="4554F12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65B404"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7CB7EA19"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69CC08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3208F" w14:textId="77777777" w:rsidR="009E61BC" w:rsidRPr="00890B0C" w:rsidRDefault="009E61BC">
            <w:pPr>
              <w:pStyle w:val="MsgTableBody"/>
              <w:jc w:val="center"/>
              <w:rPr>
                <w:noProof/>
              </w:rPr>
            </w:pPr>
            <w:r w:rsidRPr="00890B0C">
              <w:rPr>
                <w:noProof/>
              </w:rPr>
              <w:t>4</w:t>
            </w:r>
          </w:p>
        </w:tc>
      </w:tr>
      <w:tr w:rsidR="009F20B7" w:rsidRPr="009E61BC" w14:paraId="16698E5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6B451E3"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B660CF"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5ACBBE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0F9BC" w14:textId="77777777" w:rsidR="009E61BC" w:rsidRPr="00890B0C" w:rsidRDefault="009E61BC">
            <w:pPr>
              <w:pStyle w:val="MsgTableBody"/>
              <w:jc w:val="center"/>
              <w:rPr>
                <w:noProof/>
              </w:rPr>
            </w:pPr>
          </w:p>
        </w:tc>
      </w:tr>
      <w:tr w:rsidR="009E61BC" w:rsidRPr="009E61BC" w14:paraId="151E67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859E5A"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318D63D"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0ADF99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099F0" w14:textId="77777777" w:rsidR="009E61BC" w:rsidRPr="00890B0C" w:rsidRDefault="009E61BC">
            <w:pPr>
              <w:pStyle w:val="MsgTableBody"/>
              <w:jc w:val="center"/>
              <w:rPr>
                <w:noProof/>
              </w:rPr>
            </w:pPr>
          </w:p>
        </w:tc>
      </w:tr>
      <w:tr w:rsidR="009F20B7" w:rsidRPr="009E61BC" w14:paraId="26C5D3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81E91C"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74D8C0BE"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3A67369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A69C45" w14:textId="77777777" w:rsidR="009E61BC" w:rsidRPr="00890B0C" w:rsidRDefault="009E61BC">
            <w:pPr>
              <w:pStyle w:val="MsgTableBody"/>
              <w:jc w:val="center"/>
              <w:rPr>
                <w:noProof/>
              </w:rPr>
            </w:pPr>
            <w:r w:rsidRPr="00890B0C">
              <w:rPr>
                <w:noProof/>
              </w:rPr>
              <w:t>4</w:t>
            </w:r>
          </w:p>
        </w:tc>
      </w:tr>
      <w:tr w:rsidR="00887E0C" w:rsidRPr="009E61BC" w14:paraId="22EC210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45B2A4"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2E2EB23"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6361F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27981" w14:textId="77777777" w:rsidR="00887E0C" w:rsidRPr="00890B0C" w:rsidRDefault="00887E0C" w:rsidP="00887E0C">
            <w:pPr>
              <w:pStyle w:val="MsgTableBody"/>
              <w:jc w:val="center"/>
              <w:rPr>
                <w:noProof/>
              </w:rPr>
            </w:pPr>
            <w:r>
              <w:rPr>
                <w:noProof/>
              </w:rPr>
              <w:t>4</w:t>
            </w:r>
          </w:p>
        </w:tc>
      </w:tr>
      <w:tr w:rsidR="009F20B7" w:rsidRPr="009E61BC" w14:paraId="6627C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B06B8"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FD9523"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674F46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5C975D" w14:textId="77777777" w:rsidR="009E61BC" w:rsidRPr="00890B0C" w:rsidRDefault="009E61BC">
            <w:pPr>
              <w:pStyle w:val="MsgTableBody"/>
              <w:jc w:val="center"/>
              <w:rPr>
                <w:noProof/>
              </w:rPr>
            </w:pPr>
            <w:r w:rsidRPr="00890B0C">
              <w:rPr>
                <w:noProof/>
              </w:rPr>
              <w:t>2</w:t>
            </w:r>
          </w:p>
        </w:tc>
      </w:tr>
      <w:tr w:rsidR="009E61BC" w:rsidRPr="009E61BC" w14:paraId="310947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7DBF44"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61F55F1" w14:textId="77777777" w:rsidR="009E61BC" w:rsidRPr="00890B0C" w:rsidRDefault="009E61B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6B30C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E274" w14:textId="77777777" w:rsidR="009E61BC" w:rsidRPr="00890B0C" w:rsidRDefault="009E61BC">
            <w:pPr>
              <w:pStyle w:val="MsgTableBody"/>
              <w:jc w:val="center"/>
              <w:rPr>
                <w:noProof/>
              </w:rPr>
            </w:pPr>
          </w:p>
        </w:tc>
      </w:tr>
      <w:tr w:rsidR="009F20B7" w:rsidRPr="009E61BC" w14:paraId="7D0CB4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C0C68B0"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18F2F2" w14:textId="77777777" w:rsidR="009E61BC" w:rsidRPr="00890B0C" w:rsidRDefault="009E61B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3F2CDA9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9F6C5" w14:textId="77777777" w:rsidR="009E61BC" w:rsidRPr="00890B0C" w:rsidRDefault="009E61BC">
            <w:pPr>
              <w:pStyle w:val="MsgTableBody"/>
              <w:jc w:val="center"/>
              <w:rPr>
                <w:noProof/>
              </w:rPr>
            </w:pPr>
          </w:p>
        </w:tc>
      </w:tr>
      <w:tr w:rsidR="009E61BC" w:rsidRPr="009E61BC" w14:paraId="5B2CC8B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6F4019"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5FAFED6"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290F26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346B8" w14:textId="77777777" w:rsidR="009E61BC" w:rsidRPr="00890B0C" w:rsidRDefault="009E61BC">
            <w:pPr>
              <w:pStyle w:val="MsgTableBody"/>
              <w:jc w:val="center"/>
              <w:rPr>
                <w:noProof/>
              </w:rPr>
            </w:pPr>
            <w:r w:rsidRPr="00890B0C">
              <w:rPr>
                <w:noProof/>
              </w:rPr>
              <w:t>7</w:t>
            </w:r>
          </w:p>
        </w:tc>
      </w:tr>
      <w:tr w:rsidR="009F20B7" w:rsidRPr="009E61BC" w14:paraId="688E337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1C5C48" w14:textId="77777777" w:rsidR="00A87F61" w:rsidRPr="00890B0C" w:rsidRDefault="00887E0C">
            <w:pPr>
              <w:pStyle w:val="MsgTableBody"/>
              <w:rPr>
                <w:noProof/>
              </w:rPr>
            </w:pPr>
            <w:r>
              <w:rPr>
                <w:noProof/>
              </w:rPr>
              <w:t xml:space="preserve">      </w:t>
            </w:r>
            <w:r w:rsidR="00A87F61">
              <w:rPr>
                <w:noProof/>
              </w:rPr>
              <w:t>[ { PRT } ]</w:t>
            </w:r>
          </w:p>
        </w:tc>
        <w:tc>
          <w:tcPr>
            <w:tcW w:w="4320" w:type="dxa"/>
            <w:tcBorders>
              <w:top w:val="dotted" w:sz="4" w:space="0" w:color="auto"/>
              <w:left w:val="nil"/>
              <w:bottom w:val="dotted" w:sz="4" w:space="0" w:color="auto"/>
              <w:right w:val="nil"/>
            </w:tcBorders>
            <w:shd w:val="clear" w:color="auto" w:fill="FFFFFF"/>
          </w:tcPr>
          <w:p w14:paraId="3B0D2D85"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98085C"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55802" w14:textId="77777777" w:rsidR="00A87F61" w:rsidRPr="00890B0C" w:rsidRDefault="00A87F61">
            <w:pPr>
              <w:pStyle w:val="MsgTableBody"/>
              <w:jc w:val="center"/>
              <w:rPr>
                <w:noProof/>
              </w:rPr>
            </w:pPr>
            <w:r>
              <w:rPr>
                <w:noProof/>
              </w:rPr>
              <w:t>4</w:t>
            </w:r>
          </w:p>
        </w:tc>
      </w:tr>
      <w:tr w:rsidR="009E61BC" w:rsidRPr="009E61BC" w14:paraId="13A356E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596E6B"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EDC0F6"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B1058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AF26F" w14:textId="77777777" w:rsidR="009E61BC" w:rsidRPr="00890B0C" w:rsidRDefault="009E61BC">
            <w:pPr>
              <w:pStyle w:val="MsgTableBody"/>
              <w:jc w:val="center"/>
              <w:rPr>
                <w:noProof/>
              </w:rPr>
            </w:pPr>
            <w:r w:rsidRPr="00890B0C">
              <w:rPr>
                <w:noProof/>
              </w:rPr>
              <w:t>2</w:t>
            </w:r>
          </w:p>
        </w:tc>
      </w:tr>
      <w:tr w:rsidR="009F20B7" w:rsidRPr="009E61BC" w14:paraId="61FD7A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C48C54F"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EC66429" w14:textId="77777777" w:rsidR="009E61BC" w:rsidRPr="00890B0C" w:rsidRDefault="009E61B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6BFD212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CDD95" w14:textId="77777777" w:rsidR="009E61BC" w:rsidRPr="00890B0C" w:rsidRDefault="009E61BC">
            <w:pPr>
              <w:pStyle w:val="MsgTableBody"/>
              <w:jc w:val="center"/>
              <w:rPr>
                <w:noProof/>
              </w:rPr>
            </w:pPr>
          </w:p>
        </w:tc>
      </w:tr>
      <w:tr w:rsidR="009E61BC" w:rsidRPr="009E61BC" w14:paraId="41B6CFB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5F53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8018FE8"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EFA98F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BF65C" w14:textId="77777777" w:rsidR="009E61BC" w:rsidRPr="00890B0C" w:rsidRDefault="009E61BC">
            <w:pPr>
              <w:pStyle w:val="MsgTableBody"/>
              <w:jc w:val="center"/>
              <w:rPr>
                <w:noProof/>
              </w:rPr>
            </w:pPr>
          </w:p>
        </w:tc>
      </w:tr>
      <w:tr w:rsidR="009F20B7" w:rsidRPr="009E61BC" w14:paraId="073492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4C2E80"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EA097C1" w14:textId="77777777" w:rsidR="009E61BC" w:rsidRPr="00890B0C" w:rsidRDefault="009E61B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41EA83E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2347D" w14:textId="77777777" w:rsidR="009E61BC" w:rsidRPr="00890B0C" w:rsidRDefault="009E61BC">
            <w:pPr>
              <w:pStyle w:val="MsgTableBody"/>
              <w:jc w:val="center"/>
              <w:rPr>
                <w:noProof/>
              </w:rPr>
            </w:pPr>
          </w:p>
        </w:tc>
      </w:tr>
      <w:tr w:rsidR="009E61BC" w:rsidRPr="009E61BC" w14:paraId="7418974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F371B2" w14:textId="77777777" w:rsidR="009E61BC" w:rsidRPr="00890B0C" w:rsidRDefault="009E61B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45D76BB" w14:textId="77777777" w:rsidR="009E61BC" w:rsidRPr="00890B0C" w:rsidRDefault="009E61B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50A0BF3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C425" w14:textId="77777777" w:rsidR="009E61BC" w:rsidRPr="00890B0C" w:rsidRDefault="009E61BC" w:rsidP="00C21EE2">
            <w:pPr>
              <w:pStyle w:val="MsgTableBody"/>
              <w:jc w:val="center"/>
              <w:rPr>
                <w:noProof/>
              </w:rPr>
            </w:pPr>
            <w:r w:rsidRPr="00890B0C">
              <w:rPr>
                <w:noProof/>
              </w:rPr>
              <w:t>6</w:t>
            </w:r>
          </w:p>
        </w:tc>
      </w:tr>
      <w:tr w:rsidR="009F20B7" w:rsidRPr="009E61BC" w14:paraId="2E6C684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6F9451" w14:textId="77777777" w:rsidR="009E61BC" w:rsidRPr="00890B0C" w:rsidRDefault="009E61BC" w:rsidP="00C21EE2">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99E36F"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B6E47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7FD48" w14:textId="77777777" w:rsidR="009E61BC" w:rsidRPr="00890B0C" w:rsidRDefault="009E61BC" w:rsidP="00C21EE2">
            <w:pPr>
              <w:pStyle w:val="MsgTableBody"/>
              <w:jc w:val="center"/>
              <w:rPr>
                <w:noProof/>
              </w:rPr>
            </w:pPr>
          </w:p>
        </w:tc>
      </w:tr>
      <w:tr w:rsidR="000A4977" w:rsidRPr="009E61BC" w14:paraId="0FFBB0E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FE963AE" w14:textId="77777777" w:rsidR="000A4977" w:rsidRDefault="000A4977" w:rsidP="000A4977">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7A1D5AB" w14:textId="77777777" w:rsidR="000A4977" w:rsidRDefault="00713BF5" w:rsidP="000A4977">
            <w:pPr>
              <w:pStyle w:val="MsgTableBody"/>
              <w:rPr>
                <w:noProof/>
              </w:rPr>
            </w:pPr>
            <w:r w:rsidRPr="00E41CE7">
              <w:rPr>
                <w:b/>
                <w:noProof/>
                <w:rPrChange w:id="96" w:author="Frank Oemig" w:date="2020-11-24T18:56: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668EB139" w14:textId="77777777" w:rsidR="000A4977" w:rsidRDefault="00713BF5" w:rsidP="000A4977">
            <w:pPr>
              <w:pStyle w:val="MsgTableBody"/>
              <w:jc w:val="center"/>
              <w:rPr>
                <w:noProof/>
              </w:rPr>
            </w:pPr>
            <w:r w:rsidRPr="00E41CE7">
              <w:rPr>
                <w:b/>
                <w:noProof/>
                <w:rPrChange w:id="97" w:author="Frank Oemig" w:date="2020-11-24T18:56: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0B31C914" w14:textId="77777777" w:rsidR="000A4977" w:rsidRDefault="000A4977" w:rsidP="000A4977">
            <w:pPr>
              <w:pStyle w:val="MsgTableBody"/>
              <w:jc w:val="center"/>
              <w:rPr>
                <w:noProof/>
              </w:rPr>
            </w:pPr>
          </w:p>
        </w:tc>
      </w:tr>
      <w:tr w:rsidR="009F20B7" w:rsidRPr="009E61BC" w14:paraId="691ECF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BF3177" w14:textId="77777777" w:rsidR="009E61BC" w:rsidRPr="00890B0C" w:rsidRDefault="009E61BC">
            <w:pPr>
              <w:pStyle w:val="MsgTableBody"/>
              <w:rPr>
                <w:noProof/>
              </w:rPr>
            </w:pPr>
            <w:r w:rsidRPr="00890B0C">
              <w:rPr>
                <w:noProof/>
              </w:rPr>
              <w:t xml:space="preserve">  </w:t>
            </w:r>
            <w:r w:rsidR="00476AEE">
              <w:rPr>
                <w:noProof/>
              </w:rPr>
              <w:t xml:space="preserve">{ [ </w:t>
            </w:r>
            <w:r w:rsidRPr="00890B0C">
              <w:rPr>
                <w:noProof/>
              </w:rPr>
              <w:t xml:space="preserve"> NTE </w:t>
            </w:r>
            <w:r w:rsidR="00476AEE">
              <w:rPr>
                <w:noProof/>
              </w:rPr>
              <w:t>] }</w:t>
            </w:r>
          </w:p>
        </w:tc>
        <w:tc>
          <w:tcPr>
            <w:tcW w:w="4320" w:type="dxa"/>
            <w:tcBorders>
              <w:top w:val="dotted" w:sz="4" w:space="0" w:color="auto"/>
              <w:left w:val="nil"/>
              <w:bottom w:val="dotted" w:sz="4" w:space="0" w:color="auto"/>
              <w:right w:val="nil"/>
            </w:tcBorders>
            <w:shd w:val="clear" w:color="auto" w:fill="FFFFFF"/>
          </w:tcPr>
          <w:p w14:paraId="52D97301" w14:textId="77777777" w:rsidR="009E61BC" w:rsidRPr="00890B0C" w:rsidRDefault="009E61BC">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7B1DBFDB" w14:textId="77777777" w:rsidR="009E61BC" w:rsidRPr="00890B0C" w:rsidRDefault="009E61BC" w:rsidP="009F20B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6343D" w14:textId="77777777" w:rsidR="009E61BC" w:rsidRPr="00890B0C" w:rsidRDefault="009E61BC" w:rsidP="00C21EE2">
            <w:pPr>
              <w:pStyle w:val="MsgTableBody"/>
              <w:jc w:val="center"/>
              <w:rPr>
                <w:noProof/>
              </w:rPr>
            </w:pPr>
            <w:r w:rsidRPr="00890B0C">
              <w:rPr>
                <w:noProof/>
              </w:rPr>
              <w:t>2</w:t>
            </w:r>
          </w:p>
        </w:tc>
      </w:tr>
      <w:tr w:rsidR="009E61BC" w:rsidRPr="009E61BC" w14:paraId="55DA5E3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080BBE" w14:textId="77777777" w:rsidR="009E61BC" w:rsidRPr="00BD26EB" w:rsidRDefault="009E61BC">
            <w:pPr>
              <w:pStyle w:val="MsgTableBody"/>
              <w:rPr>
                <w:noProof/>
              </w:rPr>
            </w:pPr>
            <w:r w:rsidRPr="00890B0C">
              <w:rPr>
                <w:noProof/>
              </w:rPr>
              <w:lastRenderedPageBreak/>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5B769FD" w14:textId="77777777" w:rsidR="009E61BC" w:rsidRPr="00890B0C" w:rsidRDefault="009E61BC">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1869F35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82D30" w14:textId="77777777" w:rsidR="009E61BC" w:rsidRPr="00890B0C" w:rsidRDefault="009E61BC">
            <w:pPr>
              <w:pStyle w:val="MsgTableBody"/>
              <w:jc w:val="center"/>
              <w:rPr>
                <w:noProof/>
              </w:rPr>
            </w:pPr>
          </w:p>
        </w:tc>
      </w:tr>
      <w:tr w:rsidR="009F20B7" w:rsidRPr="009E61BC" w14:paraId="0115C35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55CF3F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A07327A" w14:textId="77777777" w:rsidR="009E61BC" w:rsidRPr="00890B0C" w:rsidRDefault="009E61B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1128489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498C6" w14:textId="77777777" w:rsidR="009E61BC" w:rsidRPr="00890B0C" w:rsidRDefault="009E61BC">
            <w:pPr>
              <w:pStyle w:val="MsgTableBody"/>
              <w:jc w:val="center"/>
              <w:rPr>
                <w:noProof/>
              </w:rPr>
            </w:pPr>
            <w:r w:rsidRPr="00890B0C">
              <w:rPr>
                <w:noProof/>
              </w:rPr>
              <w:t>6</w:t>
            </w:r>
          </w:p>
        </w:tc>
      </w:tr>
      <w:tr w:rsidR="009E61BC" w:rsidRPr="009E61BC" w14:paraId="2C63F0E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F2B6AB"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6997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14A12EA"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48D0D" w14:textId="77777777" w:rsidR="009E61BC" w:rsidRPr="00890B0C" w:rsidRDefault="009E61BC" w:rsidP="00C21EE2">
            <w:pPr>
              <w:pStyle w:val="MsgTableBody"/>
              <w:jc w:val="center"/>
              <w:rPr>
                <w:noProof/>
              </w:rPr>
            </w:pPr>
          </w:p>
        </w:tc>
      </w:tr>
      <w:tr w:rsidR="009F20B7" w:rsidRPr="009E61BC" w14:paraId="33AAB9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1CDAAE"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AFE111E" w14:textId="77777777" w:rsidR="000A4977" w:rsidRPr="00890B0C" w:rsidRDefault="00713BF5" w:rsidP="000A4977">
            <w:pPr>
              <w:pStyle w:val="MsgTableBody"/>
              <w:rPr>
                <w:noProof/>
              </w:rPr>
            </w:pPr>
            <w:r w:rsidRPr="00E41CE7">
              <w:rPr>
                <w:b/>
                <w:noProof/>
                <w:rPrChange w:id="98" w:author="Frank Oemig" w:date="2020-11-24T18:56: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1FE35F74" w14:textId="77777777" w:rsidR="000A4977" w:rsidRPr="00890B0C" w:rsidRDefault="00713BF5" w:rsidP="000A4977">
            <w:pPr>
              <w:pStyle w:val="MsgTableBody"/>
              <w:jc w:val="center"/>
              <w:rPr>
                <w:noProof/>
              </w:rPr>
            </w:pPr>
            <w:r w:rsidRPr="00E41CE7">
              <w:rPr>
                <w:b/>
                <w:noProof/>
                <w:rPrChange w:id="99" w:author="Frank Oemig" w:date="2020-11-24T18:56: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70D1976A" w14:textId="77777777" w:rsidR="000A4977" w:rsidRPr="00890B0C" w:rsidRDefault="000A4977" w:rsidP="000A4977">
            <w:pPr>
              <w:pStyle w:val="MsgTableBody"/>
              <w:jc w:val="center"/>
              <w:rPr>
                <w:noProof/>
              </w:rPr>
            </w:pPr>
            <w:r w:rsidRPr="00890B0C">
              <w:rPr>
                <w:noProof/>
              </w:rPr>
              <w:t>15</w:t>
            </w:r>
          </w:p>
        </w:tc>
      </w:tr>
      <w:tr w:rsidR="009E61BC" w:rsidRPr="009E61BC" w14:paraId="0A56FBF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8D68D4"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6FB632F"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518D79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2B92F" w14:textId="77777777" w:rsidR="009E61BC" w:rsidRPr="00890B0C" w:rsidRDefault="009E61BC">
            <w:pPr>
              <w:pStyle w:val="MsgTableBody"/>
              <w:jc w:val="center"/>
              <w:rPr>
                <w:noProof/>
              </w:rPr>
            </w:pPr>
          </w:p>
        </w:tc>
      </w:tr>
      <w:tr w:rsidR="00E41CE7" w:rsidRPr="009E61BC" w14:paraId="149EF77A" w14:textId="77777777" w:rsidTr="009F20B7">
        <w:trPr>
          <w:jc w:val="center"/>
          <w:ins w:id="100" w:author="Frank Oemig" w:date="2020-11-24T18:59:00Z"/>
        </w:trPr>
        <w:tc>
          <w:tcPr>
            <w:tcW w:w="2880" w:type="dxa"/>
            <w:tcBorders>
              <w:top w:val="dotted" w:sz="4" w:space="0" w:color="auto"/>
              <w:left w:val="nil"/>
              <w:bottom w:val="dotted" w:sz="4" w:space="0" w:color="auto"/>
              <w:right w:val="nil"/>
            </w:tcBorders>
            <w:shd w:val="clear" w:color="auto" w:fill="FFFFFF"/>
          </w:tcPr>
          <w:p w14:paraId="6750F351" w14:textId="24838ACF" w:rsidR="00E41CE7" w:rsidRPr="00890B0C" w:rsidRDefault="00E41CE7">
            <w:pPr>
              <w:pStyle w:val="MsgTableBody"/>
              <w:rPr>
                <w:ins w:id="101" w:author="Frank Oemig" w:date="2020-11-24T18:59:00Z"/>
                <w:noProof/>
              </w:rPr>
            </w:pPr>
            <w:ins w:id="102" w:author="Frank Oemig" w:date="2020-11-24T18:59: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2793586C" w14:textId="2CB39311" w:rsidR="00E41CE7" w:rsidRPr="00890B0C" w:rsidRDefault="00E41CE7">
            <w:pPr>
              <w:pStyle w:val="MsgTableBody"/>
              <w:rPr>
                <w:ins w:id="103" w:author="Frank Oemig" w:date="2020-11-24T18:59:00Z"/>
                <w:noProof/>
              </w:rPr>
            </w:pPr>
            <w:ins w:id="104" w:author="Frank Oemig" w:date="2020-11-24T18:59:00Z">
              <w:r>
                <w:rPr>
                  <w:noProof/>
                </w:rPr>
                <w:t>--- FINANCIAL_OBSERVATION_STANDALONE begin</w:t>
              </w:r>
            </w:ins>
          </w:p>
        </w:tc>
        <w:tc>
          <w:tcPr>
            <w:tcW w:w="864" w:type="dxa"/>
            <w:tcBorders>
              <w:top w:val="dotted" w:sz="4" w:space="0" w:color="auto"/>
              <w:left w:val="nil"/>
              <w:bottom w:val="dotted" w:sz="4" w:space="0" w:color="auto"/>
              <w:right w:val="nil"/>
            </w:tcBorders>
            <w:shd w:val="clear" w:color="auto" w:fill="FFFFFF"/>
          </w:tcPr>
          <w:p w14:paraId="5AB3F396" w14:textId="77777777" w:rsidR="00E41CE7" w:rsidRPr="00890B0C" w:rsidRDefault="00E41CE7">
            <w:pPr>
              <w:pStyle w:val="MsgTableBody"/>
              <w:jc w:val="center"/>
              <w:rPr>
                <w:ins w:id="105" w:author="Frank Oemig" w:date="2020-11-24T18:59:00Z"/>
                <w:noProof/>
              </w:rPr>
            </w:pPr>
          </w:p>
        </w:tc>
        <w:tc>
          <w:tcPr>
            <w:tcW w:w="1008" w:type="dxa"/>
            <w:tcBorders>
              <w:top w:val="dotted" w:sz="4" w:space="0" w:color="auto"/>
              <w:left w:val="nil"/>
              <w:bottom w:val="dotted" w:sz="4" w:space="0" w:color="auto"/>
              <w:right w:val="nil"/>
            </w:tcBorders>
            <w:shd w:val="clear" w:color="auto" w:fill="FFFFFF"/>
          </w:tcPr>
          <w:p w14:paraId="44949EDA" w14:textId="77777777" w:rsidR="00E41CE7" w:rsidRPr="00890B0C" w:rsidRDefault="00E41CE7">
            <w:pPr>
              <w:pStyle w:val="MsgTableBody"/>
              <w:jc w:val="center"/>
              <w:rPr>
                <w:ins w:id="106" w:author="Frank Oemig" w:date="2020-11-24T18:59:00Z"/>
                <w:noProof/>
              </w:rPr>
            </w:pPr>
          </w:p>
        </w:tc>
      </w:tr>
      <w:tr w:rsidR="00E41CE7" w:rsidRPr="009E61BC" w14:paraId="1F49C29E" w14:textId="77777777" w:rsidTr="009F20B7">
        <w:trPr>
          <w:jc w:val="center"/>
          <w:ins w:id="107" w:author="Frank Oemig" w:date="2020-11-24T19:01:00Z"/>
        </w:trPr>
        <w:tc>
          <w:tcPr>
            <w:tcW w:w="2880" w:type="dxa"/>
            <w:tcBorders>
              <w:top w:val="dotted" w:sz="4" w:space="0" w:color="auto"/>
              <w:left w:val="nil"/>
              <w:bottom w:val="dotted" w:sz="4" w:space="0" w:color="auto"/>
              <w:right w:val="nil"/>
            </w:tcBorders>
            <w:shd w:val="clear" w:color="auto" w:fill="FFFFFF"/>
          </w:tcPr>
          <w:p w14:paraId="0FBA4C8B" w14:textId="765FF07C" w:rsidR="00E41CE7" w:rsidRDefault="00E41CE7">
            <w:pPr>
              <w:pStyle w:val="MsgTableBody"/>
              <w:rPr>
                <w:ins w:id="108" w:author="Frank Oemig" w:date="2020-11-24T19:01:00Z"/>
                <w:noProof/>
              </w:rPr>
            </w:pPr>
            <w:ins w:id="109" w:author="Frank Oemig" w:date="2020-11-24T19:01:00Z">
              <w:r>
                <w:rPr>
                  <w:noProof/>
                </w:rPr>
                <w:t xml:space="preserve">      OBX</w:t>
              </w:r>
            </w:ins>
          </w:p>
        </w:tc>
        <w:tc>
          <w:tcPr>
            <w:tcW w:w="4320" w:type="dxa"/>
            <w:tcBorders>
              <w:top w:val="dotted" w:sz="4" w:space="0" w:color="auto"/>
              <w:left w:val="nil"/>
              <w:bottom w:val="dotted" w:sz="4" w:space="0" w:color="auto"/>
              <w:right w:val="nil"/>
            </w:tcBorders>
            <w:shd w:val="clear" w:color="auto" w:fill="FFFFFF"/>
          </w:tcPr>
          <w:p w14:paraId="79173CCF" w14:textId="77C12D93" w:rsidR="00E41CE7" w:rsidRDefault="00E41CE7">
            <w:pPr>
              <w:pStyle w:val="MsgTableBody"/>
              <w:rPr>
                <w:ins w:id="110" w:author="Frank Oemig" w:date="2020-11-24T19:01:00Z"/>
                <w:noProof/>
              </w:rPr>
            </w:pPr>
            <w:ins w:id="111" w:author="Frank Oemig" w:date="2020-11-24T19:01:00Z">
              <w:r>
                <w:rPr>
                  <w:noProof/>
                </w:rPr>
                <w:t>Observation</w:t>
              </w:r>
            </w:ins>
          </w:p>
        </w:tc>
        <w:tc>
          <w:tcPr>
            <w:tcW w:w="864" w:type="dxa"/>
            <w:tcBorders>
              <w:top w:val="dotted" w:sz="4" w:space="0" w:color="auto"/>
              <w:left w:val="nil"/>
              <w:bottom w:val="dotted" w:sz="4" w:space="0" w:color="auto"/>
              <w:right w:val="nil"/>
            </w:tcBorders>
            <w:shd w:val="clear" w:color="auto" w:fill="FFFFFF"/>
          </w:tcPr>
          <w:p w14:paraId="0B84BE43" w14:textId="77777777" w:rsidR="00E41CE7" w:rsidRPr="00890B0C" w:rsidRDefault="00E41CE7">
            <w:pPr>
              <w:pStyle w:val="MsgTableBody"/>
              <w:jc w:val="center"/>
              <w:rPr>
                <w:ins w:id="112" w:author="Frank Oemig" w:date="2020-11-24T19:01:00Z"/>
                <w:noProof/>
              </w:rPr>
            </w:pPr>
          </w:p>
        </w:tc>
        <w:tc>
          <w:tcPr>
            <w:tcW w:w="1008" w:type="dxa"/>
            <w:tcBorders>
              <w:top w:val="dotted" w:sz="4" w:space="0" w:color="auto"/>
              <w:left w:val="nil"/>
              <w:bottom w:val="dotted" w:sz="4" w:space="0" w:color="auto"/>
              <w:right w:val="nil"/>
            </w:tcBorders>
            <w:shd w:val="clear" w:color="auto" w:fill="FFFFFF"/>
          </w:tcPr>
          <w:p w14:paraId="7E83BF2B" w14:textId="77777777" w:rsidR="00E41CE7" w:rsidRPr="00890B0C" w:rsidRDefault="00E41CE7">
            <w:pPr>
              <w:pStyle w:val="MsgTableBody"/>
              <w:jc w:val="center"/>
              <w:rPr>
                <w:ins w:id="113" w:author="Frank Oemig" w:date="2020-11-24T19:01:00Z"/>
                <w:noProof/>
              </w:rPr>
            </w:pPr>
          </w:p>
        </w:tc>
      </w:tr>
      <w:tr w:rsidR="00E41CE7" w:rsidRPr="009E61BC" w14:paraId="605F8EAF" w14:textId="77777777" w:rsidTr="009F20B7">
        <w:trPr>
          <w:jc w:val="center"/>
          <w:ins w:id="114" w:author="Frank Oemig" w:date="2020-11-24T19:01:00Z"/>
        </w:trPr>
        <w:tc>
          <w:tcPr>
            <w:tcW w:w="2880" w:type="dxa"/>
            <w:tcBorders>
              <w:top w:val="dotted" w:sz="4" w:space="0" w:color="auto"/>
              <w:left w:val="nil"/>
              <w:bottom w:val="dotted" w:sz="4" w:space="0" w:color="auto"/>
              <w:right w:val="nil"/>
            </w:tcBorders>
            <w:shd w:val="clear" w:color="auto" w:fill="FFFFFF"/>
          </w:tcPr>
          <w:p w14:paraId="3644FCD0" w14:textId="6500F19A" w:rsidR="00E41CE7" w:rsidRDefault="00E41CE7">
            <w:pPr>
              <w:pStyle w:val="MsgTableBody"/>
              <w:rPr>
                <w:ins w:id="115" w:author="Frank Oemig" w:date="2020-11-24T19:01:00Z"/>
                <w:noProof/>
              </w:rPr>
            </w:pPr>
            <w:ins w:id="116" w:author="Frank Oemig" w:date="2020-11-24T19:01: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0FA398D3" w14:textId="10D6043E" w:rsidR="00E41CE7" w:rsidRDefault="00E41CE7">
            <w:pPr>
              <w:pStyle w:val="MsgTableBody"/>
              <w:rPr>
                <w:ins w:id="117" w:author="Frank Oemig" w:date="2020-11-24T19:01:00Z"/>
                <w:noProof/>
              </w:rPr>
            </w:pPr>
            <w:ins w:id="118" w:author="Frank Oemig" w:date="2020-11-24T19:01:00Z">
              <w:r>
                <w:rPr>
                  <w:noProof/>
                </w:rPr>
                <w:t>Participation</w:t>
              </w:r>
            </w:ins>
          </w:p>
        </w:tc>
        <w:tc>
          <w:tcPr>
            <w:tcW w:w="864" w:type="dxa"/>
            <w:tcBorders>
              <w:top w:val="dotted" w:sz="4" w:space="0" w:color="auto"/>
              <w:left w:val="nil"/>
              <w:bottom w:val="dotted" w:sz="4" w:space="0" w:color="auto"/>
              <w:right w:val="nil"/>
            </w:tcBorders>
            <w:shd w:val="clear" w:color="auto" w:fill="FFFFFF"/>
          </w:tcPr>
          <w:p w14:paraId="122A814A" w14:textId="77777777" w:rsidR="00E41CE7" w:rsidRPr="00890B0C" w:rsidRDefault="00E41CE7">
            <w:pPr>
              <w:pStyle w:val="MsgTableBody"/>
              <w:jc w:val="center"/>
              <w:rPr>
                <w:ins w:id="119" w:author="Frank Oemig" w:date="2020-11-24T19:01:00Z"/>
                <w:noProof/>
              </w:rPr>
            </w:pPr>
          </w:p>
        </w:tc>
        <w:tc>
          <w:tcPr>
            <w:tcW w:w="1008" w:type="dxa"/>
            <w:tcBorders>
              <w:top w:val="dotted" w:sz="4" w:space="0" w:color="auto"/>
              <w:left w:val="nil"/>
              <w:bottom w:val="dotted" w:sz="4" w:space="0" w:color="auto"/>
              <w:right w:val="nil"/>
            </w:tcBorders>
            <w:shd w:val="clear" w:color="auto" w:fill="FFFFFF"/>
          </w:tcPr>
          <w:p w14:paraId="03AEB4ED" w14:textId="77777777" w:rsidR="00E41CE7" w:rsidRPr="00890B0C" w:rsidRDefault="00E41CE7">
            <w:pPr>
              <w:pStyle w:val="MsgTableBody"/>
              <w:jc w:val="center"/>
              <w:rPr>
                <w:ins w:id="120" w:author="Frank Oemig" w:date="2020-11-24T19:01:00Z"/>
                <w:noProof/>
              </w:rPr>
            </w:pPr>
          </w:p>
        </w:tc>
      </w:tr>
      <w:tr w:rsidR="00E41CE7" w:rsidRPr="009E61BC" w14:paraId="46E1D0AD" w14:textId="77777777" w:rsidTr="009F20B7">
        <w:trPr>
          <w:jc w:val="center"/>
          <w:ins w:id="121" w:author="Frank Oemig" w:date="2020-11-24T19:01:00Z"/>
        </w:trPr>
        <w:tc>
          <w:tcPr>
            <w:tcW w:w="2880" w:type="dxa"/>
            <w:tcBorders>
              <w:top w:val="dotted" w:sz="4" w:space="0" w:color="auto"/>
              <w:left w:val="nil"/>
              <w:bottom w:val="dotted" w:sz="4" w:space="0" w:color="auto"/>
              <w:right w:val="nil"/>
            </w:tcBorders>
            <w:shd w:val="clear" w:color="auto" w:fill="FFFFFF"/>
          </w:tcPr>
          <w:p w14:paraId="4D06BE46" w14:textId="3779C9C6" w:rsidR="00E41CE7" w:rsidRDefault="00E41CE7">
            <w:pPr>
              <w:pStyle w:val="MsgTableBody"/>
              <w:rPr>
                <w:ins w:id="122" w:author="Frank Oemig" w:date="2020-11-24T19:01:00Z"/>
                <w:noProof/>
              </w:rPr>
            </w:pPr>
            <w:ins w:id="123" w:author="Frank Oemig" w:date="2020-11-24T19:01:00Z">
              <w:r>
                <w:rPr>
                  <w:noProof/>
                </w:rPr>
                <w:t xml:space="preserve">     [ { </w:t>
              </w:r>
            </w:ins>
            <w:ins w:id="124" w:author="Frank Oemig" w:date="2020-11-24T19:02:00Z">
              <w:r>
                <w:rPr>
                  <w:noProof/>
                </w:rPr>
                <w:t>NTE</w:t>
              </w:r>
            </w:ins>
            <w:ins w:id="125" w:author="Frank Oemig" w:date="2020-11-24T19:01: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6BE5B53" w14:textId="313E65A5" w:rsidR="00E41CE7" w:rsidRDefault="00E41CE7">
            <w:pPr>
              <w:pStyle w:val="MsgTableBody"/>
              <w:rPr>
                <w:ins w:id="126" w:author="Frank Oemig" w:date="2020-11-24T19:01:00Z"/>
                <w:noProof/>
              </w:rPr>
            </w:pPr>
            <w:ins w:id="127" w:author="Frank Oemig" w:date="2020-11-24T19:01:00Z">
              <w:r>
                <w:rPr>
                  <w:noProof/>
                </w:rPr>
                <w:t>Notes and Comment</w:t>
              </w:r>
            </w:ins>
            <w:ins w:id="128" w:author="Frank Oemig" w:date="2020-11-24T19:02:00Z">
              <w:r>
                <w:rPr>
                  <w:noProof/>
                </w:rPr>
                <w:t xml:space="preserve"> (on Result)</w:t>
              </w:r>
            </w:ins>
          </w:p>
        </w:tc>
        <w:tc>
          <w:tcPr>
            <w:tcW w:w="864" w:type="dxa"/>
            <w:tcBorders>
              <w:top w:val="dotted" w:sz="4" w:space="0" w:color="auto"/>
              <w:left w:val="nil"/>
              <w:bottom w:val="dotted" w:sz="4" w:space="0" w:color="auto"/>
              <w:right w:val="nil"/>
            </w:tcBorders>
            <w:shd w:val="clear" w:color="auto" w:fill="FFFFFF"/>
          </w:tcPr>
          <w:p w14:paraId="1FC2351A" w14:textId="77777777" w:rsidR="00E41CE7" w:rsidRPr="00890B0C" w:rsidRDefault="00E41CE7">
            <w:pPr>
              <w:pStyle w:val="MsgTableBody"/>
              <w:jc w:val="center"/>
              <w:rPr>
                <w:ins w:id="129" w:author="Frank Oemig" w:date="2020-11-24T19:01:00Z"/>
                <w:noProof/>
              </w:rPr>
            </w:pPr>
          </w:p>
        </w:tc>
        <w:tc>
          <w:tcPr>
            <w:tcW w:w="1008" w:type="dxa"/>
            <w:tcBorders>
              <w:top w:val="dotted" w:sz="4" w:space="0" w:color="auto"/>
              <w:left w:val="nil"/>
              <w:bottom w:val="dotted" w:sz="4" w:space="0" w:color="auto"/>
              <w:right w:val="nil"/>
            </w:tcBorders>
            <w:shd w:val="clear" w:color="auto" w:fill="FFFFFF"/>
          </w:tcPr>
          <w:p w14:paraId="787BF7E4" w14:textId="77777777" w:rsidR="00E41CE7" w:rsidRPr="00890B0C" w:rsidRDefault="00E41CE7">
            <w:pPr>
              <w:pStyle w:val="MsgTableBody"/>
              <w:jc w:val="center"/>
              <w:rPr>
                <w:ins w:id="130" w:author="Frank Oemig" w:date="2020-11-24T19:01:00Z"/>
                <w:noProof/>
              </w:rPr>
            </w:pPr>
          </w:p>
        </w:tc>
      </w:tr>
      <w:tr w:rsidR="00E41CE7" w:rsidRPr="009E61BC" w14:paraId="5F2A8B5E" w14:textId="77777777" w:rsidTr="009F20B7">
        <w:trPr>
          <w:jc w:val="center"/>
          <w:ins w:id="131" w:author="Frank Oemig" w:date="2020-11-24T18:59:00Z"/>
        </w:trPr>
        <w:tc>
          <w:tcPr>
            <w:tcW w:w="2880" w:type="dxa"/>
            <w:tcBorders>
              <w:top w:val="dotted" w:sz="4" w:space="0" w:color="auto"/>
              <w:left w:val="nil"/>
              <w:bottom w:val="dotted" w:sz="4" w:space="0" w:color="auto"/>
              <w:right w:val="nil"/>
            </w:tcBorders>
            <w:shd w:val="clear" w:color="auto" w:fill="FFFFFF"/>
          </w:tcPr>
          <w:p w14:paraId="51219C53" w14:textId="128EF38D" w:rsidR="00E41CE7" w:rsidRPr="00890B0C" w:rsidRDefault="00E41CE7">
            <w:pPr>
              <w:pStyle w:val="MsgTableBody"/>
              <w:rPr>
                <w:ins w:id="132" w:author="Frank Oemig" w:date="2020-11-24T18:59:00Z"/>
                <w:noProof/>
              </w:rPr>
            </w:pPr>
            <w:ins w:id="133" w:author="Frank Oemig" w:date="2020-11-24T18:59: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176F0C0" w14:textId="001DC7ED" w:rsidR="00E41CE7" w:rsidRPr="00890B0C" w:rsidRDefault="00E41CE7">
            <w:pPr>
              <w:pStyle w:val="MsgTableBody"/>
              <w:rPr>
                <w:ins w:id="134" w:author="Frank Oemig" w:date="2020-11-24T18:59:00Z"/>
                <w:noProof/>
              </w:rPr>
            </w:pPr>
            <w:ins w:id="135" w:author="Frank Oemig" w:date="2020-11-24T18:59:00Z">
              <w:r>
                <w:rPr>
                  <w:noProof/>
                </w:rPr>
                <w:t>--- FINANCIAL_OBSERVATION_STANDALONE end</w:t>
              </w:r>
            </w:ins>
          </w:p>
        </w:tc>
        <w:tc>
          <w:tcPr>
            <w:tcW w:w="864" w:type="dxa"/>
            <w:tcBorders>
              <w:top w:val="dotted" w:sz="4" w:space="0" w:color="auto"/>
              <w:left w:val="nil"/>
              <w:bottom w:val="dotted" w:sz="4" w:space="0" w:color="auto"/>
              <w:right w:val="nil"/>
            </w:tcBorders>
            <w:shd w:val="clear" w:color="auto" w:fill="FFFFFF"/>
          </w:tcPr>
          <w:p w14:paraId="1AFEAC00" w14:textId="77777777" w:rsidR="00E41CE7" w:rsidRPr="00890B0C" w:rsidRDefault="00E41CE7">
            <w:pPr>
              <w:pStyle w:val="MsgTableBody"/>
              <w:jc w:val="center"/>
              <w:rPr>
                <w:ins w:id="136" w:author="Frank Oemig" w:date="2020-11-24T18:59:00Z"/>
                <w:noProof/>
              </w:rPr>
            </w:pPr>
          </w:p>
        </w:tc>
        <w:tc>
          <w:tcPr>
            <w:tcW w:w="1008" w:type="dxa"/>
            <w:tcBorders>
              <w:top w:val="dotted" w:sz="4" w:space="0" w:color="auto"/>
              <w:left w:val="nil"/>
              <w:bottom w:val="dotted" w:sz="4" w:space="0" w:color="auto"/>
              <w:right w:val="nil"/>
            </w:tcBorders>
            <w:shd w:val="clear" w:color="auto" w:fill="FFFFFF"/>
          </w:tcPr>
          <w:p w14:paraId="371942F5" w14:textId="77777777" w:rsidR="00E41CE7" w:rsidRPr="00890B0C" w:rsidRDefault="00E41CE7">
            <w:pPr>
              <w:pStyle w:val="MsgTableBody"/>
              <w:jc w:val="center"/>
              <w:rPr>
                <w:ins w:id="137" w:author="Frank Oemig" w:date="2020-11-24T18:59:00Z"/>
                <w:noProof/>
              </w:rPr>
            </w:pPr>
          </w:p>
        </w:tc>
      </w:tr>
      <w:tr w:rsidR="00E41CE7" w:rsidRPr="009E61BC" w14:paraId="64604DD8" w14:textId="77777777" w:rsidTr="009F20B7">
        <w:trPr>
          <w:jc w:val="center"/>
          <w:ins w:id="138" w:author="Frank Oemig" w:date="2020-11-24T19:00:00Z"/>
        </w:trPr>
        <w:tc>
          <w:tcPr>
            <w:tcW w:w="2880" w:type="dxa"/>
            <w:tcBorders>
              <w:top w:val="dotted" w:sz="4" w:space="0" w:color="auto"/>
              <w:left w:val="nil"/>
              <w:bottom w:val="dotted" w:sz="4" w:space="0" w:color="auto"/>
              <w:right w:val="nil"/>
            </w:tcBorders>
            <w:shd w:val="clear" w:color="auto" w:fill="FFFFFF"/>
          </w:tcPr>
          <w:p w14:paraId="164E7493" w14:textId="6E9BA037" w:rsidR="00E41CE7" w:rsidRDefault="00E41CE7">
            <w:pPr>
              <w:pStyle w:val="MsgTableBody"/>
              <w:rPr>
                <w:ins w:id="139" w:author="Frank Oemig" w:date="2020-11-24T19:00:00Z"/>
                <w:noProof/>
              </w:rPr>
            </w:pPr>
            <w:ins w:id="140" w:author="Frank Oemig" w:date="2020-11-24T19:00: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5ADAF08F" w14:textId="2AE66B20" w:rsidR="00E41CE7" w:rsidRDefault="00E41CE7">
            <w:pPr>
              <w:pStyle w:val="MsgTableBody"/>
              <w:rPr>
                <w:ins w:id="141" w:author="Frank Oemig" w:date="2020-11-24T19:00:00Z"/>
                <w:noProof/>
              </w:rPr>
            </w:pPr>
            <w:ins w:id="142" w:author="Frank Oemig" w:date="2020-11-24T19:00:00Z">
              <w:r>
                <w:rPr>
                  <w:noProof/>
                </w:rPr>
                <w:t>--- FINANCIAL_ORDER_STANDALONE begin</w:t>
              </w:r>
            </w:ins>
          </w:p>
        </w:tc>
        <w:tc>
          <w:tcPr>
            <w:tcW w:w="864" w:type="dxa"/>
            <w:tcBorders>
              <w:top w:val="dotted" w:sz="4" w:space="0" w:color="auto"/>
              <w:left w:val="nil"/>
              <w:bottom w:val="dotted" w:sz="4" w:space="0" w:color="auto"/>
              <w:right w:val="nil"/>
            </w:tcBorders>
            <w:shd w:val="clear" w:color="auto" w:fill="FFFFFF"/>
          </w:tcPr>
          <w:p w14:paraId="1C4B90E4" w14:textId="77777777" w:rsidR="00E41CE7" w:rsidRPr="00890B0C" w:rsidRDefault="00E41CE7">
            <w:pPr>
              <w:pStyle w:val="MsgTableBody"/>
              <w:jc w:val="center"/>
              <w:rPr>
                <w:ins w:id="143" w:author="Frank Oemig" w:date="2020-11-24T19:00:00Z"/>
                <w:noProof/>
              </w:rPr>
            </w:pPr>
          </w:p>
        </w:tc>
        <w:tc>
          <w:tcPr>
            <w:tcW w:w="1008" w:type="dxa"/>
            <w:tcBorders>
              <w:top w:val="dotted" w:sz="4" w:space="0" w:color="auto"/>
              <w:left w:val="nil"/>
              <w:bottom w:val="dotted" w:sz="4" w:space="0" w:color="auto"/>
              <w:right w:val="nil"/>
            </w:tcBorders>
            <w:shd w:val="clear" w:color="auto" w:fill="FFFFFF"/>
          </w:tcPr>
          <w:p w14:paraId="1A0246BC" w14:textId="77777777" w:rsidR="00E41CE7" w:rsidRPr="00890B0C" w:rsidRDefault="00E41CE7">
            <w:pPr>
              <w:pStyle w:val="MsgTableBody"/>
              <w:jc w:val="center"/>
              <w:rPr>
                <w:ins w:id="144" w:author="Frank Oemig" w:date="2020-11-24T19:00:00Z"/>
                <w:noProof/>
              </w:rPr>
            </w:pPr>
          </w:p>
        </w:tc>
      </w:tr>
      <w:tr w:rsidR="00E41CE7" w:rsidRPr="009E61BC" w14:paraId="4DC20A0E" w14:textId="77777777" w:rsidTr="009F20B7">
        <w:trPr>
          <w:jc w:val="center"/>
          <w:ins w:id="145" w:author="Frank Oemig" w:date="2020-11-24T19:02:00Z"/>
        </w:trPr>
        <w:tc>
          <w:tcPr>
            <w:tcW w:w="2880" w:type="dxa"/>
            <w:tcBorders>
              <w:top w:val="dotted" w:sz="4" w:space="0" w:color="auto"/>
              <w:left w:val="nil"/>
              <w:bottom w:val="dotted" w:sz="4" w:space="0" w:color="auto"/>
              <w:right w:val="nil"/>
            </w:tcBorders>
            <w:shd w:val="clear" w:color="auto" w:fill="FFFFFF"/>
          </w:tcPr>
          <w:p w14:paraId="6AE9AFE8" w14:textId="7EA456BB" w:rsidR="00E41CE7" w:rsidRDefault="00E41CE7">
            <w:pPr>
              <w:pStyle w:val="MsgTableBody"/>
              <w:rPr>
                <w:ins w:id="146" w:author="Frank Oemig" w:date="2020-11-24T19:02:00Z"/>
                <w:noProof/>
              </w:rPr>
            </w:pPr>
            <w:ins w:id="147" w:author="Frank Oemig" w:date="2020-11-24T19:02:00Z">
              <w:r>
                <w:rPr>
                  <w:noProof/>
                </w:rPr>
                <w:t xml:space="preserve">      OBR</w:t>
              </w:r>
            </w:ins>
          </w:p>
        </w:tc>
        <w:tc>
          <w:tcPr>
            <w:tcW w:w="4320" w:type="dxa"/>
            <w:tcBorders>
              <w:top w:val="dotted" w:sz="4" w:space="0" w:color="auto"/>
              <w:left w:val="nil"/>
              <w:bottom w:val="dotted" w:sz="4" w:space="0" w:color="auto"/>
              <w:right w:val="nil"/>
            </w:tcBorders>
            <w:shd w:val="clear" w:color="auto" w:fill="FFFFFF"/>
          </w:tcPr>
          <w:p w14:paraId="220E5384" w14:textId="2C238453" w:rsidR="00E41CE7" w:rsidRDefault="00E41CE7">
            <w:pPr>
              <w:pStyle w:val="MsgTableBody"/>
              <w:rPr>
                <w:ins w:id="148" w:author="Frank Oemig" w:date="2020-11-24T19:02:00Z"/>
                <w:noProof/>
              </w:rPr>
            </w:pPr>
            <w:ins w:id="149" w:author="Frank Oemig" w:date="2020-11-24T19:02:00Z">
              <w:r>
                <w:rPr>
                  <w:noProof/>
                </w:rPr>
                <w:t>Order Detail Segment</w:t>
              </w:r>
            </w:ins>
          </w:p>
        </w:tc>
        <w:tc>
          <w:tcPr>
            <w:tcW w:w="864" w:type="dxa"/>
            <w:tcBorders>
              <w:top w:val="dotted" w:sz="4" w:space="0" w:color="auto"/>
              <w:left w:val="nil"/>
              <w:bottom w:val="dotted" w:sz="4" w:space="0" w:color="auto"/>
              <w:right w:val="nil"/>
            </w:tcBorders>
            <w:shd w:val="clear" w:color="auto" w:fill="FFFFFF"/>
          </w:tcPr>
          <w:p w14:paraId="1AA6A8BA" w14:textId="77777777" w:rsidR="00E41CE7" w:rsidRPr="00890B0C" w:rsidRDefault="00E41CE7">
            <w:pPr>
              <w:pStyle w:val="MsgTableBody"/>
              <w:jc w:val="center"/>
              <w:rPr>
                <w:ins w:id="150" w:author="Frank Oemig" w:date="2020-11-24T19:02:00Z"/>
                <w:noProof/>
              </w:rPr>
            </w:pPr>
          </w:p>
        </w:tc>
        <w:tc>
          <w:tcPr>
            <w:tcW w:w="1008" w:type="dxa"/>
            <w:tcBorders>
              <w:top w:val="dotted" w:sz="4" w:space="0" w:color="auto"/>
              <w:left w:val="nil"/>
              <w:bottom w:val="dotted" w:sz="4" w:space="0" w:color="auto"/>
              <w:right w:val="nil"/>
            </w:tcBorders>
            <w:shd w:val="clear" w:color="auto" w:fill="FFFFFF"/>
          </w:tcPr>
          <w:p w14:paraId="06A39CC6" w14:textId="77777777" w:rsidR="00E41CE7" w:rsidRPr="00890B0C" w:rsidRDefault="00E41CE7">
            <w:pPr>
              <w:pStyle w:val="MsgTableBody"/>
              <w:jc w:val="center"/>
              <w:rPr>
                <w:ins w:id="151" w:author="Frank Oemig" w:date="2020-11-24T19:02:00Z"/>
                <w:noProof/>
              </w:rPr>
            </w:pPr>
          </w:p>
        </w:tc>
      </w:tr>
      <w:tr w:rsidR="005A0473" w:rsidRPr="009E61BC" w14:paraId="59E66708" w14:textId="77777777" w:rsidTr="00C45560">
        <w:trPr>
          <w:jc w:val="center"/>
          <w:ins w:id="152" w:author="Frank Oemig" w:date="2020-11-24T19:05:00Z"/>
        </w:trPr>
        <w:tc>
          <w:tcPr>
            <w:tcW w:w="2880" w:type="dxa"/>
            <w:tcBorders>
              <w:top w:val="dotted" w:sz="4" w:space="0" w:color="auto"/>
              <w:left w:val="nil"/>
              <w:bottom w:val="dotted" w:sz="4" w:space="0" w:color="auto"/>
              <w:right w:val="nil"/>
            </w:tcBorders>
            <w:shd w:val="clear" w:color="auto" w:fill="FFFFFF"/>
          </w:tcPr>
          <w:p w14:paraId="23946E8C" w14:textId="77777777" w:rsidR="005A0473" w:rsidRDefault="005A0473" w:rsidP="00C45560">
            <w:pPr>
              <w:pStyle w:val="MsgTableBody"/>
              <w:rPr>
                <w:ins w:id="153" w:author="Frank Oemig" w:date="2020-11-24T19:05:00Z"/>
                <w:noProof/>
              </w:rPr>
            </w:pPr>
            <w:ins w:id="154" w:author="Frank Oemig" w:date="2020-11-24T19:05: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1061BE1D" w14:textId="77777777" w:rsidR="005A0473" w:rsidRDefault="005A0473" w:rsidP="00C45560">
            <w:pPr>
              <w:pStyle w:val="MsgTableBody"/>
              <w:rPr>
                <w:ins w:id="155" w:author="Frank Oemig" w:date="2020-11-24T19:05:00Z"/>
                <w:noProof/>
              </w:rPr>
            </w:pPr>
            <w:ins w:id="156" w:author="Frank Oemig" w:date="2020-11-24T19:05:00Z">
              <w:r>
                <w:rPr>
                  <w:noProof/>
                </w:rPr>
                <w:t>Participation</w:t>
              </w:r>
            </w:ins>
          </w:p>
        </w:tc>
        <w:tc>
          <w:tcPr>
            <w:tcW w:w="864" w:type="dxa"/>
            <w:tcBorders>
              <w:top w:val="dotted" w:sz="4" w:space="0" w:color="auto"/>
              <w:left w:val="nil"/>
              <w:bottom w:val="dotted" w:sz="4" w:space="0" w:color="auto"/>
              <w:right w:val="nil"/>
            </w:tcBorders>
            <w:shd w:val="clear" w:color="auto" w:fill="FFFFFF"/>
          </w:tcPr>
          <w:p w14:paraId="10C71C6E" w14:textId="77777777" w:rsidR="005A0473" w:rsidRPr="00890B0C" w:rsidRDefault="005A0473" w:rsidP="00C45560">
            <w:pPr>
              <w:pStyle w:val="MsgTableBody"/>
              <w:jc w:val="center"/>
              <w:rPr>
                <w:ins w:id="157"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419A5CC9" w14:textId="77777777" w:rsidR="005A0473" w:rsidRPr="00890B0C" w:rsidRDefault="005A0473" w:rsidP="00C45560">
            <w:pPr>
              <w:pStyle w:val="MsgTableBody"/>
              <w:jc w:val="center"/>
              <w:rPr>
                <w:ins w:id="158" w:author="Frank Oemig" w:date="2020-11-24T19:05:00Z"/>
                <w:noProof/>
              </w:rPr>
            </w:pPr>
          </w:p>
        </w:tc>
      </w:tr>
      <w:tr w:rsidR="005A0473" w:rsidRPr="009E61BC" w14:paraId="43634CBF" w14:textId="77777777" w:rsidTr="00C45560">
        <w:trPr>
          <w:jc w:val="center"/>
          <w:ins w:id="159" w:author="Frank Oemig" w:date="2020-11-24T19:05:00Z"/>
        </w:trPr>
        <w:tc>
          <w:tcPr>
            <w:tcW w:w="2880" w:type="dxa"/>
            <w:tcBorders>
              <w:top w:val="dotted" w:sz="4" w:space="0" w:color="auto"/>
              <w:left w:val="nil"/>
              <w:bottom w:val="dotted" w:sz="4" w:space="0" w:color="auto"/>
              <w:right w:val="nil"/>
            </w:tcBorders>
            <w:shd w:val="clear" w:color="auto" w:fill="FFFFFF"/>
          </w:tcPr>
          <w:p w14:paraId="770B79D7" w14:textId="77777777" w:rsidR="005A0473" w:rsidRDefault="005A0473" w:rsidP="00C45560">
            <w:pPr>
              <w:pStyle w:val="MsgTableBody"/>
              <w:rPr>
                <w:ins w:id="160" w:author="Frank Oemig" w:date="2020-11-24T19:05:00Z"/>
                <w:noProof/>
              </w:rPr>
            </w:pPr>
            <w:ins w:id="161" w:author="Frank Oemig" w:date="2020-11-24T19:05:00Z">
              <w:r>
                <w:rPr>
                  <w:noProof/>
                </w:rPr>
                <w:t xml:space="preserve">     [ { NTE } ]</w:t>
              </w:r>
            </w:ins>
          </w:p>
        </w:tc>
        <w:tc>
          <w:tcPr>
            <w:tcW w:w="4320" w:type="dxa"/>
            <w:tcBorders>
              <w:top w:val="dotted" w:sz="4" w:space="0" w:color="auto"/>
              <w:left w:val="nil"/>
              <w:bottom w:val="dotted" w:sz="4" w:space="0" w:color="auto"/>
              <w:right w:val="nil"/>
            </w:tcBorders>
            <w:shd w:val="clear" w:color="auto" w:fill="FFFFFF"/>
          </w:tcPr>
          <w:p w14:paraId="0E4E2871" w14:textId="77777777" w:rsidR="005A0473" w:rsidRDefault="005A0473" w:rsidP="00C45560">
            <w:pPr>
              <w:pStyle w:val="MsgTableBody"/>
              <w:rPr>
                <w:ins w:id="162" w:author="Frank Oemig" w:date="2020-11-24T19:05:00Z"/>
                <w:noProof/>
              </w:rPr>
            </w:pPr>
            <w:ins w:id="163" w:author="Frank Oemig" w:date="2020-11-24T19:05:00Z">
              <w:r>
                <w:rPr>
                  <w:noProof/>
                </w:rPr>
                <w:t>Notes and Comment (on Result)</w:t>
              </w:r>
            </w:ins>
          </w:p>
        </w:tc>
        <w:tc>
          <w:tcPr>
            <w:tcW w:w="864" w:type="dxa"/>
            <w:tcBorders>
              <w:top w:val="dotted" w:sz="4" w:space="0" w:color="auto"/>
              <w:left w:val="nil"/>
              <w:bottom w:val="dotted" w:sz="4" w:space="0" w:color="auto"/>
              <w:right w:val="nil"/>
            </w:tcBorders>
            <w:shd w:val="clear" w:color="auto" w:fill="FFFFFF"/>
          </w:tcPr>
          <w:p w14:paraId="677229ED" w14:textId="77777777" w:rsidR="005A0473" w:rsidRPr="00890B0C" w:rsidRDefault="005A0473" w:rsidP="00C45560">
            <w:pPr>
              <w:pStyle w:val="MsgTableBody"/>
              <w:jc w:val="center"/>
              <w:rPr>
                <w:ins w:id="164"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21BF4FC0" w14:textId="77777777" w:rsidR="005A0473" w:rsidRPr="00890B0C" w:rsidRDefault="005A0473" w:rsidP="00C45560">
            <w:pPr>
              <w:pStyle w:val="MsgTableBody"/>
              <w:jc w:val="center"/>
              <w:rPr>
                <w:ins w:id="165" w:author="Frank Oemig" w:date="2020-11-24T19:05:00Z"/>
                <w:noProof/>
              </w:rPr>
            </w:pPr>
          </w:p>
        </w:tc>
      </w:tr>
      <w:tr w:rsidR="005A0473" w:rsidRPr="009E61BC" w14:paraId="2FB8C061" w14:textId="77777777" w:rsidTr="00C45560">
        <w:trPr>
          <w:jc w:val="center"/>
          <w:ins w:id="166" w:author="Frank Oemig" w:date="2020-11-24T19:05:00Z"/>
        </w:trPr>
        <w:tc>
          <w:tcPr>
            <w:tcW w:w="2880" w:type="dxa"/>
            <w:tcBorders>
              <w:top w:val="dotted" w:sz="4" w:space="0" w:color="auto"/>
              <w:left w:val="nil"/>
              <w:bottom w:val="dotted" w:sz="4" w:space="0" w:color="auto"/>
              <w:right w:val="nil"/>
            </w:tcBorders>
            <w:shd w:val="clear" w:color="auto" w:fill="FFFFFF"/>
          </w:tcPr>
          <w:p w14:paraId="7DEF9CF8" w14:textId="1B1CD2FC" w:rsidR="005A0473" w:rsidRPr="00890B0C" w:rsidRDefault="005A0473" w:rsidP="00C45560">
            <w:pPr>
              <w:pStyle w:val="MsgTableBody"/>
              <w:rPr>
                <w:ins w:id="167" w:author="Frank Oemig" w:date="2020-11-24T19:05:00Z"/>
                <w:noProof/>
              </w:rPr>
            </w:pPr>
            <w:ins w:id="168" w:author="Frank Oemig" w:date="2020-11-24T19:05: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6C65DCD0" w14:textId="47A173D1" w:rsidR="005A0473" w:rsidRPr="00890B0C" w:rsidRDefault="005A0473" w:rsidP="00C45560">
            <w:pPr>
              <w:pStyle w:val="MsgTableBody"/>
              <w:rPr>
                <w:ins w:id="169" w:author="Frank Oemig" w:date="2020-11-24T19:05:00Z"/>
                <w:noProof/>
              </w:rPr>
            </w:pPr>
            <w:ins w:id="170" w:author="Frank Oemig" w:date="2020-11-24T19:05:00Z">
              <w:r>
                <w:rPr>
                  <w:noProof/>
                </w:rPr>
                <w:t>--- FINANCIAL_OBSERVATION begin</w:t>
              </w:r>
            </w:ins>
          </w:p>
        </w:tc>
        <w:tc>
          <w:tcPr>
            <w:tcW w:w="864" w:type="dxa"/>
            <w:tcBorders>
              <w:top w:val="dotted" w:sz="4" w:space="0" w:color="auto"/>
              <w:left w:val="nil"/>
              <w:bottom w:val="dotted" w:sz="4" w:space="0" w:color="auto"/>
              <w:right w:val="nil"/>
            </w:tcBorders>
            <w:shd w:val="clear" w:color="auto" w:fill="FFFFFF"/>
          </w:tcPr>
          <w:p w14:paraId="1AD5082F" w14:textId="77777777" w:rsidR="005A0473" w:rsidRPr="00890B0C" w:rsidRDefault="005A0473" w:rsidP="00C45560">
            <w:pPr>
              <w:pStyle w:val="MsgTableBody"/>
              <w:jc w:val="center"/>
              <w:rPr>
                <w:ins w:id="171"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79A7A6D9" w14:textId="77777777" w:rsidR="005A0473" w:rsidRPr="00890B0C" w:rsidRDefault="005A0473" w:rsidP="00C45560">
            <w:pPr>
              <w:pStyle w:val="MsgTableBody"/>
              <w:jc w:val="center"/>
              <w:rPr>
                <w:ins w:id="172" w:author="Frank Oemig" w:date="2020-11-24T19:05:00Z"/>
                <w:noProof/>
              </w:rPr>
            </w:pPr>
          </w:p>
        </w:tc>
      </w:tr>
      <w:tr w:rsidR="005A0473" w:rsidRPr="009E61BC" w14:paraId="215A8B60" w14:textId="77777777" w:rsidTr="00C45560">
        <w:trPr>
          <w:jc w:val="center"/>
          <w:ins w:id="173" w:author="Frank Oemig" w:date="2020-11-24T19:05:00Z"/>
        </w:trPr>
        <w:tc>
          <w:tcPr>
            <w:tcW w:w="2880" w:type="dxa"/>
            <w:tcBorders>
              <w:top w:val="dotted" w:sz="4" w:space="0" w:color="auto"/>
              <w:left w:val="nil"/>
              <w:bottom w:val="dotted" w:sz="4" w:space="0" w:color="auto"/>
              <w:right w:val="nil"/>
            </w:tcBorders>
            <w:shd w:val="clear" w:color="auto" w:fill="FFFFFF"/>
          </w:tcPr>
          <w:p w14:paraId="5DB9124B" w14:textId="3BD6BD5A" w:rsidR="005A0473" w:rsidRDefault="005A0473" w:rsidP="00C45560">
            <w:pPr>
              <w:pStyle w:val="MsgTableBody"/>
              <w:rPr>
                <w:ins w:id="174" w:author="Frank Oemig" w:date="2020-11-24T19:05:00Z"/>
                <w:noProof/>
              </w:rPr>
            </w:pPr>
            <w:ins w:id="175" w:author="Frank Oemig" w:date="2020-11-24T19:05:00Z">
              <w:r>
                <w:rPr>
                  <w:noProof/>
                </w:rPr>
                <w:t xml:space="preserve">         OBX</w:t>
              </w:r>
            </w:ins>
          </w:p>
        </w:tc>
        <w:tc>
          <w:tcPr>
            <w:tcW w:w="4320" w:type="dxa"/>
            <w:tcBorders>
              <w:top w:val="dotted" w:sz="4" w:space="0" w:color="auto"/>
              <w:left w:val="nil"/>
              <w:bottom w:val="dotted" w:sz="4" w:space="0" w:color="auto"/>
              <w:right w:val="nil"/>
            </w:tcBorders>
            <w:shd w:val="clear" w:color="auto" w:fill="FFFFFF"/>
          </w:tcPr>
          <w:p w14:paraId="1FFFA4E9" w14:textId="77777777" w:rsidR="005A0473" w:rsidRDefault="005A0473" w:rsidP="00C45560">
            <w:pPr>
              <w:pStyle w:val="MsgTableBody"/>
              <w:rPr>
                <w:ins w:id="176" w:author="Frank Oemig" w:date="2020-11-24T19:05:00Z"/>
                <w:noProof/>
              </w:rPr>
            </w:pPr>
            <w:ins w:id="177" w:author="Frank Oemig" w:date="2020-11-24T19:05:00Z">
              <w:r>
                <w:rPr>
                  <w:noProof/>
                </w:rPr>
                <w:t>Observation</w:t>
              </w:r>
            </w:ins>
          </w:p>
        </w:tc>
        <w:tc>
          <w:tcPr>
            <w:tcW w:w="864" w:type="dxa"/>
            <w:tcBorders>
              <w:top w:val="dotted" w:sz="4" w:space="0" w:color="auto"/>
              <w:left w:val="nil"/>
              <w:bottom w:val="dotted" w:sz="4" w:space="0" w:color="auto"/>
              <w:right w:val="nil"/>
            </w:tcBorders>
            <w:shd w:val="clear" w:color="auto" w:fill="FFFFFF"/>
          </w:tcPr>
          <w:p w14:paraId="2D663412" w14:textId="77777777" w:rsidR="005A0473" w:rsidRPr="00890B0C" w:rsidRDefault="005A0473" w:rsidP="00C45560">
            <w:pPr>
              <w:pStyle w:val="MsgTableBody"/>
              <w:jc w:val="center"/>
              <w:rPr>
                <w:ins w:id="178"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44E85D92" w14:textId="77777777" w:rsidR="005A0473" w:rsidRPr="00890B0C" w:rsidRDefault="005A0473" w:rsidP="00C45560">
            <w:pPr>
              <w:pStyle w:val="MsgTableBody"/>
              <w:jc w:val="center"/>
              <w:rPr>
                <w:ins w:id="179" w:author="Frank Oemig" w:date="2020-11-24T19:05:00Z"/>
                <w:noProof/>
              </w:rPr>
            </w:pPr>
          </w:p>
        </w:tc>
      </w:tr>
      <w:tr w:rsidR="005A0473" w:rsidRPr="009E61BC" w14:paraId="42E16AF3" w14:textId="77777777" w:rsidTr="00C45560">
        <w:trPr>
          <w:jc w:val="center"/>
          <w:ins w:id="180" w:author="Frank Oemig" w:date="2020-11-24T19:05:00Z"/>
        </w:trPr>
        <w:tc>
          <w:tcPr>
            <w:tcW w:w="2880" w:type="dxa"/>
            <w:tcBorders>
              <w:top w:val="dotted" w:sz="4" w:space="0" w:color="auto"/>
              <w:left w:val="nil"/>
              <w:bottom w:val="dotted" w:sz="4" w:space="0" w:color="auto"/>
              <w:right w:val="nil"/>
            </w:tcBorders>
            <w:shd w:val="clear" w:color="auto" w:fill="FFFFFF"/>
          </w:tcPr>
          <w:p w14:paraId="29A1937B" w14:textId="382AFB30" w:rsidR="005A0473" w:rsidRDefault="005A0473" w:rsidP="00C45560">
            <w:pPr>
              <w:pStyle w:val="MsgTableBody"/>
              <w:rPr>
                <w:ins w:id="181" w:author="Frank Oemig" w:date="2020-11-24T19:05:00Z"/>
                <w:noProof/>
              </w:rPr>
            </w:pPr>
            <w:ins w:id="182" w:author="Frank Oemig" w:date="2020-11-24T19:05: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36A3929A" w14:textId="77777777" w:rsidR="005A0473" w:rsidRDefault="005A0473" w:rsidP="00C45560">
            <w:pPr>
              <w:pStyle w:val="MsgTableBody"/>
              <w:rPr>
                <w:ins w:id="183" w:author="Frank Oemig" w:date="2020-11-24T19:05:00Z"/>
                <w:noProof/>
              </w:rPr>
            </w:pPr>
            <w:ins w:id="184" w:author="Frank Oemig" w:date="2020-11-24T19:05:00Z">
              <w:r>
                <w:rPr>
                  <w:noProof/>
                </w:rPr>
                <w:t>Participation</w:t>
              </w:r>
            </w:ins>
          </w:p>
        </w:tc>
        <w:tc>
          <w:tcPr>
            <w:tcW w:w="864" w:type="dxa"/>
            <w:tcBorders>
              <w:top w:val="dotted" w:sz="4" w:space="0" w:color="auto"/>
              <w:left w:val="nil"/>
              <w:bottom w:val="dotted" w:sz="4" w:space="0" w:color="auto"/>
              <w:right w:val="nil"/>
            </w:tcBorders>
            <w:shd w:val="clear" w:color="auto" w:fill="FFFFFF"/>
          </w:tcPr>
          <w:p w14:paraId="3C3BEB46" w14:textId="77777777" w:rsidR="005A0473" w:rsidRPr="00890B0C" w:rsidRDefault="005A0473" w:rsidP="00C45560">
            <w:pPr>
              <w:pStyle w:val="MsgTableBody"/>
              <w:jc w:val="center"/>
              <w:rPr>
                <w:ins w:id="185"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61BDA149" w14:textId="77777777" w:rsidR="005A0473" w:rsidRPr="00890B0C" w:rsidRDefault="005A0473" w:rsidP="00C45560">
            <w:pPr>
              <w:pStyle w:val="MsgTableBody"/>
              <w:jc w:val="center"/>
              <w:rPr>
                <w:ins w:id="186" w:author="Frank Oemig" w:date="2020-11-24T19:05:00Z"/>
                <w:noProof/>
              </w:rPr>
            </w:pPr>
          </w:p>
        </w:tc>
      </w:tr>
      <w:tr w:rsidR="005A0473" w:rsidRPr="009E61BC" w14:paraId="6A98B9BC" w14:textId="77777777" w:rsidTr="00C45560">
        <w:trPr>
          <w:jc w:val="center"/>
          <w:ins w:id="187" w:author="Frank Oemig" w:date="2020-11-24T19:05:00Z"/>
        </w:trPr>
        <w:tc>
          <w:tcPr>
            <w:tcW w:w="2880" w:type="dxa"/>
            <w:tcBorders>
              <w:top w:val="dotted" w:sz="4" w:space="0" w:color="auto"/>
              <w:left w:val="nil"/>
              <w:bottom w:val="dotted" w:sz="4" w:space="0" w:color="auto"/>
              <w:right w:val="nil"/>
            </w:tcBorders>
            <w:shd w:val="clear" w:color="auto" w:fill="FFFFFF"/>
          </w:tcPr>
          <w:p w14:paraId="5CD0C8AA" w14:textId="63F343F1" w:rsidR="005A0473" w:rsidRDefault="005A0473" w:rsidP="00C45560">
            <w:pPr>
              <w:pStyle w:val="MsgTableBody"/>
              <w:rPr>
                <w:ins w:id="188" w:author="Frank Oemig" w:date="2020-11-24T19:05:00Z"/>
                <w:noProof/>
              </w:rPr>
            </w:pPr>
            <w:ins w:id="189" w:author="Frank Oemig" w:date="2020-11-24T19:05:00Z">
              <w:r>
                <w:rPr>
                  <w:noProof/>
                </w:rPr>
                <w:t xml:space="preserve">        [ { NTE } ]</w:t>
              </w:r>
            </w:ins>
          </w:p>
        </w:tc>
        <w:tc>
          <w:tcPr>
            <w:tcW w:w="4320" w:type="dxa"/>
            <w:tcBorders>
              <w:top w:val="dotted" w:sz="4" w:space="0" w:color="auto"/>
              <w:left w:val="nil"/>
              <w:bottom w:val="dotted" w:sz="4" w:space="0" w:color="auto"/>
              <w:right w:val="nil"/>
            </w:tcBorders>
            <w:shd w:val="clear" w:color="auto" w:fill="FFFFFF"/>
          </w:tcPr>
          <w:p w14:paraId="50AEFA2C" w14:textId="77777777" w:rsidR="005A0473" w:rsidRDefault="005A0473" w:rsidP="00C45560">
            <w:pPr>
              <w:pStyle w:val="MsgTableBody"/>
              <w:rPr>
                <w:ins w:id="190" w:author="Frank Oemig" w:date="2020-11-24T19:05:00Z"/>
                <w:noProof/>
              </w:rPr>
            </w:pPr>
            <w:ins w:id="191" w:author="Frank Oemig" w:date="2020-11-24T19:05:00Z">
              <w:r>
                <w:rPr>
                  <w:noProof/>
                </w:rPr>
                <w:t>Notes and Comment (on Result)</w:t>
              </w:r>
            </w:ins>
          </w:p>
        </w:tc>
        <w:tc>
          <w:tcPr>
            <w:tcW w:w="864" w:type="dxa"/>
            <w:tcBorders>
              <w:top w:val="dotted" w:sz="4" w:space="0" w:color="auto"/>
              <w:left w:val="nil"/>
              <w:bottom w:val="dotted" w:sz="4" w:space="0" w:color="auto"/>
              <w:right w:val="nil"/>
            </w:tcBorders>
            <w:shd w:val="clear" w:color="auto" w:fill="FFFFFF"/>
          </w:tcPr>
          <w:p w14:paraId="63C050B6" w14:textId="77777777" w:rsidR="005A0473" w:rsidRPr="00890B0C" w:rsidRDefault="005A0473" w:rsidP="00C45560">
            <w:pPr>
              <w:pStyle w:val="MsgTableBody"/>
              <w:jc w:val="center"/>
              <w:rPr>
                <w:ins w:id="192"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63E53114" w14:textId="77777777" w:rsidR="005A0473" w:rsidRPr="00890B0C" w:rsidRDefault="005A0473" w:rsidP="00C45560">
            <w:pPr>
              <w:pStyle w:val="MsgTableBody"/>
              <w:jc w:val="center"/>
              <w:rPr>
                <w:ins w:id="193" w:author="Frank Oemig" w:date="2020-11-24T19:05:00Z"/>
                <w:noProof/>
              </w:rPr>
            </w:pPr>
          </w:p>
        </w:tc>
      </w:tr>
      <w:tr w:rsidR="005A0473" w:rsidRPr="009E61BC" w14:paraId="02D394A6" w14:textId="77777777" w:rsidTr="00C45560">
        <w:trPr>
          <w:jc w:val="center"/>
          <w:ins w:id="194" w:author="Frank Oemig" w:date="2020-11-24T19:05:00Z"/>
        </w:trPr>
        <w:tc>
          <w:tcPr>
            <w:tcW w:w="2880" w:type="dxa"/>
            <w:tcBorders>
              <w:top w:val="dotted" w:sz="4" w:space="0" w:color="auto"/>
              <w:left w:val="nil"/>
              <w:bottom w:val="dotted" w:sz="4" w:space="0" w:color="auto"/>
              <w:right w:val="nil"/>
            </w:tcBorders>
            <w:shd w:val="clear" w:color="auto" w:fill="FFFFFF"/>
          </w:tcPr>
          <w:p w14:paraId="001A499A" w14:textId="068256C9" w:rsidR="005A0473" w:rsidRPr="00890B0C" w:rsidRDefault="005A0473" w:rsidP="00C45560">
            <w:pPr>
              <w:pStyle w:val="MsgTableBody"/>
              <w:rPr>
                <w:ins w:id="195" w:author="Frank Oemig" w:date="2020-11-24T19:05:00Z"/>
                <w:noProof/>
              </w:rPr>
            </w:pPr>
            <w:ins w:id="196" w:author="Frank Oemig" w:date="2020-11-24T19:05: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0B86466E" w14:textId="4E0B2C8C" w:rsidR="005A0473" w:rsidRPr="00890B0C" w:rsidRDefault="005A0473" w:rsidP="00C45560">
            <w:pPr>
              <w:pStyle w:val="MsgTableBody"/>
              <w:rPr>
                <w:ins w:id="197" w:author="Frank Oemig" w:date="2020-11-24T19:05:00Z"/>
                <w:noProof/>
              </w:rPr>
            </w:pPr>
            <w:ins w:id="198" w:author="Frank Oemig" w:date="2020-11-24T19:05:00Z">
              <w:r>
                <w:rPr>
                  <w:noProof/>
                </w:rPr>
                <w:t>--- FINANCIAL_OBSERVATION end</w:t>
              </w:r>
            </w:ins>
          </w:p>
        </w:tc>
        <w:tc>
          <w:tcPr>
            <w:tcW w:w="864" w:type="dxa"/>
            <w:tcBorders>
              <w:top w:val="dotted" w:sz="4" w:space="0" w:color="auto"/>
              <w:left w:val="nil"/>
              <w:bottom w:val="dotted" w:sz="4" w:space="0" w:color="auto"/>
              <w:right w:val="nil"/>
            </w:tcBorders>
            <w:shd w:val="clear" w:color="auto" w:fill="FFFFFF"/>
          </w:tcPr>
          <w:p w14:paraId="3948A741" w14:textId="77777777" w:rsidR="005A0473" w:rsidRPr="00890B0C" w:rsidRDefault="005A0473" w:rsidP="00C45560">
            <w:pPr>
              <w:pStyle w:val="MsgTableBody"/>
              <w:jc w:val="center"/>
              <w:rPr>
                <w:ins w:id="199" w:author="Frank Oemig" w:date="2020-11-24T19:05:00Z"/>
                <w:noProof/>
              </w:rPr>
            </w:pPr>
          </w:p>
        </w:tc>
        <w:tc>
          <w:tcPr>
            <w:tcW w:w="1008" w:type="dxa"/>
            <w:tcBorders>
              <w:top w:val="dotted" w:sz="4" w:space="0" w:color="auto"/>
              <w:left w:val="nil"/>
              <w:bottom w:val="dotted" w:sz="4" w:space="0" w:color="auto"/>
              <w:right w:val="nil"/>
            </w:tcBorders>
            <w:shd w:val="clear" w:color="auto" w:fill="FFFFFF"/>
          </w:tcPr>
          <w:p w14:paraId="334540CC" w14:textId="77777777" w:rsidR="005A0473" w:rsidRPr="00890B0C" w:rsidRDefault="005A0473" w:rsidP="00C45560">
            <w:pPr>
              <w:pStyle w:val="MsgTableBody"/>
              <w:jc w:val="center"/>
              <w:rPr>
                <w:ins w:id="200" w:author="Frank Oemig" w:date="2020-11-24T19:05:00Z"/>
                <w:noProof/>
              </w:rPr>
            </w:pPr>
          </w:p>
        </w:tc>
      </w:tr>
      <w:tr w:rsidR="00E41CE7" w:rsidRPr="009E61BC" w14:paraId="45048C6E" w14:textId="77777777" w:rsidTr="009F20B7">
        <w:trPr>
          <w:jc w:val="center"/>
          <w:ins w:id="201" w:author="Frank Oemig" w:date="2020-11-24T19:00:00Z"/>
        </w:trPr>
        <w:tc>
          <w:tcPr>
            <w:tcW w:w="2880" w:type="dxa"/>
            <w:tcBorders>
              <w:top w:val="dotted" w:sz="4" w:space="0" w:color="auto"/>
              <w:left w:val="nil"/>
              <w:bottom w:val="dotted" w:sz="4" w:space="0" w:color="auto"/>
              <w:right w:val="nil"/>
            </w:tcBorders>
            <w:shd w:val="clear" w:color="auto" w:fill="FFFFFF"/>
          </w:tcPr>
          <w:p w14:paraId="695A9031" w14:textId="5556771C" w:rsidR="00E41CE7" w:rsidRDefault="00E41CE7">
            <w:pPr>
              <w:pStyle w:val="MsgTableBody"/>
              <w:rPr>
                <w:ins w:id="202" w:author="Frank Oemig" w:date="2020-11-24T19:00:00Z"/>
                <w:noProof/>
              </w:rPr>
            </w:pPr>
            <w:ins w:id="203" w:author="Frank Oemig" w:date="2020-11-24T19:00: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525A90A0" w14:textId="60373FB2" w:rsidR="00E41CE7" w:rsidRDefault="00E41CE7">
            <w:pPr>
              <w:pStyle w:val="MsgTableBody"/>
              <w:rPr>
                <w:ins w:id="204" w:author="Frank Oemig" w:date="2020-11-24T19:00:00Z"/>
                <w:noProof/>
              </w:rPr>
            </w:pPr>
            <w:ins w:id="205" w:author="Frank Oemig" w:date="2020-11-24T19:00:00Z">
              <w:r>
                <w:rPr>
                  <w:noProof/>
                </w:rPr>
                <w:t>--- FINANCIAL_ORDER_STANDALONE end</w:t>
              </w:r>
            </w:ins>
          </w:p>
        </w:tc>
        <w:tc>
          <w:tcPr>
            <w:tcW w:w="864" w:type="dxa"/>
            <w:tcBorders>
              <w:top w:val="dotted" w:sz="4" w:space="0" w:color="auto"/>
              <w:left w:val="nil"/>
              <w:bottom w:val="dotted" w:sz="4" w:space="0" w:color="auto"/>
              <w:right w:val="nil"/>
            </w:tcBorders>
            <w:shd w:val="clear" w:color="auto" w:fill="FFFFFF"/>
          </w:tcPr>
          <w:p w14:paraId="776B2862" w14:textId="77777777" w:rsidR="00E41CE7" w:rsidRPr="00890B0C" w:rsidRDefault="00E41CE7">
            <w:pPr>
              <w:pStyle w:val="MsgTableBody"/>
              <w:jc w:val="center"/>
              <w:rPr>
                <w:ins w:id="206" w:author="Frank Oemig" w:date="2020-11-24T19:00:00Z"/>
                <w:noProof/>
              </w:rPr>
            </w:pPr>
          </w:p>
        </w:tc>
        <w:tc>
          <w:tcPr>
            <w:tcW w:w="1008" w:type="dxa"/>
            <w:tcBorders>
              <w:top w:val="dotted" w:sz="4" w:space="0" w:color="auto"/>
              <w:left w:val="nil"/>
              <w:bottom w:val="dotted" w:sz="4" w:space="0" w:color="auto"/>
              <w:right w:val="nil"/>
            </w:tcBorders>
            <w:shd w:val="clear" w:color="auto" w:fill="FFFFFF"/>
          </w:tcPr>
          <w:p w14:paraId="64F924C5" w14:textId="77777777" w:rsidR="00E41CE7" w:rsidRPr="00890B0C" w:rsidRDefault="00E41CE7">
            <w:pPr>
              <w:pStyle w:val="MsgTableBody"/>
              <w:jc w:val="center"/>
              <w:rPr>
                <w:ins w:id="207" w:author="Frank Oemig" w:date="2020-11-24T19:00:00Z"/>
                <w:noProof/>
              </w:rPr>
            </w:pPr>
          </w:p>
        </w:tc>
      </w:tr>
      <w:tr w:rsidR="009E61BC" w:rsidRPr="009E61BC" w14:paraId="4E4A40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0C2B69" w14:textId="77777777" w:rsidR="009E61BC" w:rsidRPr="00E604EC" w:rsidRDefault="009E61BC">
            <w:pPr>
              <w:pStyle w:val="MsgTableBody"/>
              <w:rPr>
                <w:b/>
                <w:noProof/>
              </w:rPr>
            </w:pPr>
            <w:r w:rsidRPr="00E604EC">
              <w:rPr>
                <w:b/>
                <w:noProof/>
              </w:rPr>
              <w:t xml:space="preserve">  [ {</w:t>
            </w:r>
            <w:r w:rsidRPr="00E604EC">
              <w:rPr>
                <w:rStyle w:val="FootnoteReference"/>
                <w:b/>
                <w:noProof/>
              </w:rPr>
              <w:footnoteReference w:id="2"/>
            </w:r>
          </w:p>
        </w:tc>
        <w:tc>
          <w:tcPr>
            <w:tcW w:w="4320" w:type="dxa"/>
            <w:tcBorders>
              <w:top w:val="dotted" w:sz="4" w:space="0" w:color="auto"/>
              <w:left w:val="nil"/>
              <w:bottom w:val="dotted" w:sz="4" w:space="0" w:color="auto"/>
              <w:right w:val="nil"/>
            </w:tcBorders>
            <w:shd w:val="clear" w:color="auto" w:fill="FFFFFF"/>
          </w:tcPr>
          <w:p w14:paraId="5BEA3355" w14:textId="77777777" w:rsidR="009E61BC" w:rsidRPr="00A97116" w:rsidRDefault="009E61BC" w:rsidP="00A97116">
            <w:pPr>
              <w:pStyle w:val="MsgTableBody"/>
            </w:pPr>
            <w:r w:rsidRPr="00A97116">
              <w:t>--- FINANCIAL_COMMON</w:t>
            </w:r>
            <w:r w:rsidR="008422A3" w:rsidRPr="00A97116">
              <w:t>_</w:t>
            </w:r>
            <w:r w:rsidRPr="00A97116">
              <w:t>ORDER begin</w:t>
            </w:r>
          </w:p>
        </w:tc>
        <w:tc>
          <w:tcPr>
            <w:tcW w:w="864" w:type="dxa"/>
            <w:tcBorders>
              <w:top w:val="dotted" w:sz="4" w:space="0" w:color="auto"/>
              <w:left w:val="nil"/>
              <w:bottom w:val="dotted" w:sz="4" w:space="0" w:color="auto"/>
              <w:right w:val="nil"/>
            </w:tcBorders>
            <w:shd w:val="clear" w:color="auto" w:fill="FFFFFF"/>
          </w:tcPr>
          <w:p w14:paraId="42C03C10" w14:textId="77777777" w:rsidR="009E61BC" w:rsidRPr="00E604EC" w:rsidRDefault="009E61B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3CD1923" w14:textId="77777777" w:rsidR="009E61BC" w:rsidRPr="00E604EC" w:rsidRDefault="009E61BC">
            <w:pPr>
              <w:pStyle w:val="MsgTableBody"/>
              <w:jc w:val="center"/>
              <w:rPr>
                <w:b/>
                <w:noProof/>
              </w:rPr>
            </w:pPr>
          </w:p>
        </w:tc>
      </w:tr>
      <w:tr w:rsidR="009F20B7" w:rsidRPr="009E61BC" w14:paraId="30AAF75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887251"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A96525C" w14:textId="77777777" w:rsidR="009E61BC" w:rsidRPr="00890B0C" w:rsidRDefault="009E61B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33E271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276DC6" w14:textId="77777777" w:rsidR="009E61BC" w:rsidRPr="00890B0C" w:rsidRDefault="009E61BC">
            <w:pPr>
              <w:pStyle w:val="MsgTableBody"/>
              <w:jc w:val="center"/>
              <w:rPr>
                <w:noProof/>
              </w:rPr>
            </w:pPr>
            <w:r w:rsidRPr="00890B0C">
              <w:rPr>
                <w:noProof/>
              </w:rPr>
              <w:t>4</w:t>
            </w:r>
          </w:p>
        </w:tc>
      </w:tr>
      <w:tr w:rsidR="00A87F61" w:rsidRPr="009E61BC" w14:paraId="4328A49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9E04144" w14:textId="6AA194BA" w:rsidR="00A87F61" w:rsidRPr="00890B0C" w:rsidRDefault="00E41CE7">
            <w:pPr>
              <w:pStyle w:val="MsgTableBody"/>
              <w:rPr>
                <w:noProof/>
              </w:rPr>
            </w:pPr>
            <w:ins w:id="208" w:author="Frank Oemig" w:date="2020-11-24T18:54:00Z">
              <w:r>
                <w:rPr>
                  <w:noProof/>
                </w:rPr>
                <w:t xml:space="preserve">      </w:t>
              </w:r>
            </w:ins>
            <w:r w:rsidR="00A87F61">
              <w:rPr>
                <w:noProof/>
              </w:rPr>
              <w:t xml:space="preserve">[ { PRT } ] </w:t>
            </w:r>
          </w:p>
        </w:tc>
        <w:tc>
          <w:tcPr>
            <w:tcW w:w="4320" w:type="dxa"/>
            <w:tcBorders>
              <w:top w:val="dotted" w:sz="4" w:space="0" w:color="auto"/>
              <w:left w:val="nil"/>
              <w:bottom w:val="dotted" w:sz="4" w:space="0" w:color="auto"/>
              <w:right w:val="nil"/>
            </w:tcBorders>
            <w:shd w:val="clear" w:color="auto" w:fill="FFFFFF"/>
          </w:tcPr>
          <w:p w14:paraId="1B349410"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20F2CB"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F2C70" w14:textId="77777777" w:rsidR="00A87F61" w:rsidRPr="00890B0C" w:rsidRDefault="00A87F61">
            <w:pPr>
              <w:pStyle w:val="MsgTableBody"/>
              <w:jc w:val="center"/>
              <w:rPr>
                <w:noProof/>
              </w:rPr>
            </w:pPr>
            <w:r>
              <w:rPr>
                <w:noProof/>
              </w:rPr>
              <w:t>4</w:t>
            </w:r>
          </w:p>
        </w:tc>
      </w:tr>
      <w:tr w:rsidR="009F20B7" w:rsidRPr="009E61BC" w14:paraId="4D7F076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3F483E"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C33103"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TIMING</w:t>
            </w:r>
            <w:r w:rsidR="00C6361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A3C2CA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A30CE" w14:textId="77777777" w:rsidR="009E61BC" w:rsidRPr="00890B0C" w:rsidRDefault="009E61BC">
            <w:pPr>
              <w:pStyle w:val="MsgTableBody"/>
              <w:jc w:val="center"/>
              <w:rPr>
                <w:noProof/>
              </w:rPr>
            </w:pPr>
          </w:p>
        </w:tc>
      </w:tr>
      <w:tr w:rsidR="009E61BC" w:rsidRPr="009E61BC" w14:paraId="7F2D9E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4BFFF1"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07A68E41"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1BAC14F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C971A" w14:textId="77777777" w:rsidR="009E61BC" w:rsidRPr="00890B0C" w:rsidRDefault="009E61BC">
            <w:pPr>
              <w:pStyle w:val="MsgTableBody"/>
              <w:jc w:val="center"/>
              <w:rPr>
                <w:noProof/>
              </w:rPr>
            </w:pPr>
            <w:r w:rsidRPr="00890B0C">
              <w:rPr>
                <w:noProof/>
              </w:rPr>
              <w:t>4</w:t>
            </w:r>
          </w:p>
        </w:tc>
      </w:tr>
      <w:tr w:rsidR="009F20B7" w:rsidRPr="009E61BC" w14:paraId="315D22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42E4C90"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3BFCD0"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5EA2D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AAFF6" w14:textId="77777777" w:rsidR="009E61BC" w:rsidRPr="00890B0C" w:rsidRDefault="009E61BC">
            <w:pPr>
              <w:pStyle w:val="MsgTableBody"/>
              <w:jc w:val="center"/>
              <w:rPr>
                <w:noProof/>
              </w:rPr>
            </w:pPr>
            <w:r w:rsidRPr="00890B0C">
              <w:rPr>
                <w:noProof/>
              </w:rPr>
              <w:t>4</w:t>
            </w:r>
          </w:p>
        </w:tc>
      </w:tr>
      <w:tr w:rsidR="009E61BC" w:rsidRPr="009E61BC" w14:paraId="3B55471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F889D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CD79C3" w14:textId="77777777" w:rsidR="009E61BC" w:rsidRPr="00890B0C" w:rsidRDefault="009E61BC">
            <w:pPr>
              <w:pStyle w:val="MsgTableBody"/>
              <w:rPr>
                <w:noProof/>
              </w:rPr>
            </w:pPr>
            <w:r w:rsidRPr="00890B0C">
              <w:rPr>
                <w:noProof/>
              </w:rPr>
              <w:t>--- FINANCIAL_TIMING</w:t>
            </w:r>
            <w:r w:rsidR="00C6361C">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76C51A8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8CF4C" w14:textId="77777777" w:rsidR="009E61BC" w:rsidRPr="00890B0C" w:rsidRDefault="009E61BC">
            <w:pPr>
              <w:pStyle w:val="MsgTableBody"/>
              <w:jc w:val="center"/>
              <w:rPr>
                <w:noProof/>
              </w:rPr>
            </w:pPr>
          </w:p>
        </w:tc>
      </w:tr>
      <w:tr w:rsidR="009F20B7" w:rsidRPr="009E61BC" w14:paraId="03376D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9504D7"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CE78186"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3860CE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FA54" w14:textId="77777777" w:rsidR="009E61BC" w:rsidRPr="00890B0C" w:rsidRDefault="009E61BC">
            <w:pPr>
              <w:pStyle w:val="MsgTableBody"/>
              <w:jc w:val="center"/>
              <w:rPr>
                <w:noProof/>
              </w:rPr>
            </w:pPr>
          </w:p>
        </w:tc>
      </w:tr>
      <w:tr w:rsidR="009E61BC" w:rsidRPr="009E61BC" w14:paraId="32D6E2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06B6494"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32FE2270"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5A7BF4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58CC9" w14:textId="77777777" w:rsidR="009E61BC" w:rsidRPr="00890B0C" w:rsidRDefault="009E61BC">
            <w:pPr>
              <w:pStyle w:val="MsgTableBody"/>
              <w:jc w:val="center"/>
              <w:rPr>
                <w:noProof/>
              </w:rPr>
            </w:pPr>
            <w:r w:rsidRPr="00890B0C">
              <w:rPr>
                <w:noProof/>
              </w:rPr>
              <w:t>4</w:t>
            </w:r>
          </w:p>
        </w:tc>
      </w:tr>
      <w:tr w:rsidR="009F20B7" w:rsidRPr="009E61BC" w14:paraId="7D32688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BED5ED"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C21CB99"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78C990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68ED5" w14:textId="77777777" w:rsidR="00887E0C" w:rsidRPr="00890B0C" w:rsidRDefault="00887E0C" w:rsidP="00887E0C">
            <w:pPr>
              <w:pStyle w:val="MsgTableBody"/>
              <w:jc w:val="center"/>
              <w:rPr>
                <w:noProof/>
              </w:rPr>
            </w:pPr>
            <w:r>
              <w:rPr>
                <w:noProof/>
              </w:rPr>
              <w:t>4</w:t>
            </w:r>
          </w:p>
        </w:tc>
      </w:tr>
      <w:tr w:rsidR="009E61BC" w:rsidRPr="009E61BC" w14:paraId="590F34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EE13" w14:textId="77777777" w:rsidR="009E61BC" w:rsidRPr="00890B0C" w:rsidRDefault="009E61B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3770454" w14:textId="77777777" w:rsidR="009E61BC" w:rsidRPr="00890B0C" w:rsidRDefault="009E61B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27EDD18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CC930" w14:textId="77777777" w:rsidR="009E61BC" w:rsidRPr="00890B0C" w:rsidRDefault="009E61BC">
            <w:pPr>
              <w:pStyle w:val="MsgTableBody"/>
              <w:jc w:val="center"/>
              <w:rPr>
                <w:noProof/>
              </w:rPr>
            </w:pPr>
            <w:r w:rsidRPr="00890B0C">
              <w:rPr>
                <w:noProof/>
              </w:rPr>
              <w:t>2</w:t>
            </w:r>
          </w:p>
        </w:tc>
      </w:tr>
      <w:tr w:rsidR="009F20B7" w:rsidRPr="009E61BC" w14:paraId="320D72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68267C"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1993060"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E197B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6DE5D" w14:textId="77777777" w:rsidR="009E61BC" w:rsidRPr="00890B0C" w:rsidRDefault="009E61BC">
            <w:pPr>
              <w:pStyle w:val="MsgTableBody"/>
              <w:jc w:val="center"/>
              <w:rPr>
                <w:noProof/>
              </w:rPr>
            </w:pPr>
          </w:p>
        </w:tc>
      </w:tr>
      <w:tr w:rsidR="009E61BC" w:rsidRPr="009E61BC" w14:paraId="2E1AAEF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E1DA66"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B8461C9"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40A8109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26ADF" w14:textId="77777777" w:rsidR="009E61BC" w:rsidRPr="00890B0C" w:rsidRDefault="009E61BC">
            <w:pPr>
              <w:pStyle w:val="MsgTableBody"/>
              <w:jc w:val="center"/>
              <w:rPr>
                <w:noProof/>
              </w:rPr>
            </w:pPr>
          </w:p>
        </w:tc>
      </w:tr>
      <w:tr w:rsidR="009F20B7" w:rsidRPr="009E61BC" w14:paraId="00ECDCA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B6741F" w14:textId="77777777" w:rsidR="009E61BC" w:rsidRPr="00890B0C" w:rsidRDefault="009E61B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91ACEC" w14:textId="77777777" w:rsidR="009E61BC" w:rsidRPr="00890B0C" w:rsidRDefault="009E61B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29A37D2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FDF9" w14:textId="77777777" w:rsidR="009E61BC" w:rsidRPr="00890B0C" w:rsidRDefault="009E61BC">
            <w:pPr>
              <w:pStyle w:val="MsgTableBody"/>
              <w:jc w:val="center"/>
              <w:rPr>
                <w:noProof/>
              </w:rPr>
            </w:pPr>
            <w:r w:rsidRPr="00890B0C">
              <w:rPr>
                <w:noProof/>
              </w:rPr>
              <w:t>7</w:t>
            </w:r>
          </w:p>
        </w:tc>
      </w:tr>
      <w:tr w:rsidR="00887E0C" w:rsidRPr="009E61BC" w14:paraId="6B526E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DA9A90"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26852E7"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16D3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6FE32" w14:textId="77777777" w:rsidR="00887E0C" w:rsidRPr="00890B0C" w:rsidRDefault="00887E0C" w:rsidP="00887E0C">
            <w:pPr>
              <w:pStyle w:val="MsgTableBody"/>
              <w:jc w:val="center"/>
              <w:rPr>
                <w:noProof/>
              </w:rPr>
            </w:pPr>
            <w:r>
              <w:rPr>
                <w:noProof/>
              </w:rPr>
              <w:t>4</w:t>
            </w:r>
          </w:p>
        </w:tc>
      </w:tr>
      <w:tr w:rsidR="009F20B7" w:rsidRPr="009E61BC" w14:paraId="6766CC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5D506A" w14:textId="77777777" w:rsidR="009E61BC" w:rsidRPr="00A97116" w:rsidRDefault="009E61BC" w:rsidP="00A97116">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1AE2DC62" w14:textId="77777777" w:rsidR="009E61BC" w:rsidRPr="00890B0C" w:rsidRDefault="009E61B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C2D68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8385B" w14:textId="77777777" w:rsidR="009E61BC" w:rsidRPr="00890B0C" w:rsidRDefault="009E61BC">
            <w:pPr>
              <w:pStyle w:val="MsgTableBody"/>
              <w:jc w:val="center"/>
              <w:rPr>
                <w:noProof/>
              </w:rPr>
            </w:pPr>
            <w:r w:rsidRPr="00890B0C">
              <w:rPr>
                <w:noProof/>
              </w:rPr>
              <w:t>2</w:t>
            </w:r>
          </w:p>
        </w:tc>
      </w:tr>
      <w:tr w:rsidR="009E61BC" w:rsidRPr="009E61BC" w14:paraId="62B1792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8FB5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5E6D60" w14:textId="77777777" w:rsidR="009E61BC" w:rsidRPr="00890B0C" w:rsidRDefault="009E61B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0B96EDF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4F540" w14:textId="77777777" w:rsidR="009E61BC" w:rsidRPr="00890B0C" w:rsidRDefault="009E61BC">
            <w:pPr>
              <w:pStyle w:val="MsgTableBody"/>
              <w:jc w:val="center"/>
              <w:rPr>
                <w:noProof/>
              </w:rPr>
            </w:pPr>
          </w:p>
        </w:tc>
      </w:tr>
      <w:tr w:rsidR="009F20B7" w:rsidRPr="009E61BC" w14:paraId="039A09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80E1DF"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65FDA7" w14:textId="77777777" w:rsidR="009E61BC" w:rsidRPr="00890B0C" w:rsidRDefault="009E61BC" w:rsidP="008422A3">
            <w:pPr>
              <w:pStyle w:val="MsgTableBody"/>
              <w:rPr>
                <w:noProof/>
              </w:rPr>
            </w:pPr>
            <w:r w:rsidRPr="00890B0C">
              <w:rPr>
                <w:noProof/>
              </w:rPr>
              <w:t>--- FINANCIAL</w:t>
            </w:r>
            <w:r w:rsidRPr="00890B0C">
              <w:rPr>
                <w:noProof/>
                <w:u w:val="single"/>
              </w:rPr>
              <w:t>_</w:t>
            </w:r>
            <w:r w:rsidRPr="00890B0C">
              <w:rPr>
                <w:noProof/>
              </w:rPr>
              <w:t>COMMON</w:t>
            </w:r>
            <w:r w:rsidR="008422A3">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37C0E1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8C928" w14:textId="77777777" w:rsidR="009E61BC" w:rsidRPr="00890B0C" w:rsidRDefault="009E61BC">
            <w:pPr>
              <w:pStyle w:val="MsgTableBody"/>
              <w:jc w:val="center"/>
              <w:rPr>
                <w:noProof/>
              </w:rPr>
            </w:pPr>
          </w:p>
        </w:tc>
      </w:tr>
      <w:tr w:rsidR="009E61BC" w:rsidRPr="009E61BC" w14:paraId="5A3C79B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6B6B03"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52110" w14:textId="77777777" w:rsidR="009E61BC" w:rsidRPr="00890B0C" w:rsidRDefault="009E61BC">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1D024DE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72C6AB" w14:textId="77777777" w:rsidR="009E61BC" w:rsidRPr="00890B0C" w:rsidRDefault="009E61BC">
            <w:pPr>
              <w:pStyle w:val="MsgTableBody"/>
              <w:jc w:val="center"/>
              <w:rPr>
                <w:noProof/>
              </w:rPr>
            </w:pPr>
          </w:p>
        </w:tc>
      </w:tr>
      <w:tr w:rsidR="009F20B7" w:rsidRPr="009E61BC" w14:paraId="6980CC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165B63" w14:textId="77777777" w:rsidR="00C476DD" w:rsidRPr="00890B0C" w:rsidRDefault="00C476DD">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DBCD31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0FFBB377"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08AFC" w14:textId="77777777" w:rsidR="00C476DD" w:rsidRPr="00890B0C" w:rsidRDefault="00C476DD">
            <w:pPr>
              <w:pStyle w:val="MsgTableBody"/>
              <w:jc w:val="center"/>
              <w:rPr>
                <w:noProof/>
              </w:rPr>
            </w:pPr>
          </w:p>
        </w:tc>
      </w:tr>
      <w:tr w:rsidR="009E61BC" w:rsidRPr="009E61BC" w14:paraId="14B1D7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34F3E1" w14:textId="796F9266" w:rsidR="009E61BC" w:rsidRPr="00890B0C" w:rsidRDefault="00E41CE7" w:rsidP="00C476DD">
            <w:pPr>
              <w:pStyle w:val="MsgTableBody"/>
              <w:rPr>
                <w:noProof/>
              </w:rPr>
            </w:pPr>
            <w:ins w:id="209" w:author="Frank Oemig" w:date="2020-11-24T18:55:00Z">
              <w:r>
                <w:t xml:space="preserve">  </w:t>
              </w:r>
            </w:ins>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37CB55C" w14:textId="77777777" w:rsidR="009E61BC" w:rsidRPr="00890B0C" w:rsidRDefault="009E61BC">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246743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E57478" w14:textId="77777777" w:rsidR="009E61BC" w:rsidRPr="00890B0C" w:rsidRDefault="009E61BC">
            <w:pPr>
              <w:pStyle w:val="MsgTableBody"/>
              <w:jc w:val="center"/>
              <w:rPr>
                <w:noProof/>
              </w:rPr>
            </w:pPr>
            <w:r w:rsidRPr="00890B0C">
              <w:rPr>
                <w:noProof/>
              </w:rPr>
              <w:t>6</w:t>
            </w:r>
          </w:p>
        </w:tc>
      </w:tr>
      <w:tr w:rsidR="009F20B7" w:rsidRPr="009E61BC" w14:paraId="3331F4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99441A" w14:textId="77777777" w:rsidR="00C476DD" w:rsidRPr="00890B0C" w:rsidDel="00C476DD" w:rsidRDefault="00C476DD">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63D64FFE"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2FC7A61B"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C23B1" w14:textId="77777777" w:rsidR="00C476DD" w:rsidRPr="00890B0C" w:rsidRDefault="00C476DD">
            <w:pPr>
              <w:pStyle w:val="MsgTableBody"/>
              <w:jc w:val="center"/>
              <w:rPr>
                <w:noProof/>
              </w:rPr>
            </w:pPr>
          </w:p>
        </w:tc>
      </w:tr>
      <w:tr w:rsidR="009E61BC" w:rsidRPr="009E61BC" w14:paraId="41AAD24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7E8D80" w14:textId="77777777" w:rsidR="009E61BC" w:rsidRPr="00890B0C" w:rsidRDefault="009E61B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0732A6"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472F11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402C2" w14:textId="77777777" w:rsidR="009E61BC" w:rsidRPr="00890B0C" w:rsidRDefault="009E61BC">
            <w:pPr>
              <w:pStyle w:val="MsgTableBody"/>
              <w:jc w:val="center"/>
              <w:rPr>
                <w:noProof/>
              </w:rPr>
            </w:pPr>
            <w:r w:rsidRPr="00890B0C">
              <w:rPr>
                <w:noProof/>
              </w:rPr>
              <w:t>6</w:t>
            </w:r>
          </w:p>
        </w:tc>
      </w:tr>
      <w:tr w:rsidR="009F20B7" w:rsidRPr="009E61BC" w14:paraId="264682D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29755" w14:textId="77777777" w:rsidR="009E61BC" w:rsidRPr="00890B0C" w:rsidRDefault="009E61B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68847D08" w14:textId="77777777" w:rsidR="009E61BC" w:rsidRPr="00890B0C" w:rsidRDefault="009E61B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3DBD7DF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9723D6" w14:textId="77777777" w:rsidR="009E61BC" w:rsidRPr="00890B0C" w:rsidRDefault="009E61BC">
            <w:pPr>
              <w:pStyle w:val="MsgTableBody"/>
              <w:jc w:val="center"/>
              <w:rPr>
                <w:noProof/>
              </w:rPr>
            </w:pPr>
            <w:r w:rsidRPr="00890B0C">
              <w:rPr>
                <w:noProof/>
              </w:rPr>
              <w:t>6</w:t>
            </w:r>
          </w:p>
        </w:tc>
      </w:tr>
      <w:tr w:rsidR="009E61BC" w:rsidRPr="009E61BC" w14:paraId="07537E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A1536A2" w14:textId="77777777" w:rsidR="009E61BC" w:rsidRPr="00890B0C" w:rsidRDefault="009E61BC">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1ADDD339"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AFCFA9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728C2" w14:textId="77777777" w:rsidR="009E61BC" w:rsidRPr="00890B0C" w:rsidRDefault="009E61BC">
            <w:pPr>
              <w:pStyle w:val="MsgTableBody"/>
              <w:jc w:val="center"/>
              <w:rPr>
                <w:noProof/>
              </w:rPr>
            </w:pPr>
          </w:p>
        </w:tc>
      </w:tr>
      <w:tr w:rsidR="009F20B7" w:rsidRPr="009E61BC" w14:paraId="056BAB4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929078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611EE9B" w14:textId="77777777" w:rsidR="009E61BC" w:rsidRPr="00A97116" w:rsidRDefault="009E61BC" w:rsidP="00A97116">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18FB64C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54602" w14:textId="77777777" w:rsidR="009E61BC" w:rsidRPr="00890B0C" w:rsidRDefault="009E61BC">
            <w:pPr>
              <w:pStyle w:val="MsgTableBody"/>
              <w:jc w:val="center"/>
              <w:rPr>
                <w:noProof/>
              </w:rPr>
            </w:pPr>
            <w:r w:rsidRPr="00890B0C">
              <w:rPr>
                <w:noProof/>
              </w:rPr>
              <w:t>6</w:t>
            </w:r>
          </w:p>
        </w:tc>
      </w:tr>
      <w:tr w:rsidR="009E61BC" w:rsidRPr="009E61BC" w14:paraId="6CE7DA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964951"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6875456" w14:textId="77777777" w:rsidR="009E61BC" w:rsidRPr="00A97116" w:rsidRDefault="009E61BC" w:rsidP="00A97116">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0BB2BA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6794A" w14:textId="77777777" w:rsidR="009E61BC" w:rsidRPr="00890B0C" w:rsidRDefault="009E61BC">
            <w:pPr>
              <w:pStyle w:val="MsgTableBody"/>
              <w:jc w:val="center"/>
              <w:rPr>
                <w:noProof/>
              </w:rPr>
            </w:pPr>
            <w:r w:rsidRPr="00890B0C">
              <w:rPr>
                <w:noProof/>
              </w:rPr>
              <w:t>6</w:t>
            </w:r>
          </w:p>
        </w:tc>
      </w:tr>
      <w:tr w:rsidR="009F20B7" w:rsidRPr="009E61BC" w14:paraId="79761A5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BB5A86"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F8C847F" w14:textId="77777777" w:rsidR="009E61BC" w:rsidRPr="00A97116" w:rsidRDefault="009E61BC" w:rsidP="00A97116">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5CC3D05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1D1331" w14:textId="77777777" w:rsidR="009E61BC" w:rsidRPr="00890B0C" w:rsidRDefault="009E61BC">
            <w:pPr>
              <w:pStyle w:val="MsgTableBody"/>
              <w:jc w:val="center"/>
              <w:rPr>
                <w:noProof/>
              </w:rPr>
            </w:pPr>
            <w:r w:rsidRPr="00890B0C">
              <w:rPr>
                <w:noProof/>
              </w:rPr>
              <w:t>6</w:t>
            </w:r>
          </w:p>
        </w:tc>
      </w:tr>
      <w:tr w:rsidR="009E61BC" w:rsidRPr="009E61BC" w14:paraId="71BD87E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2DE3A47"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26E7D3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3C5EB56"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22BF8" w14:textId="77777777" w:rsidR="009E61BC" w:rsidRPr="00890B0C" w:rsidRDefault="009E61BC" w:rsidP="00C21EE2">
            <w:pPr>
              <w:pStyle w:val="MsgTableBody"/>
              <w:jc w:val="center"/>
              <w:rPr>
                <w:noProof/>
              </w:rPr>
            </w:pPr>
          </w:p>
        </w:tc>
      </w:tr>
      <w:tr w:rsidR="009F20B7" w:rsidRPr="00A97116" w14:paraId="461D47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F12CB30" w14:textId="77777777" w:rsidR="000A4977" w:rsidRPr="00A97116" w:rsidRDefault="000A4977" w:rsidP="00A97116">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5F099B12" w14:textId="77777777" w:rsidR="000A4977" w:rsidRPr="00A97116" w:rsidRDefault="00713BF5" w:rsidP="00A97116">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0E8EE8F2" w14:textId="77777777" w:rsidR="000A4977" w:rsidRPr="00A97116" w:rsidRDefault="00713BF5" w:rsidP="009F20B7">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1B8B3281" w14:textId="77777777" w:rsidR="000A4977" w:rsidRPr="00A97116" w:rsidRDefault="000A4977" w:rsidP="009F20B7">
            <w:pPr>
              <w:pStyle w:val="MsgTableBody"/>
              <w:jc w:val="center"/>
            </w:pPr>
            <w:r w:rsidRPr="00A97116">
              <w:t>15</w:t>
            </w:r>
          </w:p>
        </w:tc>
      </w:tr>
      <w:tr w:rsidR="009E61BC" w:rsidRPr="009E61BC" w14:paraId="6CF05E7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430131"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191B5AD"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DF397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620AC" w14:textId="77777777" w:rsidR="009E61BC" w:rsidRPr="00890B0C" w:rsidRDefault="009E61BC">
            <w:pPr>
              <w:pStyle w:val="MsgTableBody"/>
              <w:jc w:val="center"/>
              <w:rPr>
                <w:noProof/>
              </w:rPr>
            </w:pPr>
          </w:p>
        </w:tc>
      </w:tr>
      <w:tr w:rsidR="009E61BC" w:rsidRPr="009E61BC" w14:paraId="2CF0ADCF"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C640DE9" w14:textId="77777777" w:rsidR="009E61BC" w:rsidRPr="00890B0C" w:rsidRDefault="009E61BC">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05767D0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2DA7907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F23E4" w14:textId="77777777" w:rsidR="009E61BC" w:rsidRPr="00890B0C" w:rsidRDefault="009E61BC">
            <w:pPr>
              <w:pStyle w:val="MsgTableBody"/>
              <w:jc w:val="center"/>
              <w:rPr>
                <w:noProof/>
              </w:rPr>
            </w:pPr>
            <w:r w:rsidRPr="00890B0C">
              <w:rPr>
                <w:noProof/>
              </w:rPr>
              <w:t>6</w:t>
            </w:r>
          </w:p>
        </w:tc>
      </w:tr>
    </w:tbl>
    <w:p w14:paraId="284898B8"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1949886E"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04179F5E" w14:textId="77777777" w:rsidR="00901A1B" w:rsidRDefault="00901A1B" w:rsidP="00901A1B">
            <w:pPr>
              <w:pStyle w:val="ACK-ChoreographyHeader"/>
            </w:pPr>
            <w:r>
              <w:t>Acknowledgment Choreography</w:t>
            </w:r>
          </w:p>
        </w:tc>
      </w:tr>
      <w:tr w:rsidR="00901A1B" w14:paraId="695EEC9F"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3503AF0A" w14:textId="77777777" w:rsidR="00901A1B" w:rsidRDefault="008D2FCC" w:rsidP="00901A1B">
            <w:pPr>
              <w:pStyle w:val="ACK-ChoreographyHeader"/>
            </w:pPr>
            <w:r w:rsidRPr="00890B0C">
              <w:rPr>
                <w:noProof/>
              </w:rPr>
              <w:t>DFT^P03^DFT_P03</w:t>
            </w:r>
          </w:p>
        </w:tc>
      </w:tr>
      <w:tr w:rsidR="00751841" w14:paraId="08DC9B18"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A86F5E"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DC560A9"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281A0272" w14:textId="77777777" w:rsidR="00751841" w:rsidRDefault="00751841" w:rsidP="00751841">
            <w:pPr>
              <w:pStyle w:val="ACK-ChoreographyBody"/>
            </w:pPr>
            <w:r>
              <w:t>Field value: Enhanced mode</w:t>
            </w:r>
          </w:p>
        </w:tc>
      </w:tr>
      <w:tr w:rsidR="00751841" w14:paraId="4B32744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236ACBB"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8D4093"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3F31B8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2074A307"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59EFCDD"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2F578267" w14:textId="77777777" w:rsidR="00751841" w:rsidRDefault="00751841" w:rsidP="00751841">
            <w:pPr>
              <w:pStyle w:val="ACK-ChoreographyBody"/>
            </w:pPr>
            <w:r>
              <w:t>AL, SU, ER</w:t>
            </w:r>
          </w:p>
        </w:tc>
      </w:tr>
      <w:tr w:rsidR="00751841" w14:paraId="189DA13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A36683"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CA09B90"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87CB35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2F8C3C8"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7C7BABE4"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2F7E3AAC" w14:textId="77777777" w:rsidR="00751841" w:rsidRDefault="00751841" w:rsidP="00751841">
            <w:pPr>
              <w:pStyle w:val="ACK-ChoreographyBody"/>
            </w:pPr>
            <w:r>
              <w:t>AL, SU, ER</w:t>
            </w:r>
          </w:p>
        </w:tc>
      </w:tr>
      <w:tr w:rsidR="00751841" w14:paraId="2A124B9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3F894F"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0A8387F9"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3042110"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0755934"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30EBD31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620D0F56" w14:textId="77777777" w:rsidR="00751841" w:rsidRDefault="00751841" w:rsidP="00751841">
            <w:pPr>
              <w:pStyle w:val="ACK-ChoreographyBody"/>
            </w:pPr>
            <w:r>
              <w:rPr>
                <w:szCs w:val="16"/>
              </w:rPr>
              <w:t>ACK^P03^ACK</w:t>
            </w:r>
          </w:p>
        </w:tc>
      </w:tr>
      <w:tr w:rsidR="00751841" w14:paraId="104FB77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AEBC7D0"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25D411D"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E97EB7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1531570D"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20E55C40"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A10C484" w14:textId="77777777" w:rsidR="00751841" w:rsidRDefault="00751841" w:rsidP="00751841">
            <w:pPr>
              <w:pStyle w:val="ACK-ChoreographyBody"/>
            </w:pPr>
            <w:r>
              <w:rPr>
                <w:szCs w:val="16"/>
              </w:rPr>
              <w:t>ACK^P03^ACK</w:t>
            </w:r>
          </w:p>
        </w:tc>
      </w:tr>
    </w:tbl>
    <w:p w14:paraId="5D3D72CB"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1969C28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09591E73"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3AF1CDFC"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C48C469"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9781CD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FF6DA8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C29CA3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6A3EF4F8" w14:textId="77777777" w:rsidR="009E61BC" w:rsidRPr="00890B0C" w:rsidRDefault="009E61BC">
            <w:pPr>
              <w:pStyle w:val="MsgTableHeader"/>
              <w:jc w:val="center"/>
              <w:rPr>
                <w:noProof/>
              </w:rPr>
            </w:pPr>
            <w:r w:rsidRPr="00890B0C">
              <w:rPr>
                <w:noProof/>
              </w:rPr>
              <w:t>Chapter</w:t>
            </w:r>
          </w:p>
        </w:tc>
      </w:tr>
      <w:tr w:rsidR="009E61BC" w:rsidRPr="009E61BC" w14:paraId="633041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EA39C5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5B208F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5A0F4851"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56420A" w14:textId="77777777" w:rsidR="009E61BC" w:rsidRPr="00890B0C" w:rsidRDefault="009E61BC">
            <w:pPr>
              <w:pStyle w:val="MsgTableBody"/>
              <w:jc w:val="center"/>
              <w:rPr>
                <w:noProof/>
              </w:rPr>
            </w:pPr>
            <w:r w:rsidRPr="00890B0C">
              <w:rPr>
                <w:noProof/>
              </w:rPr>
              <w:t>2</w:t>
            </w:r>
          </w:p>
        </w:tc>
      </w:tr>
      <w:tr w:rsidR="009E61BC" w:rsidRPr="009E61BC" w14:paraId="1CFB072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55D947"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17D63C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726A24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6C11A" w14:textId="77777777" w:rsidR="009E61BC" w:rsidRPr="00890B0C" w:rsidRDefault="009E61BC">
            <w:pPr>
              <w:pStyle w:val="MsgTableBody"/>
              <w:jc w:val="center"/>
              <w:rPr>
                <w:noProof/>
              </w:rPr>
            </w:pPr>
            <w:r w:rsidRPr="00890B0C">
              <w:rPr>
                <w:noProof/>
              </w:rPr>
              <w:t>2</w:t>
            </w:r>
          </w:p>
        </w:tc>
      </w:tr>
      <w:tr w:rsidR="009E61BC" w:rsidRPr="009E61BC" w14:paraId="791EB6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4DE44A"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83BE08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212E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10CA4" w14:textId="77777777" w:rsidR="009E61BC" w:rsidRPr="00890B0C" w:rsidRDefault="009E61BC">
            <w:pPr>
              <w:pStyle w:val="MsgTableBody"/>
              <w:jc w:val="center"/>
              <w:rPr>
                <w:noProof/>
              </w:rPr>
            </w:pPr>
            <w:r w:rsidRPr="00890B0C">
              <w:rPr>
                <w:noProof/>
              </w:rPr>
              <w:t>2</w:t>
            </w:r>
          </w:p>
        </w:tc>
      </w:tr>
      <w:tr w:rsidR="009E61BC" w:rsidRPr="009E61BC" w14:paraId="11F0AC3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44E086"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F6636D8"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7F52BE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0AEDA" w14:textId="77777777" w:rsidR="009E61BC" w:rsidRPr="00890B0C" w:rsidRDefault="009E61BC">
            <w:pPr>
              <w:pStyle w:val="MsgTableBody"/>
              <w:jc w:val="center"/>
              <w:rPr>
                <w:noProof/>
              </w:rPr>
            </w:pPr>
            <w:r w:rsidRPr="00890B0C">
              <w:rPr>
                <w:noProof/>
              </w:rPr>
              <w:t>2</w:t>
            </w:r>
          </w:p>
        </w:tc>
      </w:tr>
      <w:tr w:rsidR="009E61BC" w:rsidRPr="009E61BC" w14:paraId="2C99F8D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0AF38C"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42E2598"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4964E2A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570CFC" w14:textId="77777777" w:rsidR="009E61BC" w:rsidRPr="00890B0C" w:rsidRDefault="009E61BC">
            <w:pPr>
              <w:pStyle w:val="MsgTableBody"/>
              <w:jc w:val="center"/>
              <w:rPr>
                <w:noProof/>
              </w:rPr>
            </w:pPr>
            <w:r w:rsidRPr="00890B0C">
              <w:rPr>
                <w:noProof/>
              </w:rPr>
              <w:t>2</w:t>
            </w:r>
          </w:p>
        </w:tc>
      </w:tr>
    </w:tbl>
    <w:p w14:paraId="29ECFD8B"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987411E"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3C78D60" w14:textId="77777777" w:rsidR="00901A1B" w:rsidRDefault="00901A1B" w:rsidP="00901A1B">
            <w:pPr>
              <w:pStyle w:val="ACK-ChoreographyHeader"/>
            </w:pPr>
            <w:r>
              <w:t>Acknowledgment Choreography</w:t>
            </w:r>
          </w:p>
        </w:tc>
      </w:tr>
      <w:tr w:rsidR="00901A1B" w14:paraId="648AB54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D9D9F0" w14:textId="77777777" w:rsidR="00901A1B" w:rsidRDefault="008D2FCC" w:rsidP="00901A1B">
            <w:pPr>
              <w:pStyle w:val="ACK-ChoreographyHeader"/>
            </w:pPr>
            <w:r w:rsidRPr="00890B0C">
              <w:rPr>
                <w:noProof/>
              </w:rPr>
              <w:t>ACK^P03^ACK</w:t>
            </w:r>
          </w:p>
        </w:tc>
      </w:tr>
      <w:tr w:rsidR="00751841" w14:paraId="362A9AE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85A91E8"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59C54F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97344FE" w14:textId="77777777" w:rsidR="00751841" w:rsidRDefault="00751841">
            <w:pPr>
              <w:pStyle w:val="ACK-ChoreographyBody"/>
            </w:pPr>
            <w:r>
              <w:t>Field value: Enhanced mode</w:t>
            </w:r>
          </w:p>
        </w:tc>
      </w:tr>
      <w:tr w:rsidR="00751841" w14:paraId="7A7664D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B84F5C5"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6D55158"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09E8172"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D8E281" w14:textId="77777777" w:rsidR="00751841" w:rsidRDefault="00751841">
            <w:pPr>
              <w:pStyle w:val="ACK-ChoreographyBody"/>
            </w:pPr>
            <w:r>
              <w:t>AL, SU, ER</w:t>
            </w:r>
          </w:p>
        </w:tc>
      </w:tr>
      <w:tr w:rsidR="00751841" w14:paraId="18B8E00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B08C283"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A1AED0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045D1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075227D" w14:textId="77777777" w:rsidR="00751841" w:rsidRDefault="00751841">
            <w:pPr>
              <w:pStyle w:val="ACK-ChoreographyBody"/>
            </w:pPr>
            <w:r>
              <w:t>NE</w:t>
            </w:r>
          </w:p>
        </w:tc>
      </w:tr>
      <w:tr w:rsidR="00751841" w14:paraId="04AD6540"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777B62E"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1694AE52"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F04EB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E079A0A" w14:textId="77777777" w:rsidR="00751841" w:rsidRDefault="00751841">
            <w:pPr>
              <w:pStyle w:val="ACK-ChoreographyBody"/>
            </w:pPr>
            <w:r>
              <w:rPr>
                <w:szCs w:val="16"/>
              </w:rPr>
              <w:t>ACK^P03^ACK</w:t>
            </w:r>
          </w:p>
        </w:tc>
      </w:tr>
      <w:tr w:rsidR="00751841" w14:paraId="4A806F3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B120638"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D854E2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E136C9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A3A529F" w14:textId="77777777" w:rsidR="00751841" w:rsidRDefault="00751841">
            <w:pPr>
              <w:pStyle w:val="ACK-ChoreographyBody"/>
            </w:pPr>
            <w:r>
              <w:t>-</w:t>
            </w:r>
          </w:p>
        </w:tc>
      </w:tr>
    </w:tbl>
    <w:p w14:paraId="3C372F1A" w14:textId="77777777" w:rsidR="009E61BC" w:rsidRPr="00890B0C" w:rsidRDefault="009E61BC">
      <w:pPr>
        <w:pStyle w:val="NormalIndented"/>
        <w:rPr>
          <w:noProof/>
        </w:rPr>
      </w:pPr>
      <w:r w:rsidRPr="00890B0C">
        <w:rPr>
          <w:noProof/>
        </w:rPr>
        <w:t>The error segment indicates the fields that caused a transaction to be rejected.</w:t>
      </w:r>
    </w:p>
    <w:p w14:paraId="2C16D309" w14:textId="77777777" w:rsidR="009E61BC" w:rsidRPr="00890B0C" w:rsidRDefault="009E61BC">
      <w:pPr>
        <w:pStyle w:val="Heading3"/>
        <w:rPr>
          <w:noProof/>
        </w:rPr>
      </w:pPr>
      <w:bookmarkStart w:id="210" w:name="_Toc346777000"/>
      <w:bookmarkStart w:id="211" w:name="_Toc346777037"/>
      <w:bookmarkStart w:id="212" w:name="_Toc348245475"/>
      <w:bookmarkStart w:id="213" w:name="_Toc348245545"/>
      <w:bookmarkStart w:id="214" w:name="_Toc348259060"/>
      <w:bookmarkStart w:id="215" w:name="_Toc348340214"/>
      <w:bookmarkStart w:id="216" w:name="_Toc359236257"/>
      <w:r w:rsidRPr="00890B0C">
        <w:rPr>
          <w:noProof/>
        </w:rPr>
        <w:t xml:space="preserve"> </w:t>
      </w:r>
      <w:bookmarkStart w:id="217" w:name="_Toc1881959"/>
      <w:bookmarkStart w:id="218" w:name="_Toc89062818"/>
      <w:bookmarkStart w:id="219" w:name="_Toc20321539"/>
      <w:bookmarkStart w:id="220" w:name="_Toc27825951"/>
      <w:r w:rsidRPr="00890B0C">
        <w:rPr>
          <w:noProof/>
        </w:rPr>
        <w:t>QRY/DSR - Generate Bills And Accounts Receivable Statements (Event P04</w:t>
      </w:r>
      <w:bookmarkEnd w:id="210"/>
      <w:bookmarkEnd w:id="211"/>
      <w:bookmarkEnd w:id="212"/>
      <w:bookmarkEnd w:id="213"/>
      <w:bookmarkEnd w:id="214"/>
      <w:bookmarkEnd w:id="215"/>
      <w:bookmarkEnd w:id="216"/>
      <w:r w:rsidRPr="00890B0C">
        <w:rPr>
          <w:noProof/>
        </w:rPr>
        <w:t>)</w:t>
      </w:r>
      <w:bookmarkEnd w:id="217"/>
      <w:bookmarkEnd w:id="218"/>
      <w:bookmarkEnd w:id="219"/>
      <w:bookmarkEnd w:id="220"/>
      <w:r w:rsidR="005B65F4" w:rsidRPr="00890B0C">
        <w:rPr>
          <w:noProof/>
        </w:rPr>
        <w:fldChar w:fldCharType="begin"/>
      </w:r>
      <w:r w:rsidRPr="00890B0C">
        <w:rPr>
          <w:noProof/>
        </w:rPr>
        <w:instrText>XE "P04"</w:instrText>
      </w:r>
      <w:r w:rsidR="005B65F4" w:rsidRPr="00890B0C">
        <w:rPr>
          <w:noProof/>
        </w:rPr>
        <w:fldChar w:fldCharType="end"/>
      </w:r>
    </w:p>
    <w:p w14:paraId="02AACAE7"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6D36B018" w14:textId="77777777" w:rsidR="009E61BC" w:rsidRPr="00890B0C" w:rsidRDefault="009E61BC">
      <w:pPr>
        <w:pStyle w:val="Heading3"/>
        <w:rPr>
          <w:noProof/>
        </w:rPr>
      </w:pPr>
      <w:bookmarkStart w:id="221" w:name="_Toc346777001"/>
      <w:bookmarkStart w:id="222" w:name="_Toc346777038"/>
      <w:bookmarkStart w:id="223" w:name="_Toc348245476"/>
      <w:bookmarkStart w:id="224" w:name="_Toc348245546"/>
      <w:bookmarkStart w:id="225" w:name="_Toc348259061"/>
      <w:bookmarkStart w:id="226" w:name="_Toc348340215"/>
      <w:bookmarkStart w:id="227" w:name="_Toc359236258"/>
      <w:bookmarkStart w:id="228" w:name="_Toc1881960"/>
      <w:bookmarkStart w:id="229" w:name="_Toc89062819"/>
      <w:bookmarkStart w:id="230" w:name="_Toc20321540"/>
      <w:bookmarkStart w:id="231" w:name="_Toc27825952"/>
      <w:bookmarkStart w:id="232" w:name="_Toc346776930"/>
      <w:bookmarkStart w:id="233" w:name="_Toc346777005"/>
      <w:bookmarkStart w:id="234" w:name="_Toc346777042"/>
      <w:r w:rsidRPr="00890B0C">
        <w:rPr>
          <w:noProof/>
        </w:rPr>
        <w:t>BAR/ACK - Update Account (Event P05</w:t>
      </w:r>
      <w:bookmarkEnd w:id="221"/>
      <w:bookmarkEnd w:id="222"/>
      <w:bookmarkEnd w:id="223"/>
      <w:bookmarkEnd w:id="224"/>
      <w:bookmarkEnd w:id="225"/>
      <w:bookmarkEnd w:id="226"/>
      <w:bookmarkEnd w:id="227"/>
      <w:r w:rsidRPr="00890B0C">
        <w:rPr>
          <w:noProof/>
        </w:rPr>
        <w:t>)</w:t>
      </w:r>
      <w:bookmarkEnd w:id="228"/>
      <w:bookmarkEnd w:id="229"/>
      <w:bookmarkEnd w:id="230"/>
      <w:bookmarkEnd w:id="231"/>
      <w:r w:rsidR="005B65F4" w:rsidRPr="00890B0C">
        <w:rPr>
          <w:noProof/>
        </w:rPr>
        <w:fldChar w:fldCharType="begin"/>
      </w:r>
      <w:r w:rsidRPr="00890B0C">
        <w:rPr>
          <w:noProof/>
        </w:rPr>
        <w:instrText>XE "P05"</w:instrText>
      </w:r>
      <w:r w:rsidR="005B65F4" w:rsidRPr="00890B0C">
        <w:rPr>
          <w:noProof/>
        </w:rPr>
        <w:fldChar w:fldCharType="end"/>
      </w:r>
    </w:p>
    <w:p w14:paraId="660E810E"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5579DC10"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A596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EFC33D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C5CC93E"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EA13414"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957B41D" w14:textId="77777777" w:rsidR="009E61BC" w:rsidRPr="00890B0C" w:rsidRDefault="009E61BC">
            <w:pPr>
              <w:pStyle w:val="MsgTableHeader"/>
              <w:jc w:val="center"/>
              <w:rPr>
                <w:noProof/>
              </w:rPr>
            </w:pPr>
            <w:r w:rsidRPr="00890B0C">
              <w:rPr>
                <w:noProof/>
              </w:rPr>
              <w:t>Chapter</w:t>
            </w:r>
          </w:p>
        </w:tc>
      </w:tr>
      <w:tr w:rsidR="009E61BC" w:rsidRPr="009E61BC" w14:paraId="30575D80"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F78533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61C6CCB"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6B869A75"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E07E3B" w14:textId="77777777" w:rsidR="009E61BC" w:rsidRPr="00890B0C" w:rsidRDefault="009E61BC">
            <w:pPr>
              <w:pStyle w:val="MsgTableBody"/>
              <w:jc w:val="center"/>
              <w:rPr>
                <w:noProof/>
              </w:rPr>
            </w:pPr>
            <w:r w:rsidRPr="00890B0C">
              <w:rPr>
                <w:noProof/>
              </w:rPr>
              <w:t>2</w:t>
            </w:r>
          </w:p>
        </w:tc>
      </w:tr>
      <w:tr w:rsidR="009E61BC" w:rsidRPr="009E61BC" w14:paraId="6816E0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2AAB697"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A2B967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5377A3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5871E9" w14:textId="77777777" w:rsidR="009E61BC" w:rsidRPr="00890B0C" w:rsidRDefault="009E61BC">
            <w:pPr>
              <w:pStyle w:val="MsgTableBody"/>
              <w:jc w:val="center"/>
              <w:rPr>
                <w:noProof/>
              </w:rPr>
            </w:pPr>
            <w:r w:rsidRPr="00890B0C">
              <w:rPr>
                <w:noProof/>
              </w:rPr>
              <w:t>2</w:t>
            </w:r>
          </w:p>
        </w:tc>
      </w:tr>
      <w:tr w:rsidR="009E61BC" w:rsidRPr="009E61BC" w14:paraId="728CBD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25919"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4AE0F25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BDE0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FEB8" w14:textId="77777777" w:rsidR="009E61BC" w:rsidRPr="00890B0C" w:rsidRDefault="009E61BC">
            <w:pPr>
              <w:pStyle w:val="MsgTableBody"/>
              <w:jc w:val="center"/>
              <w:rPr>
                <w:noProof/>
              </w:rPr>
            </w:pPr>
            <w:r w:rsidRPr="00890B0C">
              <w:rPr>
                <w:noProof/>
              </w:rPr>
              <w:t>2</w:t>
            </w:r>
          </w:p>
        </w:tc>
      </w:tr>
      <w:tr w:rsidR="009E61BC" w:rsidRPr="009E61BC" w14:paraId="3D4D1C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42232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04AF41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46840D2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3402" w14:textId="77777777" w:rsidR="009E61BC" w:rsidRPr="00890B0C" w:rsidRDefault="009E61BC">
            <w:pPr>
              <w:pStyle w:val="MsgTableBody"/>
              <w:jc w:val="center"/>
              <w:rPr>
                <w:noProof/>
              </w:rPr>
            </w:pPr>
            <w:r w:rsidRPr="00890B0C">
              <w:rPr>
                <w:noProof/>
              </w:rPr>
              <w:t>3</w:t>
            </w:r>
          </w:p>
        </w:tc>
      </w:tr>
      <w:tr w:rsidR="009E61BC" w:rsidRPr="009E61BC" w14:paraId="37AB2A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446FB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267DEDC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4818F87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A888" w14:textId="77777777" w:rsidR="009E61BC" w:rsidRPr="00890B0C" w:rsidRDefault="009E61BC">
            <w:pPr>
              <w:pStyle w:val="MsgTableBody"/>
              <w:jc w:val="center"/>
              <w:rPr>
                <w:noProof/>
              </w:rPr>
            </w:pPr>
            <w:r w:rsidRPr="00890B0C">
              <w:rPr>
                <w:noProof/>
              </w:rPr>
              <w:t>3</w:t>
            </w:r>
          </w:p>
        </w:tc>
      </w:tr>
      <w:tr w:rsidR="009E61BC" w:rsidRPr="009E61BC" w14:paraId="528198C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79C504"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687EC8B"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478A4BE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F2B6C" w14:textId="77777777" w:rsidR="009E61BC" w:rsidRPr="00890B0C" w:rsidRDefault="009E61BC">
            <w:pPr>
              <w:pStyle w:val="MsgTableBody"/>
              <w:jc w:val="center"/>
              <w:rPr>
                <w:noProof/>
              </w:rPr>
            </w:pPr>
            <w:r w:rsidRPr="00890B0C">
              <w:rPr>
                <w:noProof/>
              </w:rPr>
              <w:t>3</w:t>
            </w:r>
          </w:p>
        </w:tc>
      </w:tr>
      <w:tr w:rsidR="009E61BC" w:rsidRPr="009E61BC" w14:paraId="553F31A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F4CF5"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BC8291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8DD729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28BF0" w14:textId="77777777" w:rsidR="009E61BC" w:rsidRPr="00890B0C" w:rsidRDefault="009E61BC" w:rsidP="00C21EE2">
            <w:pPr>
              <w:pStyle w:val="MsgTableBody"/>
              <w:jc w:val="center"/>
              <w:rPr>
                <w:noProof/>
              </w:rPr>
            </w:pPr>
          </w:p>
        </w:tc>
      </w:tr>
      <w:tr w:rsidR="000A4977" w:rsidRPr="009E61BC" w14:paraId="69B856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61C297"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57307A6"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08F9619F"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222BCF8" w14:textId="77777777" w:rsidR="000A4977" w:rsidRPr="00890B0C" w:rsidRDefault="000A4977" w:rsidP="000A4977">
            <w:pPr>
              <w:pStyle w:val="MsgTableBody"/>
              <w:jc w:val="center"/>
              <w:rPr>
                <w:noProof/>
              </w:rPr>
            </w:pPr>
            <w:r w:rsidRPr="00890B0C">
              <w:rPr>
                <w:noProof/>
              </w:rPr>
              <w:t>15</w:t>
            </w:r>
          </w:p>
        </w:tc>
      </w:tr>
      <w:tr w:rsidR="009E61BC" w:rsidRPr="009E61BC" w14:paraId="6D7DF33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D68A5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44875520"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16D974B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5F138E" w14:textId="77777777" w:rsidR="009E61BC" w:rsidRPr="00890B0C" w:rsidRDefault="009E61BC">
            <w:pPr>
              <w:pStyle w:val="MsgTableBody"/>
              <w:jc w:val="center"/>
              <w:rPr>
                <w:noProof/>
              </w:rPr>
            </w:pPr>
          </w:p>
        </w:tc>
      </w:tr>
      <w:tr w:rsidR="009E61BC" w:rsidRPr="009E61BC" w14:paraId="2A90279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E893DF"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5C7D9479"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8B5C43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55F26" w14:textId="77777777" w:rsidR="009E61BC" w:rsidRPr="00890B0C" w:rsidRDefault="009E61BC">
            <w:pPr>
              <w:pStyle w:val="MsgTableBody"/>
              <w:jc w:val="center"/>
              <w:rPr>
                <w:noProof/>
              </w:rPr>
            </w:pPr>
            <w:r w:rsidRPr="00890B0C">
              <w:rPr>
                <w:noProof/>
              </w:rPr>
              <w:t>3</w:t>
            </w:r>
          </w:p>
        </w:tc>
      </w:tr>
      <w:tr w:rsidR="009E61BC" w:rsidRPr="009E61BC" w14:paraId="72328B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4BD68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729B0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EB1C0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28C06" w14:textId="77777777" w:rsidR="009E61BC" w:rsidRPr="00890B0C" w:rsidRDefault="009E61BC">
            <w:pPr>
              <w:pStyle w:val="MsgTableBody"/>
              <w:jc w:val="center"/>
              <w:rPr>
                <w:noProof/>
              </w:rPr>
            </w:pPr>
            <w:r w:rsidRPr="00890B0C">
              <w:rPr>
                <w:noProof/>
              </w:rPr>
              <w:t>3</w:t>
            </w:r>
          </w:p>
        </w:tc>
      </w:tr>
      <w:tr w:rsidR="009E61BC" w:rsidRPr="009E61BC" w14:paraId="48820C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1A1A34"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C6BEA1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2FFA2B0"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0EDDC" w14:textId="77777777" w:rsidR="009E61BC" w:rsidRPr="00890B0C" w:rsidRDefault="009E61BC" w:rsidP="00C21EE2">
            <w:pPr>
              <w:pStyle w:val="MsgTableBody"/>
              <w:jc w:val="center"/>
              <w:rPr>
                <w:noProof/>
              </w:rPr>
            </w:pPr>
          </w:p>
        </w:tc>
      </w:tr>
      <w:tr w:rsidR="000A4977" w:rsidRPr="009E61BC" w14:paraId="74EED8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22B272"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E248FE4"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2BB0D474"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39D32994" w14:textId="77777777" w:rsidR="000A4977" w:rsidRPr="00890B0C" w:rsidRDefault="000A4977" w:rsidP="000A4977">
            <w:pPr>
              <w:pStyle w:val="MsgTableBody"/>
              <w:jc w:val="center"/>
              <w:rPr>
                <w:noProof/>
              </w:rPr>
            </w:pPr>
            <w:r w:rsidRPr="00890B0C">
              <w:rPr>
                <w:noProof/>
              </w:rPr>
              <w:t>15</w:t>
            </w:r>
          </w:p>
        </w:tc>
      </w:tr>
      <w:tr w:rsidR="009E61BC" w:rsidRPr="009E61BC" w14:paraId="7C3369F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F56AA5"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2708E707"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B93BC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13322" w14:textId="77777777" w:rsidR="009E61BC" w:rsidRPr="00890B0C" w:rsidRDefault="009E61BC">
            <w:pPr>
              <w:pStyle w:val="MsgTableBody"/>
              <w:jc w:val="center"/>
              <w:rPr>
                <w:noProof/>
              </w:rPr>
            </w:pPr>
            <w:r w:rsidRPr="00890B0C">
              <w:rPr>
                <w:noProof/>
              </w:rPr>
              <w:t>3</w:t>
            </w:r>
          </w:p>
        </w:tc>
      </w:tr>
      <w:tr w:rsidR="009E61BC" w:rsidRPr="009E61BC" w14:paraId="108665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7598B9" w14:textId="77777777" w:rsidR="009E61BC" w:rsidRPr="00890B0C" w:rsidRDefault="009E61BC">
            <w:pPr>
              <w:pStyle w:val="MsgTableBody"/>
              <w:rPr>
                <w:noProof/>
              </w:rPr>
            </w:pPr>
            <w:r w:rsidRPr="00890B0C">
              <w:rPr>
                <w:noProof/>
              </w:rPr>
              <w:lastRenderedPageBreak/>
              <w:t xml:space="preserve">  [ { OBX } ]</w:t>
            </w:r>
          </w:p>
        </w:tc>
        <w:tc>
          <w:tcPr>
            <w:tcW w:w="4320" w:type="dxa"/>
            <w:tcBorders>
              <w:top w:val="dotted" w:sz="4" w:space="0" w:color="auto"/>
              <w:left w:val="nil"/>
              <w:bottom w:val="dotted" w:sz="4" w:space="0" w:color="auto"/>
              <w:right w:val="nil"/>
            </w:tcBorders>
            <w:shd w:val="clear" w:color="auto" w:fill="FFFFFF"/>
          </w:tcPr>
          <w:p w14:paraId="4970E99E"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0BBF284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898B0" w14:textId="77777777" w:rsidR="009E61BC" w:rsidRPr="00890B0C" w:rsidRDefault="009E61BC">
            <w:pPr>
              <w:pStyle w:val="MsgTableBody"/>
              <w:jc w:val="center"/>
              <w:rPr>
                <w:noProof/>
              </w:rPr>
            </w:pPr>
            <w:r w:rsidRPr="00890B0C">
              <w:rPr>
                <w:noProof/>
              </w:rPr>
              <w:t>7</w:t>
            </w:r>
          </w:p>
        </w:tc>
      </w:tr>
      <w:tr w:rsidR="00A87F61" w:rsidRPr="009E61BC" w14:paraId="2886D4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F3260C"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10760F2"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1EDB70"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52204" w14:textId="77777777" w:rsidR="00A87F61" w:rsidRPr="00890B0C" w:rsidRDefault="00A87F61">
            <w:pPr>
              <w:pStyle w:val="MsgTableBody"/>
              <w:jc w:val="center"/>
              <w:rPr>
                <w:noProof/>
              </w:rPr>
            </w:pPr>
            <w:r>
              <w:rPr>
                <w:noProof/>
              </w:rPr>
              <w:t>4</w:t>
            </w:r>
          </w:p>
        </w:tc>
      </w:tr>
      <w:tr w:rsidR="009E61BC" w:rsidRPr="009E61BC" w14:paraId="1B3E2E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927B80"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998D144"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66A0E98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BD95A" w14:textId="77777777" w:rsidR="009E61BC" w:rsidRPr="00890B0C" w:rsidRDefault="009E61BC">
            <w:pPr>
              <w:pStyle w:val="MsgTableBody"/>
              <w:jc w:val="center"/>
              <w:rPr>
                <w:noProof/>
              </w:rPr>
            </w:pPr>
            <w:r w:rsidRPr="00890B0C">
              <w:rPr>
                <w:noProof/>
              </w:rPr>
              <w:t>3</w:t>
            </w:r>
          </w:p>
        </w:tc>
      </w:tr>
      <w:tr w:rsidR="00C476DD" w:rsidRPr="009E61BC" w14:paraId="259510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891366"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4BA022E"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3EF2552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AC7EF" w14:textId="77777777" w:rsidR="00C476DD" w:rsidRPr="00890B0C" w:rsidRDefault="00C476DD">
            <w:pPr>
              <w:pStyle w:val="MsgTableBody"/>
              <w:jc w:val="center"/>
              <w:rPr>
                <w:noProof/>
              </w:rPr>
            </w:pPr>
          </w:p>
        </w:tc>
      </w:tr>
      <w:tr w:rsidR="009E61BC" w:rsidRPr="009E61BC" w14:paraId="544197A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9ADEB9"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A5F3E83"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2EE299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6550" w14:textId="77777777" w:rsidR="009E61BC" w:rsidRPr="00890B0C" w:rsidRDefault="009E61BC">
            <w:pPr>
              <w:pStyle w:val="MsgTableBody"/>
              <w:jc w:val="center"/>
              <w:rPr>
                <w:noProof/>
              </w:rPr>
            </w:pPr>
            <w:r w:rsidRPr="00890B0C">
              <w:rPr>
                <w:noProof/>
              </w:rPr>
              <w:t>6</w:t>
            </w:r>
          </w:p>
        </w:tc>
      </w:tr>
      <w:tr w:rsidR="00C476DD" w:rsidRPr="009E61BC" w14:paraId="55FFB61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631F6E"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3CB9A949"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39A025C5"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D5BEA6" w14:textId="77777777" w:rsidR="00C476DD" w:rsidRPr="00890B0C" w:rsidRDefault="00C476DD">
            <w:pPr>
              <w:pStyle w:val="MsgTableBody"/>
              <w:jc w:val="center"/>
              <w:rPr>
                <w:noProof/>
              </w:rPr>
            </w:pPr>
          </w:p>
        </w:tc>
      </w:tr>
      <w:tr w:rsidR="009E61BC" w:rsidRPr="009E61BC" w14:paraId="64DAF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F9EE71"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83D4D9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32D5E9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E5475" w14:textId="77777777" w:rsidR="009E61BC" w:rsidRPr="00890B0C" w:rsidRDefault="009E61BC">
            <w:pPr>
              <w:pStyle w:val="MsgTableBody"/>
              <w:jc w:val="center"/>
              <w:rPr>
                <w:noProof/>
              </w:rPr>
            </w:pPr>
            <w:r w:rsidRPr="00890B0C">
              <w:rPr>
                <w:noProof/>
              </w:rPr>
              <w:t>6</w:t>
            </w:r>
          </w:p>
        </w:tc>
      </w:tr>
      <w:tr w:rsidR="009E61BC" w:rsidRPr="009E61BC" w14:paraId="6A03A2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474729"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81D7C0"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553E8A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F1709" w14:textId="77777777" w:rsidR="009E61BC" w:rsidRPr="00890B0C" w:rsidRDefault="009E61BC">
            <w:pPr>
              <w:pStyle w:val="MsgTableBody"/>
              <w:jc w:val="center"/>
              <w:rPr>
                <w:noProof/>
              </w:rPr>
            </w:pPr>
          </w:p>
        </w:tc>
      </w:tr>
      <w:tr w:rsidR="009E61BC" w:rsidRPr="009E61BC" w14:paraId="1D191FD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71F73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724A78F"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143CD8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A0E72" w14:textId="77777777" w:rsidR="009E61BC" w:rsidRPr="00890B0C" w:rsidRDefault="009E61BC">
            <w:pPr>
              <w:pStyle w:val="MsgTableBody"/>
              <w:jc w:val="center"/>
              <w:rPr>
                <w:noProof/>
              </w:rPr>
            </w:pPr>
            <w:r w:rsidRPr="00890B0C">
              <w:rPr>
                <w:noProof/>
              </w:rPr>
              <w:t>6</w:t>
            </w:r>
          </w:p>
        </w:tc>
      </w:tr>
      <w:tr w:rsidR="009E61BC" w:rsidRPr="009E61BC" w14:paraId="33A004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7E7D286"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38440D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3B829A2"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82B" w14:textId="77777777" w:rsidR="009E61BC" w:rsidRPr="00890B0C" w:rsidRDefault="009E61BC" w:rsidP="00C21EE2">
            <w:pPr>
              <w:pStyle w:val="MsgTableBody"/>
              <w:jc w:val="center"/>
              <w:rPr>
                <w:noProof/>
              </w:rPr>
            </w:pPr>
          </w:p>
        </w:tc>
      </w:tr>
      <w:tr w:rsidR="000A4977" w:rsidRPr="009E61BC" w14:paraId="4567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E1583E"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C02F6C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68C0EE60"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4C85D5C8" w14:textId="77777777" w:rsidR="000A4977" w:rsidRPr="00890B0C" w:rsidRDefault="000A4977" w:rsidP="000A4977">
            <w:pPr>
              <w:pStyle w:val="MsgTableBody"/>
              <w:jc w:val="center"/>
              <w:rPr>
                <w:noProof/>
              </w:rPr>
            </w:pPr>
            <w:r w:rsidRPr="00890B0C">
              <w:rPr>
                <w:noProof/>
              </w:rPr>
              <w:t>15</w:t>
            </w:r>
          </w:p>
        </w:tc>
      </w:tr>
      <w:tr w:rsidR="009E61BC" w:rsidRPr="009E61BC" w14:paraId="751874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2018E64"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C05012"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5CCC8FC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1CA3" w14:textId="77777777" w:rsidR="009E61BC" w:rsidRPr="00890B0C" w:rsidRDefault="009E61BC">
            <w:pPr>
              <w:pStyle w:val="MsgTableBody"/>
              <w:jc w:val="center"/>
              <w:rPr>
                <w:noProof/>
              </w:rPr>
            </w:pPr>
          </w:p>
        </w:tc>
      </w:tr>
      <w:tr w:rsidR="009E61BC" w:rsidRPr="009E61BC" w14:paraId="1231755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366F6E"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15DAAE6"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71720E8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403C5" w14:textId="77777777" w:rsidR="009E61BC" w:rsidRPr="00890B0C" w:rsidRDefault="009E61BC">
            <w:pPr>
              <w:pStyle w:val="MsgTableBody"/>
              <w:jc w:val="center"/>
              <w:rPr>
                <w:noProof/>
              </w:rPr>
            </w:pPr>
            <w:r w:rsidRPr="00890B0C">
              <w:rPr>
                <w:noProof/>
              </w:rPr>
              <w:t>6</w:t>
            </w:r>
          </w:p>
        </w:tc>
      </w:tr>
      <w:tr w:rsidR="009E61BC" w:rsidRPr="009E61BC" w14:paraId="75390A5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7007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7AD3820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3168C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E0A97" w14:textId="77777777" w:rsidR="009E61BC" w:rsidRPr="00890B0C" w:rsidRDefault="009E61BC">
            <w:pPr>
              <w:pStyle w:val="MsgTableBody"/>
              <w:jc w:val="center"/>
              <w:rPr>
                <w:noProof/>
              </w:rPr>
            </w:pPr>
            <w:r w:rsidRPr="00890B0C">
              <w:rPr>
                <w:noProof/>
              </w:rPr>
              <w:t>3</w:t>
            </w:r>
          </w:p>
        </w:tc>
      </w:tr>
      <w:tr w:rsidR="009E61BC" w:rsidRPr="009E61BC" w14:paraId="40B885E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4E6A06"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6346277E"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65F94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8A682" w14:textId="77777777" w:rsidR="009E61BC" w:rsidRPr="00890B0C" w:rsidRDefault="009E61BC">
            <w:pPr>
              <w:pStyle w:val="MsgTableBody"/>
              <w:jc w:val="center"/>
              <w:rPr>
                <w:noProof/>
              </w:rPr>
            </w:pPr>
          </w:p>
        </w:tc>
      </w:tr>
      <w:tr w:rsidR="009E61BC" w:rsidRPr="009E61BC" w14:paraId="06A8357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1F66729"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4E03AC0"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093AD41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61B0B" w14:textId="77777777" w:rsidR="009E61BC" w:rsidRPr="00890B0C" w:rsidRDefault="009E61BC">
            <w:pPr>
              <w:pStyle w:val="MsgTableBody"/>
              <w:jc w:val="center"/>
              <w:rPr>
                <w:noProof/>
              </w:rPr>
            </w:pPr>
            <w:r w:rsidRPr="00890B0C">
              <w:rPr>
                <w:noProof/>
              </w:rPr>
              <w:t>6</w:t>
            </w:r>
          </w:p>
        </w:tc>
      </w:tr>
      <w:tr w:rsidR="009E61BC" w:rsidRPr="009E61BC" w14:paraId="09A853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16C541"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A9A37F6"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961C13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D530F" w14:textId="77777777" w:rsidR="009E61BC" w:rsidRPr="00890B0C" w:rsidRDefault="009E61BC">
            <w:pPr>
              <w:pStyle w:val="MsgTableBody"/>
              <w:jc w:val="center"/>
              <w:rPr>
                <w:noProof/>
              </w:rPr>
            </w:pPr>
            <w:r w:rsidRPr="00890B0C">
              <w:rPr>
                <w:noProof/>
              </w:rPr>
              <w:t>6</w:t>
            </w:r>
          </w:p>
        </w:tc>
      </w:tr>
      <w:tr w:rsidR="009E61BC" w:rsidRPr="009E61BC" w14:paraId="50B13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9CC731"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E9260C5"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409721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79E51" w14:textId="77777777" w:rsidR="009E61BC" w:rsidRPr="00890B0C" w:rsidRDefault="009E61BC">
            <w:pPr>
              <w:pStyle w:val="MsgTableBody"/>
              <w:jc w:val="center"/>
              <w:rPr>
                <w:noProof/>
              </w:rPr>
            </w:pPr>
            <w:r w:rsidRPr="00890B0C">
              <w:rPr>
                <w:noProof/>
              </w:rPr>
              <w:t>6</w:t>
            </w:r>
          </w:p>
        </w:tc>
      </w:tr>
      <w:tr w:rsidR="009E61BC" w:rsidRPr="009E61BC" w14:paraId="13F789C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91753"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609B1A"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62B0704"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904BC" w14:textId="77777777" w:rsidR="009E61BC" w:rsidRPr="00890B0C" w:rsidRDefault="009E61BC" w:rsidP="00C21EE2">
            <w:pPr>
              <w:pStyle w:val="MsgTableBody"/>
              <w:jc w:val="center"/>
              <w:rPr>
                <w:noProof/>
              </w:rPr>
            </w:pPr>
          </w:p>
        </w:tc>
      </w:tr>
      <w:tr w:rsidR="000A4977" w:rsidRPr="009E61BC" w14:paraId="19705AD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6E275C"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EE8BC82"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19470AA"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6B2EE65" w14:textId="77777777" w:rsidR="000A4977" w:rsidRPr="00890B0C" w:rsidRDefault="000A4977" w:rsidP="000A4977">
            <w:pPr>
              <w:pStyle w:val="MsgTableBody"/>
              <w:jc w:val="center"/>
              <w:rPr>
                <w:noProof/>
              </w:rPr>
            </w:pPr>
            <w:r w:rsidRPr="00890B0C">
              <w:rPr>
                <w:noProof/>
              </w:rPr>
              <w:t>15</w:t>
            </w:r>
          </w:p>
        </w:tc>
      </w:tr>
      <w:tr w:rsidR="009E61BC" w:rsidRPr="009E61BC" w14:paraId="00C746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5A45F3"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03A2C3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62BEB8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CAF20" w14:textId="77777777" w:rsidR="009E61BC" w:rsidRPr="00890B0C" w:rsidRDefault="009E61BC">
            <w:pPr>
              <w:pStyle w:val="MsgTableBody"/>
              <w:jc w:val="center"/>
              <w:rPr>
                <w:noProof/>
              </w:rPr>
            </w:pPr>
          </w:p>
        </w:tc>
      </w:tr>
      <w:tr w:rsidR="009E61BC" w:rsidRPr="009E61BC" w14:paraId="343331D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E786B7"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82816DE"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0501EF6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946F0" w14:textId="77777777" w:rsidR="009E61BC" w:rsidRPr="00890B0C" w:rsidRDefault="009E61BC">
            <w:pPr>
              <w:pStyle w:val="MsgTableBody"/>
              <w:jc w:val="center"/>
              <w:rPr>
                <w:noProof/>
              </w:rPr>
            </w:pPr>
            <w:r w:rsidRPr="00890B0C">
              <w:rPr>
                <w:noProof/>
              </w:rPr>
              <w:t>6</w:t>
            </w:r>
          </w:p>
        </w:tc>
      </w:tr>
      <w:tr w:rsidR="009E61BC" w:rsidRPr="009E61BC" w14:paraId="2A8A81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0BD7FA"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069679E"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66B8CB0C"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A528378" w14:textId="77777777" w:rsidR="009E61BC" w:rsidRPr="00890B0C" w:rsidRDefault="009E61BC">
            <w:pPr>
              <w:pStyle w:val="MsgTableBody"/>
              <w:jc w:val="center"/>
              <w:rPr>
                <w:noProof/>
              </w:rPr>
            </w:pPr>
            <w:r w:rsidRPr="00890B0C">
              <w:rPr>
                <w:noProof/>
              </w:rPr>
              <w:t>6</w:t>
            </w:r>
          </w:p>
        </w:tc>
      </w:tr>
      <w:tr w:rsidR="009E61BC" w:rsidRPr="009E61BC" w14:paraId="3108C6D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90ABEB"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F200A86"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7B407A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23644" w14:textId="77777777" w:rsidR="009E61BC" w:rsidRPr="00890B0C" w:rsidRDefault="009E61BC">
            <w:pPr>
              <w:pStyle w:val="MsgTableBody"/>
              <w:jc w:val="center"/>
              <w:rPr>
                <w:noProof/>
              </w:rPr>
            </w:pPr>
            <w:r w:rsidRPr="00890B0C">
              <w:rPr>
                <w:noProof/>
              </w:rPr>
              <w:t>6</w:t>
            </w:r>
          </w:p>
        </w:tc>
      </w:tr>
      <w:tr w:rsidR="009E61BC" w:rsidRPr="009E61BC" w14:paraId="3FA27F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BFF9FF"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7E67CB6"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204B1A2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60674" w14:textId="77777777" w:rsidR="009E61BC" w:rsidRPr="00890B0C" w:rsidRDefault="009E61BC">
            <w:pPr>
              <w:pStyle w:val="MsgTableBody"/>
              <w:jc w:val="center"/>
              <w:rPr>
                <w:noProof/>
              </w:rPr>
            </w:pPr>
            <w:r w:rsidRPr="00890B0C">
              <w:rPr>
                <w:noProof/>
              </w:rPr>
              <w:t>6</w:t>
            </w:r>
          </w:p>
        </w:tc>
      </w:tr>
      <w:tr w:rsidR="009E61BC" w:rsidRPr="009E61BC" w14:paraId="283977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F8EF33"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235" w:name="_Hlt479102392"/>
              <w:r w:rsidRPr="00890B0C">
                <w:rPr>
                  <w:rStyle w:val="Hyperlink"/>
                  <w:noProof/>
                </w:rPr>
                <w:t>L</w:t>
              </w:r>
              <w:bookmarkEnd w:id="235"/>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FD6AC5"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BF5C8F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C0E9E" w14:textId="77777777" w:rsidR="009E61BC" w:rsidRPr="00890B0C" w:rsidRDefault="009E61BC">
            <w:pPr>
              <w:pStyle w:val="MsgTableBody"/>
              <w:jc w:val="center"/>
              <w:rPr>
                <w:noProof/>
              </w:rPr>
            </w:pPr>
            <w:r w:rsidRPr="00890B0C">
              <w:rPr>
                <w:noProof/>
              </w:rPr>
              <w:t>6</w:t>
            </w:r>
          </w:p>
        </w:tc>
      </w:tr>
      <w:tr w:rsidR="009E61BC" w:rsidRPr="009E61BC" w14:paraId="1BB48E0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9DC088"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236" w:name="_Hlt479102395"/>
              <w:r w:rsidRPr="00890B0C">
                <w:rPr>
                  <w:rStyle w:val="Hyperlink"/>
                  <w:noProof/>
                </w:rPr>
                <w:t>M</w:t>
              </w:r>
              <w:bookmarkEnd w:id="236"/>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1EFEA5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0BFCCEC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D90C" w14:textId="77777777" w:rsidR="009E61BC" w:rsidRPr="00890B0C" w:rsidRDefault="009E61BC">
            <w:pPr>
              <w:pStyle w:val="MsgTableBody"/>
              <w:jc w:val="center"/>
              <w:rPr>
                <w:noProof/>
              </w:rPr>
            </w:pPr>
            <w:r w:rsidRPr="00890B0C">
              <w:rPr>
                <w:noProof/>
              </w:rPr>
              <w:t>6</w:t>
            </w:r>
          </w:p>
        </w:tc>
      </w:tr>
      <w:tr w:rsidR="009E61BC" w:rsidRPr="009E61BC" w14:paraId="23A7934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8B8A4E3"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E9A8137"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685BF26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6FF21A" w14:textId="77777777" w:rsidR="009E61BC" w:rsidRPr="00890B0C" w:rsidRDefault="009E61BC">
            <w:pPr>
              <w:pStyle w:val="MsgTableBody"/>
              <w:jc w:val="center"/>
              <w:rPr>
                <w:noProof/>
              </w:rPr>
            </w:pPr>
          </w:p>
        </w:tc>
      </w:tr>
    </w:tbl>
    <w:p w14:paraId="6EC90D36"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E3B767D"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320CC056" w14:textId="77777777" w:rsidR="00901A1B" w:rsidRDefault="00901A1B" w:rsidP="00901A1B">
            <w:pPr>
              <w:pStyle w:val="ACK-ChoreographyHeader"/>
            </w:pPr>
            <w:r>
              <w:t>Acknowledgment Choreography</w:t>
            </w:r>
          </w:p>
        </w:tc>
      </w:tr>
      <w:tr w:rsidR="00901A1B" w14:paraId="6158DCF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3A3D6BAF" w14:textId="77777777" w:rsidR="00901A1B" w:rsidRDefault="008D2FCC" w:rsidP="00901A1B">
            <w:pPr>
              <w:pStyle w:val="ACK-ChoreographyHeader"/>
            </w:pPr>
            <w:r w:rsidRPr="00890B0C">
              <w:rPr>
                <w:noProof/>
              </w:rPr>
              <w:t>BAR^P05^BAR_P05</w:t>
            </w:r>
          </w:p>
        </w:tc>
      </w:tr>
      <w:tr w:rsidR="00751841" w14:paraId="6E0A41B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922832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C0ED75F"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50692DAE" w14:textId="77777777" w:rsidR="00751841" w:rsidRDefault="00751841" w:rsidP="00751841">
            <w:pPr>
              <w:pStyle w:val="ACK-ChoreographyBody"/>
            </w:pPr>
            <w:r>
              <w:t>Field value: Enhanced mode</w:t>
            </w:r>
          </w:p>
        </w:tc>
      </w:tr>
      <w:tr w:rsidR="00751841" w14:paraId="2658C1EF"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A8779E6"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A5C286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C87961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895EEE9"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4AFB327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21CBE68F" w14:textId="77777777" w:rsidR="00751841" w:rsidRDefault="00751841" w:rsidP="00751841">
            <w:pPr>
              <w:pStyle w:val="ACK-ChoreographyBody"/>
            </w:pPr>
            <w:r>
              <w:t>AL, SU, ER</w:t>
            </w:r>
          </w:p>
        </w:tc>
      </w:tr>
      <w:tr w:rsidR="00751841" w14:paraId="74F90C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14BA5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43CED73"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06E32D0"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EA02DD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20AF6C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9AB200B" w14:textId="77777777" w:rsidR="00751841" w:rsidRDefault="00751841" w:rsidP="00751841">
            <w:pPr>
              <w:pStyle w:val="ACK-ChoreographyBody"/>
            </w:pPr>
            <w:r>
              <w:t>AL, SU, ER</w:t>
            </w:r>
          </w:p>
        </w:tc>
      </w:tr>
      <w:tr w:rsidR="00751841" w14:paraId="5913B9C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5BC80B"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0915FE7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2BD055C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2787E40"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139042D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0618ABA" w14:textId="77777777" w:rsidR="00751841" w:rsidRDefault="00751841" w:rsidP="00751841">
            <w:pPr>
              <w:pStyle w:val="ACK-ChoreographyBody"/>
            </w:pPr>
            <w:r>
              <w:rPr>
                <w:szCs w:val="16"/>
              </w:rPr>
              <w:t>ACK^P05^ACK</w:t>
            </w:r>
          </w:p>
        </w:tc>
      </w:tr>
      <w:tr w:rsidR="00751841" w14:paraId="2848498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4CA76E2"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63F9E68"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11ACE19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057F1B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8E1D838"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4B30C026" w14:textId="77777777" w:rsidR="00751841" w:rsidRDefault="00751841" w:rsidP="00751841">
            <w:pPr>
              <w:pStyle w:val="ACK-ChoreographyBody"/>
            </w:pPr>
            <w:r>
              <w:rPr>
                <w:szCs w:val="16"/>
              </w:rPr>
              <w:t>ACK^P05^ACK</w:t>
            </w:r>
          </w:p>
        </w:tc>
      </w:tr>
    </w:tbl>
    <w:p w14:paraId="783A4E3B" w14:textId="77777777" w:rsidR="009E61BC" w:rsidRPr="00890B0C" w:rsidRDefault="009E61BC">
      <w:pPr>
        <w:rPr>
          <w:noProof/>
        </w:rPr>
      </w:pPr>
    </w:p>
    <w:p w14:paraId="6FD82D7C" w14:textId="77777777" w:rsidR="009E61BC" w:rsidRPr="00890B0C" w:rsidRDefault="009E61BC">
      <w:pPr>
        <w:pStyle w:val="MsgTableCaption"/>
        <w:rPr>
          <w:noProof/>
        </w:rPr>
      </w:pPr>
      <w:r w:rsidRPr="00890B0C">
        <w:rPr>
          <w:noProof/>
        </w:rPr>
        <w:lastRenderedPageBreak/>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AEC8AA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5355D838"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F54C505"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217212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C5F3121" w14:textId="77777777" w:rsidR="009E61BC" w:rsidRPr="00890B0C" w:rsidRDefault="009E61BC">
            <w:pPr>
              <w:pStyle w:val="MsgTableHeader"/>
              <w:jc w:val="center"/>
              <w:rPr>
                <w:noProof/>
              </w:rPr>
            </w:pPr>
            <w:r w:rsidRPr="00890B0C">
              <w:rPr>
                <w:noProof/>
              </w:rPr>
              <w:t>Chapter</w:t>
            </w:r>
          </w:p>
        </w:tc>
      </w:tr>
      <w:tr w:rsidR="009E61BC" w:rsidRPr="009E61BC" w14:paraId="7B39BBF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F9087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569CE1FE"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5B96A1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BB5F09" w14:textId="77777777" w:rsidR="009E61BC" w:rsidRPr="00890B0C" w:rsidRDefault="009E61BC">
            <w:pPr>
              <w:pStyle w:val="MsgTableBody"/>
              <w:jc w:val="center"/>
              <w:rPr>
                <w:noProof/>
              </w:rPr>
            </w:pPr>
            <w:r w:rsidRPr="00890B0C">
              <w:rPr>
                <w:noProof/>
              </w:rPr>
              <w:t>2</w:t>
            </w:r>
          </w:p>
        </w:tc>
      </w:tr>
      <w:tr w:rsidR="009E61BC" w:rsidRPr="009E61BC" w14:paraId="33FCE9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EC57C1"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5EF785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EE81A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BBE35" w14:textId="77777777" w:rsidR="009E61BC" w:rsidRPr="00890B0C" w:rsidRDefault="009E61BC">
            <w:pPr>
              <w:pStyle w:val="MsgTableBody"/>
              <w:jc w:val="center"/>
              <w:rPr>
                <w:noProof/>
              </w:rPr>
            </w:pPr>
            <w:r w:rsidRPr="00890B0C">
              <w:rPr>
                <w:noProof/>
              </w:rPr>
              <w:t>2</w:t>
            </w:r>
          </w:p>
        </w:tc>
      </w:tr>
      <w:tr w:rsidR="009E61BC" w:rsidRPr="009E61BC" w14:paraId="10805B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976D3C"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4464913"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6E332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DED96" w14:textId="77777777" w:rsidR="009E61BC" w:rsidRPr="00890B0C" w:rsidRDefault="009E61BC">
            <w:pPr>
              <w:pStyle w:val="MsgTableBody"/>
              <w:jc w:val="center"/>
              <w:rPr>
                <w:noProof/>
              </w:rPr>
            </w:pPr>
            <w:r w:rsidRPr="00890B0C">
              <w:rPr>
                <w:noProof/>
              </w:rPr>
              <w:t>2</w:t>
            </w:r>
          </w:p>
        </w:tc>
      </w:tr>
      <w:tr w:rsidR="009E61BC" w:rsidRPr="009E61BC" w14:paraId="63722DA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4BA5F2"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1C29F14F"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01B269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51060" w14:textId="77777777" w:rsidR="009E61BC" w:rsidRPr="00890B0C" w:rsidRDefault="009E61BC">
            <w:pPr>
              <w:pStyle w:val="MsgTableBody"/>
              <w:jc w:val="center"/>
              <w:rPr>
                <w:noProof/>
              </w:rPr>
            </w:pPr>
            <w:r w:rsidRPr="00890B0C">
              <w:rPr>
                <w:noProof/>
              </w:rPr>
              <w:t>2</w:t>
            </w:r>
          </w:p>
        </w:tc>
      </w:tr>
      <w:tr w:rsidR="009E61BC" w:rsidRPr="009E61BC" w14:paraId="410DF4A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E4F615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6558352"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99BB649"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CCBA9" w14:textId="77777777" w:rsidR="009E61BC" w:rsidRPr="00890B0C" w:rsidRDefault="009E61BC">
            <w:pPr>
              <w:pStyle w:val="MsgTableBody"/>
              <w:jc w:val="center"/>
              <w:rPr>
                <w:noProof/>
              </w:rPr>
            </w:pPr>
            <w:r w:rsidRPr="00890B0C">
              <w:rPr>
                <w:noProof/>
              </w:rPr>
              <w:t>2</w:t>
            </w:r>
          </w:p>
        </w:tc>
      </w:tr>
    </w:tbl>
    <w:p w14:paraId="4F6E7CFC"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72D8CF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BDA7BC" w14:textId="77777777" w:rsidR="00901A1B" w:rsidRDefault="00901A1B" w:rsidP="00901A1B">
            <w:pPr>
              <w:pStyle w:val="ACK-ChoreographyHeader"/>
            </w:pPr>
            <w:r>
              <w:t>Acknowledgment Choreography</w:t>
            </w:r>
          </w:p>
        </w:tc>
      </w:tr>
      <w:tr w:rsidR="00901A1B" w14:paraId="4A40FE26"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29C8904" w14:textId="77777777" w:rsidR="00901A1B" w:rsidRDefault="008D2FCC" w:rsidP="00901A1B">
            <w:pPr>
              <w:pStyle w:val="ACK-ChoreographyHeader"/>
            </w:pPr>
            <w:r w:rsidRPr="00890B0C">
              <w:rPr>
                <w:noProof/>
              </w:rPr>
              <w:t>ACK^P05^ACK</w:t>
            </w:r>
          </w:p>
        </w:tc>
      </w:tr>
      <w:tr w:rsidR="00751841" w14:paraId="5AFD971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A62CB4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1D3A9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B5E4804" w14:textId="77777777" w:rsidR="00751841" w:rsidRDefault="00751841">
            <w:pPr>
              <w:pStyle w:val="ACK-ChoreographyBody"/>
            </w:pPr>
            <w:r>
              <w:t>Field value: Enhanced mode</w:t>
            </w:r>
          </w:p>
        </w:tc>
      </w:tr>
      <w:tr w:rsidR="00751841" w14:paraId="19CB2AA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D9A652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727AFE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89350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68C2744" w14:textId="77777777" w:rsidR="00751841" w:rsidRDefault="00751841">
            <w:pPr>
              <w:pStyle w:val="ACK-ChoreographyBody"/>
            </w:pPr>
            <w:r>
              <w:t>AL, SU, ER</w:t>
            </w:r>
          </w:p>
        </w:tc>
      </w:tr>
      <w:tr w:rsidR="00751841" w14:paraId="275CB54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23119EC"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0BC3BDD"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5171E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F8BF5AD" w14:textId="77777777" w:rsidR="00751841" w:rsidRDefault="00751841">
            <w:pPr>
              <w:pStyle w:val="ACK-ChoreographyBody"/>
            </w:pPr>
            <w:r>
              <w:t>NE</w:t>
            </w:r>
          </w:p>
        </w:tc>
      </w:tr>
      <w:tr w:rsidR="00751841" w14:paraId="4841C7F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AA25C6D"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1C084F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1B9902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6DC309E" w14:textId="77777777" w:rsidR="00751841" w:rsidRDefault="00751841">
            <w:pPr>
              <w:pStyle w:val="ACK-ChoreographyBody"/>
            </w:pPr>
            <w:r>
              <w:rPr>
                <w:szCs w:val="16"/>
              </w:rPr>
              <w:t>ACK^P05^ACK</w:t>
            </w:r>
          </w:p>
        </w:tc>
      </w:tr>
      <w:tr w:rsidR="00751841" w14:paraId="4865BA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EA0E270"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1D1BB3C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CC07D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055D8AA" w14:textId="77777777" w:rsidR="00751841" w:rsidRDefault="00751841">
            <w:pPr>
              <w:pStyle w:val="ACK-ChoreographyBody"/>
            </w:pPr>
            <w:r>
              <w:t>-</w:t>
            </w:r>
          </w:p>
        </w:tc>
      </w:tr>
    </w:tbl>
    <w:p w14:paraId="01B11BBF" w14:textId="77777777" w:rsidR="009E61BC" w:rsidRPr="00890B0C" w:rsidRDefault="009E61BC">
      <w:pPr>
        <w:pStyle w:val="NormalIndented"/>
        <w:rPr>
          <w:noProof/>
        </w:rPr>
      </w:pPr>
      <w:r w:rsidRPr="00890B0C">
        <w:rPr>
          <w:noProof/>
        </w:rPr>
        <w:t>The error segment indicates the fields that caused a transaction to be rejected.</w:t>
      </w:r>
    </w:p>
    <w:p w14:paraId="02820DF0" w14:textId="77777777" w:rsidR="009E61BC" w:rsidRPr="00890B0C" w:rsidRDefault="009E61BC">
      <w:pPr>
        <w:pStyle w:val="Heading3"/>
        <w:rPr>
          <w:noProof/>
        </w:rPr>
      </w:pPr>
      <w:bookmarkStart w:id="237" w:name="_Toc346777004"/>
      <w:bookmarkStart w:id="238" w:name="_Toc346777041"/>
      <w:bookmarkStart w:id="239" w:name="_Toc348245477"/>
      <w:bookmarkStart w:id="240" w:name="_Toc348245547"/>
      <w:bookmarkStart w:id="241" w:name="_Toc348259062"/>
      <w:bookmarkStart w:id="242" w:name="_Toc348340216"/>
      <w:bookmarkStart w:id="243" w:name="_Toc359236259"/>
      <w:bookmarkStart w:id="244" w:name="_Toc1881961"/>
      <w:bookmarkStart w:id="245" w:name="_Toc89062820"/>
      <w:bookmarkStart w:id="246" w:name="_Toc20321541"/>
      <w:bookmarkStart w:id="247" w:name="_Toc27825953"/>
      <w:r w:rsidRPr="00890B0C">
        <w:rPr>
          <w:noProof/>
        </w:rPr>
        <w:t>BAR/ACK - End Account (event P06</w:t>
      </w:r>
      <w:bookmarkEnd w:id="237"/>
      <w:bookmarkEnd w:id="238"/>
      <w:bookmarkEnd w:id="239"/>
      <w:bookmarkEnd w:id="240"/>
      <w:bookmarkEnd w:id="241"/>
      <w:bookmarkEnd w:id="242"/>
      <w:bookmarkEnd w:id="243"/>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244"/>
      <w:bookmarkEnd w:id="245"/>
      <w:bookmarkEnd w:id="246"/>
      <w:bookmarkEnd w:id="247"/>
    </w:p>
    <w:p w14:paraId="525D4F5C"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0BA5C79"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92429B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7A814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EBE22D0"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F4A4AE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0272788" w14:textId="77777777" w:rsidR="009E61BC" w:rsidRPr="00890B0C" w:rsidRDefault="009E61BC">
            <w:pPr>
              <w:pStyle w:val="MsgTableHeader"/>
              <w:jc w:val="center"/>
              <w:rPr>
                <w:noProof/>
              </w:rPr>
            </w:pPr>
            <w:r w:rsidRPr="00890B0C">
              <w:rPr>
                <w:noProof/>
              </w:rPr>
              <w:t>Chapter</w:t>
            </w:r>
          </w:p>
        </w:tc>
      </w:tr>
      <w:tr w:rsidR="009E61BC" w:rsidRPr="009E61BC" w14:paraId="21B645C0"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B60B90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8A82E12"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6FC363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4B9A9DC" w14:textId="77777777" w:rsidR="009E61BC" w:rsidRPr="00890B0C" w:rsidRDefault="009E61BC">
            <w:pPr>
              <w:pStyle w:val="MsgTableBody"/>
              <w:jc w:val="center"/>
              <w:rPr>
                <w:noProof/>
              </w:rPr>
            </w:pPr>
            <w:r w:rsidRPr="00890B0C">
              <w:rPr>
                <w:noProof/>
              </w:rPr>
              <w:t>2</w:t>
            </w:r>
          </w:p>
        </w:tc>
      </w:tr>
      <w:tr w:rsidR="009E61BC" w:rsidRPr="009E61BC" w14:paraId="2EB220D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9E8EA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5D33D1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3DC4DF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7BAB3" w14:textId="77777777" w:rsidR="009E61BC" w:rsidRPr="00890B0C" w:rsidRDefault="009E61BC">
            <w:pPr>
              <w:pStyle w:val="MsgTableBody"/>
              <w:jc w:val="center"/>
              <w:rPr>
                <w:noProof/>
              </w:rPr>
            </w:pPr>
            <w:r w:rsidRPr="00890B0C">
              <w:rPr>
                <w:noProof/>
              </w:rPr>
              <w:t>2</w:t>
            </w:r>
          </w:p>
        </w:tc>
      </w:tr>
      <w:tr w:rsidR="009E61BC" w:rsidRPr="009E61BC" w14:paraId="32B2DB5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2A1F02F"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987F106"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F3644A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3AFFA" w14:textId="77777777" w:rsidR="009E61BC" w:rsidRPr="00890B0C" w:rsidRDefault="009E61BC">
            <w:pPr>
              <w:pStyle w:val="MsgTableBody"/>
              <w:jc w:val="center"/>
              <w:rPr>
                <w:noProof/>
              </w:rPr>
            </w:pPr>
            <w:r w:rsidRPr="00890B0C">
              <w:rPr>
                <w:noProof/>
              </w:rPr>
              <w:t>2</w:t>
            </w:r>
          </w:p>
        </w:tc>
      </w:tr>
      <w:tr w:rsidR="009E61BC" w:rsidRPr="009E61BC" w14:paraId="6DAFD1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958A6D"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DEC27B4"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37BBEF6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BC8B6" w14:textId="77777777" w:rsidR="009E61BC" w:rsidRPr="00890B0C" w:rsidRDefault="009E61BC">
            <w:pPr>
              <w:pStyle w:val="MsgTableBody"/>
              <w:jc w:val="center"/>
              <w:rPr>
                <w:noProof/>
              </w:rPr>
            </w:pPr>
            <w:r w:rsidRPr="00890B0C">
              <w:rPr>
                <w:noProof/>
              </w:rPr>
              <w:t>3</w:t>
            </w:r>
          </w:p>
        </w:tc>
      </w:tr>
      <w:tr w:rsidR="009E61BC" w:rsidRPr="009E61BC" w14:paraId="78C91E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12429C"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109206F5"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4D21A5E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60135" w14:textId="77777777" w:rsidR="009E61BC" w:rsidRPr="00890B0C" w:rsidRDefault="009E61BC">
            <w:pPr>
              <w:pStyle w:val="MsgTableBody"/>
              <w:jc w:val="center"/>
              <w:rPr>
                <w:noProof/>
              </w:rPr>
            </w:pPr>
          </w:p>
        </w:tc>
      </w:tr>
      <w:tr w:rsidR="009E61BC" w:rsidRPr="009E61BC" w14:paraId="7B81DE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B2624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1471DF3E"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F8E1AF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EA1CC" w14:textId="77777777" w:rsidR="009E61BC" w:rsidRPr="00890B0C" w:rsidRDefault="009E61BC">
            <w:pPr>
              <w:pStyle w:val="MsgTableBody"/>
              <w:jc w:val="center"/>
              <w:rPr>
                <w:noProof/>
              </w:rPr>
            </w:pPr>
            <w:r w:rsidRPr="00890B0C">
              <w:rPr>
                <w:noProof/>
              </w:rPr>
              <w:t>3</w:t>
            </w:r>
          </w:p>
        </w:tc>
      </w:tr>
      <w:tr w:rsidR="000A4977" w:rsidRPr="009E61BC" w14:paraId="598AE9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2ED6D5"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FF476A1"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077E2BE"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26E36" w14:textId="77777777" w:rsidR="000A4977" w:rsidRPr="00890B0C" w:rsidRDefault="000A4977" w:rsidP="000A4977">
            <w:pPr>
              <w:pStyle w:val="MsgTableBody"/>
              <w:jc w:val="center"/>
              <w:rPr>
                <w:noProof/>
              </w:rPr>
            </w:pPr>
            <w:r>
              <w:rPr>
                <w:noProof/>
              </w:rPr>
              <w:t>4</w:t>
            </w:r>
          </w:p>
        </w:tc>
      </w:tr>
      <w:tr w:rsidR="009E61BC" w:rsidRPr="009E61BC" w14:paraId="7F09BC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31A16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280AA791"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BCB3E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3BDEA" w14:textId="77777777" w:rsidR="009E61BC" w:rsidRPr="00890B0C" w:rsidRDefault="009E61BC">
            <w:pPr>
              <w:pStyle w:val="MsgTableBody"/>
              <w:jc w:val="center"/>
              <w:rPr>
                <w:noProof/>
              </w:rPr>
            </w:pPr>
            <w:r w:rsidRPr="00890B0C">
              <w:rPr>
                <w:noProof/>
              </w:rPr>
              <w:t>3</w:t>
            </w:r>
          </w:p>
        </w:tc>
      </w:tr>
      <w:tr w:rsidR="009E61BC" w:rsidRPr="009E61BC" w14:paraId="7B86859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395773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80BBBB9"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52D5EE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89EB4AF" w14:textId="77777777" w:rsidR="009E61BC" w:rsidRPr="00890B0C" w:rsidRDefault="009E61BC">
            <w:pPr>
              <w:pStyle w:val="MsgTableBody"/>
              <w:jc w:val="center"/>
              <w:rPr>
                <w:noProof/>
              </w:rPr>
            </w:pPr>
          </w:p>
        </w:tc>
      </w:tr>
    </w:tbl>
    <w:p w14:paraId="72BF36BC"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20D076F1"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CA3BE83" w14:textId="77777777" w:rsidR="008D2FCC" w:rsidRDefault="008D2FCC" w:rsidP="008D2FCC">
            <w:pPr>
              <w:pStyle w:val="ACK-ChoreographyHeader"/>
            </w:pPr>
            <w:r>
              <w:lastRenderedPageBreak/>
              <w:t>Acknowledgment Choreography</w:t>
            </w:r>
          </w:p>
        </w:tc>
      </w:tr>
      <w:tr w:rsidR="008D2FCC" w14:paraId="71A8798C"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786FBCBC" w14:textId="77777777" w:rsidR="008D2FCC" w:rsidRDefault="008D2FCC" w:rsidP="008D2FCC">
            <w:pPr>
              <w:pStyle w:val="ACK-ChoreographyHeader"/>
            </w:pPr>
            <w:r w:rsidRPr="00890B0C">
              <w:rPr>
                <w:noProof/>
              </w:rPr>
              <w:t>BAR^P06^BAR_P06</w:t>
            </w:r>
          </w:p>
        </w:tc>
      </w:tr>
      <w:tr w:rsidR="00B462B6" w14:paraId="51B8B07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4BD66F"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36E53C9"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A9142B4" w14:textId="77777777" w:rsidR="00B462B6" w:rsidRDefault="00B462B6" w:rsidP="00FB4E0F">
            <w:pPr>
              <w:pStyle w:val="ACK-ChoreographyBody"/>
            </w:pPr>
            <w:r>
              <w:t>Field value: Enhanced mode</w:t>
            </w:r>
          </w:p>
        </w:tc>
      </w:tr>
      <w:tr w:rsidR="00B462B6" w14:paraId="0E6AD5C7"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355653C4"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BD8692F"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84807E4"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E638B2D"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1BDEEC8E"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5225C7B2" w14:textId="77777777" w:rsidR="00B462B6" w:rsidRDefault="00B462B6" w:rsidP="00FB4E0F">
            <w:pPr>
              <w:pStyle w:val="ACK-ChoreographyBody"/>
            </w:pPr>
            <w:r>
              <w:t>AL, SU, ER</w:t>
            </w:r>
          </w:p>
        </w:tc>
      </w:tr>
      <w:tr w:rsidR="00B462B6" w14:paraId="1F57ACC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3397EC2A"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64BDBED"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740F6AE"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244340C"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6D8D8B18"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6A1E16A5" w14:textId="77777777" w:rsidR="00B462B6" w:rsidRDefault="00B462B6" w:rsidP="00FB4E0F">
            <w:pPr>
              <w:pStyle w:val="ACK-ChoreographyBody"/>
            </w:pPr>
            <w:r>
              <w:t>AL, SU, ER</w:t>
            </w:r>
          </w:p>
        </w:tc>
      </w:tr>
      <w:tr w:rsidR="00B462B6" w14:paraId="64C2F627"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18B48C6" w14:textId="77777777" w:rsidR="00B462B6" w:rsidRDefault="00B462B6" w:rsidP="00FB4E0F">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773938B"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7F01D82"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A8B349"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5FF2ADB1"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BFE45A6" w14:textId="77777777" w:rsidR="00B462B6" w:rsidRDefault="00B462B6" w:rsidP="00FB4E0F">
            <w:pPr>
              <w:pStyle w:val="ACK-ChoreographyBody"/>
            </w:pPr>
            <w:r>
              <w:rPr>
                <w:szCs w:val="16"/>
              </w:rPr>
              <w:t>ACK^P06^ACK</w:t>
            </w:r>
          </w:p>
        </w:tc>
      </w:tr>
      <w:tr w:rsidR="00B462B6" w14:paraId="5EE2903D"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66A11F5" w14:textId="77777777" w:rsidR="00B462B6" w:rsidRDefault="00B462B6" w:rsidP="00FB4E0F">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4E3FAB09"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7B915999"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122740EA"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F20E14"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0F12CA2B" w14:textId="77777777" w:rsidR="00B462B6" w:rsidRDefault="00B462B6" w:rsidP="00FB4E0F">
            <w:pPr>
              <w:pStyle w:val="ACK-ChoreographyBody"/>
            </w:pPr>
            <w:r>
              <w:rPr>
                <w:szCs w:val="16"/>
              </w:rPr>
              <w:t>ACK^P06^ACK</w:t>
            </w:r>
          </w:p>
        </w:tc>
      </w:tr>
    </w:tbl>
    <w:p w14:paraId="34C44BFA" w14:textId="77777777" w:rsidR="009E61BC" w:rsidRPr="00890B0C" w:rsidRDefault="009E61BC">
      <w:pPr>
        <w:rPr>
          <w:noProof/>
        </w:rPr>
      </w:pPr>
    </w:p>
    <w:p w14:paraId="69A38B29"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5D2E621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21E9FD3"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E64C2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D0345B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1971C88" w14:textId="77777777" w:rsidR="009E61BC" w:rsidRPr="00890B0C" w:rsidRDefault="009E61BC">
            <w:pPr>
              <w:pStyle w:val="MsgTableHeader"/>
              <w:jc w:val="center"/>
              <w:rPr>
                <w:noProof/>
              </w:rPr>
            </w:pPr>
            <w:r w:rsidRPr="00890B0C">
              <w:rPr>
                <w:noProof/>
              </w:rPr>
              <w:t>Chapter</w:t>
            </w:r>
          </w:p>
        </w:tc>
      </w:tr>
      <w:tr w:rsidR="009E61BC" w:rsidRPr="009E61BC" w14:paraId="5D65C5C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775567B"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B8395E2"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19D9D8"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C6E5AD" w14:textId="77777777" w:rsidR="009E61BC" w:rsidRPr="00890B0C" w:rsidRDefault="009E61BC">
            <w:pPr>
              <w:pStyle w:val="MsgTableBody"/>
              <w:jc w:val="center"/>
              <w:rPr>
                <w:noProof/>
              </w:rPr>
            </w:pPr>
            <w:r w:rsidRPr="00890B0C">
              <w:rPr>
                <w:noProof/>
              </w:rPr>
              <w:t>2</w:t>
            </w:r>
          </w:p>
        </w:tc>
      </w:tr>
      <w:tr w:rsidR="009E61BC" w:rsidRPr="009E61BC" w14:paraId="663D734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46182B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BE17AE1"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433EAF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B09A2" w14:textId="77777777" w:rsidR="009E61BC" w:rsidRPr="00890B0C" w:rsidRDefault="009E61BC">
            <w:pPr>
              <w:pStyle w:val="MsgTableBody"/>
              <w:jc w:val="center"/>
              <w:rPr>
                <w:noProof/>
              </w:rPr>
            </w:pPr>
            <w:r w:rsidRPr="00890B0C">
              <w:rPr>
                <w:noProof/>
              </w:rPr>
              <w:t>2</w:t>
            </w:r>
          </w:p>
        </w:tc>
      </w:tr>
      <w:tr w:rsidR="009E61BC" w:rsidRPr="009E61BC" w14:paraId="5A7C63E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7B519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BF4F00F"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AA34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6D0FE" w14:textId="77777777" w:rsidR="009E61BC" w:rsidRPr="00890B0C" w:rsidRDefault="009E61BC">
            <w:pPr>
              <w:pStyle w:val="MsgTableBody"/>
              <w:jc w:val="center"/>
              <w:rPr>
                <w:noProof/>
              </w:rPr>
            </w:pPr>
            <w:r w:rsidRPr="00890B0C">
              <w:rPr>
                <w:noProof/>
              </w:rPr>
              <w:t>2</w:t>
            </w:r>
          </w:p>
        </w:tc>
      </w:tr>
      <w:tr w:rsidR="009E61BC" w:rsidRPr="009E61BC" w14:paraId="21083B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12A27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2F06701"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0BAC8A3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8618" w14:textId="77777777" w:rsidR="009E61BC" w:rsidRPr="00890B0C" w:rsidRDefault="009E61BC">
            <w:pPr>
              <w:pStyle w:val="MsgTableBody"/>
              <w:jc w:val="center"/>
              <w:rPr>
                <w:noProof/>
              </w:rPr>
            </w:pPr>
            <w:r w:rsidRPr="00890B0C">
              <w:rPr>
                <w:noProof/>
              </w:rPr>
              <w:t>2</w:t>
            </w:r>
          </w:p>
        </w:tc>
      </w:tr>
      <w:tr w:rsidR="009E61BC" w:rsidRPr="009E61BC" w14:paraId="50986AF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3D8117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3225B1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80E6EC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BCC32D" w14:textId="77777777" w:rsidR="009E61BC" w:rsidRPr="00890B0C" w:rsidRDefault="009E61BC">
            <w:pPr>
              <w:pStyle w:val="MsgTableBody"/>
              <w:jc w:val="center"/>
              <w:rPr>
                <w:noProof/>
              </w:rPr>
            </w:pPr>
            <w:r w:rsidRPr="00890B0C">
              <w:rPr>
                <w:noProof/>
              </w:rPr>
              <w:t>2</w:t>
            </w:r>
          </w:p>
        </w:tc>
      </w:tr>
    </w:tbl>
    <w:p w14:paraId="024D5D5B"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BE35C3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D031FAF" w14:textId="77777777" w:rsidR="00901A1B" w:rsidRDefault="00901A1B" w:rsidP="00901A1B">
            <w:pPr>
              <w:pStyle w:val="ACK-ChoreographyHeader"/>
            </w:pPr>
            <w:r>
              <w:t>Acknowledgment Choreography</w:t>
            </w:r>
          </w:p>
        </w:tc>
      </w:tr>
      <w:tr w:rsidR="00901A1B" w14:paraId="5BD8D9D9"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C545F4D" w14:textId="77777777" w:rsidR="00901A1B" w:rsidRDefault="008D2FCC" w:rsidP="00901A1B">
            <w:pPr>
              <w:pStyle w:val="ACK-ChoreographyHeader"/>
            </w:pPr>
            <w:r w:rsidRPr="00890B0C">
              <w:rPr>
                <w:noProof/>
              </w:rPr>
              <w:t>ACK^P06^ACK</w:t>
            </w:r>
          </w:p>
        </w:tc>
      </w:tr>
      <w:tr w:rsidR="00751841" w14:paraId="2894E3A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2A419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23C71A"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9A0A95" w14:textId="77777777" w:rsidR="00751841" w:rsidRDefault="00751841">
            <w:pPr>
              <w:pStyle w:val="ACK-ChoreographyBody"/>
            </w:pPr>
            <w:r>
              <w:t>Field value: Enhanced mode</w:t>
            </w:r>
          </w:p>
        </w:tc>
      </w:tr>
      <w:tr w:rsidR="00751841" w14:paraId="6B7959F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EF2CC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C94B7D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05D70C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BC2237" w14:textId="77777777" w:rsidR="00751841" w:rsidRDefault="00751841">
            <w:pPr>
              <w:pStyle w:val="ACK-ChoreographyBody"/>
            </w:pPr>
            <w:r>
              <w:t>AL, SU, ER</w:t>
            </w:r>
          </w:p>
        </w:tc>
      </w:tr>
      <w:tr w:rsidR="00751841" w14:paraId="4C1B2FE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7E4017"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B6D6B8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FC2E43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BA31F4" w14:textId="77777777" w:rsidR="00751841" w:rsidRDefault="00751841">
            <w:pPr>
              <w:pStyle w:val="ACK-ChoreographyBody"/>
            </w:pPr>
            <w:r>
              <w:t>NE</w:t>
            </w:r>
          </w:p>
        </w:tc>
      </w:tr>
      <w:tr w:rsidR="00751841" w14:paraId="2F91203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A09E86B"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792624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2C48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D4A1EEC" w14:textId="77777777" w:rsidR="00751841" w:rsidRDefault="00B462B6">
            <w:pPr>
              <w:pStyle w:val="ACK-ChoreographyBody"/>
            </w:pPr>
            <w:r>
              <w:rPr>
                <w:szCs w:val="16"/>
              </w:rPr>
              <w:t>ACK^P06</w:t>
            </w:r>
            <w:r w:rsidR="00751841">
              <w:rPr>
                <w:szCs w:val="16"/>
              </w:rPr>
              <w:t>^ACK</w:t>
            </w:r>
          </w:p>
        </w:tc>
      </w:tr>
      <w:tr w:rsidR="00751841" w14:paraId="4B516F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D8CFD8C"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4E7C67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AB59E91"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4910AA1" w14:textId="77777777" w:rsidR="00751841" w:rsidRDefault="00751841">
            <w:pPr>
              <w:pStyle w:val="ACK-ChoreographyBody"/>
            </w:pPr>
            <w:r>
              <w:t>-</w:t>
            </w:r>
          </w:p>
        </w:tc>
      </w:tr>
    </w:tbl>
    <w:p w14:paraId="0E3BA103" w14:textId="77777777" w:rsidR="009E61BC" w:rsidRPr="00890B0C" w:rsidRDefault="009E61BC">
      <w:pPr>
        <w:pStyle w:val="NormalIndented"/>
        <w:rPr>
          <w:noProof/>
        </w:rPr>
      </w:pPr>
      <w:r w:rsidRPr="00890B0C">
        <w:rPr>
          <w:noProof/>
        </w:rPr>
        <w:t>The error segment indicates the fields that caused a transaction to be rejected.</w:t>
      </w:r>
    </w:p>
    <w:p w14:paraId="209C9BC6"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3310D0CC" w14:textId="77777777" w:rsidR="009E61BC" w:rsidRPr="00890B0C" w:rsidRDefault="009E61BC">
      <w:pPr>
        <w:pStyle w:val="Heading3"/>
        <w:rPr>
          <w:noProof/>
        </w:rPr>
      </w:pPr>
      <w:r w:rsidRPr="00890B0C">
        <w:rPr>
          <w:noProof/>
        </w:rPr>
        <w:t xml:space="preserve"> </w:t>
      </w:r>
      <w:bookmarkStart w:id="248" w:name="_Toc1881962"/>
      <w:bookmarkStart w:id="249" w:name="_Toc89062821"/>
      <w:bookmarkStart w:id="250" w:name="_Toc20321542"/>
      <w:bookmarkStart w:id="251" w:name="_Toc27825954"/>
      <w:r w:rsidRPr="00890B0C">
        <w:rPr>
          <w:noProof/>
        </w:rPr>
        <w:t>BAR/ACK - Transmit Ambulatory Payment Classification (APC) Groups (Event P10)</w:t>
      </w:r>
      <w:bookmarkEnd w:id="248"/>
      <w:bookmarkEnd w:id="249"/>
      <w:bookmarkEnd w:id="250"/>
      <w:bookmarkEnd w:id="251"/>
      <w:r w:rsidR="005B65F4" w:rsidRPr="00890B0C">
        <w:rPr>
          <w:noProof/>
        </w:rPr>
        <w:fldChar w:fldCharType="begin"/>
      </w:r>
      <w:r w:rsidRPr="00890B0C">
        <w:rPr>
          <w:noProof/>
        </w:rPr>
        <w:instrText>XE "P10"</w:instrText>
      </w:r>
      <w:r w:rsidR="005B65F4" w:rsidRPr="00890B0C">
        <w:rPr>
          <w:noProof/>
        </w:rPr>
        <w:fldChar w:fldCharType="end"/>
      </w:r>
    </w:p>
    <w:p w14:paraId="2727021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E882059"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13B9FA5"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74DB0B3"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A80AFF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5EBC158"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6065174C" w14:textId="77777777" w:rsidR="009E61BC" w:rsidRPr="00890B0C" w:rsidRDefault="009E61BC">
            <w:pPr>
              <w:pStyle w:val="MsgTableHeader"/>
              <w:jc w:val="center"/>
              <w:rPr>
                <w:noProof/>
              </w:rPr>
            </w:pPr>
            <w:r w:rsidRPr="00890B0C">
              <w:rPr>
                <w:noProof/>
              </w:rPr>
              <w:t>Chapter</w:t>
            </w:r>
          </w:p>
        </w:tc>
      </w:tr>
      <w:tr w:rsidR="009E61BC" w:rsidRPr="009E61BC" w14:paraId="5CFFA27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76839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460DBAC"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52D8215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82CD02" w14:textId="77777777" w:rsidR="009E61BC" w:rsidRPr="00890B0C" w:rsidRDefault="009E61BC">
            <w:pPr>
              <w:pStyle w:val="MsgTableBody"/>
              <w:jc w:val="center"/>
              <w:rPr>
                <w:noProof/>
              </w:rPr>
            </w:pPr>
            <w:r w:rsidRPr="00890B0C">
              <w:rPr>
                <w:noProof/>
              </w:rPr>
              <w:t>2</w:t>
            </w:r>
          </w:p>
        </w:tc>
      </w:tr>
      <w:tr w:rsidR="009E61BC" w:rsidRPr="009E61BC" w14:paraId="7C535B9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096A4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240047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CF7D9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9BA78" w14:textId="77777777" w:rsidR="009E61BC" w:rsidRPr="00890B0C" w:rsidRDefault="009E61BC">
            <w:pPr>
              <w:pStyle w:val="MsgTableBody"/>
              <w:jc w:val="center"/>
              <w:rPr>
                <w:noProof/>
              </w:rPr>
            </w:pPr>
            <w:r w:rsidRPr="00890B0C">
              <w:rPr>
                <w:noProof/>
              </w:rPr>
              <w:t>2</w:t>
            </w:r>
          </w:p>
        </w:tc>
      </w:tr>
      <w:tr w:rsidR="009E61BC" w:rsidRPr="009E61BC" w14:paraId="03DCEF8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4EDB36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4E095B4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80078B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7D05" w14:textId="77777777" w:rsidR="009E61BC" w:rsidRPr="00890B0C" w:rsidRDefault="009E61BC">
            <w:pPr>
              <w:pStyle w:val="MsgTableBody"/>
              <w:jc w:val="center"/>
              <w:rPr>
                <w:noProof/>
              </w:rPr>
            </w:pPr>
            <w:r w:rsidRPr="00890B0C">
              <w:rPr>
                <w:noProof/>
              </w:rPr>
              <w:t>2</w:t>
            </w:r>
          </w:p>
        </w:tc>
      </w:tr>
      <w:tr w:rsidR="009E61BC" w:rsidRPr="009E61BC" w14:paraId="174105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DEB9AE" w14:textId="77777777" w:rsidR="009E61BC" w:rsidRPr="00890B0C" w:rsidRDefault="009E61BC">
            <w:pPr>
              <w:pStyle w:val="MsgTableBody"/>
              <w:rPr>
                <w:noProof/>
              </w:rPr>
            </w:pPr>
            <w:r w:rsidRPr="00890B0C">
              <w:rPr>
                <w:noProof/>
              </w:rPr>
              <w:lastRenderedPageBreak/>
              <w:t>EVN</w:t>
            </w:r>
          </w:p>
        </w:tc>
        <w:tc>
          <w:tcPr>
            <w:tcW w:w="4320" w:type="dxa"/>
            <w:tcBorders>
              <w:top w:val="dotted" w:sz="4" w:space="0" w:color="auto"/>
              <w:left w:val="nil"/>
              <w:bottom w:val="dotted" w:sz="4" w:space="0" w:color="auto"/>
              <w:right w:val="nil"/>
            </w:tcBorders>
            <w:shd w:val="clear" w:color="auto" w:fill="FFFFFF"/>
          </w:tcPr>
          <w:p w14:paraId="748630A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5B05A52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E8AD7" w14:textId="77777777" w:rsidR="009E61BC" w:rsidRPr="00890B0C" w:rsidRDefault="009E61BC">
            <w:pPr>
              <w:pStyle w:val="MsgTableBody"/>
              <w:jc w:val="center"/>
              <w:rPr>
                <w:noProof/>
              </w:rPr>
            </w:pPr>
            <w:r w:rsidRPr="00890B0C">
              <w:rPr>
                <w:noProof/>
              </w:rPr>
              <w:t>3</w:t>
            </w:r>
          </w:p>
        </w:tc>
      </w:tr>
      <w:tr w:rsidR="009E61BC" w:rsidRPr="009E61BC" w14:paraId="4B021F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73CD29"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59926500"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03999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AF2D2" w14:textId="77777777" w:rsidR="009E61BC" w:rsidRPr="00890B0C" w:rsidRDefault="009E61BC">
            <w:pPr>
              <w:pStyle w:val="MsgTableBody"/>
              <w:jc w:val="center"/>
              <w:rPr>
                <w:noProof/>
              </w:rPr>
            </w:pPr>
            <w:r w:rsidRPr="00890B0C">
              <w:rPr>
                <w:noProof/>
              </w:rPr>
              <w:t>3</w:t>
            </w:r>
          </w:p>
        </w:tc>
      </w:tr>
      <w:tr w:rsidR="00887E0C" w:rsidRPr="009E61BC" w14:paraId="71D2483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8260EF"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3CD8771"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D1D2F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8250E" w14:textId="77777777" w:rsidR="00887E0C" w:rsidRPr="00890B0C" w:rsidRDefault="00887E0C" w:rsidP="00887E0C">
            <w:pPr>
              <w:pStyle w:val="MsgTableBody"/>
              <w:jc w:val="center"/>
              <w:rPr>
                <w:noProof/>
              </w:rPr>
            </w:pPr>
            <w:r>
              <w:rPr>
                <w:noProof/>
              </w:rPr>
              <w:t>4</w:t>
            </w:r>
          </w:p>
        </w:tc>
      </w:tr>
      <w:tr w:rsidR="009E61BC" w:rsidRPr="009E61BC" w14:paraId="32CDD0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8BC9F"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54D8EF69"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656C3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4F7A8" w14:textId="77777777" w:rsidR="009E61BC" w:rsidRPr="00890B0C" w:rsidRDefault="009E61BC">
            <w:pPr>
              <w:pStyle w:val="MsgTableBody"/>
              <w:jc w:val="center"/>
              <w:rPr>
                <w:noProof/>
              </w:rPr>
            </w:pPr>
            <w:r w:rsidRPr="00890B0C">
              <w:rPr>
                <w:noProof/>
              </w:rPr>
              <w:t>3</w:t>
            </w:r>
          </w:p>
        </w:tc>
      </w:tr>
      <w:tr w:rsidR="00F524DE" w:rsidRPr="009E61BC" w14:paraId="584999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B2A13E"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0BE0954D"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41CC7347"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6F4F7F" w14:textId="77777777" w:rsidR="00F524DE" w:rsidRPr="00890B0C" w:rsidRDefault="00F524DE">
            <w:pPr>
              <w:pStyle w:val="MsgTableBody"/>
              <w:jc w:val="center"/>
              <w:rPr>
                <w:noProof/>
              </w:rPr>
            </w:pPr>
          </w:p>
        </w:tc>
      </w:tr>
      <w:tr w:rsidR="009E61BC" w:rsidRPr="009E61BC" w14:paraId="785F32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9D0438"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14B7902B"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12281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D5C6B" w14:textId="77777777" w:rsidR="009E61BC" w:rsidRPr="00890B0C" w:rsidRDefault="009E61BC">
            <w:pPr>
              <w:pStyle w:val="MsgTableBody"/>
              <w:jc w:val="center"/>
              <w:rPr>
                <w:noProof/>
              </w:rPr>
            </w:pPr>
            <w:r w:rsidRPr="00890B0C">
              <w:rPr>
                <w:noProof/>
              </w:rPr>
              <w:t>6</w:t>
            </w:r>
          </w:p>
        </w:tc>
      </w:tr>
      <w:tr w:rsidR="00F524DE" w:rsidRPr="009E61BC" w14:paraId="5413AD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1FBE8B"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7DDC712"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322AB8A9"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AEAEF" w14:textId="77777777" w:rsidR="00F524DE" w:rsidRPr="00890B0C" w:rsidRDefault="00F524DE">
            <w:pPr>
              <w:pStyle w:val="MsgTableBody"/>
              <w:jc w:val="center"/>
              <w:rPr>
                <w:noProof/>
              </w:rPr>
            </w:pPr>
          </w:p>
        </w:tc>
      </w:tr>
      <w:tr w:rsidR="009E61BC" w:rsidRPr="009E61BC" w14:paraId="324FD4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01C55D" w14:textId="77777777" w:rsidR="009E61BC" w:rsidRPr="00890B0C" w:rsidRDefault="00C4556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68FD3E99"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6576E2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A2163" w14:textId="77777777" w:rsidR="009E61BC" w:rsidRPr="00890B0C" w:rsidRDefault="009E61BC">
            <w:pPr>
              <w:pStyle w:val="MsgTableBody"/>
              <w:jc w:val="center"/>
              <w:rPr>
                <w:noProof/>
              </w:rPr>
            </w:pPr>
            <w:r w:rsidRPr="00890B0C">
              <w:rPr>
                <w:noProof/>
              </w:rPr>
              <w:t>6</w:t>
            </w:r>
          </w:p>
        </w:tc>
      </w:tr>
      <w:tr w:rsidR="009E61BC" w:rsidRPr="009E61BC" w14:paraId="1101B9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A70778"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1D65BDE"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678EFBE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1FBB1" w14:textId="77777777" w:rsidR="009E61BC" w:rsidRPr="00890B0C" w:rsidRDefault="009E61BC">
            <w:pPr>
              <w:pStyle w:val="MsgTableBody"/>
              <w:jc w:val="center"/>
              <w:rPr>
                <w:noProof/>
              </w:rPr>
            </w:pPr>
          </w:p>
        </w:tc>
      </w:tr>
      <w:tr w:rsidR="009E61BC" w:rsidRPr="009E61BC" w14:paraId="375027E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3260E4"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9BBAE58"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401C438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587368" w14:textId="77777777" w:rsidR="009E61BC" w:rsidRPr="00890B0C" w:rsidRDefault="009E61BC">
            <w:pPr>
              <w:pStyle w:val="MsgTableBody"/>
              <w:jc w:val="center"/>
              <w:rPr>
                <w:noProof/>
              </w:rPr>
            </w:pPr>
            <w:r w:rsidRPr="00890B0C">
              <w:rPr>
                <w:noProof/>
              </w:rPr>
              <w:t>6</w:t>
            </w:r>
          </w:p>
        </w:tc>
      </w:tr>
      <w:tr w:rsidR="009E61BC" w:rsidRPr="009E61BC" w14:paraId="0B8210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18DCC9"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9DAC024"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080A1C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5FB30" w14:textId="77777777" w:rsidR="009E61BC" w:rsidRPr="00890B0C" w:rsidRDefault="009E61BC">
            <w:pPr>
              <w:pStyle w:val="MsgTableBody"/>
              <w:jc w:val="center"/>
              <w:rPr>
                <w:noProof/>
              </w:rPr>
            </w:pPr>
            <w:r w:rsidRPr="00890B0C">
              <w:rPr>
                <w:noProof/>
              </w:rPr>
              <w:t>6</w:t>
            </w:r>
          </w:p>
        </w:tc>
      </w:tr>
      <w:tr w:rsidR="009E61BC" w:rsidRPr="009E61BC" w14:paraId="447D59C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7C16F81"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72DF5485"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7CBA560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83DB36" w14:textId="77777777" w:rsidR="009E61BC" w:rsidRPr="00890B0C" w:rsidRDefault="009E61BC">
            <w:pPr>
              <w:pStyle w:val="MsgTableBody"/>
              <w:jc w:val="center"/>
              <w:rPr>
                <w:noProof/>
              </w:rPr>
            </w:pPr>
          </w:p>
        </w:tc>
      </w:tr>
    </w:tbl>
    <w:p w14:paraId="17EA9CE9"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6F997D41"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1E925A28" w14:textId="77777777" w:rsidR="00901A1B" w:rsidRDefault="00901A1B" w:rsidP="00901A1B">
            <w:pPr>
              <w:pStyle w:val="ACK-ChoreographyHeader"/>
            </w:pPr>
            <w:r>
              <w:t>Acknowledgment Choreography</w:t>
            </w:r>
          </w:p>
        </w:tc>
      </w:tr>
      <w:tr w:rsidR="00901A1B" w14:paraId="0648F1AD"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6E6726D0" w14:textId="77777777" w:rsidR="00901A1B" w:rsidRDefault="008D2FCC" w:rsidP="00901A1B">
            <w:pPr>
              <w:pStyle w:val="ACK-ChoreographyHeader"/>
            </w:pPr>
            <w:r w:rsidRPr="00890B0C">
              <w:rPr>
                <w:noProof/>
              </w:rPr>
              <w:t>BAR^P10^BAR_P10</w:t>
            </w:r>
          </w:p>
        </w:tc>
      </w:tr>
      <w:tr w:rsidR="00751841" w14:paraId="5057881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76C33E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D108F71"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F5BD06C" w14:textId="77777777" w:rsidR="00751841" w:rsidRDefault="00751841" w:rsidP="00751841">
            <w:pPr>
              <w:pStyle w:val="ACK-ChoreographyBody"/>
            </w:pPr>
            <w:r>
              <w:t>Field value: Enhanced mode</w:t>
            </w:r>
          </w:p>
        </w:tc>
      </w:tr>
      <w:tr w:rsidR="00751841" w14:paraId="7EF6436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0BBCEE"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5BDE9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977F2F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9AFF373"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3E1B4BD5"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3839080A" w14:textId="77777777" w:rsidR="00751841" w:rsidRDefault="00751841" w:rsidP="00751841">
            <w:pPr>
              <w:pStyle w:val="ACK-ChoreographyBody"/>
            </w:pPr>
            <w:r>
              <w:t>AL, SU, ER</w:t>
            </w:r>
          </w:p>
        </w:tc>
      </w:tr>
      <w:tr w:rsidR="00751841" w14:paraId="7F6F735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8854D4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CF20B0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C9E303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BAD511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30C3997"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70A4115" w14:textId="77777777" w:rsidR="00751841" w:rsidRDefault="00751841" w:rsidP="00751841">
            <w:pPr>
              <w:pStyle w:val="ACK-ChoreographyBody"/>
            </w:pPr>
            <w:r>
              <w:t>AL, SU, ER</w:t>
            </w:r>
          </w:p>
        </w:tc>
      </w:tr>
      <w:tr w:rsidR="00751841" w14:paraId="09CA4EBF"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6043"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381E931"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9DBEA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4C2C0D9"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4E6D2E8E"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4D9FE2BD" w14:textId="77777777" w:rsidR="00751841" w:rsidRDefault="00B462B6" w:rsidP="00751841">
            <w:pPr>
              <w:pStyle w:val="ACK-ChoreographyBody"/>
            </w:pPr>
            <w:r>
              <w:rPr>
                <w:szCs w:val="16"/>
              </w:rPr>
              <w:t>ACK^P10</w:t>
            </w:r>
            <w:r w:rsidR="00751841">
              <w:rPr>
                <w:szCs w:val="16"/>
              </w:rPr>
              <w:t>^ACK</w:t>
            </w:r>
          </w:p>
        </w:tc>
      </w:tr>
      <w:tr w:rsidR="00751841" w14:paraId="1405C37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13B9FF2"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773E758"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147F1268"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9F1E7C9"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0055F938"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7D467BBC" w14:textId="77777777" w:rsidR="00751841" w:rsidRDefault="00B462B6" w:rsidP="00751841">
            <w:pPr>
              <w:pStyle w:val="ACK-ChoreographyBody"/>
            </w:pPr>
            <w:r>
              <w:rPr>
                <w:szCs w:val="16"/>
              </w:rPr>
              <w:t>ACK^P10</w:t>
            </w:r>
            <w:r w:rsidR="00751841">
              <w:rPr>
                <w:szCs w:val="16"/>
              </w:rPr>
              <w:t>^ACK</w:t>
            </w:r>
          </w:p>
        </w:tc>
      </w:tr>
    </w:tbl>
    <w:p w14:paraId="3C27E712" w14:textId="77777777" w:rsidR="009E61BC" w:rsidRPr="00890B0C" w:rsidRDefault="009E61BC">
      <w:pPr>
        <w:rPr>
          <w:noProof/>
        </w:rPr>
      </w:pPr>
    </w:p>
    <w:p w14:paraId="61D884A3"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E0FF83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A655F0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DFB1BA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561CC6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63EAB433" w14:textId="77777777" w:rsidR="009E61BC" w:rsidRPr="00890B0C" w:rsidRDefault="009E61BC">
            <w:pPr>
              <w:pStyle w:val="MsgTableHeader"/>
              <w:jc w:val="center"/>
              <w:rPr>
                <w:noProof/>
              </w:rPr>
            </w:pPr>
            <w:r w:rsidRPr="00890B0C">
              <w:rPr>
                <w:noProof/>
              </w:rPr>
              <w:t>Chapter</w:t>
            </w:r>
          </w:p>
        </w:tc>
      </w:tr>
      <w:tr w:rsidR="009E61BC" w:rsidRPr="009E61BC" w14:paraId="4AD5DE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5B35C1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CDF76C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3DB92A5"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9959731" w14:textId="77777777" w:rsidR="009E61BC" w:rsidRPr="00890B0C" w:rsidRDefault="009E61BC">
            <w:pPr>
              <w:pStyle w:val="MsgTableBody"/>
              <w:jc w:val="center"/>
              <w:rPr>
                <w:noProof/>
              </w:rPr>
            </w:pPr>
            <w:r w:rsidRPr="00890B0C">
              <w:rPr>
                <w:noProof/>
              </w:rPr>
              <w:t>2</w:t>
            </w:r>
          </w:p>
        </w:tc>
      </w:tr>
      <w:tr w:rsidR="009E61BC" w:rsidRPr="009E61BC" w14:paraId="3567E3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CDB08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2F9FEA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AB8E8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6E765" w14:textId="77777777" w:rsidR="009E61BC" w:rsidRPr="00890B0C" w:rsidRDefault="009E61BC">
            <w:pPr>
              <w:pStyle w:val="MsgTableBody"/>
              <w:jc w:val="center"/>
              <w:rPr>
                <w:noProof/>
              </w:rPr>
            </w:pPr>
            <w:r w:rsidRPr="00890B0C">
              <w:rPr>
                <w:noProof/>
              </w:rPr>
              <w:t>2</w:t>
            </w:r>
          </w:p>
        </w:tc>
      </w:tr>
      <w:tr w:rsidR="009E61BC" w:rsidRPr="009E61BC" w14:paraId="0A206F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83659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4DCC0FF"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4D5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22132" w14:textId="77777777" w:rsidR="009E61BC" w:rsidRPr="00890B0C" w:rsidRDefault="009E61BC">
            <w:pPr>
              <w:pStyle w:val="MsgTableBody"/>
              <w:jc w:val="center"/>
              <w:rPr>
                <w:noProof/>
              </w:rPr>
            </w:pPr>
            <w:r w:rsidRPr="00890B0C">
              <w:rPr>
                <w:noProof/>
              </w:rPr>
              <w:t>2</w:t>
            </w:r>
          </w:p>
        </w:tc>
      </w:tr>
      <w:tr w:rsidR="009E61BC" w:rsidRPr="009E61BC" w14:paraId="05D5B38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957EBD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CFFAD4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57A6BD7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FDEDE" w14:textId="77777777" w:rsidR="009E61BC" w:rsidRPr="00890B0C" w:rsidRDefault="009E61BC">
            <w:pPr>
              <w:pStyle w:val="MsgTableBody"/>
              <w:jc w:val="center"/>
              <w:rPr>
                <w:noProof/>
              </w:rPr>
            </w:pPr>
            <w:r w:rsidRPr="00890B0C">
              <w:rPr>
                <w:noProof/>
              </w:rPr>
              <w:t>2</w:t>
            </w:r>
          </w:p>
        </w:tc>
      </w:tr>
      <w:tr w:rsidR="009E61BC" w:rsidRPr="009E61BC" w14:paraId="0E86E1A3"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61E4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6CD5A0BA"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A83EC4A"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CC24E" w14:textId="77777777" w:rsidR="009E61BC" w:rsidRPr="00890B0C" w:rsidRDefault="009E61BC">
            <w:pPr>
              <w:pStyle w:val="MsgTableBody"/>
              <w:jc w:val="center"/>
              <w:rPr>
                <w:noProof/>
              </w:rPr>
            </w:pPr>
            <w:r w:rsidRPr="00890B0C">
              <w:rPr>
                <w:noProof/>
              </w:rPr>
              <w:t>2</w:t>
            </w:r>
          </w:p>
        </w:tc>
      </w:tr>
    </w:tbl>
    <w:p w14:paraId="678ADFA3"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36BE0B01"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5B25D9C" w14:textId="77777777" w:rsidR="00901A1B" w:rsidRDefault="00901A1B" w:rsidP="00901A1B">
            <w:pPr>
              <w:pStyle w:val="ACK-ChoreographyHeader"/>
            </w:pPr>
            <w:r>
              <w:t>Acknowledgment Choreography</w:t>
            </w:r>
          </w:p>
        </w:tc>
      </w:tr>
      <w:tr w:rsidR="00901A1B" w14:paraId="5ADB62C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3B8FD55" w14:textId="77777777" w:rsidR="00901A1B" w:rsidRDefault="008D2FCC" w:rsidP="00901A1B">
            <w:pPr>
              <w:pStyle w:val="ACK-ChoreographyHeader"/>
            </w:pPr>
            <w:r w:rsidRPr="00890B0C">
              <w:rPr>
                <w:noProof/>
              </w:rPr>
              <w:t>ACK^P10^ACK</w:t>
            </w:r>
          </w:p>
        </w:tc>
      </w:tr>
      <w:tr w:rsidR="00751841" w14:paraId="3265DF7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D69F97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93028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D58BEE" w14:textId="77777777" w:rsidR="00751841" w:rsidRDefault="00751841">
            <w:pPr>
              <w:pStyle w:val="ACK-ChoreographyBody"/>
            </w:pPr>
            <w:r>
              <w:t>Field value: Enhanced mode</w:t>
            </w:r>
          </w:p>
        </w:tc>
      </w:tr>
      <w:tr w:rsidR="00751841" w14:paraId="0C9EA20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93B707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564598"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0B8B32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BED92F" w14:textId="77777777" w:rsidR="00751841" w:rsidRDefault="00751841">
            <w:pPr>
              <w:pStyle w:val="ACK-ChoreographyBody"/>
            </w:pPr>
            <w:r>
              <w:t>AL, SU, ER</w:t>
            </w:r>
          </w:p>
        </w:tc>
      </w:tr>
      <w:tr w:rsidR="00751841" w14:paraId="2C748B7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CBA20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B8E547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E4BBC7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A8ADE07" w14:textId="77777777" w:rsidR="00751841" w:rsidRDefault="00751841">
            <w:pPr>
              <w:pStyle w:val="ACK-ChoreographyBody"/>
            </w:pPr>
            <w:r>
              <w:t>NE</w:t>
            </w:r>
          </w:p>
        </w:tc>
      </w:tr>
      <w:tr w:rsidR="00751841" w14:paraId="042AC0D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E17DED4"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44CC2922"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752C7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DAC4046" w14:textId="77777777" w:rsidR="00751841" w:rsidRDefault="00B462B6">
            <w:pPr>
              <w:pStyle w:val="ACK-ChoreographyBody"/>
            </w:pPr>
            <w:r>
              <w:rPr>
                <w:szCs w:val="16"/>
              </w:rPr>
              <w:t>ACK^P</w:t>
            </w:r>
            <w:r w:rsidR="00751841">
              <w:rPr>
                <w:szCs w:val="16"/>
              </w:rPr>
              <w:t>10^ACK</w:t>
            </w:r>
          </w:p>
        </w:tc>
      </w:tr>
      <w:tr w:rsidR="00751841" w14:paraId="35483B7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7355C1C"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551B941C"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0DCC6B"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267DAF9" w14:textId="77777777" w:rsidR="00751841" w:rsidRDefault="00751841">
            <w:pPr>
              <w:pStyle w:val="ACK-ChoreographyBody"/>
            </w:pPr>
            <w:r>
              <w:t>-</w:t>
            </w:r>
          </w:p>
        </w:tc>
      </w:tr>
    </w:tbl>
    <w:p w14:paraId="2F1E99ED" w14:textId="77777777" w:rsidR="009E61BC" w:rsidRPr="00890B0C" w:rsidRDefault="009E61BC">
      <w:pPr>
        <w:pStyle w:val="NormalIndented"/>
        <w:rPr>
          <w:noProof/>
        </w:rPr>
      </w:pPr>
      <w:r w:rsidRPr="00890B0C">
        <w:rPr>
          <w:noProof/>
        </w:rPr>
        <w:t>The error segment indicates the fields that caused a transaction to be rejected.</w:t>
      </w:r>
    </w:p>
    <w:p w14:paraId="4403F46F" w14:textId="77777777" w:rsidR="009E61BC" w:rsidRPr="00890B0C" w:rsidRDefault="009E61BC">
      <w:pPr>
        <w:pStyle w:val="Heading3"/>
        <w:rPr>
          <w:noProof/>
        </w:rPr>
      </w:pPr>
      <w:bookmarkStart w:id="252" w:name="_Toc1881963"/>
      <w:bookmarkStart w:id="253" w:name="_Toc89062822"/>
      <w:bookmarkStart w:id="254" w:name="_Toc20321543"/>
      <w:bookmarkStart w:id="255" w:name="_Toc27825955"/>
      <w:r w:rsidRPr="00890B0C">
        <w:rPr>
          <w:noProof/>
        </w:rPr>
        <w:lastRenderedPageBreak/>
        <w:t>DFT/ACK - Post Detail Financial Transactions - Expanded (Event P11)</w:t>
      </w:r>
      <w:bookmarkEnd w:id="252"/>
      <w:bookmarkEnd w:id="253"/>
      <w:bookmarkEnd w:id="254"/>
      <w:bookmarkEnd w:id="255"/>
      <w:r w:rsidR="005B65F4" w:rsidRPr="00890B0C">
        <w:rPr>
          <w:noProof/>
        </w:rPr>
        <w:fldChar w:fldCharType="begin"/>
      </w:r>
      <w:r w:rsidRPr="00890B0C">
        <w:rPr>
          <w:noProof/>
        </w:rPr>
        <w:instrText>XE "P11"</w:instrText>
      </w:r>
      <w:r w:rsidR="005B65F4" w:rsidRPr="00890B0C">
        <w:rPr>
          <w:noProof/>
        </w:rPr>
        <w:fldChar w:fldCharType="end"/>
      </w:r>
    </w:p>
    <w:p w14:paraId="66C53045"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5D9C120" w14:textId="77777777" w:rsidR="009E61BC" w:rsidRPr="00890B0C" w:rsidRDefault="009E61BC">
      <w:pPr>
        <w:pStyle w:val="NormalIndented"/>
        <w:rPr>
          <w:noProof/>
        </w:rPr>
      </w:pPr>
      <w:r w:rsidRPr="00890B0C">
        <w:rPr>
          <w:noProof/>
        </w:rPr>
        <w:t>Use case for adding the INx and GT1 segments inside the FT1 repetition:</w:t>
      </w:r>
    </w:p>
    <w:p w14:paraId="7DD2BE57"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8DD0805"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72895765"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F5D96C9"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9EAA4A5" w14:textId="77777777" w:rsidR="009E61BC" w:rsidRPr="00890B0C" w:rsidRDefault="009E61BC">
            <w:pPr>
              <w:pStyle w:val="MsgTableHeader"/>
              <w:rPr>
                <w:noProof/>
              </w:rPr>
            </w:pPr>
            <w:bookmarkStart w:id="256" w:name="_GoBack"/>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9BB1798"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985114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0F41887" w14:textId="77777777" w:rsidR="009E61BC" w:rsidRPr="00890B0C" w:rsidRDefault="009E61BC">
            <w:pPr>
              <w:pStyle w:val="MsgTableHeader"/>
              <w:jc w:val="center"/>
              <w:rPr>
                <w:noProof/>
              </w:rPr>
            </w:pPr>
            <w:r w:rsidRPr="00890B0C">
              <w:rPr>
                <w:noProof/>
              </w:rPr>
              <w:t>Chapter</w:t>
            </w:r>
          </w:p>
        </w:tc>
      </w:tr>
      <w:tr w:rsidR="009E61BC" w:rsidRPr="009E61BC" w14:paraId="471DFEF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46E692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AC4AAC4"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5D7D5C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09702" w14:textId="77777777" w:rsidR="009E61BC" w:rsidRPr="00890B0C" w:rsidRDefault="009E61BC">
            <w:pPr>
              <w:pStyle w:val="MsgTableBody"/>
              <w:jc w:val="center"/>
              <w:rPr>
                <w:noProof/>
              </w:rPr>
            </w:pPr>
            <w:r w:rsidRPr="00890B0C">
              <w:rPr>
                <w:noProof/>
              </w:rPr>
              <w:t>2</w:t>
            </w:r>
          </w:p>
        </w:tc>
      </w:tr>
      <w:tr w:rsidR="009E61BC" w:rsidRPr="009E61BC" w14:paraId="38DCBE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CA4DD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01A5A8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E1094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77B29" w14:textId="77777777" w:rsidR="009E61BC" w:rsidRPr="00890B0C" w:rsidRDefault="009E61BC">
            <w:pPr>
              <w:pStyle w:val="MsgTableBody"/>
              <w:jc w:val="center"/>
              <w:rPr>
                <w:noProof/>
              </w:rPr>
            </w:pPr>
            <w:r w:rsidRPr="00890B0C">
              <w:rPr>
                <w:noProof/>
              </w:rPr>
              <w:t>2</w:t>
            </w:r>
          </w:p>
        </w:tc>
      </w:tr>
      <w:tr w:rsidR="009E61BC" w:rsidRPr="009E61BC" w14:paraId="43223E7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85BA1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04048D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38179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ED8C0A" w14:textId="77777777" w:rsidR="009E61BC" w:rsidRPr="00890B0C" w:rsidRDefault="009E61BC">
            <w:pPr>
              <w:pStyle w:val="MsgTableBody"/>
              <w:jc w:val="center"/>
              <w:rPr>
                <w:noProof/>
              </w:rPr>
            </w:pPr>
            <w:r w:rsidRPr="00890B0C">
              <w:rPr>
                <w:noProof/>
              </w:rPr>
              <w:t>2</w:t>
            </w:r>
          </w:p>
        </w:tc>
      </w:tr>
      <w:tr w:rsidR="009E61BC" w:rsidRPr="009E61BC" w14:paraId="2479AEC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C3251D"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407380C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A1F67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A99C4" w14:textId="77777777" w:rsidR="009E61BC" w:rsidRPr="00890B0C" w:rsidRDefault="009E61BC">
            <w:pPr>
              <w:pStyle w:val="MsgTableBody"/>
              <w:jc w:val="center"/>
              <w:rPr>
                <w:noProof/>
              </w:rPr>
            </w:pPr>
            <w:r w:rsidRPr="00890B0C">
              <w:rPr>
                <w:noProof/>
              </w:rPr>
              <w:t>3</w:t>
            </w:r>
          </w:p>
        </w:tc>
      </w:tr>
      <w:tr w:rsidR="009E61BC" w:rsidRPr="009E61BC" w14:paraId="7D56CD3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33A39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717F6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D49354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21CE" w14:textId="77777777" w:rsidR="009E61BC" w:rsidRPr="00890B0C" w:rsidRDefault="009E61BC">
            <w:pPr>
              <w:pStyle w:val="MsgTableBody"/>
              <w:jc w:val="center"/>
              <w:rPr>
                <w:noProof/>
              </w:rPr>
            </w:pPr>
            <w:r w:rsidRPr="00890B0C">
              <w:rPr>
                <w:noProof/>
              </w:rPr>
              <w:t>3</w:t>
            </w:r>
          </w:p>
        </w:tc>
      </w:tr>
      <w:tr w:rsidR="00887E0C" w:rsidRPr="009E61BC" w14:paraId="53FE6A5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B16FD"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27DAC51"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48996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21FE5" w14:textId="77777777" w:rsidR="00887E0C" w:rsidRPr="00890B0C" w:rsidRDefault="00887E0C" w:rsidP="00887E0C">
            <w:pPr>
              <w:pStyle w:val="MsgTableBody"/>
              <w:jc w:val="center"/>
              <w:rPr>
                <w:noProof/>
              </w:rPr>
            </w:pPr>
            <w:r>
              <w:rPr>
                <w:noProof/>
              </w:rPr>
              <w:t>4</w:t>
            </w:r>
          </w:p>
        </w:tc>
      </w:tr>
      <w:tr w:rsidR="009E61BC" w:rsidRPr="009E61BC" w14:paraId="6E92E3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4320E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44529483"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F1847D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882226" w14:textId="77777777" w:rsidR="009E61BC" w:rsidRPr="00890B0C" w:rsidRDefault="009E61BC">
            <w:pPr>
              <w:pStyle w:val="MsgTableBody"/>
              <w:jc w:val="center"/>
              <w:rPr>
                <w:noProof/>
              </w:rPr>
            </w:pPr>
            <w:r w:rsidRPr="00890B0C">
              <w:rPr>
                <w:noProof/>
              </w:rPr>
              <w:t>3</w:t>
            </w:r>
          </w:p>
        </w:tc>
      </w:tr>
      <w:tr w:rsidR="009E61BC" w:rsidRPr="009E61BC" w14:paraId="5E5BFA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4417F76"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2FC392D5"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CE4BB5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4AB49" w14:textId="77777777" w:rsidR="009E61BC" w:rsidRPr="00890B0C" w:rsidRDefault="009E61BC" w:rsidP="00C21EE2">
            <w:pPr>
              <w:pStyle w:val="MsgTableBody"/>
              <w:jc w:val="center"/>
              <w:rPr>
                <w:noProof/>
              </w:rPr>
            </w:pPr>
          </w:p>
        </w:tc>
      </w:tr>
      <w:tr w:rsidR="000A4977" w:rsidRPr="009E61BC" w14:paraId="64776E8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B4E1E9"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7B4B5C64" w14:textId="77777777" w:rsidR="000A4977" w:rsidRPr="00890B0C" w:rsidRDefault="00C3303F" w:rsidP="000A4977">
            <w:pPr>
              <w:pStyle w:val="MsgTableBody"/>
              <w:rPr>
                <w:noProof/>
              </w:rPr>
            </w:pPr>
            <w:r w:rsidRPr="005A0473">
              <w:rPr>
                <w:b/>
                <w:noProof/>
                <w:rPrChange w:id="257" w:author="Frank Oemig" w:date="2020-11-24T19:07: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152463BD" w14:textId="77777777" w:rsidR="000A4977" w:rsidRPr="00890B0C" w:rsidRDefault="00713BF5" w:rsidP="000A4977">
            <w:pPr>
              <w:pStyle w:val="MsgTableBody"/>
              <w:jc w:val="center"/>
              <w:rPr>
                <w:noProof/>
              </w:rPr>
            </w:pPr>
            <w:r w:rsidRPr="005A0473">
              <w:rPr>
                <w:b/>
                <w:noProof/>
                <w:rPrChange w:id="258" w:author="Frank Oemig" w:date="2020-11-24T19:07: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3013036E" w14:textId="77777777" w:rsidR="000A4977" w:rsidRPr="00890B0C" w:rsidRDefault="000A4977" w:rsidP="000A4977">
            <w:pPr>
              <w:pStyle w:val="MsgTableBody"/>
              <w:jc w:val="center"/>
              <w:rPr>
                <w:noProof/>
              </w:rPr>
            </w:pPr>
            <w:r w:rsidRPr="00890B0C">
              <w:rPr>
                <w:noProof/>
              </w:rPr>
              <w:t>15</w:t>
            </w:r>
          </w:p>
        </w:tc>
      </w:tr>
      <w:tr w:rsidR="00CF2378" w:rsidRPr="009E61BC" w14:paraId="155B1D8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D7E32B" w14:textId="77777777" w:rsidR="00CF2378" w:rsidRPr="00890B0C" w:rsidRDefault="00CF2378" w:rsidP="002D1E6A">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32D650" w14:textId="77777777" w:rsidR="00CF2378" w:rsidRPr="00890B0C" w:rsidRDefault="00CF2378" w:rsidP="002D1E6A">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2E54B845"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DF6A1" w14:textId="77777777" w:rsidR="00CF2378" w:rsidRPr="00890B0C" w:rsidRDefault="00CF2378" w:rsidP="002D1E6A">
            <w:pPr>
              <w:pStyle w:val="MsgTableBody"/>
              <w:jc w:val="center"/>
              <w:rPr>
                <w:noProof/>
              </w:rPr>
            </w:pPr>
          </w:p>
        </w:tc>
      </w:tr>
      <w:tr w:rsidR="00CF2378" w:rsidRPr="009E61BC" w14:paraId="07D92F3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87E5B5" w14:textId="77777777" w:rsidR="00CF2378" w:rsidRPr="00890B0C" w:rsidRDefault="00CF2378" w:rsidP="002D1E6A">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F844DA8" w14:textId="77777777" w:rsidR="00CF2378" w:rsidRPr="00890B0C" w:rsidRDefault="00CF2378" w:rsidP="002D1E6A">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1A41E5E"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DCB32" w14:textId="77777777" w:rsidR="00CF2378" w:rsidRPr="00890B0C" w:rsidRDefault="00CF2378" w:rsidP="002D1E6A">
            <w:pPr>
              <w:pStyle w:val="MsgTableBody"/>
              <w:jc w:val="center"/>
              <w:rPr>
                <w:noProof/>
              </w:rPr>
            </w:pPr>
            <w:r w:rsidRPr="00890B0C">
              <w:rPr>
                <w:noProof/>
              </w:rPr>
              <w:t>3</w:t>
            </w:r>
          </w:p>
        </w:tc>
      </w:tr>
      <w:tr w:rsidR="00CF2378" w:rsidRPr="009E61BC" w14:paraId="4AEF67B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F4C944" w14:textId="77777777" w:rsidR="00CF2378" w:rsidRPr="00890B0C" w:rsidRDefault="00CF2378" w:rsidP="002D1E6A">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6D9F459" w14:textId="77777777" w:rsidR="00CF2378" w:rsidRPr="00890B0C" w:rsidRDefault="00CF2378" w:rsidP="002D1E6A">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27FA81D"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139B3" w14:textId="77777777" w:rsidR="00CF2378" w:rsidRPr="00890B0C" w:rsidRDefault="00CF2378" w:rsidP="002D1E6A">
            <w:pPr>
              <w:pStyle w:val="MsgTableBody"/>
              <w:jc w:val="center"/>
              <w:rPr>
                <w:noProof/>
              </w:rPr>
            </w:pPr>
            <w:r w:rsidRPr="00890B0C">
              <w:rPr>
                <w:noProof/>
              </w:rPr>
              <w:t>3</w:t>
            </w:r>
          </w:p>
        </w:tc>
      </w:tr>
      <w:tr w:rsidR="00CF2378" w:rsidRPr="009E61BC" w14:paraId="7AE4FA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6A893B" w14:textId="18F6821D" w:rsidR="00CF2378" w:rsidRPr="00890B0C" w:rsidRDefault="005A0473" w:rsidP="002D1E6A">
            <w:pPr>
              <w:pStyle w:val="MsgTableBody"/>
              <w:rPr>
                <w:noProof/>
              </w:rPr>
            </w:pPr>
            <w:ins w:id="259" w:author="Frank Oemig" w:date="2020-11-24T19:07:00Z">
              <w:r>
                <w:rPr>
                  <w:noProof/>
                </w:rPr>
                <w:t xml:space="preserve">  </w:t>
              </w:r>
            </w:ins>
            <w:r w:rsidR="00CF2378" w:rsidRPr="00890B0C">
              <w:rPr>
                <w:noProof/>
              </w:rPr>
              <w:t xml:space="preserve">[ { </w:t>
            </w:r>
            <w:r w:rsidR="00CF2378">
              <w:rPr>
                <w:noProof/>
              </w:rPr>
              <w:t>PRT</w:t>
            </w:r>
            <w:r w:rsidR="00CF2378"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1F8DA6" w14:textId="77777777" w:rsidR="00CF2378" w:rsidRPr="009807E9" w:rsidRDefault="00CF2378" w:rsidP="002D1E6A">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48A04C0"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525B9" w14:textId="77777777" w:rsidR="00CF2378" w:rsidRPr="00890B0C" w:rsidRDefault="00CF2378" w:rsidP="002D1E6A">
            <w:pPr>
              <w:pStyle w:val="MsgTableBody"/>
              <w:jc w:val="center"/>
              <w:rPr>
                <w:noProof/>
              </w:rPr>
            </w:pPr>
          </w:p>
        </w:tc>
      </w:tr>
      <w:tr w:rsidR="000A4977" w:rsidRPr="009E61BC" w14:paraId="157997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6082F9" w14:textId="0DC9100D" w:rsidR="000A4977" w:rsidRPr="00890B0C" w:rsidRDefault="005A0473" w:rsidP="000A4977">
            <w:pPr>
              <w:pStyle w:val="MsgTableBody"/>
              <w:rPr>
                <w:noProof/>
              </w:rPr>
            </w:pPr>
            <w:ins w:id="260" w:author="Frank Oemig" w:date="2020-11-24T19:07:00Z">
              <w:r>
                <w:rPr>
                  <w:noProof/>
                </w:rPr>
                <w:t xml:space="preserve">  </w:t>
              </w:r>
            </w:ins>
            <w:r w:rsidR="000A4977"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A8D66B2" w14:textId="77777777" w:rsidR="000A4977" w:rsidRPr="00890B0C" w:rsidRDefault="00C3303F" w:rsidP="000A4977">
            <w:pPr>
              <w:pStyle w:val="MsgTableBody"/>
              <w:rPr>
                <w:noProof/>
              </w:rPr>
            </w:pPr>
            <w:r w:rsidRPr="005A0473">
              <w:rPr>
                <w:b/>
                <w:noProof/>
                <w:rPrChange w:id="261" w:author="Frank Oemig" w:date="2020-11-24T19:07:00Z">
                  <w:rPr>
                    <w:b/>
                    <w:noProof/>
                    <w:color w:val="FF0000"/>
                  </w:rPr>
                </w:rPrChange>
              </w:rPr>
              <w:t>Role</w:t>
            </w:r>
          </w:p>
        </w:tc>
        <w:tc>
          <w:tcPr>
            <w:tcW w:w="864" w:type="dxa"/>
            <w:tcBorders>
              <w:top w:val="dotted" w:sz="4" w:space="0" w:color="auto"/>
              <w:left w:val="nil"/>
              <w:bottom w:val="dotted" w:sz="4" w:space="0" w:color="auto"/>
              <w:right w:val="nil"/>
            </w:tcBorders>
            <w:shd w:val="clear" w:color="auto" w:fill="FFFFFF"/>
          </w:tcPr>
          <w:p w14:paraId="5DA98524" w14:textId="77777777" w:rsidR="000A4977" w:rsidRPr="00890B0C" w:rsidRDefault="00713BF5" w:rsidP="000A4977">
            <w:pPr>
              <w:pStyle w:val="MsgTableBody"/>
              <w:jc w:val="center"/>
              <w:rPr>
                <w:noProof/>
              </w:rPr>
            </w:pPr>
            <w:r w:rsidRPr="005A0473">
              <w:rPr>
                <w:b/>
                <w:noProof/>
                <w:rPrChange w:id="262" w:author="Frank Oemig" w:date="2020-11-24T19:07:00Z">
                  <w:rPr>
                    <w:b/>
                    <w:noProof/>
                    <w:color w:val="FF0000"/>
                  </w:rPr>
                </w:rPrChange>
              </w:rPr>
              <w:t>B</w:t>
            </w:r>
          </w:p>
        </w:tc>
        <w:tc>
          <w:tcPr>
            <w:tcW w:w="1008" w:type="dxa"/>
            <w:tcBorders>
              <w:top w:val="dotted" w:sz="4" w:space="0" w:color="auto"/>
              <w:left w:val="nil"/>
              <w:bottom w:val="dotted" w:sz="4" w:space="0" w:color="auto"/>
              <w:right w:val="nil"/>
            </w:tcBorders>
            <w:shd w:val="clear" w:color="auto" w:fill="FFFFFF"/>
          </w:tcPr>
          <w:p w14:paraId="4B65A50C" w14:textId="77777777" w:rsidR="000A4977" w:rsidRPr="00890B0C" w:rsidRDefault="000A4977" w:rsidP="000A4977">
            <w:pPr>
              <w:pStyle w:val="MsgTableBody"/>
              <w:jc w:val="center"/>
              <w:rPr>
                <w:noProof/>
              </w:rPr>
            </w:pPr>
            <w:r w:rsidRPr="00890B0C">
              <w:rPr>
                <w:noProof/>
              </w:rPr>
              <w:t>15</w:t>
            </w:r>
          </w:p>
        </w:tc>
      </w:tr>
      <w:tr w:rsidR="00CF2378" w:rsidRPr="009E61BC" w14:paraId="082F656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B8B08D" w14:textId="77777777" w:rsidR="00CF2378" w:rsidRPr="00890B0C" w:rsidRDefault="00CF2378" w:rsidP="002D1E6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59FC5E" w14:textId="77777777" w:rsidR="00CF2378" w:rsidRPr="009807E9" w:rsidRDefault="00CF2378" w:rsidP="002D1E6A">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533398C2" w14:textId="77777777" w:rsidR="00CF2378" w:rsidRPr="00890B0C" w:rsidRDefault="00CF2378" w:rsidP="002D1E6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838FE" w14:textId="77777777" w:rsidR="00CF2378" w:rsidRPr="00890B0C" w:rsidRDefault="00CF2378" w:rsidP="002D1E6A">
            <w:pPr>
              <w:pStyle w:val="MsgTableBody"/>
              <w:jc w:val="center"/>
              <w:rPr>
                <w:noProof/>
              </w:rPr>
            </w:pPr>
          </w:p>
        </w:tc>
      </w:tr>
      <w:tr w:rsidR="009E61BC" w:rsidRPr="009E61BC" w14:paraId="33C91D6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20772" w14:textId="77777777" w:rsidR="009E61BC" w:rsidRPr="00890B0C" w:rsidRDefault="009E61BC">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EF470E2"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329B917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7D2A7" w14:textId="77777777" w:rsidR="009E61BC" w:rsidRPr="00890B0C" w:rsidRDefault="009E61BC">
            <w:pPr>
              <w:pStyle w:val="MsgTableBody"/>
              <w:jc w:val="center"/>
              <w:rPr>
                <w:noProof/>
              </w:rPr>
            </w:pPr>
            <w:r w:rsidRPr="00890B0C">
              <w:rPr>
                <w:noProof/>
              </w:rPr>
              <w:t>3</w:t>
            </w:r>
          </w:p>
        </w:tc>
      </w:tr>
      <w:tr w:rsidR="009E61BC" w:rsidRPr="009E61BC" w14:paraId="72440A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798588" w14:textId="77777777" w:rsidR="009E61BC" w:rsidRPr="00890B0C" w:rsidRDefault="009E61BC">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62048414" w14:textId="77777777" w:rsidR="009E61BC" w:rsidRPr="00890B0C" w:rsidRDefault="009E61BC">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624BCC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F71742" w14:textId="77777777" w:rsidR="009E61BC" w:rsidRPr="00890B0C" w:rsidRDefault="009E61BC">
            <w:pPr>
              <w:pStyle w:val="MsgTableBody"/>
              <w:jc w:val="center"/>
              <w:rPr>
                <w:noProof/>
              </w:rPr>
            </w:pPr>
          </w:p>
        </w:tc>
      </w:tr>
      <w:tr w:rsidR="009E61BC" w:rsidRPr="009E61BC" w14:paraId="7333A8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5C73E9" w14:textId="77777777" w:rsidR="009E61BC" w:rsidRPr="00890B0C" w:rsidRDefault="009E61B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0D792AD" w14:textId="77777777" w:rsidR="009E61BC" w:rsidRPr="00890B0C" w:rsidRDefault="009E61BC">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922D94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752E2" w14:textId="77777777" w:rsidR="009E61BC" w:rsidRPr="00890B0C" w:rsidRDefault="009E61BC">
            <w:pPr>
              <w:pStyle w:val="MsgTableBody"/>
              <w:jc w:val="center"/>
              <w:rPr>
                <w:noProof/>
              </w:rPr>
            </w:pPr>
            <w:r w:rsidRPr="00890B0C">
              <w:rPr>
                <w:noProof/>
              </w:rPr>
              <w:t>4</w:t>
            </w:r>
          </w:p>
        </w:tc>
      </w:tr>
      <w:tr w:rsidR="00A87F61" w:rsidRPr="009E61BC" w14:paraId="61B21A8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C9AA24" w14:textId="121956B1" w:rsidR="00A87F61" w:rsidRPr="00890B0C" w:rsidRDefault="005A0473">
            <w:pPr>
              <w:pStyle w:val="MsgTableBody"/>
              <w:rPr>
                <w:noProof/>
              </w:rPr>
            </w:pPr>
            <w:ins w:id="263" w:author="Frank Oemig" w:date="2020-11-24T19:07:00Z">
              <w:r>
                <w:rPr>
                  <w:noProof/>
                </w:rPr>
                <w:t xml:space="preserve">    </w:t>
              </w:r>
            </w:ins>
            <w:r w:rsidR="00A87F61">
              <w:rPr>
                <w:noProof/>
              </w:rPr>
              <w:t>[ { PRT } ]</w:t>
            </w:r>
          </w:p>
        </w:tc>
        <w:tc>
          <w:tcPr>
            <w:tcW w:w="4320" w:type="dxa"/>
            <w:tcBorders>
              <w:top w:val="dotted" w:sz="4" w:space="0" w:color="auto"/>
              <w:left w:val="nil"/>
              <w:bottom w:val="dotted" w:sz="4" w:space="0" w:color="auto"/>
              <w:right w:val="nil"/>
            </w:tcBorders>
            <w:shd w:val="clear" w:color="auto" w:fill="FFFFFF"/>
          </w:tcPr>
          <w:p w14:paraId="1690DE4E"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AD04CA"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DAAE6" w14:textId="77777777" w:rsidR="00A87F61" w:rsidRPr="00890B0C" w:rsidRDefault="00A87F61">
            <w:pPr>
              <w:pStyle w:val="MsgTableBody"/>
              <w:jc w:val="center"/>
              <w:rPr>
                <w:noProof/>
              </w:rPr>
            </w:pPr>
            <w:r>
              <w:rPr>
                <w:noProof/>
              </w:rPr>
              <w:t>4</w:t>
            </w:r>
          </w:p>
        </w:tc>
      </w:tr>
      <w:tr w:rsidR="009E61BC" w:rsidRPr="009E61BC" w14:paraId="470EE99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8AFEF1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073A3C9"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4F5F47D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3B336" w14:textId="77777777" w:rsidR="009E61BC" w:rsidRPr="00890B0C" w:rsidRDefault="009E61BC">
            <w:pPr>
              <w:pStyle w:val="MsgTableBody"/>
              <w:jc w:val="center"/>
              <w:rPr>
                <w:noProof/>
              </w:rPr>
            </w:pPr>
          </w:p>
        </w:tc>
      </w:tr>
      <w:tr w:rsidR="009E61BC" w:rsidRPr="009E61BC" w14:paraId="3A1C25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2254BC9" w14:textId="77777777" w:rsidR="009E61BC" w:rsidRPr="00890B0C" w:rsidRDefault="009E61B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0BD91B64" w14:textId="77777777" w:rsidR="009E61BC" w:rsidRPr="00890B0C" w:rsidRDefault="009E61B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FC75B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DA628" w14:textId="77777777" w:rsidR="009E61BC" w:rsidRPr="00890B0C" w:rsidRDefault="009E61BC">
            <w:pPr>
              <w:pStyle w:val="MsgTableBody"/>
              <w:jc w:val="center"/>
              <w:rPr>
                <w:noProof/>
              </w:rPr>
            </w:pPr>
            <w:r w:rsidRPr="00890B0C">
              <w:rPr>
                <w:noProof/>
              </w:rPr>
              <w:t>4</w:t>
            </w:r>
          </w:p>
        </w:tc>
      </w:tr>
      <w:tr w:rsidR="009E61BC" w:rsidRPr="009E61BC" w14:paraId="0E5F6A9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E4BD16" w14:textId="77777777" w:rsidR="009E61BC" w:rsidRPr="00890B0C" w:rsidRDefault="009E61B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3636EB3B" w14:textId="77777777" w:rsidR="009E61BC" w:rsidRPr="00890B0C" w:rsidRDefault="009E61B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3EB02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9F7AD" w14:textId="77777777" w:rsidR="009E61BC" w:rsidRPr="00890B0C" w:rsidRDefault="009E61BC">
            <w:pPr>
              <w:pStyle w:val="MsgTableBody"/>
              <w:jc w:val="center"/>
              <w:rPr>
                <w:noProof/>
              </w:rPr>
            </w:pPr>
            <w:r w:rsidRPr="00890B0C">
              <w:rPr>
                <w:noProof/>
              </w:rPr>
              <w:t>4</w:t>
            </w:r>
          </w:p>
        </w:tc>
      </w:tr>
      <w:tr w:rsidR="009E61BC" w:rsidRPr="009E61BC" w14:paraId="77E22FA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89B670" w14:textId="77777777" w:rsidR="009E61BC" w:rsidRPr="00890B0C" w:rsidRDefault="009E61BC">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728E9BD" w14:textId="77777777" w:rsidR="009E61BC" w:rsidRPr="00890B0C" w:rsidRDefault="009E61BC">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679BC5A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AC19B" w14:textId="77777777" w:rsidR="009E61BC" w:rsidRPr="00890B0C" w:rsidRDefault="009E61BC">
            <w:pPr>
              <w:pStyle w:val="MsgTableBody"/>
              <w:jc w:val="center"/>
              <w:rPr>
                <w:noProof/>
              </w:rPr>
            </w:pPr>
          </w:p>
        </w:tc>
      </w:tr>
      <w:tr w:rsidR="009E61BC" w:rsidRPr="009E61BC" w14:paraId="624AC38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4AD310" w14:textId="77777777" w:rsidR="009E61BC" w:rsidRPr="00890B0C" w:rsidRDefault="009E61B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08FEC0C" w14:textId="77777777" w:rsidR="009E61BC" w:rsidRPr="00890B0C" w:rsidRDefault="009E61BC">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C5F5D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0B920" w14:textId="77777777" w:rsidR="009E61BC" w:rsidRPr="00890B0C" w:rsidRDefault="009E61BC">
            <w:pPr>
              <w:pStyle w:val="MsgTableBody"/>
              <w:jc w:val="center"/>
              <w:rPr>
                <w:noProof/>
              </w:rPr>
            </w:pPr>
          </w:p>
        </w:tc>
      </w:tr>
      <w:tr w:rsidR="009E61BC" w:rsidRPr="009E61BC" w14:paraId="7EBD9F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3C4079" w14:textId="77777777" w:rsidR="009E61BC" w:rsidRPr="00890B0C" w:rsidRDefault="009E61B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7825CC4" w14:textId="77777777" w:rsidR="009E61BC" w:rsidRPr="00890B0C" w:rsidRDefault="009E61B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F2D99E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51BF0" w14:textId="77777777" w:rsidR="009E61BC" w:rsidRPr="00890B0C" w:rsidRDefault="009E61BC">
            <w:pPr>
              <w:pStyle w:val="MsgTableBody"/>
              <w:jc w:val="center"/>
              <w:rPr>
                <w:noProof/>
              </w:rPr>
            </w:pPr>
            <w:r w:rsidRPr="00890B0C">
              <w:rPr>
                <w:noProof/>
              </w:rPr>
              <w:t>4</w:t>
            </w:r>
          </w:p>
        </w:tc>
      </w:tr>
      <w:tr w:rsidR="00887E0C" w:rsidRPr="009E61BC" w14:paraId="6F63B9A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AB3E79"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3888998"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13335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516AE" w14:textId="77777777" w:rsidR="00887E0C" w:rsidRPr="00890B0C" w:rsidRDefault="00887E0C" w:rsidP="00887E0C">
            <w:pPr>
              <w:pStyle w:val="MsgTableBody"/>
              <w:jc w:val="center"/>
              <w:rPr>
                <w:noProof/>
              </w:rPr>
            </w:pPr>
            <w:r>
              <w:rPr>
                <w:noProof/>
              </w:rPr>
              <w:t>4</w:t>
            </w:r>
          </w:p>
        </w:tc>
      </w:tr>
      <w:tr w:rsidR="00887E0C" w:rsidRPr="009E61BC" w14:paraId="115E30F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D6D89E"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0411D35"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6D0A651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57109" w14:textId="77777777" w:rsidR="00887E0C" w:rsidRPr="00890B0C" w:rsidRDefault="00887E0C" w:rsidP="00887E0C">
            <w:pPr>
              <w:pStyle w:val="MsgTableBody"/>
              <w:jc w:val="center"/>
              <w:rPr>
                <w:noProof/>
              </w:rPr>
            </w:pPr>
            <w:r w:rsidRPr="00890B0C">
              <w:rPr>
                <w:noProof/>
              </w:rPr>
              <w:t>2</w:t>
            </w:r>
          </w:p>
        </w:tc>
      </w:tr>
      <w:tr w:rsidR="00887E0C" w:rsidRPr="009E61BC" w14:paraId="370ED39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5899DF7"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B7E00F1" w14:textId="77777777" w:rsidR="00887E0C" w:rsidRPr="00890B0C" w:rsidRDefault="00887E0C" w:rsidP="00887E0C">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5BF7133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7F92C" w14:textId="77777777" w:rsidR="00887E0C" w:rsidRPr="00890B0C" w:rsidRDefault="00887E0C" w:rsidP="00887E0C">
            <w:pPr>
              <w:pStyle w:val="MsgTableBody"/>
              <w:jc w:val="center"/>
              <w:rPr>
                <w:noProof/>
              </w:rPr>
            </w:pPr>
          </w:p>
        </w:tc>
      </w:tr>
      <w:tr w:rsidR="00887E0C" w:rsidRPr="009E61BC" w14:paraId="0F6B6F6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ED73F8F"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2AE41A4" w14:textId="77777777" w:rsidR="00887E0C" w:rsidRPr="00890B0C" w:rsidRDefault="00887E0C" w:rsidP="00887E0C">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219119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57020" w14:textId="77777777" w:rsidR="00887E0C" w:rsidRPr="00890B0C" w:rsidRDefault="00887E0C" w:rsidP="00887E0C">
            <w:pPr>
              <w:pStyle w:val="MsgTableBody"/>
              <w:jc w:val="center"/>
              <w:rPr>
                <w:noProof/>
              </w:rPr>
            </w:pPr>
          </w:p>
        </w:tc>
      </w:tr>
      <w:tr w:rsidR="00887E0C" w:rsidRPr="009E61BC" w14:paraId="2536BD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9D1B3B"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512A8059"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68AAEF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75BB9" w14:textId="77777777" w:rsidR="00887E0C" w:rsidRPr="00890B0C" w:rsidRDefault="00887E0C" w:rsidP="00887E0C">
            <w:pPr>
              <w:pStyle w:val="MsgTableBody"/>
              <w:jc w:val="center"/>
              <w:rPr>
                <w:noProof/>
              </w:rPr>
            </w:pPr>
            <w:r w:rsidRPr="00890B0C">
              <w:rPr>
                <w:noProof/>
              </w:rPr>
              <w:t>7</w:t>
            </w:r>
          </w:p>
        </w:tc>
      </w:tr>
      <w:tr w:rsidR="00887E0C" w:rsidRPr="009E61BC" w14:paraId="07571D9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04094A"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5E54095"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EB992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5E4A59" w14:textId="77777777" w:rsidR="00887E0C" w:rsidRPr="00890B0C" w:rsidRDefault="00887E0C" w:rsidP="00887E0C">
            <w:pPr>
              <w:pStyle w:val="MsgTableBody"/>
              <w:jc w:val="center"/>
              <w:rPr>
                <w:noProof/>
              </w:rPr>
            </w:pPr>
            <w:r>
              <w:rPr>
                <w:noProof/>
              </w:rPr>
              <w:t>4</w:t>
            </w:r>
          </w:p>
        </w:tc>
      </w:tr>
      <w:tr w:rsidR="00887E0C" w:rsidRPr="009E61BC" w14:paraId="1CEFD1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15E000"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463F2CCD"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0A6954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B9B8B6" w14:textId="77777777" w:rsidR="00887E0C" w:rsidRPr="00890B0C" w:rsidRDefault="00887E0C" w:rsidP="00887E0C">
            <w:pPr>
              <w:pStyle w:val="MsgTableBody"/>
              <w:jc w:val="center"/>
              <w:rPr>
                <w:noProof/>
              </w:rPr>
            </w:pPr>
            <w:r w:rsidRPr="00890B0C">
              <w:rPr>
                <w:noProof/>
              </w:rPr>
              <w:t>2</w:t>
            </w:r>
          </w:p>
        </w:tc>
      </w:tr>
      <w:tr w:rsidR="00887E0C" w:rsidRPr="009E61BC" w14:paraId="4C844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745B186"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B8277B" w14:textId="77777777" w:rsidR="00887E0C" w:rsidRPr="00890B0C" w:rsidRDefault="00887E0C" w:rsidP="00887E0C">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3ECF41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2639D" w14:textId="77777777" w:rsidR="00887E0C" w:rsidRPr="00890B0C" w:rsidRDefault="00887E0C" w:rsidP="00887E0C">
            <w:pPr>
              <w:pStyle w:val="MsgTableBody"/>
              <w:jc w:val="center"/>
              <w:rPr>
                <w:noProof/>
              </w:rPr>
            </w:pPr>
          </w:p>
        </w:tc>
      </w:tr>
      <w:tr w:rsidR="00887E0C" w:rsidRPr="009E61BC" w14:paraId="2CC375B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1835FA" w14:textId="77777777" w:rsidR="00887E0C" w:rsidRPr="00890B0C" w:rsidRDefault="00887E0C" w:rsidP="00887E0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DDB65FA" w14:textId="77777777" w:rsidR="00887E0C" w:rsidRPr="00890B0C" w:rsidRDefault="00887E0C" w:rsidP="00887E0C">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4E3FD7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F894E" w14:textId="77777777" w:rsidR="00887E0C" w:rsidRPr="00890B0C" w:rsidRDefault="00887E0C" w:rsidP="00887E0C">
            <w:pPr>
              <w:pStyle w:val="MsgTableBody"/>
              <w:jc w:val="center"/>
              <w:rPr>
                <w:noProof/>
              </w:rPr>
            </w:pPr>
          </w:p>
        </w:tc>
      </w:tr>
      <w:tr w:rsidR="00887E0C" w:rsidRPr="009E61BC" w14:paraId="5DDA7A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86C09F"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9986BE2" w14:textId="77777777" w:rsidR="00887E0C" w:rsidRPr="00890B0C" w:rsidRDefault="00887E0C" w:rsidP="00887E0C">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76F619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FC94D" w14:textId="77777777" w:rsidR="00887E0C" w:rsidRPr="00890B0C" w:rsidRDefault="00887E0C" w:rsidP="00887E0C">
            <w:pPr>
              <w:pStyle w:val="MsgTableBody"/>
              <w:jc w:val="center"/>
              <w:rPr>
                <w:noProof/>
              </w:rPr>
            </w:pPr>
          </w:p>
        </w:tc>
      </w:tr>
      <w:tr w:rsidR="00887E0C" w:rsidRPr="00AB57C8" w14:paraId="2392FCE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AB65F1" w14:textId="77777777" w:rsidR="00887E0C" w:rsidRPr="00713BF5" w:rsidRDefault="00887E0C" w:rsidP="00887E0C">
            <w:pPr>
              <w:pStyle w:val="MsgTableBody"/>
              <w:rPr>
                <w:b/>
                <w:noProof/>
              </w:rPr>
            </w:pPr>
            <w:r w:rsidRPr="00713BF5">
              <w:rPr>
                <w:b/>
                <w:noProof/>
              </w:rPr>
              <w:t xml:space="preserve">        </w:t>
            </w:r>
            <w:hyperlink w:anchor="DG1" w:history="1">
              <w:r w:rsidRPr="00713BF5">
                <w:rPr>
                  <w:rStyle w:val="Hyperlink"/>
                  <w:b/>
                  <w:noProof/>
                </w:rPr>
                <w:t>DG1</w:t>
              </w:r>
            </w:hyperlink>
            <w:r w:rsidRPr="00713BF5">
              <w:rPr>
                <w:rStyle w:val="FootnoteReference"/>
                <w:b/>
                <w:noProof/>
              </w:rPr>
              <w:footnoteReference w:id="7"/>
            </w:r>
          </w:p>
        </w:tc>
        <w:tc>
          <w:tcPr>
            <w:tcW w:w="4320" w:type="dxa"/>
            <w:tcBorders>
              <w:top w:val="dotted" w:sz="4" w:space="0" w:color="auto"/>
              <w:left w:val="nil"/>
              <w:bottom w:val="dotted" w:sz="4" w:space="0" w:color="auto"/>
              <w:right w:val="nil"/>
            </w:tcBorders>
            <w:shd w:val="clear" w:color="auto" w:fill="FFFFFF"/>
          </w:tcPr>
          <w:p w14:paraId="477281BA" w14:textId="77777777" w:rsidR="00887E0C" w:rsidRPr="00713BF5" w:rsidRDefault="00887E0C" w:rsidP="00887E0C">
            <w:pPr>
              <w:pStyle w:val="MsgTableBody"/>
              <w:rPr>
                <w:b/>
                <w:noProof/>
              </w:rPr>
            </w:pPr>
            <w:r w:rsidRPr="00713BF5">
              <w:rPr>
                <w:b/>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0EE798BC" w14:textId="77777777" w:rsidR="00887E0C" w:rsidRPr="00713BF5" w:rsidRDefault="00887E0C" w:rsidP="00887E0C">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5DB27CE" w14:textId="77777777" w:rsidR="00887E0C" w:rsidRPr="00713BF5" w:rsidRDefault="00887E0C" w:rsidP="00887E0C">
            <w:pPr>
              <w:pStyle w:val="MsgTableBody"/>
              <w:jc w:val="center"/>
              <w:rPr>
                <w:b/>
                <w:noProof/>
              </w:rPr>
            </w:pPr>
            <w:r w:rsidRPr="00713BF5">
              <w:rPr>
                <w:b/>
                <w:noProof/>
              </w:rPr>
              <w:t>6</w:t>
            </w:r>
          </w:p>
        </w:tc>
      </w:tr>
      <w:tr w:rsidR="00887E0C" w:rsidRPr="009E61BC" w14:paraId="26BFDBA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8FDE9EF"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0046DDD" w14:textId="77777777" w:rsidR="00887E0C" w:rsidRPr="00890B0C" w:rsidRDefault="00887E0C" w:rsidP="00887E0C">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64F76A4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64D4B" w14:textId="77777777" w:rsidR="00887E0C" w:rsidRPr="00890B0C" w:rsidRDefault="00887E0C" w:rsidP="00887E0C">
            <w:pPr>
              <w:pStyle w:val="MsgTableBody"/>
              <w:jc w:val="center"/>
              <w:rPr>
                <w:noProof/>
              </w:rPr>
            </w:pPr>
          </w:p>
        </w:tc>
      </w:tr>
      <w:tr w:rsidR="00887E0C" w:rsidRPr="009E61BC" w14:paraId="4AD71D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959C832" w14:textId="77777777" w:rsidR="00887E0C" w:rsidRPr="00890B0C" w:rsidRDefault="00887E0C" w:rsidP="00887E0C">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7461F7AF" w14:textId="77777777" w:rsidR="00887E0C" w:rsidRPr="00890B0C" w:rsidRDefault="00887E0C" w:rsidP="00887E0C">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6D67E66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E60DF" w14:textId="77777777" w:rsidR="00887E0C" w:rsidRPr="00890B0C" w:rsidRDefault="00887E0C" w:rsidP="00887E0C">
            <w:pPr>
              <w:pStyle w:val="MsgTableBody"/>
              <w:jc w:val="center"/>
              <w:rPr>
                <w:noProof/>
              </w:rPr>
            </w:pPr>
            <w:r w:rsidRPr="00890B0C">
              <w:rPr>
                <w:noProof/>
              </w:rPr>
              <w:t>6</w:t>
            </w:r>
          </w:p>
        </w:tc>
      </w:tr>
      <w:tr w:rsidR="00887E0C" w:rsidRPr="009E61BC" w14:paraId="2239FC8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9829E51" w14:textId="77777777" w:rsidR="00887E0C" w:rsidRPr="00890B0C" w:rsidRDefault="00887E0C" w:rsidP="00887E0C">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63006968" w14:textId="77777777" w:rsidR="00887E0C" w:rsidRPr="00890B0C" w:rsidRDefault="00887E0C" w:rsidP="00887E0C">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21D8AEC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59C4D" w14:textId="77777777" w:rsidR="00887E0C" w:rsidRPr="00890B0C" w:rsidRDefault="00887E0C" w:rsidP="00887E0C">
            <w:pPr>
              <w:pStyle w:val="MsgTableBody"/>
              <w:jc w:val="center"/>
              <w:rPr>
                <w:noProof/>
              </w:rPr>
            </w:pPr>
            <w:r w:rsidRPr="00890B0C">
              <w:rPr>
                <w:noProof/>
              </w:rPr>
              <w:t>6</w:t>
            </w:r>
          </w:p>
        </w:tc>
      </w:tr>
      <w:tr w:rsidR="00887E0C" w:rsidRPr="009E61BC" w14:paraId="11702D9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59AB179" w14:textId="77777777" w:rsidR="00887E0C" w:rsidRPr="00890B0C" w:rsidRDefault="00887E0C" w:rsidP="00887E0C">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3A973949" w14:textId="77777777" w:rsidR="00887E0C" w:rsidRPr="00890B0C" w:rsidRDefault="00887E0C" w:rsidP="00887E0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567D868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FB1AE" w14:textId="77777777" w:rsidR="00887E0C" w:rsidRPr="00890B0C" w:rsidRDefault="00887E0C" w:rsidP="00887E0C">
            <w:pPr>
              <w:pStyle w:val="MsgTableBody"/>
              <w:jc w:val="center"/>
              <w:rPr>
                <w:noProof/>
              </w:rPr>
            </w:pPr>
          </w:p>
        </w:tc>
      </w:tr>
      <w:tr w:rsidR="00887E0C" w:rsidRPr="009E61BC" w14:paraId="3C6F9C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792ABDE"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70D8103A" w14:textId="77777777" w:rsidR="00887E0C" w:rsidRPr="00890B0C" w:rsidRDefault="00887E0C" w:rsidP="00887E0C">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2BF3843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34735" w14:textId="77777777" w:rsidR="00887E0C" w:rsidRPr="00890B0C" w:rsidRDefault="00887E0C" w:rsidP="00887E0C">
            <w:pPr>
              <w:pStyle w:val="MsgTableBody"/>
              <w:jc w:val="center"/>
              <w:rPr>
                <w:noProof/>
              </w:rPr>
            </w:pPr>
            <w:r w:rsidRPr="00890B0C">
              <w:rPr>
                <w:noProof/>
              </w:rPr>
              <w:t>6</w:t>
            </w:r>
          </w:p>
        </w:tc>
      </w:tr>
      <w:tr w:rsidR="00887E0C" w:rsidRPr="009E61BC" w14:paraId="585B3A7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0CC7DA9"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FFD72A4"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923EAE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753EC" w14:textId="77777777" w:rsidR="00887E0C" w:rsidRPr="00890B0C" w:rsidRDefault="00887E0C" w:rsidP="00887E0C">
            <w:pPr>
              <w:pStyle w:val="MsgTableBody"/>
              <w:jc w:val="center"/>
              <w:rPr>
                <w:noProof/>
              </w:rPr>
            </w:pPr>
            <w:r w:rsidRPr="00890B0C">
              <w:rPr>
                <w:noProof/>
              </w:rPr>
              <w:t>6</w:t>
            </w:r>
          </w:p>
        </w:tc>
      </w:tr>
      <w:tr w:rsidR="00887E0C" w:rsidRPr="009E61BC" w14:paraId="0DCC3DE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DE7D69"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87DF5FD"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352EAB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042A00" w14:textId="77777777" w:rsidR="00887E0C" w:rsidRPr="00890B0C" w:rsidRDefault="00887E0C" w:rsidP="00887E0C">
            <w:pPr>
              <w:pStyle w:val="MsgTableBody"/>
              <w:jc w:val="center"/>
              <w:rPr>
                <w:noProof/>
              </w:rPr>
            </w:pPr>
            <w:r w:rsidRPr="00890B0C">
              <w:rPr>
                <w:noProof/>
              </w:rPr>
              <w:t>6</w:t>
            </w:r>
          </w:p>
        </w:tc>
      </w:tr>
      <w:tr w:rsidR="00887E0C" w:rsidRPr="009E61BC" w14:paraId="22750C0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70BE15"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33917AD"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04E1EFD"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07B343" w14:textId="77777777" w:rsidR="00887E0C" w:rsidRPr="00890B0C" w:rsidRDefault="00887E0C" w:rsidP="00887E0C">
            <w:pPr>
              <w:pStyle w:val="MsgTableBody"/>
              <w:jc w:val="center"/>
              <w:rPr>
                <w:noProof/>
              </w:rPr>
            </w:pPr>
          </w:p>
        </w:tc>
      </w:tr>
      <w:tr w:rsidR="000A4977" w:rsidRPr="009E61BC" w14:paraId="74D059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5A1CBC"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F0D561A"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7DACFC62"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705B2CBE" w14:textId="77777777" w:rsidR="000A4977" w:rsidRPr="00890B0C" w:rsidRDefault="000A4977" w:rsidP="000A4977">
            <w:pPr>
              <w:pStyle w:val="MsgTableBody"/>
              <w:jc w:val="center"/>
              <w:rPr>
                <w:noProof/>
              </w:rPr>
            </w:pPr>
            <w:r w:rsidRPr="00890B0C">
              <w:rPr>
                <w:noProof/>
              </w:rPr>
              <w:t>15</w:t>
            </w:r>
          </w:p>
        </w:tc>
      </w:tr>
      <w:tr w:rsidR="00887E0C" w:rsidRPr="009E61BC" w14:paraId="650E779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80C3368"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1D1199" w14:textId="77777777" w:rsidR="00887E0C" w:rsidRPr="00890B0C" w:rsidRDefault="00887E0C" w:rsidP="00887E0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0138D4F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E5B38" w14:textId="77777777" w:rsidR="00887E0C" w:rsidRPr="00890B0C" w:rsidRDefault="00887E0C" w:rsidP="00887E0C">
            <w:pPr>
              <w:pStyle w:val="MsgTableBody"/>
              <w:jc w:val="center"/>
              <w:rPr>
                <w:noProof/>
              </w:rPr>
            </w:pPr>
          </w:p>
        </w:tc>
      </w:tr>
      <w:tr w:rsidR="00887E0C" w:rsidRPr="009E61BC" w14:paraId="4341148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0ED829" w14:textId="77777777" w:rsidR="00887E0C" w:rsidRPr="00890B0C" w:rsidRDefault="00887E0C" w:rsidP="00887E0C">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0F8783D9" w14:textId="77777777" w:rsidR="00887E0C" w:rsidRPr="00890B0C" w:rsidRDefault="00887E0C" w:rsidP="00887E0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5CD9E57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5B518" w14:textId="77777777" w:rsidR="00887E0C" w:rsidRPr="00890B0C" w:rsidRDefault="00887E0C" w:rsidP="00887E0C">
            <w:pPr>
              <w:pStyle w:val="MsgTableBody"/>
              <w:jc w:val="center"/>
              <w:rPr>
                <w:noProof/>
              </w:rPr>
            </w:pPr>
            <w:r w:rsidRPr="00890B0C">
              <w:rPr>
                <w:noProof/>
              </w:rPr>
              <w:t>6</w:t>
            </w:r>
          </w:p>
        </w:tc>
      </w:tr>
      <w:tr w:rsidR="00887E0C" w:rsidRPr="009E61BC" w14:paraId="4767813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BDBC2A"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3E85C6B" w14:textId="77777777" w:rsidR="00887E0C" w:rsidRPr="00890B0C" w:rsidRDefault="00887E0C" w:rsidP="00887E0C">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742E417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1A4AE" w14:textId="77777777" w:rsidR="00887E0C" w:rsidRPr="00890B0C" w:rsidRDefault="00887E0C" w:rsidP="00887E0C">
            <w:pPr>
              <w:pStyle w:val="MsgTableBody"/>
              <w:jc w:val="center"/>
              <w:rPr>
                <w:noProof/>
              </w:rPr>
            </w:pPr>
          </w:p>
        </w:tc>
      </w:tr>
      <w:tr w:rsidR="00887E0C" w:rsidRPr="009E61BC" w14:paraId="0F967FD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D46122" w14:textId="77777777" w:rsidR="00887E0C" w:rsidRPr="00890B0C" w:rsidRDefault="00887E0C" w:rsidP="00887E0C">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69F4CDD" w14:textId="77777777" w:rsidR="00887E0C" w:rsidRPr="00890B0C" w:rsidRDefault="00887E0C" w:rsidP="00887E0C">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854894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2940C" w14:textId="77777777" w:rsidR="00887E0C" w:rsidRPr="00890B0C" w:rsidRDefault="00887E0C" w:rsidP="00887E0C">
            <w:pPr>
              <w:pStyle w:val="MsgTableBody"/>
              <w:jc w:val="center"/>
              <w:rPr>
                <w:noProof/>
              </w:rPr>
            </w:pPr>
            <w:r w:rsidRPr="00890B0C">
              <w:rPr>
                <w:noProof/>
              </w:rPr>
              <w:t>6</w:t>
            </w:r>
          </w:p>
        </w:tc>
      </w:tr>
      <w:tr w:rsidR="00887E0C" w:rsidRPr="000E0249" w14:paraId="1EB5422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B3B2D4" w14:textId="77777777" w:rsidR="00887E0C" w:rsidRPr="000E0249" w:rsidRDefault="00887E0C" w:rsidP="00887E0C">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7E02051" w14:textId="77777777" w:rsidR="00887E0C" w:rsidRPr="000E0249" w:rsidRDefault="00887E0C" w:rsidP="00887E0C">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C44B132"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EA8FA" w14:textId="77777777" w:rsidR="00887E0C" w:rsidRPr="00890B0C" w:rsidRDefault="00887E0C" w:rsidP="00887E0C">
            <w:pPr>
              <w:pStyle w:val="MsgTableBody"/>
              <w:jc w:val="center"/>
              <w:rPr>
                <w:noProof/>
              </w:rPr>
            </w:pPr>
            <w:r w:rsidRPr="00D26A26">
              <w:rPr>
                <w:noProof/>
              </w:rPr>
              <w:t>2</w:t>
            </w:r>
          </w:p>
        </w:tc>
      </w:tr>
      <w:tr w:rsidR="00887E0C" w:rsidRPr="000E0249" w14:paraId="40E6EBC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B8C3DE" w14:textId="77777777" w:rsidR="00887E0C" w:rsidRPr="00D26A26" w:rsidRDefault="00887E0C" w:rsidP="00887E0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D3EEE5F" w14:textId="77777777" w:rsidR="00887E0C" w:rsidRPr="00D26A26"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B7A5E" w14:textId="77777777" w:rsidR="00887E0C" w:rsidRPr="000E0249"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24967" w14:textId="77777777" w:rsidR="00887E0C" w:rsidRPr="00D26A26" w:rsidRDefault="00887E0C" w:rsidP="00887E0C">
            <w:pPr>
              <w:pStyle w:val="MsgTableBody"/>
              <w:jc w:val="center"/>
              <w:rPr>
                <w:noProof/>
              </w:rPr>
            </w:pPr>
          </w:p>
        </w:tc>
      </w:tr>
      <w:tr w:rsidR="00887E0C" w:rsidRPr="009E61BC" w14:paraId="4106C32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F018B1"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6F0319E"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7AC42D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8D97D6" w14:textId="77777777" w:rsidR="00887E0C" w:rsidRPr="00890B0C" w:rsidRDefault="00887E0C" w:rsidP="00887E0C">
            <w:pPr>
              <w:pStyle w:val="MsgTableBody"/>
              <w:jc w:val="center"/>
              <w:rPr>
                <w:noProof/>
              </w:rPr>
            </w:pPr>
          </w:p>
        </w:tc>
      </w:tr>
      <w:tr w:rsidR="00887E0C" w:rsidRPr="009E61BC" w14:paraId="565D33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78D9C0" w14:textId="77777777" w:rsidR="00887E0C" w:rsidRPr="00890B0C" w:rsidRDefault="00887E0C" w:rsidP="00887E0C">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264671E5" w14:textId="77777777" w:rsidR="00887E0C" w:rsidRPr="00890B0C" w:rsidRDefault="00887E0C" w:rsidP="00887E0C">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778C1B2E"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E5E" w14:textId="77777777" w:rsidR="00887E0C" w:rsidRPr="00890B0C" w:rsidRDefault="00887E0C" w:rsidP="00887E0C">
            <w:pPr>
              <w:pStyle w:val="MsgTableBody"/>
              <w:jc w:val="center"/>
              <w:rPr>
                <w:noProof/>
              </w:rPr>
            </w:pPr>
            <w:r w:rsidRPr="00890B0C">
              <w:rPr>
                <w:noProof/>
              </w:rPr>
              <w:t>6</w:t>
            </w:r>
          </w:p>
        </w:tc>
      </w:tr>
      <w:tr w:rsidR="00887E0C" w:rsidRPr="009E61BC" w14:paraId="1F8E71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86D590"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FBBCA0E"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365A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EDCEE" w14:textId="77777777" w:rsidR="00887E0C" w:rsidRPr="00890B0C" w:rsidRDefault="00887E0C" w:rsidP="00887E0C">
            <w:pPr>
              <w:pStyle w:val="MsgTableBody"/>
              <w:jc w:val="center"/>
              <w:rPr>
                <w:noProof/>
              </w:rPr>
            </w:pPr>
          </w:p>
        </w:tc>
      </w:tr>
      <w:tr w:rsidR="000A4977" w:rsidRPr="009E61BC" w14:paraId="5ED2E9B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6A7E972"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2B39A78"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1F39E88E"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0B9B45D6" w14:textId="77777777" w:rsidR="000A4977" w:rsidRPr="00890B0C" w:rsidRDefault="000A4977" w:rsidP="000A4977">
            <w:pPr>
              <w:pStyle w:val="MsgTableBody"/>
              <w:jc w:val="center"/>
              <w:rPr>
                <w:noProof/>
              </w:rPr>
            </w:pPr>
            <w:r w:rsidRPr="00890B0C">
              <w:rPr>
                <w:noProof/>
              </w:rPr>
              <w:t>15</w:t>
            </w:r>
          </w:p>
        </w:tc>
      </w:tr>
      <w:tr w:rsidR="00887E0C" w:rsidRPr="009E61BC" w14:paraId="55C95A9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C5264"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CD1A26A"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71509F6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0765B" w14:textId="77777777" w:rsidR="00887E0C" w:rsidRPr="00890B0C" w:rsidRDefault="00887E0C" w:rsidP="00887E0C">
            <w:pPr>
              <w:pStyle w:val="MsgTableBody"/>
              <w:jc w:val="center"/>
              <w:rPr>
                <w:noProof/>
              </w:rPr>
            </w:pPr>
          </w:p>
        </w:tc>
      </w:tr>
      <w:tr w:rsidR="005A0473" w:rsidRPr="009E61BC" w14:paraId="148BD206" w14:textId="77777777" w:rsidTr="00C45560">
        <w:trPr>
          <w:jc w:val="center"/>
          <w:ins w:id="264" w:author="Frank Oemig" w:date="2020-11-24T19:06:00Z"/>
        </w:trPr>
        <w:tc>
          <w:tcPr>
            <w:tcW w:w="2880" w:type="dxa"/>
            <w:tcBorders>
              <w:top w:val="dotted" w:sz="4" w:space="0" w:color="auto"/>
              <w:left w:val="nil"/>
              <w:bottom w:val="dotted" w:sz="4" w:space="0" w:color="auto"/>
              <w:right w:val="nil"/>
            </w:tcBorders>
            <w:shd w:val="clear" w:color="auto" w:fill="FFFFFF"/>
          </w:tcPr>
          <w:p w14:paraId="404074E4" w14:textId="77777777" w:rsidR="005A0473" w:rsidRPr="00890B0C" w:rsidRDefault="005A0473" w:rsidP="00C45560">
            <w:pPr>
              <w:pStyle w:val="MsgTableBody"/>
              <w:rPr>
                <w:ins w:id="265" w:author="Frank Oemig" w:date="2020-11-24T19:06:00Z"/>
                <w:noProof/>
              </w:rPr>
            </w:pPr>
            <w:ins w:id="266" w:author="Frank Oemig" w:date="2020-11-24T19:06:00Z">
              <w:r>
                <w:rPr>
                  <w:noProof/>
                </w:rPr>
                <w:lastRenderedPageBreak/>
                <w:t xml:space="preserve">  [ {</w:t>
              </w:r>
            </w:ins>
          </w:p>
        </w:tc>
        <w:tc>
          <w:tcPr>
            <w:tcW w:w="4320" w:type="dxa"/>
            <w:tcBorders>
              <w:top w:val="dotted" w:sz="4" w:space="0" w:color="auto"/>
              <w:left w:val="nil"/>
              <w:bottom w:val="dotted" w:sz="4" w:space="0" w:color="auto"/>
              <w:right w:val="nil"/>
            </w:tcBorders>
            <w:shd w:val="clear" w:color="auto" w:fill="FFFFFF"/>
          </w:tcPr>
          <w:p w14:paraId="03D135A2" w14:textId="77777777" w:rsidR="005A0473" w:rsidRPr="00890B0C" w:rsidRDefault="005A0473" w:rsidP="00C45560">
            <w:pPr>
              <w:pStyle w:val="MsgTableBody"/>
              <w:rPr>
                <w:ins w:id="267" w:author="Frank Oemig" w:date="2020-11-24T19:06:00Z"/>
                <w:noProof/>
              </w:rPr>
            </w:pPr>
            <w:ins w:id="268" w:author="Frank Oemig" w:date="2020-11-24T19:06:00Z">
              <w:r>
                <w:rPr>
                  <w:noProof/>
                </w:rPr>
                <w:t>--- FINANCIAL_OBSERVATION_STANDALONE begin</w:t>
              </w:r>
            </w:ins>
          </w:p>
        </w:tc>
        <w:tc>
          <w:tcPr>
            <w:tcW w:w="864" w:type="dxa"/>
            <w:tcBorders>
              <w:top w:val="dotted" w:sz="4" w:space="0" w:color="auto"/>
              <w:left w:val="nil"/>
              <w:bottom w:val="dotted" w:sz="4" w:space="0" w:color="auto"/>
              <w:right w:val="nil"/>
            </w:tcBorders>
            <w:shd w:val="clear" w:color="auto" w:fill="FFFFFF"/>
          </w:tcPr>
          <w:p w14:paraId="0C03436C" w14:textId="77777777" w:rsidR="005A0473" w:rsidRPr="00890B0C" w:rsidRDefault="005A0473" w:rsidP="00C45560">
            <w:pPr>
              <w:pStyle w:val="MsgTableBody"/>
              <w:jc w:val="center"/>
              <w:rPr>
                <w:ins w:id="269"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743E4938" w14:textId="77777777" w:rsidR="005A0473" w:rsidRPr="00890B0C" w:rsidRDefault="005A0473" w:rsidP="00C45560">
            <w:pPr>
              <w:pStyle w:val="MsgTableBody"/>
              <w:jc w:val="center"/>
              <w:rPr>
                <w:ins w:id="270" w:author="Frank Oemig" w:date="2020-11-24T19:06:00Z"/>
                <w:noProof/>
              </w:rPr>
            </w:pPr>
          </w:p>
        </w:tc>
      </w:tr>
      <w:tr w:rsidR="005A0473" w:rsidRPr="009E61BC" w14:paraId="24C3A24F" w14:textId="77777777" w:rsidTr="00C45560">
        <w:trPr>
          <w:jc w:val="center"/>
          <w:ins w:id="271" w:author="Frank Oemig" w:date="2020-11-24T19:06:00Z"/>
        </w:trPr>
        <w:tc>
          <w:tcPr>
            <w:tcW w:w="2880" w:type="dxa"/>
            <w:tcBorders>
              <w:top w:val="dotted" w:sz="4" w:space="0" w:color="auto"/>
              <w:left w:val="nil"/>
              <w:bottom w:val="dotted" w:sz="4" w:space="0" w:color="auto"/>
              <w:right w:val="nil"/>
            </w:tcBorders>
            <w:shd w:val="clear" w:color="auto" w:fill="FFFFFF"/>
          </w:tcPr>
          <w:p w14:paraId="5304DA37" w14:textId="77777777" w:rsidR="005A0473" w:rsidRDefault="005A0473" w:rsidP="00C45560">
            <w:pPr>
              <w:pStyle w:val="MsgTableBody"/>
              <w:rPr>
                <w:ins w:id="272" w:author="Frank Oemig" w:date="2020-11-24T19:06:00Z"/>
                <w:noProof/>
              </w:rPr>
            </w:pPr>
            <w:ins w:id="273" w:author="Frank Oemig" w:date="2020-11-24T19:06:00Z">
              <w:r>
                <w:rPr>
                  <w:noProof/>
                </w:rPr>
                <w:t xml:space="preserve">      OBX</w:t>
              </w:r>
            </w:ins>
          </w:p>
        </w:tc>
        <w:tc>
          <w:tcPr>
            <w:tcW w:w="4320" w:type="dxa"/>
            <w:tcBorders>
              <w:top w:val="dotted" w:sz="4" w:space="0" w:color="auto"/>
              <w:left w:val="nil"/>
              <w:bottom w:val="dotted" w:sz="4" w:space="0" w:color="auto"/>
              <w:right w:val="nil"/>
            </w:tcBorders>
            <w:shd w:val="clear" w:color="auto" w:fill="FFFFFF"/>
          </w:tcPr>
          <w:p w14:paraId="7C3445FF" w14:textId="77777777" w:rsidR="005A0473" w:rsidRDefault="005A0473" w:rsidP="00C45560">
            <w:pPr>
              <w:pStyle w:val="MsgTableBody"/>
              <w:rPr>
                <w:ins w:id="274" w:author="Frank Oemig" w:date="2020-11-24T19:06:00Z"/>
                <w:noProof/>
              </w:rPr>
            </w:pPr>
            <w:ins w:id="275" w:author="Frank Oemig" w:date="2020-11-24T19:06:00Z">
              <w:r>
                <w:rPr>
                  <w:noProof/>
                </w:rPr>
                <w:t>Observation</w:t>
              </w:r>
            </w:ins>
          </w:p>
        </w:tc>
        <w:tc>
          <w:tcPr>
            <w:tcW w:w="864" w:type="dxa"/>
            <w:tcBorders>
              <w:top w:val="dotted" w:sz="4" w:space="0" w:color="auto"/>
              <w:left w:val="nil"/>
              <w:bottom w:val="dotted" w:sz="4" w:space="0" w:color="auto"/>
              <w:right w:val="nil"/>
            </w:tcBorders>
            <w:shd w:val="clear" w:color="auto" w:fill="FFFFFF"/>
          </w:tcPr>
          <w:p w14:paraId="7C6E358E" w14:textId="77777777" w:rsidR="005A0473" w:rsidRPr="00890B0C" w:rsidRDefault="005A0473" w:rsidP="00C45560">
            <w:pPr>
              <w:pStyle w:val="MsgTableBody"/>
              <w:jc w:val="center"/>
              <w:rPr>
                <w:ins w:id="276"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2B097469" w14:textId="77777777" w:rsidR="005A0473" w:rsidRPr="00890B0C" w:rsidRDefault="005A0473" w:rsidP="00C45560">
            <w:pPr>
              <w:pStyle w:val="MsgTableBody"/>
              <w:jc w:val="center"/>
              <w:rPr>
                <w:ins w:id="277" w:author="Frank Oemig" w:date="2020-11-24T19:06:00Z"/>
                <w:noProof/>
              </w:rPr>
            </w:pPr>
          </w:p>
        </w:tc>
      </w:tr>
      <w:tr w:rsidR="005A0473" w:rsidRPr="009E61BC" w14:paraId="2C59841D" w14:textId="77777777" w:rsidTr="00C45560">
        <w:trPr>
          <w:jc w:val="center"/>
          <w:ins w:id="278" w:author="Frank Oemig" w:date="2020-11-24T19:06:00Z"/>
        </w:trPr>
        <w:tc>
          <w:tcPr>
            <w:tcW w:w="2880" w:type="dxa"/>
            <w:tcBorders>
              <w:top w:val="dotted" w:sz="4" w:space="0" w:color="auto"/>
              <w:left w:val="nil"/>
              <w:bottom w:val="dotted" w:sz="4" w:space="0" w:color="auto"/>
              <w:right w:val="nil"/>
            </w:tcBorders>
            <w:shd w:val="clear" w:color="auto" w:fill="FFFFFF"/>
          </w:tcPr>
          <w:p w14:paraId="00367317" w14:textId="77777777" w:rsidR="005A0473" w:rsidRDefault="005A0473" w:rsidP="00C45560">
            <w:pPr>
              <w:pStyle w:val="MsgTableBody"/>
              <w:rPr>
                <w:ins w:id="279" w:author="Frank Oemig" w:date="2020-11-24T19:06:00Z"/>
                <w:noProof/>
              </w:rPr>
            </w:pPr>
            <w:ins w:id="280" w:author="Frank Oemig" w:date="2020-11-24T19:06: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43E9EA49" w14:textId="77777777" w:rsidR="005A0473" w:rsidRDefault="005A0473" w:rsidP="00C45560">
            <w:pPr>
              <w:pStyle w:val="MsgTableBody"/>
              <w:rPr>
                <w:ins w:id="281" w:author="Frank Oemig" w:date="2020-11-24T19:06:00Z"/>
                <w:noProof/>
              </w:rPr>
            </w:pPr>
            <w:ins w:id="282" w:author="Frank Oemig" w:date="2020-11-24T19:06:00Z">
              <w:r>
                <w:rPr>
                  <w:noProof/>
                </w:rPr>
                <w:t>Participation</w:t>
              </w:r>
            </w:ins>
          </w:p>
        </w:tc>
        <w:tc>
          <w:tcPr>
            <w:tcW w:w="864" w:type="dxa"/>
            <w:tcBorders>
              <w:top w:val="dotted" w:sz="4" w:space="0" w:color="auto"/>
              <w:left w:val="nil"/>
              <w:bottom w:val="dotted" w:sz="4" w:space="0" w:color="auto"/>
              <w:right w:val="nil"/>
            </w:tcBorders>
            <w:shd w:val="clear" w:color="auto" w:fill="FFFFFF"/>
          </w:tcPr>
          <w:p w14:paraId="7FCDBD72" w14:textId="77777777" w:rsidR="005A0473" w:rsidRPr="00890B0C" w:rsidRDefault="005A0473" w:rsidP="00C45560">
            <w:pPr>
              <w:pStyle w:val="MsgTableBody"/>
              <w:jc w:val="center"/>
              <w:rPr>
                <w:ins w:id="283"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12E9BF38" w14:textId="77777777" w:rsidR="005A0473" w:rsidRPr="00890B0C" w:rsidRDefault="005A0473" w:rsidP="00C45560">
            <w:pPr>
              <w:pStyle w:val="MsgTableBody"/>
              <w:jc w:val="center"/>
              <w:rPr>
                <w:ins w:id="284" w:author="Frank Oemig" w:date="2020-11-24T19:06:00Z"/>
                <w:noProof/>
              </w:rPr>
            </w:pPr>
          </w:p>
        </w:tc>
      </w:tr>
      <w:tr w:rsidR="005A0473" w:rsidRPr="009E61BC" w14:paraId="02611609" w14:textId="77777777" w:rsidTr="00C45560">
        <w:trPr>
          <w:jc w:val="center"/>
          <w:ins w:id="285" w:author="Frank Oemig" w:date="2020-11-24T19:06:00Z"/>
        </w:trPr>
        <w:tc>
          <w:tcPr>
            <w:tcW w:w="2880" w:type="dxa"/>
            <w:tcBorders>
              <w:top w:val="dotted" w:sz="4" w:space="0" w:color="auto"/>
              <w:left w:val="nil"/>
              <w:bottom w:val="dotted" w:sz="4" w:space="0" w:color="auto"/>
              <w:right w:val="nil"/>
            </w:tcBorders>
            <w:shd w:val="clear" w:color="auto" w:fill="FFFFFF"/>
          </w:tcPr>
          <w:p w14:paraId="012E0BEE" w14:textId="77777777" w:rsidR="005A0473" w:rsidRDefault="005A0473" w:rsidP="00C45560">
            <w:pPr>
              <w:pStyle w:val="MsgTableBody"/>
              <w:rPr>
                <w:ins w:id="286" w:author="Frank Oemig" w:date="2020-11-24T19:06:00Z"/>
                <w:noProof/>
              </w:rPr>
            </w:pPr>
            <w:ins w:id="287" w:author="Frank Oemig" w:date="2020-11-24T19:06:00Z">
              <w:r>
                <w:rPr>
                  <w:noProof/>
                </w:rPr>
                <w:t xml:space="preserve">     [ { NTE } ]</w:t>
              </w:r>
            </w:ins>
          </w:p>
        </w:tc>
        <w:tc>
          <w:tcPr>
            <w:tcW w:w="4320" w:type="dxa"/>
            <w:tcBorders>
              <w:top w:val="dotted" w:sz="4" w:space="0" w:color="auto"/>
              <w:left w:val="nil"/>
              <w:bottom w:val="dotted" w:sz="4" w:space="0" w:color="auto"/>
              <w:right w:val="nil"/>
            </w:tcBorders>
            <w:shd w:val="clear" w:color="auto" w:fill="FFFFFF"/>
          </w:tcPr>
          <w:p w14:paraId="5E8C5033" w14:textId="77777777" w:rsidR="005A0473" w:rsidRDefault="005A0473" w:rsidP="00C45560">
            <w:pPr>
              <w:pStyle w:val="MsgTableBody"/>
              <w:rPr>
                <w:ins w:id="288" w:author="Frank Oemig" w:date="2020-11-24T19:06:00Z"/>
                <w:noProof/>
              </w:rPr>
            </w:pPr>
            <w:ins w:id="289" w:author="Frank Oemig" w:date="2020-11-24T19:06:00Z">
              <w:r>
                <w:rPr>
                  <w:noProof/>
                </w:rPr>
                <w:t>Notes and Comment (on Result)</w:t>
              </w:r>
            </w:ins>
          </w:p>
        </w:tc>
        <w:tc>
          <w:tcPr>
            <w:tcW w:w="864" w:type="dxa"/>
            <w:tcBorders>
              <w:top w:val="dotted" w:sz="4" w:space="0" w:color="auto"/>
              <w:left w:val="nil"/>
              <w:bottom w:val="dotted" w:sz="4" w:space="0" w:color="auto"/>
              <w:right w:val="nil"/>
            </w:tcBorders>
            <w:shd w:val="clear" w:color="auto" w:fill="FFFFFF"/>
          </w:tcPr>
          <w:p w14:paraId="47ED8AD9" w14:textId="77777777" w:rsidR="005A0473" w:rsidRPr="00890B0C" w:rsidRDefault="005A0473" w:rsidP="00C45560">
            <w:pPr>
              <w:pStyle w:val="MsgTableBody"/>
              <w:jc w:val="center"/>
              <w:rPr>
                <w:ins w:id="290"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7EF46F5C" w14:textId="77777777" w:rsidR="005A0473" w:rsidRPr="00890B0C" w:rsidRDefault="005A0473" w:rsidP="00C45560">
            <w:pPr>
              <w:pStyle w:val="MsgTableBody"/>
              <w:jc w:val="center"/>
              <w:rPr>
                <w:ins w:id="291" w:author="Frank Oemig" w:date="2020-11-24T19:06:00Z"/>
                <w:noProof/>
              </w:rPr>
            </w:pPr>
          </w:p>
        </w:tc>
      </w:tr>
      <w:tr w:rsidR="005A0473" w:rsidRPr="009E61BC" w14:paraId="58F3C92A" w14:textId="77777777" w:rsidTr="00C45560">
        <w:trPr>
          <w:jc w:val="center"/>
          <w:ins w:id="292" w:author="Frank Oemig" w:date="2020-11-24T19:06:00Z"/>
        </w:trPr>
        <w:tc>
          <w:tcPr>
            <w:tcW w:w="2880" w:type="dxa"/>
            <w:tcBorders>
              <w:top w:val="dotted" w:sz="4" w:space="0" w:color="auto"/>
              <w:left w:val="nil"/>
              <w:bottom w:val="dotted" w:sz="4" w:space="0" w:color="auto"/>
              <w:right w:val="nil"/>
            </w:tcBorders>
            <w:shd w:val="clear" w:color="auto" w:fill="FFFFFF"/>
          </w:tcPr>
          <w:p w14:paraId="61970340" w14:textId="77777777" w:rsidR="005A0473" w:rsidRPr="00890B0C" w:rsidRDefault="005A0473" w:rsidP="00C45560">
            <w:pPr>
              <w:pStyle w:val="MsgTableBody"/>
              <w:rPr>
                <w:ins w:id="293" w:author="Frank Oemig" w:date="2020-11-24T19:06:00Z"/>
                <w:noProof/>
              </w:rPr>
            </w:pPr>
            <w:ins w:id="294" w:author="Frank Oemig" w:date="2020-11-24T19:06: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79649FFE" w14:textId="77777777" w:rsidR="005A0473" w:rsidRPr="00890B0C" w:rsidRDefault="005A0473" w:rsidP="00C45560">
            <w:pPr>
              <w:pStyle w:val="MsgTableBody"/>
              <w:rPr>
                <w:ins w:id="295" w:author="Frank Oemig" w:date="2020-11-24T19:06:00Z"/>
                <w:noProof/>
              </w:rPr>
            </w:pPr>
            <w:ins w:id="296" w:author="Frank Oemig" w:date="2020-11-24T19:06:00Z">
              <w:r>
                <w:rPr>
                  <w:noProof/>
                </w:rPr>
                <w:t>--- FINANCIAL_OBSERVATION_STANDALONE end</w:t>
              </w:r>
            </w:ins>
          </w:p>
        </w:tc>
        <w:tc>
          <w:tcPr>
            <w:tcW w:w="864" w:type="dxa"/>
            <w:tcBorders>
              <w:top w:val="dotted" w:sz="4" w:space="0" w:color="auto"/>
              <w:left w:val="nil"/>
              <w:bottom w:val="dotted" w:sz="4" w:space="0" w:color="auto"/>
              <w:right w:val="nil"/>
            </w:tcBorders>
            <w:shd w:val="clear" w:color="auto" w:fill="FFFFFF"/>
          </w:tcPr>
          <w:p w14:paraId="245AB9C7" w14:textId="77777777" w:rsidR="005A0473" w:rsidRPr="00890B0C" w:rsidRDefault="005A0473" w:rsidP="00C45560">
            <w:pPr>
              <w:pStyle w:val="MsgTableBody"/>
              <w:jc w:val="center"/>
              <w:rPr>
                <w:ins w:id="297"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4795CD5A" w14:textId="77777777" w:rsidR="005A0473" w:rsidRPr="00890B0C" w:rsidRDefault="005A0473" w:rsidP="00C45560">
            <w:pPr>
              <w:pStyle w:val="MsgTableBody"/>
              <w:jc w:val="center"/>
              <w:rPr>
                <w:ins w:id="298" w:author="Frank Oemig" w:date="2020-11-24T19:06:00Z"/>
                <w:noProof/>
              </w:rPr>
            </w:pPr>
          </w:p>
        </w:tc>
      </w:tr>
      <w:tr w:rsidR="005A0473" w:rsidRPr="009E61BC" w14:paraId="11A57BF1" w14:textId="77777777" w:rsidTr="00C45560">
        <w:trPr>
          <w:jc w:val="center"/>
          <w:ins w:id="299" w:author="Frank Oemig" w:date="2020-11-24T19:06:00Z"/>
        </w:trPr>
        <w:tc>
          <w:tcPr>
            <w:tcW w:w="2880" w:type="dxa"/>
            <w:tcBorders>
              <w:top w:val="dotted" w:sz="4" w:space="0" w:color="auto"/>
              <w:left w:val="nil"/>
              <w:bottom w:val="dotted" w:sz="4" w:space="0" w:color="auto"/>
              <w:right w:val="nil"/>
            </w:tcBorders>
            <w:shd w:val="clear" w:color="auto" w:fill="FFFFFF"/>
          </w:tcPr>
          <w:p w14:paraId="1B793770" w14:textId="77777777" w:rsidR="005A0473" w:rsidRDefault="005A0473" w:rsidP="00C45560">
            <w:pPr>
              <w:pStyle w:val="MsgTableBody"/>
              <w:rPr>
                <w:ins w:id="300" w:author="Frank Oemig" w:date="2020-11-24T19:06:00Z"/>
                <w:noProof/>
              </w:rPr>
            </w:pPr>
            <w:ins w:id="301" w:author="Frank Oemig" w:date="2020-11-24T19:06: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4507BBD" w14:textId="77777777" w:rsidR="005A0473" w:rsidRDefault="005A0473" w:rsidP="00C45560">
            <w:pPr>
              <w:pStyle w:val="MsgTableBody"/>
              <w:rPr>
                <w:ins w:id="302" w:author="Frank Oemig" w:date="2020-11-24T19:06:00Z"/>
                <w:noProof/>
              </w:rPr>
            </w:pPr>
            <w:ins w:id="303" w:author="Frank Oemig" w:date="2020-11-24T19:06:00Z">
              <w:r>
                <w:rPr>
                  <w:noProof/>
                </w:rPr>
                <w:t>--- FINANCIAL_ORDER_STANDALONE begin</w:t>
              </w:r>
            </w:ins>
          </w:p>
        </w:tc>
        <w:tc>
          <w:tcPr>
            <w:tcW w:w="864" w:type="dxa"/>
            <w:tcBorders>
              <w:top w:val="dotted" w:sz="4" w:space="0" w:color="auto"/>
              <w:left w:val="nil"/>
              <w:bottom w:val="dotted" w:sz="4" w:space="0" w:color="auto"/>
              <w:right w:val="nil"/>
            </w:tcBorders>
            <w:shd w:val="clear" w:color="auto" w:fill="FFFFFF"/>
          </w:tcPr>
          <w:p w14:paraId="6EA7B00A" w14:textId="77777777" w:rsidR="005A0473" w:rsidRPr="00890B0C" w:rsidRDefault="005A0473" w:rsidP="00C45560">
            <w:pPr>
              <w:pStyle w:val="MsgTableBody"/>
              <w:jc w:val="center"/>
              <w:rPr>
                <w:ins w:id="304"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32195A2F" w14:textId="77777777" w:rsidR="005A0473" w:rsidRPr="00890B0C" w:rsidRDefault="005A0473" w:rsidP="00C45560">
            <w:pPr>
              <w:pStyle w:val="MsgTableBody"/>
              <w:jc w:val="center"/>
              <w:rPr>
                <w:ins w:id="305" w:author="Frank Oemig" w:date="2020-11-24T19:06:00Z"/>
                <w:noProof/>
              </w:rPr>
            </w:pPr>
          </w:p>
        </w:tc>
      </w:tr>
      <w:tr w:rsidR="005A0473" w:rsidRPr="009E61BC" w14:paraId="7BBA6D51" w14:textId="77777777" w:rsidTr="00C45560">
        <w:trPr>
          <w:jc w:val="center"/>
          <w:ins w:id="306" w:author="Frank Oemig" w:date="2020-11-24T19:06:00Z"/>
        </w:trPr>
        <w:tc>
          <w:tcPr>
            <w:tcW w:w="2880" w:type="dxa"/>
            <w:tcBorders>
              <w:top w:val="dotted" w:sz="4" w:space="0" w:color="auto"/>
              <w:left w:val="nil"/>
              <w:bottom w:val="dotted" w:sz="4" w:space="0" w:color="auto"/>
              <w:right w:val="nil"/>
            </w:tcBorders>
            <w:shd w:val="clear" w:color="auto" w:fill="FFFFFF"/>
          </w:tcPr>
          <w:p w14:paraId="14908F3D" w14:textId="77777777" w:rsidR="005A0473" w:rsidRDefault="005A0473" w:rsidP="00C45560">
            <w:pPr>
              <w:pStyle w:val="MsgTableBody"/>
              <w:rPr>
                <w:ins w:id="307" w:author="Frank Oemig" w:date="2020-11-24T19:06:00Z"/>
                <w:noProof/>
              </w:rPr>
            </w:pPr>
            <w:ins w:id="308" w:author="Frank Oemig" w:date="2020-11-24T19:06:00Z">
              <w:r>
                <w:rPr>
                  <w:noProof/>
                </w:rPr>
                <w:t xml:space="preserve">      OBR</w:t>
              </w:r>
            </w:ins>
          </w:p>
        </w:tc>
        <w:tc>
          <w:tcPr>
            <w:tcW w:w="4320" w:type="dxa"/>
            <w:tcBorders>
              <w:top w:val="dotted" w:sz="4" w:space="0" w:color="auto"/>
              <w:left w:val="nil"/>
              <w:bottom w:val="dotted" w:sz="4" w:space="0" w:color="auto"/>
              <w:right w:val="nil"/>
            </w:tcBorders>
            <w:shd w:val="clear" w:color="auto" w:fill="FFFFFF"/>
          </w:tcPr>
          <w:p w14:paraId="08D3E3F7" w14:textId="77777777" w:rsidR="005A0473" w:rsidRDefault="005A0473" w:rsidP="00C45560">
            <w:pPr>
              <w:pStyle w:val="MsgTableBody"/>
              <w:rPr>
                <w:ins w:id="309" w:author="Frank Oemig" w:date="2020-11-24T19:06:00Z"/>
                <w:noProof/>
              </w:rPr>
            </w:pPr>
            <w:ins w:id="310" w:author="Frank Oemig" w:date="2020-11-24T19:06:00Z">
              <w:r>
                <w:rPr>
                  <w:noProof/>
                </w:rPr>
                <w:t>Order Detail Segment</w:t>
              </w:r>
            </w:ins>
          </w:p>
        </w:tc>
        <w:tc>
          <w:tcPr>
            <w:tcW w:w="864" w:type="dxa"/>
            <w:tcBorders>
              <w:top w:val="dotted" w:sz="4" w:space="0" w:color="auto"/>
              <w:left w:val="nil"/>
              <w:bottom w:val="dotted" w:sz="4" w:space="0" w:color="auto"/>
              <w:right w:val="nil"/>
            </w:tcBorders>
            <w:shd w:val="clear" w:color="auto" w:fill="FFFFFF"/>
          </w:tcPr>
          <w:p w14:paraId="43DD352D" w14:textId="77777777" w:rsidR="005A0473" w:rsidRPr="00890B0C" w:rsidRDefault="005A0473" w:rsidP="00C45560">
            <w:pPr>
              <w:pStyle w:val="MsgTableBody"/>
              <w:jc w:val="center"/>
              <w:rPr>
                <w:ins w:id="311"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184DCCE7" w14:textId="77777777" w:rsidR="005A0473" w:rsidRPr="00890B0C" w:rsidRDefault="005A0473" w:rsidP="00C45560">
            <w:pPr>
              <w:pStyle w:val="MsgTableBody"/>
              <w:jc w:val="center"/>
              <w:rPr>
                <w:ins w:id="312" w:author="Frank Oemig" w:date="2020-11-24T19:06:00Z"/>
                <w:noProof/>
              </w:rPr>
            </w:pPr>
          </w:p>
        </w:tc>
      </w:tr>
      <w:tr w:rsidR="005A0473" w:rsidRPr="009E61BC" w14:paraId="0BD574CF" w14:textId="77777777" w:rsidTr="00C45560">
        <w:trPr>
          <w:jc w:val="center"/>
          <w:ins w:id="313" w:author="Frank Oemig" w:date="2020-11-24T19:06:00Z"/>
        </w:trPr>
        <w:tc>
          <w:tcPr>
            <w:tcW w:w="2880" w:type="dxa"/>
            <w:tcBorders>
              <w:top w:val="dotted" w:sz="4" w:space="0" w:color="auto"/>
              <w:left w:val="nil"/>
              <w:bottom w:val="dotted" w:sz="4" w:space="0" w:color="auto"/>
              <w:right w:val="nil"/>
            </w:tcBorders>
            <w:shd w:val="clear" w:color="auto" w:fill="FFFFFF"/>
          </w:tcPr>
          <w:p w14:paraId="3A00AD7E" w14:textId="77777777" w:rsidR="005A0473" w:rsidRDefault="005A0473" w:rsidP="00C45560">
            <w:pPr>
              <w:pStyle w:val="MsgTableBody"/>
              <w:rPr>
                <w:ins w:id="314" w:author="Frank Oemig" w:date="2020-11-24T19:06:00Z"/>
                <w:noProof/>
              </w:rPr>
            </w:pPr>
            <w:ins w:id="315" w:author="Frank Oemig" w:date="2020-11-24T19:06: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470C985C" w14:textId="77777777" w:rsidR="005A0473" w:rsidRDefault="005A0473" w:rsidP="00C45560">
            <w:pPr>
              <w:pStyle w:val="MsgTableBody"/>
              <w:rPr>
                <w:ins w:id="316" w:author="Frank Oemig" w:date="2020-11-24T19:06:00Z"/>
                <w:noProof/>
              </w:rPr>
            </w:pPr>
            <w:ins w:id="317" w:author="Frank Oemig" w:date="2020-11-24T19:06:00Z">
              <w:r>
                <w:rPr>
                  <w:noProof/>
                </w:rPr>
                <w:t>Participation</w:t>
              </w:r>
            </w:ins>
          </w:p>
        </w:tc>
        <w:tc>
          <w:tcPr>
            <w:tcW w:w="864" w:type="dxa"/>
            <w:tcBorders>
              <w:top w:val="dotted" w:sz="4" w:space="0" w:color="auto"/>
              <w:left w:val="nil"/>
              <w:bottom w:val="dotted" w:sz="4" w:space="0" w:color="auto"/>
              <w:right w:val="nil"/>
            </w:tcBorders>
            <w:shd w:val="clear" w:color="auto" w:fill="FFFFFF"/>
          </w:tcPr>
          <w:p w14:paraId="493DD63E" w14:textId="77777777" w:rsidR="005A0473" w:rsidRPr="00890B0C" w:rsidRDefault="005A0473" w:rsidP="00C45560">
            <w:pPr>
              <w:pStyle w:val="MsgTableBody"/>
              <w:jc w:val="center"/>
              <w:rPr>
                <w:ins w:id="318"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6450D3AD" w14:textId="77777777" w:rsidR="005A0473" w:rsidRPr="00890B0C" w:rsidRDefault="005A0473" w:rsidP="00C45560">
            <w:pPr>
              <w:pStyle w:val="MsgTableBody"/>
              <w:jc w:val="center"/>
              <w:rPr>
                <w:ins w:id="319" w:author="Frank Oemig" w:date="2020-11-24T19:06:00Z"/>
                <w:noProof/>
              </w:rPr>
            </w:pPr>
          </w:p>
        </w:tc>
      </w:tr>
      <w:tr w:rsidR="005A0473" w:rsidRPr="009E61BC" w14:paraId="2A12950E" w14:textId="77777777" w:rsidTr="00C45560">
        <w:trPr>
          <w:jc w:val="center"/>
          <w:ins w:id="320" w:author="Frank Oemig" w:date="2020-11-24T19:06:00Z"/>
        </w:trPr>
        <w:tc>
          <w:tcPr>
            <w:tcW w:w="2880" w:type="dxa"/>
            <w:tcBorders>
              <w:top w:val="dotted" w:sz="4" w:space="0" w:color="auto"/>
              <w:left w:val="nil"/>
              <w:bottom w:val="dotted" w:sz="4" w:space="0" w:color="auto"/>
              <w:right w:val="nil"/>
            </w:tcBorders>
            <w:shd w:val="clear" w:color="auto" w:fill="FFFFFF"/>
          </w:tcPr>
          <w:p w14:paraId="16EEDE54" w14:textId="77777777" w:rsidR="005A0473" w:rsidRDefault="005A0473" w:rsidP="00C45560">
            <w:pPr>
              <w:pStyle w:val="MsgTableBody"/>
              <w:rPr>
                <w:ins w:id="321" w:author="Frank Oemig" w:date="2020-11-24T19:06:00Z"/>
                <w:noProof/>
              </w:rPr>
            </w:pPr>
            <w:ins w:id="322" w:author="Frank Oemig" w:date="2020-11-24T19:06:00Z">
              <w:r>
                <w:rPr>
                  <w:noProof/>
                </w:rPr>
                <w:t xml:space="preserve">     [ { NTE } ]</w:t>
              </w:r>
            </w:ins>
          </w:p>
        </w:tc>
        <w:tc>
          <w:tcPr>
            <w:tcW w:w="4320" w:type="dxa"/>
            <w:tcBorders>
              <w:top w:val="dotted" w:sz="4" w:space="0" w:color="auto"/>
              <w:left w:val="nil"/>
              <w:bottom w:val="dotted" w:sz="4" w:space="0" w:color="auto"/>
              <w:right w:val="nil"/>
            </w:tcBorders>
            <w:shd w:val="clear" w:color="auto" w:fill="FFFFFF"/>
          </w:tcPr>
          <w:p w14:paraId="64D3E7AC" w14:textId="77777777" w:rsidR="005A0473" w:rsidRDefault="005A0473" w:rsidP="00C45560">
            <w:pPr>
              <w:pStyle w:val="MsgTableBody"/>
              <w:rPr>
                <w:ins w:id="323" w:author="Frank Oemig" w:date="2020-11-24T19:06:00Z"/>
                <w:noProof/>
              </w:rPr>
            </w:pPr>
            <w:ins w:id="324" w:author="Frank Oemig" w:date="2020-11-24T19:06:00Z">
              <w:r>
                <w:rPr>
                  <w:noProof/>
                </w:rPr>
                <w:t>Notes and Comment (on Result)</w:t>
              </w:r>
            </w:ins>
          </w:p>
        </w:tc>
        <w:tc>
          <w:tcPr>
            <w:tcW w:w="864" w:type="dxa"/>
            <w:tcBorders>
              <w:top w:val="dotted" w:sz="4" w:space="0" w:color="auto"/>
              <w:left w:val="nil"/>
              <w:bottom w:val="dotted" w:sz="4" w:space="0" w:color="auto"/>
              <w:right w:val="nil"/>
            </w:tcBorders>
            <w:shd w:val="clear" w:color="auto" w:fill="FFFFFF"/>
          </w:tcPr>
          <w:p w14:paraId="306BA34D" w14:textId="77777777" w:rsidR="005A0473" w:rsidRPr="00890B0C" w:rsidRDefault="005A0473" w:rsidP="00C45560">
            <w:pPr>
              <w:pStyle w:val="MsgTableBody"/>
              <w:jc w:val="center"/>
              <w:rPr>
                <w:ins w:id="325"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2C649771" w14:textId="77777777" w:rsidR="005A0473" w:rsidRPr="00890B0C" w:rsidRDefault="005A0473" w:rsidP="00C45560">
            <w:pPr>
              <w:pStyle w:val="MsgTableBody"/>
              <w:jc w:val="center"/>
              <w:rPr>
                <w:ins w:id="326" w:author="Frank Oemig" w:date="2020-11-24T19:06:00Z"/>
                <w:noProof/>
              </w:rPr>
            </w:pPr>
          </w:p>
        </w:tc>
      </w:tr>
      <w:tr w:rsidR="005A0473" w:rsidRPr="009E61BC" w14:paraId="4AD95FAF" w14:textId="77777777" w:rsidTr="00C45560">
        <w:trPr>
          <w:jc w:val="center"/>
          <w:ins w:id="327" w:author="Frank Oemig" w:date="2020-11-24T19:06:00Z"/>
        </w:trPr>
        <w:tc>
          <w:tcPr>
            <w:tcW w:w="2880" w:type="dxa"/>
            <w:tcBorders>
              <w:top w:val="dotted" w:sz="4" w:space="0" w:color="auto"/>
              <w:left w:val="nil"/>
              <w:bottom w:val="dotted" w:sz="4" w:space="0" w:color="auto"/>
              <w:right w:val="nil"/>
            </w:tcBorders>
            <w:shd w:val="clear" w:color="auto" w:fill="FFFFFF"/>
          </w:tcPr>
          <w:p w14:paraId="25ED0D1C" w14:textId="77777777" w:rsidR="005A0473" w:rsidRPr="00890B0C" w:rsidRDefault="005A0473" w:rsidP="00C45560">
            <w:pPr>
              <w:pStyle w:val="MsgTableBody"/>
              <w:rPr>
                <w:ins w:id="328" w:author="Frank Oemig" w:date="2020-11-24T19:06:00Z"/>
                <w:noProof/>
              </w:rPr>
            </w:pPr>
            <w:ins w:id="329" w:author="Frank Oemig" w:date="2020-11-24T19:06: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21CA88B" w14:textId="77777777" w:rsidR="005A0473" w:rsidRPr="00890B0C" w:rsidRDefault="005A0473" w:rsidP="00C45560">
            <w:pPr>
              <w:pStyle w:val="MsgTableBody"/>
              <w:rPr>
                <w:ins w:id="330" w:author="Frank Oemig" w:date="2020-11-24T19:06:00Z"/>
                <w:noProof/>
              </w:rPr>
            </w:pPr>
            <w:ins w:id="331" w:author="Frank Oemig" w:date="2020-11-24T19:06:00Z">
              <w:r>
                <w:rPr>
                  <w:noProof/>
                </w:rPr>
                <w:t>--- FINANCIAL_OBSERVATION begin</w:t>
              </w:r>
            </w:ins>
          </w:p>
        </w:tc>
        <w:tc>
          <w:tcPr>
            <w:tcW w:w="864" w:type="dxa"/>
            <w:tcBorders>
              <w:top w:val="dotted" w:sz="4" w:space="0" w:color="auto"/>
              <w:left w:val="nil"/>
              <w:bottom w:val="dotted" w:sz="4" w:space="0" w:color="auto"/>
              <w:right w:val="nil"/>
            </w:tcBorders>
            <w:shd w:val="clear" w:color="auto" w:fill="FFFFFF"/>
          </w:tcPr>
          <w:p w14:paraId="707A86E7" w14:textId="77777777" w:rsidR="005A0473" w:rsidRPr="00890B0C" w:rsidRDefault="005A0473" w:rsidP="00C45560">
            <w:pPr>
              <w:pStyle w:val="MsgTableBody"/>
              <w:jc w:val="center"/>
              <w:rPr>
                <w:ins w:id="332"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279644C7" w14:textId="77777777" w:rsidR="005A0473" w:rsidRPr="00890B0C" w:rsidRDefault="005A0473" w:rsidP="00C45560">
            <w:pPr>
              <w:pStyle w:val="MsgTableBody"/>
              <w:jc w:val="center"/>
              <w:rPr>
                <w:ins w:id="333" w:author="Frank Oemig" w:date="2020-11-24T19:06:00Z"/>
                <w:noProof/>
              </w:rPr>
            </w:pPr>
          </w:p>
        </w:tc>
      </w:tr>
      <w:tr w:rsidR="005A0473" w:rsidRPr="009E61BC" w14:paraId="11E95B0C" w14:textId="77777777" w:rsidTr="00C45560">
        <w:trPr>
          <w:jc w:val="center"/>
          <w:ins w:id="334" w:author="Frank Oemig" w:date="2020-11-24T19:06:00Z"/>
        </w:trPr>
        <w:tc>
          <w:tcPr>
            <w:tcW w:w="2880" w:type="dxa"/>
            <w:tcBorders>
              <w:top w:val="dotted" w:sz="4" w:space="0" w:color="auto"/>
              <w:left w:val="nil"/>
              <w:bottom w:val="dotted" w:sz="4" w:space="0" w:color="auto"/>
              <w:right w:val="nil"/>
            </w:tcBorders>
            <w:shd w:val="clear" w:color="auto" w:fill="FFFFFF"/>
          </w:tcPr>
          <w:p w14:paraId="10388ACD" w14:textId="77777777" w:rsidR="005A0473" w:rsidRDefault="005A0473" w:rsidP="00C45560">
            <w:pPr>
              <w:pStyle w:val="MsgTableBody"/>
              <w:rPr>
                <w:ins w:id="335" w:author="Frank Oemig" w:date="2020-11-24T19:06:00Z"/>
                <w:noProof/>
              </w:rPr>
            </w:pPr>
            <w:ins w:id="336" w:author="Frank Oemig" w:date="2020-11-24T19:06:00Z">
              <w:r>
                <w:rPr>
                  <w:noProof/>
                </w:rPr>
                <w:t xml:space="preserve">         OBX</w:t>
              </w:r>
            </w:ins>
          </w:p>
        </w:tc>
        <w:tc>
          <w:tcPr>
            <w:tcW w:w="4320" w:type="dxa"/>
            <w:tcBorders>
              <w:top w:val="dotted" w:sz="4" w:space="0" w:color="auto"/>
              <w:left w:val="nil"/>
              <w:bottom w:val="dotted" w:sz="4" w:space="0" w:color="auto"/>
              <w:right w:val="nil"/>
            </w:tcBorders>
            <w:shd w:val="clear" w:color="auto" w:fill="FFFFFF"/>
          </w:tcPr>
          <w:p w14:paraId="6431A639" w14:textId="77777777" w:rsidR="005A0473" w:rsidRDefault="005A0473" w:rsidP="00C45560">
            <w:pPr>
              <w:pStyle w:val="MsgTableBody"/>
              <w:rPr>
                <w:ins w:id="337" w:author="Frank Oemig" w:date="2020-11-24T19:06:00Z"/>
                <w:noProof/>
              </w:rPr>
            </w:pPr>
            <w:ins w:id="338" w:author="Frank Oemig" w:date="2020-11-24T19:06:00Z">
              <w:r>
                <w:rPr>
                  <w:noProof/>
                </w:rPr>
                <w:t>Observation</w:t>
              </w:r>
            </w:ins>
          </w:p>
        </w:tc>
        <w:tc>
          <w:tcPr>
            <w:tcW w:w="864" w:type="dxa"/>
            <w:tcBorders>
              <w:top w:val="dotted" w:sz="4" w:space="0" w:color="auto"/>
              <w:left w:val="nil"/>
              <w:bottom w:val="dotted" w:sz="4" w:space="0" w:color="auto"/>
              <w:right w:val="nil"/>
            </w:tcBorders>
            <w:shd w:val="clear" w:color="auto" w:fill="FFFFFF"/>
          </w:tcPr>
          <w:p w14:paraId="5FC2CB0C" w14:textId="77777777" w:rsidR="005A0473" w:rsidRPr="00890B0C" w:rsidRDefault="005A0473" w:rsidP="00C45560">
            <w:pPr>
              <w:pStyle w:val="MsgTableBody"/>
              <w:jc w:val="center"/>
              <w:rPr>
                <w:ins w:id="339"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4EF46C3E" w14:textId="77777777" w:rsidR="005A0473" w:rsidRPr="00890B0C" w:rsidRDefault="005A0473" w:rsidP="00C45560">
            <w:pPr>
              <w:pStyle w:val="MsgTableBody"/>
              <w:jc w:val="center"/>
              <w:rPr>
                <w:ins w:id="340" w:author="Frank Oemig" w:date="2020-11-24T19:06:00Z"/>
                <w:noProof/>
              </w:rPr>
            </w:pPr>
          </w:p>
        </w:tc>
      </w:tr>
      <w:tr w:rsidR="005A0473" w:rsidRPr="009E61BC" w14:paraId="5D07E8BE" w14:textId="77777777" w:rsidTr="00C45560">
        <w:trPr>
          <w:jc w:val="center"/>
          <w:ins w:id="341" w:author="Frank Oemig" w:date="2020-11-24T19:06:00Z"/>
        </w:trPr>
        <w:tc>
          <w:tcPr>
            <w:tcW w:w="2880" w:type="dxa"/>
            <w:tcBorders>
              <w:top w:val="dotted" w:sz="4" w:space="0" w:color="auto"/>
              <w:left w:val="nil"/>
              <w:bottom w:val="dotted" w:sz="4" w:space="0" w:color="auto"/>
              <w:right w:val="nil"/>
            </w:tcBorders>
            <w:shd w:val="clear" w:color="auto" w:fill="FFFFFF"/>
          </w:tcPr>
          <w:p w14:paraId="40568AA4" w14:textId="77777777" w:rsidR="005A0473" w:rsidRDefault="005A0473" w:rsidP="00C45560">
            <w:pPr>
              <w:pStyle w:val="MsgTableBody"/>
              <w:rPr>
                <w:ins w:id="342" w:author="Frank Oemig" w:date="2020-11-24T19:06:00Z"/>
                <w:noProof/>
              </w:rPr>
            </w:pPr>
            <w:ins w:id="343" w:author="Frank Oemig" w:date="2020-11-24T19:06:00Z">
              <w:r>
                <w:rPr>
                  <w:noProof/>
                </w:rPr>
                <w:t xml:space="preserve">        [ { PRT } ]</w:t>
              </w:r>
            </w:ins>
          </w:p>
        </w:tc>
        <w:tc>
          <w:tcPr>
            <w:tcW w:w="4320" w:type="dxa"/>
            <w:tcBorders>
              <w:top w:val="dotted" w:sz="4" w:space="0" w:color="auto"/>
              <w:left w:val="nil"/>
              <w:bottom w:val="dotted" w:sz="4" w:space="0" w:color="auto"/>
              <w:right w:val="nil"/>
            </w:tcBorders>
            <w:shd w:val="clear" w:color="auto" w:fill="FFFFFF"/>
          </w:tcPr>
          <w:p w14:paraId="531180A8" w14:textId="77777777" w:rsidR="005A0473" w:rsidRDefault="005A0473" w:rsidP="00C45560">
            <w:pPr>
              <w:pStyle w:val="MsgTableBody"/>
              <w:rPr>
                <w:ins w:id="344" w:author="Frank Oemig" w:date="2020-11-24T19:06:00Z"/>
                <w:noProof/>
              </w:rPr>
            </w:pPr>
            <w:ins w:id="345" w:author="Frank Oemig" w:date="2020-11-24T19:06:00Z">
              <w:r>
                <w:rPr>
                  <w:noProof/>
                </w:rPr>
                <w:t>Participation</w:t>
              </w:r>
            </w:ins>
          </w:p>
        </w:tc>
        <w:tc>
          <w:tcPr>
            <w:tcW w:w="864" w:type="dxa"/>
            <w:tcBorders>
              <w:top w:val="dotted" w:sz="4" w:space="0" w:color="auto"/>
              <w:left w:val="nil"/>
              <w:bottom w:val="dotted" w:sz="4" w:space="0" w:color="auto"/>
              <w:right w:val="nil"/>
            </w:tcBorders>
            <w:shd w:val="clear" w:color="auto" w:fill="FFFFFF"/>
          </w:tcPr>
          <w:p w14:paraId="61818705" w14:textId="77777777" w:rsidR="005A0473" w:rsidRPr="00890B0C" w:rsidRDefault="005A0473" w:rsidP="00C45560">
            <w:pPr>
              <w:pStyle w:val="MsgTableBody"/>
              <w:jc w:val="center"/>
              <w:rPr>
                <w:ins w:id="346"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4125AA6D" w14:textId="77777777" w:rsidR="005A0473" w:rsidRPr="00890B0C" w:rsidRDefault="005A0473" w:rsidP="00C45560">
            <w:pPr>
              <w:pStyle w:val="MsgTableBody"/>
              <w:jc w:val="center"/>
              <w:rPr>
                <w:ins w:id="347" w:author="Frank Oemig" w:date="2020-11-24T19:06:00Z"/>
                <w:noProof/>
              </w:rPr>
            </w:pPr>
          </w:p>
        </w:tc>
      </w:tr>
      <w:tr w:rsidR="005A0473" w:rsidRPr="009E61BC" w14:paraId="0ECE688C" w14:textId="77777777" w:rsidTr="00C45560">
        <w:trPr>
          <w:jc w:val="center"/>
          <w:ins w:id="348" w:author="Frank Oemig" w:date="2020-11-24T19:06:00Z"/>
        </w:trPr>
        <w:tc>
          <w:tcPr>
            <w:tcW w:w="2880" w:type="dxa"/>
            <w:tcBorders>
              <w:top w:val="dotted" w:sz="4" w:space="0" w:color="auto"/>
              <w:left w:val="nil"/>
              <w:bottom w:val="dotted" w:sz="4" w:space="0" w:color="auto"/>
              <w:right w:val="nil"/>
            </w:tcBorders>
            <w:shd w:val="clear" w:color="auto" w:fill="FFFFFF"/>
          </w:tcPr>
          <w:p w14:paraId="1378B65D" w14:textId="77777777" w:rsidR="005A0473" w:rsidRDefault="005A0473" w:rsidP="00C45560">
            <w:pPr>
              <w:pStyle w:val="MsgTableBody"/>
              <w:rPr>
                <w:ins w:id="349" w:author="Frank Oemig" w:date="2020-11-24T19:06:00Z"/>
                <w:noProof/>
              </w:rPr>
            </w:pPr>
            <w:ins w:id="350" w:author="Frank Oemig" w:date="2020-11-24T19:06:00Z">
              <w:r>
                <w:rPr>
                  <w:noProof/>
                </w:rPr>
                <w:t xml:space="preserve">        [ { NTE } ]</w:t>
              </w:r>
            </w:ins>
          </w:p>
        </w:tc>
        <w:tc>
          <w:tcPr>
            <w:tcW w:w="4320" w:type="dxa"/>
            <w:tcBorders>
              <w:top w:val="dotted" w:sz="4" w:space="0" w:color="auto"/>
              <w:left w:val="nil"/>
              <w:bottom w:val="dotted" w:sz="4" w:space="0" w:color="auto"/>
              <w:right w:val="nil"/>
            </w:tcBorders>
            <w:shd w:val="clear" w:color="auto" w:fill="FFFFFF"/>
          </w:tcPr>
          <w:p w14:paraId="18F8D27F" w14:textId="77777777" w:rsidR="005A0473" w:rsidRDefault="005A0473" w:rsidP="00C45560">
            <w:pPr>
              <w:pStyle w:val="MsgTableBody"/>
              <w:rPr>
                <w:ins w:id="351" w:author="Frank Oemig" w:date="2020-11-24T19:06:00Z"/>
                <w:noProof/>
              </w:rPr>
            </w:pPr>
            <w:ins w:id="352" w:author="Frank Oemig" w:date="2020-11-24T19:06:00Z">
              <w:r>
                <w:rPr>
                  <w:noProof/>
                </w:rPr>
                <w:t>Notes and Comment (on Result)</w:t>
              </w:r>
            </w:ins>
          </w:p>
        </w:tc>
        <w:tc>
          <w:tcPr>
            <w:tcW w:w="864" w:type="dxa"/>
            <w:tcBorders>
              <w:top w:val="dotted" w:sz="4" w:space="0" w:color="auto"/>
              <w:left w:val="nil"/>
              <w:bottom w:val="dotted" w:sz="4" w:space="0" w:color="auto"/>
              <w:right w:val="nil"/>
            </w:tcBorders>
            <w:shd w:val="clear" w:color="auto" w:fill="FFFFFF"/>
          </w:tcPr>
          <w:p w14:paraId="1CB01B45" w14:textId="77777777" w:rsidR="005A0473" w:rsidRPr="00890B0C" w:rsidRDefault="005A0473" w:rsidP="00C45560">
            <w:pPr>
              <w:pStyle w:val="MsgTableBody"/>
              <w:jc w:val="center"/>
              <w:rPr>
                <w:ins w:id="353"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2B12E455" w14:textId="77777777" w:rsidR="005A0473" w:rsidRPr="00890B0C" w:rsidRDefault="005A0473" w:rsidP="00C45560">
            <w:pPr>
              <w:pStyle w:val="MsgTableBody"/>
              <w:jc w:val="center"/>
              <w:rPr>
                <w:ins w:id="354" w:author="Frank Oemig" w:date="2020-11-24T19:06:00Z"/>
                <w:noProof/>
              </w:rPr>
            </w:pPr>
          </w:p>
        </w:tc>
      </w:tr>
      <w:tr w:rsidR="005A0473" w:rsidRPr="009E61BC" w14:paraId="364E4D10" w14:textId="77777777" w:rsidTr="00C45560">
        <w:trPr>
          <w:jc w:val="center"/>
          <w:ins w:id="355" w:author="Frank Oemig" w:date="2020-11-24T19:06:00Z"/>
        </w:trPr>
        <w:tc>
          <w:tcPr>
            <w:tcW w:w="2880" w:type="dxa"/>
            <w:tcBorders>
              <w:top w:val="dotted" w:sz="4" w:space="0" w:color="auto"/>
              <w:left w:val="nil"/>
              <w:bottom w:val="dotted" w:sz="4" w:space="0" w:color="auto"/>
              <w:right w:val="nil"/>
            </w:tcBorders>
            <w:shd w:val="clear" w:color="auto" w:fill="FFFFFF"/>
          </w:tcPr>
          <w:p w14:paraId="1F8D8A45" w14:textId="77777777" w:rsidR="005A0473" w:rsidRPr="00890B0C" w:rsidRDefault="005A0473" w:rsidP="00C45560">
            <w:pPr>
              <w:pStyle w:val="MsgTableBody"/>
              <w:rPr>
                <w:ins w:id="356" w:author="Frank Oemig" w:date="2020-11-24T19:06:00Z"/>
                <w:noProof/>
              </w:rPr>
            </w:pPr>
            <w:ins w:id="357" w:author="Frank Oemig" w:date="2020-11-24T19:06: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3FE3084" w14:textId="77777777" w:rsidR="005A0473" w:rsidRPr="00890B0C" w:rsidRDefault="005A0473" w:rsidP="00C45560">
            <w:pPr>
              <w:pStyle w:val="MsgTableBody"/>
              <w:rPr>
                <w:ins w:id="358" w:author="Frank Oemig" w:date="2020-11-24T19:06:00Z"/>
                <w:noProof/>
              </w:rPr>
            </w:pPr>
            <w:ins w:id="359" w:author="Frank Oemig" w:date="2020-11-24T19:06:00Z">
              <w:r>
                <w:rPr>
                  <w:noProof/>
                </w:rPr>
                <w:t>--- FINANCIAL_OBSERVATION end</w:t>
              </w:r>
            </w:ins>
          </w:p>
        </w:tc>
        <w:tc>
          <w:tcPr>
            <w:tcW w:w="864" w:type="dxa"/>
            <w:tcBorders>
              <w:top w:val="dotted" w:sz="4" w:space="0" w:color="auto"/>
              <w:left w:val="nil"/>
              <w:bottom w:val="dotted" w:sz="4" w:space="0" w:color="auto"/>
              <w:right w:val="nil"/>
            </w:tcBorders>
            <w:shd w:val="clear" w:color="auto" w:fill="FFFFFF"/>
          </w:tcPr>
          <w:p w14:paraId="1997FB51" w14:textId="77777777" w:rsidR="005A0473" w:rsidRPr="00890B0C" w:rsidRDefault="005A0473" w:rsidP="00C45560">
            <w:pPr>
              <w:pStyle w:val="MsgTableBody"/>
              <w:jc w:val="center"/>
              <w:rPr>
                <w:ins w:id="360"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76911136" w14:textId="77777777" w:rsidR="005A0473" w:rsidRPr="00890B0C" w:rsidRDefault="005A0473" w:rsidP="00C45560">
            <w:pPr>
              <w:pStyle w:val="MsgTableBody"/>
              <w:jc w:val="center"/>
              <w:rPr>
                <w:ins w:id="361" w:author="Frank Oemig" w:date="2020-11-24T19:06:00Z"/>
                <w:noProof/>
              </w:rPr>
            </w:pPr>
          </w:p>
        </w:tc>
      </w:tr>
      <w:tr w:rsidR="005A0473" w:rsidRPr="009E61BC" w14:paraId="59A97AA5" w14:textId="77777777" w:rsidTr="00C45560">
        <w:trPr>
          <w:jc w:val="center"/>
          <w:ins w:id="362" w:author="Frank Oemig" w:date="2020-11-24T19:06:00Z"/>
        </w:trPr>
        <w:tc>
          <w:tcPr>
            <w:tcW w:w="2880" w:type="dxa"/>
            <w:tcBorders>
              <w:top w:val="dotted" w:sz="4" w:space="0" w:color="auto"/>
              <w:left w:val="nil"/>
              <w:bottom w:val="dotted" w:sz="4" w:space="0" w:color="auto"/>
              <w:right w:val="nil"/>
            </w:tcBorders>
            <w:shd w:val="clear" w:color="auto" w:fill="FFFFFF"/>
          </w:tcPr>
          <w:p w14:paraId="74EF2FCF" w14:textId="77777777" w:rsidR="005A0473" w:rsidRDefault="005A0473" w:rsidP="00C45560">
            <w:pPr>
              <w:pStyle w:val="MsgTableBody"/>
              <w:rPr>
                <w:ins w:id="363" w:author="Frank Oemig" w:date="2020-11-24T19:06:00Z"/>
                <w:noProof/>
              </w:rPr>
            </w:pPr>
            <w:ins w:id="364" w:author="Frank Oemig" w:date="2020-11-24T19:06:00Z">
              <w:r>
                <w:rPr>
                  <w:noProof/>
                </w:rPr>
                <w:t xml:space="preserve">  } ]</w:t>
              </w:r>
            </w:ins>
          </w:p>
        </w:tc>
        <w:tc>
          <w:tcPr>
            <w:tcW w:w="4320" w:type="dxa"/>
            <w:tcBorders>
              <w:top w:val="dotted" w:sz="4" w:space="0" w:color="auto"/>
              <w:left w:val="nil"/>
              <w:bottom w:val="dotted" w:sz="4" w:space="0" w:color="auto"/>
              <w:right w:val="nil"/>
            </w:tcBorders>
            <w:shd w:val="clear" w:color="auto" w:fill="FFFFFF"/>
          </w:tcPr>
          <w:p w14:paraId="1709FF9A" w14:textId="77777777" w:rsidR="005A0473" w:rsidRDefault="005A0473" w:rsidP="00C45560">
            <w:pPr>
              <w:pStyle w:val="MsgTableBody"/>
              <w:rPr>
                <w:ins w:id="365" w:author="Frank Oemig" w:date="2020-11-24T19:06:00Z"/>
                <w:noProof/>
              </w:rPr>
            </w:pPr>
            <w:ins w:id="366" w:author="Frank Oemig" w:date="2020-11-24T19:06:00Z">
              <w:r>
                <w:rPr>
                  <w:noProof/>
                </w:rPr>
                <w:t>--- FINANCIAL_ORDER_STANDALONE end</w:t>
              </w:r>
            </w:ins>
          </w:p>
        </w:tc>
        <w:tc>
          <w:tcPr>
            <w:tcW w:w="864" w:type="dxa"/>
            <w:tcBorders>
              <w:top w:val="dotted" w:sz="4" w:space="0" w:color="auto"/>
              <w:left w:val="nil"/>
              <w:bottom w:val="dotted" w:sz="4" w:space="0" w:color="auto"/>
              <w:right w:val="nil"/>
            </w:tcBorders>
            <w:shd w:val="clear" w:color="auto" w:fill="FFFFFF"/>
          </w:tcPr>
          <w:p w14:paraId="759F83E5" w14:textId="77777777" w:rsidR="005A0473" w:rsidRPr="00890B0C" w:rsidRDefault="005A0473" w:rsidP="00C45560">
            <w:pPr>
              <w:pStyle w:val="MsgTableBody"/>
              <w:jc w:val="center"/>
              <w:rPr>
                <w:ins w:id="367" w:author="Frank Oemig" w:date="2020-11-24T19:06:00Z"/>
                <w:noProof/>
              </w:rPr>
            </w:pPr>
          </w:p>
        </w:tc>
        <w:tc>
          <w:tcPr>
            <w:tcW w:w="1008" w:type="dxa"/>
            <w:tcBorders>
              <w:top w:val="dotted" w:sz="4" w:space="0" w:color="auto"/>
              <w:left w:val="nil"/>
              <w:bottom w:val="dotted" w:sz="4" w:space="0" w:color="auto"/>
              <w:right w:val="nil"/>
            </w:tcBorders>
            <w:shd w:val="clear" w:color="auto" w:fill="FFFFFF"/>
          </w:tcPr>
          <w:p w14:paraId="0393D6F0" w14:textId="77777777" w:rsidR="005A0473" w:rsidRPr="00890B0C" w:rsidRDefault="005A0473" w:rsidP="00C45560">
            <w:pPr>
              <w:pStyle w:val="MsgTableBody"/>
              <w:jc w:val="center"/>
              <w:rPr>
                <w:ins w:id="368" w:author="Frank Oemig" w:date="2020-11-24T19:06:00Z"/>
                <w:noProof/>
              </w:rPr>
            </w:pPr>
          </w:p>
        </w:tc>
      </w:tr>
      <w:tr w:rsidR="00887E0C" w:rsidRPr="009E61BC" w14:paraId="3440F8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A57BBF"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6F8911E5"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7880714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6B0FE" w14:textId="77777777" w:rsidR="00887E0C" w:rsidRPr="00890B0C" w:rsidRDefault="00887E0C" w:rsidP="00887E0C">
            <w:pPr>
              <w:pStyle w:val="MsgTableBody"/>
              <w:jc w:val="center"/>
              <w:rPr>
                <w:noProof/>
              </w:rPr>
            </w:pPr>
          </w:p>
        </w:tc>
      </w:tr>
      <w:tr w:rsidR="00887E0C" w:rsidRPr="009E61BC" w14:paraId="424B9B6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85A809" w14:textId="77777777" w:rsidR="00887E0C" w:rsidRPr="00890B0C" w:rsidRDefault="00887E0C" w:rsidP="00887E0C">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118C3258" w14:textId="77777777" w:rsidR="00887E0C" w:rsidRPr="00890B0C" w:rsidRDefault="00887E0C" w:rsidP="00887E0C">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4A7421F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3CA6" w14:textId="77777777" w:rsidR="00887E0C" w:rsidRPr="00890B0C" w:rsidRDefault="00887E0C" w:rsidP="00887E0C">
            <w:pPr>
              <w:pStyle w:val="MsgTableBody"/>
              <w:jc w:val="center"/>
              <w:rPr>
                <w:noProof/>
              </w:rPr>
            </w:pPr>
            <w:r w:rsidRPr="00890B0C">
              <w:rPr>
                <w:noProof/>
              </w:rPr>
              <w:t>4</w:t>
            </w:r>
          </w:p>
        </w:tc>
      </w:tr>
      <w:tr w:rsidR="00887E0C" w:rsidRPr="009E61BC" w14:paraId="17628AB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966662" w14:textId="60DE03B1" w:rsidR="00887E0C" w:rsidRPr="00890B0C" w:rsidRDefault="005A0473" w:rsidP="00887E0C">
            <w:pPr>
              <w:pStyle w:val="MsgTableBody"/>
              <w:rPr>
                <w:noProof/>
              </w:rPr>
            </w:pPr>
            <w:ins w:id="369" w:author="Frank Oemig" w:date="2020-11-24T19:06:00Z">
              <w:r>
                <w:rPr>
                  <w:noProof/>
                </w:rPr>
                <w:t xml:space="preserve">      </w:t>
              </w:r>
            </w:ins>
            <w:r w:rsidR="00887E0C">
              <w:rPr>
                <w:noProof/>
              </w:rPr>
              <w:t>[ { PRT } ]</w:t>
            </w:r>
          </w:p>
        </w:tc>
        <w:tc>
          <w:tcPr>
            <w:tcW w:w="4320" w:type="dxa"/>
            <w:tcBorders>
              <w:top w:val="dotted" w:sz="4" w:space="0" w:color="auto"/>
              <w:left w:val="nil"/>
              <w:bottom w:val="dotted" w:sz="4" w:space="0" w:color="auto"/>
              <w:right w:val="nil"/>
            </w:tcBorders>
            <w:shd w:val="clear" w:color="auto" w:fill="FFFFFF"/>
          </w:tcPr>
          <w:p w14:paraId="49E2A9DF"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79BBBE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4A2B3" w14:textId="77777777" w:rsidR="00887E0C" w:rsidRPr="00890B0C" w:rsidRDefault="00887E0C" w:rsidP="00887E0C">
            <w:pPr>
              <w:pStyle w:val="MsgTableBody"/>
              <w:jc w:val="center"/>
              <w:rPr>
                <w:noProof/>
              </w:rPr>
            </w:pPr>
            <w:r>
              <w:rPr>
                <w:noProof/>
              </w:rPr>
              <w:t>4</w:t>
            </w:r>
          </w:p>
        </w:tc>
      </w:tr>
      <w:tr w:rsidR="00887E0C" w:rsidRPr="009E61BC" w14:paraId="53E12C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F5DBA"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D6B6F9A"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7DA5484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2A3C2" w14:textId="77777777" w:rsidR="00887E0C" w:rsidRPr="00890B0C" w:rsidRDefault="00887E0C" w:rsidP="00887E0C">
            <w:pPr>
              <w:pStyle w:val="MsgTableBody"/>
              <w:jc w:val="center"/>
              <w:rPr>
                <w:noProof/>
              </w:rPr>
            </w:pPr>
          </w:p>
        </w:tc>
      </w:tr>
      <w:tr w:rsidR="00887E0C" w:rsidRPr="009E61BC" w14:paraId="21A343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0849B8C" w14:textId="77777777" w:rsidR="00887E0C" w:rsidRPr="00890B0C" w:rsidRDefault="00887E0C" w:rsidP="00887E0C">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A500679" w14:textId="77777777" w:rsidR="00887E0C" w:rsidRPr="00890B0C" w:rsidRDefault="00887E0C" w:rsidP="00887E0C">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6B154E2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37599" w14:textId="77777777" w:rsidR="00887E0C" w:rsidRPr="00890B0C" w:rsidRDefault="00887E0C" w:rsidP="00887E0C">
            <w:pPr>
              <w:pStyle w:val="MsgTableBody"/>
              <w:jc w:val="center"/>
              <w:rPr>
                <w:noProof/>
              </w:rPr>
            </w:pPr>
            <w:r w:rsidRPr="00890B0C">
              <w:rPr>
                <w:noProof/>
              </w:rPr>
              <w:t>4</w:t>
            </w:r>
          </w:p>
        </w:tc>
      </w:tr>
      <w:tr w:rsidR="00887E0C" w:rsidRPr="009E61BC" w14:paraId="4427058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F54F1F6" w14:textId="77777777" w:rsidR="00887E0C" w:rsidRPr="00890B0C" w:rsidRDefault="00887E0C" w:rsidP="00887E0C">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8D33153" w14:textId="77777777" w:rsidR="00887E0C" w:rsidRPr="00890B0C" w:rsidRDefault="00887E0C" w:rsidP="00887E0C">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18178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4AFF0A" w14:textId="77777777" w:rsidR="00887E0C" w:rsidRPr="00890B0C" w:rsidRDefault="00887E0C" w:rsidP="00887E0C">
            <w:pPr>
              <w:pStyle w:val="MsgTableBody"/>
              <w:jc w:val="center"/>
              <w:rPr>
                <w:noProof/>
              </w:rPr>
            </w:pPr>
            <w:r w:rsidRPr="00890B0C">
              <w:rPr>
                <w:noProof/>
              </w:rPr>
              <w:t>4</w:t>
            </w:r>
          </w:p>
        </w:tc>
      </w:tr>
      <w:tr w:rsidR="00887E0C" w:rsidRPr="009E61BC" w14:paraId="22730CA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80C4FFB"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6529A5"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TIMING</w:t>
            </w:r>
            <w:r w:rsidR="00C3303F">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72FB9A7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2E835" w14:textId="77777777" w:rsidR="00887E0C" w:rsidRPr="00890B0C" w:rsidRDefault="00887E0C" w:rsidP="00887E0C">
            <w:pPr>
              <w:pStyle w:val="MsgTableBody"/>
              <w:jc w:val="center"/>
              <w:rPr>
                <w:noProof/>
              </w:rPr>
            </w:pPr>
          </w:p>
        </w:tc>
      </w:tr>
      <w:tr w:rsidR="00887E0C" w:rsidRPr="009E61BC" w14:paraId="03DFDF4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B91C84"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87B020"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A7C69A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D3390" w14:textId="77777777" w:rsidR="00887E0C" w:rsidRPr="00890B0C" w:rsidRDefault="00887E0C" w:rsidP="00887E0C">
            <w:pPr>
              <w:pStyle w:val="MsgTableBody"/>
              <w:jc w:val="center"/>
              <w:rPr>
                <w:noProof/>
              </w:rPr>
            </w:pPr>
          </w:p>
        </w:tc>
      </w:tr>
      <w:tr w:rsidR="00887E0C" w:rsidRPr="009E61BC" w14:paraId="595879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85509B" w14:textId="77777777" w:rsidR="00887E0C" w:rsidRPr="00890B0C" w:rsidRDefault="00887E0C" w:rsidP="00887E0C">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B72226B" w14:textId="77777777" w:rsidR="00887E0C" w:rsidRPr="00890B0C" w:rsidRDefault="00887E0C" w:rsidP="00887E0C">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049F1E7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5F9809" w14:textId="77777777" w:rsidR="00887E0C" w:rsidRPr="00890B0C" w:rsidRDefault="00887E0C" w:rsidP="00887E0C">
            <w:pPr>
              <w:pStyle w:val="MsgTableBody"/>
              <w:jc w:val="center"/>
              <w:rPr>
                <w:noProof/>
              </w:rPr>
            </w:pPr>
            <w:r w:rsidRPr="00890B0C">
              <w:rPr>
                <w:noProof/>
              </w:rPr>
              <w:t>4</w:t>
            </w:r>
          </w:p>
        </w:tc>
      </w:tr>
      <w:tr w:rsidR="00887E0C" w:rsidRPr="009E61BC" w14:paraId="6AFF6D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24B093D"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3AE3837"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AF3B4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2979E" w14:textId="77777777" w:rsidR="00887E0C" w:rsidRPr="00890B0C" w:rsidRDefault="00887E0C" w:rsidP="00887E0C">
            <w:pPr>
              <w:pStyle w:val="MsgTableBody"/>
              <w:jc w:val="center"/>
              <w:rPr>
                <w:noProof/>
              </w:rPr>
            </w:pPr>
            <w:r>
              <w:rPr>
                <w:noProof/>
              </w:rPr>
              <w:t>4</w:t>
            </w:r>
          </w:p>
        </w:tc>
      </w:tr>
      <w:tr w:rsidR="00887E0C" w:rsidRPr="009E61BC" w14:paraId="6135F4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4DC90"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F5E598E" w14:textId="77777777" w:rsidR="00887E0C" w:rsidRPr="00890B0C" w:rsidRDefault="00887E0C" w:rsidP="00887E0C">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319E5CE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DD15F" w14:textId="77777777" w:rsidR="00887E0C" w:rsidRPr="00890B0C" w:rsidRDefault="00887E0C" w:rsidP="00887E0C">
            <w:pPr>
              <w:pStyle w:val="MsgTableBody"/>
              <w:jc w:val="center"/>
              <w:rPr>
                <w:noProof/>
              </w:rPr>
            </w:pPr>
            <w:r w:rsidRPr="00890B0C">
              <w:rPr>
                <w:noProof/>
              </w:rPr>
              <w:t>2</w:t>
            </w:r>
          </w:p>
        </w:tc>
      </w:tr>
      <w:tr w:rsidR="00887E0C" w:rsidRPr="009E61BC" w14:paraId="5EA704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FADE95" w14:textId="77777777" w:rsidR="00887E0C" w:rsidRPr="00890B0C" w:rsidRDefault="00887E0C" w:rsidP="00887E0C">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39F7DC"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66E684F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7F3F6" w14:textId="77777777" w:rsidR="00887E0C" w:rsidRPr="00890B0C" w:rsidRDefault="00887E0C" w:rsidP="00887E0C">
            <w:pPr>
              <w:pStyle w:val="MsgTableBody"/>
              <w:jc w:val="center"/>
              <w:rPr>
                <w:noProof/>
              </w:rPr>
            </w:pPr>
          </w:p>
        </w:tc>
      </w:tr>
      <w:tr w:rsidR="00887E0C" w:rsidRPr="009E61BC" w14:paraId="0E71662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85EBE52"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83085"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62A4B4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62761" w14:textId="77777777" w:rsidR="00887E0C" w:rsidRPr="00890B0C" w:rsidRDefault="00887E0C" w:rsidP="00887E0C">
            <w:pPr>
              <w:pStyle w:val="MsgTableBody"/>
              <w:jc w:val="center"/>
              <w:rPr>
                <w:noProof/>
              </w:rPr>
            </w:pPr>
          </w:p>
        </w:tc>
      </w:tr>
      <w:tr w:rsidR="00887E0C" w:rsidRPr="009E61BC" w14:paraId="0981E06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F684BDF" w14:textId="77777777" w:rsidR="00887E0C" w:rsidRPr="00890B0C" w:rsidRDefault="00887E0C" w:rsidP="00887E0C">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4F3366DA" w14:textId="77777777" w:rsidR="00887E0C" w:rsidRPr="00890B0C" w:rsidRDefault="00887E0C" w:rsidP="00887E0C">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1FDA5E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2F159" w14:textId="77777777" w:rsidR="00887E0C" w:rsidRPr="00890B0C" w:rsidRDefault="00887E0C" w:rsidP="00887E0C">
            <w:pPr>
              <w:pStyle w:val="MsgTableBody"/>
              <w:jc w:val="center"/>
              <w:rPr>
                <w:noProof/>
              </w:rPr>
            </w:pPr>
            <w:r w:rsidRPr="00890B0C">
              <w:rPr>
                <w:noProof/>
              </w:rPr>
              <w:t>7</w:t>
            </w:r>
          </w:p>
        </w:tc>
      </w:tr>
      <w:tr w:rsidR="00887E0C" w:rsidRPr="009E61BC" w14:paraId="0FED83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8A2CE0"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DE87155"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950893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AC094D" w14:textId="77777777" w:rsidR="00887E0C" w:rsidRPr="00890B0C" w:rsidRDefault="00887E0C" w:rsidP="00887E0C">
            <w:pPr>
              <w:pStyle w:val="MsgTableBody"/>
              <w:jc w:val="center"/>
              <w:rPr>
                <w:noProof/>
              </w:rPr>
            </w:pPr>
            <w:r>
              <w:rPr>
                <w:noProof/>
              </w:rPr>
              <w:t>4</w:t>
            </w:r>
          </w:p>
        </w:tc>
      </w:tr>
      <w:tr w:rsidR="00887E0C" w:rsidRPr="009E61BC" w14:paraId="286644B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5C9466B" w14:textId="77777777" w:rsidR="00887E0C" w:rsidRPr="00890B0C" w:rsidRDefault="00887E0C" w:rsidP="00887E0C">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59F2F4B" w14:textId="77777777" w:rsidR="00887E0C" w:rsidRPr="00890B0C" w:rsidRDefault="00887E0C" w:rsidP="00887E0C">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36E62178"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ECE8A" w14:textId="77777777" w:rsidR="00887E0C" w:rsidRPr="00890B0C" w:rsidRDefault="00887E0C" w:rsidP="00887E0C">
            <w:pPr>
              <w:pStyle w:val="MsgTableBody"/>
              <w:jc w:val="center"/>
              <w:rPr>
                <w:noProof/>
              </w:rPr>
            </w:pPr>
            <w:r w:rsidRPr="00890B0C">
              <w:rPr>
                <w:noProof/>
              </w:rPr>
              <w:t>2</w:t>
            </w:r>
          </w:p>
        </w:tc>
      </w:tr>
      <w:tr w:rsidR="00887E0C" w:rsidRPr="009E61BC" w14:paraId="3AC69CE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736B5"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0AAC539"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625D0521"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AB2B5" w14:textId="77777777" w:rsidR="00887E0C" w:rsidRPr="00890B0C" w:rsidRDefault="00887E0C" w:rsidP="00887E0C">
            <w:pPr>
              <w:pStyle w:val="MsgTableBody"/>
              <w:jc w:val="center"/>
              <w:rPr>
                <w:noProof/>
              </w:rPr>
            </w:pPr>
          </w:p>
        </w:tc>
      </w:tr>
      <w:tr w:rsidR="00887E0C" w:rsidRPr="009E61BC" w14:paraId="4527C63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7EFB66" w14:textId="77777777" w:rsidR="00887E0C" w:rsidRPr="00890B0C" w:rsidRDefault="00887E0C" w:rsidP="00887E0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27F66F3"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COMMON</w:t>
            </w:r>
            <w:r w:rsidR="00C6361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C9D4B85"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725F4" w14:textId="77777777" w:rsidR="00887E0C" w:rsidRPr="00890B0C" w:rsidRDefault="00887E0C" w:rsidP="00887E0C">
            <w:pPr>
              <w:pStyle w:val="MsgTableBody"/>
              <w:jc w:val="center"/>
              <w:rPr>
                <w:noProof/>
              </w:rPr>
            </w:pPr>
          </w:p>
        </w:tc>
      </w:tr>
      <w:tr w:rsidR="00887E0C" w:rsidRPr="009E61BC" w14:paraId="3F98407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EB7416" w14:textId="77777777" w:rsidR="00887E0C" w:rsidRPr="00890B0C" w:rsidRDefault="00887E0C" w:rsidP="00887E0C">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0D1367F" w14:textId="77777777" w:rsidR="00887E0C" w:rsidRPr="00890B0C" w:rsidRDefault="00887E0C" w:rsidP="00887E0C">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5524A36A"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E0E51" w14:textId="77777777" w:rsidR="00887E0C" w:rsidRPr="00890B0C" w:rsidRDefault="00887E0C" w:rsidP="00887E0C">
            <w:pPr>
              <w:pStyle w:val="MsgTableBody"/>
              <w:jc w:val="center"/>
              <w:rPr>
                <w:noProof/>
              </w:rPr>
            </w:pPr>
          </w:p>
        </w:tc>
      </w:tr>
      <w:tr w:rsidR="00887E0C" w:rsidRPr="009E61BC" w14:paraId="5DA7E22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EED3B8A" w14:textId="77777777" w:rsidR="00887E0C" w:rsidRPr="00890B0C" w:rsidRDefault="00887E0C" w:rsidP="00887E0C">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7E120D12" w14:textId="77777777" w:rsidR="00887E0C" w:rsidRPr="00890B0C" w:rsidRDefault="00887E0C" w:rsidP="00887E0C">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58C79FB"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305133" w14:textId="77777777" w:rsidR="00887E0C" w:rsidRPr="00890B0C" w:rsidRDefault="00887E0C" w:rsidP="00887E0C">
            <w:pPr>
              <w:pStyle w:val="MsgTableBody"/>
              <w:jc w:val="center"/>
              <w:rPr>
                <w:noProof/>
              </w:rPr>
            </w:pPr>
            <w:r w:rsidRPr="00890B0C">
              <w:rPr>
                <w:noProof/>
              </w:rPr>
              <w:t>6</w:t>
            </w:r>
          </w:p>
        </w:tc>
      </w:tr>
      <w:tr w:rsidR="00887E0C" w:rsidRPr="009E61BC" w14:paraId="716BBD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9BB6BB" w14:textId="77777777" w:rsidR="00887E0C" w:rsidRPr="00890B0C" w:rsidRDefault="00887E0C" w:rsidP="00887E0C">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CBDDF20" w14:textId="77777777" w:rsidR="00887E0C" w:rsidRPr="00890B0C" w:rsidRDefault="00887E0C" w:rsidP="00887E0C">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2B25BB7F"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6CE0D" w14:textId="77777777" w:rsidR="00887E0C" w:rsidRPr="00890B0C" w:rsidRDefault="00887E0C" w:rsidP="00887E0C">
            <w:pPr>
              <w:pStyle w:val="MsgTableBody"/>
              <w:jc w:val="center"/>
              <w:rPr>
                <w:noProof/>
              </w:rPr>
            </w:pPr>
          </w:p>
        </w:tc>
      </w:tr>
      <w:tr w:rsidR="00887E0C" w:rsidRPr="009E61BC" w14:paraId="4DA9EB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53116D" w14:textId="77777777" w:rsidR="00887E0C" w:rsidRPr="00890B0C" w:rsidRDefault="00887E0C" w:rsidP="00887E0C">
            <w:pPr>
              <w:pStyle w:val="MsgTableBody"/>
              <w:rPr>
                <w:noProof/>
              </w:rPr>
            </w:pPr>
            <w:r w:rsidRPr="00890B0C">
              <w:rPr>
                <w:noProof/>
              </w:rPr>
              <w:lastRenderedPageBreak/>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06D068BB" w14:textId="77777777" w:rsidR="00887E0C" w:rsidRPr="00890B0C" w:rsidRDefault="00887E0C" w:rsidP="00887E0C">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044E712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7A6E1" w14:textId="77777777" w:rsidR="00887E0C" w:rsidRPr="00890B0C" w:rsidRDefault="00887E0C" w:rsidP="00887E0C">
            <w:pPr>
              <w:pStyle w:val="MsgTableBody"/>
              <w:jc w:val="center"/>
              <w:rPr>
                <w:noProof/>
              </w:rPr>
            </w:pPr>
            <w:r w:rsidRPr="00890B0C">
              <w:rPr>
                <w:noProof/>
              </w:rPr>
              <w:t>6</w:t>
            </w:r>
          </w:p>
        </w:tc>
      </w:tr>
      <w:tr w:rsidR="00887E0C" w:rsidRPr="009E61BC" w14:paraId="53869D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AAACEA7" w14:textId="77777777" w:rsidR="00887E0C" w:rsidRPr="00890B0C" w:rsidRDefault="00887E0C" w:rsidP="00887E0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55C6A559" w14:textId="77777777" w:rsidR="00887E0C" w:rsidRPr="00890B0C" w:rsidRDefault="00887E0C" w:rsidP="00887E0C">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40C22884"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9919FB" w14:textId="77777777" w:rsidR="00887E0C" w:rsidRPr="00890B0C" w:rsidRDefault="00887E0C" w:rsidP="00887E0C">
            <w:pPr>
              <w:pStyle w:val="MsgTableBody"/>
              <w:jc w:val="center"/>
              <w:rPr>
                <w:noProof/>
              </w:rPr>
            </w:pPr>
            <w:r w:rsidRPr="00890B0C">
              <w:rPr>
                <w:noProof/>
              </w:rPr>
              <w:t>6</w:t>
            </w:r>
          </w:p>
        </w:tc>
      </w:tr>
      <w:tr w:rsidR="00887E0C" w:rsidRPr="009E61BC" w14:paraId="534A378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5CF567" w14:textId="77777777" w:rsidR="00887E0C" w:rsidRPr="00890B0C" w:rsidRDefault="00887E0C" w:rsidP="00887E0C">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7F3F69A6" w14:textId="77777777" w:rsidR="00887E0C" w:rsidRPr="00890B0C" w:rsidRDefault="00887E0C" w:rsidP="00887E0C">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3EC5019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BA4B3" w14:textId="77777777" w:rsidR="00887E0C" w:rsidRPr="00890B0C" w:rsidRDefault="00887E0C" w:rsidP="00887E0C">
            <w:pPr>
              <w:pStyle w:val="MsgTableBody"/>
              <w:jc w:val="center"/>
              <w:rPr>
                <w:noProof/>
              </w:rPr>
            </w:pPr>
          </w:p>
        </w:tc>
      </w:tr>
      <w:tr w:rsidR="00887E0C" w:rsidRPr="009E61BC" w14:paraId="1BB53F1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40067C" w14:textId="77777777" w:rsidR="00887E0C" w:rsidRPr="00890B0C" w:rsidRDefault="00887E0C" w:rsidP="00887E0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7045ACD8" w14:textId="77777777" w:rsidR="00887E0C" w:rsidRPr="00890B0C" w:rsidRDefault="00887E0C" w:rsidP="00887E0C">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3C04C697"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36CE5" w14:textId="77777777" w:rsidR="00887E0C" w:rsidRPr="00890B0C" w:rsidRDefault="00887E0C" w:rsidP="00887E0C">
            <w:pPr>
              <w:pStyle w:val="MsgTableBody"/>
              <w:jc w:val="center"/>
              <w:rPr>
                <w:noProof/>
              </w:rPr>
            </w:pPr>
            <w:r w:rsidRPr="00890B0C">
              <w:rPr>
                <w:noProof/>
              </w:rPr>
              <w:t>6</w:t>
            </w:r>
          </w:p>
        </w:tc>
      </w:tr>
      <w:tr w:rsidR="00887E0C" w:rsidRPr="009E61BC" w14:paraId="0E7FCA2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425483" w14:textId="77777777" w:rsidR="00887E0C" w:rsidRPr="00890B0C" w:rsidRDefault="00887E0C" w:rsidP="00887E0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2B0E26E" w14:textId="77777777" w:rsidR="00887E0C" w:rsidRPr="00890B0C" w:rsidRDefault="00887E0C" w:rsidP="00887E0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06EB82B0"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13CA2" w14:textId="77777777" w:rsidR="00887E0C" w:rsidRPr="00890B0C" w:rsidRDefault="00887E0C" w:rsidP="00887E0C">
            <w:pPr>
              <w:pStyle w:val="MsgTableBody"/>
              <w:jc w:val="center"/>
              <w:rPr>
                <w:noProof/>
              </w:rPr>
            </w:pPr>
            <w:r w:rsidRPr="00890B0C">
              <w:rPr>
                <w:noProof/>
              </w:rPr>
              <w:t>6</w:t>
            </w:r>
          </w:p>
        </w:tc>
      </w:tr>
      <w:tr w:rsidR="00887E0C" w:rsidRPr="009E61BC" w14:paraId="2CC3950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7AEF97" w14:textId="77777777" w:rsidR="00887E0C" w:rsidRPr="00890B0C" w:rsidRDefault="00887E0C" w:rsidP="00887E0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2466141" w14:textId="77777777" w:rsidR="00887E0C" w:rsidRPr="00890B0C" w:rsidRDefault="00887E0C" w:rsidP="00887E0C">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010DB59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BED19" w14:textId="77777777" w:rsidR="00887E0C" w:rsidRPr="00890B0C" w:rsidRDefault="00887E0C" w:rsidP="00887E0C">
            <w:pPr>
              <w:pStyle w:val="MsgTableBody"/>
              <w:jc w:val="center"/>
              <w:rPr>
                <w:noProof/>
              </w:rPr>
            </w:pPr>
            <w:r w:rsidRPr="00890B0C">
              <w:rPr>
                <w:noProof/>
              </w:rPr>
              <w:t>6</w:t>
            </w:r>
          </w:p>
        </w:tc>
      </w:tr>
      <w:tr w:rsidR="00887E0C" w:rsidRPr="009E61BC" w14:paraId="7CF416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637F9D2" w14:textId="77777777" w:rsidR="00887E0C" w:rsidRPr="00890B0C" w:rsidRDefault="00887E0C" w:rsidP="00887E0C">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77DF85" w14:textId="77777777" w:rsidR="00887E0C" w:rsidRPr="009807E9" w:rsidRDefault="00887E0C" w:rsidP="00887E0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DC6B499"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5620" w14:textId="77777777" w:rsidR="00887E0C" w:rsidRPr="00890B0C" w:rsidRDefault="00887E0C" w:rsidP="00887E0C">
            <w:pPr>
              <w:pStyle w:val="MsgTableBody"/>
              <w:jc w:val="center"/>
              <w:rPr>
                <w:noProof/>
              </w:rPr>
            </w:pPr>
          </w:p>
        </w:tc>
      </w:tr>
      <w:tr w:rsidR="000A4977" w:rsidRPr="009E61BC" w14:paraId="40D548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B07064C"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7895220" w14:textId="77777777" w:rsidR="000A4977" w:rsidRPr="00890B0C" w:rsidRDefault="00C3303F"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0A20582A" w14:textId="77777777" w:rsidR="000A4977" w:rsidRPr="00890B0C" w:rsidRDefault="00713BF5" w:rsidP="009F20B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15E30220" w14:textId="77777777" w:rsidR="000A4977" w:rsidRPr="00890B0C" w:rsidRDefault="000A4977" w:rsidP="009F20B7">
            <w:pPr>
              <w:pStyle w:val="MsgTableBody"/>
              <w:jc w:val="center"/>
              <w:rPr>
                <w:noProof/>
              </w:rPr>
            </w:pPr>
            <w:r w:rsidRPr="00890B0C">
              <w:rPr>
                <w:noProof/>
              </w:rPr>
              <w:t>15</w:t>
            </w:r>
          </w:p>
        </w:tc>
      </w:tr>
      <w:tr w:rsidR="00887E0C" w:rsidRPr="009E61BC" w14:paraId="4B73F81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43F1DD" w14:textId="77777777" w:rsidR="00887E0C" w:rsidRPr="00890B0C" w:rsidRDefault="00887E0C" w:rsidP="00887E0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6A28C18" w14:textId="77777777" w:rsidR="00887E0C" w:rsidRPr="00890B0C" w:rsidRDefault="00887E0C" w:rsidP="00887E0C">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14E54246"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C2AD5" w14:textId="77777777" w:rsidR="00887E0C" w:rsidRPr="00890B0C" w:rsidRDefault="00887E0C" w:rsidP="00887E0C">
            <w:pPr>
              <w:pStyle w:val="MsgTableBody"/>
              <w:jc w:val="center"/>
              <w:rPr>
                <w:noProof/>
              </w:rPr>
            </w:pPr>
          </w:p>
        </w:tc>
      </w:tr>
      <w:tr w:rsidR="00887E0C" w:rsidRPr="009E61BC" w14:paraId="6C72F8D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B011B24" w14:textId="77777777" w:rsidR="00887E0C" w:rsidRPr="00890B0C" w:rsidRDefault="00887E0C" w:rsidP="00887E0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47B01EE" w14:textId="77777777" w:rsidR="00887E0C" w:rsidRPr="00890B0C" w:rsidRDefault="00887E0C" w:rsidP="00887E0C">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6E05D6BC" w14:textId="77777777" w:rsidR="00887E0C" w:rsidRPr="00890B0C" w:rsidRDefault="00887E0C" w:rsidP="009F20B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0BCAE0" w14:textId="77777777" w:rsidR="00887E0C" w:rsidRPr="00890B0C" w:rsidRDefault="00887E0C" w:rsidP="009F20B7">
            <w:pPr>
              <w:pStyle w:val="MsgTableBody"/>
              <w:jc w:val="center"/>
              <w:rPr>
                <w:noProof/>
              </w:rPr>
            </w:pPr>
          </w:p>
        </w:tc>
      </w:tr>
      <w:bookmarkEnd w:id="256"/>
    </w:tbl>
    <w:p w14:paraId="11C07D76"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ADAD57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099E45F" w14:textId="77777777" w:rsidR="00901A1B" w:rsidRDefault="008D2FCC" w:rsidP="008D2FCC">
            <w:pPr>
              <w:pStyle w:val="ACK-ChoreographyHeader"/>
            </w:pPr>
            <w:r>
              <w:t>Acknowledgment Choreography</w:t>
            </w:r>
          </w:p>
        </w:tc>
      </w:tr>
      <w:tr w:rsidR="008D2FCC" w14:paraId="2723980B"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483B5473" w14:textId="77777777" w:rsidR="008D2FCC" w:rsidRDefault="008D2FCC" w:rsidP="008D2FCC">
            <w:pPr>
              <w:pStyle w:val="ACK-ChoreographyHeader"/>
            </w:pPr>
            <w:r w:rsidRPr="00890B0C">
              <w:rPr>
                <w:noProof/>
              </w:rPr>
              <w:t>DFT^P11^DFT_P11</w:t>
            </w:r>
          </w:p>
        </w:tc>
      </w:tr>
      <w:tr w:rsidR="00751841" w14:paraId="2EC19FF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B8CB6CA"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04D203B"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29DA176E" w14:textId="77777777" w:rsidR="00751841" w:rsidRDefault="00751841" w:rsidP="00751841">
            <w:pPr>
              <w:pStyle w:val="ACK-ChoreographyBody"/>
            </w:pPr>
            <w:r>
              <w:t>Field value: Enhanced mode</w:t>
            </w:r>
          </w:p>
        </w:tc>
      </w:tr>
      <w:tr w:rsidR="00751841" w14:paraId="07AC132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521C5A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A78C9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C9C4F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896FDF9"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7399E7A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25A278C" w14:textId="77777777" w:rsidR="00751841" w:rsidRDefault="00751841" w:rsidP="00751841">
            <w:pPr>
              <w:pStyle w:val="ACK-ChoreographyBody"/>
            </w:pPr>
            <w:r>
              <w:t>AL, SU, ER</w:t>
            </w:r>
          </w:p>
        </w:tc>
      </w:tr>
      <w:tr w:rsidR="00751841" w14:paraId="57B952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F68A626"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BAE2D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89DF0D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DE0B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112C08B"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7717C45" w14:textId="77777777" w:rsidR="00751841" w:rsidRDefault="00751841" w:rsidP="00751841">
            <w:pPr>
              <w:pStyle w:val="ACK-ChoreographyBody"/>
            </w:pPr>
            <w:r>
              <w:t>AL, SU, ER</w:t>
            </w:r>
          </w:p>
        </w:tc>
      </w:tr>
      <w:tr w:rsidR="00751841" w14:paraId="01031BFD"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BAF7C01"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163522C2"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F8331A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71406CB"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165565A7"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5296B37" w14:textId="77777777" w:rsidR="00751841" w:rsidRDefault="00B462B6" w:rsidP="00751841">
            <w:pPr>
              <w:pStyle w:val="ACK-ChoreographyBody"/>
            </w:pPr>
            <w:r>
              <w:rPr>
                <w:szCs w:val="16"/>
              </w:rPr>
              <w:t>ACK^P11</w:t>
            </w:r>
            <w:r w:rsidR="00751841">
              <w:rPr>
                <w:szCs w:val="16"/>
              </w:rPr>
              <w:t>^ACK</w:t>
            </w:r>
          </w:p>
        </w:tc>
      </w:tr>
      <w:tr w:rsidR="00751841" w14:paraId="561D8A8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F5567D0"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A7C8B87"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57018DE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1AD211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9DC6C12"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382A9EDE" w14:textId="77777777" w:rsidR="00751841" w:rsidRDefault="00B462B6" w:rsidP="00751841">
            <w:pPr>
              <w:pStyle w:val="ACK-ChoreographyBody"/>
            </w:pPr>
            <w:r>
              <w:rPr>
                <w:szCs w:val="16"/>
              </w:rPr>
              <w:t>ACK^P11</w:t>
            </w:r>
            <w:r w:rsidR="00751841">
              <w:rPr>
                <w:szCs w:val="16"/>
              </w:rPr>
              <w:t>^ACK</w:t>
            </w:r>
          </w:p>
        </w:tc>
      </w:tr>
    </w:tbl>
    <w:p w14:paraId="4659569B"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C5C5D29"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2E6EDA78"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CE1FBE6"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DBFE8B6"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4F740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122BEDA"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D00A5B6" w14:textId="77777777" w:rsidR="009E61BC" w:rsidRPr="00890B0C" w:rsidRDefault="009E61BC">
            <w:pPr>
              <w:pStyle w:val="MsgTableHeader"/>
              <w:jc w:val="center"/>
              <w:rPr>
                <w:noProof/>
              </w:rPr>
            </w:pPr>
            <w:r w:rsidRPr="00890B0C">
              <w:rPr>
                <w:noProof/>
              </w:rPr>
              <w:t>Chapter</w:t>
            </w:r>
          </w:p>
        </w:tc>
      </w:tr>
      <w:tr w:rsidR="009E61BC" w:rsidRPr="009E61BC" w14:paraId="75AC736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4899D04"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E59830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B04CF47"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290BCEC" w14:textId="77777777" w:rsidR="009E61BC" w:rsidRPr="00890B0C" w:rsidRDefault="009E61BC">
            <w:pPr>
              <w:pStyle w:val="MsgTableBody"/>
              <w:jc w:val="center"/>
              <w:rPr>
                <w:noProof/>
              </w:rPr>
            </w:pPr>
            <w:r w:rsidRPr="00890B0C">
              <w:rPr>
                <w:noProof/>
              </w:rPr>
              <w:t>2</w:t>
            </w:r>
          </w:p>
        </w:tc>
      </w:tr>
      <w:tr w:rsidR="009E61BC" w:rsidRPr="009E61BC" w14:paraId="1E324EC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D38C01"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AF0A1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7721B97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D5DAA8" w14:textId="77777777" w:rsidR="009E61BC" w:rsidRPr="00890B0C" w:rsidRDefault="009E61BC">
            <w:pPr>
              <w:pStyle w:val="MsgTableBody"/>
              <w:jc w:val="center"/>
              <w:rPr>
                <w:noProof/>
              </w:rPr>
            </w:pPr>
            <w:r w:rsidRPr="00890B0C">
              <w:rPr>
                <w:noProof/>
              </w:rPr>
              <w:t>2</w:t>
            </w:r>
          </w:p>
        </w:tc>
      </w:tr>
      <w:tr w:rsidR="009E61BC" w:rsidRPr="009E61BC" w14:paraId="0ED4B02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3EEE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0F19F0A"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6F0B2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C1D80" w14:textId="77777777" w:rsidR="009E61BC" w:rsidRPr="00890B0C" w:rsidRDefault="009E61BC">
            <w:pPr>
              <w:pStyle w:val="MsgTableBody"/>
              <w:jc w:val="center"/>
              <w:rPr>
                <w:noProof/>
              </w:rPr>
            </w:pPr>
            <w:r w:rsidRPr="00890B0C">
              <w:rPr>
                <w:noProof/>
              </w:rPr>
              <w:t>2</w:t>
            </w:r>
          </w:p>
        </w:tc>
      </w:tr>
      <w:tr w:rsidR="009E61BC" w:rsidRPr="009E61BC" w14:paraId="5C737F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75F347"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1802A5F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8A6A1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B5CC9" w14:textId="77777777" w:rsidR="009E61BC" w:rsidRPr="00890B0C" w:rsidRDefault="009E61BC">
            <w:pPr>
              <w:pStyle w:val="MsgTableBody"/>
              <w:jc w:val="center"/>
              <w:rPr>
                <w:noProof/>
              </w:rPr>
            </w:pPr>
            <w:r w:rsidRPr="00890B0C">
              <w:rPr>
                <w:noProof/>
              </w:rPr>
              <w:t>2</w:t>
            </w:r>
          </w:p>
        </w:tc>
      </w:tr>
      <w:tr w:rsidR="009E61BC" w:rsidRPr="009E61BC" w14:paraId="7238D25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5FBEF1C"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D10F21E"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4E2546C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19575A" w14:textId="77777777" w:rsidR="009E61BC" w:rsidRPr="00890B0C" w:rsidRDefault="009E61BC">
            <w:pPr>
              <w:pStyle w:val="MsgTableBody"/>
              <w:jc w:val="center"/>
              <w:rPr>
                <w:noProof/>
              </w:rPr>
            </w:pPr>
            <w:r w:rsidRPr="00890B0C">
              <w:rPr>
                <w:noProof/>
              </w:rPr>
              <w:t>2</w:t>
            </w:r>
          </w:p>
        </w:tc>
      </w:tr>
    </w:tbl>
    <w:p w14:paraId="08EB1C3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31EB66AB"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A74413" w14:textId="77777777" w:rsidR="008D2FCC" w:rsidRDefault="008D2FCC" w:rsidP="008D2FCC">
            <w:pPr>
              <w:pStyle w:val="ACK-ChoreographyHeader"/>
            </w:pPr>
            <w:r>
              <w:lastRenderedPageBreak/>
              <w:t>Acknowledgment Choreography</w:t>
            </w:r>
          </w:p>
        </w:tc>
      </w:tr>
      <w:tr w:rsidR="008D2FCC" w14:paraId="41FE142A"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CE78D3" w14:textId="77777777" w:rsidR="008D2FCC" w:rsidRDefault="008D2FCC" w:rsidP="008D2FCC">
            <w:pPr>
              <w:pStyle w:val="ACK-ChoreographyHeader"/>
            </w:pPr>
            <w:r w:rsidRPr="00890B0C">
              <w:rPr>
                <w:noProof/>
              </w:rPr>
              <w:t>ACK^P11^ACK</w:t>
            </w:r>
          </w:p>
        </w:tc>
      </w:tr>
      <w:tr w:rsidR="00751841" w14:paraId="1CEBB0A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B585D1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7F8CA7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B57FF" w14:textId="77777777" w:rsidR="00751841" w:rsidRDefault="00751841">
            <w:pPr>
              <w:pStyle w:val="ACK-ChoreographyBody"/>
            </w:pPr>
            <w:r>
              <w:t>Field value: Enhanced mode</w:t>
            </w:r>
          </w:p>
        </w:tc>
      </w:tr>
      <w:tr w:rsidR="00751841" w14:paraId="3FF3557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8E49012"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377CC1F"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5DE82F9"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4536FC2" w14:textId="77777777" w:rsidR="00751841" w:rsidRDefault="00751841">
            <w:pPr>
              <w:pStyle w:val="ACK-ChoreographyBody"/>
            </w:pPr>
            <w:r>
              <w:t>AL, SU, ER</w:t>
            </w:r>
          </w:p>
        </w:tc>
      </w:tr>
      <w:tr w:rsidR="00751841" w14:paraId="6788F65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23B1E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6C5FF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9AAE63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C4FAC12" w14:textId="77777777" w:rsidR="00751841" w:rsidRDefault="00751841">
            <w:pPr>
              <w:pStyle w:val="ACK-ChoreographyBody"/>
            </w:pPr>
            <w:r>
              <w:t>NE</w:t>
            </w:r>
          </w:p>
        </w:tc>
      </w:tr>
      <w:tr w:rsidR="00751841" w14:paraId="0408F65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5E8215" w14:textId="77777777" w:rsidR="00751841" w:rsidRDefault="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20B10E63"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81ACA1"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0C86CF6" w14:textId="77777777" w:rsidR="00751841" w:rsidRDefault="00B462B6">
            <w:pPr>
              <w:pStyle w:val="ACK-ChoreographyBody"/>
            </w:pPr>
            <w:r>
              <w:rPr>
                <w:szCs w:val="16"/>
              </w:rPr>
              <w:t>ACK^P11</w:t>
            </w:r>
            <w:r w:rsidR="00751841">
              <w:rPr>
                <w:szCs w:val="16"/>
              </w:rPr>
              <w:t>^ACK</w:t>
            </w:r>
          </w:p>
        </w:tc>
      </w:tr>
      <w:tr w:rsidR="00751841" w14:paraId="500D032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DFC47E" w14:textId="77777777" w:rsidR="00751841" w:rsidRDefault="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318201E5"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38F8C2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5008578" w14:textId="77777777" w:rsidR="00751841" w:rsidRDefault="00751841">
            <w:pPr>
              <w:pStyle w:val="ACK-ChoreographyBody"/>
            </w:pPr>
            <w:r>
              <w:t>-</w:t>
            </w:r>
          </w:p>
        </w:tc>
      </w:tr>
    </w:tbl>
    <w:p w14:paraId="1E3E5EE9" w14:textId="77777777" w:rsidR="00751841" w:rsidRDefault="00751841" w:rsidP="00751841"/>
    <w:p w14:paraId="59CBDA86" w14:textId="77777777" w:rsidR="009E61BC" w:rsidRPr="00890B0C" w:rsidRDefault="009E61BC">
      <w:pPr>
        <w:pStyle w:val="NormalIndented"/>
        <w:rPr>
          <w:noProof/>
        </w:rPr>
      </w:pPr>
      <w:r w:rsidRPr="00890B0C">
        <w:rPr>
          <w:noProof/>
        </w:rPr>
        <w:t>The error segment indicates the fields that caused a transaction to be rejected.</w:t>
      </w:r>
    </w:p>
    <w:p w14:paraId="7C8B2443" w14:textId="77777777" w:rsidR="009E61BC" w:rsidRPr="00890B0C" w:rsidRDefault="009E61BC">
      <w:pPr>
        <w:pStyle w:val="Heading3"/>
        <w:rPr>
          <w:noProof/>
        </w:rPr>
      </w:pPr>
      <w:bookmarkStart w:id="370" w:name="_Toc1881964"/>
      <w:bookmarkStart w:id="371" w:name="_Toc89062823"/>
      <w:bookmarkStart w:id="372" w:name="_Toc20321544"/>
      <w:bookmarkStart w:id="373" w:name="_Toc27825956"/>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370"/>
      <w:bookmarkEnd w:id="371"/>
      <w:bookmarkEnd w:id="372"/>
      <w:bookmarkEnd w:id="373"/>
    </w:p>
    <w:p w14:paraId="00FB1987"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3C0EF4D5" w14:textId="77777777" w:rsidR="009E61BC" w:rsidRPr="00714675" w:rsidRDefault="009E61BC">
      <w:pPr>
        <w:pStyle w:val="MsgTableCaption"/>
        <w:rPr>
          <w:noProof/>
          <w:lang w:val="nl-NL"/>
          <w:rPrChange w:id="374" w:author="Michael Faughn" w:date="2020-12-09T09:30:00Z">
            <w:rPr>
              <w:noProof/>
            </w:rPr>
          </w:rPrChange>
        </w:rPr>
      </w:pPr>
      <w:r w:rsidRPr="00714675">
        <w:rPr>
          <w:noProof/>
          <w:lang w:val="nl-NL"/>
          <w:rPrChange w:id="375" w:author="Michael Faughn" w:date="2020-12-09T09:30:00Z">
            <w:rPr>
              <w:noProof/>
            </w:rPr>
          </w:rPrChange>
        </w:rPr>
        <w:t>BAR^P12^BAR_P12: Update Diagnosis/Procedures</w:t>
      </w:r>
      <w:r w:rsidR="005B65F4" w:rsidRPr="00890B0C">
        <w:rPr>
          <w:noProof/>
        </w:rPr>
        <w:fldChar w:fldCharType="begin"/>
      </w:r>
      <w:r w:rsidRPr="00714675">
        <w:rPr>
          <w:noProof/>
          <w:lang w:val="nl-NL"/>
          <w:rPrChange w:id="376" w:author="Michael Faughn" w:date="2020-12-09T09:30:00Z">
            <w:rPr>
              <w:noProof/>
            </w:rPr>
          </w:rPrChange>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18E987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24D3705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E897A3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2199A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311163B" w14:textId="77777777" w:rsidR="009E61BC" w:rsidRPr="00890B0C" w:rsidRDefault="009E61BC">
            <w:pPr>
              <w:pStyle w:val="MsgTableHeader"/>
              <w:jc w:val="center"/>
              <w:rPr>
                <w:noProof/>
              </w:rPr>
            </w:pPr>
            <w:r w:rsidRPr="00890B0C">
              <w:rPr>
                <w:noProof/>
              </w:rPr>
              <w:t>Chapter</w:t>
            </w:r>
          </w:p>
        </w:tc>
      </w:tr>
      <w:tr w:rsidR="009E61BC" w:rsidRPr="009E61BC" w14:paraId="75502D40"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67D096B"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5DF1A1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AF81A5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16D0AC" w14:textId="77777777" w:rsidR="009E61BC" w:rsidRPr="00890B0C" w:rsidRDefault="009E61BC">
            <w:pPr>
              <w:pStyle w:val="MsgTableBody"/>
              <w:jc w:val="center"/>
              <w:rPr>
                <w:noProof/>
              </w:rPr>
            </w:pPr>
            <w:r w:rsidRPr="00890B0C">
              <w:rPr>
                <w:noProof/>
              </w:rPr>
              <w:t>2</w:t>
            </w:r>
          </w:p>
        </w:tc>
      </w:tr>
      <w:tr w:rsidR="009E61BC" w:rsidRPr="009E61BC" w14:paraId="326B3EF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E4D721"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91DCF9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77B20C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1133A" w14:textId="77777777" w:rsidR="009E61BC" w:rsidRPr="00890B0C" w:rsidRDefault="009E61BC">
            <w:pPr>
              <w:pStyle w:val="MsgTableBody"/>
              <w:jc w:val="center"/>
              <w:rPr>
                <w:noProof/>
              </w:rPr>
            </w:pPr>
            <w:r w:rsidRPr="00890B0C">
              <w:rPr>
                <w:noProof/>
              </w:rPr>
              <w:t>2</w:t>
            </w:r>
          </w:p>
        </w:tc>
      </w:tr>
      <w:tr w:rsidR="009E61BC" w:rsidRPr="009E61BC" w14:paraId="3837CD5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5B214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E17BC2A"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9A734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A00" w14:textId="77777777" w:rsidR="009E61BC" w:rsidRPr="00890B0C" w:rsidRDefault="009E61BC">
            <w:pPr>
              <w:pStyle w:val="MsgTableBody"/>
              <w:jc w:val="center"/>
              <w:rPr>
                <w:noProof/>
              </w:rPr>
            </w:pPr>
            <w:r w:rsidRPr="00890B0C">
              <w:rPr>
                <w:noProof/>
              </w:rPr>
              <w:t>2</w:t>
            </w:r>
          </w:p>
        </w:tc>
      </w:tr>
      <w:tr w:rsidR="009E61BC" w:rsidRPr="009E61BC" w14:paraId="260A70F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CD0F1E"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8C9D88E"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42856D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BC893" w14:textId="77777777" w:rsidR="009E61BC" w:rsidRPr="00890B0C" w:rsidRDefault="009E61BC">
            <w:pPr>
              <w:pStyle w:val="MsgTableBody"/>
              <w:jc w:val="center"/>
              <w:rPr>
                <w:noProof/>
              </w:rPr>
            </w:pPr>
            <w:r w:rsidRPr="00890B0C">
              <w:rPr>
                <w:noProof/>
              </w:rPr>
              <w:t>3</w:t>
            </w:r>
          </w:p>
        </w:tc>
      </w:tr>
      <w:tr w:rsidR="009E61BC" w:rsidRPr="009E61BC" w14:paraId="24E447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99C8B1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5910FFC"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91ED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898A2" w14:textId="77777777" w:rsidR="009E61BC" w:rsidRPr="00890B0C" w:rsidRDefault="009E61BC">
            <w:pPr>
              <w:pStyle w:val="MsgTableBody"/>
              <w:jc w:val="center"/>
              <w:rPr>
                <w:noProof/>
              </w:rPr>
            </w:pPr>
            <w:r w:rsidRPr="00890B0C">
              <w:rPr>
                <w:noProof/>
              </w:rPr>
              <w:t>3</w:t>
            </w:r>
          </w:p>
        </w:tc>
      </w:tr>
      <w:tr w:rsidR="00887E0C" w:rsidRPr="009E61BC" w14:paraId="741E76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9BED75"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CF18DC6"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9D8D0D3"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D01E12" w14:textId="77777777" w:rsidR="00887E0C" w:rsidRPr="00890B0C" w:rsidRDefault="00887E0C" w:rsidP="00887E0C">
            <w:pPr>
              <w:pStyle w:val="MsgTableBody"/>
              <w:jc w:val="center"/>
              <w:rPr>
                <w:noProof/>
              </w:rPr>
            </w:pPr>
            <w:r>
              <w:rPr>
                <w:noProof/>
              </w:rPr>
              <w:t>4</w:t>
            </w:r>
          </w:p>
        </w:tc>
      </w:tr>
      <w:tr w:rsidR="009E61BC" w:rsidRPr="009E61BC" w14:paraId="0824B9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A95E50"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2F941089"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E4B19B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6089A" w14:textId="77777777" w:rsidR="009E61BC" w:rsidRPr="00890B0C" w:rsidRDefault="009E61BC">
            <w:pPr>
              <w:pStyle w:val="MsgTableBody"/>
              <w:jc w:val="center"/>
              <w:rPr>
                <w:noProof/>
              </w:rPr>
            </w:pPr>
            <w:r w:rsidRPr="00890B0C">
              <w:rPr>
                <w:noProof/>
              </w:rPr>
              <w:t>3</w:t>
            </w:r>
          </w:p>
        </w:tc>
      </w:tr>
      <w:tr w:rsidR="00834A05" w:rsidRPr="009E61BC" w14:paraId="2FFCE8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E322F9"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C14B57"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01742F9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525E6A" w14:textId="77777777" w:rsidR="00834A05" w:rsidRPr="00890B0C" w:rsidRDefault="00834A05">
            <w:pPr>
              <w:pStyle w:val="MsgTableBody"/>
              <w:jc w:val="center"/>
              <w:rPr>
                <w:noProof/>
              </w:rPr>
            </w:pPr>
          </w:p>
        </w:tc>
      </w:tr>
      <w:tr w:rsidR="009E61BC" w:rsidRPr="009E61BC" w14:paraId="4B78949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4814217" w14:textId="77777777" w:rsidR="009E61BC" w:rsidRPr="00890B0C" w:rsidRDefault="00C4556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DD12C58"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C9F0A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0DFDB" w14:textId="77777777" w:rsidR="009E61BC" w:rsidRPr="00890B0C" w:rsidRDefault="009E61BC">
            <w:pPr>
              <w:pStyle w:val="MsgTableBody"/>
              <w:jc w:val="center"/>
              <w:rPr>
                <w:noProof/>
              </w:rPr>
            </w:pPr>
            <w:r w:rsidRPr="00890B0C">
              <w:rPr>
                <w:noProof/>
              </w:rPr>
              <w:t>6</w:t>
            </w:r>
          </w:p>
        </w:tc>
      </w:tr>
      <w:tr w:rsidR="00834A05" w:rsidRPr="009E61BC" w14:paraId="7058D38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BEA7D36"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D27E93"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2F4E8DEB"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732E8" w14:textId="77777777" w:rsidR="00834A05" w:rsidRPr="00890B0C" w:rsidRDefault="00834A05">
            <w:pPr>
              <w:pStyle w:val="MsgTableBody"/>
              <w:jc w:val="center"/>
              <w:rPr>
                <w:noProof/>
              </w:rPr>
            </w:pPr>
          </w:p>
        </w:tc>
      </w:tr>
      <w:tr w:rsidR="009E61BC" w:rsidRPr="009E61BC" w14:paraId="7D409E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B70B5B"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B3B4F89"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D6744C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6C356" w14:textId="77777777" w:rsidR="009E61BC" w:rsidRPr="00890B0C" w:rsidRDefault="009E61BC">
            <w:pPr>
              <w:pStyle w:val="MsgTableBody"/>
              <w:jc w:val="center"/>
              <w:rPr>
                <w:noProof/>
              </w:rPr>
            </w:pPr>
            <w:r w:rsidRPr="00890B0C">
              <w:rPr>
                <w:noProof/>
              </w:rPr>
              <w:t>6</w:t>
            </w:r>
          </w:p>
        </w:tc>
      </w:tr>
      <w:tr w:rsidR="009E61BC" w:rsidRPr="009E61BC" w14:paraId="3BD7D71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318C8F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8E2388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9A008A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8FEE9" w14:textId="77777777" w:rsidR="009E61BC" w:rsidRPr="00890B0C" w:rsidRDefault="009E61BC">
            <w:pPr>
              <w:pStyle w:val="MsgTableBody"/>
              <w:jc w:val="center"/>
              <w:rPr>
                <w:noProof/>
              </w:rPr>
            </w:pPr>
          </w:p>
        </w:tc>
      </w:tr>
      <w:tr w:rsidR="009E61BC" w:rsidRPr="009E61BC" w14:paraId="06516FF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263216F"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1006933E"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74B64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BA2CD" w14:textId="77777777" w:rsidR="009E61BC" w:rsidRPr="00890B0C" w:rsidRDefault="009E61BC">
            <w:pPr>
              <w:pStyle w:val="MsgTableBody"/>
              <w:jc w:val="center"/>
              <w:rPr>
                <w:noProof/>
              </w:rPr>
            </w:pPr>
            <w:r w:rsidRPr="00890B0C">
              <w:rPr>
                <w:noProof/>
              </w:rPr>
              <w:t>6</w:t>
            </w:r>
          </w:p>
        </w:tc>
      </w:tr>
      <w:tr w:rsidR="009E61BC" w:rsidRPr="009E61BC" w14:paraId="28C79D4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41E4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E3EC5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E3340"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0E4D6" w14:textId="77777777" w:rsidR="009E61BC" w:rsidRPr="00890B0C" w:rsidRDefault="009E61BC" w:rsidP="00C21EE2">
            <w:pPr>
              <w:pStyle w:val="MsgTableBody"/>
              <w:jc w:val="center"/>
              <w:rPr>
                <w:noProof/>
              </w:rPr>
            </w:pPr>
          </w:p>
        </w:tc>
      </w:tr>
      <w:tr w:rsidR="000A4977" w:rsidRPr="009E61BC" w14:paraId="48D0390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E9040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24C9EF1" w14:textId="77777777" w:rsidR="000A4977" w:rsidRPr="00890B0C" w:rsidRDefault="00713BF5" w:rsidP="000A4977">
            <w:pPr>
              <w:pStyle w:val="MsgTableBody"/>
              <w:rPr>
                <w:noProof/>
              </w:rPr>
            </w:pPr>
            <w:r>
              <w:rPr>
                <w:b/>
                <w:noProof/>
                <w:color w:val="FF0000"/>
              </w:rPr>
              <w:t>Role</w:t>
            </w:r>
          </w:p>
        </w:tc>
        <w:tc>
          <w:tcPr>
            <w:tcW w:w="864" w:type="dxa"/>
            <w:tcBorders>
              <w:top w:val="dotted" w:sz="4" w:space="0" w:color="auto"/>
              <w:left w:val="nil"/>
              <w:bottom w:val="dotted" w:sz="4" w:space="0" w:color="auto"/>
              <w:right w:val="nil"/>
            </w:tcBorders>
            <w:shd w:val="clear" w:color="auto" w:fill="FFFFFF"/>
          </w:tcPr>
          <w:p w14:paraId="307A5CF1" w14:textId="77777777" w:rsidR="000A4977" w:rsidRPr="00890B0C" w:rsidRDefault="00713BF5" w:rsidP="000A4977">
            <w:pPr>
              <w:pStyle w:val="MsgTableBody"/>
              <w:jc w:val="center"/>
              <w:rPr>
                <w:noProof/>
              </w:rPr>
            </w:pPr>
            <w:r>
              <w:rPr>
                <w:b/>
                <w:noProof/>
                <w:color w:val="FF0000"/>
              </w:rPr>
              <w:t>B</w:t>
            </w:r>
          </w:p>
        </w:tc>
        <w:tc>
          <w:tcPr>
            <w:tcW w:w="1008" w:type="dxa"/>
            <w:tcBorders>
              <w:top w:val="dotted" w:sz="4" w:space="0" w:color="auto"/>
              <w:left w:val="nil"/>
              <w:bottom w:val="dotted" w:sz="4" w:space="0" w:color="auto"/>
              <w:right w:val="nil"/>
            </w:tcBorders>
            <w:shd w:val="clear" w:color="auto" w:fill="FFFFFF"/>
          </w:tcPr>
          <w:p w14:paraId="614C57C6" w14:textId="77777777" w:rsidR="000A4977" w:rsidRPr="00890B0C" w:rsidRDefault="000A4977" w:rsidP="000A4977">
            <w:pPr>
              <w:pStyle w:val="MsgTableBody"/>
              <w:jc w:val="center"/>
              <w:rPr>
                <w:noProof/>
              </w:rPr>
            </w:pPr>
            <w:r w:rsidRPr="00890B0C">
              <w:rPr>
                <w:noProof/>
              </w:rPr>
              <w:t>15</w:t>
            </w:r>
          </w:p>
        </w:tc>
      </w:tr>
      <w:tr w:rsidR="009E61BC" w:rsidRPr="009E61BC" w14:paraId="78B40EF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294D5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0688BD21"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6CC49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1C5F5" w14:textId="77777777" w:rsidR="009E61BC" w:rsidRPr="00890B0C" w:rsidRDefault="009E61BC">
            <w:pPr>
              <w:pStyle w:val="MsgTableBody"/>
              <w:jc w:val="center"/>
              <w:rPr>
                <w:noProof/>
              </w:rPr>
            </w:pPr>
          </w:p>
        </w:tc>
      </w:tr>
      <w:tr w:rsidR="009E61BC" w:rsidRPr="009E61BC" w14:paraId="7FB8C4F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AECDBB"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03175B2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211717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AAAD6" w14:textId="77777777" w:rsidR="009E61BC" w:rsidRPr="00890B0C" w:rsidRDefault="009E61BC">
            <w:pPr>
              <w:pStyle w:val="MsgTableBody"/>
              <w:jc w:val="center"/>
              <w:rPr>
                <w:noProof/>
              </w:rPr>
            </w:pPr>
            <w:r w:rsidRPr="00890B0C">
              <w:rPr>
                <w:noProof/>
              </w:rPr>
              <w:t>7</w:t>
            </w:r>
          </w:p>
        </w:tc>
      </w:tr>
      <w:tr w:rsidR="00887E0C" w:rsidRPr="009E61BC" w14:paraId="3C94A90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6E68D673"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46F7E5E6"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2F3B8697"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9A72720" w14:textId="77777777" w:rsidR="00887E0C" w:rsidRPr="00890B0C" w:rsidRDefault="00887E0C" w:rsidP="00887E0C">
            <w:pPr>
              <w:pStyle w:val="MsgTableBody"/>
              <w:jc w:val="center"/>
              <w:rPr>
                <w:noProof/>
              </w:rPr>
            </w:pPr>
            <w:r>
              <w:rPr>
                <w:noProof/>
              </w:rPr>
              <w:t>4</w:t>
            </w:r>
          </w:p>
        </w:tc>
      </w:tr>
    </w:tbl>
    <w:p w14:paraId="2E263AEE"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673A7B44"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BAF82D2" w14:textId="77777777" w:rsidR="008D2FCC" w:rsidRDefault="008D2FCC" w:rsidP="008D2FCC">
            <w:pPr>
              <w:pStyle w:val="ACK-ChoreographyHeader"/>
            </w:pPr>
            <w:r>
              <w:lastRenderedPageBreak/>
              <w:t>Acknowledgment Choreography</w:t>
            </w:r>
          </w:p>
        </w:tc>
      </w:tr>
      <w:tr w:rsidR="008D2FCC" w14:paraId="61FCDE62"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4997DCC2" w14:textId="77777777" w:rsidR="008D2FCC" w:rsidRDefault="008D2FCC" w:rsidP="008D2FCC">
            <w:pPr>
              <w:pStyle w:val="ACK-ChoreographyHeader"/>
            </w:pPr>
            <w:r w:rsidRPr="00890B0C">
              <w:rPr>
                <w:noProof/>
              </w:rPr>
              <w:t>BAR^P12^BAR_P12</w:t>
            </w:r>
          </w:p>
        </w:tc>
      </w:tr>
      <w:tr w:rsidR="00751841" w14:paraId="3E4DA4B7"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3CEC42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EC4B29D"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6B051D9B" w14:textId="77777777" w:rsidR="00751841" w:rsidRDefault="00751841" w:rsidP="00751841">
            <w:pPr>
              <w:pStyle w:val="ACK-ChoreographyBody"/>
            </w:pPr>
            <w:r>
              <w:t>Field value: Enhanced mode</w:t>
            </w:r>
          </w:p>
        </w:tc>
      </w:tr>
      <w:tr w:rsidR="00751841" w14:paraId="2FFC04C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3B4DF6A"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CEBC4A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BE4A1D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D20DCFE"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0CABEBD"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4D04108E" w14:textId="77777777" w:rsidR="00751841" w:rsidRDefault="00751841" w:rsidP="00751841">
            <w:pPr>
              <w:pStyle w:val="ACK-ChoreographyBody"/>
            </w:pPr>
            <w:r>
              <w:t>AL, SU, ER</w:t>
            </w:r>
          </w:p>
        </w:tc>
      </w:tr>
      <w:tr w:rsidR="00751841" w14:paraId="610B9BD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24F52E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2C4C3F"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0675EF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56330C1"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525AAA"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676D2404" w14:textId="77777777" w:rsidR="00751841" w:rsidRDefault="00751841" w:rsidP="00751841">
            <w:pPr>
              <w:pStyle w:val="ACK-ChoreographyBody"/>
            </w:pPr>
            <w:r>
              <w:t>AL, SU, ER</w:t>
            </w:r>
          </w:p>
        </w:tc>
      </w:tr>
      <w:tr w:rsidR="00751841" w14:paraId="648220E4"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565B67C" w14:textId="77777777" w:rsidR="00751841" w:rsidRDefault="00751841" w:rsidP="00751841">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7A167BCD"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4B984F9F"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D33732F"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9D6A58C"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2A99ACAD" w14:textId="77777777" w:rsidR="00751841" w:rsidRDefault="00B462B6" w:rsidP="00751841">
            <w:pPr>
              <w:pStyle w:val="ACK-ChoreographyBody"/>
            </w:pPr>
            <w:r>
              <w:rPr>
                <w:szCs w:val="16"/>
              </w:rPr>
              <w:t>ACK^P12</w:t>
            </w:r>
            <w:r w:rsidR="00751841">
              <w:rPr>
                <w:szCs w:val="16"/>
              </w:rPr>
              <w:t>^ACK</w:t>
            </w:r>
          </w:p>
        </w:tc>
      </w:tr>
      <w:tr w:rsidR="00751841" w14:paraId="0064D40C"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F34C5EF" w14:textId="77777777" w:rsidR="00751841" w:rsidRDefault="00751841" w:rsidP="00751841">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569A4C5F"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870BDB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182BE4B6"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6F1E711"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93A65EB" w14:textId="77777777" w:rsidR="00751841" w:rsidRDefault="00B462B6" w:rsidP="00751841">
            <w:pPr>
              <w:pStyle w:val="ACK-ChoreographyBody"/>
            </w:pPr>
            <w:r>
              <w:rPr>
                <w:szCs w:val="16"/>
              </w:rPr>
              <w:t>ACK^P12</w:t>
            </w:r>
            <w:r w:rsidR="00751841">
              <w:rPr>
                <w:szCs w:val="16"/>
              </w:rPr>
              <w:t>^ACK</w:t>
            </w:r>
          </w:p>
        </w:tc>
      </w:tr>
    </w:tbl>
    <w:p w14:paraId="37278483" w14:textId="77777777" w:rsidR="009E61BC" w:rsidRPr="00890B0C" w:rsidRDefault="009E61BC">
      <w:pPr>
        <w:rPr>
          <w:noProof/>
        </w:rPr>
      </w:pPr>
    </w:p>
    <w:p w14:paraId="02135941"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AC80CF7"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B53D54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A2AB7C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3D91EB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6B7D2381" w14:textId="77777777" w:rsidR="009E61BC" w:rsidRPr="00890B0C" w:rsidRDefault="009E61BC">
            <w:pPr>
              <w:pStyle w:val="MsgTableHeader"/>
              <w:jc w:val="center"/>
              <w:rPr>
                <w:noProof/>
              </w:rPr>
            </w:pPr>
            <w:r w:rsidRPr="00890B0C">
              <w:rPr>
                <w:noProof/>
              </w:rPr>
              <w:t>Chapter</w:t>
            </w:r>
          </w:p>
        </w:tc>
      </w:tr>
      <w:tr w:rsidR="009E61BC" w:rsidRPr="009E61BC" w14:paraId="216596FE"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7A6385F"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2ECD69C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95FEC4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F76836" w14:textId="77777777" w:rsidR="009E61BC" w:rsidRPr="00890B0C" w:rsidRDefault="009E61BC">
            <w:pPr>
              <w:pStyle w:val="MsgTableBody"/>
              <w:jc w:val="center"/>
              <w:rPr>
                <w:noProof/>
              </w:rPr>
            </w:pPr>
            <w:r w:rsidRPr="00890B0C">
              <w:rPr>
                <w:noProof/>
              </w:rPr>
              <w:t>2</w:t>
            </w:r>
          </w:p>
        </w:tc>
      </w:tr>
      <w:tr w:rsidR="009E61BC" w:rsidRPr="009E61BC" w14:paraId="2780595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E4AA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963450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05C25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BCC7B" w14:textId="77777777" w:rsidR="009E61BC" w:rsidRPr="00890B0C" w:rsidRDefault="009E61BC">
            <w:pPr>
              <w:pStyle w:val="MsgTableBody"/>
              <w:jc w:val="center"/>
              <w:rPr>
                <w:noProof/>
              </w:rPr>
            </w:pPr>
            <w:r w:rsidRPr="00890B0C">
              <w:rPr>
                <w:noProof/>
              </w:rPr>
              <w:t>2</w:t>
            </w:r>
          </w:p>
        </w:tc>
      </w:tr>
      <w:tr w:rsidR="009E61BC" w:rsidRPr="009E61BC" w14:paraId="720CF4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1F0EDA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2D8C66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3F34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BB071F" w14:textId="77777777" w:rsidR="009E61BC" w:rsidRPr="00890B0C" w:rsidRDefault="009E61BC">
            <w:pPr>
              <w:pStyle w:val="MsgTableBody"/>
              <w:jc w:val="center"/>
              <w:rPr>
                <w:noProof/>
              </w:rPr>
            </w:pPr>
            <w:r w:rsidRPr="00890B0C">
              <w:rPr>
                <w:noProof/>
              </w:rPr>
              <w:t>2</w:t>
            </w:r>
          </w:p>
        </w:tc>
      </w:tr>
      <w:tr w:rsidR="009E61BC" w:rsidRPr="009E61BC" w14:paraId="23DA136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04DEBF"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3E24F2E"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0C047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E7D4F" w14:textId="77777777" w:rsidR="009E61BC" w:rsidRPr="00890B0C" w:rsidRDefault="009E61BC">
            <w:pPr>
              <w:pStyle w:val="MsgTableBody"/>
              <w:jc w:val="center"/>
              <w:rPr>
                <w:noProof/>
              </w:rPr>
            </w:pPr>
            <w:r w:rsidRPr="00890B0C">
              <w:rPr>
                <w:noProof/>
              </w:rPr>
              <w:t>2</w:t>
            </w:r>
          </w:p>
        </w:tc>
      </w:tr>
      <w:tr w:rsidR="009E61BC" w:rsidRPr="009E61BC" w14:paraId="70396A9A"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026DF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6E559130"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3AFDAA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64C07D" w14:textId="77777777" w:rsidR="009E61BC" w:rsidRPr="00890B0C" w:rsidRDefault="009E61BC">
            <w:pPr>
              <w:pStyle w:val="MsgTableBody"/>
              <w:jc w:val="center"/>
              <w:rPr>
                <w:noProof/>
              </w:rPr>
            </w:pPr>
            <w:r w:rsidRPr="00890B0C">
              <w:rPr>
                <w:noProof/>
              </w:rPr>
              <w:t>2</w:t>
            </w:r>
          </w:p>
        </w:tc>
      </w:tr>
    </w:tbl>
    <w:p w14:paraId="65BB8510"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419E0F82"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EC9F09" w14:textId="77777777" w:rsidR="008D2FCC" w:rsidRDefault="008D2FCC" w:rsidP="008D2FCC">
            <w:pPr>
              <w:pStyle w:val="ACK-ChoreographyHeader"/>
            </w:pPr>
            <w:r>
              <w:t>Acknowledgment Choreography</w:t>
            </w:r>
          </w:p>
        </w:tc>
      </w:tr>
      <w:tr w:rsidR="008D2FCC" w14:paraId="2BAFADCB"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7C5D600" w14:textId="77777777" w:rsidR="008D2FCC" w:rsidRDefault="008D2FCC" w:rsidP="008D2FCC">
            <w:pPr>
              <w:pStyle w:val="ACK-ChoreographyHeader"/>
            </w:pPr>
            <w:r w:rsidRPr="00890B0C">
              <w:rPr>
                <w:noProof/>
              </w:rPr>
              <w:t>ACK^P12^ACK</w:t>
            </w:r>
          </w:p>
        </w:tc>
      </w:tr>
      <w:tr w:rsidR="00751841" w14:paraId="153D456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DAB1EE3"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8CCB1A5"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F635" w14:textId="77777777" w:rsidR="00751841" w:rsidRDefault="00751841" w:rsidP="00751841">
            <w:pPr>
              <w:pStyle w:val="ACK-ChoreographyBody"/>
            </w:pPr>
            <w:r>
              <w:t>Field value: Enhanced mode</w:t>
            </w:r>
          </w:p>
        </w:tc>
      </w:tr>
      <w:tr w:rsidR="00751841" w14:paraId="5E776A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A9CDE81"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F10E364"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5F035B6"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B4984C6" w14:textId="77777777" w:rsidR="00751841" w:rsidRDefault="00751841" w:rsidP="00751841">
            <w:pPr>
              <w:pStyle w:val="ACK-ChoreographyBody"/>
            </w:pPr>
            <w:r>
              <w:t>AL, SU, ER</w:t>
            </w:r>
          </w:p>
        </w:tc>
      </w:tr>
      <w:tr w:rsidR="00751841" w14:paraId="10CC5A0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64B45FA"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0C8494F"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EB12C1A"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DF5911A" w14:textId="77777777" w:rsidR="00751841" w:rsidRDefault="00751841" w:rsidP="00751841">
            <w:pPr>
              <w:pStyle w:val="ACK-ChoreographyBody"/>
            </w:pPr>
            <w:r>
              <w:t>NE</w:t>
            </w:r>
          </w:p>
        </w:tc>
      </w:tr>
      <w:tr w:rsidR="00751841" w14:paraId="2B480B6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AA59DC0" w14:textId="77777777" w:rsidR="00751841" w:rsidRDefault="00751841" w:rsidP="00751841">
            <w:pPr>
              <w:pStyle w:val="ACK-ChoreographyBody"/>
            </w:pPr>
            <w:r>
              <w:t xml:space="preserve">Immediate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0EA189DF"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632EF8D"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B1CCF43" w14:textId="77777777" w:rsidR="00751841" w:rsidRDefault="00B462B6" w:rsidP="00751841">
            <w:pPr>
              <w:pStyle w:val="ACK-ChoreographyBody"/>
            </w:pPr>
            <w:r>
              <w:rPr>
                <w:szCs w:val="16"/>
              </w:rPr>
              <w:t>ACK^P12</w:t>
            </w:r>
            <w:r w:rsidR="00751841">
              <w:rPr>
                <w:szCs w:val="16"/>
              </w:rPr>
              <w:t>^ACK</w:t>
            </w:r>
          </w:p>
        </w:tc>
      </w:tr>
      <w:tr w:rsidR="00751841" w14:paraId="68AC2A4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EAC5B1" w14:textId="77777777" w:rsidR="00751841" w:rsidRDefault="00751841" w:rsidP="00751841">
            <w:pPr>
              <w:pStyle w:val="ACK-ChoreographyBody"/>
            </w:pPr>
            <w:r>
              <w:t xml:space="preserve">Application </w:t>
            </w:r>
            <w:proofErr w:type="spellStart"/>
            <w:r>
              <w:t>Ack</w:t>
            </w:r>
            <w:proofErr w:type="spellEnd"/>
          </w:p>
        </w:tc>
        <w:tc>
          <w:tcPr>
            <w:tcW w:w="2501" w:type="dxa"/>
            <w:tcBorders>
              <w:top w:val="single" w:sz="4" w:space="0" w:color="auto"/>
              <w:left w:val="single" w:sz="4" w:space="0" w:color="auto"/>
              <w:bottom w:val="single" w:sz="4" w:space="0" w:color="auto"/>
              <w:right w:val="single" w:sz="4" w:space="0" w:color="auto"/>
            </w:tcBorders>
            <w:hideMark/>
          </w:tcPr>
          <w:p w14:paraId="1AAEC529"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DCE6FA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9EA852" w14:textId="77777777" w:rsidR="00751841" w:rsidRDefault="00751841" w:rsidP="00751841">
            <w:pPr>
              <w:pStyle w:val="ACK-ChoreographyBody"/>
            </w:pPr>
            <w:r>
              <w:t>-</w:t>
            </w:r>
          </w:p>
        </w:tc>
      </w:tr>
    </w:tbl>
    <w:p w14:paraId="2FDED37D" w14:textId="77777777" w:rsidR="009E61BC" w:rsidRPr="00890B0C" w:rsidRDefault="009E61BC">
      <w:pPr>
        <w:pStyle w:val="NormalIndented"/>
        <w:rPr>
          <w:noProof/>
        </w:rPr>
      </w:pPr>
      <w:r w:rsidRPr="00890B0C">
        <w:rPr>
          <w:noProof/>
        </w:rPr>
        <w:t>The error segment indicates the fields that caused a transaction to be rejected.</w:t>
      </w:r>
    </w:p>
    <w:p w14:paraId="12643941" w14:textId="77777777" w:rsidR="009E61BC" w:rsidRPr="00890B0C" w:rsidRDefault="009E61BC">
      <w:pPr>
        <w:pStyle w:val="Heading2"/>
        <w:rPr>
          <w:noProof/>
        </w:rPr>
      </w:pPr>
      <w:bookmarkStart w:id="377" w:name="_Toc348245478"/>
      <w:bookmarkStart w:id="378" w:name="_Toc348245548"/>
      <w:bookmarkStart w:id="379" w:name="_Toc348259063"/>
      <w:bookmarkStart w:id="380" w:name="_Toc348340217"/>
      <w:bookmarkStart w:id="381" w:name="_Toc359236260"/>
      <w:bookmarkStart w:id="382" w:name="_Toc1881965"/>
      <w:bookmarkStart w:id="383" w:name="_Toc89062824"/>
      <w:bookmarkStart w:id="384" w:name="_Toc20321545"/>
      <w:bookmarkStart w:id="385" w:name="_Toc27825957"/>
      <w:r w:rsidRPr="00890B0C">
        <w:rPr>
          <w:noProof/>
        </w:rPr>
        <w:t>MESSAGE SEGMENTS</w:t>
      </w:r>
      <w:bookmarkEnd w:id="232"/>
      <w:bookmarkEnd w:id="233"/>
      <w:bookmarkEnd w:id="234"/>
      <w:bookmarkEnd w:id="377"/>
      <w:bookmarkEnd w:id="378"/>
      <w:bookmarkEnd w:id="379"/>
      <w:bookmarkEnd w:id="380"/>
      <w:bookmarkEnd w:id="381"/>
      <w:bookmarkEnd w:id="382"/>
      <w:bookmarkEnd w:id="383"/>
      <w:bookmarkEnd w:id="384"/>
      <w:bookmarkEnd w:id="385"/>
    </w:p>
    <w:p w14:paraId="29F53A19" w14:textId="77777777" w:rsidR="009E61BC" w:rsidRPr="00890B0C" w:rsidRDefault="009E61BC">
      <w:pPr>
        <w:pStyle w:val="Heading3"/>
        <w:rPr>
          <w:noProof/>
        </w:rPr>
      </w:pPr>
      <w:bookmarkStart w:id="386" w:name="_Toc346777006"/>
      <w:bookmarkStart w:id="387" w:name="_Toc346777043"/>
      <w:bookmarkStart w:id="388" w:name="_Toc348245479"/>
      <w:bookmarkStart w:id="389" w:name="_Toc348245549"/>
      <w:bookmarkStart w:id="390" w:name="_Toc348259064"/>
      <w:bookmarkStart w:id="391" w:name="_Toc348340218"/>
      <w:bookmarkStart w:id="392" w:name="_Toc359236261"/>
      <w:bookmarkStart w:id="393" w:name="_Toc1881966"/>
      <w:bookmarkStart w:id="394" w:name="_Toc89062825"/>
      <w:bookmarkStart w:id="395" w:name="_Toc20321546"/>
      <w:bookmarkStart w:id="396" w:name="_Toc27825958"/>
      <w:r w:rsidRPr="00890B0C">
        <w:rPr>
          <w:noProof/>
        </w:rPr>
        <w:t xml:space="preserve">FT1 </w:t>
      </w:r>
      <w:r w:rsidRPr="00890B0C">
        <w:rPr>
          <w:noProof/>
        </w:rPr>
        <w:noBreakHyphen/>
        <w:t xml:space="preserve"> </w:t>
      </w:r>
      <w:bookmarkStart w:id="397" w:name="_Hlt1757584"/>
      <w:r w:rsidRPr="00890B0C">
        <w:rPr>
          <w:noProof/>
        </w:rPr>
        <w:t>Financial Transaction</w:t>
      </w:r>
      <w:bookmarkEnd w:id="386"/>
      <w:bookmarkEnd w:id="387"/>
      <w:bookmarkEnd w:id="388"/>
      <w:bookmarkEnd w:id="389"/>
      <w:bookmarkEnd w:id="390"/>
      <w:bookmarkEnd w:id="391"/>
      <w:r w:rsidRPr="00890B0C">
        <w:rPr>
          <w:noProof/>
        </w:rPr>
        <w:t xml:space="preserve"> Seg</w:t>
      </w:r>
      <w:bookmarkEnd w:id="397"/>
      <w:r w:rsidRPr="00890B0C">
        <w:rPr>
          <w:noProof/>
        </w:rPr>
        <w:t>ment</w:t>
      </w:r>
      <w:bookmarkEnd w:id="392"/>
      <w:bookmarkEnd w:id="393"/>
      <w:bookmarkEnd w:id="394"/>
      <w:bookmarkEnd w:id="395"/>
      <w:bookmarkEnd w:id="396"/>
      <w:r w:rsidR="005B65F4" w:rsidRPr="00890B0C">
        <w:rPr>
          <w:noProof/>
        </w:rPr>
        <w:fldChar w:fldCharType="begin"/>
      </w:r>
      <w:r w:rsidRPr="00890B0C">
        <w:rPr>
          <w:noProof/>
        </w:rPr>
        <w:instrText>XE "financial transaction segment"</w:instrText>
      </w:r>
      <w:r w:rsidR="005B65F4" w:rsidRPr="00890B0C">
        <w:rPr>
          <w:noProof/>
        </w:rPr>
        <w:fldChar w:fldCharType="end"/>
      </w:r>
      <w:r w:rsidR="005B65F4" w:rsidRPr="00890B0C">
        <w:rPr>
          <w:noProof/>
        </w:rPr>
        <w:fldChar w:fldCharType="begin"/>
      </w:r>
      <w:r w:rsidRPr="00890B0C">
        <w:rPr>
          <w:noProof/>
        </w:rPr>
        <w:instrText>XE "Segments: FT1"</w:instrText>
      </w:r>
      <w:r w:rsidR="005B65F4" w:rsidRPr="00890B0C">
        <w:rPr>
          <w:noProof/>
        </w:rPr>
        <w:fldChar w:fldCharType="end"/>
      </w:r>
      <w:r w:rsidR="005B65F4" w:rsidRPr="00890B0C">
        <w:rPr>
          <w:noProof/>
        </w:rPr>
        <w:fldChar w:fldCharType="begin"/>
      </w:r>
      <w:r w:rsidRPr="00890B0C">
        <w:rPr>
          <w:noProof/>
        </w:rPr>
        <w:instrText>XE "FT1"</w:instrText>
      </w:r>
      <w:r w:rsidR="005B65F4" w:rsidRPr="00890B0C">
        <w:rPr>
          <w:noProof/>
        </w:rPr>
        <w:fldChar w:fldCharType="end"/>
      </w:r>
    </w:p>
    <w:p w14:paraId="3FC28F7F"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2607E0BE" w14:textId="77777777" w:rsidR="009E61BC" w:rsidRPr="00713BF5" w:rsidRDefault="005B65F4">
      <w:pPr>
        <w:pStyle w:val="AttributeTableCaption"/>
        <w:rPr>
          <w:noProof/>
          <w:lang w:val="fr-CH"/>
        </w:rPr>
      </w:pPr>
      <w:bookmarkStart w:id="398" w:name="FT1"/>
      <w:r w:rsidRPr="00713BF5">
        <w:rPr>
          <w:noProof/>
          <w:lang w:val="fr-CH"/>
        </w:rPr>
        <w:t>HL7 Attribute Table - FT1</w:t>
      </w:r>
      <w:bookmarkEnd w:id="398"/>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3E370A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745983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3EC47F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A92E450"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704DD9BB"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5A6C0C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3DCCFD"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2EDB8C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4D6DDA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202E3A1" w14:textId="77777777" w:rsidR="009E61BC" w:rsidRPr="00890B0C" w:rsidRDefault="009E61BC">
            <w:pPr>
              <w:pStyle w:val="AttributeTableHeader"/>
              <w:jc w:val="left"/>
              <w:rPr>
                <w:noProof/>
              </w:rPr>
            </w:pPr>
            <w:r w:rsidRPr="00890B0C">
              <w:rPr>
                <w:noProof/>
              </w:rPr>
              <w:t>ELEMENT NAME</w:t>
            </w:r>
          </w:p>
        </w:tc>
      </w:tr>
      <w:tr w:rsidR="009F20B7" w:rsidRPr="009E61BC" w14:paraId="743CF157"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6765965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F45D2D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4B5406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750DF4"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6DA535C2"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60C57C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9124EB"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42364C"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7829BCCD"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31D96A6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0393F5"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5019D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58FCF0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067D3"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76BC0E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937F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6F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6361E"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19A6DF83"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7EAAA1A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D496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2919670"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2644FD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7E8B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337EB9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5670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CF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DFF85"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58B04DEF"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3DECF91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07E5E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110C64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3A8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FE54A"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7DBFD02"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D8607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D0ED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E8DC"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78610AEC"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510870B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1DD7A1"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5EE60C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138D6"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249E430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67F5D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3AB8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9C4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48AC3"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6FC1D9A"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70FB649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D8F92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DDBB4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A35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C402E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B05DA9"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70625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43C1F" w14:textId="77777777" w:rsidR="009E61BC" w:rsidRPr="00890B0C" w:rsidRDefault="00C45560">
            <w:pPr>
              <w:pStyle w:val="AttributeTableBody"/>
              <w:rPr>
                <w:rStyle w:val="HyperlinkTable"/>
                <w:noProof/>
              </w:rPr>
            </w:pPr>
            <w:hyperlink r:id="rId11"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76135B35"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5F9EFA76"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457DD2F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4F125A" w14:textId="77777777" w:rsidR="009E61BC" w:rsidRPr="00890B0C" w:rsidRDefault="009E61BC">
            <w:pPr>
              <w:pStyle w:val="AttributeTableBody"/>
              <w:rPr>
                <w:noProof/>
              </w:rPr>
            </w:pPr>
            <w:r w:rsidRPr="00890B0C">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F7FFF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183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6EF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4B6484"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15C07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1E03B" w14:textId="77777777" w:rsidR="009E61BC" w:rsidRPr="00890B0C" w:rsidRDefault="00C45560">
            <w:pPr>
              <w:pStyle w:val="AttributeTableBody"/>
              <w:rPr>
                <w:rStyle w:val="HyperlinkTable"/>
                <w:noProof/>
              </w:rPr>
            </w:pPr>
            <w:hyperlink r:id="rId12"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4154128C"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515859E7"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3D6E47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13956B"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557E01F"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73DCC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05A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4ADD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FDF4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6E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CBBA7"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7E37CADC"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024DC5E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AC9CEB9"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B0C6C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C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0254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362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2C16F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C4D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4116B"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1CCD128F"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0B7B1F5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ACF89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2CAA1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06B6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5146F1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BF75D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BFE1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8E8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EE63A"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1BD3128B"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191F2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6CF81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8771E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9E1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EE9AA"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6D6F9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3F9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124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23D"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02C9F741"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02003E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C021F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4E408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9D5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8EC60"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8C0ED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51EA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76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52F9E"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7A509F67"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ABA2C1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E7A3A4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21B64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152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45C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A5E46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C9B4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3346" w14:textId="77777777" w:rsidR="009E61BC" w:rsidRPr="00890B0C" w:rsidRDefault="00C45560">
            <w:pPr>
              <w:pStyle w:val="AttributeTableBody"/>
              <w:rPr>
                <w:rStyle w:val="HyperlinkTable"/>
                <w:noProof/>
              </w:rPr>
            </w:pPr>
            <w:hyperlink r:id="rId13"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6E5CE276"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7C68C77E"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0394ABC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339C61F"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A725858"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1FB413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DD49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80E4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DBCD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FA8FE" w14:textId="77777777" w:rsidR="009E61BC" w:rsidRPr="00890B0C" w:rsidRDefault="00C45560">
            <w:pPr>
              <w:pStyle w:val="AttributeTableBody"/>
              <w:rPr>
                <w:rStyle w:val="HyperlinkTable"/>
                <w:noProof/>
              </w:rPr>
            </w:pPr>
            <w:hyperlink r:id="rId14"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22B2E501"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4080AD7"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1B57A99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8ECAA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6026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A1A9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5E220"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F20A7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B7D3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A4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91F07"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4F4814ED"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0D6D5D1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1178AC"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24F13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ED9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CE36D"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624D88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3763C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10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F5A7B"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43BEE53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117B04A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798B523"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869D6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D3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611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A213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CCA8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AC450" w14:textId="77777777" w:rsidR="009E61BC" w:rsidRPr="00890B0C" w:rsidRDefault="00C45560">
            <w:pPr>
              <w:pStyle w:val="AttributeTableBody"/>
              <w:rPr>
                <w:rStyle w:val="HyperlinkTable"/>
                <w:noProof/>
              </w:rPr>
            </w:pPr>
            <w:hyperlink r:id="rId15"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642A3875"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42C4C309" w14:textId="77777777" w:rsidR="009E61BC" w:rsidRPr="00890B0C" w:rsidRDefault="009E61BC">
            <w:pPr>
              <w:pStyle w:val="AttributeTableBody"/>
              <w:jc w:val="left"/>
              <w:rPr>
                <w:noProof/>
              </w:rPr>
            </w:pPr>
            <w:r w:rsidRPr="00890B0C">
              <w:rPr>
                <w:noProof/>
              </w:rPr>
              <w:t xml:space="preserve">Fee Schedule </w:t>
            </w:r>
          </w:p>
        </w:tc>
      </w:tr>
      <w:tr w:rsidR="009F20B7" w:rsidRPr="009E61BC" w14:paraId="1C90E92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76DCF49"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AB5F6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B6F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7B699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8FCC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AF1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0CE9C" w14:textId="77777777" w:rsidR="009E61BC" w:rsidRPr="00890B0C" w:rsidRDefault="00C45560">
            <w:pPr>
              <w:pStyle w:val="AttributeTableBody"/>
              <w:rPr>
                <w:rStyle w:val="HyperlinkTable"/>
                <w:noProof/>
              </w:rPr>
            </w:pPr>
            <w:hyperlink r:id="rId16"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70A33539"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403DC3E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5DBDFA1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E4D6983"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AD5B9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882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3C0A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0333B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7721B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D551F0E" w14:textId="77777777" w:rsidR="009E61BC" w:rsidRPr="00890B0C" w:rsidRDefault="00C45560">
            <w:pPr>
              <w:pStyle w:val="AttributeTableBody"/>
              <w:rPr>
                <w:rStyle w:val="HyperlinkTable"/>
                <w:noProof/>
              </w:rPr>
            </w:pPr>
            <w:hyperlink r:id="rId17"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2595310E"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6787BF2C"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4D7BAA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C2F140C"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2101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7F0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12125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756D4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304D9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1E7680" w14:textId="77777777" w:rsidR="009E61BC" w:rsidRPr="00890B0C" w:rsidRDefault="00C45560">
            <w:pPr>
              <w:pStyle w:val="AttributeTableBody"/>
              <w:rPr>
                <w:rStyle w:val="HyperlinkTable"/>
                <w:noProof/>
              </w:rPr>
            </w:pPr>
            <w:hyperlink r:id="rId18"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4B4C6A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06357FFC"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4ED2D37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462D8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4B4D7F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68A1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DB56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37531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EE14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916B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E855"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19F7B476"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36CDA5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F90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B8BA2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2AE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28DE32"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5E0D0F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BDAB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320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DAFC2"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7C3C77D2" w14:textId="77777777" w:rsidR="009E61BC" w:rsidRPr="00890B0C" w:rsidRDefault="009E61BC">
            <w:pPr>
              <w:pStyle w:val="AttributeTableBody"/>
              <w:jc w:val="left"/>
              <w:rPr>
                <w:noProof/>
              </w:rPr>
            </w:pPr>
            <w:r w:rsidRPr="00890B0C">
              <w:rPr>
                <w:noProof/>
              </w:rPr>
              <w:t xml:space="preserve">Unit Cost </w:t>
            </w:r>
          </w:p>
        </w:tc>
      </w:tr>
      <w:tr w:rsidR="009F20B7" w:rsidRPr="009E61BC" w14:paraId="7248C2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A40F38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8CC6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A89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91CCD5"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1F6BC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401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83B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FE8E6"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6676AFF2" w14:textId="77777777" w:rsidR="009E61BC" w:rsidRPr="00890B0C" w:rsidRDefault="009E61BC">
            <w:pPr>
              <w:pStyle w:val="AttributeTableBody"/>
              <w:jc w:val="left"/>
              <w:rPr>
                <w:noProof/>
              </w:rPr>
            </w:pPr>
            <w:r w:rsidRPr="00890B0C">
              <w:rPr>
                <w:noProof/>
              </w:rPr>
              <w:t>Filler Order Number</w:t>
            </w:r>
          </w:p>
        </w:tc>
      </w:tr>
      <w:tr w:rsidR="009F20B7" w:rsidRPr="009E61BC" w14:paraId="44F282F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C580F4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94E6F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227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40820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63C80BE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D3E7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BD30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1614F"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666ED51C" w14:textId="77777777" w:rsidR="009E61BC" w:rsidRPr="00890B0C" w:rsidRDefault="009E61BC">
            <w:pPr>
              <w:pStyle w:val="AttributeTableBody"/>
              <w:jc w:val="left"/>
              <w:rPr>
                <w:noProof/>
              </w:rPr>
            </w:pPr>
            <w:r w:rsidRPr="00890B0C">
              <w:rPr>
                <w:noProof/>
              </w:rPr>
              <w:t>Entered By Code</w:t>
            </w:r>
          </w:p>
        </w:tc>
      </w:tr>
      <w:tr w:rsidR="009F20B7" w:rsidRPr="009E61BC" w14:paraId="0805E0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69717D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D7B8D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480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20243"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71EDA8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610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EAD611" w14:textId="77777777" w:rsidR="009E61BC" w:rsidRPr="00890B0C" w:rsidRDefault="00C45560">
            <w:pPr>
              <w:pStyle w:val="AttributeTableBody"/>
              <w:rPr>
                <w:rStyle w:val="HyperlinkTable"/>
                <w:noProof/>
              </w:rPr>
            </w:pPr>
            <w:hyperlink r:id="rId19"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6A2327D5"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61BC1887" w14:textId="77777777" w:rsidR="009E61BC" w:rsidRPr="00890B0C" w:rsidRDefault="009E61BC">
            <w:pPr>
              <w:pStyle w:val="AttributeTableBody"/>
              <w:jc w:val="left"/>
              <w:rPr>
                <w:noProof/>
              </w:rPr>
            </w:pPr>
            <w:r w:rsidRPr="00890B0C">
              <w:rPr>
                <w:noProof/>
              </w:rPr>
              <w:t>Procedure Code</w:t>
            </w:r>
          </w:p>
        </w:tc>
      </w:tr>
      <w:tr w:rsidR="009F20B7" w:rsidRPr="009E61BC" w14:paraId="2C73BF3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800A0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1F0D39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90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BB1485"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010ED0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D92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9F1DDE" w14:textId="77777777" w:rsidR="009E61BC" w:rsidRPr="00890B0C" w:rsidRDefault="00C45560">
            <w:pPr>
              <w:pStyle w:val="AttributeTableBody"/>
              <w:rPr>
                <w:rStyle w:val="HyperlinkTable"/>
                <w:noProof/>
              </w:rPr>
            </w:pPr>
            <w:hyperlink r:id="rId20"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149D69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18B9D6D7" w14:textId="77777777" w:rsidR="009E61BC" w:rsidRPr="00890B0C" w:rsidRDefault="009E61BC">
            <w:pPr>
              <w:pStyle w:val="AttributeTableBody"/>
              <w:jc w:val="left"/>
              <w:rPr>
                <w:noProof/>
              </w:rPr>
            </w:pPr>
            <w:r w:rsidRPr="00890B0C">
              <w:rPr>
                <w:noProof/>
              </w:rPr>
              <w:t>Procedure Code Modifier</w:t>
            </w:r>
          </w:p>
        </w:tc>
      </w:tr>
      <w:tr w:rsidR="009F20B7" w:rsidRPr="009E61BC" w14:paraId="6C9B1C9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F7C456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0D803E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E17E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B595B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53DBB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5634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5F725" w14:textId="77777777" w:rsidR="009E61BC" w:rsidRPr="000C6CFD" w:rsidRDefault="00C45560">
            <w:pPr>
              <w:pStyle w:val="AttributeTableBody"/>
              <w:rPr>
                <w:rStyle w:val="HyperlinkTable"/>
              </w:rPr>
            </w:pPr>
            <w:hyperlink r:id="rId21"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B571485"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26BAF022"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1A22A64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5A3ED2D"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4CCE8C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58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440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1BB4E9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2BA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5B419" w14:textId="77777777" w:rsidR="009E61BC" w:rsidRPr="000C6CFD" w:rsidRDefault="00C45560">
            <w:pPr>
              <w:pStyle w:val="AttributeTableBody"/>
              <w:rPr>
                <w:rStyle w:val="HyperlinkTable"/>
              </w:rPr>
            </w:pPr>
            <w:hyperlink r:id="rId22"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5B0A8F"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21B0E3DF"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52DE2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E51911D"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5A38DC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0FC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9217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698B0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C254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F5270" w14:textId="77777777" w:rsidR="009E61BC" w:rsidRPr="00890B0C" w:rsidRDefault="00C45560">
            <w:pPr>
              <w:pStyle w:val="AttributeTableBody"/>
              <w:rPr>
                <w:rStyle w:val="HyperlinkTable"/>
                <w:noProof/>
              </w:rPr>
            </w:pPr>
            <w:hyperlink r:id="rId23"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78AA52C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39357534" w14:textId="77777777" w:rsidR="009E61BC" w:rsidRPr="00890B0C" w:rsidRDefault="009E61BC">
            <w:pPr>
              <w:pStyle w:val="AttributeTableBody"/>
              <w:jc w:val="left"/>
              <w:rPr>
                <w:noProof/>
              </w:rPr>
            </w:pPr>
            <w:r w:rsidRPr="00890B0C">
              <w:rPr>
                <w:noProof/>
              </w:rPr>
              <w:t>NDC Code</w:t>
            </w:r>
          </w:p>
        </w:tc>
      </w:tr>
      <w:tr w:rsidR="009F20B7" w:rsidRPr="009E61BC" w14:paraId="2965B70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F09CC3A"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5ECA6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64A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CB0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A4E5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0EBA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092D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CFFAD"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04897BF9" w14:textId="77777777" w:rsidR="009E61BC" w:rsidRPr="00890B0C" w:rsidRDefault="009E61BC">
            <w:pPr>
              <w:pStyle w:val="AttributeTableBody"/>
              <w:jc w:val="left"/>
              <w:rPr>
                <w:noProof/>
              </w:rPr>
            </w:pPr>
            <w:r w:rsidRPr="00890B0C">
              <w:rPr>
                <w:noProof/>
              </w:rPr>
              <w:t>Payment Reference ID</w:t>
            </w:r>
          </w:p>
        </w:tc>
      </w:tr>
      <w:tr w:rsidR="009F20B7" w:rsidRPr="009E61BC" w14:paraId="6C8B200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E2C656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83A3D83"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7D56AD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47D21E"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3B5480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C9B9D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EAA2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6C03C"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0B198189" w14:textId="77777777" w:rsidR="009E61BC" w:rsidRPr="00890B0C" w:rsidRDefault="009E61BC">
            <w:pPr>
              <w:pStyle w:val="AttributeTableBody"/>
              <w:jc w:val="left"/>
              <w:rPr>
                <w:noProof/>
              </w:rPr>
            </w:pPr>
            <w:r w:rsidRPr="00890B0C">
              <w:rPr>
                <w:noProof/>
              </w:rPr>
              <w:t>Transaction Reference Key</w:t>
            </w:r>
          </w:p>
        </w:tc>
      </w:tr>
      <w:tr w:rsidR="009F20B7" w:rsidRPr="009E61BC" w14:paraId="75B4DDD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58ED1C"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E8D1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941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8C54A"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9E57A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86553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37F61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0753"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CCDFECE" w14:textId="77777777" w:rsidR="009E61BC" w:rsidRPr="00890B0C" w:rsidRDefault="009E61BC">
            <w:pPr>
              <w:pStyle w:val="AttributeTableBody"/>
              <w:jc w:val="left"/>
              <w:rPr>
                <w:noProof/>
              </w:rPr>
            </w:pPr>
            <w:r w:rsidRPr="00890B0C">
              <w:rPr>
                <w:noProof/>
              </w:rPr>
              <w:t>Performing Facility</w:t>
            </w:r>
          </w:p>
        </w:tc>
      </w:tr>
      <w:tr w:rsidR="009F20B7" w:rsidRPr="009E61BC" w14:paraId="417E8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6AFFD2A"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18900F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324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F5952"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8924E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CCB3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E98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4BBC6"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3CD48EFE" w14:textId="77777777" w:rsidR="009E61BC" w:rsidRPr="00890B0C" w:rsidRDefault="009E61BC">
            <w:pPr>
              <w:pStyle w:val="AttributeTableBody"/>
              <w:jc w:val="left"/>
              <w:rPr>
                <w:noProof/>
              </w:rPr>
            </w:pPr>
            <w:r w:rsidRPr="00890B0C">
              <w:rPr>
                <w:noProof/>
              </w:rPr>
              <w:t>Ordering Facility</w:t>
            </w:r>
          </w:p>
        </w:tc>
      </w:tr>
      <w:tr w:rsidR="009F20B7" w:rsidRPr="009E61BC" w14:paraId="0E1DD96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F1C5227"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6C887C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B15A9E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9230C29"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0963830"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DF68B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655E6F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88A53AB"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5DB89AF7" w14:textId="77777777" w:rsidR="009E61BC" w:rsidRPr="00890B0C" w:rsidRDefault="009E61BC">
            <w:pPr>
              <w:pStyle w:val="AttributeTableBody"/>
              <w:jc w:val="left"/>
            </w:pPr>
            <w:r w:rsidRPr="00890B0C">
              <w:t>Item Number</w:t>
            </w:r>
          </w:p>
        </w:tc>
      </w:tr>
      <w:tr w:rsidR="009F20B7" w:rsidRPr="009E61BC" w14:paraId="257C66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2974C5"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1371803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44F6405"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74BCB83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06F493EB"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6FDB41CF"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9789F2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37F80A7"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3D775172" w14:textId="77777777" w:rsidR="009E61BC" w:rsidRPr="00890B0C" w:rsidRDefault="009E61BC">
            <w:pPr>
              <w:pStyle w:val="AttributeTableBody"/>
              <w:jc w:val="left"/>
              <w:rPr>
                <w:rStyle w:val="AttributeTableBodyChar"/>
              </w:rPr>
            </w:pPr>
            <w:r w:rsidRPr="00890B0C">
              <w:t>Model Number</w:t>
            </w:r>
          </w:p>
        </w:tc>
      </w:tr>
      <w:tr w:rsidR="009F20B7" w:rsidRPr="009E61BC" w14:paraId="444D133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8428EC"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5922B56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3954DAA"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1D13D2A"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432435E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5F347086"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79CDB8D1"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4381898"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571463FF" w14:textId="77777777" w:rsidR="009E61BC" w:rsidRPr="00890B0C" w:rsidRDefault="009E61BC">
            <w:pPr>
              <w:pStyle w:val="AttributeTableBody"/>
              <w:jc w:val="left"/>
            </w:pPr>
            <w:r w:rsidRPr="00890B0C">
              <w:t>Special Processing Code</w:t>
            </w:r>
          </w:p>
        </w:tc>
      </w:tr>
      <w:tr w:rsidR="009F20B7" w:rsidRPr="009E61BC" w14:paraId="06E353C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E7F0B0"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6C096E7F"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0E0E0D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E1D944F"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FCF612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1CE254C"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C79CD8C"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CF2DEE"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2221D489" w14:textId="77777777" w:rsidR="009E61BC" w:rsidRPr="00890B0C" w:rsidRDefault="009E61BC">
            <w:pPr>
              <w:pStyle w:val="AttributeTableBody"/>
              <w:jc w:val="left"/>
            </w:pPr>
            <w:r w:rsidRPr="00890B0C">
              <w:t>Clinic Code</w:t>
            </w:r>
          </w:p>
        </w:tc>
      </w:tr>
      <w:tr w:rsidR="009F20B7" w:rsidRPr="009E61BC" w14:paraId="6667CCA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11C21F"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76510E61"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1EA18764"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5D3CD6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197B2270"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3E4E381"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EF883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EE95664"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8A3FE84" w14:textId="77777777" w:rsidR="009E61BC" w:rsidRPr="00890B0C" w:rsidRDefault="009E61BC">
            <w:pPr>
              <w:pStyle w:val="AttributeTableBody"/>
              <w:jc w:val="left"/>
            </w:pPr>
            <w:r w:rsidRPr="00890B0C">
              <w:t>Referral Number</w:t>
            </w:r>
          </w:p>
        </w:tc>
      </w:tr>
      <w:tr w:rsidR="009F20B7" w:rsidRPr="009E61BC" w14:paraId="435CB2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723973C"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6B6DADD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9B2F129"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0DAAD01"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02BC38D"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9F9B6F1"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BEBF0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56E8F04"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3D716C83" w14:textId="77777777" w:rsidR="009E61BC" w:rsidRPr="00890B0C" w:rsidRDefault="009E61BC">
            <w:pPr>
              <w:pStyle w:val="AttributeTableBody"/>
              <w:jc w:val="left"/>
            </w:pPr>
            <w:r w:rsidRPr="00890B0C">
              <w:t>Authorization Number</w:t>
            </w:r>
          </w:p>
        </w:tc>
      </w:tr>
      <w:tr w:rsidR="009F20B7" w:rsidRPr="009E61BC" w14:paraId="530D9A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2C91AF"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06DDD3E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716D28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1986DAD"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FB4426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163C72D"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4BDCE2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3F61AC1"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436D4C1C" w14:textId="77777777" w:rsidR="009E61BC" w:rsidRPr="00890B0C" w:rsidRDefault="009E61BC">
            <w:pPr>
              <w:pStyle w:val="AttributeTableBody"/>
              <w:jc w:val="left"/>
            </w:pPr>
            <w:r w:rsidRPr="00890B0C">
              <w:t>Service Provider Taxonomy Code</w:t>
            </w:r>
          </w:p>
        </w:tc>
      </w:tr>
      <w:tr w:rsidR="009F20B7" w:rsidRPr="009E61BC" w14:paraId="4F7DE8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EDE40A"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005239EA"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D847729"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DDC3FBC"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5585B71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05CD8BC8"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9782164" w14:textId="77777777" w:rsidR="009E61BC" w:rsidRPr="004562B6" w:rsidRDefault="00C45560">
            <w:pPr>
              <w:pStyle w:val="AttributeTableBody"/>
              <w:rPr>
                <w:rStyle w:val="HyperlinkTable"/>
              </w:rPr>
            </w:pPr>
            <w:hyperlink r:id="rId24"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50A5D9D6"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05A2BEC9" w14:textId="77777777" w:rsidR="009E61BC" w:rsidRPr="00890B0C" w:rsidRDefault="009E61BC">
            <w:pPr>
              <w:pStyle w:val="AttributeTableBody"/>
              <w:jc w:val="left"/>
            </w:pPr>
            <w:r w:rsidRPr="00890B0C">
              <w:t>Revenue Code</w:t>
            </w:r>
          </w:p>
        </w:tc>
      </w:tr>
      <w:tr w:rsidR="009F20B7" w:rsidRPr="009E61BC" w14:paraId="569B07D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C5CD57D"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0076E1A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BBB4A7C"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B256532"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A7EEA1"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97A6A8F"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856C225"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1362E940"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549AEDA0" w14:textId="77777777" w:rsidR="009E61BC" w:rsidRPr="00890B0C" w:rsidRDefault="009E61BC">
            <w:pPr>
              <w:pStyle w:val="AttributeTableBody"/>
              <w:jc w:val="left"/>
            </w:pPr>
            <w:r w:rsidRPr="00890B0C">
              <w:t>Prescription Number</w:t>
            </w:r>
          </w:p>
        </w:tc>
      </w:tr>
      <w:tr w:rsidR="009F20B7" w:rsidRPr="009E61BC" w14:paraId="28DB82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8982FA"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7A72748D"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13EE4D38"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8152AE5"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1F1B6CF5"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7A2FBDB4"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48DA644"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19304C8E"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6CF5B2DC" w14:textId="77777777" w:rsidR="009E61BC" w:rsidRPr="004562B6" w:rsidRDefault="009E61BC">
            <w:pPr>
              <w:pStyle w:val="AttributeTableBody"/>
              <w:jc w:val="left"/>
            </w:pPr>
            <w:r w:rsidRPr="004562B6">
              <w:rPr>
                <w:noProof/>
              </w:rPr>
              <w:t>NDC Qty and UOM</w:t>
            </w:r>
          </w:p>
        </w:tc>
      </w:tr>
      <w:tr w:rsidR="009F20B7" w:rsidRPr="007B2EBF" w14:paraId="41D43D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2A6DF3"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EC8CA0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7FA9A8C"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07D54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B8F197A"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BD15F1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3A0CA2"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00398CA"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3509537A" w14:textId="77777777" w:rsidR="007B2EBF" w:rsidRDefault="007B2EBF">
            <w:pPr>
              <w:pStyle w:val="AttributeTableBody"/>
              <w:jc w:val="left"/>
              <w:rPr>
                <w:noProof/>
              </w:rPr>
            </w:pPr>
            <w:r>
              <w:rPr>
                <w:noProof/>
              </w:rPr>
              <w:t>DME Certificate of Medical Necessity Transmission Code</w:t>
            </w:r>
          </w:p>
        </w:tc>
      </w:tr>
      <w:tr w:rsidR="009F20B7" w14:paraId="04D68F1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6556F19" w14:textId="77777777" w:rsidR="007B2EBF" w:rsidRDefault="007B2EBF">
            <w:pPr>
              <w:pStyle w:val="AttributeTableBody"/>
            </w:pPr>
            <w:r>
              <w:lastRenderedPageBreak/>
              <w:t>45</w:t>
            </w:r>
          </w:p>
        </w:tc>
        <w:tc>
          <w:tcPr>
            <w:tcW w:w="648" w:type="dxa"/>
            <w:tcBorders>
              <w:top w:val="dotted" w:sz="4" w:space="0" w:color="auto"/>
              <w:left w:val="nil"/>
              <w:bottom w:val="dotted" w:sz="4" w:space="0" w:color="auto"/>
              <w:right w:val="nil"/>
            </w:tcBorders>
            <w:shd w:val="clear" w:color="auto" w:fill="FFFFFF"/>
          </w:tcPr>
          <w:p w14:paraId="1693CD94"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F4262C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0D47F73"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32A5517"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0F260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231B541"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8033DA0"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F601A1C" w14:textId="77777777" w:rsidR="007B2EBF" w:rsidRDefault="007B2EBF">
            <w:pPr>
              <w:pStyle w:val="AttributeTableBody"/>
              <w:jc w:val="left"/>
              <w:rPr>
                <w:noProof/>
              </w:rPr>
            </w:pPr>
            <w:r>
              <w:rPr>
                <w:noProof/>
              </w:rPr>
              <w:t>DME Certification Type Code</w:t>
            </w:r>
          </w:p>
        </w:tc>
      </w:tr>
      <w:tr w:rsidR="009F20B7" w14:paraId="1B235B6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63C6D47"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4739034D"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14077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1443447"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0966887"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534C9A0"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527DD03"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556866B"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736F97E7" w14:textId="77777777" w:rsidR="007B2EBF" w:rsidRDefault="007B2EBF">
            <w:pPr>
              <w:pStyle w:val="AttributeTableBody"/>
              <w:jc w:val="left"/>
              <w:rPr>
                <w:noProof/>
              </w:rPr>
            </w:pPr>
            <w:r>
              <w:rPr>
                <w:noProof/>
              </w:rPr>
              <w:t>DME Duration Value</w:t>
            </w:r>
          </w:p>
        </w:tc>
      </w:tr>
      <w:tr w:rsidR="009F20B7" w14:paraId="7917F3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6753F6D"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B0F125D"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1C4044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8904CEB"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2E3C797"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76C94C3"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1B9403CA"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8622C09"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09400BF9" w14:textId="77777777" w:rsidR="007B2EBF" w:rsidRDefault="007B2EBF">
            <w:pPr>
              <w:pStyle w:val="AttributeTableBody"/>
              <w:jc w:val="left"/>
              <w:rPr>
                <w:noProof/>
              </w:rPr>
            </w:pPr>
            <w:r>
              <w:rPr>
                <w:noProof/>
              </w:rPr>
              <w:t>DME Certification Revision Date</w:t>
            </w:r>
          </w:p>
        </w:tc>
      </w:tr>
      <w:tr w:rsidR="009F20B7" w:rsidRPr="005C4503" w14:paraId="148B49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6E53724"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4281180D"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D84787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E0F8ECF"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5E6599E"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7108C1A3"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7F96FBD"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740AAA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46DFD8C1" w14:textId="77777777" w:rsidR="007B2EBF" w:rsidRPr="005C4503" w:rsidRDefault="007B2EBF">
            <w:pPr>
              <w:pStyle w:val="AttributeTableBody"/>
              <w:jc w:val="left"/>
              <w:rPr>
                <w:noProof/>
              </w:rPr>
            </w:pPr>
            <w:r w:rsidRPr="005C4503">
              <w:rPr>
                <w:noProof/>
              </w:rPr>
              <w:t>DME Initial Certification Date</w:t>
            </w:r>
          </w:p>
        </w:tc>
      </w:tr>
      <w:tr w:rsidR="009F20B7" w14:paraId="61252D0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E8697C9"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4C79CAF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76B5F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D4E179E"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67ECF6EA"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C96C3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49417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F6130A5"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0E940F8C" w14:textId="77777777" w:rsidR="007B2EBF" w:rsidRDefault="007B2EBF">
            <w:pPr>
              <w:pStyle w:val="AttributeTableBody"/>
              <w:jc w:val="left"/>
              <w:rPr>
                <w:noProof/>
              </w:rPr>
            </w:pPr>
            <w:r>
              <w:rPr>
                <w:noProof/>
              </w:rPr>
              <w:t>DME Last Certification Date</w:t>
            </w:r>
          </w:p>
        </w:tc>
      </w:tr>
      <w:tr w:rsidR="009F20B7" w:rsidRPr="007B2EBF" w14:paraId="1BDFB5F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A3D1DBD"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45AABE5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54F1E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FD15D79"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2DFBBF07"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DDC41BE"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5D2D37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40753F9"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182D45E9" w14:textId="77777777" w:rsidR="007B2EBF" w:rsidRDefault="007B2EBF">
            <w:pPr>
              <w:pStyle w:val="AttributeTableBody"/>
              <w:jc w:val="left"/>
              <w:rPr>
                <w:noProof/>
              </w:rPr>
            </w:pPr>
            <w:r>
              <w:rPr>
                <w:noProof/>
              </w:rPr>
              <w:t>DME Length of Medical Necessity Days</w:t>
            </w:r>
          </w:p>
        </w:tc>
      </w:tr>
      <w:tr w:rsidR="009F20B7" w14:paraId="31452F3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0539E2A"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52E79343"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190961A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17F44E9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1277A13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26FA055"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F6693F3"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7D46BE85"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1E07EE14" w14:textId="77777777" w:rsidR="007B2EBF" w:rsidRDefault="007B2EBF">
            <w:pPr>
              <w:pStyle w:val="AttributeTableBody"/>
              <w:jc w:val="left"/>
              <w:rPr>
                <w:noProof/>
              </w:rPr>
            </w:pPr>
            <w:r>
              <w:rPr>
                <w:noProof/>
              </w:rPr>
              <w:t>DME Rental Price</w:t>
            </w:r>
          </w:p>
        </w:tc>
      </w:tr>
      <w:tr w:rsidR="009F20B7" w14:paraId="2E23843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300793"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3B9F62A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9868BF"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DF75D8D"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05CCAEF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85FCFF5"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EB9A84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37936BC"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7C3591B3" w14:textId="77777777" w:rsidR="007B2EBF" w:rsidRDefault="007B2EBF">
            <w:pPr>
              <w:pStyle w:val="AttributeTableBody"/>
              <w:jc w:val="left"/>
              <w:rPr>
                <w:noProof/>
              </w:rPr>
            </w:pPr>
            <w:r>
              <w:rPr>
                <w:noProof/>
              </w:rPr>
              <w:t>DME Purchase Price</w:t>
            </w:r>
          </w:p>
        </w:tc>
      </w:tr>
      <w:tr w:rsidR="009F20B7" w14:paraId="64A9118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3938241"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6CF8B66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1C7A6F8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0145280"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46ADB98A"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1B3B01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577046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1EF9C2F"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50479196" w14:textId="77777777" w:rsidR="007B2EBF" w:rsidRDefault="007B2EBF">
            <w:pPr>
              <w:pStyle w:val="AttributeTableBody"/>
              <w:jc w:val="left"/>
              <w:rPr>
                <w:noProof/>
              </w:rPr>
            </w:pPr>
            <w:r>
              <w:rPr>
                <w:noProof/>
              </w:rPr>
              <w:t>DME Frequency Code</w:t>
            </w:r>
          </w:p>
        </w:tc>
      </w:tr>
      <w:tr w:rsidR="009F20B7" w14:paraId="33039F0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511CF9E"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5756B1FF"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3F7560F"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2AD4FCC"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3DDB107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8145AE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FF06BC4"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5633737"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6A49F9DE" w14:textId="77777777" w:rsidR="007B2EBF" w:rsidRDefault="007B2EBF">
            <w:pPr>
              <w:pStyle w:val="AttributeTableBody"/>
              <w:jc w:val="left"/>
              <w:rPr>
                <w:noProof/>
              </w:rPr>
            </w:pPr>
            <w:r>
              <w:rPr>
                <w:noProof/>
              </w:rPr>
              <w:t>DME Certification Condition Indicator</w:t>
            </w:r>
          </w:p>
        </w:tc>
      </w:tr>
      <w:tr w:rsidR="009F20B7" w14:paraId="3035FB0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CF8A02B"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5925562E"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868044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19789194"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41758B5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56E973D"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0EACDFD2"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9133AE8"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1C791ED" w14:textId="77777777" w:rsidR="007B2EBF" w:rsidRDefault="007B2EBF">
            <w:pPr>
              <w:pStyle w:val="AttributeTableBody"/>
              <w:jc w:val="left"/>
              <w:rPr>
                <w:noProof/>
              </w:rPr>
            </w:pPr>
            <w:r>
              <w:rPr>
                <w:noProof/>
              </w:rPr>
              <w:t>DME Condition Indicator Code</w:t>
            </w:r>
          </w:p>
        </w:tc>
      </w:tr>
      <w:tr w:rsidR="009F20B7" w:rsidRPr="009E61BC" w14:paraId="0729E1FA"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21ED0647"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1D16A27E"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0864874E"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3A77269"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9DCED08"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B7DF8F0"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C3EF65" w14:textId="77777777" w:rsidR="004B21B9" w:rsidRDefault="00C45560" w:rsidP="009F20B7">
            <w:pPr>
              <w:pStyle w:val="AttributeTableBody"/>
              <w:rPr>
                <w:rStyle w:val="AttributeTableBodyChar"/>
              </w:rPr>
            </w:pPr>
            <w:hyperlink r:id="rId25"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09C3D83A"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394AD714" w14:textId="77777777" w:rsidR="004B21B9" w:rsidRDefault="004B21B9" w:rsidP="004B21B9">
            <w:pPr>
              <w:pStyle w:val="AttributeTableBody"/>
              <w:jc w:val="left"/>
            </w:pPr>
            <w:r>
              <w:rPr>
                <w:noProof/>
              </w:rPr>
              <w:t>Service Reason Code</w:t>
            </w:r>
          </w:p>
        </w:tc>
      </w:tr>
    </w:tbl>
    <w:p w14:paraId="6CCEE0C6" w14:textId="77777777" w:rsidR="009E61BC" w:rsidRPr="004562B6" w:rsidRDefault="009E61BC">
      <w:pPr>
        <w:pStyle w:val="Heading4"/>
        <w:rPr>
          <w:noProof/>
          <w:vanish/>
        </w:rPr>
      </w:pPr>
      <w:bookmarkStart w:id="399" w:name="_Toc1881967"/>
      <w:r w:rsidRPr="004562B6">
        <w:rPr>
          <w:noProof/>
          <w:vanish/>
        </w:rPr>
        <w:t>FT1 Field Definitions</w:t>
      </w:r>
      <w:bookmarkEnd w:id="399"/>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57920B88" w14:textId="77777777" w:rsidR="009E61BC" w:rsidRPr="00714675" w:rsidRDefault="009E61BC">
      <w:pPr>
        <w:pStyle w:val="Heading4"/>
        <w:tabs>
          <w:tab w:val="num" w:pos="1440"/>
        </w:tabs>
        <w:rPr>
          <w:noProof/>
          <w:lang w:val="da-DK"/>
          <w:rPrChange w:id="400" w:author="Michael Faughn" w:date="2020-12-09T09:31:00Z">
            <w:rPr>
              <w:noProof/>
            </w:rPr>
          </w:rPrChange>
        </w:rPr>
      </w:pPr>
      <w:bookmarkStart w:id="401" w:name="FT1_01"/>
      <w:bookmarkStart w:id="402" w:name="_Toc1881968"/>
      <w:r w:rsidRPr="00714675">
        <w:rPr>
          <w:noProof/>
          <w:lang w:val="da-DK"/>
          <w:rPrChange w:id="403" w:author="Michael Faughn" w:date="2020-12-09T09:31:00Z">
            <w:rPr>
              <w:noProof/>
            </w:rPr>
          </w:rPrChange>
        </w:rPr>
        <w:t xml:space="preserve">FT1-1   Set ID </w:t>
      </w:r>
      <w:r w:rsidRPr="00714675">
        <w:rPr>
          <w:noProof/>
          <w:lang w:val="da-DK"/>
          <w:rPrChange w:id="404" w:author="Michael Faughn" w:date="2020-12-09T09:31:00Z">
            <w:rPr>
              <w:noProof/>
            </w:rPr>
          </w:rPrChange>
        </w:rPr>
        <w:noBreakHyphen/>
        <w:t xml:space="preserve"> FT1</w:t>
      </w:r>
      <w:bookmarkEnd w:id="401"/>
      <w:r w:rsidR="005B65F4" w:rsidRPr="004562B6">
        <w:rPr>
          <w:noProof/>
        </w:rPr>
        <w:fldChar w:fldCharType="begin"/>
      </w:r>
      <w:r w:rsidRPr="00714675">
        <w:rPr>
          <w:noProof/>
          <w:lang w:val="da-DK"/>
          <w:rPrChange w:id="405" w:author="Michael Faughn" w:date="2020-12-09T09:31:00Z">
            <w:rPr>
              <w:noProof/>
            </w:rPr>
          </w:rPrChange>
        </w:rPr>
        <w:instrText xml:space="preserve"> XE "Set id – FT1" </w:instrText>
      </w:r>
      <w:r w:rsidR="005B65F4" w:rsidRPr="004562B6">
        <w:rPr>
          <w:noProof/>
        </w:rPr>
        <w:fldChar w:fldCharType="end"/>
      </w:r>
      <w:r w:rsidRPr="00714675">
        <w:rPr>
          <w:noProof/>
          <w:lang w:val="da-DK"/>
          <w:rPrChange w:id="406" w:author="Michael Faughn" w:date="2020-12-09T09:31:00Z">
            <w:rPr>
              <w:noProof/>
            </w:rPr>
          </w:rPrChange>
        </w:rPr>
        <w:t xml:space="preserve">   (SI)   00355</w:t>
      </w:r>
      <w:bookmarkEnd w:id="402"/>
    </w:p>
    <w:p w14:paraId="18D1472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2FA2BE51" w14:textId="77777777" w:rsidR="009E61BC" w:rsidRPr="00890B0C" w:rsidRDefault="009E61BC">
      <w:pPr>
        <w:pStyle w:val="Heading4"/>
        <w:tabs>
          <w:tab w:val="num" w:pos="1440"/>
        </w:tabs>
        <w:rPr>
          <w:noProof/>
        </w:rPr>
      </w:pPr>
      <w:bookmarkStart w:id="407"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407"/>
    </w:p>
    <w:p w14:paraId="116BF089"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4F779B4" w14:textId="77777777" w:rsidR="00630FEA" w:rsidRDefault="00630FEA" w:rsidP="00630FEA">
      <w:pPr>
        <w:pStyle w:val="Components"/>
      </w:pPr>
      <w:r>
        <w:t>Subcomponents for Assigning Authority (HD):  &lt;Namespace ID (IS)&gt; &amp; &lt;Universal ID (ST)&gt; &amp; &lt;Universal ID Type (ID)&gt;</w:t>
      </w:r>
    </w:p>
    <w:p w14:paraId="5504E899" w14:textId="77777777" w:rsidR="00630FEA" w:rsidRDefault="00630FEA" w:rsidP="00630FEA">
      <w:pPr>
        <w:pStyle w:val="Components"/>
      </w:pPr>
      <w:r>
        <w:t>Subcomponents for Assigning Facility (HD):  &lt;Namespace ID (IS)&gt; &amp; &lt;Universal ID (ST)&gt; &amp; &lt;Universal ID Type (ID)&gt;</w:t>
      </w:r>
    </w:p>
    <w:p w14:paraId="385C1950"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43E2D6"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0761FE3E"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55634379" w14:textId="77777777" w:rsidR="009E61BC" w:rsidRPr="00890B0C" w:rsidRDefault="009E61BC">
      <w:pPr>
        <w:pStyle w:val="Heading4"/>
        <w:tabs>
          <w:tab w:val="num" w:pos="1440"/>
        </w:tabs>
        <w:rPr>
          <w:noProof/>
        </w:rPr>
      </w:pPr>
      <w:bookmarkStart w:id="408" w:name="_Toc1881970"/>
      <w:r w:rsidRPr="00890B0C">
        <w:rPr>
          <w:noProof/>
        </w:rPr>
        <w:lastRenderedPageBreak/>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408"/>
    </w:p>
    <w:p w14:paraId="5C206693" w14:textId="77777777" w:rsidR="009E61BC" w:rsidRPr="00890B0C" w:rsidRDefault="009E61BC">
      <w:pPr>
        <w:pStyle w:val="NormalIndented"/>
        <w:rPr>
          <w:noProof/>
        </w:rPr>
      </w:pPr>
      <w:r w:rsidRPr="00890B0C">
        <w:rPr>
          <w:noProof/>
        </w:rPr>
        <w:t>Definition:  This field uniquely identifies the batch in which this transaction belongs.</w:t>
      </w:r>
    </w:p>
    <w:p w14:paraId="620C0BA3" w14:textId="77777777" w:rsidR="009E61BC" w:rsidRPr="00890B0C" w:rsidRDefault="009E61BC">
      <w:pPr>
        <w:pStyle w:val="Heading4"/>
        <w:tabs>
          <w:tab w:val="num" w:pos="1440"/>
        </w:tabs>
        <w:rPr>
          <w:noProof/>
        </w:rPr>
      </w:pPr>
      <w:bookmarkStart w:id="409"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409"/>
    </w:p>
    <w:p w14:paraId="03275E2F" w14:textId="77777777" w:rsidR="00C344D6" w:rsidRDefault="00C344D6" w:rsidP="00C344D6">
      <w:pPr>
        <w:pStyle w:val="Components"/>
      </w:pPr>
      <w:bookmarkStart w:id="410" w:name="DRComponent"/>
      <w:r>
        <w:t>Components:  &lt;Range Start Date/Time (DTM)&gt; ^ &lt;Range End Date/Time (DTM)&gt;</w:t>
      </w:r>
      <w:bookmarkEnd w:id="410"/>
    </w:p>
    <w:p w14:paraId="1854EF1E"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0D6614AA" w14:textId="77777777" w:rsidR="009E61BC" w:rsidRPr="00890B0C" w:rsidRDefault="009E61BC">
      <w:pPr>
        <w:pStyle w:val="Heading4"/>
        <w:rPr>
          <w:noProof/>
        </w:rPr>
      </w:pPr>
      <w:bookmarkStart w:id="411"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411"/>
    </w:p>
    <w:p w14:paraId="2033822B"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73157F3D" w14:textId="77777777" w:rsidR="009E61BC" w:rsidRPr="00890B0C" w:rsidRDefault="009E61BC">
      <w:pPr>
        <w:pStyle w:val="Heading4"/>
        <w:tabs>
          <w:tab w:val="num" w:pos="1440"/>
        </w:tabs>
        <w:rPr>
          <w:noProof/>
        </w:rPr>
      </w:pPr>
      <w:bookmarkStart w:id="412"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412"/>
    </w:p>
    <w:p w14:paraId="1ABF3C47" w14:textId="77777777" w:rsidR="00C344D6" w:rsidRDefault="00C344D6" w:rsidP="00C344D6">
      <w:pPr>
        <w:pStyle w:val="Components"/>
        <w:rPr>
          <w:noProof/>
        </w:rPr>
      </w:pPr>
      <w:bookmarkStart w:id="41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13"/>
    </w:p>
    <w:p w14:paraId="35781FAC" w14:textId="77777777"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6" w:anchor="HL70017" w:history="1">
        <w:r w:rsidRPr="00890B0C">
          <w:rPr>
            <w:rStyle w:val="ReferenceUserTable"/>
            <w:noProof/>
          </w:rPr>
          <w:t>User-de</w:t>
        </w:r>
        <w:bookmarkStart w:id="414" w:name="_Hlt1329311"/>
        <w:r w:rsidRPr="00890B0C">
          <w:rPr>
            <w:rStyle w:val="ReferenceUserTable"/>
            <w:noProof/>
          </w:rPr>
          <w:t>f</w:t>
        </w:r>
        <w:bookmarkStart w:id="415" w:name="_Hlt1329307"/>
        <w:bookmarkEnd w:id="414"/>
        <w:r w:rsidRPr="00890B0C">
          <w:rPr>
            <w:rStyle w:val="ReferenceUserTable"/>
            <w:noProof/>
          </w:rPr>
          <w:t>i</w:t>
        </w:r>
        <w:bookmarkEnd w:id="415"/>
        <w:r w:rsidRPr="00890B0C">
          <w:rPr>
            <w:rStyle w:val="ReferenceUserTable"/>
            <w:noProof/>
          </w:rPr>
          <w:t>ned Table 0017 - Transaction Ty</w:t>
        </w:r>
        <w:bookmarkStart w:id="416" w:name="_Hlt809706"/>
        <w:r w:rsidRPr="00890B0C">
          <w:rPr>
            <w:rStyle w:val="ReferenceUserTable"/>
            <w:noProof/>
          </w:rPr>
          <w:t>p</w:t>
        </w:r>
        <w:bookmarkEnd w:id="416"/>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5C63E5F2" w14:textId="77777777" w:rsidR="009E61BC" w:rsidRPr="00890B0C" w:rsidRDefault="009E61BC">
      <w:pPr>
        <w:pStyle w:val="Heading4"/>
        <w:tabs>
          <w:tab w:val="num" w:pos="1440"/>
        </w:tabs>
        <w:rPr>
          <w:noProof/>
        </w:rPr>
      </w:pPr>
      <w:bookmarkStart w:id="417" w:name="FT1_07"/>
      <w:bookmarkStart w:id="418" w:name="_Toc1881974"/>
      <w:r w:rsidRPr="00890B0C">
        <w:rPr>
          <w:noProof/>
        </w:rPr>
        <w:t>FT1-7   Transaction Code</w:t>
      </w:r>
      <w:bookmarkEnd w:id="417"/>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418"/>
    </w:p>
    <w:p w14:paraId="7F79544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3CA36" w14:textId="77777777"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7" w:anchor="HL70132" w:history="1">
        <w:r w:rsidRPr="00890B0C">
          <w:rPr>
            <w:rStyle w:val="ReferenceUserTable"/>
            <w:noProof/>
          </w:rPr>
          <w:t>User-</w:t>
        </w:r>
        <w:bookmarkStart w:id="419" w:name="_Hlt1329334"/>
        <w:r w:rsidRPr="00890B0C">
          <w:rPr>
            <w:rStyle w:val="ReferenceUserTable"/>
            <w:noProof/>
          </w:rPr>
          <w:t>d</w:t>
        </w:r>
        <w:bookmarkEnd w:id="419"/>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62917B51" w14:textId="77777777" w:rsidR="009E61BC" w:rsidRPr="00890B0C" w:rsidRDefault="009E61BC">
      <w:pPr>
        <w:pStyle w:val="Heading4"/>
        <w:tabs>
          <w:tab w:val="num" w:pos="1440"/>
        </w:tabs>
        <w:rPr>
          <w:noProof/>
        </w:rPr>
      </w:pPr>
      <w:bookmarkStart w:id="420" w:name="FT1_08"/>
      <w:bookmarkStart w:id="421" w:name="_Toc1881975"/>
      <w:r w:rsidRPr="00890B0C">
        <w:rPr>
          <w:noProof/>
        </w:rPr>
        <w:t>FT1-8   Transaction Description</w:t>
      </w:r>
      <w:bookmarkEnd w:id="420"/>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421"/>
    </w:p>
    <w:p w14:paraId="0234BC74"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C2E6271" w14:textId="77777777" w:rsidR="009E61BC" w:rsidRPr="00890B0C" w:rsidRDefault="009E61BC">
      <w:pPr>
        <w:pStyle w:val="Heading4"/>
        <w:tabs>
          <w:tab w:val="num" w:pos="1440"/>
        </w:tabs>
        <w:rPr>
          <w:noProof/>
        </w:rPr>
      </w:pPr>
      <w:bookmarkStart w:id="422" w:name="FT1_09"/>
      <w:bookmarkStart w:id="423" w:name="_Toc1881976"/>
      <w:r w:rsidRPr="00890B0C">
        <w:rPr>
          <w:noProof/>
        </w:rPr>
        <w:t xml:space="preserve">FT1-9   Transaction Description </w:t>
      </w:r>
      <w:r w:rsidRPr="00890B0C">
        <w:rPr>
          <w:noProof/>
        </w:rPr>
        <w:noBreakHyphen/>
        <w:t xml:space="preserve"> Alt</w:t>
      </w:r>
      <w:bookmarkEnd w:id="422"/>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423"/>
    </w:p>
    <w:p w14:paraId="5A835AA6"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7C397BBA" w14:textId="77777777" w:rsidR="009E61BC" w:rsidRPr="00890B0C" w:rsidRDefault="009E61BC">
      <w:pPr>
        <w:pStyle w:val="Heading4"/>
        <w:tabs>
          <w:tab w:val="num" w:pos="1440"/>
        </w:tabs>
        <w:rPr>
          <w:noProof/>
        </w:rPr>
      </w:pPr>
      <w:bookmarkStart w:id="424"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424"/>
    </w:p>
    <w:p w14:paraId="444C7E37" w14:textId="77777777" w:rsidR="009E61BC" w:rsidRPr="00890B0C" w:rsidRDefault="009E61BC">
      <w:pPr>
        <w:pStyle w:val="NormalIndented"/>
        <w:rPr>
          <w:noProof/>
        </w:rPr>
      </w:pPr>
      <w:r w:rsidRPr="00890B0C">
        <w:rPr>
          <w:noProof/>
        </w:rPr>
        <w:t>Definition:  This field contains the quantity of items associated with this transaction.</w:t>
      </w:r>
    </w:p>
    <w:p w14:paraId="4592D055" w14:textId="77777777" w:rsidR="009E61BC" w:rsidRPr="00890B0C" w:rsidRDefault="009E61BC">
      <w:pPr>
        <w:pStyle w:val="Heading4"/>
        <w:tabs>
          <w:tab w:val="num" w:pos="1440"/>
        </w:tabs>
        <w:rPr>
          <w:noProof/>
        </w:rPr>
      </w:pPr>
      <w:bookmarkStart w:id="425"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425"/>
    </w:p>
    <w:p w14:paraId="2C4F2A3E" w14:textId="77777777" w:rsidR="00C344D6" w:rsidRDefault="00C344D6" w:rsidP="00C344D6">
      <w:pPr>
        <w:pStyle w:val="Components"/>
      </w:pPr>
      <w:bookmarkStart w:id="426" w:name="CPComponent"/>
      <w:r>
        <w:t>Components:  &lt;Price (MO)&gt; ^ &lt;Price Type (ID)&gt; ^ &lt;From Value (NM)&gt; ^ &lt;To Value (NM)&gt; ^ &lt;Range Units (CWE)&gt; ^ &lt;Range Type (ID)&gt;</w:t>
      </w:r>
    </w:p>
    <w:p w14:paraId="74144C6F" w14:textId="77777777" w:rsidR="00C344D6" w:rsidRDefault="00C344D6" w:rsidP="00C344D6">
      <w:pPr>
        <w:pStyle w:val="Components"/>
      </w:pPr>
      <w:r>
        <w:t>Subcomponents for Price (MO):  &lt;Quantity (NM)&gt; &amp; &lt;Denomination (ID)&gt;</w:t>
      </w:r>
    </w:p>
    <w:p w14:paraId="49C53C3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6"/>
    </w:p>
    <w:p w14:paraId="2EA376BA"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500E7D42" w14:textId="77777777" w:rsidR="009E61BC" w:rsidRPr="00890B0C" w:rsidRDefault="009E61BC">
      <w:pPr>
        <w:pStyle w:val="Heading4"/>
        <w:tabs>
          <w:tab w:val="num" w:pos="1440"/>
        </w:tabs>
        <w:rPr>
          <w:noProof/>
        </w:rPr>
      </w:pPr>
      <w:bookmarkStart w:id="427"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427"/>
    </w:p>
    <w:p w14:paraId="56E835F3" w14:textId="77777777" w:rsidR="00C344D6" w:rsidRDefault="00C344D6" w:rsidP="00C344D6">
      <w:pPr>
        <w:pStyle w:val="Components"/>
      </w:pPr>
      <w:r>
        <w:t>Components:  &lt;Price (MO)&gt; ^ &lt;Price Type (ID)&gt; ^ &lt;From Value (NM)&gt; ^ &lt;To Value (NM)&gt; ^ &lt;Range Units (CWE)&gt; ^ &lt;Range Type (ID)&gt;</w:t>
      </w:r>
    </w:p>
    <w:p w14:paraId="256A977A" w14:textId="77777777" w:rsidR="00C344D6" w:rsidRDefault="00C344D6" w:rsidP="00C344D6">
      <w:pPr>
        <w:pStyle w:val="Components"/>
      </w:pPr>
      <w:r>
        <w:t>Subcomponents for Price (MO):  &lt;Quantity (NM)&gt; &amp; &lt;Denomination (ID)&gt;</w:t>
      </w:r>
    </w:p>
    <w:p w14:paraId="0541E1E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38EA4" w14:textId="77777777" w:rsidR="009E61BC" w:rsidRPr="00890B0C" w:rsidRDefault="009E61BC">
      <w:pPr>
        <w:pStyle w:val="NormalIndented"/>
        <w:rPr>
          <w:noProof/>
        </w:rPr>
      </w:pPr>
      <w:r w:rsidRPr="00890B0C">
        <w:rPr>
          <w:noProof/>
        </w:rPr>
        <w:t>Definition:  This field contains the unit price of a transaction.  Price of a single item.</w:t>
      </w:r>
    </w:p>
    <w:p w14:paraId="110406DE" w14:textId="77777777" w:rsidR="009E61BC" w:rsidRPr="00890B0C" w:rsidRDefault="009E61BC">
      <w:pPr>
        <w:pStyle w:val="Heading4"/>
        <w:tabs>
          <w:tab w:val="num" w:pos="1440"/>
        </w:tabs>
        <w:rPr>
          <w:noProof/>
        </w:rPr>
      </w:pPr>
      <w:bookmarkStart w:id="428"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428"/>
    </w:p>
    <w:p w14:paraId="62882B9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FD41DC" w14:textId="77777777"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8" w:anchor="HL70049" w:history="1">
        <w:r w:rsidRPr="00890B0C">
          <w:rPr>
            <w:rStyle w:val="ReferenceUserTable"/>
            <w:noProof/>
          </w:rPr>
          <w:t>User-defined Table 0049 - Department C</w:t>
        </w:r>
        <w:bookmarkStart w:id="429" w:name="_Hlt809595"/>
        <w:r w:rsidRPr="00890B0C">
          <w:rPr>
            <w:rStyle w:val="ReferenceUserTable"/>
            <w:noProof/>
          </w:rPr>
          <w:t>o</w:t>
        </w:r>
        <w:bookmarkEnd w:id="429"/>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3AD44E05" w14:textId="77777777" w:rsidR="009E61BC" w:rsidRPr="00890B0C" w:rsidRDefault="009E61BC">
      <w:pPr>
        <w:pStyle w:val="Heading4"/>
        <w:tabs>
          <w:tab w:val="num" w:pos="1440"/>
        </w:tabs>
        <w:rPr>
          <w:noProof/>
        </w:rPr>
      </w:pPr>
      <w:bookmarkStart w:id="430"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430"/>
    </w:p>
    <w:p w14:paraId="7DC1D9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AFB8C3" w14:textId="77777777" w:rsidR="009E61BC" w:rsidRPr="00890B0C" w:rsidRDefault="009E61BC">
      <w:pPr>
        <w:pStyle w:val="NormalIndented"/>
        <w:rPr>
          <w:noProof/>
        </w:rPr>
      </w:pPr>
      <w:r w:rsidRPr="00890B0C">
        <w:rPr>
          <w:noProof/>
        </w:rPr>
        <w:lastRenderedPageBreak/>
        <w:t xml:space="preserve">Definition:  This field contains the identifier of the primary insurance plan with which this transaction should be associated.  Refer to </w:t>
      </w:r>
      <w:hyperlink r:id="rId29" w:anchor="HL70072" w:history="1">
        <w:r w:rsidRPr="00890B0C">
          <w:rPr>
            <w:rStyle w:val="ReferenceUserTable"/>
            <w:noProof/>
          </w:rPr>
          <w:t>User-defined Table 0072 - Insurance P</w:t>
        </w:r>
        <w:bookmarkStart w:id="431" w:name="_Hlt809566"/>
        <w:r w:rsidRPr="00890B0C">
          <w:rPr>
            <w:rStyle w:val="ReferenceUserTable"/>
            <w:noProof/>
          </w:rPr>
          <w:t>l</w:t>
        </w:r>
        <w:bookmarkStart w:id="432" w:name="_Hlt809570"/>
        <w:bookmarkEnd w:id="431"/>
        <w:r w:rsidRPr="00890B0C">
          <w:rPr>
            <w:rStyle w:val="ReferenceUserTable"/>
            <w:noProof/>
          </w:rPr>
          <w:t>a</w:t>
        </w:r>
        <w:bookmarkEnd w:id="432"/>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404FD4CD" w14:textId="77777777" w:rsidR="009E61BC" w:rsidRPr="00890B0C" w:rsidRDefault="009E61BC">
      <w:pPr>
        <w:pStyle w:val="Heading4"/>
        <w:tabs>
          <w:tab w:val="num" w:pos="1440"/>
        </w:tabs>
        <w:rPr>
          <w:noProof/>
        </w:rPr>
      </w:pPr>
      <w:bookmarkStart w:id="433" w:name="_Hlt479435553"/>
      <w:bookmarkStart w:id="434" w:name="_Toc1881982"/>
      <w:bookmarkEnd w:id="433"/>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434"/>
    </w:p>
    <w:p w14:paraId="51A38CA5" w14:textId="77777777" w:rsidR="00C344D6" w:rsidRDefault="00C344D6" w:rsidP="00C344D6">
      <w:pPr>
        <w:pStyle w:val="Components"/>
      </w:pPr>
      <w:r>
        <w:t>Components:  &lt;Price (MO)&gt; ^ &lt;Price Type (ID)&gt; ^ &lt;From Value (NM)&gt; ^ &lt;To Value (NM)&gt; ^ &lt;Range Units (CWE)&gt; ^ &lt;Range Type (ID)&gt;</w:t>
      </w:r>
    </w:p>
    <w:p w14:paraId="0A577D6C" w14:textId="77777777" w:rsidR="00C344D6" w:rsidRDefault="00C344D6" w:rsidP="00C344D6">
      <w:pPr>
        <w:pStyle w:val="Components"/>
      </w:pPr>
      <w:r>
        <w:t>Subcomponents for Price (MO):  &lt;Quantity (NM)&gt; &amp; &lt;Denomination (ID)&gt;</w:t>
      </w:r>
    </w:p>
    <w:p w14:paraId="597345C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94102"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334FAF69" w14:textId="77777777" w:rsidR="009E61BC" w:rsidRPr="00890B0C" w:rsidRDefault="009E61BC">
      <w:pPr>
        <w:pStyle w:val="Heading4"/>
        <w:tabs>
          <w:tab w:val="num" w:pos="1440"/>
        </w:tabs>
        <w:rPr>
          <w:noProof/>
        </w:rPr>
      </w:pPr>
      <w:bookmarkStart w:id="435"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435"/>
    </w:p>
    <w:p w14:paraId="13092624" w14:textId="77777777" w:rsidR="00C344D6" w:rsidRDefault="00C344D6" w:rsidP="00C344D6">
      <w:pPr>
        <w:pStyle w:val="Components"/>
      </w:pPr>
      <w:bookmarkStart w:id="43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08E222" w14:textId="77777777" w:rsidR="00C344D6" w:rsidRDefault="00C344D6" w:rsidP="00C344D6">
      <w:pPr>
        <w:pStyle w:val="Components"/>
      </w:pPr>
      <w:r>
        <w:t>Subcomponents for Point of Care (HD):  &lt;Namespace ID (IS)&gt; &amp; &lt;Universal ID (ST)&gt; &amp; &lt;Universal ID Type (ID)&gt;</w:t>
      </w:r>
    </w:p>
    <w:p w14:paraId="2CD80EE4" w14:textId="77777777" w:rsidR="00C344D6" w:rsidRDefault="00C344D6" w:rsidP="00C344D6">
      <w:pPr>
        <w:pStyle w:val="Components"/>
      </w:pPr>
      <w:r>
        <w:t>Subcomponents for Room (HD):  &lt;Namespace ID (IS)&gt; &amp; &lt;Universal ID (ST)&gt; &amp; &lt;Universal ID Type (ID)&gt;</w:t>
      </w:r>
    </w:p>
    <w:p w14:paraId="77C000D0" w14:textId="77777777" w:rsidR="00C344D6" w:rsidRDefault="00C344D6" w:rsidP="00C344D6">
      <w:pPr>
        <w:pStyle w:val="Components"/>
      </w:pPr>
      <w:r>
        <w:t>Subcomponents for Bed (HD):  &lt;Namespace ID (IS)&gt; &amp; &lt;Universal ID (ST)&gt; &amp; &lt;Universal ID Type (ID)&gt;</w:t>
      </w:r>
    </w:p>
    <w:p w14:paraId="1BEC306A" w14:textId="77777777" w:rsidR="00C344D6" w:rsidRDefault="00C344D6" w:rsidP="00C344D6">
      <w:pPr>
        <w:pStyle w:val="Components"/>
      </w:pPr>
      <w:r>
        <w:t>Subcomponents for Facility (HD):  &lt;Namespace ID (IS)&gt; &amp; &lt;Universal ID (ST)&gt; &amp; &lt;Universal ID Type (ID)&gt;</w:t>
      </w:r>
    </w:p>
    <w:p w14:paraId="4F0A07EE" w14:textId="77777777" w:rsidR="00C344D6" w:rsidRDefault="00C344D6" w:rsidP="00C344D6">
      <w:pPr>
        <w:pStyle w:val="Components"/>
      </w:pPr>
      <w:r>
        <w:t>Subcomponents for Building (HD):  &lt;Namespace ID (IS)&gt; &amp; &lt;Universal ID (ST)&gt; &amp; &lt;Universal ID Type (ID)&gt;</w:t>
      </w:r>
    </w:p>
    <w:p w14:paraId="4EDF22DB" w14:textId="77777777" w:rsidR="00C344D6" w:rsidRDefault="00C344D6" w:rsidP="00C344D6">
      <w:pPr>
        <w:pStyle w:val="Components"/>
      </w:pPr>
      <w:r>
        <w:t>Subcomponents for Floor (HD):  &lt;Namespace ID (IS)&gt; &amp; &lt;Universal ID (ST)&gt; &amp; &lt;Universal ID Type (ID)&gt;</w:t>
      </w:r>
    </w:p>
    <w:p w14:paraId="61490CE4"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4A805ECB" w14:textId="77777777" w:rsidR="00C344D6" w:rsidRDefault="00C344D6" w:rsidP="00C344D6">
      <w:pPr>
        <w:pStyle w:val="Components"/>
      </w:pPr>
      <w:r>
        <w:t>Subcomponents for Assigning Authority for Location (HD):  &lt;Namespace ID (IS)&gt; &amp; &lt;Universal ID (ST)&gt; &amp; &lt;Universal ID Type (ID)&gt;</w:t>
      </w:r>
      <w:bookmarkEnd w:id="436"/>
    </w:p>
    <w:p w14:paraId="39C17507"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4DB35ADE" w14:textId="77777777" w:rsidR="009E61BC" w:rsidRPr="00890B0C" w:rsidRDefault="009E61BC">
      <w:pPr>
        <w:pStyle w:val="Heading4"/>
        <w:tabs>
          <w:tab w:val="num" w:pos="1440"/>
        </w:tabs>
        <w:rPr>
          <w:noProof/>
        </w:rPr>
      </w:pPr>
      <w:bookmarkStart w:id="437"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437"/>
    </w:p>
    <w:p w14:paraId="74B1E1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2FF14" w14:textId="77777777" w:rsidR="009E61BC" w:rsidRPr="00890B0C" w:rsidRDefault="009E61BC">
      <w:pPr>
        <w:pStyle w:val="NormalIndented"/>
        <w:rPr>
          <w:noProof/>
        </w:rPr>
      </w:pPr>
      <w:r w:rsidRPr="00890B0C">
        <w:rPr>
          <w:noProof/>
        </w:rPr>
        <w:lastRenderedPageBreak/>
        <w:t xml:space="preserve">Definition:  This field contains the code used to select the appropriate fee schedule to be used for this transaction posting.  Refer to </w:t>
      </w:r>
      <w:hyperlink r:id="rId30"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2A707ECE" w14:textId="77777777" w:rsidR="009E61BC" w:rsidRPr="00890B0C" w:rsidRDefault="009E61BC">
      <w:pPr>
        <w:pStyle w:val="Heading4"/>
        <w:tabs>
          <w:tab w:val="num" w:pos="1440"/>
        </w:tabs>
        <w:rPr>
          <w:noProof/>
        </w:rPr>
      </w:pPr>
      <w:bookmarkStart w:id="438"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438"/>
    </w:p>
    <w:p w14:paraId="38BD64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1D123" w14:textId="77777777"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1"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1051076E" w14:textId="77777777" w:rsidR="009E61BC" w:rsidRPr="00714675" w:rsidRDefault="009E61BC">
      <w:pPr>
        <w:pStyle w:val="Heading4"/>
        <w:tabs>
          <w:tab w:val="num" w:pos="1440"/>
        </w:tabs>
        <w:rPr>
          <w:noProof/>
          <w:lang w:val="nl-NL"/>
          <w:rPrChange w:id="439" w:author="Michael Faughn" w:date="2020-12-09T09:31:00Z">
            <w:rPr>
              <w:noProof/>
              <w:lang w:val="fr-CH"/>
            </w:rPr>
          </w:rPrChange>
        </w:rPr>
      </w:pPr>
      <w:bookmarkStart w:id="440" w:name="FT1_19"/>
      <w:bookmarkStart w:id="441" w:name="_Toc1881986"/>
      <w:r w:rsidRPr="00714675">
        <w:rPr>
          <w:noProof/>
          <w:lang w:val="nl-NL"/>
          <w:rPrChange w:id="442" w:author="Michael Faughn" w:date="2020-12-09T09:31:00Z">
            <w:rPr>
              <w:noProof/>
              <w:lang w:val="fr-CH"/>
            </w:rPr>
          </w:rPrChange>
        </w:rPr>
        <w:t>FT1-19   Diagnosis Code - FT1</w:t>
      </w:r>
      <w:bookmarkEnd w:id="440"/>
      <w:r w:rsidR="005B65F4" w:rsidRPr="00890B0C">
        <w:rPr>
          <w:noProof/>
        </w:rPr>
        <w:fldChar w:fldCharType="begin"/>
      </w:r>
      <w:r w:rsidRPr="00714675">
        <w:rPr>
          <w:noProof/>
          <w:lang w:val="nl-NL"/>
          <w:rPrChange w:id="443" w:author="Michael Faughn" w:date="2020-12-09T09:31:00Z">
            <w:rPr>
              <w:noProof/>
              <w:lang w:val="fr-CH"/>
            </w:rPr>
          </w:rPrChange>
        </w:rPr>
        <w:instrText xml:space="preserve"> XE "Diagnosis code – FT1" </w:instrText>
      </w:r>
      <w:r w:rsidR="005B65F4" w:rsidRPr="00890B0C">
        <w:rPr>
          <w:noProof/>
        </w:rPr>
        <w:fldChar w:fldCharType="end"/>
      </w:r>
      <w:r w:rsidRPr="00714675">
        <w:rPr>
          <w:noProof/>
          <w:lang w:val="nl-NL"/>
          <w:rPrChange w:id="444" w:author="Michael Faughn" w:date="2020-12-09T09:31:00Z">
            <w:rPr>
              <w:noProof/>
              <w:lang w:val="fr-CH"/>
            </w:rPr>
          </w:rPrChange>
        </w:rPr>
        <w:t xml:space="preserve">   (CWE)   00371</w:t>
      </w:r>
      <w:bookmarkEnd w:id="441"/>
    </w:p>
    <w:p w14:paraId="0F96C70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E16A2" w14:textId="77777777"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2" w:anchor="HL70051" w:history="1">
        <w:r w:rsidRPr="00890B0C">
          <w:rPr>
            <w:rStyle w:val="ReferenceUserTable"/>
            <w:noProof/>
          </w:rPr>
          <w:t>User-defined Table 0051 - Diagnosis Co</w:t>
        </w:r>
        <w:bookmarkStart w:id="445" w:name="_Hlt809469"/>
        <w:r w:rsidRPr="00890B0C">
          <w:rPr>
            <w:rStyle w:val="ReferenceUserTable"/>
            <w:noProof/>
          </w:rPr>
          <w:t>d</w:t>
        </w:r>
        <w:bookmarkEnd w:id="445"/>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2971C72" w14:textId="77777777" w:rsidR="009E61BC" w:rsidRPr="00890B0C" w:rsidRDefault="009E61BC">
      <w:pPr>
        <w:pStyle w:val="Heading4"/>
        <w:tabs>
          <w:tab w:val="num" w:pos="1440"/>
        </w:tabs>
        <w:rPr>
          <w:noProof/>
        </w:rPr>
      </w:pPr>
      <w:bookmarkStart w:id="446" w:name="_Hlt1329543"/>
      <w:bookmarkStart w:id="447" w:name="_Toc1881987"/>
      <w:bookmarkEnd w:id="446"/>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447"/>
    </w:p>
    <w:p w14:paraId="7A2B01D9" w14:textId="77777777" w:rsidR="00C344D6" w:rsidRDefault="00C344D6" w:rsidP="00C344D6">
      <w:pPr>
        <w:pStyle w:val="Components"/>
      </w:pPr>
      <w:bookmarkStart w:id="44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EF2EA2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80CCDFB"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46CF6F" w14:textId="77777777" w:rsidR="00C344D6" w:rsidRDefault="00C344D6" w:rsidP="00C344D6">
      <w:pPr>
        <w:pStyle w:val="Components"/>
      </w:pPr>
      <w:r>
        <w:lastRenderedPageBreak/>
        <w:t>Subcomponents for Assigning Authority (HD):  &lt;Namespace ID (IS)&gt; &amp; &lt;Universal ID (ST)&gt; &amp; &lt;Universal ID Type (ID)&gt;</w:t>
      </w:r>
    </w:p>
    <w:p w14:paraId="4D90801C" w14:textId="77777777" w:rsidR="00C344D6" w:rsidRDefault="00C344D6" w:rsidP="00C344D6">
      <w:pPr>
        <w:pStyle w:val="Components"/>
      </w:pPr>
      <w:r>
        <w:t>Subcomponents for Assigning Facility (HD):  &lt;Namespace ID (IS)&gt; &amp; &lt;Universal ID (ST)&gt; &amp; &lt;Universal ID Type (ID)&gt;</w:t>
      </w:r>
    </w:p>
    <w:p w14:paraId="3B8F81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A538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2B816"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8"/>
    </w:p>
    <w:p w14:paraId="519CE242" w14:textId="77777777"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3"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0AA0D5A5" w14:textId="77777777" w:rsidR="009E61BC" w:rsidRPr="00890B0C" w:rsidRDefault="009E61BC">
      <w:pPr>
        <w:pStyle w:val="Heading4"/>
        <w:tabs>
          <w:tab w:val="num" w:pos="1440"/>
        </w:tabs>
        <w:rPr>
          <w:noProof/>
        </w:rPr>
      </w:pPr>
      <w:bookmarkStart w:id="449"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449"/>
    </w:p>
    <w:p w14:paraId="5730E259"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9684E2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18AA4CE"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E131A0" w14:textId="77777777" w:rsidR="00C344D6" w:rsidRDefault="00C344D6" w:rsidP="00C344D6">
      <w:pPr>
        <w:pStyle w:val="Components"/>
      </w:pPr>
      <w:r>
        <w:t>Subcomponents for Assigning Authority (HD):  &lt;Namespace ID (IS)&gt; &amp; &lt;Universal ID (ST)&gt; &amp; &lt;Universal ID Type (ID)&gt;</w:t>
      </w:r>
    </w:p>
    <w:p w14:paraId="6039A935" w14:textId="77777777" w:rsidR="00C344D6" w:rsidRDefault="00C344D6" w:rsidP="00C344D6">
      <w:pPr>
        <w:pStyle w:val="Components"/>
      </w:pPr>
      <w:r>
        <w:t>Subcomponents for Assigning Facility (HD):  &lt;Namespace ID (IS)&gt; &amp; &lt;Universal ID (ST)&gt; &amp; &lt;Universal ID Type (ID)&gt;</w:t>
      </w:r>
    </w:p>
    <w:p w14:paraId="1F1D32A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2C95F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3180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3C92F6"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DED4D6" w14:textId="77777777" w:rsidR="009E61BC" w:rsidRPr="00890B0C" w:rsidRDefault="009E61BC">
      <w:pPr>
        <w:pStyle w:val="Heading4"/>
        <w:tabs>
          <w:tab w:val="num" w:pos="1440"/>
        </w:tabs>
        <w:rPr>
          <w:noProof/>
        </w:rPr>
      </w:pPr>
      <w:bookmarkStart w:id="450"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450"/>
    </w:p>
    <w:p w14:paraId="0097FE1F" w14:textId="77777777" w:rsidR="00C344D6" w:rsidRDefault="00C344D6" w:rsidP="00C344D6">
      <w:pPr>
        <w:pStyle w:val="Components"/>
      </w:pPr>
      <w:r>
        <w:t>Components:  &lt;Price (MO)&gt; ^ &lt;Price Type (ID)&gt; ^ &lt;From Value (NM)&gt; ^ &lt;To Value (NM)&gt; ^ &lt;Range Units (CWE)&gt; ^ &lt;Range Type (ID)&gt;</w:t>
      </w:r>
    </w:p>
    <w:p w14:paraId="61FC9FC9" w14:textId="77777777" w:rsidR="00C344D6" w:rsidRDefault="00C344D6" w:rsidP="00C344D6">
      <w:pPr>
        <w:pStyle w:val="Components"/>
      </w:pPr>
      <w:r>
        <w:t>Subcomponents for Price (MO):  &lt;Quantity (NM)&gt; &amp; &lt;Denomination (ID)&gt;</w:t>
      </w:r>
    </w:p>
    <w:p w14:paraId="338AC886"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3B8E33" w14:textId="77777777" w:rsidR="009E61BC" w:rsidRPr="00890B0C" w:rsidRDefault="009E61BC">
      <w:pPr>
        <w:pStyle w:val="NormalIndented"/>
        <w:rPr>
          <w:noProof/>
        </w:rPr>
      </w:pPr>
      <w:r w:rsidRPr="00890B0C">
        <w:rPr>
          <w:noProof/>
        </w:rPr>
        <w:t>Definition:  This field contains the unit cost of transaction.  The cost of a single item.</w:t>
      </w:r>
    </w:p>
    <w:p w14:paraId="7DCB2C57" w14:textId="77777777" w:rsidR="009E61BC" w:rsidRPr="00890B0C" w:rsidRDefault="009E61BC">
      <w:pPr>
        <w:pStyle w:val="Heading4"/>
        <w:tabs>
          <w:tab w:val="num" w:pos="1440"/>
        </w:tabs>
        <w:rPr>
          <w:noProof/>
        </w:rPr>
      </w:pPr>
      <w:bookmarkStart w:id="451"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451"/>
    </w:p>
    <w:p w14:paraId="76710282" w14:textId="77777777" w:rsidR="00C344D6" w:rsidRDefault="00C344D6" w:rsidP="00C344D6">
      <w:pPr>
        <w:pStyle w:val="Components"/>
      </w:pPr>
      <w:bookmarkStart w:id="452" w:name="EIComponent"/>
      <w:r>
        <w:t>Components:  &lt;Entity Identifier (ST)&gt; ^ &lt;Namespace ID (IS)&gt; ^ &lt;Universal ID (ST)&gt; ^ &lt;Universal ID Type (ID)&gt;</w:t>
      </w:r>
      <w:bookmarkEnd w:id="452"/>
    </w:p>
    <w:p w14:paraId="687A2DA2"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32359C29" w14:textId="77777777" w:rsidR="009E61BC" w:rsidRPr="00890B0C" w:rsidRDefault="009E61BC">
      <w:pPr>
        <w:pStyle w:val="Heading4"/>
        <w:tabs>
          <w:tab w:val="num" w:pos="1440"/>
        </w:tabs>
        <w:rPr>
          <w:noProof/>
        </w:rPr>
      </w:pPr>
      <w:bookmarkStart w:id="453"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453"/>
    </w:p>
    <w:p w14:paraId="4DB4917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3E0B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E4E015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95DCF1" w14:textId="77777777" w:rsidR="00C344D6" w:rsidRDefault="00C344D6" w:rsidP="00C344D6">
      <w:pPr>
        <w:pStyle w:val="Components"/>
      </w:pPr>
      <w:r>
        <w:t>Subcomponents for Assigning Authority (HD):  &lt;Namespace ID (IS)&gt; &amp; &lt;Universal ID (ST)&gt; &amp; &lt;Universal ID Type (ID)&gt;</w:t>
      </w:r>
    </w:p>
    <w:p w14:paraId="5D49D2D4" w14:textId="77777777" w:rsidR="00C344D6" w:rsidRDefault="00C344D6" w:rsidP="00C344D6">
      <w:pPr>
        <w:pStyle w:val="Components"/>
      </w:pPr>
      <w:r>
        <w:t>Subcomponents for Assigning Facility (HD):  &lt;Namespace ID (IS)&gt; &amp; &lt;Universal ID (ST)&gt; &amp; &lt;Universal ID Type (ID)&gt;</w:t>
      </w:r>
    </w:p>
    <w:p w14:paraId="742A019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B808E"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CF8FB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CA42C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6F712642" w14:textId="77777777" w:rsidR="009E61BC" w:rsidRPr="00890B0C" w:rsidRDefault="009E61BC">
      <w:pPr>
        <w:pStyle w:val="Heading4"/>
        <w:tabs>
          <w:tab w:val="num" w:pos="1440"/>
        </w:tabs>
        <w:rPr>
          <w:noProof/>
        </w:rPr>
      </w:pPr>
      <w:bookmarkStart w:id="454" w:name="_Hlt1318341"/>
      <w:bookmarkStart w:id="455" w:name="FT1_25"/>
      <w:bookmarkStart w:id="456" w:name="_Toc1881992"/>
      <w:bookmarkEnd w:id="454"/>
      <w:r w:rsidRPr="00890B0C">
        <w:rPr>
          <w:noProof/>
        </w:rPr>
        <w:t>FT1-25   Procedure Code</w:t>
      </w:r>
      <w:bookmarkEnd w:id="455"/>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456"/>
    </w:p>
    <w:p w14:paraId="62D59AE0" w14:textId="77777777" w:rsidR="00C344D6" w:rsidRDefault="00C344D6" w:rsidP="00C344D6">
      <w:pPr>
        <w:pStyle w:val="Components"/>
        <w:rPr>
          <w:noProof/>
        </w:rPr>
      </w:pPr>
      <w:bookmarkStart w:id="45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7"/>
    </w:p>
    <w:p w14:paraId="37A3689B" w14:textId="77777777"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4"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12F0C4FF" w14:textId="77777777" w:rsidR="009E61BC" w:rsidRPr="00890B0C" w:rsidRDefault="009E61BC">
      <w:pPr>
        <w:pStyle w:val="NormalIndented"/>
        <w:rPr>
          <w:noProof/>
        </w:rPr>
      </w:pPr>
      <w:bookmarkStart w:id="458" w:name="FT1_26"/>
      <w:bookmarkStart w:id="459"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39C23770" w14:textId="77777777" w:rsidR="009E61BC" w:rsidRPr="00890B0C" w:rsidRDefault="009E61BC">
      <w:pPr>
        <w:pStyle w:val="OtherTableCaption"/>
        <w:rPr>
          <w:noProof/>
        </w:rPr>
      </w:pPr>
      <w:bookmarkStart w:id="460" w:name="OLE_LINK1"/>
      <w:r w:rsidRPr="00890B0C">
        <w:rPr>
          <w:noProof/>
        </w:rPr>
        <w:t>Procedure Code Coding Systems (from HL7 Table 0396)</w:t>
      </w:r>
      <w:bookmarkEnd w:id="460"/>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2C6BC9F7" w14:textId="77777777" w:rsidTr="004350AA">
        <w:trPr>
          <w:tblHeader/>
          <w:jc w:val="center"/>
        </w:trPr>
        <w:tc>
          <w:tcPr>
            <w:tcW w:w="1006" w:type="dxa"/>
            <w:tcBorders>
              <w:top w:val="single" w:sz="12" w:space="0" w:color="auto"/>
              <w:bottom w:val="single" w:sz="6" w:space="0" w:color="auto"/>
            </w:tcBorders>
            <w:shd w:val="pct10" w:color="auto" w:fill="FFFFFF"/>
          </w:tcPr>
          <w:p w14:paraId="6AD5A47E"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11469B1"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27275EC7" w14:textId="77777777" w:rsidR="009E61BC" w:rsidRPr="00890B0C" w:rsidRDefault="009E61BC">
            <w:pPr>
              <w:pStyle w:val="OtherTableHeader"/>
              <w:rPr>
                <w:noProof/>
              </w:rPr>
            </w:pPr>
            <w:r w:rsidRPr="00890B0C">
              <w:rPr>
                <w:noProof/>
              </w:rPr>
              <w:t>Comment / Source</w:t>
            </w:r>
          </w:p>
        </w:tc>
      </w:tr>
      <w:tr w:rsidR="009E61BC" w:rsidRPr="009E61BC" w14:paraId="78AAD73B" w14:textId="77777777" w:rsidTr="004350AA">
        <w:trPr>
          <w:jc w:val="center"/>
        </w:trPr>
        <w:tc>
          <w:tcPr>
            <w:tcW w:w="1006" w:type="dxa"/>
            <w:tcBorders>
              <w:top w:val="single" w:sz="6" w:space="0" w:color="auto"/>
              <w:bottom w:val="single" w:sz="4" w:space="0" w:color="auto"/>
            </w:tcBorders>
          </w:tcPr>
          <w:p w14:paraId="3E2FE21F"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4E028D7C"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52FAC029"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11B12DBD" w14:textId="77777777" w:rsidTr="004350AA">
        <w:trPr>
          <w:jc w:val="center"/>
        </w:trPr>
        <w:tc>
          <w:tcPr>
            <w:tcW w:w="1006" w:type="dxa"/>
            <w:tcBorders>
              <w:top w:val="single" w:sz="4" w:space="0" w:color="auto"/>
              <w:bottom w:val="single" w:sz="4" w:space="0" w:color="auto"/>
            </w:tcBorders>
          </w:tcPr>
          <w:p w14:paraId="4D0FF9AE"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78EA5CCD"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51F72772"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F75A0B5" w14:textId="77777777" w:rsidTr="004350AA">
        <w:trPr>
          <w:jc w:val="center"/>
        </w:trPr>
        <w:tc>
          <w:tcPr>
            <w:tcW w:w="1006" w:type="dxa"/>
            <w:tcBorders>
              <w:top w:val="single" w:sz="4" w:space="0" w:color="auto"/>
              <w:bottom w:val="single" w:sz="4" w:space="0" w:color="auto"/>
            </w:tcBorders>
          </w:tcPr>
          <w:p w14:paraId="55345FA9"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546B27B"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1439FB98"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3A8582BD" w14:textId="77777777" w:rsidTr="004350AA">
        <w:trPr>
          <w:jc w:val="center"/>
        </w:trPr>
        <w:tc>
          <w:tcPr>
            <w:tcW w:w="1006" w:type="dxa"/>
            <w:tcBorders>
              <w:top w:val="single" w:sz="4" w:space="0" w:color="auto"/>
              <w:bottom w:val="single" w:sz="4" w:space="0" w:color="auto"/>
            </w:tcBorders>
          </w:tcPr>
          <w:p w14:paraId="2EA2F2DB"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3C4B90C1" w14:textId="77777777" w:rsidR="009E61BC" w:rsidRPr="00890B0C" w:rsidRDefault="009E61BC">
            <w:pPr>
              <w:pStyle w:val="OtherTableBody"/>
              <w:rPr>
                <w:noProof/>
              </w:rPr>
            </w:pPr>
            <w:r w:rsidRPr="00890B0C">
              <w:rPr>
                <w:noProof/>
              </w:rPr>
              <w:t xml:space="preserve">CMS (formerly HCFA )Procedure Codes </w:t>
            </w:r>
            <w:r w:rsidRPr="00890B0C">
              <w:rPr>
                <w:noProof/>
              </w:rPr>
              <w:lastRenderedPageBreak/>
              <w:t>(HCPCS)</w:t>
            </w:r>
          </w:p>
        </w:tc>
        <w:tc>
          <w:tcPr>
            <w:tcW w:w="5788" w:type="dxa"/>
            <w:tcBorders>
              <w:top w:val="single" w:sz="4" w:space="0" w:color="auto"/>
              <w:bottom w:val="single" w:sz="4" w:space="0" w:color="auto"/>
            </w:tcBorders>
          </w:tcPr>
          <w:p w14:paraId="39FD03BF"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0F8EF5A2" w14:textId="77777777" w:rsidTr="004350AA">
        <w:trPr>
          <w:jc w:val="center"/>
        </w:trPr>
        <w:tc>
          <w:tcPr>
            <w:tcW w:w="1006" w:type="dxa"/>
            <w:tcBorders>
              <w:top w:val="single" w:sz="4" w:space="0" w:color="auto"/>
              <w:bottom w:val="single" w:sz="12" w:space="0" w:color="auto"/>
            </w:tcBorders>
          </w:tcPr>
          <w:p w14:paraId="2EF56A06" w14:textId="77777777"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14:paraId="17F12819"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199BF83D" w14:textId="77777777" w:rsidR="009E61BC" w:rsidRPr="00890B0C" w:rsidRDefault="009E61BC">
            <w:pPr>
              <w:pStyle w:val="OtherTableBody"/>
              <w:rPr>
                <w:noProof/>
              </w:rPr>
            </w:pPr>
            <w:r w:rsidRPr="00890B0C">
              <w:rPr>
                <w:noProof/>
              </w:rPr>
              <w:t xml:space="preserve">Procedure Coding System (ICD-10-PCS.)  See </w:t>
            </w:r>
            <w:hyperlink r:id="rId35" w:history="1">
              <w:r w:rsidRPr="00890B0C">
                <w:rPr>
                  <w:rStyle w:val="Hyperlink"/>
                  <w:noProof/>
                </w:rPr>
                <w:t>http://www/hcfa.gov/stats/icd10.icd10.htm</w:t>
              </w:r>
            </w:hyperlink>
            <w:r w:rsidRPr="00890B0C">
              <w:rPr>
                <w:noProof/>
              </w:rPr>
              <w:t xml:space="preserve"> for more information.</w:t>
            </w:r>
          </w:p>
        </w:tc>
      </w:tr>
    </w:tbl>
    <w:p w14:paraId="7A72078A"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458"/>
      <w:r w:rsidRPr="00890B0C">
        <w:rPr>
          <w:noProof/>
        </w:rPr>
        <w:t>(CNE)   01316</w:t>
      </w:r>
      <w:bookmarkEnd w:id="459"/>
    </w:p>
    <w:p w14:paraId="03982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615214"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461" w:name="_Toc346777007"/>
      <w:bookmarkStart w:id="462" w:name="_Toc346777044"/>
      <w:bookmarkStart w:id="463" w:name="_Toc348245480"/>
      <w:bookmarkStart w:id="464" w:name="_Toc348245550"/>
      <w:bookmarkStart w:id="465" w:name="_Toc348259065"/>
      <w:bookmarkStart w:id="466" w:name="_Toc348340219"/>
      <w:bookmarkStart w:id="467" w:name="_Toc359236262"/>
    </w:p>
    <w:p w14:paraId="7696B529"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EB0D551"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30F43BCD"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4B3FA27A" w14:textId="77777777">
        <w:trPr>
          <w:tblHeader/>
          <w:jc w:val="center"/>
        </w:trPr>
        <w:tc>
          <w:tcPr>
            <w:tcW w:w="1006" w:type="dxa"/>
            <w:tcBorders>
              <w:top w:val="single" w:sz="12" w:space="0" w:color="auto"/>
              <w:bottom w:val="single" w:sz="6" w:space="0" w:color="auto"/>
            </w:tcBorders>
            <w:shd w:val="pct10" w:color="auto" w:fill="FFFFFF"/>
          </w:tcPr>
          <w:p w14:paraId="24A6E3DE"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1807E90"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298415A8" w14:textId="77777777" w:rsidR="009E61BC" w:rsidRPr="00890B0C" w:rsidRDefault="009E61BC">
            <w:pPr>
              <w:pStyle w:val="OtherTableHeader"/>
              <w:jc w:val="left"/>
              <w:rPr>
                <w:noProof/>
              </w:rPr>
            </w:pPr>
            <w:r w:rsidRPr="00890B0C">
              <w:rPr>
                <w:noProof/>
              </w:rPr>
              <w:t>Comment / Source</w:t>
            </w:r>
          </w:p>
        </w:tc>
      </w:tr>
      <w:tr w:rsidR="009E61BC" w:rsidRPr="009E61BC" w14:paraId="21FA8231" w14:textId="77777777">
        <w:trPr>
          <w:jc w:val="center"/>
        </w:trPr>
        <w:tc>
          <w:tcPr>
            <w:tcW w:w="1006" w:type="dxa"/>
            <w:tcBorders>
              <w:top w:val="single" w:sz="4" w:space="0" w:color="auto"/>
              <w:bottom w:val="single" w:sz="4" w:space="0" w:color="auto"/>
            </w:tcBorders>
          </w:tcPr>
          <w:p w14:paraId="6348F0FE"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005235D7"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6CE82C5B"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6A6555C" w14:textId="77777777">
        <w:trPr>
          <w:jc w:val="center"/>
        </w:trPr>
        <w:tc>
          <w:tcPr>
            <w:tcW w:w="1006" w:type="dxa"/>
            <w:tcBorders>
              <w:top w:val="single" w:sz="4" w:space="0" w:color="auto"/>
              <w:bottom w:val="single" w:sz="4" w:space="0" w:color="auto"/>
            </w:tcBorders>
          </w:tcPr>
          <w:p w14:paraId="22615FA7"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C9F58F2"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5823F622"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69FF40D" w14:textId="77777777">
        <w:trPr>
          <w:jc w:val="center"/>
        </w:trPr>
        <w:tc>
          <w:tcPr>
            <w:tcW w:w="1006" w:type="dxa"/>
            <w:tcBorders>
              <w:top w:val="single" w:sz="4" w:space="0" w:color="auto"/>
              <w:bottom w:val="single" w:sz="4" w:space="0" w:color="auto"/>
            </w:tcBorders>
          </w:tcPr>
          <w:p w14:paraId="6625908C"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4A273AE0"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5E0A926B" w14:textId="77777777" w:rsidR="009E61BC" w:rsidRPr="00890B0C" w:rsidRDefault="009E61BC">
            <w:pPr>
              <w:pStyle w:val="OtherTableBody"/>
              <w:jc w:val="left"/>
              <w:rPr>
                <w:noProof/>
              </w:rPr>
            </w:pPr>
            <w:r w:rsidRPr="00890B0C">
              <w:rPr>
                <w:noProof/>
              </w:rPr>
              <w:t xml:space="preserve">Procedure Coding System (ICD-10-PCS.)  See </w:t>
            </w:r>
            <w:hyperlink r:id="rId37" w:history="1">
              <w:r w:rsidRPr="00890B0C">
                <w:rPr>
                  <w:rStyle w:val="Hyperlink"/>
                  <w:noProof/>
                </w:rPr>
                <w:t>http://www/hcfa.gov/stats/icd10.icd10.htm</w:t>
              </w:r>
            </w:hyperlink>
            <w:r w:rsidRPr="00890B0C">
              <w:rPr>
                <w:noProof/>
              </w:rPr>
              <w:t xml:space="preserve"> for more information.</w:t>
            </w:r>
          </w:p>
        </w:tc>
      </w:tr>
      <w:tr w:rsidR="009E61BC" w:rsidRPr="009E61BC" w14:paraId="3C743B72" w14:textId="77777777">
        <w:trPr>
          <w:jc w:val="center"/>
        </w:trPr>
        <w:tc>
          <w:tcPr>
            <w:tcW w:w="1006" w:type="dxa"/>
            <w:tcBorders>
              <w:top w:val="single" w:sz="4" w:space="0" w:color="auto"/>
              <w:bottom w:val="single" w:sz="4" w:space="0" w:color="auto"/>
            </w:tcBorders>
          </w:tcPr>
          <w:p w14:paraId="5162871D"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E64F0F"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5D73BF06"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012E2B14" w14:textId="77777777">
        <w:trPr>
          <w:jc w:val="center"/>
        </w:trPr>
        <w:tc>
          <w:tcPr>
            <w:tcW w:w="1006" w:type="dxa"/>
            <w:tcBorders>
              <w:top w:val="single" w:sz="4" w:space="0" w:color="auto"/>
              <w:bottom w:val="single" w:sz="4" w:space="0" w:color="auto"/>
            </w:tcBorders>
          </w:tcPr>
          <w:p w14:paraId="52195E5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32449528"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1AF4CE" w14:textId="77777777" w:rsidR="009E61BC" w:rsidRPr="00890B0C" w:rsidRDefault="009E61BC">
            <w:pPr>
              <w:pStyle w:val="OtherTableBody"/>
              <w:jc w:val="left"/>
              <w:rPr>
                <w:noProof/>
                <w:spacing w:val="-2"/>
              </w:rPr>
            </w:pPr>
          </w:p>
        </w:tc>
      </w:tr>
      <w:tr w:rsidR="009E61BC" w:rsidRPr="009E61BC" w14:paraId="406270E0" w14:textId="77777777">
        <w:trPr>
          <w:jc w:val="center"/>
        </w:trPr>
        <w:tc>
          <w:tcPr>
            <w:tcW w:w="1006" w:type="dxa"/>
            <w:tcBorders>
              <w:top w:val="single" w:sz="4" w:space="0" w:color="auto"/>
              <w:bottom w:val="single" w:sz="12" w:space="0" w:color="auto"/>
            </w:tcBorders>
          </w:tcPr>
          <w:p w14:paraId="63374022"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59A43616"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0BBBD837" w14:textId="77777777" w:rsidR="009E61BC" w:rsidRPr="00890B0C" w:rsidRDefault="009E61BC">
            <w:pPr>
              <w:pStyle w:val="OtherTableBody"/>
              <w:jc w:val="left"/>
              <w:rPr>
                <w:noProof/>
                <w:spacing w:val="-2"/>
              </w:rPr>
            </w:pPr>
          </w:p>
        </w:tc>
      </w:tr>
    </w:tbl>
    <w:p w14:paraId="1B911260" w14:textId="77777777" w:rsidR="009E61BC" w:rsidRPr="00890B0C" w:rsidRDefault="009E61BC">
      <w:pPr>
        <w:pStyle w:val="NormalIndented"/>
        <w:rPr>
          <w:noProof/>
        </w:rPr>
      </w:pPr>
    </w:p>
    <w:p w14:paraId="277AADEA"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86EB6F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6DC3C0" w14:textId="77777777"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8"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1FFB6210"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09EDB3F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1DCE63" w14:textId="77777777"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9"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3583ACFE" w14:textId="77777777" w:rsidR="009E61BC" w:rsidRPr="00890B0C" w:rsidRDefault="009E61BC">
      <w:pPr>
        <w:pStyle w:val="Heading4"/>
        <w:tabs>
          <w:tab w:val="num" w:pos="1440"/>
        </w:tabs>
        <w:rPr>
          <w:noProof/>
        </w:rPr>
      </w:pPr>
      <w:bookmarkStart w:id="468"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468"/>
      <w:r w:rsidRPr="00890B0C">
        <w:rPr>
          <w:noProof/>
        </w:rPr>
        <w:t>01845</w:t>
      </w:r>
    </w:p>
    <w:p w14:paraId="17905E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73C62D" w14:textId="77777777"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0"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2C867674"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3D7B0C45" w14:textId="77777777" w:rsidR="009E61BC" w:rsidRPr="00890B0C" w:rsidRDefault="009E61BC">
      <w:pPr>
        <w:pStyle w:val="Heading4"/>
        <w:tabs>
          <w:tab w:val="num" w:pos="1440"/>
        </w:tabs>
        <w:rPr>
          <w:noProof/>
        </w:rPr>
      </w:pPr>
      <w:bookmarkStart w:id="469" w:name="HL70549"/>
      <w:bookmarkStart w:id="470" w:name="_Toc1881997"/>
      <w:bookmarkEnd w:id="469"/>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470"/>
      <w:r w:rsidRPr="00890B0C">
        <w:rPr>
          <w:noProof/>
        </w:rPr>
        <w:t>01846</w:t>
      </w:r>
    </w:p>
    <w:p w14:paraId="34927B86" w14:textId="77777777" w:rsidR="00C344D6" w:rsidRDefault="00C344D6" w:rsidP="00C344D6">
      <w:pPr>
        <w:pStyle w:val="Components"/>
      </w:pPr>
      <w:bookmarkStart w:id="47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2998FF4" w14:textId="77777777" w:rsidR="00C344D6" w:rsidRDefault="00C344D6" w:rsidP="00C344D6">
      <w:pPr>
        <w:pStyle w:val="Components"/>
      </w:pPr>
      <w:r>
        <w:t>Subcomponents for Assigning Authority (HD):  &lt;Namespace ID (IS)&gt; &amp; &lt;Universal ID (ST)&gt; &amp; &lt;Universal ID Type (ID)&gt;</w:t>
      </w:r>
    </w:p>
    <w:p w14:paraId="08348066" w14:textId="77777777" w:rsidR="00C344D6" w:rsidRDefault="00C344D6" w:rsidP="00C344D6">
      <w:pPr>
        <w:pStyle w:val="Components"/>
      </w:pPr>
      <w:r>
        <w:t>Subcomponents for Assigning Facility (HD):  &lt;Namespace ID (IS)&gt; &amp; &lt;Universal ID (ST)&gt; &amp; &lt;Universal ID Type (ID)&gt;</w:t>
      </w:r>
    </w:p>
    <w:p w14:paraId="612E8D2A"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EA6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1"/>
    </w:p>
    <w:p w14:paraId="27CC8F62"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6DA57745" w14:textId="77777777" w:rsidR="009E61BC" w:rsidRPr="00890B0C" w:rsidRDefault="009E61BC">
      <w:pPr>
        <w:pStyle w:val="Heading4"/>
        <w:tabs>
          <w:tab w:val="num" w:pos="1440"/>
        </w:tabs>
        <w:rPr>
          <w:noProof/>
        </w:rPr>
      </w:pPr>
      <w:bookmarkStart w:id="472"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472"/>
      <w:r w:rsidRPr="00890B0C">
        <w:rPr>
          <w:noProof/>
        </w:rPr>
        <w:t>01847</w:t>
      </w:r>
    </w:p>
    <w:p w14:paraId="7FDD75A4"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6DF72437"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3D3533C3" w14:textId="77777777" w:rsidR="00C344D6" w:rsidRDefault="00C344D6" w:rsidP="00C344D6">
      <w:pPr>
        <w:pStyle w:val="Components"/>
      </w:pPr>
      <w:bookmarkStart w:id="4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D0F9B5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C6B70A" w14:textId="77777777" w:rsidR="00C344D6" w:rsidRDefault="00C344D6" w:rsidP="00C344D6">
      <w:pPr>
        <w:pStyle w:val="Components"/>
      </w:pPr>
      <w:r>
        <w:t>Subcomponents for Assigning Authority (HD):  &lt;Namespace ID (IS)&gt; &amp; &lt;Universal ID (ST)&gt; &amp; &lt;Universal ID Type (ID)&gt;</w:t>
      </w:r>
    </w:p>
    <w:p w14:paraId="5468C616" w14:textId="77777777" w:rsidR="00C344D6" w:rsidRDefault="00C344D6" w:rsidP="00C344D6">
      <w:pPr>
        <w:pStyle w:val="Components"/>
      </w:pPr>
      <w:r>
        <w:t>Subcomponents for Assigning Facility (HD):  &lt;Namespace ID (IS)&gt; &amp; &lt;Universal ID (ST)&gt; &amp; &lt;Universal ID Type (ID)&gt;</w:t>
      </w:r>
      <w:bookmarkEnd w:id="473"/>
    </w:p>
    <w:p w14:paraId="52841075"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2F7849DF"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34B6C30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264EDA2"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FD56FD" w14:textId="77777777" w:rsidR="00C344D6" w:rsidRDefault="00C344D6" w:rsidP="00C344D6">
      <w:pPr>
        <w:pStyle w:val="Components"/>
      </w:pPr>
      <w:r>
        <w:t>Subcomponents for Assigning Authority (HD):  &lt;Namespace ID (IS)&gt; &amp; &lt;Universal ID (ST)&gt; &amp; &lt;Universal ID Type (ID)&gt;</w:t>
      </w:r>
    </w:p>
    <w:p w14:paraId="15FEFA69" w14:textId="77777777" w:rsidR="00C344D6" w:rsidRDefault="00C344D6" w:rsidP="00C344D6">
      <w:pPr>
        <w:pStyle w:val="Components"/>
      </w:pPr>
      <w:r>
        <w:t>Subcomponents for Assigning Facility (HD):  &lt;Namespace ID (IS)&gt; &amp; &lt;Universal ID (ST)&gt; &amp; &lt;Universal ID Type (ID)&gt;</w:t>
      </w:r>
    </w:p>
    <w:p w14:paraId="71D94118"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36A32357"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2B8F908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A96A28"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75A60D1"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5140F510"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4063710"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3D7B28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DCA8FE"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044BDCE9"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6D6698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0FF97"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0559F4F0"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67164DB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AF431C" w14:textId="77777777" w:rsidR="00C344D6" w:rsidRDefault="00C344D6" w:rsidP="00C344D6">
      <w:pPr>
        <w:pStyle w:val="Components"/>
      </w:pPr>
      <w:r>
        <w:t>Subcomponents for Assigning Authority (HD):  &lt;Namespace ID (IS)&gt; &amp; &lt;Universal ID (ST)&gt; &amp; &lt;Universal ID Type (ID)&gt;</w:t>
      </w:r>
    </w:p>
    <w:p w14:paraId="27AE71C6" w14:textId="77777777" w:rsidR="00C344D6" w:rsidRDefault="00C344D6" w:rsidP="00C344D6">
      <w:pPr>
        <w:pStyle w:val="Components"/>
      </w:pPr>
      <w:r>
        <w:t>Subcomponents for Assigning Facility (HD):  &lt;Namespace ID (IS)&gt; &amp; &lt;Universal ID (ST)&gt; &amp; &lt;Universal ID Type (ID)&gt;</w:t>
      </w:r>
    </w:p>
    <w:p w14:paraId="6A4F824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45FDB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23A9B"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732F14D6"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703F4F5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7D4020B" w14:textId="77777777" w:rsidR="00C344D6" w:rsidRDefault="00C344D6" w:rsidP="00C344D6">
      <w:pPr>
        <w:pStyle w:val="Components"/>
      </w:pPr>
      <w:r>
        <w:t>Subcomponents for Assigning Authority (HD):  &lt;Namespace ID (IS)&gt; &amp; &lt;Universal ID (ST)&gt; &amp; &lt;Universal ID Type (ID)&gt;</w:t>
      </w:r>
    </w:p>
    <w:p w14:paraId="2B5F2B73" w14:textId="77777777" w:rsidR="00C344D6" w:rsidRDefault="00C344D6" w:rsidP="00C344D6">
      <w:pPr>
        <w:pStyle w:val="Components"/>
      </w:pPr>
      <w:r>
        <w:t>Subcomponents for Assigning Facility (HD):  &lt;Namespace ID (IS)&gt; &amp; &lt;Universal ID (ST)&gt; &amp; &lt;Universal ID Type (ID)&gt;</w:t>
      </w:r>
    </w:p>
    <w:p w14:paraId="7D12B13E"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2688E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5E65EC" w14:textId="77777777" w:rsidR="009E61BC" w:rsidRPr="00890B0C" w:rsidRDefault="009E61BC">
      <w:pPr>
        <w:pStyle w:val="NormalIndented"/>
        <w:rPr>
          <w:noProof/>
        </w:rPr>
      </w:pPr>
      <w:r w:rsidRPr="00890B0C">
        <w:rPr>
          <w:noProof/>
        </w:rPr>
        <w:t>Definition: This field contains an authorization number assigned to the referral charge.</w:t>
      </w:r>
    </w:p>
    <w:p w14:paraId="1678F96F"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3A05E3F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07C0B2"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37781C18"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15DA9DB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2070A" w14:textId="77777777"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1" w:anchor="HL70456" w:history="1">
        <w:r w:rsidRPr="00022C88">
          <w:rPr>
            <w:rStyle w:val="ReferenceUserTable"/>
          </w:rPr>
          <w:t>User-defined Table 0456 – Revenue Code</w:t>
        </w:r>
      </w:hyperlink>
      <w:r>
        <w:rPr>
          <w:noProof/>
        </w:rPr>
        <w:t xml:space="preserve"> in Chapter 2C, Code Tables, for suggested values.</w:t>
      </w:r>
    </w:p>
    <w:p w14:paraId="4035115B"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4EE79A50"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2617C921"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798BB733" w14:textId="77777777" w:rsidR="00C344D6" w:rsidRPr="00834733" w:rsidRDefault="00C344D6" w:rsidP="00C344D6">
      <w:pPr>
        <w:pStyle w:val="Components"/>
        <w:rPr>
          <w:lang w:val="fr-CH"/>
        </w:rPr>
      </w:pPr>
      <w:bookmarkStart w:id="474"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00012EC"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4"/>
    </w:p>
    <w:p w14:paraId="1DE290B9"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17D6CA66"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261F6D5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37F79"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672E1401"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6DC25C67"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106941FC" w14:textId="77777777" w:rsidTr="002D1E6A">
        <w:trPr>
          <w:trHeight w:val="255"/>
        </w:trPr>
        <w:tc>
          <w:tcPr>
            <w:tcW w:w="2140" w:type="dxa"/>
            <w:shd w:val="clear" w:color="auto" w:fill="FFFF99"/>
          </w:tcPr>
          <w:p w14:paraId="545FC6CA" w14:textId="77777777" w:rsidR="000D23FF" w:rsidRPr="00B6657F" w:rsidRDefault="000D23FF" w:rsidP="002D1E6A">
            <w:pPr>
              <w:rPr>
                <w:color w:val="0000FF"/>
              </w:rPr>
            </w:pPr>
            <w:r w:rsidRPr="00B6657F">
              <w:rPr>
                <w:color w:val="0000FF"/>
              </w:rPr>
              <w:t>AB</w:t>
            </w:r>
          </w:p>
        </w:tc>
        <w:tc>
          <w:tcPr>
            <w:tcW w:w="4440" w:type="dxa"/>
            <w:shd w:val="clear" w:color="auto" w:fill="FFFF99"/>
          </w:tcPr>
          <w:p w14:paraId="795A1875"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6C093A94" w14:textId="77777777" w:rsidTr="002D1E6A">
        <w:trPr>
          <w:trHeight w:val="255"/>
        </w:trPr>
        <w:tc>
          <w:tcPr>
            <w:tcW w:w="2140" w:type="dxa"/>
            <w:shd w:val="clear" w:color="auto" w:fill="FFFF99"/>
          </w:tcPr>
          <w:p w14:paraId="31150F3A" w14:textId="77777777" w:rsidR="000D23FF" w:rsidRPr="00B6657F" w:rsidRDefault="000D23FF" w:rsidP="002D1E6A">
            <w:pPr>
              <w:rPr>
                <w:color w:val="0000FF"/>
              </w:rPr>
            </w:pPr>
            <w:r w:rsidRPr="00B6657F">
              <w:rPr>
                <w:color w:val="0000FF"/>
              </w:rPr>
              <w:t>AD</w:t>
            </w:r>
          </w:p>
        </w:tc>
        <w:tc>
          <w:tcPr>
            <w:tcW w:w="4440" w:type="dxa"/>
            <w:shd w:val="clear" w:color="auto" w:fill="FFFF99"/>
          </w:tcPr>
          <w:p w14:paraId="0FF60422" w14:textId="77777777" w:rsidR="000D23FF" w:rsidRPr="00B6657F" w:rsidRDefault="000D23FF" w:rsidP="002D1E6A">
            <w:pPr>
              <w:rPr>
                <w:color w:val="0000FF"/>
              </w:rPr>
            </w:pPr>
            <w:r w:rsidRPr="00B6657F">
              <w:rPr>
                <w:color w:val="0000FF"/>
              </w:rPr>
              <w:t>Certification Included in this Claim</w:t>
            </w:r>
          </w:p>
        </w:tc>
      </w:tr>
      <w:tr w:rsidR="000D23FF" w:rsidRPr="00B6657F" w14:paraId="51172C8C" w14:textId="77777777" w:rsidTr="002D1E6A">
        <w:trPr>
          <w:trHeight w:val="255"/>
        </w:trPr>
        <w:tc>
          <w:tcPr>
            <w:tcW w:w="2140" w:type="dxa"/>
            <w:shd w:val="clear" w:color="auto" w:fill="FFFF99"/>
          </w:tcPr>
          <w:p w14:paraId="391942BE" w14:textId="77777777" w:rsidR="000D23FF" w:rsidRPr="00B6657F" w:rsidRDefault="000D23FF" w:rsidP="002D1E6A">
            <w:pPr>
              <w:rPr>
                <w:color w:val="0000FF"/>
              </w:rPr>
            </w:pPr>
            <w:r w:rsidRPr="00B6657F">
              <w:rPr>
                <w:color w:val="0000FF"/>
              </w:rPr>
              <w:t>AF</w:t>
            </w:r>
          </w:p>
        </w:tc>
        <w:tc>
          <w:tcPr>
            <w:tcW w:w="4440" w:type="dxa"/>
            <w:shd w:val="clear" w:color="auto" w:fill="FFFF99"/>
          </w:tcPr>
          <w:p w14:paraId="192239FC"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2E0DF924" w14:textId="77777777" w:rsidTr="002D1E6A">
        <w:trPr>
          <w:trHeight w:val="255"/>
        </w:trPr>
        <w:tc>
          <w:tcPr>
            <w:tcW w:w="2140" w:type="dxa"/>
            <w:shd w:val="clear" w:color="auto" w:fill="FFFF99"/>
          </w:tcPr>
          <w:p w14:paraId="0114D2F3" w14:textId="77777777" w:rsidR="000D23FF" w:rsidRPr="00B6657F" w:rsidRDefault="000D23FF" w:rsidP="002D1E6A">
            <w:pPr>
              <w:rPr>
                <w:color w:val="0000FF"/>
              </w:rPr>
            </w:pPr>
            <w:r w:rsidRPr="00B6657F">
              <w:rPr>
                <w:color w:val="0000FF"/>
              </w:rPr>
              <w:t>AG</w:t>
            </w:r>
          </w:p>
        </w:tc>
        <w:tc>
          <w:tcPr>
            <w:tcW w:w="4440" w:type="dxa"/>
            <w:shd w:val="clear" w:color="auto" w:fill="FFFF99"/>
          </w:tcPr>
          <w:p w14:paraId="16ED70D2"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0EC2F42C" w14:textId="77777777" w:rsidTr="002D1E6A">
        <w:trPr>
          <w:trHeight w:val="255"/>
        </w:trPr>
        <w:tc>
          <w:tcPr>
            <w:tcW w:w="2140" w:type="dxa"/>
            <w:shd w:val="clear" w:color="auto" w:fill="FFFF99"/>
          </w:tcPr>
          <w:p w14:paraId="691B98AE" w14:textId="77777777" w:rsidR="000D23FF" w:rsidRPr="00B6657F" w:rsidRDefault="000D23FF" w:rsidP="002D1E6A">
            <w:pPr>
              <w:rPr>
                <w:color w:val="0000FF"/>
              </w:rPr>
            </w:pPr>
            <w:r w:rsidRPr="00B6657F">
              <w:rPr>
                <w:color w:val="0000FF"/>
              </w:rPr>
              <w:t>NS</w:t>
            </w:r>
          </w:p>
        </w:tc>
        <w:tc>
          <w:tcPr>
            <w:tcW w:w="4440" w:type="dxa"/>
            <w:shd w:val="clear" w:color="auto" w:fill="FFFF99"/>
          </w:tcPr>
          <w:p w14:paraId="62BD2F0D" w14:textId="77777777" w:rsidR="000D23FF" w:rsidRPr="00B6657F" w:rsidRDefault="000D23FF" w:rsidP="002D1E6A">
            <w:pPr>
              <w:rPr>
                <w:color w:val="0000FF"/>
              </w:rPr>
            </w:pPr>
            <w:r w:rsidRPr="00B6657F">
              <w:rPr>
                <w:color w:val="0000FF"/>
              </w:rPr>
              <w:t>Not Specified</w:t>
            </w:r>
          </w:p>
        </w:tc>
      </w:tr>
    </w:tbl>
    <w:p w14:paraId="681DE56B" w14:textId="77777777" w:rsidR="000D23FF" w:rsidRPr="004E16E1" w:rsidRDefault="000D23FF" w:rsidP="000D23FF">
      <w:pPr>
        <w:tabs>
          <w:tab w:val="left" w:pos="2823"/>
        </w:tabs>
        <w:ind w:left="720"/>
        <w:rPr>
          <w:lang w:eastAsia="ko-KR"/>
        </w:rPr>
      </w:pPr>
    </w:p>
    <w:p w14:paraId="5DF724DE" w14:textId="77777777" w:rsidR="000D23FF" w:rsidRPr="00714675" w:rsidRDefault="000D23FF" w:rsidP="000D23FF">
      <w:pPr>
        <w:pStyle w:val="Heading4"/>
        <w:tabs>
          <w:tab w:val="num" w:pos="1440"/>
        </w:tabs>
        <w:rPr>
          <w:noProof/>
          <w:lang w:val="fr-FR"/>
          <w:rPrChange w:id="475" w:author="Michael Faughn" w:date="2020-12-09T09:31:00Z">
            <w:rPr>
              <w:noProof/>
            </w:rPr>
          </w:rPrChange>
        </w:rPr>
      </w:pPr>
      <w:r w:rsidRPr="00714675">
        <w:rPr>
          <w:noProof/>
          <w:lang w:val="fr-FR"/>
          <w:rPrChange w:id="476" w:author="Michael Faughn" w:date="2020-12-09T09:31:00Z">
            <w:rPr>
              <w:noProof/>
            </w:rPr>
          </w:rPrChange>
        </w:rPr>
        <w:t xml:space="preserve">FT1-45   DME Certification Type </w:t>
      </w:r>
      <w:r w:rsidR="005B65F4" w:rsidRPr="00890B0C">
        <w:rPr>
          <w:noProof/>
        </w:rPr>
        <w:fldChar w:fldCharType="begin"/>
      </w:r>
      <w:r w:rsidRPr="00714675">
        <w:rPr>
          <w:noProof/>
          <w:lang w:val="fr-FR"/>
          <w:rPrChange w:id="477" w:author="Michael Faughn" w:date="2020-12-09T09:31:00Z">
            <w:rPr>
              <w:noProof/>
            </w:rPr>
          </w:rPrChange>
        </w:rPr>
        <w:instrText xml:space="preserve"> XE "Set id – FT1" </w:instrText>
      </w:r>
      <w:r w:rsidR="005B65F4" w:rsidRPr="00890B0C">
        <w:rPr>
          <w:noProof/>
        </w:rPr>
        <w:fldChar w:fldCharType="end"/>
      </w:r>
      <w:r w:rsidRPr="00714675">
        <w:rPr>
          <w:noProof/>
          <w:lang w:val="fr-FR"/>
          <w:rPrChange w:id="478" w:author="Michael Faughn" w:date="2020-12-09T09:31:00Z">
            <w:rPr>
              <w:noProof/>
            </w:rPr>
          </w:rPrChange>
        </w:rPr>
        <w:t xml:space="preserve">   (CWE)   </w:t>
      </w:r>
      <w:r w:rsidR="00BE5C1C" w:rsidRPr="00714675">
        <w:rPr>
          <w:noProof/>
          <w:lang w:val="fr-FR"/>
          <w:rPrChange w:id="479" w:author="Michael Faughn" w:date="2020-12-09T09:31:00Z">
            <w:rPr>
              <w:noProof/>
            </w:rPr>
          </w:rPrChange>
        </w:rPr>
        <w:t>03497</w:t>
      </w:r>
    </w:p>
    <w:p w14:paraId="6D4E412C"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71DBB"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DAC8CB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lastRenderedPageBreak/>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6CF7A28E" w14:textId="77777777" w:rsidTr="002D1E6A">
        <w:trPr>
          <w:trHeight w:val="255"/>
        </w:trPr>
        <w:tc>
          <w:tcPr>
            <w:tcW w:w="2140" w:type="dxa"/>
            <w:shd w:val="clear" w:color="auto" w:fill="FFFF99"/>
          </w:tcPr>
          <w:p w14:paraId="0FA0079A" w14:textId="77777777" w:rsidR="000D23FF" w:rsidRPr="00B6657F" w:rsidRDefault="000D23FF" w:rsidP="002D1E6A">
            <w:pPr>
              <w:rPr>
                <w:color w:val="0000FF"/>
              </w:rPr>
            </w:pPr>
            <w:r w:rsidRPr="00B6657F">
              <w:rPr>
                <w:color w:val="0000FF"/>
              </w:rPr>
              <w:t>I</w:t>
            </w:r>
          </w:p>
        </w:tc>
        <w:tc>
          <w:tcPr>
            <w:tcW w:w="4440" w:type="dxa"/>
            <w:shd w:val="clear" w:color="auto" w:fill="FFFF99"/>
          </w:tcPr>
          <w:p w14:paraId="095069CD" w14:textId="77777777" w:rsidR="000D23FF" w:rsidRPr="00B6657F" w:rsidRDefault="000D23FF" w:rsidP="002D1E6A">
            <w:pPr>
              <w:rPr>
                <w:color w:val="0000FF"/>
              </w:rPr>
            </w:pPr>
            <w:r w:rsidRPr="00B6657F">
              <w:rPr>
                <w:color w:val="0000FF"/>
              </w:rPr>
              <w:t>Initial</w:t>
            </w:r>
          </w:p>
        </w:tc>
      </w:tr>
      <w:tr w:rsidR="000D23FF" w:rsidRPr="00B6657F" w14:paraId="439A67F1" w14:textId="77777777" w:rsidTr="002D1E6A">
        <w:trPr>
          <w:trHeight w:val="255"/>
        </w:trPr>
        <w:tc>
          <w:tcPr>
            <w:tcW w:w="2140" w:type="dxa"/>
            <w:shd w:val="clear" w:color="auto" w:fill="FFFF99"/>
          </w:tcPr>
          <w:p w14:paraId="73240D8E" w14:textId="77777777" w:rsidR="000D23FF" w:rsidRPr="00B6657F" w:rsidRDefault="000D23FF" w:rsidP="002D1E6A">
            <w:pPr>
              <w:rPr>
                <w:color w:val="0000FF"/>
              </w:rPr>
            </w:pPr>
            <w:r w:rsidRPr="00B6657F">
              <w:rPr>
                <w:color w:val="0000FF"/>
              </w:rPr>
              <w:t>R</w:t>
            </w:r>
          </w:p>
        </w:tc>
        <w:tc>
          <w:tcPr>
            <w:tcW w:w="4440" w:type="dxa"/>
            <w:shd w:val="clear" w:color="auto" w:fill="FFFF99"/>
          </w:tcPr>
          <w:p w14:paraId="4928F70C" w14:textId="77777777" w:rsidR="000D23FF" w:rsidRPr="00B6657F" w:rsidRDefault="000D23FF" w:rsidP="002D1E6A">
            <w:pPr>
              <w:rPr>
                <w:color w:val="0000FF"/>
              </w:rPr>
            </w:pPr>
            <w:r w:rsidRPr="00B6657F">
              <w:rPr>
                <w:color w:val="0000FF"/>
              </w:rPr>
              <w:t>Renewal</w:t>
            </w:r>
          </w:p>
        </w:tc>
      </w:tr>
      <w:tr w:rsidR="000D23FF" w:rsidRPr="00B6657F" w14:paraId="6DFE2BD8" w14:textId="77777777" w:rsidTr="002D1E6A">
        <w:trPr>
          <w:trHeight w:val="255"/>
        </w:trPr>
        <w:tc>
          <w:tcPr>
            <w:tcW w:w="2140" w:type="dxa"/>
            <w:shd w:val="clear" w:color="auto" w:fill="FFFF99"/>
          </w:tcPr>
          <w:p w14:paraId="15926790" w14:textId="77777777" w:rsidR="000D23FF" w:rsidRPr="00B6657F" w:rsidRDefault="000D23FF" w:rsidP="002D1E6A">
            <w:pPr>
              <w:rPr>
                <w:color w:val="0000FF"/>
              </w:rPr>
            </w:pPr>
            <w:r w:rsidRPr="00B6657F">
              <w:rPr>
                <w:color w:val="0000FF"/>
              </w:rPr>
              <w:t>S</w:t>
            </w:r>
          </w:p>
        </w:tc>
        <w:tc>
          <w:tcPr>
            <w:tcW w:w="4440" w:type="dxa"/>
            <w:shd w:val="clear" w:color="auto" w:fill="FFFF99"/>
          </w:tcPr>
          <w:p w14:paraId="2C9BBF14" w14:textId="77777777" w:rsidR="000D23FF" w:rsidRPr="00B6657F" w:rsidRDefault="000D23FF" w:rsidP="002D1E6A">
            <w:pPr>
              <w:rPr>
                <w:color w:val="0000FF"/>
              </w:rPr>
            </w:pPr>
            <w:r w:rsidRPr="00B6657F">
              <w:rPr>
                <w:color w:val="0000FF"/>
              </w:rPr>
              <w:t>Revised</w:t>
            </w:r>
          </w:p>
        </w:tc>
      </w:tr>
    </w:tbl>
    <w:p w14:paraId="4AE4E58B" w14:textId="77777777" w:rsidR="000D23FF" w:rsidRPr="004E16E1" w:rsidRDefault="000D23FF" w:rsidP="000D23FF">
      <w:pPr>
        <w:tabs>
          <w:tab w:val="left" w:pos="2823"/>
        </w:tabs>
        <w:ind w:left="720"/>
        <w:rPr>
          <w:lang w:eastAsia="ko-KR"/>
        </w:rPr>
      </w:pPr>
    </w:p>
    <w:p w14:paraId="4A46EAE0"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DAD640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1FE21890" w14:textId="08BBBA02" w:rsidR="000D23FF" w:rsidRDefault="000D23FF" w:rsidP="000D23FF">
      <w:pPr>
        <w:pStyle w:val="Heading4"/>
        <w:tabs>
          <w:tab w:val="num" w:pos="1440"/>
        </w:tabs>
        <w:rPr>
          <w:noProof/>
          <w:lang w:val="fr-FR"/>
        </w:rPr>
      </w:pPr>
      <w:r w:rsidRPr="004E16E1">
        <w:rPr>
          <w:noProof/>
          <w:lang w:val="fr-FR"/>
        </w:rPr>
        <w:t>FT1-</w:t>
      </w:r>
      <w:del w:id="480" w:author="Frank Oemig" w:date="2020-11-02T13:59:00Z">
        <w:r w:rsidRPr="004E16E1" w:rsidDel="005B240F">
          <w:rPr>
            <w:noProof/>
            <w:lang w:val="fr-FR"/>
          </w:rPr>
          <w:delText>4</w:delText>
        </w:r>
        <w:r w:rsidDel="005B240F">
          <w:rPr>
            <w:noProof/>
            <w:lang w:val="fr-FR"/>
          </w:rPr>
          <w:delText>6</w:delText>
        </w:r>
        <w:r w:rsidRPr="004E16E1" w:rsidDel="005B240F">
          <w:rPr>
            <w:noProof/>
            <w:lang w:val="fr-FR"/>
          </w:rPr>
          <w:delText xml:space="preserve">   </w:delText>
        </w:r>
      </w:del>
      <w:ins w:id="481" w:author="Frank Oemig" w:date="2020-11-02T13:59:00Z">
        <w:r w:rsidR="005B240F" w:rsidRPr="004E16E1">
          <w:rPr>
            <w:noProof/>
            <w:lang w:val="fr-FR"/>
          </w:rPr>
          <w:t>4</w:t>
        </w:r>
        <w:r w:rsidR="005B240F">
          <w:rPr>
            <w:noProof/>
            <w:lang w:val="fr-FR"/>
          </w:rPr>
          <w:t>7</w:t>
        </w:r>
        <w:r w:rsidR="005B240F" w:rsidRPr="004E16E1">
          <w:rPr>
            <w:noProof/>
            <w:lang w:val="fr-FR"/>
          </w:rPr>
          <w:t xml:space="preserve">   </w:t>
        </w:r>
      </w:ins>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3FD50782"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A8DCCBB" w14:textId="7EC16E50" w:rsidR="000D23FF" w:rsidRDefault="000D23FF" w:rsidP="000D23FF">
      <w:pPr>
        <w:pStyle w:val="Heading4"/>
        <w:tabs>
          <w:tab w:val="num" w:pos="1440"/>
        </w:tabs>
        <w:rPr>
          <w:noProof/>
          <w:lang w:val="fr-FR"/>
        </w:rPr>
      </w:pPr>
      <w:r w:rsidRPr="004E16E1">
        <w:rPr>
          <w:noProof/>
          <w:lang w:val="fr-FR"/>
        </w:rPr>
        <w:t>FT1-</w:t>
      </w:r>
      <w:del w:id="482" w:author="Frank Oemig" w:date="2020-11-02T13:59:00Z">
        <w:r w:rsidRPr="004E16E1" w:rsidDel="005B240F">
          <w:rPr>
            <w:noProof/>
            <w:lang w:val="fr-FR"/>
          </w:rPr>
          <w:delText>4</w:delText>
        </w:r>
        <w:r w:rsidDel="005B240F">
          <w:rPr>
            <w:noProof/>
            <w:lang w:val="fr-FR"/>
          </w:rPr>
          <w:delText>7</w:delText>
        </w:r>
        <w:r w:rsidRPr="004E16E1" w:rsidDel="005B240F">
          <w:rPr>
            <w:noProof/>
            <w:lang w:val="fr-FR"/>
          </w:rPr>
          <w:delText xml:space="preserve">   </w:delText>
        </w:r>
      </w:del>
      <w:ins w:id="483" w:author="Frank Oemig" w:date="2020-11-02T13:59:00Z">
        <w:r w:rsidR="005B240F" w:rsidRPr="004E16E1">
          <w:rPr>
            <w:noProof/>
            <w:lang w:val="fr-FR"/>
          </w:rPr>
          <w:t>4</w:t>
        </w:r>
        <w:r w:rsidR="005B240F">
          <w:rPr>
            <w:noProof/>
            <w:lang w:val="fr-FR"/>
          </w:rPr>
          <w:t>8</w:t>
        </w:r>
        <w:r w:rsidR="005B240F" w:rsidRPr="004E16E1">
          <w:rPr>
            <w:noProof/>
            <w:lang w:val="fr-FR"/>
          </w:rPr>
          <w:t xml:space="preserve">   </w:t>
        </w:r>
      </w:ins>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5CF41F36"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1C5E4F6F" w14:textId="22FB9066" w:rsidR="000D23FF" w:rsidRDefault="000D23FF" w:rsidP="000D23FF">
      <w:pPr>
        <w:pStyle w:val="Heading4"/>
        <w:tabs>
          <w:tab w:val="num" w:pos="1440"/>
        </w:tabs>
        <w:rPr>
          <w:noProof/>
          <w:lang w:val="fr-FR"/>
        </w:rPr>
      </w:pPr>
      <w:r w:rsidRPr="004E16E1">
        <w:rPr>
          <w:noProof/>
          <w:lang w:val="fr-FR"/>
        </w:rPr>
        <w:t>FT1-</w:t>
      </w:r>
      <w:del w:id="484" w:author="Frank Oemig" w:date="2020-11-02T13:59:00Z">
        <w:r w:rsidRPr="004E16E1" w:rsidDel="005B240F">
          <w:rPr>
            <w:noProof/>
            <w:lang w:val="fr-FR"/>
          </w:rPr>
          <w:delText>4</w:delText>
        </w:r>
        <w:r w:rsidDel="005B240F">
          <w:rPr>
            <w:noProof/>
            <w:lang w:val="fr-FR"/>
          </w:rPr>
          <w:delText>8</w:delText>
        </w:r>
        <w:r w:rsidRPr="004E16E1" w:rsidDel="005B240F">
          <w:rPr>
            <w:noProof/>
            <w:lang w:val="fr-FR"/>
          </w:rPr>
          <w:delText xml:space="preserve">   </w:delText>
        </w:r>
      </w:del>
      <w:ins w:id="485" w:author="Frank Oemig" w:date="2020-11-02T13:59:00Z">
        <w:r w:rsidR="005B240F" w:rsidRPr="004E16E1">
          <w:rPr>
            <w:noProof/>
            <w:lang w:val="fr-FR"/>
          </w:rPr>
          <w:t>4</w:t>
        </w:r>
        <w:r w:rsidR="005B240F">
          <w:rPr>
            <w:noProof/>
            <w:lang w:val="fr-FR"/>
          </w:rPr>
          <w:t>9</w:t>
        </w:r>
        <w:r w:rsidR="005B240F" w:rsidRPr="004E16E1">
          <w:rPr>
            <w:noProof/>
            <w:lang w:val="fr-FR"/>
          </w:rPr>
          <w:t xml:space="preserve">   </w:t>
        </w:r>
      </w:ins>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691A0F9E"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27D60661" w14:textId="78848006" w:rsidR="000D23FF" w:rsidRPr="009C625E" w:rsidRDefault="000D23FF" w:rsidP="000D23FF">
      <w:pPr>
        <w:pStyle w:val="Heading4"/>
        <w:tabs>
          <w:tab w:val="num" w:pos="1440"/>
        </w:tabs>
        <w:rPr>
          <w:noProof/>
        </w:rPr>
      </w:pPr>
      <w:r w:rsidRPr="009C625E">
        <w:rPr>
          <w:noProof/>
        </w:rPr>
        <w:t>FT1-</w:t>
      </w:r>
      <w:ins w:id="486" w:author="Frank Oemig" w:date="2020-11-02T13:59:00Z">
        <w:r w:rsidR="005B240F">
          <w:rPr>
            <w:noProof/>
          </w:rPr>
          <w:t>50</w:t>
        </w:r>
      </w:ins>
      <w:del w:id="487" w:author="Frank Oemig" w:date="2020-11-02T13:59:00Z">
        <w:r w:rsidRPr="009C625E" w:rsidDel="005B240F">
          <w:rPr>
            <w:noProof/>
          </w:rPr>
          <w:delText>48</w:delText>
        </w:r>
      </w:del>
      <w:r w:rsidRPr="009C625E">
        <w:rPr>
          <w:noProof/>
        </w:rPr>
        <w:t xml:space="preserve">   DME Length of Medical Necessity Days</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NM</w:t>
      </w:r>
      <w:r w:rsidRPr="009C625E">
        <w:rPr>
          <w:noProof/>
        </w:rPr>
        <w:t xml:space="preserve">)   </w:t>
      </w:r>
      <w:r w:rsidR="00BE5C1C">
        <w:rPr>
          <w:noProof/>
        </w:rPr>
        <w:t>03502</w:t>
      </w:r>
    </w:p>
    <w:p w14:paraId="58BF72E1"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43A7120E" w14:textId="70B51C47" w:rsidR="000D23FF" w:rsidRPr="009C625E" w:rsidRDefault="000D23FF" w:rsidP="000D23FF">
      <w:pPr>
        <w:pStyle w:val="Heading4"/>
        <w:tabs>
          <w:tab w:val="num" w:pos="1440"/>
        </w:tabs>
        <w:rPr>
          <w:noProof/>
        </w:rPr>
      </w:pPr>
      <w:r w:rsidRPr="009C625E">
        <w:rPr>
          <w:noProof/>
        </w:rPr>
        <w:t>FT1-</w:t>
      </w:r>
      <w:ins w:id="488" w:author="Frank Oemig" w:date="2020-11-02T13:59:00Z">
        <w:r w:rsidR="005B240F">
          <w:rPr>
            <w:noProof/>
          </w:rPr>
          <w:t>51</w:t>
        </w:r>
      </w:ins>
      <w:del w:id="489" w:author="Frank Oemig" w:date="2020-11-02T13:59:00Z">
        <w:r w:rsidRPr="009C625E" w:rsidDel="005B240F">
          <w:rPr>
            <w:noProof/>
          </w:rPr>
          <w:delText>4</w:delText>
        </w:r>
        <w:r w:rsidDel="005B240F">
          <w:rPr>
            <w:noProof/>
          </w:rPr>
          <w:delText>9</w:delText>
        </w:r>
      </w:del>
      <w:r w:rsidRPr="009C625E">
        <w:rPr>
          <w:noProof/>
        </w:rPr>
        <w:t xml:space="preserve">   DME </w:t>
      </w:r>
      <w:r>
        <w:rPr>
          <w:noProof/>
        </w:rPr>
        <w:t>Rental Price</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sidRPr="00E76434">
        <w:rPr>
          <w:noProof/>
        </w:rPr>
        <w:t>MO)</w:t>
      </w:r>
      <w:r w:rsidRPr="009C625E">
        <w:rPr>
          <w:noProof/>
        </w:rPr>
        <w:t xml:space="preserve">   </w:t>
      </w:r>
      <w:r w:rsidR="00BE5C1C">
        <w:rPr>
          <w:noProof/>
        </w:rPr>
        <w:t>03503</w:t>
      </w:r>
    </w:p>
    <w:p w14:paraId="7B6C87A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0D9C6F48" w14:textId="48C741D3" w:rsidR="000D23FF" w:rsidRPr="009C625E" w:rsidRDefault="000D23FF" w:rsidP="000D23FF">
      <w:pPr>
        <w:pStyle w:val="Heading4"/>
        <w:tabs>
          <w:tab w:val="num" w:pos="1440"/>
        </w:tabs>
        <w:rPr>
          <w:noProof/>
        </w:rPr>
      </w:pPr>
      <w:r>
        <w:rPr>
          <w:noProof/>
        </w:rPr>
        <w:t>FT1-5</w:t>
      </w:r>
      <w:ins w:id="490" w:author="Frank Oemig" w:date="2020-11-02T13:59:00Z">
        <w:r w:rsidR="005B240F">
          <w:rPr>
            <w:noProof/>
          </w:rPr>
          <w:t>2</w:t>
        </w:r>
      </w:ins>
      <w:del w:id="491" w:author="Frank Oemig" w:date="2020-11-02T13:59:00Z">
        <w:r w:rsidDel="005B240F">
          <w:rPr>
            <w:noProof/>
          </w:rPr>
          <w:delText>0</w:delText>
        </w:r>
      </w:del>
      <w:r w:rsidRPr="009C625E">
        <w:rPr>
          <w:noProof/>
        </w:rPr>
        <w:t xml:space="preserve">   DME </w:t>
      </w:r>
      <w:r>
        <w:rPr>
          <w:noProof/>
        </w:rPr>
        <w:t xml:space="preserve">Purchase </w:t>
      </w:r>
      <w:r w:rsidRPr="00E76434">
        <w:rPr>
          <w:noProof/>
        </w:rPr>
        <w:t>Price</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(MO)</w:t>
      </w:r>
      <w:r w:rsidRPr="009C625E">
        <w:rPr>
          <w:noProof/>
        </w:rPr>
        <w:t xml:space="preserve">   </w:t>
      </w:r>
      <w:r w:rsidR="00BE5C1C">
        <w:rPr>
          <w:noProof/>
        </w:rPr>
        <w:t>03504</w:t>
      </w:r>
    </w:p>
    <w:p w14:paraId="4565C265"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6BDF8118" w14:textId="1F351E1C" w:rsidR="000D23FF" w:rsidRDefault="000D23FF" w:rsidP="000D23FF">
      <w:pPr>
        <w:pStyle w:val="Heading4"/>
        <w:tabs>
          <w:tab w:val="num" w:pos="1440"/>
        </w:tabs>
        <w:rPr>
          <w:noProof/>
        </w:rPr>
      </w:pPr>
      <w:r>
        <w:rPr>
          <w:noProof/>
        </w:rPr>
        <w:t>FT1-5</w:t>
      </w:r>
      <w:ins w:id="492" w:author="Frank Oemig" w:date="2020-11-02T13:59:00Z">
        <w:r w:rsidR="005B240F">
          <w:rPr>
            <w:noProof/>
          </w:rPr>
          <w:t>3</w:t>
        </w:r>
      </w:ins>
      <w:del w:id="493" w:author="Frank Oemig" w:date="2020-11-02T13:59:00Z">
        <w:r w:rsidDel="005B240F">
          <w:rPr>
            <w:noProof/>
          </w:rPr>
          <w:delText>1</w:delText>
        </w:r>
      </w:del>
      <w:r w:rsidRPr="009C625E">
        <w:rPr>
          <w:noProof/>
        </w:rPr>
        <w:t xml:space="preserve">   DME </w:t>
      </w:r>
      <w:r w:rsidRPr="00E76434">
        <w:rPr>
          <w:noProof/>
        </w:rPr>
        <w:t>Frequency</w:t>
      </w:r>
      <w:r w:rsidR="005B65F4" w:rsidRPr="00E76434">
        <w:rPr>
          <w:noProof/>
        </w:rPr>
        <w:fldChar w:fldCharType="begin"/>
      </w:r>
      <w:r w:rsidRPr="00E76434">
        <w:rPr>
          <w:noProof/>
        </w:rPr>
        <w:instrText xml:space="preserve"> XE "Set id – FT1" </w:instrText>
      </w:r>
      <w:r w:rsidR="005B65F4" w:rsidRPr="00E76434">
        <w:rPr>
          <w:noProof/>
        </w:rPr>
        <w:fldChar w:fldCharType="end"/>
      </w:r>
      <w:r w:rsidRPr="00E76434">
        <w:rPr>
          <w:noProof/>
        </w:rPr>
        <w:t xml:space="preserve">   (CWE)</w:t>
      </w:r>
      <w:r w:rsidRPr="009C625E">
        <w:rPr>
          <w:noProof/>
        </w:rPr>
        <w:t xml:space="preserve">   </w:t>
      </w:r>
      <w:r w:rsidR="00BE5C1C">
        <w:rPr>
          <w:noProof/>
        </w:rPr>
        <w:t>03505</w:t>
      </w:r>
    </w:p>
    <w:p w14:paraId="78685ED7"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B5850"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6947D8CA"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0DF718E1" w14:textId="77777777" w:rsidTr="00AB7987">
        <w:trPr>
          <w:trHeight w:val="255"/>
        </w:trPr>
        <w:tc>
          <w:tcPr>
            <w:tcW w:w="1543" w:type="dxa"/>
            <w:shd w:val="clear" w:color="auto" w:fill="FFFFFF" w:themeFill="background1"/>
          </w:tcPr>
          <w:p w14:paraId="0454B486" w14:textId="77777777" w:rsidR="000D23FF" w:rsidRPr="00B6657F" w:rsidRDefault="000D23FF" w:rsidP="002D1E6A">
            <w:r w:rsidRPr="00B6657F">
              <w:t>1</w:t>
            </w:r>
          </w:p>
        </w:tc>
        <w:tc>
          <w:tcPr>
            <w:tcW w:w="5037" w:type="dxa"/>
            <w:shd w:val="clear" w:color="auto" w:fill="FFFFFF" w:themeFill="background1"/>
          </w:tcPr>
          <w:p w14:paraId="409E24D0" w14:textId="77777777" w:rsidR="000D23FF" w:rsidRPr="00B6657F" w:rsidRDefault="000D23FF" w:rsidP="002D1E6A">
            <w:r w:rsidRPr="00B6657F">
              <w:t>Weekly</w:t>
            </w:r>
          </w:p>
        </w:tc>
      </w:tr>
      <w:tr w:rsidR="000D23FF" w:rsidRPr="00B6657F" w14:paraId="54A80131" w14:textId="77777777" w:rsidTr="00AB7987">
        <w:trPr>
          <w:trHeight w:val="255"/>
        </w:trPr>
        <w:tc>
          <w:tcPr>
            <w:tcW w:w="1543" w:type="dxa"/>
            <w:shd w:val="clear" w:color="auto" w:fill="FFFFFF" w:themeFill="background1"/>
          </w:tcPr>
          <w:p w14:paraId="5B8236FE" w14:textId="77777777" w:rsidR="000D23FF" w:rsidRPr="00B6657F" w:rsidRDefault="000D23FF" w:rsidP="002D1E6A">
            <w:r w:rsidRPr="00B6657F">
              <w:t>4</w:t>
            </w:r>
          </w:p>
        </w:tc>
        <w:tc>
          <w:tcPr>
            <w:tcW w:w="5037" w:type="dxa"/>
            <w:shd w:val="clear" w:color="auto" w:fill="FFFFFF" w:themeFill="background1"/>
          </w:tcPr>
          <w:p w14:paraId="2D84A483" w14:textId="77777777" w:rsidR="000D23FF" w:rsidRPr="00B6657F" w:rsidRDefault="000D23FF" w:rsidP="002D1E6A">
            <w:r w:rsidRPr="00B6657F">
              <w:t>Monthly</w:t>
            </w:r>
          </w:p>
        </w:tc>
      </w:tr>
      <w:tr w:rsidR="000D23FF" w:rsidRPr="00B6657F" w14:paraId="3689F239" w14:textId="77777777" w:rsidTr="00AB7987">
        <w:trPr>
          <w:trHeight w:val="255"/>
        </w:trPr>
        <w:tc>
          <w:tcPr>
            <w:tcW w:w="1543" w:type="dxa"/>
            <w:shd w:val="clear" w:color="auto" w:fill="FFFFFF" w:themeFill="background1"/>
          </w:tcPr>
          <w:p w14:paraId="4C429934" w14:textId="77777777" w:rsidR="000D23FF" w:rsidRPr="00B6657F" w:rsidRDefault="000D23FF" w:rsidP="002D1E6A">
            <w:r w:rsidRPr="00B6657F">
              <w:t>6</w:t>
            </w:r>
          </w:p>
        </w:tc>
        <w:tc>
          <w:tcPr>
            <w:tcW w:w="5037" w:type="dxa"/>
            <w:shd w:val="clear" w:color="auto" w:fill="FFFFFF" w:themeFill="background1"/>
          </w:tcPr>
          <w:p w14:paraId="31FC4904" w14:textId="77777777" w:rsidR="000D23FF" w:rsidRPr="00B6657F" w:rsidRDefault="000D23FF" w:rsidP="002D1E6A">
            <w:r w:rsidRPr="00B6657F">
              <w:t>Daily</w:t>
            </w:r>
          </w:p>
        </w:tc>
      </w:tr>
    </w:tbl>
    <w:p w14:paraId="651E5164" w14:textId="77777777" w:rsidR="000D23FF" w:rsidRDefault="000D23FF" w:rsidP="000D23FF">
      <w:pPr>
        <w:tabs>
          <w:tab w:val="left" w:pos="2823"/>
        </w:tabs>
        <w:ind w:left="720"/>
        <w:rPr>
          <w:lang w:eastAsia="ko-KR"/>
        </w:rPr>
      </w:pPr>
    </w:p>
    <w:p w14:paraId="57255D9E" w14:textId="53D0E592" w:rsidR="000D23FF" w:rsidRPr="009C625E" w:rsidRDefault="000D23FF" w:rsidP="000D23FF">
      <w:pPr>
        <w:pStyle w:val="Heading4"/>
        <w:tabs>
          <w:tab w:val="num" w:pos="1440"/>
        </w:tabs>
        <w:rPr>
          <w:noProof/>
        </w:rPr>
      </w:pPr>
      <w:r>
        <w:rPr>
          <w:noProof/>
        </w:rPr>
        <w:lastRenderedPageBreak/>
        <w:t>FT1-5</w:t>
      </w:r>
      <w:ins w:id="494" w:author="Frank Oemig" w:date="2020-11-02T13:59:00Z">
        <w:r w:rsidR="005B240F">
          <w:rPr>
            <w:noProof/>
          </w:rPr>
          <w:t>4</w:t>
        </w:r>
      </w:ins>
      <w:del w:id="495" w:author="Frank Oemig" w:date="2020-11-02T13:59:00Z">
        <w:r w:rsidDel="005B240F">
          <w:rPr>
            <w:noProof/>
          </w:rPr>
          <w:delText>2</w:delText>
        </w:r>
      </w:del>
      <w:r>
        <w:rPr>
          <w:noProof/>
        </w:rPr>
        <w:t xml:space="preserve"> </w:t>
      </w:r>
      <w:r w:rsidRPr="009C625E">
        <w:rPr>
          <w:noProof/>
        </w:rPr>
        <w:t xml:space="preserve">  DME </w:t>
      </w:r>
      <w:r>
        <w:rPr>
          <w:noProof/>
        </w:rPr>
        <w:t>Certification 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ID</w:t>
      </w:r>
      <w:r w:rsidRPr="009C625E">
        <w:rPr>
          <w:noProof/>
        </w:rPr>
        <w:t xml:space="preserve">)   </w:t>
      </w:r>
      <w:r w:rsidR="00BE5C1C">
        <w:rPr>
          <w:noProof/>
        </w:rPr>
        <w:t>03506</w:t>
      </w:r>
    </w:p>
    <w:p w14:paraId="4F854CA4"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2"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47DA0C0A" w14:textId="05231E62" w:rsidR="000D23FF" w:rsidRDefault="000D23FF" w:rsidP="000D23FF">
      <w:pPr>
        <w:pStyle w:val="Heading4"/>
        <w:tabs>
          <w:tab w:val="num" w:pos="1440"/>
        </w:tabs>
        <w:rPr>
          <w:noProof/>
        </w:rPr>
      </w:pPr>
      <w:r>
        <w:rPr>
          <w:noProof/>
        </w:rPr>
        <w:t>FT1-5</w:t>
      </w:r>
      <w:ins w:id="496" w:author="Frank Oemig" w:date="2020-11-02T13:59:00Z">
        <w:r w:rsidR="005B240F">
          <w:rPr>
            <w:noProof/>
          </w:rPr>
          <w:t>5</w:t>
        </w:r>
      </w:ins>
      <w:del w:id="497" w:author="Frank Oemig" w:date="2020-11-02T13:59:00Z">
        <w:r w:rsidDel="005B240F">
          <w:rPr>
            <w:noProof/>
          </w:rPr>
          <w:delText>3</w:delText>
        </w:r>
      </w:del>
      <w:r>
        <w:rPr>
          <w:noProof/>
        </w:rPr>
        <w:t xml:space="preserve"> </w:t>
      </w:r>
      <w:r w:rsidRPr="009C625E">
        <w:rPr>
          <w:noProof/>
        </w:rPr>
        <w:t xml:space="preserve">  DME </w:t>
      </w:r>
      <w:r>
        <w:rPr>
          <w:noProof/>
        </w:rPr>
        <w:t>Condition Indicator</w:t>
      </w:r>
      <w:r w:rsidR="005B65F4" w:rsidRPr="00890B0C">
        <w:rPr>
          <w:noProof/>
        </w:rPr>
        <w:fldChar w:fldCharType="begin"/>
      </w:r>
      <w:r w:rsidRPr="009C625E">
        <w:rPr>
          <w:noProof/>
        </w:rPr>
        <w:instrText xml:space="preserve"> XE "Set id – FT1" </w:instrText>
      </w:r>
      <w:r w:rsidR="005B65F4" w:rsidRPr="00890B0C">
        <w:rPr>
          <w:noProof/>
        </w:rPr>
        <w:fldChar w:fldCharType="end"/>
      </w:r>
      <w:r w:rsidRPr="009C625E">
        <w:rPr>
          <w:noProof/>
        </w:rPr>
        <w:t xml:space="preserve">   (</w:t>
      </w:r>
      <w:r>
        <w:rPr>
          <w:noProof/>
        </w:rPr>
        <w:t>CWE</w:t>
      </w:r>
      <w:r w:rsidRPr="009C625E">
        <w:rPr>
          <w:noProof/>
        </w:rPr>
        <w:t xml:space="preserve">)   </w:t>
      </w:r>
      <w:r w:rsidR="00BE5C1C">
        <w:rPr>
          <w:noProof/>
        </w:rPr>
        <w:t>03507</w:t>
      </w:r>
    </w:p>
    <w:p w14:paraId="130CBB05"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6F6B0E"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F6AF9C9"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5432291A" w14:textId="77777777" w:rsidTr="00AB7987">
        <w:trPr>
          <w:trHeight w:val="585"/>
        </w:trPr>
        <w:tc>
          <w:tcPr>
            <w:tcW w:w="1543" w:type="dxa"/>
            <w:shd w:val="clear" w:color="auto" w:fill="FFFFFF" w:themeFill="background1"/>
          </w:tcPr>
          <w:p w14:paraId="55FD7DF8"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78D666C9"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6B126A8F" w14:textId="77777777" w:rsidTr="00AB7987">
        <w:trPr>
          <w:trHeight w:val="255"/>
        </w:trPr>
        <w:tc>
          <w:tcPr>
            <w:tcW w:w="1543" w:type="dxa"/>
            <w:shd w:val="clear" w:color="auto" w:fill="FFFFFF" w:themeFill="background1"/>
          </w:tcPr>
          <w:p w14:paraId="235F9C7E"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260363A5" w14:textId="77777777" w:rsidR="000D23FF" w:rsidRPr="00E76434" w:rsidRDefault="000D23FF" w:rsidP="002D1E6A">
            <w:pPr>
              <w:rPr>
                <w:color w:val="0000FF"/>
              </w:rPr>
            </w:pPr>
            <w:r w:rsidRPr="00E76434">
              <w:rPr>
                <w:color w:val="0000FF"/>
              </w:rPr>
              <w:t>Replacement Item</w:t>
            </w:r>
          </w:p>
        </w:tc>
      </w:tr>
    </w:tbl>
    <w:p w14:paraId="3C8EE3F0"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50CB4EEB"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9F7A52" w14:textId="77777777" w:rsidR="00482D25" w:rsidRDefault="00482D25" w:rsidP="00482D25">
      <w:pPr>
        <w:pStyle w:val="NormalIndented"/>
        <w:rPr>
          <w:noProof/>
        </w:rPr>
      </w:pPr>
      <w:r>
        <w:rPr>
          <w:noProof/>
        </w:rPr>
        <w:t xml:space="preserve">Definition:  This field contains the reason why the service has been performed.   Refer to </w:t>
      </w:r>
      <w:hyperlink r:id="rId43"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5B24534F" w14:textId="77777777" w:rsidR="009E61BC" w:rsidRPr="00890B0C" w:rsidRDefault="009E61BC">
      <w:pPr>
        <w:pStyle w:val="Heading3"/>
        <w:rPr>
          <w:noProof/>
        </w:rPr>
      </w:pPr>
      <w:bookmarkStart w:id="498" w:name="_Hlt1757601"/>
      <w:bookmarkStart w:id="499" w:name="_Toc1881999"/>
      <w:bookmarkStart w:id="500" w:name="_Toc89062826"/>
      <w:bookmarkStart w:id="501" w:name="_Toc20321547"/>
      <w:bookmarkStart w:id="502" w:name="_Toc27825959"/>
      <w:bookmarkEnd w:id="498"/>
      <w:r w:rsidRPr="00890B0C">
        <w:rPr>
          <w:noProof/>
        </w:rPr>
        <w:t>DG1</w:t>
      </w:r>
      <w:r w:rsidR="005B65F4" w:rsidRPr="00890B0C">
        <w:rPr>
          <w:noProof/>
        </w:rPr>
        <w:fldChar w:fldCharType="begin"/>
      </w:r>
      <w:r w:rsidRPr="00890B0C">
        <w:rPr>
          <w:noProof/>
        </w:rPr>
        <w:instrText>XE "Segments: DG1"</w:instrText>
      </w:r>
      <w:r w:rsidR="005B65F4" w:rsidRPr="00890B0C">
        <w:rPr>
          <w:noProof/>
        </w:rPr>
        <w:fldChar w:fldCharType="end"/>
      </w:r>
      <w:r w:rsidR="005B65F4" w:rsidRPr="00890B0C">
        <w:rPr>
          <w:noProof/>
        </w:rPr>
        <w:fldChar w:fldCharType="begin"/>
      </w:r>
      <w:r w:rsidRPr="00890B0C">
        <w:rPr>
          <w:noProof/>
        </w:rPr>
        <w:instrText>XE "DG1"</w:instrText>
      </w:r>
      <w:r w:rsidR="005B65F4" w:rsidRPr="00890B0C">
        <w:rPr>
          <w:noProof/>
        </w:rPr>
        <w:fldChar w:fldCharType="end"/>
      </w:r>
      <w:r w:rsidRPr="00890B0C">
        <w:rPr>
          <w:noProof/>
        </w:rPr>
        <w:t xml:space="preserve"> </w:t>
      </w:r>
      <w:r w:rsidRPr="00890B0C">
        <w:rPr>
          <w:noProof/>
        </w:rPr>
        <w:noBreakHyphen/>
        <w:t xml:space="preserve"> Diagnosis</w:t>
      </w:r>
      <w:bookmarkEnd w:id="461"/>
      <w:bookmarkEnd w:id="462"/>
      <w:bookmarkEnd w:id="463"/>
      <w:bookmarkEnd w:id="464"/>
      <w:bookmarkEnd w:id="465"/>
      <w:bookmarkEnd w:id="466"/>
      <w:r w:rsidRPr="00890B0C">
        <w:rPr>
          <w:noProof/>
        </w:rPr>
        <w:t xml:space="preserve"> Segment</w:t>
      </w:r>
      <w:bookmarkEnd w:id="467"/>
      <w:bookmarkEnd w:id="499"/>
      <w:bookmarkEnd w:id="500"/>
      <w:bookmarkEnd w:id="501"/>
      <w:bookmarkEnd w:id="502"/>
      <w:r w:rsidR="005B65F4" w:rsidRPr="00890B0C">
        <w:rPr>
          <w:noProof/>
        </w:rPr>
        <w:fldChar w:fldCharType="begin"/>
      </w:r>
      <w:r w:rsidRPr="00890B0C">
        <w:rPr>
          <w:noProof/>
        </w:rPr>
        <w:instrText>XE "diagnosis segment"</w:instrText>
      </w:r>
      <w:r w:rsidR="005B65F4" w:rsidRPr="00890B0C">
        <w:rPr>
          <w:noProof/>
        </w:rPr>
        <w:fldChar w:fldCharType="end"/>
      </w:r>
    </w:p>
    <w:p w14:paraId="1B9CEE65"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6E72535C" w14:textId="77777777" w:rsidR="009E61BC" w:rsidRPr="00890B0C" w:rsidRDefault="009E61BC">
      <w:pPr>
        <w:pStyle w:val="AttributeTableCaption"/>
        <w:rPr>
          <w:noProof/>
        </w:rPr>
      </w:pPr>
      <w:bookmarkStart w:id="503" w:name="DG1"/>
      <w:r w:rsidRPr="00890B0C">
        <w:rPr>
          <w:noProof/>
        </w:rPr>
        <w:t>HL7 Attribute Table - DG1</w:t>
      </w:r>
      <w:bookmarkEnd w:id="503"/>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87E05F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2F4D2E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54ACF4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1FF23A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4407622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6A4D83F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ACCF9CB"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497B0C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A654F1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B989AF9" w14:textId="77777777" w:rsidR="009E61BC" w:rsidRPr="00890B0C" w:rsidRDefault="009E61BC">
            <w:pPr>
              <w:pStyle w:val="AttributeTableHeader"/>
              <w:jc w:val="left"/>
              <w:rPr>
                <w:noProof/>
              </w:rPr>
            </w:pPr>
            <w:r w:rsidRPr="00890B0C">
              <w:rPr>
                <w:noProof/>
              </w:rPr>
              <w:t>ELEMENT NAME</w:t>
            </w:r>
          </w:p>
        </w:tc>
      </w:tr>
      <w:tr w:rsidR="009F20B7" w:rsidRPr="009E61BC" w14:paraId="7C936E2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5B7C7D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6799D21"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428DCCA9"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F148C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782153F"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475DDA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C4A88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833078"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02E7401E" w14:textId="77777777" w:rsidR="009E61BC" w:rsidRPr="00890B0C" w:rsidRDefault="009E61BC">
            <w:pPr>
              <w:pStyle w:val="AttributeTableBody"/>
              <w:jc w:val="left"/>
              <w:rPr>
                <w:noProof/>
              </w:rPr>
            </w:pPr>
            <w:r w:rsidRPr="00890B0C">
              <w:rPr>
                <w:noProof/>
              </w:rPr>
              <w:t>Set ID - DG1</w:t>
            </w:r>
          </w:p>
        </w:tc>
      </w:tr>
      <w:tr w:rsidR="009F20B7" w:rsidRPr="009E61BC" w14:paraId="303755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6A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7432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D444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198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D339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0048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EDA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B9DB1"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16ED7F3F"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11AD36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DBB3E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890D5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CEF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BD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CFA5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EC2D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11280" w14:textId="77777777" w:rsidR="009E61BC" w:rsidRPr="00890B0C" w:rsidRDefault="00C45560">
            <w:pPr>
              <w:pStyle w:val="AttributeTableBody"/>
              <w:rPr>
                <w:rStyle w:val="HyperlinkTable"/>
                <w:noProof/>
              </w:rPr>
            </w:pPr>
            <w:hyperlink r:id="rId44"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0C4F8B60"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62A2914E"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4691D03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0AEC7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71D8B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A05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2834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6E35B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0EB9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028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F8FF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63B2346B" w14:textId="77777777" w:rsidR="009E61BC" w:rsidRPr="00890B0C" w:rsidRDefault="009E61BC">
            <w:pPr>
              <w:pStyle w:val="AttributeTableBody"/>
              <w:jc w:val="left"/>
              <w:rPr>
                <w:noProof/>
              </w:rPr>
            </w:pPr>
            <w:r w:rsidRPr="00890B0C">
              <w:rPr>
                <w:noProof/>
              </w:rPr>
              <w:t>Diagnosis Description</w:t>
            </w:r>
          </w:p>
        </w:tc>
      </w:tr>
      <w:tr w:rsidR="009F20B7" w:rsidRPr="009E61BC" w14:paraId="4082DCE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E155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2B677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16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59B2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0ADC4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5CA3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4D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796F8"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5379604"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1E832E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1BF17"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BECDD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A52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E85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649EA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718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8A0B" w14:textId="77777777" w:rsidR="009E61BC" w:rsidRPr="00890B0C" w:rsidRDefault="00C45560">
            <w:pPr>
              <w:pStyle w:val="AttributeTableBody"/>
              <w:rPr>
                <w:rStyle w:val="HyperlinkTable"/>
                <w:noProof/>
              </w:rPr>
            </w:pPr>
            <w:hyperlink r:id="rId45"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6061BDDB"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20BD7020" w14:textId="77777777" w:rsidR="009E61BC" w:rsidRPr="00890B0C" w:rsidRDefault="009E61BC">
            <w:pPr>
              <w:pStyle w:val="AttributeTableBody"/>
              <w:jc w:val="left"/>
              <w:rPr>
                <w:noProof/>
              </w:rPr>
            </w:pPr>
            <w:r w:rsidRPr="00890B0C">
              <w:rPr>
                <w:noProof/>
              </w:rPr>
              <w:t>Diagnosis Type</w:t>
            </w:r>
          </w:p>
        </w:tc>
      </w:tr>
      <w:tr w:rsidR="009F20B7" w:rsidRPr="009E61BC" w14:paraId="38F5D7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AA2A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2D7C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1286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BEB2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ED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E5368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DC74C6" w14:textId="77777777" w:rsidR="009E61BC" w:rsidRPr="00890B0C" w:rsidRDefault="00C45560">
            <w:pPr>
              <w:pStyle w:val="AttributeTableBody"/>
              <w:rPr>
                <w:noProof/>
              </w:rPr>
            </w:pPr>
            <w:hyperlink r:id="rId46"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0478C964"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8D2C5AA" w14:textId="77777777" w:rsidR="009E61BC" w:rsidRPr="00890B0C" w:rsidRDefault="009E61BC">
            <w:pPr>
              <w:pStyle w:val="AttributeTableBody"/>
              <w:jc w:val="left"/>
              <w:rPr>
                <w:noProof/>
              </w:rPr>
            </w:pPr>
            <w:r w:rsidRPr="00890B0C">
              <w:rPr>
                <w:noProof/>
              </w:rPr>
              <w:t>Major Diagnostic Category</w:t>
            </w:r>
          </w:p>
        </w:tc>
      </w:tr>
      <w:tr w:rsidR="009F20B7" w:rsidRPr="009E61BC" w14:paraId="48061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55AA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36831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616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196D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0F31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CB900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4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3A43A"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2D2037B6"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1A627B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C6805E"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6376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C6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A3DF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C155F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00AB3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04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D5F167"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3C9AD176"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277F13F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3907B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9E8ED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BF0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580E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18A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9D6E3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EA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96E5E"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D2BE1B7" w14:textId="77777777" w:rsidR="009E61BC" w:rsidRPr="00890B0C" w:rsidRDefault="009E61BC">
            <w:pPr>
              <w:pStyle w:val="AttributeTableBody"/>
              <w:jc w:val="left"/>
              <w:rPr>
                <w:noProof/>
              </w:rPr>
            </w:pPr>
            <w:r w:rsidRPr="00890B0C">
              <w:rPr>
                <w:noProof/>
              </w:rPr>
              <w:t>DRG Grouper Review Code</w:t>
            </w:r>
          </w:p>
        </w:tc>
      </w:tr>
      <w:tr w:rsidR="009F20B7" w:rsidRPr="009E61BC" w14:paraId="3519ACD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2D55C0"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33F85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3E9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6C68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C4527"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7859D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9B6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A521D"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DBCF541" w14:textId="77777777" w:rsidR="009E61BC" w:rsidRPr="00890B0C" w:rsidRDefault="009E61BC">
            <w:pPr>
              <w:pStyle w:val="AttributeTableBody"/>
              <w:jc w:val="left"/>
              <w:rPr>
                <w:noProof/>
              </w:rPr>
            </w:pPr>
            <w:r w:rsidRPr="00890B0C">
              <w:rPr>
                <w:noProof/>
              </w:rPr>
              <w:t xml:space="preserve">Outlier Type </w:t>
            </w:r>
          </w:p>
        </w:tc>
      </w:tr>
      <w:tr w:rsidR="009F20B7" w:rsidRPr="009E61BC" w14:paraId="564E9A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0848A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9D766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90D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F545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25F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8435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67F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0687B"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29950E34" w14:textId="77777777" w:rsidR="009E61BC" w:rsidRPr="00890B0C" w:rsidRDefault="009E61BC">
            <w:pPr>
              <w:pStyle w:val="AttributeTableBody"/>
              <w:jc w:val="left"/>
              <w:rPr>
                <w:noProof/>
              </w:rPr>
            </w:pPr>
            <w:r w:rsidRPr="00890B0C">
              <w:rPr>
                <w:noProof/>
              </w:rPr>
              <w:t xml:space="preserve">Outlier Days </w:t>
            </w:r>
          </w:p>
        </w:tc>
      </w:tr>
      <w:tr w:rsidR="009F20B7" w:rsidRPr="009E61BC" w14:paraId="638F2F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84A17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B3387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2A1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08E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9408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5DF1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164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B335F"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43CE7C9B" w14:textId="77777777" w:rsidR="009E61BC" w:rsidRPr="00890B0C" w:rsidRDefault="009E61BC">
            <w:pPr>
              <w:pStyle w:val="AttributeTableBody"/>
              <w:jc w:val="left"/>
              <w:rPr>
                <w:noProof/>
              </w:rPr>
            </w:pPr>
            <w:r w:rsidRPr="00890B0C">
              <w:rPr>
                <w:noProof/>
              </w:rPr>
              <w:t>Outlier Cost</w:t>
            </w:r>
          </w:p>
        </w:tc>
      </w:tr>
      <w:tr w:rsidR="009F20B7" w:rsidRPr="009E61BC" w14:paraId="768D6F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2CC852"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C0DB5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256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CD83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F828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1AFAC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564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88DDF"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24875325" w14:textId="77777777" w:rsidR="009E61BC" w:rsidRPr="00890B0C" w:rsidRDefault="009E61BC">
            <w:pPr>
              <w:pStyle w:val="AttributeTableBody"/>
              <w:jc w:val="left"/>
              <w:rPr>
                <w:noProof/>
              </w:rPr>
            </w:pPr>
            <w:r w:rsidRPr="00890B0C">
              <w:rPr>
                <w:noProof/>
              </w:rPr>
              <w:t>Grouper Version And Type</w:t>
            </w:r>
          </w:p>
        </w:tc>
      </w:tr>
      <w:tr w:rsidR="009F20B7" w:rsidRPr="009E61BC" w14:paraId="60C725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FE895D"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1E86D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81B3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DF9010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4AA01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0F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A711B" w14:textId="77777777" w:rsidR="009E61BC" w:rsidRPr="00890B0C" w:rsidRDefault="00C45560">
            <w:pPr>
              <w:pStyle w:val="AttributeTableBody"/>
              <w:rPr>
                <w:rStyle w:val="HyperlinkTable"/>
                <w:noProof/>
              </w:rPr>
            </w:pPr>
            <w:hyperlink r:id="rId47"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6511DF8A"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9B99CF4" w14:textId="77777777" w:rsidR="009E61BC" w:rsidRPr="00890B0C" w:rsidRDefault="009E61BC">
            <w:pPr>
              <w:pStyle w:val="AttributeTableBody"/>
              <w:jc w:val="left"/>
              <w:rPr>
                <w:noProof/>
              </w:rPr>
            </w:pPr>
            <w:r w:rsidRPr="00890B0C">
              <w:rPr>
                <w:noProof/>
              </w:rPr>
              <w:t>Diagnosis Priority</w:t>
            </w:r>
          </w:p>
        </w:tc>
      </w:tr>
      <w:tr w:rsidR="009F20B7" w:rsidRPr="009E61BC" w14:paraId="35F9AC7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6C5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A2B6A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FAF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5D3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FF19E5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35357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F61EC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A3BC7"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2B63FD50" w14:textId="77777777" w:rsidR="009E61BC" w:rsidRPr="00890B0C" w:rsidRDefault="009E61BC">
            <w:pPr>
              <w:pStyle w:val="AttributeTableBody"/>
              <w:jc w:val="left"/>
              <w:rPr>
                <w:noProof/>
              </w:rPr>
            </w:pPr>
            <w:r w:rsidRPr="00890B0C">
              <w:rPr>
                <w:noProof/>
              </w:rPr>
              <w:t>Diagnosing Clinician</w:t>
            </w:r>
          </w:p>
        </w:tc>
      </w:tr>
      <w:tr w:rsidR="009F20B7" w:rsidRPr="009E61BC" w14:paraId="7A7038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65B541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B5A2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2A4E9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606B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0C91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270D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94145" w14:textId="77777777" w:rsidR="009E61BC" w:rsidRPr="00890B0C" w:rsidRDefault="00C45560">
            <w:pPr>
              <w:pStyle w:val="AttributeTableBody"/>
              <w:rPr>
                <w:rStyle w:val="HyperlinkTable"/>
                <w:noProof/>
              </w:rPr>
            </w:pPr>
            <w:hyperlink r:id="rId48"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2459DF11"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26CF5157" w14:textId="77777777" w:rsidR="009E61BC" w:rsidRPr="00890B0C" w:rsidRDefault="009E61BC">
            <w:pPr>
              <w:pStyle w:val="AttributeTableBody"/>
              <w:jc w:val="left"/>
              <w:rPr>
                <w:noProof/>
              </w:rPr>
            </w:pPr>
            <w:r w:rsidRPr="00890B0C">
              <w:rPr>
                <w:noProof/>
              </w:rPr>
              <w:t>Diagnosis Classification</w:t>
            </w:r>
          </w:p>
        </w:tc>
      </w:tr>
      <w:tr w:rsidR="009F20B7" w:rsidRPr="009E61BC" w14:paraId="1D5592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473F9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E5E68A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6E2AE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2F12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02AA9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FA36A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5CABC" w14:textId="77777777" w:rsidR="009E61BC" w:rsidRPr="00E25570" w:rsidRDefault="00C45560">
            <w:pPr>
              <w:pStyle w:val="AttributeTableBody"/>
              <w:rPr>
                <w:rStyle w:val="HyperlinkTable"/>
              </w:rPr>
            </w:pPr>
            <w:hyperlink r:id="rId49"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AF558E"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4671F876" w14:textId="77777777" w:rsidR="009E61BC" w:rsidRPr="00890B0C" w:rsidRDefault="009E61BC">
            <w:pPr>
              <w:pStyle w:val="AttributeTableBody"/>
              <w:jc w:val="left"/>
              <w:rPr>
                <w:noProof/>
              </w:rPr>
            </w:pPr>
            <w:r w:rsidRPr="00890B0C">
              <w:rPr>
                <w:noProof/>
              </w:rPr>
              <w:t>Confidential Indicator</w:t>
            </w:r>
          </w:p>
        </w:tc>
      </w:tr>
      <w:tr w:rsidR="009F20B7" w:rsidRPr="009E61BC" w14:paraId="1C000B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E0E9F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D7DC4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F24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A85D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A0D6A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FB17C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CB7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43A7"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2D622C0" w14:textId="77777777" w:rsidR="009E61BC" w:rsidRPr="00890B0C" w:rsidRDefault="009E61BC">
            <w:pPr>
              <w:pStyle w:val="AttributeTableBody"/>
              <w:jc w:val="left"/>
              <w:rPr>
                <w:noProof/>
              </w:rPr>
            </w:pPr>
            <w:r w:rsidRPr="00890B0C">
              <w:rPr>
                <w:noProof/>
              </w:rPr>
              <w:t>Attestation Date/Time</w:t>
            </w:r>
          </w:p>
        </w:tc>
      </w:tr>
      <w:tr w:rsidR="009F20B7" w:rsidRPr="009E61BC" w14:paraId="2798EE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CE884E"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364FF8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4E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2BB79"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378F008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41400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B775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E0C63"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E2E0C40" w14:textId="77777777" w:rsidR="009E61BC" w:rsidRPr="00890B0C" w:rsidRDefault="009E61BC">
            <w:pPr>
              <w:pStyle w:val="AttributeTableBody"/>
              <w:jc w:val="left"/>
              <w:rPr>
                <w:noProof/>
              </w:rPr>
            </w:pPr>
            <w:r w:rsidRPr="00890B0C">
              <w:rPr>
                <w:noProof/>
              </w:rPr>
              <w:t>Diagnosis Identifier</w:t>
            </w:r>
          </w:p>
        </w:tc>
      </w:tr>
      <w:tr w:rsidR="009F20B7" w:rsidRPr="009E61BC" w14:paraId="1192645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0B62F6"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CE047D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30E0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1BC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46C1049"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70B9C4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163EB" w14:textId="77777777" w:rsidR="009E61BC" w:rsidRPr="00DA37A8" w:rsidRDefault="00C45560">
            <w:pPr>
              <w:pStyle w:val="AttributeTableBody"/>
              <w:rPr>
                <w:rStyle w:val="HyperlinkTable"/>
              </w:rPr>
            </w:pPr>
            <w:hyperlink r:id="rId50"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1322F2EF"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3ECE7605" w14:textId="77777777" w:rsidR="009E61BC" w:rsidRPr="00890B0C" w:rsidRDefault="009E61BC">
            <w:pPr>
              <w:pStyle w:val="AttributeTableBody"/>
              <w:jc w:val="left"/>
              <w:rPr>
                <w:noProof/>
              </w:rPr>
            </w:pPr>
            <w:r w:rsidRPr="00890B0C">
              <w:rPr>
                <w:noProof/>
              </w:rPr>
              <w:t>Diagnosis Action Code</w:t>
            </w:r>
          </w:p>
        </w:tc>
      </w:tr>
      <w:tr w:rsidR="009F20B7" w:rsidRPr="009E61BC" w14:paraId="3B4B232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1F9B12"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F8CCF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3FD9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389A7"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36F4ADA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3B78F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90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62D3D"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60626F0D" w14:textId="77777777" w:rsidR="009E61BC" w:rsidRPr="00890B0C" w:rsidRDefault="009E61BC">
            <w:pPr>
              <w:pStyle w:val="AttributeTableBody"/>
              <w:jc w:val="left"/>
              <w:rPr>
                <w:noProof/>
              </w:rPr>
            </w:pPr>
            <w:r w:rsidRPr="00890B0C">
              <w:rPr>
                <w:noProof/>
              </w:rPr>
              <w:t>Parent Diagnosis</w:t>
            </w:r>
          </w:p>
        </w:tc>
      </w:tr>
      <w:tr w:rsidR="009F20B7" w:rsidRPr="009E61BC" w14:paraId="04899D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90A2C7"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3C17F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C63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464F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42278D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8224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C7A087" w14:textId="77777777" w:rsidR="009E61BC" w:rsidRPr="00890B0C" w:rsidRDefault="00C45560">
            <w:pPr>
              <w:pStyle w:val="AttributeTableBody"/>
              <w:rPr>
                <w:rStyle w:val="HyperlinkTable"/>
                <w:noProof/>
              </w:rPr>
            </w:pPr>
            <w:hyperlink r:id="rId51"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15663449"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0CF094D0" w14:textId="77777777" w:rsidR="009E61BC" w:rsidRPr="00890B0C" w:rsidRDefault="009E61BC">
            <w:pPr>
              <w:pStyle w:val="AttributeTableBody"/>
              <w:jc w:val="left"/>
              <w:rPr>
                <w:noProof/>
              </w:rPr>
            </w:pPr>
            <w:r w:rsidRPr="00890B0C">
              <w:rPr>
                <w:noProof/>
              </w:rPr>
              <w:t>DRG CCL Value Code</w:t>
            </w:r>
          </w:p>
        </w:tc>
      </w:tr>
      <w:tr w:rsidR="009F20B7" w:rsidRPr="009E61BC" w14:paraId="647699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60526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4045AE4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C3ACAF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9D11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026DA8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9B88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3F34C" w14:textId="77777777" w:rsidR="009E61BC" w:rsidRPr="00E25570" w:rsidRDefault="00C4556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259995A"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25CFD85" w14:textId="77777777" w:rsidR="009E61BC" w:rsidRPr="00890B0C" w:rsidRDefault="009E61BC">
            <w:pPr>
              <w:pStyle w:val="AttributeTableBody"/>
              <w:jc w:val="left"/>
              <w:rPr>
                <w:noProof/>
              </w:rPr>
            </w:pPr>
            <w:r w:rsidRPr="00890B0C">
              <w:rPr>
                <w:noProof/>
              </w:rPr>
              <w:t>DRG Grouping Usage</w:t>
            </w:r>
          </w:p>
        </w:tc>
      </w:tr>
      <w:tr w:rsidR="009F20B7" w:rsidRPr="009E61BC" w14:paraId="66EC1F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E7E633"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F770D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EA1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5758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E67D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70E4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EED10" w14:textId="77777777" w:rsidR="009E61BC" w:rsidRPr="00890B0C" w:rsidRDefault="00C45560">
            <w:pPr>
              <w:pStyle w:val="AttributeTableBody"/>
              <w:rPr>
                <w:rStyle w:val="HyperlinkTable"/>
                <w:noProof/>
              </w:rPr>
            </w:pPr>
            <w:hyperlink r:id="rId53"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060960BF"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30D14260"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75B4FF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B7544C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CDBBBE4"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C3E58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48713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782CEFC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F85F9D"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7909A3" w14:textId="77777777" w:rsidR="009E61BC" w:rsidRPr="00890B0C" w:rsidRDefault="00C45560">
            <w:pPr>
              <w:pStyle w:val="AttributeTableBody"/>
              <w:rPr>
                <w:rStyle w:val="HyperlinkTable"/>
                <w:noProof/>
              </w:rPr>
            </w:pPr>
            <w:hyperlink r:id="rId54"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437398F1"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4BF3084" w14:textId="77777777" w:rsidR="009E61BC" w:rsidRPr="00890B0C" w:rsidRDefault="009E61BC">
            <w:pPr>
              <w:pStyle w:val="AttributeTableBody"/>
              <w:jc w:val="left"/>
              <w:rPr>
                <w:noProof/>
              </w:rPr>
            </w:pPr>
            <w:r w:rsidRPr="00890B0C">
              <w:rPr>
                <w:noProof/>
              </w:rPr>
              <w:t>Present On Admission (POA) Indicator</w:t>
            </w:r>
          </w:p>
        </w:tc>
      </w:tr>
    </w:tbl>
    <w:p w14:paraId="3BA9CAC0" w14:textId="77777777" w:rsidR="009E61BC" w:rsidRPr="00890B0C" w:rsidRDefault="009E61BC">
      <w:pPr>
        <w:pStyle w:val="Heading4"/>
        <w:rPr>
          <w:noProof/>
          <w:vanish/>
        </w:rPr>
      </w:pPr>
      <w:bookmarkStart w:id="504" w:name="_Toc1882000"/>
      <w:r w:rsidRPr="00890B0C">
        <w:rPr>
          <w:noProof/>
          <w:vanish/>
        </w:rPr>
        <w:t>DG1 field definitions</w:t>
      </w:r>
      <w:bookmarkEnd w:id="504"/>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7BD3FB97" w14:textId="77777777" w:rsidR="009E61BC" w:rsidRPr="00714675" w:rsidRDefault="009E61BC">
      <w:pPr>
        <w:pStyle w:val="Heading4"/>
        <w:tabs>
          <w:tab w:val="num" w:pos="1440"/>
        </w:tabs>
        <w:rPr>
          <w:noProof/>
          <w:lang w:val="da-DK"/>
          <w:rPrChange w:id="505" w:author="Michael Faughn" w:date="2020-12-09T09:31:00Z">
            <w:rPr>
              <w:noProof/>
            </w:rPr>
          </w:rPrChange>
        </w:rPr>
      </w:pPr>
      <w:bookmarkStart w:id="506" w:name="_Toc1882001"/>
      <w:r w:rsidRPr="00714675">
        <w:rPr>
          <w:noProof/>
          <w:lang w:val="da-DK"/>
          <w:rPrChange w:id="507" w:author="Michael Faughn" w:date="2020-12-09T09:31:00Z">
            <w:rPr>
              <w:noProof/>
            </w:rPr>
          </w:rPrChange>
        </w:rPr>
        <w:t>DG1-1   Set ID - DG1</w:t>
      </w:r>
      <w:r w:rsidR="005B65F4" w:rsidRPr="00890B0C">
        <w:rPr>
          <w:noProof/>
        </w:rPr>
        <w:fldChar w:fldCharType="begin"/>
      </w:r>
      <w:r w:rsidRPr="00714675">
        <w:rPr>
          <w:noProof/>
          <w:lang w:val="da-DK"/>
          <w:rPrChange w:id="508" w:author="Michael Faughn" w:date="2020-12-09T09:31:00Z">
            <w:rPr>
              <w:noProof/>
            </w:rPr>
          </w:rPrChange>
        </w:rPr>
        <w:instrText xml:space="preserve"> XE "Set id – DG1" </w:instrText>
      </w:r>
      <w:r w:rsidR="005B65F4" w:rsidRPr="00890B0C">
        <w:rPr>
          <w:noProof/>
        </w:rPr>
        <w:fldChar w:fldCharType="end"/>
      </w:r>
      <w:r w:rsidRPr="00714675">
        <w:rPr>
          <w:noProof/>
          <w:lang w:val="da-DK"/>
          <w:rPrChange w:id="509" w:author="Michael Faughn" w:date="2020-12-09T09:31:00Z">
            <w:rPr>
              <w:noProof/>
            </w:rPr>
          </w:rPrChange>
        </w:rPr>
        <w:t xml:space="preserve">   (SI)   00375</w:t>
      </w:r>
      <w:bookmarkEnd w:id="506"/>
    </w:p>
    <w:p w14:paraId="0E67D9E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11E3054" w14:textId="77777777" w:rsidR="009E61BC" w:rsidRPr="00890B0C" w:rsidRDefault="009E61BC">
      <w:pPr>
        <w:pStyle w:val="Heading4"/>
        <w:tabs>
          <w:tab w:val="num" w:pos="1440"/>
        </w:tabs>
        <w:rPr>
          <w:noProof/>
        </w:rPr>
      </w:pPr>
      <w:bookmarkStart w:id="510" w:name="DG1_02"/>
      <w:bookmarkStart w:id="511" w:name="_Toc1882002"/>
      <w:r w:rsidRPr="00890B0C">
        <w:rPr>
          <w:noProof/>
        </w:rPr>
        <w:t>DG1-2   Diagnosis Coding Method</w:t>
      </w:r>
      <w:bookmarkEnd w:id="510"/>
      <w:r w:rsidRPr="00890B0C">
        <w:rPr>
          <w:noProof/>
        </w:rPr>
        <w:t xml:space="preserve">   00376</w:t>
      </w:r>
      <w:bookmarkEnd w:id="511"/>
    </w:p>
    <w:p w14:paraId="3E30EB12"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75B6E23C" w14:textId="77777777" w:rsidR="009E61BC" w:rsidRPr="00714675" w:rsidRDefault="009E61BC">
      <w:pPr>
        <w:pStyle w:val="Heading4"/>
        <w:tabs>
          <w:tab w:val="num" w:pos="1440"/>
        </w:tabs>
        <w:rPr>
          <w:noProof/>
          <w:lang w:val="nl-NL"/>
          <w:rPrChange w:id="512" w:author="Michael Faughn" w:date="2020-12-09T09:31:00Z">
            <w:rPr>
              <w:noProof/>
              <w:lang w:val="es-MX"/>
            </w:rPr>
          </w:rPrChange>
        </w:rPr>
      </w:pPr>
      <w:bookmarkStart w:id="513" w:name="DG1_03"/>
      <w:bookmarkStart w:id="514" w:name="_Toc1882003"/>
      <w:r w:rsidRPr="00714675">
        <w:rPr>
          <w:noProof/>
          <w:lang w:val="nl-NL"/>
          <w:rPrChange w:id="515" w:author="Michael Faughn" w:date="2020-12-09T09:31:00Z">
            <w:rPr>
              <w:noProof/>
              <w:lang w:val="es-MX"/>
            </w:rPr>
          </w:rPrChange>
        </w:rPr>
        <w:t>DG1-3   Diagnosis Code - DG1</w:t>
      </w:r>
      <w:bookmarkEnd w:id="513"/>
      <w:r w:rsidR="005B65F4" w:rsidRPr="00890B0C">
        <w:rPr>
          <w:noProof/>
        </w:rPr>
        <w:fldChar w:fldCharType="begin"/>
      </w:r>
      <w:r w:rsidRPr="00714675">
        <w:rPr>
          <w:noProof/>
          <w:lang w:val="nl-NL"/>
          <w:rPrChange w:id="516" w:author="Michael Faughn" w:date="2020-12-09T09:31:00Z">
            <w:rPr>
              <w:noProof/>
              <w:lang w:val="es-MX"/>
            </w:rPr>
          </w:rPrChange>
        </w:rPr>
        <w:instrText xml:space="preserve"> XE "Diagnosis code" </w:instrText>
      </w:r>
      <w:r w:rsidR="005B65F4" w:rsidRPr="00890B0C">
        <w:rPr>
          <w:noProof/>
        </w:rPr>
        <w:fldChar w:fldCharType="end"/>
      </w:r>
      <w:r w:rsidRPr="00714675">
        <w:rPr>
          <w:noProof/>
          <w:lang w:val="nl-NL"/>
          <w:rPrChange w:id="517" w:author="Michael Faughn" w:date="2020-12-09T09:31:00Z">
            <w:rPr>
              <w:noProof/>
              <w:lang w:val="es-MX"/>
            </w:rPr>
          </w:rPrChange>
        </w:rPr>
        <w:t xml:space="preserve">   (CWE)   00377</w:t>
      </w:r>
      <w:bookmarkEnd w:id="514"/>
    </w:p>
    <w:p w14:paraId="041209B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0A8260" w14:textId="77777777"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518" w:name="_Hlt1329540"/>
      <w:r w:rsidR="005B65F4" w:rsidRPr="00890B0C">
        <w:rPr>
          <w:rStyle w:val="ReferenceUserTable"/>
          <w:noProof/>
        </w:rPr>
        <w:fldChar w:fldCharType="begin"/>
      </w:r>
      <w:r w:rsidR="00935AB1">
        <w:rPr>
          <w:rStyle w:val="ReferenceUserTable"/>
          <w:noProof/>
        </w:rPr>
        <w:instrText>HYPERLINK "E:\\V2\\v2.9 final Nov from Frank\\V29_CH02C_Tables.docx"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518"/>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053863C3"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5F57DCDF" w14:textId="77777777" w:rsidR="009E61BC" w:rsidRPr="00890B0C" w:rsidRDefault="009E61BC">
      <w:pPr>
        <w:pStyle w:val="Heading4"/>
        <w:tabs>
          <w:tab w:val="num" w:pos="1440"/>
        </w:tabs>
        <w:rPr>
          <w:noProof/>
        </w:rPr>
      </w:pPr>
      <w:bookmarkStart w:id="519" w:name="DG1_04"/>
      <w:bookmarkStart w:id="520" w:name="_Toc1882004"/>
      <w:r w:rsidRPr="00890B0C">
        <w:rPr>
          <w:noProof/>
        </w:rPr>
        <w:lastRenderedPageBreak/>
        <w:t>DG1-4   Diagnosis Description</w:t>
      </w:r>
      <w:bookmarkEnd w:id="519"/>
      <w:r w:rsidRPr="00890B0C">
        <w:rPr>
          <w:noProof/>
        </w:rPr>
        <w:t xml:space="preserve">   00378</w:t>
      </w:r>
      <w:bookmarkEnd w:id="520"/>
    </w:p>
    <w:p w14:paraId="48C1373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377041E0" w14:textId="77777777" w:rsidR="009E61BC" w:rsidRPr="00890B0C" w:rsidRDefault="009E61BC">
      <w:pPr>
        <w:pStyle w:val="Heading4"/>
        <w:rPr>
          <w:noProof/>
        </w:rPr>
      </w:pPr>
      <w:bookmarkStart w:id="521"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521"/>
    </w:p>
    <w:p w14:paraId="689C02BE" w14:textId="77777777" w:rsidR="009E61BC" w:rsidRPr="00890B0C" w:rsidRDefault="009E61BC">
      <w:pPr>
        <w:pStyle w:val="NormalIndented"/>
        <w:rPr>
          <w:noProof/>
        </w:rPr>
      </w:pPr>
      <w:r w:rsidRPr="00890B0C">
        <w:rPr>
          <w:noProof/>
        </w:rPr>
        <w:t>Definition:  This field contains the date/time that the diagnosis was determined.</w:t>
      </w:r>
    </w:p>
    <w:p w14:paraId="44222118" w14:textId="77777777" w:rsidR="009E61BC" w:rsidRPr="00890B0C" w:rsidRDefault="009E61BC">
      <w:pPr>
        <w:pStyle w:val="Heading4"/>
        <w:tabs>
          <w:tab w:val="num" w:pos="1440"/>
        </w:tabs>
        <w:rPr>
          <w:noProof/>
        </w:rPr>
      </w:pPr>
      <w:bookmarkStart w:id="522"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522"/>
    </w:p>
    <w:p w14:paraId="6C5C690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367DE0" w14:textId="77777777"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5"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3587BABD" w14:textId="77777777" w:rsidR="009E61BC" w:rsidRPr="00890B0C" w:rsidRDefault="009E61BC">
      <w:pPr>
        <w:pStyle w:val="Heading4"/>
        <w:tabs>
          <w:tab w:val="num" w:pos="1440"/>
        </w:tabs>
        <w:rPr>
          <w:noProof/>
        </w:rPr>
      </w:pPr>
      <w:bookmarkStart w:id="523" w:name="_Toc1882007"/>
      <w:r w:rsidRPr="00890B0C">
        <w:rPr>
          <w:noProof/>
        </w:rPr>
        <w:t>DG1-7   Major Diagnostic Category   00381</w:t>
      </w:r>
      <w:bookmarkEnd w:id="523"/>
    </w:p>
    <w:p w14:paraId="3313BFA0"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17AB243C" w14:textId="77777777" w:rsidR="009E61BC" w:rsidRPr="00890B0C" w:rsidRDefault="009E61BC">
      <w:pPr>
        <w:pStyle w:val="Heading4"/>
        <w:tabs>
          <w:tab w:val="num" w:pos="1440"/>
        </w:tabs>
        <w:rPr>
          <w:noProof/>
        </w:rPr>
      </w:pPr>
      <w:bookmarkStart w:id="524" w:name="_Toc1882008"/>
      <w:r w:rsidRPr="00890B0C">
        <w:rPr>
          <w:noProof/>
        </w:rPr>
        <w:t>DG1-8   Diagnostic Related Group   00382</w:t>
      </w:r>
      <w:bookmarkEnd w:id="524"/>
    </w:p>
    <w:p w14:paraId="1B99D3BC"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775CA723" w14:textId="77777777" w:rsidR="009E61BC" w:rsidRPr="00890B0C" w:rsidRDefault="009E61BC">
      <w:pPr>
        <w:pStyle w:val="Heading4"/>
        <w:tabs>
          <w:tab w:val="num" w:pos="1440"/>
        </w:tabs>
        <w:rPr>
          <w:noProof/>
        </w:rPr>
      </w:pPr>
      <w:bookmarkStart w:id="525" w:name="_Toc1882009"/>
      <w:r w:rsidRPr="00890B0C">
        <w:rPr>
          <w:noProof/>
        </w:rPr>
        <w:t>DG1-9   DRG Approval Indicator   00383</w:t>
      </w:r>
      <w:bookmarkEnd w:id="525"/>
    </w:p>
    <w:p w14:paraId="3884F3B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5F873D40" w14:textId="77777777" w:rsidR="009E61BC" w:rsidRPr="00890B0C" w:rsidRDefault="009E61BC">
      <w:pPr>
        <w:pStyle w:val="Heading4"/>
        <w:tabs>
          <w:tab w:val="num" w:pos="1440"/>
        </w:tabs>
        <w:rPr>
          <w:noProof/>
        </w:rPr>
      </w:pPr>
      <w:bookmarkStart w:id="526" w:name="_Toc1882010"/>
      <w:r w:rsidRPr="00890B0C">
        <w:rPr>
          <w:noProof/>
        </w:rPr>
        <w:t xml:space="preserve">DG1-10   DRG </w:t>
      </w:r>
      <w:bookmarkStart w:id="527" w:name="_Hlt1330931"/>
      <w:r w:rsidRPr="00890B0C">
        <w:rPr>
          <w:noProof/>
        </w:rPr>
        <w:t>Grouper Review C</w:t>
      </w:r>
      <w:bookmarkEnd w:id="527"/>
      <w:r w:rsidRPr="00890B0C">
        <w:rPr>
          <w:noProof/>
        </w:rPr>
        <w:t>ode   00384</w:t>
      </w:r>
      <w:bookmarkEnd w:id="526"/>
    </w:p>
    <w:p w14:paraId="6245A4C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24D04389" w14:textId="77777777" w:rsidR="009E61BC" w:rsidRPr="00890B0C" w:rsidRDefault="009E61BC">
      <w:pPr>
        <w:pStyle w:val="Heading4"/>
        <w:tabs>
          <w:tab w:val="num" w:pos="1440"/>
        </w:tabs>
        <w:rPr>
          <w:noProof/>
        </w:rPr>
      </w:pPr>
      <w:bookmarkStart w:id="528" w:name="_Hlt479434722"/>
      <w:bookmarkStart w:id="529" w:name="_Toc1882011"/>
      <w:bookmarkEnd w:id="528"/>
      <w:r w:rsidRPr="00890B0C">
        <w:rPr>
          <w:noProof/>
        </w:rPr>
        <w:t>DG1-11   Outlier Type   00385</w:t>
      </w:r>
      <w:bookmarkEnd w:id="529"/>
    </w:p>
    <w:p w14:paraId="64BBAA4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0E81030C" w14:textId="77777777" w:rsidR="009E61BC" w:rsidRPr="00890B0C" w:rsidRDefault="009E61BC">
      <w:pPr>
        <w:pStyle w:val="Heading4"/>
        <w:tabs>
          <w:tab w:val="num" w:pos="1440"/>
        </w:tabs>
        <w:rPr>
          <w:noProof/>
        </w:rPr>
      </w:pPr>
      <w:bookmarkStart w:id="530" w:name="_Toc1882012"/>
      <w:r w:rsidRPr="00890B0C">
        <w:rPr>
          <w:noProof/>
        </w:rPr>
        <w:t>DG1-12   Outlier Days   00386</w:t>
      </w:r>
      <w:bookmarkEnd w:id="530"/>
    </w:p>
    <w:p w14:paraId="065EAA3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78B5DFEA" w14:textId="77777777" w:rsidR="009E61BC" w:rsidRPr="00890B0C" w:rsidRDefault="009E61BC">
      <w:pPr>
        <w:pStyle w:val="Heading4"/>
        <w:tabs>
          <w:tab w:val="num" w:pos="1440"/>
        </w:tabs>
        <w:rPr>
          <w:noProof/>
        </w:rPr>
      </w:pPr>
      <w:bookmarkStart w:id="531" w:name="_Toc1882013"/>
      <w:r w:rsidRPr="00890B0C">
        <w:rPr>
          <w:noProof/>
        </w:rPr>
        <w:t>DG1-13   Outlier Cost   00387</w:t>
      </w:r>
      <w:bookmarkEnd w:id="531"/>
    </w:p>
    <w:p w14:paraId="745C1A9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0C74824D" w14:textId="77777777" w:rsidR="009E61BC" w:rsidRPr="00890B0C" w:rsidRDefault="009E61BC">
      <w:pPr>
        <w:pStyle w:val="Heading4"/>
        <w:tabs>
          <w:tab w:val="num" w:pos="1440"/>
        </w:tabs>
        <w:rPr>
          <w:noProof/>
        </w:rPr>
      </w:pPr>
      <w:bookmarkStart w:id="532" w:name="_Toc1882014"/>
      <w:r w:rsidRPr="00890B0C">
        <w:rPr>
          <w:noProof/>
        </w:rPr>
        <w:t>DG1-14   Grouper Version and Type   00388</w:t>
      </w:r>
      <w:bookmarkEnd w:id="532"/>
    </w:p>
    <w:p w14:paraId="6CB7720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549F51C2" w14:textId="77777777" w:rsidR="009E61BC" w:rsidRPr="00890B0C" w:rsidRDefault="009E61BC">
      <w:pPr>
        <w:pStyle w:val="Heading4"/>
        <w:tabs>
          <w:tab w:val="num" w:pos="1440"/>
        </w:tabs>
        <w:rPr>
          <w:noProof/>
        </w:rPr>
      </w:pPr>
      <w:bookmarkStart w:id="533"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533"/>
    </w:p>
    <w:p w14:paraId="7F10752F" w14:textId="77777777"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6" w:anchor="HL70359" w:history="1">
        <w:r w:rsidRPr="00890B0C">
          <w:rPr>
            <w:rStyle w:val="ReferenceHL7Table"/>
            <w:noProof/>
          </w:rPr>
          <w:t xml:space="preserve"> HL7 Table 03</w:t>
        </w:r>
        <w:bookmarkStart w:id="534" w:name="_Hlt1329723"/>
        <w:r w:rsidRPr="00890B0C">
          <w:rPr>
            <w:rStyle w:val="ReferenceHL7Table"/>
            <w:noProof/>
          </w:rPr>
          <w:t>5</w:t>
        </w:r>
        <w:bookmarkEnd w:id="534"/>
        <w:r w:rsidRPr="00890B0C">
          <w:rPr>
            <w:rStyle w:val="ReferenceHL7Table"/>
            <w:noProof/>
          </w:rPr>
          <w:t>9 - Diagnosis Priorit</w:t>
        </w:r>
        <w:bookmarkStart w:id="535" w:name="_Hlt1329732"/>
        <w:r w:rsidRPr="00890B0C">
          <w:rPr>
            <w:rStyle w:val="ReferenceHL7Table"/>
            <w:noProof/>
          </w:rPr>
          <w:t>y</w:t>
        </w:r>
        <w:bookmarkEnd w:id="535"/>
      </w:hyperlink>
      <w:r w:rsidRPr="00890B0C">
        <w:rPr>
          <w:noProof/>
        </w:rPr>
        <w:t xml:space="preserve"> </w:t>
      </w:r>
      <w:r>
        <w:rPr>
          <w:noProof/>
        </w:rPr>
        <w:t xml:space="preserve">in Chapter 2C, Code Tables, </w:t>
      </w:r>
      <w:r w:rsidRPr="00890B0C">
        <w:rPr>
          <w:noProof/>
        </w:rPr>
        <w:t xml:space="preserve">for suggested values. </w:t>
      </w:r>
    </w:p>
    <w:p w14:paraId="356C99FD" w14:textId="77777777" w:rsidR="009E61BC" w:rsidRPr="00890B0C" w:rsidRDefault="009E61BC">
      <w:pPr>
        <w:pStyle w:val="NoteChar"/>
        <w:rPr>
          <w:noProof/>
        </w:rPr>
      </w:pPr>
      <w:r w:rsidRPr="00890B0C">
        <w:rPr>
          <w:b/>
        </w:rPr>
        <w:lastRenderedPageBreak/>
        <w:t>Note</w:t>
      </w:r>
      <w:r w:rsidRPr="00890B0C">
        <w:t xml:space="preserve">:  As of </w:t>
      </w:r>
      <w:r>
        <w:t>v 2.7</w:t>
      </w:r>
      <w:r w:rsidRPr="00890B0C">
        <w:t>, the data type has been changed to numeric.  The meaning of the values re</w:t>
      </w:r>
      <w:r>
        <w:t xml:space="preserve">mains the same as those in </w:t>
      </w:r>
      <w:hyperlink r:id="rId57"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25C59F3" w14:textId="77777777" w:rsidR="009E61BC" w:rsidRPr="00890B0C" w:rsidRDefault="009E61BC">
      <w:pPr>
        <w:pStyle w:val="Heading4"/>
        <w:tabs>
          <w:tab w:val="num" w:pos="1440"/>
        </w:tabs>
        <w:rPr>
          <w:noProof/>
        </w:rPr>
      </w:pPr>
      <w:bookmarkStart w:id="536"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536"/>
    </w:p>
    <w:p w14:paraId="4BF38D5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8299E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55FA99"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7B795A" w14:textId="77777777" w:rsidR="00C344D6" w:rsidRDefault="00C344D6" w:rsidP="00C344D6">
      <w:pPr>
        <w:pStyle w:val="Components"/>
      </w:pPr>
      <w:r>
        <w:t>Subcomponents for Assigning Authority (HD):  &lt;Namespace ID (IS)&gt; &amp; &lt;Universal ID (ST)&gt; &amp; &lt;Universal ID Type (ID)&gt;</w:t>
      </w:r>
    </w:p>
    <w:p w14:paraId="16EB4D43" w14:textId="77777777" w:rsidR="00C344D6" w:rsidRDefault="00C344D6" w:rsidP="00C344D6">
      <w:pPr>
        <w:pStyle w:val="Components"/>
      </w:pPr>
      <w:r>
        <w:t>Subcomponents for Assigning Facility (HD):  &lt;Namespace ID (IS)&gt; &amp; &lt;Universal ID (ST)&gt; &amp; &lt;Universal ID Type (ID)&gt;</w:t>
      </w:r>
    </w:p>
    <w:p w14:paraId="5BFFCC7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3FC3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FEE5F"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68A06F"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4DF87B4" w14:textId="77777777" w:rsidR="009E61BC" w:rsidRPr="00890B0C" w:rsidRDefault="009E61BC">
      <w:pPr>
        <w:pStyle w:val="Heading4"/>
        <w:tabs>
          <w:tab w:val="num" w:pos="1440"/>
        </w:tabs>
        <w:rPr>
          <w:noProof/>
        </w:rPr>
      </w:pPr>
      <w:bookmarkStart w:id="537"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537"/>
    </w:p>
    <w:p w14:paraId="3E660C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03FC6" w14:textId="77777777"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8"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7ACB70EF" w14:textId="77777777" w:rsidR="009E61BC" w:rsidRPr="00890B0C" w:rsidRDefault="009E61BC">
      <w:pPr>
        <w:pStyle w:val="Heading4"/>
        <w:tabs>
          <w:tab w:val="num" w:pos="1440"/>
        </w:tabs>
        <w:rPr>
          <w:noProof/>
        </w:rPr>
      </w:pPr>
      <w:bookmarkStart w:id="538" w:name="_Toc1882018"/>
      <w:r w:rsidRPr="00890B0C">
        <w:rPr>
          <w:noProof/>
        </w:rPr>
        <w:t>DG1-18   Confi</w:t>
      </w:r>
      <w:bookmarkStart w:id="539" w:name="_Hlt1757651"/>
      <w:bookmarkEnd w:id="539"/>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538"/>
    </w:p>
    <w:p w14:paraId="69B87124" w14:textId="77777777" w:rsidR="009E61BC" w:rsidRPr="00890B0C" w:rsidRDefault="009E61BC">
      <w:pPr>
        <w:pStyle w:val="NormalIndented"/>
        <w:rPr>
          <w:noProof/>
        </w:rPr>
      </w:pPr>
      <w:r w:rsidRPr="00890B0C">
        <w:rPr>
          <w:noProof/>
        </w:rPr>
        <w:t xml:space="preserve">Definition:  This field indicates whether the diagnosis is confidential.  Refer to </w:t>
      </w:r>
      <w:hyperlink r:id="rId5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3D956B4"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3E0356C"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6B6E37A4" w14:textId="77777777" w:rsidR="009E61BC" w:rsidRPr="00890B0C" w:rsidRDefault="009E61BC">
      <w:pPr>
        <w:pStyle w:val="Heading4"/>
        <w:rPr>
          <w:noProof/>
        </w:rPr>
      </w:pPr>
      <w:bookmarkStart w:id="540"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540"/>
    </w:p>
    <w:p w14:paraId="7E596C63"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479FFBB0"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5F87742A" w14:textId="77777777" w:rsidR="00C344D6" w:rsidRDefault="00C344D6" w:rsidP="00C344D6">
      <w:pPr>
        <w:pStyle w:val="Components"/>
      </w:pPr>
      <w:r>
        <w:t>Components:  &lt;Entity Identifier (ST)&gt; ^ &lt;Namespace ID (IS)&gt; ^ &lt;Universal ID (ST)&gt; ^ &lt;Universal ID Type (ID)&gt;</w:t>
      </w:r>
    </w:p>
    <w:p w14:paraId="6A80584E"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58C89B80"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23025E4F" w14:textId="77777777" w:rsidR="009E61BC" w:rsidRPr="00890B0C" w:rsidRDefault="009E61BC">
      <w:pPr>
        <w:pStyle w:val="NormalIndented"/>
        <w:rPr>
          <w:noProof/>
        </w:rPr>
      </w:pPr>
      <w:r w:rsidRPr="00890B0C">
        <w:rPr>
          <w:noProof/>
        </w:rPr>
        <w:t xml:space="preserve">Definition: This field defines the action to be taken for this diagnosis. Refer to </w:t>
      </w:r>
      <w:hyperlink r:id="rId60" w:anchor="HL70206" w:history="1">
        <w:r w:rsidRPr="00710DA2">
          <w:rPr>
            <w:rStyle w:val="ReferenceHL7Table"/>
          </w:rPr>
          <w:t>HL7 Table 0</w:t>
        </w:r>
        <w:bookmarkStart w:id="541" w:name="_Hlt531515226"/>
        <w:r w:rsidRPr="00710DA2">
          <w:rPr>
            <w:rStyle w:val="ReferenceHL7Table"/>
          </w:rPr>
          <w:t>2</w:t>
        </w:r>
        <w:bookmarkEnd w:id="541"/>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2CE8CA40"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79A3D303" w14:textId="77777777" w:rsidR="00C344D6" w:rsidRDefault="00C344D6" w:rsidP="00C344D6">
      <w:pPr>
        <w:pStyle w:val="Components"/>
      </w:pPr>
      <w:r>
        <w:t>Components:  &lt;Entity Identifier (ST)&gt; ^ &lt;Namespace ID (IS)&gt; ^ &lt;Universal ID (ST)&gt; ^ &lt;Universal ID Type (ID)&gt;</w:t>
      </w:r>
    </w:p>
    <w:p w14:paraId="1CE30B29" w14:textId="77777777" w:rsidR="009E61BC" w:rsidRPr="00890B0C" w:rsidRDefault="009E61BC">
      <w:pPr>
        <w:pStyle w:val="NormalIndented"/>
        <w:rPr>
          <w:noProof/>
        </w:rPr>
      </w:pPr>
      <w:r w:rsidRPr="00890B0C">
        <w:rPr>
          <w:noProof/>
        </w:rPr>
        <w:lastRenderedPageBreak/>
        <w:t>Definition: This field contains the entity identifier for the parent diagnosis.  This field links the "current" manifestation diagnosis ("*") to the entity identifier of the "parent" etiological diagnosis ("+").</w:t>
      </w:r>
    </w:p>
    <w:p w14:paraId="4D2FDB1E" w14:textId="77777777" w:rsidR="009E61BC" w:rsidRPr="00714675" w:rsidRDefault="009E61BC">
      <w:pPr>
        <w:pStyle w:val="Heading4"/>
        <w:rPr>
          <w:noProof/>
          <w:lang w:val="fr-FR"/>
          <w:rPrChange w:id="542" w:author="Michael Faughn" w:date="2020-12-09T09:31:00Z">
            <w:rPr>
              <w:noProof/>
            </w:rPr>
          </w:rPrChange>
        </w:rPr>
      </w:pPr>
      <w:r w:rsidRPr="00714675">
        <w:rPr>
          <w:noProof/>
          <w:lang w:val="fr-FR"/>
          <w:rPrChange w:id="543" w:author="Michael Faughn" w:date="2020-12-09T09:31:00Z">
            <w:rPr>
              <w:noProof/>
            </w:rPr>
          </w:rPrChange>
        </w:rPr>
        <w:t>DG1-23   DRG CCL Value Code</w:t>
      </w:r>
      <w:r w:rsidR="005B65F4" w:rsidRPr="00890B0C">
        <w:rPr>
          <w:noProof/>
        </w:rPr>
        <w:fldChar w:fldCharType="begin"/>
      </w:r>
      <w:r w:rsidRPr="00714675">
        <w:rPr>
          <w:noProof/>
          <w:lang w:val="fr-FR"/>
          <w:rPrChange w:id="544" w:author="Michael Faughn" w:date="2020-12-09T09:31:00Z">
            <w:rPr>
              <w:noProof/>
            </w:rPr>
          </w:rPrChange>
        </w:rPr>
        <w:instrText xml:space="preserve"> XE "DRG CCL value code" </w:instrText>
      </w:r>
      <w:r w:rsidR="005B65F4" w:rsidRPr="00890B0C">
        <w:rPr>
          <w:noProof/>
        </w:rPr>
        <w:fldChar w:fldCharType="end"/>
      </w:r>
      <w:r w:rsidRPr="00714675">
        <w:rPr>
          <w:noProof/>
          <w:lang w:val="fr-FR"/>
          <w:rPrChange w:id="545" w:author="Michael Faughn" w:date="2020-12-09T09:31:00Z">
            <w:rPr>
              <w:noProof/>
            </w:rPr>
          </w:rPrChange>
        </w:rPr>
        <w:t xml:space="preserve">   (CWE)   02153</w:t>
      </w:r>
    </w:p>
    <w:p w14:paraId="3FF5E2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777FF" w14:textId="77777777"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54935298" w14:textId="77777777" w:rsidR="009E61BC" w:rsidRPr="00890B0C" w:rsidRDefault="009E61BC">
      <w:pPr>
        <w:pStyle w:val="Heading4"/>
        <w:tabs>
          <w:tab w:val="num" w:pos="1440"/>
        </w:tabs>
        <w:rPr>
          <w:noProof/>
        </w:rPr>
      </w:pPr>
      <w:bookmarkStart w:id="546" w:name="HL70728"/>
      <w:bookmarkEnd w:id="546"/>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32D46CB5" w14:textId="77777777"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2"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1A5B2D47"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36E4C83F"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01E2EF5C"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7A05410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9DD5D6" w14:textId="77777777"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63"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6021472F" w14:textId="77777777" w:rsidR="009E61BC" w:rsidRPr="00890B0C" w:rsidRDefault="009E61BC">
      <w:pPr>
        <w:pStyle w:val="Heading4"/>
        <w:tabs>
          <w:tab w:val="num" w:pos="1440"/>
        </w:tabs>
        <w:rPr>
          <w:noProof/>
        </w:rPr>
      </w:pPr>
      <w:bookmarkStart w:id="547" w:name="HL70731"/>
      <w:bookmarkStart w:id="548" w:name="_Toc89062827"/>
      <w:bookmarkEnd w:id="547"/>
      <w:bookmarkEnd w:id="548"/>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77B4CB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0E6BB" w14:textId="77777777"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4" w:anchor="HL70895" w:history="1">
        <w:r w:rsidRPr="000C4CAA">
          <w:rPr>
            <w:rStyle w:val="ReferenceUserTable"/>
          </w:rPr>
          <w:t>User-defined Table 0895 – Present On Admission (POA) Indicator</w:t>
        </w:r>
      </w:hyperlink>
      <w:r>
        <w:rPr>
          <w:noProof/>
        </w:rPr>
        <w:t xml:space="preserve"> in Chapter 2C, Code Tables, for suggested values.</w:t>
      </w:r>
    </w:p>
    <w:p w14:paraId="680093FC" w14:textId="77777777" w:rsidR="009E61BC" w:rsidRPr="00890B0C" w:rsidRDefault="009E61BC">
      <w:pPr>
        <w:pStyle w:val="Heading3"/>
        <w:rPr>
          <w:noProof/>
        </w:rPr>
      </w:pPr>
      <w:bookmarkStart w:id="549" w:name="HL70895"/>
      <w:bookmarkStart w:id="550" w:name="_Toc346777008"/>
      <w:bookmarkStart w:id="551" w:name="_Toc346777045"/>
      <w:bookmarkStart w:id="552" w:name="_Toc348245481"/>
      <w:bookmarkStart w:id="553" w:name="_Toc348245551"/>
      <w:bookmarkStart w:id="554" w:name="_Toc348259066"/>
      <w:bookmarkStart w:id="555" w:name="_Toc348340220"/>
      <w:bookmarkStart w:id="556" w:name="_Toc359236263"/>
      <w:bookmarkStart w:id="557" w:name="_Toc1882020"/>
      <w:bookmarkStart w:id="558" w:name="_Toc89062828"/>
      <w:bookmarkStart w:id="559" w:name="_Toc20321548"/>
      <w:bookmarkStart w:id="560" w:name="_Toc27825960"/>
      <w:bookmarkEnd w:id="549"/>
      <w:r w:rsidRPr="00890B0C">
        <w:rPr>
          <w:noProof/>
        </w:rPr>
        <w:lastRenderedPageBreak/>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550"/>
      <w:bookmarkEnd w:id="551"/>
      <w:bookmarkEnd w:id="552"/>
      <w:bookmarkEnd w:id="553"/>
      <w:bookmarkEnd w:id="554"/>
      <w:bookmarkEnd w:id="555"/>
      <w:r w:rsidRPr="00890B0C">
        <w:rPr>
          <w:noProof/>
        </w:rPr>
        <w:t xml:space="preserve"> Segment</w:t>
      </w:r>
      <w:bookmarkEnd w:id="556"/>
      <w:bookmarkEnd w:id="557"/>
      <w:bookmarkEnd w:id="558"/>
      <w:bookmarkEnd w:id="559"/>
      <w:bookmarkEnd w:id="56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793A14B8"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4439BF72" w14:textId="77777777" w:rsidR="009E61BC" w:rsidRPr="00890B0C" w:rsidRDefault="009E61BC">
      <w:pPr>
        <w:pStyle w:val="AttributeTableCaption"/>
        <w:rPr>
          <w:noProof/>
        </w:rPr>
      </w:pPr>
      <w:bookmarkStart w:id="561" w:name="DRG"/>
      <w:r w:rsidRPr="00890B0C">
        <w:rPr>
          <w:noProof/>
        </w:rPr>
        <w:t xml:space="preserve">HL7 Attribute Table </w:t>
      </w:r>
      <w:r w:rsidRPr="00890B0C">
        <w:t>-</w:t>
      </w:r>
      <w:r w:rsidRPr="00890B0C">
        <w:rPr>
          <w:noProof/>
        </w:rPr>
        <w:t xml:space="preserve"> DRG</w:t>
      </w:r>
      <w:bookmarkEnd w:id="56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67ADF3D"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67241C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851F5B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1B4D1F1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78AF720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DB55B5D"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17EF83F"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F064D4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5FD0303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D7162F" w14:textId="77777777" w:rsidR="009E61BC" w:rsidRPr="00890B0C" w:rsidRDefault="009E61BC">
            <w:pPr>
              <w:pStyle w:val="AttributeTableHeader"/>
              <w:jc w:val="left"/>
              <w:rPr>
                <w:noProof/>
              </w:rPr>
            </w:pPr>
            <w:r w:rsidRPr="00890B0C">
              <w:rPr>
                <w:noProof/>
              </w:rPr>
              <w:t>ELEMENT NAME</w:t>
            </w:r>
          </w:p>
        </w:tc>
      </w:tr>
      <w:tr w:rsidR="009F20B7" w:rsidRPr="009E61BC" w14:paraId="0A8A7184"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2D32305"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8F333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1D203C"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6A7CA8"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453D1139"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52CA898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0AE75F" w14:textId="77777777" w:rsidR="009E61BC" w:rsidRPr="00890B0C" w:rsidRDefault="00C45560">
            <w:pPr>
              <w:pStyle w:val="AttributeTableBody"/>
              <w:rPr>
                <w:rStyle w:val="HyperlinkTable"/>
                <w:noProof/>
              </w:rPr>
            </w:pPr>
            <w:hyperlink r:id="rId65"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205AED7F"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5B55EDA3"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6789DC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18C9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3ECAE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B0B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C20D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5724E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290D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146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D4A58"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C49D554"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6E8D7A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E36E5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60D518D"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7FE8C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B80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61EBF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B3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C4CE70" w14:textId="77777777" w:rsidR="009E61BC" w:rsidRPr="00F77A4D" w:rsidRDefault="00C45560">
            <w:pPr>
              <w:pStyle w:val="AttributeTableBody"/>
              <w:rPr>
                <w:rStyle w:val="HyperlinkTable"/>
              </w:rPr>
            </w:pPr>
            <w:hyperlink r:id="rId66"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53085DE"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318C4DB2"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2D8BB13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DD254"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59AC5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0F3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9EC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62055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DC3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FA970" w14:textId="77777777" w:rsidR="009E61BC" w:rsidRPr="00890B0C" w:rsidRDefault="00C45560">
            <w:pPr>
              <w:pStyle w:val="AttributeTableBody"/>
              <w:rPr>
                <w:rStyle w:val="HyperlinkTable"/>
                <w:noProof/>
              </w:rPr>
            </w:pPr>
            <w:hyperlink r:id="rId67"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5633F159"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21BEBDFF" w14:textId="77777777" w:rsidR="009E61BC" w:rsidRPr="00890B0C" w:rsidRDefault="009E61BC">
            <w:pPr>
              <w:pStyle w:val="AttributeTableBody"/>
              <w:jc w:val="left"/>
              <w:rPr>
                <w:noProof/>
              </w:rPr>
            </w:pPr>
            <w:r w:rsidRPr="00890B0C">
              <w:rPr>
                <w:noProof/>
              </w:rPr>
              <w:t>DRG Grouper Review Code</w:t>
            </w:r>
          </w:p>
        </w:tc>
      </w:tr>
      <w:tr w:rsidR="009F20B7" w:rsidRPr="009E61BC" w14:paraId="2A60ED3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31B1D3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23CBF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2B4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2A46B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E783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A2B4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BCDF" w14:textId="77777777" w:rsidR="009E61BC" w:rsidRPr="00890B0C" w:rsidRDefault="00C45560">
            <w:pPr>
              <w:pStyle w:val="AttributeTableBody"/>
              <w:rPr>
                <w:rStyle w:val="HyperlinkTable"/>
                <w:noProof/>
              </w:rPr>
            </w:pPr>
            <w:hyperlink r:id="rId68" w:anchor="HL70083" w:history="1">
              <w:r w:rsidR="009E61BC" w:rsidRPr="00890B0C">
                <w:rPr>
                  <w:rStyle w:val="HyperlinkTable"/>
                  <w:noProof/>
                </w:rPr>
                <w:t>008</w:t>
              </w:r>
              <w:bookmarkStart w:id="562" w:name="_Hlt479434719"/>
              <w:r w:rsidR="009E61BC" w:rsidRPr="00890B0C">
                <w:rPr>
                  <w:rStyle w:val="HyperlinkTable"/>
                  <w:noProof/>
                </w:rPr>
                <w:t>3</w:t>
              </w:r>
              <w:bookmarkEnd w:id="562"/>
            </w:hyperlink>
          </w:p>
        </w:tc>
        <w:tc>
          <w:tcPr>
            <w:tcW w:w="720" w:type="dxa"/>
            <w:tcBorders>
              <w:top w:val="dotted" w:sz="4" w:space="0" w:color="auto"/>
              <w:left w:val="nil"/>
              <w:bottom w:val="dotted" w:sz="4" w:space="0" w:color="auto"/>
              <w:right w:val="nil"/>
            </w:tcBorders>
            <w:shd w:val="clear" w:color="auto" w:fill="FFFFFF"/>
          </w:tcPr>
          <w:p w14:paraId="40E89C64"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36C478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4D6D1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3789F1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57BD5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A666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BF7E55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0255B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320A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B4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8E0DA"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0086C62B" w14:textId="77777777" w:rsidR="009E61BC" w:rsidRPr="00890B0C" w:rsidRDefault="009E61BC">
            <w:pPr>
              <w:pStyle w:val="AttributeTableBody"/>
              <w:jc w:val="left"/>
              <w:rPr>
                <w:noProof/>
              </w:rPr>
            </w:pPr>
            <w:r w:rsidRPr="00890B0C">
              <w:rPr>
                <w:noProof/>
              </w:rPr>
              <w:t xml:space="preserve">Outlier Days </w:t>
            </w:r>
          </w:p>
        </w:tc>
      </w:tr>
      <w:tr w:rsidR="009F20B7" w:rsidRPr="009E61BC" w14:paraId="63EA2D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C3A9AFC"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F58B4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91A4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31606"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E40CF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6179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E66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C88BD"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4C86A163" w14:textId="77777777" w:rsidR="009E61BC" w:rsidRPr="00890B0C" w:rsidRDefault="009E61BC">
            <w:pPr>
              <w:pStyle w:val="AttributeTableBody"/>
              <w:jc w:val="left"/>
              <w:rPr>
                <w:noProof/>
              </w:rPr>
            </w:pPr>
            <w:r w:rsidRPr="00890B0C">
              <w:rPr>
                <w:noProof/>
              </w:rPr>
              <w:t>Outlier Cost</w:t>
            </w:r>
          </w:p>
        </w:tc>
      </w:tr>
      <w:tr w:rsidR="009F20B7" w:rsidRPr="009E61BC" w14:paraId="48896C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F0CA92"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59804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3BE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66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610A35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560A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48E27" w14:textId="77777777" w:rsidR="009E61BC" w:rsidRPr="00890B0C" w:rsidRDefault="00C45560">
            <w:pPr>
              <w:pStyle w:val="AttributeTableBody"/>
              <w:rPr>
                <w:rStyle w:val="HyperlinkTable"/>
                <w:noProof/>
              </w:rPr>
            </w:pPr>
            <w:hyperlink r:id="rId69"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4D2E38F2"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014B8066" w14:textId="77777777" w:rsidR="009E61BC" w:rsidRPr="00890B0C" w:rsidRDefault="009E61BC">
            <w:pPr>
              <w:pStyle w:val="AttributeTableBody"/>
              <w:jc w:val="left"/>
              <w:rPr>
                <w:noProof/>
              </w:rPr>
            </w:pPr>
            <w:r w:rsidRPr="00890B0C">
              <w:rPr>
                <w:noProof/>
              </w:rPr>
              <w:t>DRG Payor</w:t>
            </w:r>
          </w:p>
        </w:tc>
      </w:tr>
      <w:tr w:rsidR="009F20B7" w:rsidRPr="009E61BC" w14:paraId="32CE1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113AE2"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0CD8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F5A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E1AA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341D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CCE7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F88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FF41"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086F59A0" w14:textId="77777777" w:rsidR="009E61BC" w:rsidRPr="00890B0C" w:rsidRDefault="009E61BC">
            <w:pPr>
              <w:pStyle w:val="AttributeTableBody"/>
              <w:jc w:val="left"/>
              <w:rPr>
                <w:noProof/>
              </w:rPr>
            </w:pPr>
            <w:r w:rsidRPr="00890B0C">
              <w:rPr>
                <w:noProof/>
              </w:rPr>
              <w:t>Outlier Reimbursement</w:t>
            </w:r>
          </w:p>
        </w:tc>
      </w:tr>
      <w:tr w:rsidR="009F20B7" w:rsidRPr="009E61BC" w14:paraId="40240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C085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DE8BE1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4D1FD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7D2D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69080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AA64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FEA3D" w14:textId="77777777" w:rsidR="009E61BC" w:rsidRPr="00F77A4D" w:rsidRDefault="00C45560">
            <w:pPr>
              <w:pStyle w:val="AttributeTableBody"/>
              <w:rPr>
                <w:rStyle w:val="HyperlinkTable"/>
              </w:rPr>
            </w:pPr>
            <w:hyperlink r:id="rId70"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F9FAD4"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42187A98" w14:textId="77777777" w:rsidR="009E61BC" w:rsidRPr="00890B0C" w:rsidRDefault="009E61BC">
            <w:pPr>
              <w:pStyle w:val="AttributeTableBody"/>
              <w:jc w:val="left"/>
              <w:rPr>
                <w:noProof/>
              </w:rPr>
            </w:pPr>
            <w:r w:rsidRPr="00890B0C">
              <w:rPr>
                <w:noProof/>
              </w:rPr>
              <w:t>Confidential Indicator</w:t>
            </w:r>
          </w:p>
        </w:tc>
      </w:tr>
      <w:tr w:rsidR="009F20B7" w:rsidRPr="009E61BC" w14:paraId="2765E9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7D9D9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E1442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DEC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53D9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3891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3AD4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237DF" w14:textId="77777777" w:rsidR="009E61BC" w:rsidRPr="00890B0C" w:rsidRDefault="00C45560">
            <w:pPr>
              <w:pStyle w:val="AttributeTableBody"/>
              <w:rPr>
                <w:rStyle w:val="HyperlinkTable"/>
                <w:noProof/>
              </w:rPr>
            </w:pPr>
            <w:hyperlink r:id="rId71"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6D564D7C"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22E78855" w14:textId="77777777" w:rsidR="009E61BC" w:rsidRPr="00890B0C" w:rsidRDefault="009E61BC">
            <w:pPr>
              <w:pStyle w:val="AttributeTableBody"/>
              <w:jc w:val="left"/>
              <w:rPr>
                <w:noProof/>
              </w:rPr>
            </w:pPr>
            <w:r w:rsidRPr="00890B0C">
              <w:rPr>
                <w:noProof/>
              </w:rPr>
              <w:t>DRG Transfer Type</w:t>
            </w:r>
          </w:p>
        </w:tc>
      </w:tr>
      <w:tr w:rsidR="009F20B7" w:rsidRPr="009E61BC" w14:paraId="01C02A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ADCFC4"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60842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8B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300A5"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3DCA0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FE3B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4650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0B05F"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16CAEBAE" w14:textId="77777777" w:rsidR="009E61BC" w:rsidRPr="00890B0C" w:rsidRDefault="009E61BC">
            <w:pPr>
              <w:pStyle w:val="AttributeTableBody"/>
              <w:jc w:val="left"/>
              <w:rPr>
                <w:noProof/>
              </w:rPr>
            </w:pPr>
            <w:r w:rsidRPr="00890B0C">
              <w:rPr>
                <w:noProof/>
              </w:rPr>
              <w:t>Name of Coder</w:t>
            </w:r>
          </w:p>
        </w:tc>
      </w:tr>
      <w:tr w:rsidR="009F20B7" w:rsidRPr="009E61BC" w14:paraId="5574670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27BA7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432923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374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645B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278C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452E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695B" w14:textId="77777777" w:rsidR="009E61BC" w:rsidRPr="00890B0C" w:rsidRDefault="00C45560">
            <w:pPr>
              <w:pStyle w:val="AttributeTableBody"/>
              <w:rPr>
                <w:rStyle w:val="HyperlinkTable"/>
                <w:noProof/>
              </w:rPr>
            </w:pPr>
            <w:hyperlink r:id="rId72"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6360A185"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0D2166E0" w14:textId="77777777" w:rsidR="009E61BC" w:rsidRPr="00890B0C" w:rsidRDefault="009E61BC">
            <w:pPr>
              <w:pStyle w:val="AttributeTableBody"/>
              <w:jc w:val="left"/>
              <w:rPr>
                <w:noProof/>
              </w:rPr>
            </w:pPr>
            <w:r w:rsidRPr="00890B0C">
              <w:rPr>
                <w:noProof/>
              </w:rPr>
              <w:t>Grouper Status</w:t>
            </w:r>
          </w:p>
        </w:tc>
      </w:tr>
      <w:tr w:rsidR="009F20B7" w:rsidRPr="009E61BC" w14:paraId="41BA92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DA08413"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1F7D0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B70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9B6A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11E27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28C9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6A259" w14:textId="77777777" w:rsidR="009E61BC" w:rsidRPr="00890B0C" w:rsidRDefault="00C45560">
            <w:pPr>
              <w:pStyle w:val="AttributeTableBody"/>
              <w:rPr>
                <w:rStyle w:val="HyperlinkTable"/>
                <w:noProof/>
              </w:rPr>
            </w:pPr>
            <w:hyperlink r:id="rId73"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304ED875"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5BD2D176" w14:textId="77777777" w:rsidR="009E61BC" w:rsidRPr="00890B0C" w:rsidRDefault="009E61BC">
            <w:pPr>
              <w:pStyle w:val="AttributeTableBody"/>
              <w:jc w:val="left"/>
              <w:rPr>
                <w:noProof/>
              </w:rPr>
            </w:pPr>
            <w:r w:rsidRPr="00890B0C">
              <w:rPr>
                <w:noProof/>
              </w:rPr>
              <w:t>PCCL Value Code</w:t>
            </w:r>
          </w:p>
        </w:tc>
      </w:tr>
      <w:tr w:rsidR="009F20B7" w:rsidRPr="009E61BC" w14:paraId="1035BF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A4EFE3"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B93AF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125E"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2BC97F6"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1E7C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891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D96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934D9"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062D3ACF" w14:textId="77777777" w:rsidR="009E61BC" w:rsidRPr="00890B0C" w:rsidRDefault="009E61BC">
            <w:pPr>
              <w:pStyle w:val="AttributeTableBody"/>
              <w:jc w:val="left"/>
              <w:rPr>
                <w:noProof/>
              </w:rPr>
            </w:pPr>
            <w:r w:rsidRPr="00890B0C">
              <w:rPr>
                <w:noProof/>
              </w:rPr>
              <w:t>Effective Weight</w:t>
            </w:r>
          </w:p>
        </w:tc>
      </w:tr>
      <w:tr w:rsidR="009F20B7" w:rsidRPr="009E61BC" w14:paraId="470F8F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97366"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A9D0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29B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26D03"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328CC4A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166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A823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5E8F38"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1BA9402C" w14:textId="77777777" w:rsidR="009E61BC" w:rsidRPr="00890B0C" w:rsidRDefault="009E61BC">
            <w:pPr>
              <w:pStyle w:val="AttributeTableBody"/>
              <w:jc w:val="left"/>
              <w:rPr>
                <w:noProof/>
              </w:rPr>
            </w:pPr>
            <w:r w:rsidRPr="00890B0C">
              <w:rPr>
                <w:noProof/>
              </w:rPr>
              <w:t>Monetary Amount</w:t>
            </w:r>
          </w:p>
        </w:tc>
      </w:tr>
      <w:tr w:rsidR="009F20B7" w:rsidRPr="009E61BC" w14:paraId="138111E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0F97E9"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04392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7A0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346C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024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DC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CE28C" w14:textId="77777777" w:rsidR="009E61BC" w:rsidRPr="007076C8" w:rsidRDefault="00C45560">
            <w:pPr>
              <w:pStyle w:val="AttributeTableBody"/>
              <w:rPr>
                <w:rStyle w:val="HyperlinkTable"/>
              </w:rPr>
            </w:pPr>
            <w:hyperlink r:id="rId74"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1FEC0B36"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3D76D974" w14:textId="77777777" w:rsidR="009E61BC" w:rsidRPr="00890B0C" w:rsidRDefault="009E61BC">
            <w:pPr>
              <w:pStyle w:val="AttributeTableBody"/>
              <w:jc w:val="left"/>
              <w:rPr>
                <w:noProof/>
              </w:rPr>
            </w:pPr>
            <w:r w:rsidRPr="00890B0C">
              <w:rPr>
                <w:noProof/>
              </w:rPr>
              <w:t>Status Patient</w:t>
            </w:r>
          </w:p>
        </w:tc>
      </w:tr>
      <w:tr w:rsidR="009F20B7" w:rsidRPr="009E61BC" w14:paraId="072BA9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7BD4D"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D4627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B6AEF"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6EF2410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B62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9C82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96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AB9F2"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687C6495"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4AD499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02554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18D9B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940F49"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7B1B58C7"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329D4D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D6EA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D42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80DF3"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734C2281" w14:textId="77777777" w:rsidR="009E61BC" w:rsidRPr="00890B0C" w:rsidRDefault="009E61BC">
            <w:pPr>
              <w:pStyle w:val="AttributeTableBody"/>
              <w:jc w:val="left"/>
              <w:rPr>
                <w:noProof/>
              </w:rPr>
            </w:pPr>
            <w:r w:rsidRPr="00890B0C">
              <w:rPr>
                <w:noProof/>
              </w:rPr>
              <w:t>Grouper Software Version</w:t>
            </w:r>
          </w:p>
        </w:tc>
      </w:tr>
      <w:tr w:rsidR="009F20B7" w:rsidRPr="009E61BC" w14:paraId="766E827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596A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672A60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757DD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BB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5D0A6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6606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C4B69" w14:textId="77777777" w:rsidR="009E61BC" w:rsidRPr="007076C8" w:rsidRDefault="00C45560">
            <w:pPr>
              <w:pStyle w:val="AttributeTableBody"/>
              <w:rPr>
                <w:rStyle w:val="HyperlinkTable"/>
              </w:rPr>
            </w:pPr>
            <w:hyperlink r:id="rId75"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5E85C61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4D0C92F4" w14:textId="77777777" w:rsidR="009E61BC" w:rsidRPr="00890B0C" w:rsidRDefault="009E61BC">
            <w:pPr>
              <w:pStyle w:val="AttributeTableBody"/>
              <w:jc w:val="left"/>
              <w:rPr>
                <w:noProof/>
              </w:rPr>
            </w:pPr>
            <w:r w:rsidRPr="00890B0C">
              <w:rPr>
                <w:noProof/>
              </w:rPr>
              <w:t>Status Financial Calculation</w:t>
            </w:r>
          </w:p>
        </w:tc>
      </w:tr>
      <w:tr w:rsidR="009F20B7" w:rsidRPr="009E61BC" w14:paraId="0AFB765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0EC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AC12A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80F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02A002"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BC14E9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F08C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4B44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04A13"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42A69052" w14:textId="77777777" w:rsidR="009E61BC" w:rsidRPr="00890B0C" w:rsidRDefault="009E61BC">
            <w:pPr>
              <w:pStyle w:val="AttributeTableBody"/>
              <w:jc w:val="left"/>
              <w:rPr>
                <w:noProof/>
              </w:rPr>
            </w:pPr>
            <w:r w:rsidRPr="00890B0C">
              <w:rPr>
                <w:noProof/>
              </w:rPr>
              <w:t>Relative Discount/Surcharge</w:t>
            </w:r>
          </w:p>
        </w:tc>
      </w:tr>
      <w:tr w:rsidR="009F20B7" w:rsidRPr="009E61BC" w14:paraId="1967BC0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F734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5A617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A8D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4A54C"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46260F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3078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481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DE84E"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6735E38E" w14:textId="77777777" w:rsidR="009E61BC" w:rsidRPr="00890B0C" w:rsidRDefault="009E61BC">
            <w:pPr>
              <w:pStyle w:val="AttributeTableBody"/>
              <w:jc w:val="left"/>
              <w:rPr>
                <w:noProof/>
              </w:rPr>
            </w:pPr>
            <w:r w:rsidRPr="00890B0C">
              <w:rPr>
                <w:noProof/>
              </w:rPr>
              <w:t>Basic Charge</w:t>
            </w:r>
          </w:p>
        </w:tc>
      </w:tr>
      <w:tr w:rsidR="009F20B7" w:rsidRPr="009E61BC" w14:paraId="45CE6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A4C1D7"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AAD2D8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82E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B36F5"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3084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B04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F2B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0FAF2"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4477DFB8" w14:textId="77777777" w:rsidR="009E61BC" w:rsidRPr="00890B0C" w:rsidRDefault="009E61BC">
            <w:pPr>
              <w:pStyle w:val="AttributeTableBody"/>
              <w:jc w:val="left"/>
              <w:rPr>
                <w:noProof/>
              </w:rPr>
            </w:pPr>
            <w:r w:rsidRPr="00890B0C">
              <w:rPr>
                <w:noProof/>
              </w:rPr>
              <w:t>Total Charge</w:t>
            </w:r>
          </w:p>
        </w:tc>
      </w:tr>
      <w:tr w:rsidR="009F20B7" w:rsidRPr="009E61BC" w14:paraId="459A43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23C3CF"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461BA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A9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8B8B4"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4642A1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528D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4C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7102C"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57146CAE" w14:textId="77777777" w:rsidR="009E61BC" w:rsidRPr="00890B0C" w:rsidRDefault="009E61BC">
            <w:pPr>
              <w:pStyle w:val="AttributeTableBody"/>
              <w:jc w:val="left"/>
              <w:rPr>
                <w:noProof/>
              </w:rPr>
            </w:pPr>
            <w:r w:rsidRPr="00890B0C">
              <w:rPr>
                <w:noProof/>
              </w:rPr>
              <w:t>Discount/Surcharge</w:t>
            </w:r>
          </w:p>
        </w:tc>
      </w:tr>
      <w:tr w:rsidR="009F20B7" w:rsidRPr="009E61BC" w14:paraId="5C6C69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197BD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EB1F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7783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6FC2F3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43AB81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84D1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413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6F5A37"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79E4DFD8" w14:textId="77777777" w:rsidR="009E61BC" w:rsidRPr="00890B0C" w:rsidRDefault="009E61BC">
            <w:pPr>
              <w:pStyle w:val="AttributeTableBody"/>
              <w:jc w:val="left"/>
              <w:rPr>
                <w:noProof/>
              </w:rPr>
            </w:pPr>
            <w:r w:rsidRPr="00890B0C">
              <w:rPr>
                <w:noProof/>
              </w:rPr>
              <w:t>Calculated Days</w:t>
            </w:r>
          </w:p>
        </w:tc>
      </w:tr>
      <w:tr w:rsidR="009F20B7" w:rsidRPr="009E61BC" w14:paraId="2BBAC7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605888F"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D54A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AA1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7B027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1B25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824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3721" w14:textId="77777777" w:rsidR="009E61BC" w:rsidRPr="00890B0C" w:rsidRDefault="00C45560">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808F6C7"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3AF031FF" w14:textId="77777777" w:rsidR="009E61BC" w:rsidRPr="00890B0C" w:rsidRDefault="009E61BC">
            <w:pPr>
              <w:pStyle w:val="AttributeTableBody"/>
              <w:jc w:val="left"/>
              <w:rPr>
                <w:noProof/>
              </w:rPr>
            </w:pPr>
            <w:r w:rsidRPr="00890B0C">
              <w:rPr>
                <w:noProof/>
              </w:rPr>
              <w:t>Status Gender</w:t>
            </w:r>
          </w:p>
        </w:tc>
      </w:tr>
      <w:tr w:rsidR="009F20B7" w:rsidRPr="009E61BC" w14:paraId="6860AD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779A967"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5164A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FD2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A558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8F7B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54DB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D6040" w14:textId="77777777" w:rsidR="009E61BC" w:rsidRPr="00890B0C" w:rsidRDefault="00C45560">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1B126433"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2B9AB00D" w14:textId="77777777" w:rsidR="009E61BC" w:rsidRPr="00890B0C" w:rsidRDefault="009E61BC">
            <w:pPr>
              <w:pStyle w:val="AttributeTableBody"/>
              <w:jc w:val="left"/>
              <w:rPr>
                <w:noProof/>
              </w:rPr>
            </w:pPr>
            <w:r w:rsidRPr="00890B0C">
              <w:rPr>
                <w:noProof/>
              </w:rPr>
              <w:t>Status Age</w:t>
            </w:r>
          </w:p>
        </w:tc>
      </w:tr>
      <w:tr w:rsidR="009F20B7" w:rsidRPr="009E61BC" w14:paraId="324859B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FDBACC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097F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C90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1E0AE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8942C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312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34222" w14:textId="77777777" w:rsidR="009E61BC" w:rsidRPr="00890B0C" w:rsidRDefault="00C45560">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7CED0AD5"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2CC59094" w14:textId="77777777" w:rsidR="009E61BC" w:rsidRPr="00890B0C" w:rsidRDefault="009E61BC">
            <w:pPr>
              <w:pStyle w:val="AttributeTableBody"/>
              <w:jc w:val="left"/>
              <w:rPr>
                <w:noProof/>
              </w:rPr>
            </w:pPr>
            <w:r w:rsidRPr="00890B0C">
              <w:rPr>
                <w:noProof/>
              </w:rPr>
              <w:t>Status Length of Stay</w:t>
            </w:r>
          </w:p>
        </w:tc>
      </w:tr>
      <w:tr w:rsidR="009F20B7" w:rsidRPr="009E61BC" w14:paraId="421D16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A6235D"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2CA75983"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2B21CF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1ABF9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343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DD8A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F1BF8" w14:textId="77777777" w:rsidR="009E61BC" w:rsidRPr="00890B0C" w:rsidRDefault="00C4556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7B80C73E"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166880AC" w14:textId="77777777" w:rsidR="009E61BC" w:rsidRPr="00890B0C" w:rsidRDefault="009E61BC">
            <w:pPr>
              <w:pStyle w:val="AttributeTableBody"/>
              <w:jc w:val="left"/>
              <w:rPr>
                <w:noProof/>
              </w:rPr>
            </w:pPr>
            <w:r w:rsidRPr="00890B0C">
              <w:rPr>
                <w:noProof/>
              </w:rPr>
              <w:t>Status Same Day Flag</w:t>
            </w:r>
          </w:p>
        </w:tc>
      </w:tr>
      <w:tr w:rsidR="009F20B7" w:rsidRPr="009E61BC" w14:paraId="5E90596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FDF260"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94843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09B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9448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9ECBB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F9DC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AB24C" w14:textId="77777777" w:rsidR="009E61BC" w:rsidRPr="00890B0C" w:rsidRDefault="00C4556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7B6E74C"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6ED438B5" w14:textId="77777777" w:rsidR="009E61BC" w:rsidRPr="00890B0C" w:rsidRDefault="009E61BC">
            <w:pPr>
              <w:pStyle w:val="AttributeTableBody"/>
              <w:jc w:val="left"/>
              <w:rPr>
                <w:noProof/>
              </w:rPr>
            </w:pPr>
            <w:r w:rsidRPr="00890B0C">
              <w:rPr>
                <w:noProof/>
              </w:rPr>
              <w:t>Status Separation Mode</w:t>
            </w:r>
          </w:p>
        </w:tc>
      </w:tr>
      <w:tr w:rsidR="009F20B7" w:rsidRPr="009E61BC" w14:paraId="3C8669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C1F884"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667B9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9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EE25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25F245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02D3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67C708" w14:textId="77777777" w:rsidR="009E61BC" w:rsidRPr="00890B0C" w:rsidRDefault="00C45560">
            <w:pPr>
              <w:pStyle w:val="AttributeTableBody"/>
              <w:rPr>
                <w:rStyle w:val="HyperlinkTable"/>
                <w:noProof/>
              </w:rPr>
            </w:pPr>
            <w:hyperlink r:id="rId81"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224B5CFE"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403B4302" w14:textId="77777777" w:rsidR="009E61BC" w:rsidRPr="00890B0C" w:rsidRDefault="009E61BC">
            <w:pPr>
              <w:pStyle w:val="AttributeTableBody"/>
              <w:jc w:val="left"/>
              <w:rPr>
                <w:noProof/>
              </w:rPr>
            </w:pPr>
            <w:r w:rsidRPr="00890B0C">
              <w:rPr>
                <w:noProof/>
              </w:rPr>
              <w:t>Status Weight at Birth</w:t>
            </w:r>
          </w:p>
        </w:tc>
      </w:tr>
      <w:tr w:rsidR="009F20B7" w:rsidRPr="009E61BC" w14:paraId="6786DC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7E1887"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F7FAE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4C0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6154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6FB99B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43F1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907E38" w14:textId="77777777" w:rsidR="009E61BC" w:rsidRPr="00890B0C" w:rsidRDefault="00C45560">
            <w:pPr>
              <w:pStyle w:val="AttributeTableBody"/>
              <w:rPr>
                <w:rStyle w:val="HyperlinkTable"/>
                <w:noProof/>
              </w:rPr>
            </w:pPr>
            <w:hyperlink r:id="rId82"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4C46EB9B"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57C97B2A" w14:textId="77777777" w:rsidR="009E61BC" w:rsidRPr="00890B0C" w:rsidRDefault="009E61BC">
            <w:pPr>
              <w:pStyle w:val="AttributeTableBody"/>
              <w:jc w:val="left"/>
              <w:rPr>
                <w:noProof/>
              </w:rPr>
            </w:pPr>
            <w:r w:rsidRPr="00890B0C">
              <w:rPr>
                <w:noProof/>
              </w:rPr>
              <w:t>Status Respiration Minutes</w:t>
            </w:r>
          </w:p>
        </w:tc>
      </w:tr>
      <w:tr w:rsidR="009E61BC" w:rsidRPr="009E61BC" w14:paraId="60F8250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3BCB4603"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0049B10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199F35"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FD6E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787885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42B4877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BDB6C6" w14:textId="77777777" w:rsidR="009E61BC" w:rsidRPr="00890B0C" w:rsidRDefault="00C45560">
            <w:pPr>
              <w:pStyle w:val="AttributeTableBody"/>
              <w:rPr>
                <w:rStyle w:val="HyperlinkTable"/>
                <w:noProof/>
              </w:rPr>
            </w:pPr>
            <w:hyperlink r:id="rId83"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63199BE6"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687EBBD1" w14:textId="77777777" w:rsidR="009E61BC" w:rsidRPr="00890B0C" w:rsidRDefault="009E61BC">
            <w:pPr>
              <w:pStyle w:val="AttributeTableBody"/>
              <w:jc w:val="left"/>
              <w:rPr>
                <w:noProof/>
              </w:rPr>
            </w:pPr>
            <w:r w:rsidRPr="00890B0C">
              <w:rPr>
                <w:noProof/>
              </w:rPr>
              <w:t>Status Admission</w:t>
            </w:r>
          </w:p>
        </w:tc>
      </w:tr>
    </w:tbl>
    <w:p w14:paraId="2AB17129" w14:textId="77777777" w:rsidR="009E61BC" w:rsidRPr="00890B0C" w:rsidRDefault="009E61BC">
      <w:pPr>
        <w:pStyle w:val="Heading4"/>
        <w:rPr>
          <w:noProof/>
          <w:vanish/>
        </w:rPr>
      </w:pPr>
      <w:bookmarkStart w:id="563" w:name="_Toc1882021"/>
      <w:bookmarkStart w:id="564" w:name="_Ref421098970"/>
      <w:r w:rsidRPr="00890B0C">
        <w:rPr>
          <w:noProof/>
          <w:vanish/>
        </w:rPr>
        <w:lastRenderedPageBreak/>
        <w:t>DRG Field Definitions</w:t>
      </w:r>
      <w:bookmarkEnd w:id="56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744EEFC8" w14:textId="77777777" w:rsidR="009E61BC" w:rsidRPr="00890B0C" w:rsidRDefault="009E61BC">
      <w:pPr>
        <w:pStyle w:val="Heading4"/>
        <w:tabs>
          <w:tab w:val="num" w:pos="1440"/>
        </w:tabs>
        <w:rPr>
          <w:noProof/>
        </w:rPr>
      </w:pPr>
      <w:bookmarkStart w:id="565" w:name="_Hlt478390289"/>
      <w:bookmarkStart w:id="566" w:name="_Ref467038505"/>
      <w:bookmarkStart w:id="567" w:name="_Toc1882022"/>
      <w:bookmarkEnd w:id="56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564"/>
      <w:bookmarkEnd w:id="566"/>
      <w:bookmarkEnd w:id="567"/>
    </w:p>
    <w:p w14:paraId="1351CD3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3A4657" w14:textId="77777777"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4"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0AA95A84" w14:textId="77777777" w:rsidR="009E61BC" w:rsidRPr="00890B0C" w:rsidRDefault="009E61BC">
      <w:pPr>
        <w:pStyle w:val="Heading4"/>
        <w:rPr>
          <w:noProof/>
        </w:rPr>
      </w:pPr>
      <w:bookmarkStart w:id="568" w:name="HL70055"/>
      <w:bookmarkStart w:id="569" w:name="_Toc1882023"/>
      <w:bookmarkEnd w:id="56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569"/>
    </w:p>
    <w:p w14:paraId="1E022471"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533CB627" w14:textId="77777777" w:rsidR="009E61BC" w:rsidRPr="00890B0C" w:rsidRDefault="009E61BC">
      <w:pPr>
        <w:pStyle w:val="Heading4"/>
        <w:tabs>
          <w:tab w:val="num" w:pos="1440"/>
        </w:tabs>
        <w:rPr>
          <w:noProof/>
        </w:rPr>
      </w:pPr>
      <w:bookmarkStart w:id="57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570"/>
    </w:p>
    <w:p w14:paraId="5B24CB5C" w14:textId="77777777"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5" w:anchor="HL70136" w:history="1">
        <w:r w:rsidRPr="00F77A4D">
          <w:rPr>
            <w:rStyle w:val="ReferenceHL7Table"/>
          </w:rPr>
          <w:t>HL7 Table 0136 - Yes/no Indicator</w:t>
        </w:r>
      </w:hyperlink>
      <w:r w:rsidRPr="00890B0C">
        <w:rPr>
          <w:noProof/>
        </w:rPr>
        <w:t xml:space="preserve"> for valid values.</w:t>
      </w:r>
    </w:p>
    <w:p w14:paraId="2D9A766B"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19BDB33A" w14:textId="77777777" w:rsidR="009E61BC" w:rsidRPr="00890B0C" w:rsidRDefault="009E61BC">
      <w:pPr>
        <w:pStyle w:val="NormalList"/>
        <w:rPr>
          <w:noProof/>
        </w:rPr>
      </w:pPr>
      <w:r w:rsidRPr="00890B0C">
        <w:rPr>
          <w:noProof/>
        </w:rPr>
        <w:t>N</w:t>
      </w:r>
      <w:r w:rsidRPr="00890B0C">
        <w:rPr>
          <w:noProof/>
        </w:rPr>
        <w:tab/>
        <w:t>the DRG has not been approved</w:t>
      </w:r>
    </w:p>
    <w:p w14:paraId="1D916F12" w14:textId="77777777" w:rsidR="009E61BC" w:rsidRPr="00890B0C" w:rsidRDefault="009E61BC">
      <w:pPr>
        <w:pStyle w:val="Heading4"/>
        <w:tabs>
          <w:tab w:val="num" w:pos="1440"/>
        </w:tabs>
        <w:rPr>
          <w:noProof/>
        </w:rPr>
      </w:pPr>
      <w:bookmarkStart w:id="57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571"/>
    </w:p>
    <w:p w14:paraId="6F5EC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9CAA9" w14:textId="77777777"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6"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5706EDD" w14:textId="77777777" w:rsidR="009E61BC" w:rsidRPr="00890B0C" w:rsidRDefault="009E61BC">
      <w:pPr>
        <w:pStyle w:val="Heading4"/>
        <w:tabs>
          <w:tab w:val="num" w:pos="1440"/>
        </w:tabs>
        <w:rPr>
          <w:noProof/>
        </w:rPr>
      </w:pPr>
      <w:bookmarkStart w:id="572" w:name="HL70056"/>
      <w:bookmarkStart w:id="573" w:name="_Toc1882026"/>
      <w:bookmarkEnd w:id="57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573"/>
    </w:p>
    <w:p w14:paraId="5559FA5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E59E37" w14:textId="77777777"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7"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3EF3902D" w14:textId="77777777" w:rsidR="009E61BC" w:rsidRPr="00890B0C" w:rsidRDefault="009E61BC">
      <w:pPr>
        <w:pStyle w:val="Heading4"/>
        <w:tabs>
          <w:tab w:val="num" w:pos="1440"/>
        </w:tabs>
        <w:rPr>
          <w:noProof/>
        </w:rPr>
      </w:pPr>
      <w:bookmarkStart w:id="574" w:name="HL70083"/>
      <w:bookmarkStart w:id="575" w:name="_Toc1882027"/>
      <w:bookmarkEnd w:id="57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575"/>
    </w:p>
    <w:p w14:paraId="20EEF347"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09F7B7F9" w14:textId="77777777" w:rsidR="009E61BC" w:rsidRPr="00890B0C" w:rsidRDefault="009E61BC">
      <w:pPr>
        <w:pStyle w:val="Heading4"/>
        <w:tabs>
          <w:tab w:val="num" w:pos="1440"/>
        </w:tabs>
        <w:rPr>
          <w:noProof/>
        </w:rPr>
      </w:pPr>
      <w:bookmarkStart w:id="576" w:name="DRG_7"/>
      <w:bookmarkStart w:id="577" w:name="_Toc1882028"/>
      <w:r w:rsidRPr="00890B0C">
        <w:rPr>
          <w:noProof/>
        </w:rPr>
        <w:lastRenderedPageBreak/>
        <w:t>DRG-7   Outlier Cost</w:t>
      </w:r>
      <w:bookmarkEnd w:id="57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577"/>
    </w:p>
    <w:p w14:paraId="7F598260" w14:textId="77777777" w:rsidR="00C344D6" w:rsidRDefault="00C344D6" w:rsidP="00C344D6">
      <w:pPr>
        <w:pStyle w:val="Components"/>
      </w:pPr>
      <w:r>
        <w:t>Components:  &lt;Price (MO)&gt; ^ &lt;Price Type (ID)&gt; ^ &lt;From Value (NM)&gt; ^ &lt;To Value (NM)&gt; ^ &lt;Range Units (CWE)&gt; ^ &lt;Range Type (ID)&gt;</w:t>
      </w:r>
    </w:p>
    <w:p w14:paraId="27EBA28D" w14:textId="77777777" w:rsidR="00C344D6" w:rsidRDefault="00C344D6" w:rsidP="00C344D6">
      <w:pPr>
        <w:pStyle w:val="Components"/>
      </w:pPr>
      <w:r>
        <w:t>Subcomponents for Price (MO):  &lt;Quantity (NM)&gt; &amp; &lt;Denomination (ID)&gt;</w:t>
      </w:r>
    </w:p>
    <w:p w14:paraId="15C7B080"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CAD799"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08BDCBCC" w14:textId="77777777" w:rsidR="009E61BC" w:rsidRPr="00890B0C" w:rsidRDefault="009E61BC">
      <w:pPr>
        <w:pStyle w:val="Heading4"/>
        <w:tabs>
          <w:tab w:val="num" w:pos="1440"/>
        </w:tabs>
        <w:rPr>
          <w:noProof/>
        </w:rPr>
      </w:pPr>
      <w:bookmarkStart w:id="57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578"/>
    </w:p>
    <w:p w14:paraId="744001F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824B0" w14:textId="77777777" w:rsidR="009E61BC" w:rsidRPr="00890B0C" w:rsidRDefault="009E61BC">
      <w:pPr>
        <w:pStyle w:val="NormalIndented"/>
        <w:rPr>
          <w:noProof/>
        </w:rPr>
      </w:pPr>
      <w:r w:rsidRPr="00890B0C">
        <w:rPr>
          <w:noProof/>
        </w:rPr>
        <w:t xml:space="preserve">Definition:  This field indicates the associated DRG Payor.  Refer to </w:t>
      </w:r>
      <w:hyperlink r:id="rId88"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25C46A8D" w14:textId="77777777" w:rsidR="009E61BC" w:rsidRPr="00890B0C" w:rsidRDefault="009E61BC">
      <w:pPr>
        <w:pStyle w:val="Heading4"/>
        <w:tabs>
          <w:tab w:val="num" w:pos="1440"/>
        </w:tabs>
        <w:rPr>
          <w:noProof/>
        </w:rPr>
      </w:pPr>
      <w:bookmarkStart w:id="57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579"/>
    </w:p>
    <w:p w14:paraId="7B386B4D" w14:textId="77777777" w:rsidR="00C344D6" w:rsidRDefault="00C344D6" w:rsidP="00C344D6">
      <w:pPr>
        <w:pStyle w:val="Components"/>
      </w:pPr>
      <w:r>
        <w:t>Components:  &lt;Price (MO)&gt; ^ &lt;Price Type (ID)&gt; ^ &lt;From Value (NM)&gt; ^ &lt;To Value (NM)&gt; ^ &lt;Range Units (CWE)&gt; ^ &lt;Range Type (ID)&gt;</w:t>
      </w:r>
    </w:p>
    <w:p w14:paraId="3E795F23" w14:textId="77777777" w:rsidR="00C344D6" w:rsidRDefault="00C344D6" w:rsidP="00C344D6">
      <w:pPr>
        <w:pStyle w:val="Components"/>
      </w:pPr>
      <w:r>
        <w:t>Subcomponents for Price (MO):  &lt;Quantity (NM)&gt; &amp; &lt;Denomination (ID)&gt;</w:t>
      </w:r>
    </w:p>
    <w:p w14:paraId="5143866C"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88CCBB"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6922E032" w14:textId="77777777" w:rsidR="009E61BC" w:rsidRPr="00890B0C" w:rsidRDefault="009E61BC">
      <w:pPr>
        <w:pStyle w:val="Heading4"/>
        <w:tabs>
          <w:tab w:val="num" w:pos="1440"/>
        </w:tabs>
        <w:rPr>
          <w:noProof/>
        </w:rPr>
      </w:pPr>
      <w:bookmarkStart w:id="58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580"/>
    </w:p>
    <w:p w14:paraId="79FFDC31" w14:textId="77777777" w:rsidR="009E61BC" w:rsidRPr="00890B0C" w:rsidRDefault="009E61BC">
      <w:pPr>
        <w:pStyle w:val="NormalIndented"/>
        <w:rPr>
          <w:noProof/>
        </w:rPr>
      </w:pPr>
      <w:r w:rsidRPr="00890B0C">
        <w:rPr>
          <w:noProof/>
        </w:rPr>
        <w:t xml:space="preserve">Definition:  This field indicates if the DRG contains a confidential diagnosis.  Refer to </w:t>
      </w:r>
      <w:hyperlink r:id="rId89"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7AF3192"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470D8BED"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6DBDCD6D" w14:textId="77777777" w:rsidR="009E61BC" w:rsidRPr="00890B0C" w:rsidRDefault="009E61BC">
      <w:pPr>
        <w:pStyle w:val="Heading4"/>
        <w:tabs>
          <w:tab w:val="num" w:pos="1440"/>
        </w:tabs>
        <w:rPr>
          <w:noProof/>
        </w:rPr>
      </w:pPr>
      <w:bookmarkStart w:id="581" w:name="_Toc1882032"/>
      <w:bookmarkStart w:id="582" w:name="_Toc346777009"/>
      <w:bookmarkStart w:id="583" w:name="_Toc346777046"/>
      <w:bookmarkStart w:id="584" w:name="_Toc348245482"/>
      <w:bookmarkStart w:id="585" w:name="_Toc348245552"/>
      <w:bookmarkStart w:id="586" w:name="_Toc348259067"/>
      <w:bookmarkStart w:id="587" w:name="_Toc348340221"/>
      <w:bookmarkStart w:id="588" w:name="_Toc359236264"/>
      <w:r w:rsidRPr="00890B0C">
        <w:rPr>
          <w:noProof/>
        </w:rPr>
        <w:lastRenderedPageBreak/>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581"/>
    </w:p>
    <w:p w14:paraId="257EAFA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49606" w14:textId="77777777"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0"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7E9C122F" w14:textId="77777777" w:rsidR="009E61BC" w:rsidRPr="00890B0C" w:rsidRDefault="009E61BC">
      <w:pPr>
        <w:pStyle w:val="Heading4"/>
        <w:rPr>
          <w:noProof/>
        </w:rPr>
      </w:pPr>
      <w:bookmarkStart w:id="58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44728325" w14:textId="77777777" w:rsidR="00C344D6" w:rsidRDefault="00C344D6" w:rsidP="00C344D6">
      <w:pPr>
        <w:pStyle w:val="Components"/>
      </w:pPr>
      <w:bookmarkStart w:id="5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1DF5D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306CF2F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90"/>
    </w:p>
    <w:p w14:paraId="5EB136CE"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4F907791"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7447E3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F8E9B6" w14:textId="77777777" w:rsidR="009E61BC" w:rsidRPr="00890B0C" w:rsidRDefault="009E61BC">
      <w:pPr>
        <w:pStyle w:val="NormalIndented"/>
        <w:rPr>
          <w:noProof/>
        </w:rPr>
      </w:pPr>
      <w:r w:rsidRPr="00890B0C">
        <w:rPr>
          <w:noProof/>
        </w:rPr>
        <w:t xml:space="preserve">Definition:  This field indicates the grouper status in general. Refer to </w:t>
      </w:r>
      <w:hyperlink r:id="rId91"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5C2A9DFE" w14:textId="77777777" w:rsidR="009E61BC" w:rsidRPr="00714675" w:rsidRDefault="009E61BC">
      <w:pPr>
        <w:pStyle w:val="Heading4"/>
        <w:tabs>
          <w:tab w:val="num" w:pos="1440"/>
        </w:tabs>
        <w:rPr>
          <w:noProof/>
          <w:rPrChange w:id="591" w:author="Michael Faughn" w:date="2020-12-09T09:31:00Z">
            <w:rPr>
              <w:noProof/>
              <w:lang w:val="fr-CH"/>
            </w:rPr>
          </w:rPrChange>
        </w:rPr>
      </w:pPr>
      <w:bookmarkStart w:id="592" w:name="HL70734"/>
      <w:bookmarkEnd w:id="592"/>
      <w:r w:rsidRPr="00714675">
        <w:rPr>
          <w:noProof/>
          <w:rPrChange w:id="593" w:author="Michael Faughn" w:date="2020-12-09T09:31:00Z">
            <w:rPr>
              <w:noProof/>
              <w:lang w:val="fr-CH"/>
            </w:rPr>
          </w:rPrChange>
        </w:rPr>
        <w:lastRenderedPageBreak/>
        <w:t>DRG-14   PCCL Value Code</w:t>
      </w:r>
      <w:r w:rsidR="005B65F4" w:rsidRPr="00890B0C">
        <w:rPr>
          <w:noProof/>
        </w:rPr>
        <w:fldChar w:fldCharType="begin"/>
      </w:r>
      <w:r w:rsidRPr="00714675">
        <w:rPr>
          <w:noProof/>
          <w:rPrChange w:id="594" w:author="Michael Faughn" w:date="2020-12-09T09:31:00Z">
            <w:rPr>
              <w:noProof/>
              <w:lang w:val="fr-CH"/>
            </w:rPr>
          </w:rPrChange>
        </w:rPr>
        <w:instrText xml:space="preserve"> XE "PCCL value code" </w:instrText>
      </w:r>
      <w:r w:rsidR="005B65F4" w:rsidRPr="00890B0C">
        <w:rPr>
          <w:noProof/>
        </w:rPr>
        <w:fldChar w:fldCharType="end"/>
      </w:r>
      <w:r w:rsidRPr="00714675">
        <w:rPr>
          <w:noProof/>
          <w:rPrChange w:id="595" w:author="Michael Faughn" w:date="2020-12-09T09:31:00Z">
            <w:rPr>
              <w:noProof/>
              <w:lang w:val="fr-CH"/>
            </w:rPr>
          </w:rPrChange>
        </w:rPr>
        <w:t xml:space="preserve">  (CWE)   02158</w:t>
      </w:r>
    </w:p>
    <w:p w14:paraId="69FBFF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5FB19" w14:textId="77777777"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2"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BCE92F3"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2EE835D7"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1D665079"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792A03DA" w14:textId="77777777" w:rsidR="00C344D6" w:rsidRPr="00714675" w:rsidRDefault="00C344D6" w:rsidP="00C344D6">
      <w:pPr>
        <w:pStyle w:val="Components"/>
        <w:rPr>
          <w:lang w:val="fr-FR"/>
          <w:rPrChange w:id="596" w:author="Michael Faughn" w:date="2020-12-09T09:31:00Z">
            <w:rPr/>
          </w:rPrChange>
        </w:rPr>
      </w:pPr>
      <w:bookmarkStart w:id="597" w:name="MOComponent"/>
      <w:r w:rsidRPr="00714675">
        <w:rPr>
          <w:lang w:val="fr-FR"/>
          <w:rPrChange w:id="598" w:author="Michael Faughn" w:date="2020-12-09T09:31:00Z">
            <w:rPr/>
          </w:rPrChange>
        </w:rPr>
        <w:t>Components:  &lt;</w:t>
      </w:r>
      <w:proofErr w:type="spellStart"/>
      <w:r w:rsidRPr="00714675">
        <w:rPr>
          <w:lang w:val="fr-FR"/>
          <w:rPrChange w:id="599" w:author="Michael Faughn" w:date="2020-12-09T09:31:00Z">
            <w:rPr/>
          </w:rPrChange>
        </w:rPr>
        <w:t>Quantity</w:t>
      </w:r>
      <w:proofErr w:type="spellEnd"/>
      <w:r w:rsidRPr="00714675">
        <w:rPr>
          <w:lang w:val="fr-FR"/>
          <w:rPrChange w:id="600" w:author="Michael Faughn" w:date="2020-12-09T09:31:00Z">
            <w:rPr/>
          </w:rPrChange>
        </w:rPr>
        <w:t xml:space="preserve"> (NM)&gt; ^ &lt;</w:t>
      </w:r>
      <w:proofErr w:type="spellStart"/>
      <w:r w:rsidRPr="00714675">
        <w:rPr>
          <w:lang w:val="fr-FR"/>
          <w:rPrChange w:id="601" w:author="Michael Faughn" w:date="2020-12-09T09:31:00Z">
            <w:rPr/>
          </w:rPrChange>
        </w:rPr>
        <w:t>Denomination</w:t>
      </w:r>
      <w:proofErr w:type="spellEnd"/>
      <w:r w:rsidRPr="00714675">
        <w:rPr>
          <w:lang w:val="fr-FR"/>
          <w:rPrChange w:id="602" w:author="Michael Faughn" w:date="2020-12-09T09:31:00Z">
            <w:rPr/>
          </w:rPrChange>
        </w:rPr>
        <w:t xml:space="preserve"> (ID)&gt;</w:t>
      </w:r>
      <w:bookmarkEnd w:id="597"/>
    </w:p>
    <w:p w14:paraId="5BE2B07D"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229993A3"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78C1A1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4DD722" w14:textId="77777777"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3"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042FCDB"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603" w:name="HL70739"/>
      <w:bookmarkEnd w:id="603"/>
    </w:p>
    <w:p w14:paraId="64EB3EAA"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2FCFE92F" w14:textId="77777777" w:rsidR="009E61BC" w:rsidRPr="00890B0C" w:rsidRDefault="009E61BC">
      <w:pPr>
        <w:pStyle w:val="NormalIndented"/>
        <w:rPr>
          <w:noProof/>
        </w:rPr>
      </w:pPr>
      <w:r w:rsidRPr="00890B0C">
        <w:rPr>
          <w:noProof/>
        </w:rPr>
        <w:t>Definition:  This field contains the name of the software used for grouping.</w:t>
      </w:r>
    </w:p>
    <w:p w14:paraId="5631795A"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3096443" w14:textId="77777777" w:rsidR="009E61BC" w:rsidRPr="00890B0C" w:rsidRDefault="009E61BC">
      <w:pPr>
        <w:pStyle w:val="NormalIndented"/>
        <w:rPr>
          <w:noProof/>
        </w:rPr>
      </w:pPr>
      <w:r w:rsidRPr="00890B0C">
        <w:rPr>
          <w:noProof/>
        </w:rPr>
        <w:t>Definition:  This field contains the version information of the software used for grouping.</w:t>
      </w:r>
    </w:p>
    <w:p w14:paraId="5A582DC3" w14:textId="77777777" w:rsidR="009E61BC" w:rsidRPr="00890B0C" w:rsidRDefault="009E61BC">
      <w:pPr>
        <w:pStyle w:val="Heading4"/>
        <w:tabs>
          <w:tab w:val="num" w:pos="1440"/>
        </w:tabs>
        <w:rPr>
          <w:noProof/>
        </w:rPr>
      </w:pPr>
      <w:r w:rsidRPr="00890B0C">
        <w:rPr>
          <w:noProof/>
        </w:rPr>
        <w:lastRenderedPageBreak/>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03E080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A92030" w14:textId="77777777"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4"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144B851" w14:textId="77777777" w:rsidR="009E61BC" w:rsidRPr="00890B0C" w:rsidRDefault="009E61BC">
      <w:pPr>
        <w:pStyle w:val="Heading4"/>
        <w:rPr>
          <w:noProof/>
        </w:rPr>
      </w:pPr>
      <w:bookmarkStart w:id="604" w:name="HL70742"/>
      <w:bookmarkEnd w:id="60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345FBDF7" w14:textId="77777777" w:rsidR="00C344D6" w:rsidRPr="00714675" w:rsidRDefault="00C344D6" w:rsidP="00C344D6">
      <w:pPr>
        <w:pStyle w:val="Components"/>
        <w:rPr>
          <w:lang w:val="fr-FR"/>
          <w:rPrChange w:id="605" w:author="Michael Faughn" w:date="2020-12-09T09:31:00Z">
            <w:rPr/>
          </w:rPrChange>
        </w:rPr>
      </w:pPr>
      <w:r w:rsidRPr="00714675">
        <w:rPr>
          <w:lang w:val="fr-FR"/>
          <w:rPrChange w:id="606" w:author="Michael Faughn" w:date="2020-12-09T09:31:00Z">
            <w:rPr/>
          </w:rPrChange>
        </w:rPr>
        <w:t>Components:  &lt;</w:t>
      </w:r>
      <w:proofErr w:type="spellStart"/>
      <w:r w:rsidRPr="00714675">
        <w:rPr>
          <w:lang w:val="fr-FR"/>
          <w:rPrChange w:id="607" w:author="Michael Faughn" w:date="2020-12-09T09:31:00Z">
            <w:rPr/>
          </w:rPrChange>
        </w:rPr>
        <w:t>Quantity</w:t>
      </w:r>
      <w:proofErr w:type="spellEnd"/>
      <w:r w:rsidRPr="00714675">
        <w:rPr>
          <w:lang w:val="fr-FR"/>
          <w:rPrChange w:id="608" w:author="Michael Faughn" w:date="2020-12-09T09:31:00Z">
            <w:rPr/>
          </w:rPrChange>
        </w:rPr>
        <w:t xml:space="preserve"> (NM)&gt; ^ &lt;</w:t>
      </w:r>
      <w:proofErr w:type="spellStart"/>
      <w:r w:rsidRPr="00714675">
        <w:rPr>
          <w:lang w:val="fr-FR"/>
          <w:rPrChange w:id="609" w:author="Michael Faughn" w:date="2020-12-09T09:31:00Z">
            <w:rPr/>
          </w:rPrChange>
        </w:rPr>
        <w:t>Denomination</w:t>
      </w:r>
      <w:proofErr w:type="spellEnd"/>
      <w:r w:rsidRPr="00714675">
        <w:rPr>
          <w:lang w:val="fr-FR"/>
          <w:rPrChange w:id="610" w:author="Michael Faughn" w:date="2020-12-09T09:31:00Z">
            <w:rPr/>
          </w:rPrChange>
        </w:rPr>
        <w:t xml:space="preserve"> (ID)&gt;</w:t>
      </w:r>
    </w:p>
    <w:p w14:paraId="58076B98"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2FB78F45"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300016DF" w14:textId="77777777" w:rsidR="00C344D6" w:rsidRPr="00714675" w:rsidRDefault="00C344D6" w:rsidP="00C344D6">
      <w:pPr>
        <w:pStyle w:val="Components"/>
        <w:rPr>
          <w:lang w:val="fr-FR"/>
          <w:rPrChange w:id="611" w:author="Michael Faughn" w:date="2020-12-09T09:31:00Z">
            <w:rPr/>
          </w:rPrChange>
        </w:rPr>
      </w:pPr>
      <w:r w:rsidRPr="00714675">
        <w:rPr>
          <w:lang w:val="fr-FR"/>
          <w:rPrChange w:id="612" w:author="Michael Faughn" w:date="2020-12-09T09:31:00Z">
            <w:rPr/>
          </w:rPrChange>
        </w:rPr>
        <w:t>Components:  &lt;</w:t>
      </w:r>
      <w:proofErr w:type="spellStart"/>
      <w:r w:rsidRPr="00714675">
        <w:rPr>
          <w:lang w:val="fr-FR"/>
          <w:rPrChange w:id="613" w:author="Michael Faughn" w:date="2020-12-09T09:31:00Z">
            <w:rPr/>
          </w:rPrChange>
        </w:rPr>
        <w:t>Quantity</w:t>
      </w:r>
      <w:proofErr w:type="spellEnd"/>
      <w:r w:rsidRPr="00714675">
        <w:rPr>
          <w:lang w:val="fr-FR"/>
          <w:rPrChange w:id="614" w:author="Michael Faughn" w:date="2020-12-09T09:31:00Z">
            <w:rPr/>
          </w:rPrChange>
        </w:rPr>
        <w:t xml:space="preserve"> (NM)&gt; ^ &lt;</w:t>
      </w:r>
      <w:proofErr w:type="spellStart"/>
      <w:r w:rsidRPr="00714675">
        <w:rPr>
          <w:lang w:val="fr-FR"/>
          <w:rPrChange w:id="615" w:author="Michael Faughn" w:date="2020-12-09T09:31:00Z">
            <w:rPr/>
          </w:rPrChange>
        </w:rPr>
        <w:t>Denomination</w:t>
      </w:r>
      <w:proofErr w:type="spellEnd"/>
      <w:r w:rsidRPr="00714675">
        <w:rPr>
          <w:lang w:val="fr-FR"/>
          <w:rPrChange w:id="616" w:author="Michael Faughn" w:date="2020-12-09T09:31:00Z">
            <w:rPr/>
          </w:rPrChange>
        </w:rPr>
        <w:t xml:space="preserve"> (ID)&gt;</w:t>
      </w:r>
    </w:p>
    <w:p w14:paraId="0E7A2376"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7EAF0D0D"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1C94ABDA" w14:textId="77777777" w:rsidR="00C344D6" w:rsidRPr="00714675" w:rsidRDefault="00C344D6" w:rsidP="00C344D6">
      <w:pPr>
        <w:pStyle w:val="Components"/>
        <w:rPr>
          <w:lang w:val="fr-FR"/>
          <w:rPrChange w:id="617" w:author="Michael Faughn" w:date="2020-12-09T09:31:00Z">
            <w:rPr/>
          </w:rPrChange>
        </w:rPr>
      </w:pPr>
      <w:r w:rsidRPr="00714675">
        <w:rPr>
          <w:lang w:val="fr-FR"/>
          <w:rPrChange w:id="618" w:author="Michael Faughn" w:date="2020-12-09T09:31:00Z">
            <w:rPr/>
          </w:rPrChange>
        </w:rPr>
        <w:t>Components:  &lt;</w:t>
      </w:r>
      <w:proofErr w:type="spellStart"/>
      <w:r w:rsidRPr="00714675">
        <w:rPr>
          <w:lang w:val="fr-FR"/>
          <w:rPrChange w:id="619" w:author="Michael Faughn" w:date="2020-12-09T09:31:00Z">
            <w:rPr/>
          </w:rPrChange>
        </w:rPr>
        <w:t>Quantity</w:t>
      </w:r>
      <w:proofErr w:type="spellEnd"/>
      <w:r w:rsidRPr="00714675">
        <w:rPr>
          <w:lang w:val="fr-FR"/>
          <w:rPrChange w:id="620" w:author="Michael Faughn" w:date="2020-12-09T09:31:00Z">
            <w:rPr/>
          </w:rPrChange>
        </w:rPr>
        <w:t xml:space="preserve"> (NM)&gt; ^ &lt;</w:t>
      </w:r>
      <w:proofErr w:type="spellStart"/>
      <w:r w:rsidRPr="00714675">
        <w:rPr>
          <w:lang w:val="fr-FR"/>
          <w:rPrChange w:id="621" w:author="Michael Faughn" w:date="2020-12-09T09:31:00Z">
            <w:rPr/>
          </w:rPrChange>
        </w:rPr>
        <w:t>Denomination</w:t>
      </w:r>
      <w:proofErr w:type="spellEnd"/>
      <w:r w:rsidRPr="00714675">
        <w:rPr>
          <w:lang w:val="fr-FR"/>
          <w:rPrChange w:id="622" w:author="Michael Faughn" w:date="2020-12-09T09:31:00Z">
            <w:rPr/>
          </w:rPrChange>
        </w:rPr>
        <w:t xml:space="preserve"> (ID)&gt;</w:t>
      </w:r>
    </w:p>
    <w:p w14:paraId="0E91950D" w14:textId="77777777" w:rsidR="009E61BC" w:rsidRPr="00890B0C" w:rsidRDefault="009E61BC">
      <w:pPr>
        <w:pStyle w:val="NormalIndented"/>
        <w:rPr>
          <w:noProof/>
        </w:rPr>
      </w:pPr>
      <w:r w:rsidRPr="00890B0C">
        <w:rPr>
          <w:noProof/>
        </w:rPr>
        <w:t>Definition:  This field contains the total charge including surcharges or discounts.</w:t>
      </w:r>
    </w:p>
    <w:p w14:paraId="020FD8D0"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34FD42CF" w14:textId="77777777" w:rsidR="00C344D6" w:rsidRPr="00714675" w:rsidRDefault="00C344D6" w:rsidP="00C344D6">
      <w:pPr>
        <w:pStyle w:val="Components"/>
        <w:rPr>
          <w:lang w:val="fr-FR"/>
          <w:rPrChange w:id="623" w:author="Michael Faughn" w:date="2020-12-09T09:31:00Z">
            <w:rPr/>
          </w:rPrChange>
        </w:rPr>
      </w:pPr>
      <w:r w:rsidRPr="00714675">
        <w:rPr>
          <w:lang w:val="fr-FR"/>
          <w:rPrChange w:id="624" w:author="Michael Faughn" w:date="2020-12-09T09:31:00Z">
            <w:rPr/>
          </w:rPrChange>
        </w:rPr>
        <w:t>Components:  &lt;</w:t>
      </w:r>
      <w:proofErr w:type="spellStart"/>
      <w:r w:rsidRPr="00714675">
        <w:rPr>
          <w:lang w:val="fr-FR"/>
          <w:rPrChange w:id="625" w:author="Michael Faughn" w:date="2020-12-09T09:31:00Z">
            <w:rPr/>
          </w:rPrChange>
        </w:rPr>
        <w:t>Quantity</w:t>
      </w:r>
      <w:proofErr w:type="spellEnd"/>
      <w:r w:rsidRPr="00714675">
        <w:rPr>
          <w:lang w:val="fr-FR"/>
          <w:rPrChange w:id="626" w:author="Michael Faughn" w:date="2020-12-09T09:31:00Z">
            <w:rPr/>
          </w:rPrChange>
        </w:rPr>
        <w:t xml:space="preserve"> (NM)&gt; ^ &lt;</w:t>
      </w:r>
      <w:proofErr w:type="spellStart"/>
      <w:r w:rsidRPr="00714675">
        <w:rPr>
          <w:lang w:val="fr-FR"/>
          <w:rPrChange w:id="627" w:author="Michael Faughn" w:date="2020-12-09T09:31:00Z">
            <w:rPr/>
          </w:rPrChange>
        </w:rPr>
        <w:t>Denomination</w:t>
      </w:r>
      <w:proofErr w:type="spellEnd"/>
      <w:r w:rsidRPr="00714675">
        <w:rPr>
          <w:lang w:val="fr-FR"/>
          <w:rPrChange w:id="628" w:author="Michael Faughn" w:date="2020-12-09T09:31:00Z">
            <w:rPr/>
          </w:rPrChange>
        </w:rPr>
        <w:t xml:space="preserve"> (ID)&gt;</w:t>
      </w:r>
    </w:p>
    <w:p w14:paraId="72F8CF39"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4E32AE40"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0953A080"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6840FA68"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1FD3528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2E536" w14:textId="77777777"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34EFF101" w14:textId="77777777" w:rsidR="009E61BC" w:rsidRPr="00890B0C" w:rsidRDefault="009E61BC">
      <w:pPr>
        <w:pStyle w:val="Heading4"/>
        <w:tabs>
          <w:tab w:val="num" w:pos="1440"/>
        </w:tabs>
        <w:rPr>
          <w:noProof/>
        </w:rPr>
      </w:pPr>
      <w:bookmarkStart w:id="629" w:name="HL70749"/>
      <w:bookmarkEnd w:id="629"/>
      <w:r w:rsidRPr="00890B0C">
        <w:rPr>
          <w:noProof/>
        </w:rPr>
        <w:lastRenderedPageBreak/>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73FD898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1FBE6" w14:textId="77777777"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B798A22"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60B5238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1B2F7" w14:textId="77777777"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47DB5FEF"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45FC22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F858" w14:textId="77777777"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04053631" w14:textId="77777777" w:rsidR="009E61BC" w:rsidRPr="00714675" w:rsidRDefault="009E61BC">
      <w:pPr>
        <w:pStyle w:val="Heading4"/>
        <w:tabs>
          <w:tab w:val="num" w:pos="1440"/>
        </w:tabs>
        <w:rPr>
          <w:noProof/>
          <w:lang w:val="fr-FR"/>
          <w:rPrChange w:id="630" w:author="Michael Faughn" w:date="2020-12-09T09:31:00Z">
            <w:rPr>
              <w:noProof/>
            </w:rPr>
          </w:rPrChange>
        </w:rPr>
      </w:pPr>
      <w:r w:rsidRPr="00714675">
        <w:rPr>
          <w:noProof/>
          <w:lang w:val="fr-FR"/>
          <w:rPrChange w:id="631" w:author="Michael Faughn" w:date="2020-12-09T09:31:00Z">
            <w:rPr>
              <w:noProof/>
            </w:rPr>
          </w:rPrChange>
        </w:rPr>
        <w:t>DRG-30   Status Separation Mode</w:t>
      </w:r>
      <w:r w:rsidR="005B65F4" w:rsidRPr="00890B0C">
        <w:rPr>
          <w:noProof/>
        </w:rPr>
        <w:fldChar w:fldCharType="begin"/>
      </w:r>
      <w:r w:rsidRPr="00714675">
        <w:rPr>
          <w:noProof/>
          <w:lang w:val="fr-FR"/>
          <w:rPrChange w:id="632" w:author="Michael Faughn" w:date="2020-12-09T09:31:00Z">
            <w:rPr>
              <w:noProof/>
            </w:rPr>
          </w:rPrChange>
        </w:rPr>
        <w:instrText xml:space="preserve"> XE "Status separation mode" </w:instrText>
      </w:r>
      <w:r w:rsidR="005B65F4" w:rsidRPr="00890B0C">
        <w:rPr>
          <w:noProof/>
        </w:rPr>
        <w:fldChar w:fldCharType="end"/>
      </w:r>
      <w:r w:rsidRPr="00714675">
        <w:rPr>
          <w:noProof/>
          <w:lang w:val="fr-FR"/>
          <w:rPrChange w:id="633" w:author="Michael Faughn" w:date="2020-12-09T09:31:00Z">
            <w:rPr>
              <w:noProof/>
            </w:rPr>
          </w:rPrChange>
        </w:rPr>
        <w:t xml:space="preserve">   (CWE)   02173</w:t>
      </w:r>
    </w:p>
    <w:p w14:paraId="56FCB0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64D88" w14:textId="77777777"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99"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6DA93DAF" w14:textId="77777777" w:rsidR="009E61BC" w:rsidRPr="00890B0C" w:rsidRDefault="009E61BC">
      <w:pPr>
        <w:pStyle w:val="Heading4"/>
        <w:tabs>
          <w:tab w:val="num" w:pos="1440"/>
        </w:tabs>
        <w:rPr>
          <w:noProof/>
        </w:rPr>
      </w:pPr>
      <w:r w:rsidRPr="00890B0C">
        <w:rPr>
          <w:noProof/>
        </w:rPr>
        <w:lastRenderedPageBreak/>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10B056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EA3390" w14:textId="77777777"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0"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EC8F261" w14:textId="77777777" w:rsidR="009E61BC" w:rsidRPr="00890B0C" w:rsidRDefault="009E61BC">
      <w:pPr>
        <w:pStyle w:val="Heading4"/>
        <w:tabs>
          <w:tab w:val="num" w:pos="1440"/>
        </w:tabs>
        <w:rPr>
          <w:noProof/>
        </w:rPr>
      </w:pPr>
      <w:bookmarkStart w:id="634" w:name="HL70755"/>
      <w:bookmarkEnd w:id="634"/>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0E074FA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86858A" w14:textId="77777777"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1"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48BDE5DC" w14:textId="77777777" w:rsidR="009E61BC" w:rsidRPr="00890B0C" w:rsidRDefault="009E61BC">
      <w:pPr>
        <w:pStyle w:val="Heading4"/>
        <w:tabs>
          <w:tab w:val="num" w:pos="1440"/>
        </w:tabs>
        <w:rPr>
          <w:noProof/>
        </w:rPr>
      </w:pPr>
      <w:bookmarkStart w:id="635" w:name="HL70757"/>
      <w:bookmarkEnd w:id="635"/>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382803E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29E292" w14:textId="77777777"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2"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4BE5E357" w14:textId="77777777" w:rsidR="009E61BC" w:rsidRPr="00890B0C" w:rsidRDefault="009E61BC">
      <w:pPr>
        <w:pStyle w:val="Heading3"/>
        <w:rPr>
          <w:noProof/>
        </w:rPr>
      </w:pPr>
      <w:bookmarkStart w:id="636" w:name="HL70759"/>
      <w:bookmarkStart w:id="637" w:name="_Toc89062829"/>
      <w:bookmarkStart w:id="638" w:name="_Toc20321549"/>
      <w:bookmarkStart w:id="639" w:name="_Toc27825961"/>
      <w:bookmarkEnd w:id="636"/>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Pr="00890B0C">
        <w:rPr>
          <w:noProof/>
        </w:rPr>
        <w:t xml:space="preserve"> </w:t>
      </w:r>
      <w:r w:rsidRPr="00890B0C">
        <w:rPr>
          <w:noProof/>
        </w:rPr>
        <w:noBreakHyphen/>
        <w:t xml:space="preserve"> </w:t>
      </w:r>
      <w:bookmarkStart w:id="640" w:name="_Hlt1757665"/>
      <w:r w:rsidRPr="00890B0C">
        <w:rPr>
          <w:noProof/>
        </w:rPr>
        <w:t>Procedures</w:t>
      </w:r>
      <w:bookmarkEnd w:id="582"/>
      <w:bookmarkEnd w:id="583"/>
      <w:bookmarkEnd w:id="584"/>
      <w:bookmarkEnd w:id="585"/>
      <w:bookmarkEnd w:id="586"/>
      <w:bookmarkEnd w:id="587"/>
      <w:r w:rsidRPr="00890B0C">
        <w:rPr>
          <w:noProof/>
        </w:rPr>
        <w:t xml:space="preserve"> Segment</w:t>
      </w:r>
      <w:bookmarkEnd w:id="588"/>
      <w:bookmarkEnd w:id="589"/>
      <w:bookmarkEnd w:id="637"/>
      <w:bookmarkEnd w:id="638"/>
      <w:bookmarkEnd w:id="639"/>
      <w:bookmarkEnd w:id="640"/>
      <w:r w:rsidR="005B65F4" w:rsidRPr="00890B0C">
        <w:rPr>
          <w:noProof/>
        </w:rPr>
        <w:fldChar w:fldCharType="begin"/>
      </w:r>
      <w:r w:rsidRPr="00890B0C">
        <w:rPr>
          <w:noProof/>
        </w:rPr>
        <w:instrText>XE "procedures segment"</w:instrText>
      </w:r>
      <w:r w:rsidR="005B65F4" w:rsidRPr="00890B0C">
        <w:rPr>
          <w:noProof/>
        </w:rPr>
        <w:fldChar w:fldCharType="end"/>
      </w:r>
    </w:p>
    <w:p w14:paraId="4D4F5473"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7767A36E" w14:textId="77777777" w:rsidR="009E61BC" w:rsidRPr="00713BF5" w:rsidRDefault="005B65F4">
      <w:pPr>
        <w:pStyle w:val="AttributeTableCaption"/>
        <w:rPr>
          <w:noProof/>
          <w:lang w:val="fr-CH"/>
        </w:rPr>
      </w:pPr>
      <w:bookmarkStart w:id="641" w:name="PR1"/>
      <w:r w:rsidRPr="00713BF5">
        <w:rPr>
          <w:noProof/>
          <w:lang w:val="fr-CH"/>
        </w:rPr>
        <w:t>HL7 Attribute Table - PR1</w:t>
      </w:r>
      <w:bookmarkEnd w:id="641"/>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9AA46DB"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5DF5A32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37FFFAE"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080961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700BE9EB"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19C13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B16946E"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C4908F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8E8DC3E"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8561682" w14:textId="77777777" w:rsidR="009E61BC" w:rsidRPr="00890B0C" w:rsidRDefault="009E61BC">
            <w:pPr>
              <w:pStyle w:val="AttributeTableHeader"/>
              <w:jc w:val="left"/>
              <w:rPr>
                <w:noProof/>
              </w:rPr>
            </w:pPr>
            <w:r w:rsidRPr="00890B0C">
              <w:rPr>
                <w:noProof/>
              </w:rPr>
              <w:t>ELEMENT NAME</w:t>
            </w:r>
          </w:p>
        </w:tc>
      </w:tr>
      <w:tr w:rsidR="009F20B7" w:rsidRPr="009E61BC" w14:paraId="03BED3D0"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46CF9ED"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3BCE60B"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40D211E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04D56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127CBDFF"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6919BB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10225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020912"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5A22CA7C" w14:textId="77777777" w:rsidR="009E61BC" w:rsidRPr="00890B0C" w:rsidRDefault="009E61BC">
            <w:pPr>
              <w:pStyle w:val="AttributeTableBody"/>
              <w:jc w:val="left"/>
              <w:rPr>
                <w:noProof/>
              </w:rPr>
            </w:pPr>
            <w:r w:rsidRPr="00890B0C">
              <w:rPr>
                <w:noProof/>
              </w:rPr>
              <w:t>Set ID - PR1</w:t>
            </w:r>
          </w:p>
        </w:tc>
      </w:tr>
      <w:tr w:rsidR="009F20B7" w:rsidRPr="009E61BC" w14:paraId="4AC900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D0811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BF547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1DF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8FC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483C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D4624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0B5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DAD4E"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73CE420E" w14:textId="77777777" w:rsidR="009E61BC" w:rsidRPr="00890B0C" w:rsidRDefault="009E61BC">
            <w:pPr>
              <w:pStyle w:val="AttributeTableBody"/>
              <w:jc w:val="left"/>
              <w:rPr>
                <w:noProof/>
              </w:rPr>
            </w:pPr>
            <w:r w:rsidRPr="00890B0C">
              <w:rPr>
                <w:noProof/>
              </w:rPr>
              <w:t>Procedure Coding Method</w:t>
            </w:r>
          </w:p>
        </w:tc>
      </w:tr>
      <w:tr w:rsidR="009F20B7" w:rsidRPr="009E61BC" w14:paraId="7E51A4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18D08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F04D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688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4D17"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0C1F6352"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B31EC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AF30D" w14:textId="77777777" w:rsidR="009E61BC" w:rsidRPr="00890B0C" w:rsidRDefault="00C45560">
            <w:pPr>
              <w:pStyle w:val="AttributeTableBody"/>
              <w:rPr>
                <w:rStyle w:val="HyperlinkTable"/>
                <w:noProof/>
              </w:rPr>
            </w:pPr>
            <w:hyperlink r:id="rId103"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7D2B00FA"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75D16D0E" w14:textId="77777777" w:rsidR="009E61BC" w:rsidRPr="00890B0C" w:rsidRDefault="009E61BC">
            <w:pPr>
              <w:pStyle w:val="AttributeTableBody"/>
              <w:jc w:val="left"/>
              <w:rPr>
                <w:noProof/>
              </w:rPr>
            </w:pPr>
            <w:r w:rsidRPr="00890B0C">
              <w:rPr>
                <w:noProof/>
              </w:rPr>
              <w:t>Procedure Code</w:t>
            </w:r>
          </w:p>
        </w:tc>
      </w:tr>
      <w:tr w:rsidR="009F20B7" w:rsidRPr="009E61BC" w14:paraId="6CD4FE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152AF2" w14:textId="77777777" w:rsidR="009E61BC" w:rsidRPr="00890B0C" w:rsidRDefault="009E61BC">
            <w:pPr>
              <w:pStyle w:val="AttributeTableBody"/>
              <w:rPr>
                <w:noProof/>
              </w:rPr>
            </w:pPr>
            <w:r w:rsidRPr="00890B0C">
              <w:rPr>
                <w:noProof/>
              </w:rPr>
              <w:lastRenderedPageBreak/>
              <w:t>4</w:t>
            </w:r>
          </w:p>
        </w:tc>
        <w:tc>
          <w:tcPr>
            <w:tcW w:w="648" w:type="dxa"/>
            <w:tcBorders>
              <w:top w:val="dotted" w:sz="4" w:space="0" w:color="auto"/>
              <w:left w:val="nil"/>
              <w:bottom w:val="dotted" w:sz="4" w:space="0" w:color="auto"/>
              <w:right w:val="nil"/>
            </w:tcBorders>
            <w:shd w:val="clear" w:color="auto" w:fill="FFFFFF"/>
          </w:tcPr>
          <w:p w14:paraId="501D4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BEA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7733D6"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250C60A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6E58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0A8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0000D"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68EBC27" w14:textId="77777777" w:rsidR="009E61BC" w:rsidRPr="00890B0C" w:rsidRDefault="009E61BC">
            <w:pPr>
              <w:pStyle w:val="AttributeTableBody"/>
              <w:jc w:val="left"/>
              <w:rPr>
                <w:noProof/>
              </w:rPr>
            </w:pPr>
            <w:r w:rsidRPr="00890B0C">
              <w:rPr>
                <w:noProof/>
              </w:rPr>
              <w:t>Procedure Description</w:t>
            </w:r>
          </w:p>
        </w:tc>
      </w:tr>
      <w:tr w:rsidR="009F20B7" w:rsidRPr="009E61BC" w14:paraId="39D28F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2CE3E2"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F2F1E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4C2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BAAD9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58A240E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3A025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6DB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4B2E"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4C141766" w14:textId="77777777" w:rsidR="009E61BC" w:rsidRPr="00890B0C" w:rsidRDefault="009E61BC">
            <w:pPr>
              <w:pStyle w:val="AttributeTableBody"/>
              <w:jc w:val="left"/>
              <w:rPr>
                <w:noProof/>
              </w:rPr>
            </w:pPr>
            <w:r w:rsidRPr="00890B0C">
              <w:rPr>
                <w:noProof/>
              </w:rPr>
              <w:t>Procedure Date/Time</w:t>
            </w:r>
          </w:p>
        </w:tc>
      </w:tr>
      <w:tr w:rsidR="009F20B7" w:rsidRPr="009E61BC" w14:paraId="5AF9F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CF6DD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9B66D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C4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B7674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0150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7287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2E25A" w14:textId="77777777" w:rsidR="009E61BC" w:rsidRPr="00890B0C" w:rsidRDefault="00C45560">
            <w:pPr>
              <w:pStyle w:val="AttributeTableBody"/>
              <w:rPr>
                <w:rStyle w:val="HyperlinkTable"/>
                <w:noProof/>
              </w:rPr>
            </w:pPr>
            <w:hyperlink r:id="rId104"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79726A89"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56E13CA" w14:textId="77777777" w:rsidR="009E61BC" w:rsidRPr="00890B0C" w:rsidRDefault="009E61BC">
            <w:pPr>
              <w:pStyle w:val="AttributeTableBody"/>
              <w:jc w:val="left"/>
              <w:rPr>
                <w:noProof/>
              </w:rPr>
            </w:pPr>
            <w:r w:rsidRPr="00890B0C">
              <w:rPr>
                <w:noProof/>
              </w:rPr>
              <w:t>Procedure Functional Type</w:t>
            </w:r>
          </w:p>
        </w:tc>
      </w:tr>
      <w:tr w:rsidR="009F20B7" w:rsidRPr="009E61BC" w14:paraId="6CFCF80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6C25CC"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F2D3C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477B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61F80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2742B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DB9D3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313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E5913"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6A5C2B7B" w14:textId="77777777" w:rsidR="009E61BC" w:rsidRPr="00890B0C" w:rsidRDefault="009E61BC">
            <w:pPr>
              <w:pStyle w:val="AttributeTableBody"/>
              <w:jc w:val="left"/>
              <w:rPr>
                <w:noProof/>
              </w:rPr>
            </w:pPr>
            <w:r w:rsidRPr="00890B0C">
              <w:rPr>
                <w:noProof/>
              </w:rPr>
              <w:t>Procedure Minutes</w:t>
            </w:r>
          </w:p>
        </w:tc>
      </w:tr>
      <w:tr w:rsidR="009F20B7" w:rsidRPr="009E61BC" w14:paraId="0AF2FEB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C334E6"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ED143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B1D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26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2D3F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05A34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D10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2BBB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69F8DAE9" w14:textId="77777777" w:rsidR="009E61BC" w:rsidRPr="00890B0C" w:rsidRDefault="009E61BC">
            <w:pPr>
              <w:pStyle w:val="AttributeTableBody"/>
              <w:jc w:val="left"/>
              <w:rPr>
                <w:noProof/>
              </w:rPr>
            </w:pPr>
            <w:r w:rsidRPr="00890B0C">
              <w:rPr>
                <w:noProof/>
              </w:rPr>
              <w:t>Anesthesiologist</w:t>
            </w:r>
          </w:p>
        </w:tc>
      </w:tr>
      <w:tr w:rsidR="009F20B7" w:rsidRPr="009E61BC" w14:paraId="4FF256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22F67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35720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62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F88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85F5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286B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AF71F" w14:textId="77777777" w:rsidR="009E61BC" w:rsidRPr="00890B0C" w:rsidRDefault="00C45560">
            <w:pPr>
              <w:pStyle w:val="AttributeTableBody"/>
              <w:rPr>
                <w:rStyle w:val="HyperlinkTable"/>
                <w:noProof/>
              </w:rPr>
            </w:pPr>
            <w:hyperlink r:id="rId105"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7DD7262B"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41E02B85" w14:textId="77777777" w:rsidR="009E61BC" w:rsidRPr="00890B0C" w:rsidRDefault="009E61BC">
            <w:pPr>
              <w:pStyle w:val="AttributeTableBody"/>
              <w:jc w:val="left"/>
              <w:rPr>
                <w:noProof/>
              </w:rPr>
            </w:pPr>
            <w:r w:rsidRPr="00890B0C">
              <w:rPr>
                <w:noProof/>
              </w:rPr>
              <w:t>Anesthesia Code</w:t>
            </w:r>
          </w:p>
        </w:tc>
      </w:tr>
      <w:tr w:rsidR="009F20B7" w:rsidRPr="009E61BC" w14:paraId="49CCB0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E8582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28B6B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51F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8FF2BB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3C49F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EF78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AC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1DF"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791F88B6" w14:textId="77777777" w:rsidR="009E61BC" w:rsidRPr="00890B0C" w:rsidRDefault="009E61BC">
            <w:pPr>
              <w:pStyle w:val="AttributeTableBody"/>
              <w:jc w:val="left"/>
              <w:rPr>
                <w:noProof/>
              </w:rPr>
            </w:pPr>
            <w:r w:rsidRPr="00890B0C">
              <w:rPr>
                <w:noProof/>
              </w:rPr>
              <w:t>Anesthesia Minutes</w:t>
            </w:r>
          </w:p>
        </w:tc>
      </w:tr>
      <w:tr w:rsidR="009F20B7" w:rsidRPr="009E61BC" w14:paraId="626C3F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AA0D2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2C6E5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BC3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A88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F49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83476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F7F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C80C"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172430AE" w14:textId="77777777" w:rsidR="009E61BC" w:rsidRPr="00890B0C" w:rsidRDefault="009E61BC">
            <w:pPr>
              <w:pStyle w:val="AttributeTableBody"/>
              <w:jc w:val="left"/>
              <w:rPr>
                <w:noProof/>
              </w:rPr>
            </w:pPr>
            <w:r w:rsidRPr="00890B0C">
              <w:rPr>
                <w:noProof/>
              </w:rPr>
              <w:t>Surgeon</w:t>
            </w:r>
          </w:p>
        </w:tc>
      </w:tr>
      <w:tr w:rsidR="009F20B7" w:rsidRPr="009E61BC" w14:paraId="1A4D2C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DBFA0F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B902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334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294E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7120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4B3B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4D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C7573"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1D928D8D"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402CBB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B96829"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DDB4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50C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BBCDC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D10A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9562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ED0A9" w14:textId="77777777" w:rsidR="009E61BC" w:rsidRPr="00890B0C" w:rsidRDefault="00C45560">
            <w:pPr>
              <w:pStyle w:val="AttributeTableBody"/>
              <w:rPr>
                <w:rStyle w:val="HyperlinkTable"/>
                <w:noProof/>
              </w:rPr>
            </w:pPr>
            <w:hyperlink r:id="rId106"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5FC7B90A"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0C1296B8" w14:textId="77777777" w:rsidR="009E61BC" w:rsidRPr="00890B0C" w:rsidRDefault="009E61BC">
            <w:pPr>
              <w:pStyle w:val="AttributeTableBody"/>
              <w:jc w:val="left"/>
              <w:rPr>
                <w:noProof/>
              </w:rPr>
            </w:pPr>
            <w:r w:rsidRPr="00890B0C">
              <w:rPr>
                <w:noProof/>
              </w:rPr>
              <w:t>Consent Code</w:t>
            </w:r>
          </w:p>
        </w:tc>
      </w:tr>
      <w:tr w:rsidR="009F20B7" w:rsidRPr="009E61BC" w14:paraId="1171B0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1E3ED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65E0245"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2F89D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5976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412CD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981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83448" w14:textId="77777777" w:rsidR="009E61BC" w:rsidRPr="00890B0C" w:rsidRDefault="00C45560">
            <w:pPr>
              <w:pStyle w:val="AttributeTableBody"/>
              <w:rPr>
                <w:rStyle w:val="HyperlinkTable"/>
                <w:noProof/>
              </w:rPr>
            </w:pPr>
            <w:hyperlink r:id="rId107"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6B2A9A20"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5C67B403" w14:textId="77777777" w:rsidR="009E61BC" w:rsidRPr="00890B0C" w:rsidRDefault="009E61BC">
            <w:pPr>
              <w:pStyle w:val="AttributeTableBody"/>
              <w:jc w:val="left"/>
              <w:rPr>
                <w:noProof/>
              </w:rPr>
            </w:pPr>
            <w:r w:rsidRPr="00890B0C">
              <w:rPr>
                <w:noProof/>
              </w:rPr>
              <w:t>Procedure Priority</w:t>
            </w:r>
          </w:p>
        </w:tc>
      </w:tr>
      <w:tr w:rsidR="009F20B7" w:rsidRPr="009E61BC" w14:paraId="4A1FA5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91ECA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6308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85F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9225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FB67D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048E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4D921" w14:textId="77777777" w:rsidR="009E61BC" w:rsidRPr="00890B0C" w:rsidRDefault="00C45560">
            <w:pPr>
              <w:pStyle w:val="AttributeTableBody"/>
              <w:rPr>
                <w:rStyle w:val="HyperlinkTable"/>
                <w:noProof/>
              </w:rPr>
            </w:pPr>
            <w:hyperlink r:id="rId108"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4A6A931D"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759AAE5A" w14:textId="77777777" w:rsidR="009E61BC" w:rsidRPr="00890B0C" w:rsidRDefault="009E61BC">
            <w:pPr>
              <w:pStyle w:val="AttributeTableBody"/>
              <w:jc w:val="left"/>
              <w:rPr>
                <w:noProof/>
              </w:rPr>
            </w:pPr>
            <w:r w:rsidRPr="00890B0C">
              <w:rPr>
                <w:noProof/>
              </w:rPr>
              <w:t>Associated Diagnosis Code</w:t>
            </w:r>
          </w:p>
        </w:tc>
      </w:tr>
      <w:tr w:rsidR="009F20B7" w:rsidRPr="009E61BC" w14:paraId="088268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16AAC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FA2B2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989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412B"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F60BC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2B747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1F61B3" w14:textId="77777777" w:rsidR="009E61BC" w:rsidRPr="00890B0C" w:rsidRDefault="00C45560">
            <w:pPr>
              <w:pStyle w:val="AttributeTableBody"/>
              <w:rPr>
                <w:rStyle w:val="HyperlinkTable"/>
                <w:noProof/>
              </w:rPr>
            </w:pPr>
            <w:hyperlink r:id="rId109"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39F40EE2"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62EBBB6E" w14:textId="77777777" w:rsidR="009E61BC" w:rsidRPr="00890B0C" w:rsidRDefault="009E61BC">
            <w:pPr>
              <w:pStyle w:val="AttributeTableBody"/>
              <w:jc w:val="left"/>
              <w:rPr>
                <w:noProof/>
              </w:rPr>
            </w:pPr>
            <w:r w:rsidRPr="00890B0C">
              <w:rPr>
                <w:noProof/>
              </w:rPr>
              <w:t>Procedure Code Modifier</w:t>
            </w:r>
          </w:p>
        </w:tc>
      </w:tr>
      <w:tr w:rsidR="009F20B7" w:rsidRPr="009E61BC" w14:paraId="3A05E3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DE3011B"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58AE27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39B5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A0B3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55D8E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3599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7A8AB" w14:textId="77777777" w:rsidR="009E61BC" w:rsidRPr="00890B0C" w:rsidRDefault="00C45560">
            <w:pPr>
              <w:pStyle w:val="AttributeTableBody"/>
              <w:rPr>
                <w:rStyle w:val="HyperlinkTable"/>
                <w:noProof/>
              </w:rPr>
            </w:pPr>
            <w:hyperlink r:id="rId110"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381E85B5"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05FC4594" w14:textId="77777777" w:rsidR="009E61BC" w:rsidRPr="00890B0C" w:rsidRDefault="009E61BC">
            <w:pPr>
              <w:pStyle w:val="AttributeTableBody"/>
              <w:jc w:val="left"/>
              <w:rPr>
                <w:noProof/>
              </w:rPr>
            </w:pPr>
            <w:r w:rsidRPr="00890B0C">
              <w:rPr>
                <w:noProof/>
              </w:rPr>
              <w:t>Procedure DRG Type</w:t>
            </w:r>
          </w:p>
        </w:tc>
      </w:tr>
      <w:tr w:rsidR="009F20B7" w:rsidRPr="009E61BC" w14:paraId="71845B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79F8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CB072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7FF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120F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9B86B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CF20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2DC991" w14:textId="77777777" w:rsidR="009E61BC" w:rsidRPr="00890B0C" w:rsidRDefault="00C45560">
            <w:pPr>
              <w:pStyle w:val="AttributeTableBody"/>
              <w:rPr>
                <w:rStyle w:val="HyperlinkTable"/>
                <w:noProof/>
              </w:rPr>
            </w:pPr>
            <w:hyperlink r:id="rId111"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029A7D0C"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7BBBDFC4" w14:textId="77777777" w:rsidR="009E61BC" w:rsidRPr="00890B0C" w:rsidRDefault="009E61BC">
            <w:pPr>
              <w:pStyle w:val="AttributeTableBody"/>
              <w:jc w:val="left"/>
              <w:rPr>
                <w:noProof/>
              </w:rPr>
            </w:pPr>
            <w:r w:rsidRPr="00890B0C">
              <w:rPr>
                <w:noProof/>
              </w:rPr>
              <w:t>Tissue Type Code</w:t>
            </w:r>
          </w:p>
        </w:tc>
      </w:tr>
      <w:tr w:rsidR="009F20B7" w:rsidRPr="009E61BC" w14:paraId="6F37626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A66520"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38287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99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B8388"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531B2C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7EA442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A669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F9BE"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7919D618" w14:textId="77777777" w:rsidR="009E61BC" w:rsidRPr="00890B0C" w:rsidRDefault="009E61BC">
            <w:pPr>
              <w:pStyle w:val="AttributeTableBody"/>
              <w:jc w:val="left"/>
              <w:rPr>
                <w:noProof/>
              </w:rPr>
            </w:pPr>
            <w:r w:rsidRPr="00890B0C">
              <w:rPr>
                <w:noProof/>
              </w:rPr>
              <w:t>Procedure Identifier</w:t>
            </w:r>
          </w:p>
        </w:tc>
      </w:tr>
      <w:tr w:rsidR="009F20B7" w:rsidRPr="009E61BC" w14:paraId="206B50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C6399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19D518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B4D1D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25AB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03F0A7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4D80D4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828CC" w14:textId="77777777" w:rsidR="009E61BC" w:rsidRPr="00C615A7" w:rsidRDefault="00C45560">
            <w:pPr>
              <w:pStyle w:val="AttributeTableBody"/>
              <w:rPr>
                <w:rStyle w:val="HyperlinkTable"/>
              </w:rPr>
            </w:pPr>
            <w:hyperlink r:id="rId112"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6B21F645"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10F19EF1" w14:textId="77777777" w:rsidR="009E61BC" w:rsidRPr="00890B0C" w:rsidRDefault="009E61BC">
            <w:pPr>
              <w:pStyle w:val="AttributeTableBody"/>
              <w:jc w:val="left"/>
              <w:rPr>
                <w:noProof/>
              </w:rPr>
            </w:pPr>
            <w:r w:rsidRPr="00890B0C">
              <w:rPr>
                <w:noProof/>
              </w:rPr>
              <w:t>Procedure Action Code</w:t>
            </w:r>
          </w:p>
        </w:tc>
      </w:tr>
      <w:tr w:rsidR="009F20B7" w:rsidRPr="009E61BC" w14:paraId="5CCC0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F66D8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BD3BB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9AB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C672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CD60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09CC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E929FD" w14:textId="77777777" w:rsidR="009E61BC" w:rsidRPr="00890B0C" w:rsidRDefault="00C45560">
            <w:pPr>
              <w:pStyle w:val="AttributeTableBody"/>
              <w:rPr>
                <w:rStyle w:val="HyperlinkTable"/>
                <w:noProof/>
              </w:rPr>
            </w:pPr>
            <w:hyperlink r:id="rId113"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6CFCAF7E"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34E553C9"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136D31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A06B99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F0B0A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4B4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A710E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4010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2BBAE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49D37" w14:textId="77777777" w:rsidR="009E61BC" w:rsidRPr="00890B0C" w:rsidRDefault="00C45560">
            <w:pPr>
              <w:pStyle w:val="AttributeTableBody"/>
              <w:rPr>
                <w:rStyle w:val="HyperlinkTable"/>
                <w:noProof/>
              </w:rPr>
            </w:pPr>
            <w:hyperlink r:id="rId114"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1E800C24"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315E8DA8" w14:textId="77777777" w:rsidR="009E61BC" w:rsidRPr="00890B0C" w:rsidRDefault="009E61BC">
            <w:pPr>
              <w:pStyle w:val="AttributeTableBody"/>
              <w:jc w:val="left"/>
              <w:rPr>
                <w:noProof/>
              </w:rPr>
            </w:pPr>
            <w:r w:rsidRPr="00890B0C">
              <w:rPr>
                <w:noProof/>
              </w:rPr>
              <w:t>DRG Procedure Relevance</w:t>
            </w:r>
          </w:p>
        </w:tc>
      </w:tr>
      <w:tr w:rsidR="009F20B7" w:rsidRPr="009E61BC" w14:paraId="209D7B9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F2177B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21FB66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06D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BB21F"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2AD3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2AD8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5B8980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55AC3847"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4AF7D46F" w14:textId="77777777" w:rsidR="009E61BC" w:rsidRPr="00890B0C" w:rsidRDefault="009E61BC">
            <w:pPr>
              <w:pStyle w:val="AttributeTableBody"/>
              <w:jc w:val="left"/>
              <w:rPr>
                <w:noProof/>
              </w:rPr>
            </w:pPr>
            <w:r w:rsidRPr="00890B0C">
              <w:rPr>
                <w:noProof/>
              </w:rPr>
              <w:t>Treating Organizational Unit</w:t>
            </w:r>
          </w:p>
        </w:tc>
      </w:tr>
      <w:tr w:rsidR="009F20B7" w:rsidRPr="009E61BC" w14:paraId="059884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9B44D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3ABF485"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6D070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7857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F7882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36E2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C728C" w14:textId="77777777" w:rsidR="009E61BC" w:rsidRPr="00890B0C" w:rsidRDefault="00C45560">
            <w:pPr>
              <w:pStyle w:val="AttributeTableBody"/>
              <w:rPr>
                <w:rStyle w:val="HyperlinkTable"/>
              </w:rPr>
            </w:pPr>
            <w:hyperlink r:id="rId115"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BB30D2C"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0F0D2030" w14:textId="77777777" w:rsidR="009E61BC" w:rsidRPr="00890B0C" w:rsidRDefault="009E61BC">
            <w:pPr>
              <w:pStyle w:val="AttributeTableBody"/>
              <w:jc w:val="left"/>
              <w:rPr>
                <w:noProof/>
              </w:rPr>
            </w:pPr>
            <w:r>
              <w:t>Respiratory W</w:t>
            </w:r>
            <w:r w:rsidRPr="00890B0C">
              <w:t>ithin Surgery</w:t>
            </w:r>
          </w:p>
        </w:tc>
      </w:tr>
      <w:tr w:rsidR="009F20B7" w:rsidRPr="009E61BC" w14:paraId="33A4C91C"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7273711"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46786CEE"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4F7B391"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B071A0"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750410EA"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3809E2B6"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23C6"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53A863F5"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7E0F7FBF" w14:textId="77777777" w:rsidR="009E61BC" w:rsidRPr="001A732A" w:rsidRDefault="009E61BC">
            <w:pPr>
              <w:pStyle w:val="AttributeTableBody"/>
              <w:jc w:val="left"/>
            </w:pPr>
            <w:r w:rsidRPr="001A732A">
              <w:t>Parent Procedure ID</w:t>
            </w:r>
          </w:p>
        </w:tc>
      </w:tr>
    </w:tbl>
    <w:p w14:paraId="53C4016D" w14:textId="77777777" w:rsidR="009E61BC" w:rsidRPr="001A732A" w:rsidRDefault="009E61BC">
      <w:pPr>
        <w:pStyle w:val="Heading4"/>
        <w:rPr>
          <w:noProof/>
          <w:vanish/>
        </w:rPr>
      </w:pPr>
      <w:bookmarkStart w:id="642" w:name="_Toc1882034"/>
      <w:r w:rsidRPr="001A732A">
        <w:rPr>
          <w:noProof/>
          <w:vanish/>
        </w:rPr>
        <w:t>PR1 Field Definitions</w:t>
      </w:r>
      <w:bookmarkEnd w:id="642"/>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21778CAA" w14:textId="77777777" w:rsidR="009E61BC" w:rsidRPr="00713BF5" w:rsidRDefault="009E61BC">
      <w:pPr>
        <w:pStyle w:val="Heading4"/>
        <w:tabs>
          <w:tab w:val="num" w:pos="1440"/>
        </w:tabs>
        <w:rPr>
          <w:noProof/>
          <w:lang w:val="fr-CH"/>
        </w:rPr>
      </w:pPr>
      <w:bookmarkStart w:id="643"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643"/>
    </w:p>
    <w:p w14:paraId="025C15FA"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21C3BE7C" w14:textId="77777777" w:rsidR="009E61BC" w:rsidRPr="00890B0C" w:rsidRDefault="009E61BC">
      <w:pPr>
        <w:pStyle w:val="Heading4"/>
        <w:tabs>
          <w:tab w:val="num" w:pos="1440"/>
        </w:tabs>
        <w:rPr>
          <w:noProof/>
        </w:rPr>
      </w:pPr>
      <w:bookmarkStart w:id="644" w:name="PR1_02"/>
      <w:bookmarkStart w:id="645" w:name="_Toc1882036"/>
      <w:r w:rsidRPr="00890B0C">
        <w:rPr>
          <w:noProof/>
        </w:rPr>
        <w:t>PR1-2   Procedure Coding Method</w:t>
      </w:r>
      <w:bookmarkEnd w:id="644"/>
      <w:r w:rsidRPr="00890B0C">
        <w:rPr>
          <w:noProof/>
        </w:rPr>
        <w:t xml:space="preserve">   00392</w:t>
      </w:r>
      <w:bookmarkEnd w:id="645"/>
    </w:p>
    <w:p w14:paraId="6D6F6A6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6651A33E" w14:textId="77777777" w:rsidR="009E61BC" w:rsidRPr="00890B0C" w:rsidRDefault="009E61BC">
      <w:pPr>
        <w:pStyle w:val="Heading4"/>
        <w:tabs>
          <w:tab w:val="num" w:pos="1440"/>
        </w:tabs>
        <w:rPr>
          <w:noProof/>
        </w:rPr>
      </w:pPr>
      <w:bookmarkStart w:id="646" w:name="PR1_03"/>
      <w:bookmarkStart w:id="647" w:name="_Toc1882037"/>
      <w:r w:rsidRPr="00890B0C">
        <w:rPr>
          <w:noProof/>
        </w:rPr>
        <w:t>PR1-3   Procedure Code</w:t>
      </w:r>
      <w:bookmarkEnd w:id="646"/>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647"/>
    </w:p>
    <w:p w14:paraId="64F079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7CDBF3" w14:textId="77777777" w:rsidR="009E61BC" w:rsidRPr="00890B0C" w:rsidRDefault="009E61BC">
      <w:pPr>
        <w:pStyle w:val="NormalIndented"/>
        <w:rPr>
          <w:noProof/>
        </w:rPr>
      </w:pPr>
      <w:r w:rsidRPr="00890B0C">
        <w:rPr>
          <w:noProof/>
        </w:rPr>
        <w:t xml:space="preserve">Definition: This field contains a unique identifier assigned to the procedure.  Refer to </w:t>
      </w:r>
      <w:hyperlink r:id="rId116"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690EE180" w14:textId="77777777" w:rsidR="009E61BC" w:rsidRPr="00890B0C" w:rsidRDefault="009E61BC">
      <w:pPr>
        <w:pStyle w:val="Heading4"/>
        <w:tabs>
          <w:tab w:val="num" w:pos="1440"/>
        </w:tabs>
        <w:rPr>
          <w:noProof/>
        </w:rPr>
      </w:pPr>
      <w:bookmarkStart w:id="648" w:name="PR1_04"/>
      <w:bookmarkStart w:id="649" w:name="_Toc1882038"/>
      <w:r w:rsidRPr="00890B0C">
        <w:rPr>
          <w:noProof/>
        </w:rPr>
        <w:lastRenderedPageBreak/>
        <w:t>PR1-4   Procedure Description</w:t>
      </w:r>
      <w:bookmarkEnd w:id="648"/>
      <w:r w:rsidRPr="00890B0C">
        <w:rPr>
          <w:noProof/>
        </w:rPr>
        <w:t xml:space="preserve">   00394</w:t>
      </w:r>
      <w:bookmarkEnd w:id="649"/>
    </w:p>
    <w:p w14:paraId="7AEDDED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289C04F" w14:textId="77777777" w:rsidR="009E61BC" w:rsidRPr="00890B0C" w:rsidRDefault="009E61BC">
      <w:pPr>
        <w:pStyle w:val="Heading4"/>
        <w:rPr>
          <w:noProof/>
        </w:rPr>
      </w:pPr>
      <w:bookmarkStart w:id="650"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650"/>
    </w:p>
    <w:p w14:paraId="49A35C28" w14:textId="77777777" w:rsidR="009E61BC" w:rsidRPr="00890B0C" w:rsidRDefault="009E61BC">
      <w:pPr>
        <w:pStyle w:val="NormalIndented"/>
        <w:rPr>
          <w:noProof/>
        </w:rPr>
      </w:pPr>
      <w:r w:rsidRPr="00890B0C">
        <w:rPr>
          <w:noProof/>
        </w:rPr>
        <w:t>Definition:  This field contains the date/time that the procedure was performed.</w:t>
      </w:r>
    </w:p>
    <w:p w14:paraId="1B1352FC" w14:textId="77777777" w:rsidR="009E61BC" w:rsidRPr="00890B0C" w:rsidRDefault="009E61BC">
      <w:pPr>
        <w:pStyle w:val="Heading4"/>
        <w:tabs>
          <w:tab w:val="num" w:pos="1440"/>
        </w:tabs>
        <w:rPr>
          <w:noProof/>
        </w:rPr>
      </w:pPr>
      <w:bookmarkStart w:id="651"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651"/>
    </w:p>
    <w:p w14:paraId="4F6348F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F30725" w14:textId="77777777"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7"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3C65E0FF" w14:textId="77777777" w:rsidR="009E61BC" w:rsidRPr="00890B0C" w:rsidRDefault="009E61BC">
      <w:pPr>
        <w:pStyle w:val="Heading4"/>
        <w:tabs>
          <w:tab w:val="num" w:pos="1440"/>
        </w:tabs>
        <w:rPr>
          <w:noProof/>
        </w:rPr>
      </w:pPr>
      <w:bookmarkStart w:id="652"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652"/>
    </w:p>
    <w:p w14:paraId="2B756636"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51DEFBB6" w14:textId="77777777" w:rsidR="009E61BC" w:rsidRPr="00890B0C" w:rsidRDefault="009E61BC">
      <w:pPr>
        <w:pStyle w:val="Heading4"/>
        <w:tabs>
          <w:tab w:val="num" w:pos="1440"/>
        </w:tabs>
        <w:rPr>
          <w:noProof/>
        </w:rPr>
      </w:pPr>
      <w:bookmarkStart w:id="653" w:name="PR1_08"/>
      <w:bookmarkStart w:id="654" w:name="_Toc1882042"/>
      <w:r w:rsidRPr="00890B0C">
        <w:rPr>
          <w:noProof/>
        </w:rPr>
        <w:t>PR1-8   Anesthesiologist</w:t>
      </w:r>
      <w:bookmarkEnd w:id="653"/>
      <w:r w:rsidRPr="00890B0C">
        <w:rPr>
          <w:noProof/>
        </w:rPr>
        <w:t xml:space="preserve">   00398</w:t>
      </w:r>
      <w:bookmarkEnd w:id="654"/>
    </w:p>
    <w:p w14:paraId="726B43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80ED235" w14:textId="77777777" w:rsidR="009E61BC" w:rsidRPr="00890B0C" w:rsidRDefault="009E61BC">
      <w:pPr>
        <w:pStyle w:val="Heading4"/>
        <w:tabs>
          <w:tab w:val="num" w:pos="1440"/>
        </w:tabs>
        <w:rPr>
          <w:noProof/>
        </w:rPr>
      </w:pPr>
      <w:bookmarkStart w:id="655" w:name="_Hlt479434884"/>
      <w:bookmarkStart w:id="656" w:name="_Toc1882043"/>
      <w:bookmarkEnd w:id="655"/>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656"/>
    </w:p>
    <w:p w14:paraId="0BA2F6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E3BFA4" w14:textId="77777777"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8"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0D3BB8E5" w14:textId="77777777" w:rsidR="009E61BC" w:rsidRPr="00890B0C" w:rsidRDefault="009E61BC">
      <w:pPr>
        <w:pStyle w:val="Heading4"/>
        <w:tabs>
          <w:tab w:val="num" w:pos="1440"/>
        </w:tabs>
        <w:rPr>
          <w:noProof/>
        </w:rPr>
      </w:pPr>
      <w:bookmarkStart w:id="657"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657"/>
    </w:p>
    <w:p w14:paraId="4730D327"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37214E38" w14:textId="77777777" w:rsidR="009E61BC" w:rsidRPr="00890B0C" w:rsidRDefault="009E61BC">
      <w:pPr>
        <w:pStyle w:val="Heading4"/>
        <w:tabs>
          <w:tab w:val="num" w:pos="1440"/>
        </w:tabs>
        <w:rPr>
          <w:noProof/>
        </w:rPr>
      </w:pPr>
      <w:bookmarkStart w:id="658" w:name="PR1_11"/>
      <w:bookmarkStart w:id="659" w:name="_Toc1882045"/>
      <w:r w:rsidRPr="00890B0C">
        <w:rPr>
          <w:noProof/>
        </w:rPr>
        <w:t>PR1-11   Surgeon</w:t>
      </w:r>
      <w:bookmarkEnd w:id="658"/>
      <w:r w:rsidRPr="00890B0C">
        <w:rPr>
          <w:noProof/>
        </w:rPr>
        <w:t xml:space="preserve">   00401</w:t>
      </w:r>
      <w:bookmarkEnd w:id="659"/>
    </w:p>
    <w:p w14:paraId="13C28606"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89C5931" w14:textId="77777777" w:rsidR="009E61BC" w:rsidRPr="00890B0C" w:rsidRDefault="009E61BC">
      <w:pPr>
        <w:pStyle w:val="Heading4"/>
        <w:tabs>
          <w:tab w:val="num" w:pos="1440"/>
        </w:tabs>
        <w:rPr>
          <w:noProof/>
        </w:rPr>
      </w:pPr>
      <w:bookmarkStart w:id="660" w:name="PR1_12"/>
      <w:bookmarkStart w:id="661" w:name="_Toc1882046"/>
      <w:r w:rsidRPr="00890B0C">
        <w:rPr>
          <w:noProof/>
        </w:rPr>
        <w:t>PR1-12   Procedure Practitioner</w:t>
      </w:r>
      <w:bookmarkEnd w:id="660"/>
      <w:r w:rsidRPr="00890B0C">
        <w:rPr>
          <w:noProof/>
        </w:rPr>
        <w:t xml:space="preserve">   00402</w:t>
      </w:r>
      <w:bookmarkEnd w:id="661"/>
    </w:p>
    <w:p w14:paraId="11166B72"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424A233" w14:textId="77777777" w:rsidR="009E61BC" w:rsidRPr="00890B0C" w:rsidRDefault="009E61BC">
      <w:pPr>
        <w:pStyle w:val="Heading4"/>
        <w:tabs>
          <w:tab w:val="num" w:pos="1440"/>
        </w:tabs>
        <w:rPr>
          <w:noProof/>
        </w:rPr>
      </w:pPr>
      <w:bookmarkStart w:id="662"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662"/>
    </w:p>
    <w:p w14:paraId="2C6F31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C44333" w14:textId="77777777"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9"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4452D3A5" w14:textId="77777777" w:rsidR="009E61BC" w:rsidRPr="00890B0C" w:rsidRDefault="009E61BC">
      <w:pPr>
        <w:pStyle w:val="Heading4"/>
        <w:tabs>
          <w:tab w:val="num" w:pos="1440"/>
        </w:tabs>
        <w:rPr>
          <w:noProof/>
        </w:rPr>
      </w:pPr>
      <w:bookmarkStart w:id="663"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663"/>
    </w:p>
    <w:p w14:paraId="388E2BCC" w14:textId="7777777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0"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4132F632" w14:textId="77777777"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1"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5B1BA1C5" w14:textId="77777777" w:rsidR="009E61BC" w:rsidRPr="00713BF5" w:rsidRDefault="009E61BC">
      <w:pPr>
        <w:pStyle w:val="Heading4"/>
        <w:tabs>
          <w:tab w:val="num" w:pos="1440"/>
        </w:tabs>
        <w:rPr>
          <w:noProof/>
          <w:lang w:val="fr-CH"/>
        </w:rPr>
      </w:pPr>
      <w:bookmarkStart w:id="664" w:name="_Toc1882049"/>
      <w:bookmarkStart w:id="665" w:name="_Toc346777010"/>
      <w:bookmarkStart w:id="666"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664"/>
    </w:p>
    <w:p w14:paraId="4E19F8F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0822E" w14:textId="77777777"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2"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583EFADF" w14:textId="77777777" w:rsidR="009E61BC" w:rsidRPr="00713BF5" w:rsidRDefault="009E61BC">
      <w:pPr>
        <w:pStyle w:val="Heading4"/>
        <w:tabs>
          <w:tab w:val="num" w:pos="1440"/>
        </w:tabs>
        <w:rPr>
          <w:noProof/>
          <w:lang w:val="fr-CH"/>
        </w:rPr>
      </w:pPr>
      <w:r w:rsidRPr="00890B0C">
        <w:rPr>
          <w:noProof/>
        </w:rPr>
        <w:t xml:space="preserve"> </w:t>
      </w:r>
      <w:bookmarkStart w:id="667" w:name="PR1_16"/>
      <w:bookmarkStart w:id="668" w:name="_Toc1882050"/>
      <w:r w:rsidRPr="00713BF5">
        <w:rPr>
          <w:noProof/>
          <w:lang w:val="fr-CH"/>
        </w:rPr>
        <w:t>PR1-16   Procedure Code Modifier</w:t>
      </w:r>
      <w:bookmarkEnd w:id="667"/>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668"/>
    </w:p>
    <w:p w14:paraId="032B26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F9F31" w14:textId="77777777"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3"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669" w:name="_Toc348245483"/>
      <w:bookmarkStart w:id="670" w:name="_Toc348245553"/>
      <w:bookmarkStart w:id="671" w:name="_Toc348259068"/>
      <w:bookmarkStart w:id="672" w:name="_Toc348340222"/>
      <w:bookmarkStart w:id="673" w:name="_Toc359236265"/>
    </w:p>
    <w:p w14:paraId="200AF4A5" w14:textId="77777777" w:rsidR="009E61BC" w:rsidRPr="00890B0C" w:rsidRDefault="009E61BC">
      <w:pPr>
        <w:pStyle w:val="Heading4"/>
        <w:tabs>
          <w:tab w:val="num" w:pos="1440"/>
        </w:tabs>
        <w:rPr>
          <w:noProof/>
        </w:rPr>
      </w:pPr>
      <w:bookmarkStart w:id="674"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674"/>
    </w:p>
    <w:p w14:paraId="5F58204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A2DF0" w14:textId="77777777"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4"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17211F3D" w14:textId="77777777" w:rsidR="009E61BC" w:rsidRPr="00713BF5" w:rsidRDefault="009E61BC">
      <w:pPr>
        <w:pStyle w:val="Heading4"/>
        <w:tabs>
          <w:tab w:val="num" w:pos="1440"/>
        </w:tabs>
        <w:rPr>
          <w:noProof/>
          <w:lang w:val="fr-CH"/>
        </w:rPr>
      </w:pPr>
      <w:bookmarkStart w:id="675"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675"/>
    </w:p>
    <w:p w14:paraId="6CB832D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83271D" w14:textId="77777777"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5"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4F80689D" w14:textId="77777777" w:rsidR="009E61BC" w:rsidRPr="00890B0C" w:rsidRDefault="009E61BC">
      <w:pPr>
        <w:pStyle w:val="Heading4"/>
        <w:tabs>
          <w:tab w:val="num" w:pos="1440"/>
        </w:tabs>
        <w:rPr>
          <w:noProof/>
        </w:rPr>
      </w:pPr>
      <w:bookmarkStart w:id="676"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676"/>
      <w:r w:rsidRPr="00890B0C">
        <w:rPr>
          <w:noProof/>
        </w:rPr>
        <w:t>01848</w:t>
      </w:r>
    </w:p>
    <w:p w14:paraId="0C3A2A3A" w14:textId="77777777" w:rsidR="00C344D6" w:rsidRDefault="00C344D6" w:rsidP="00C344D6">
      <w:pPr>
        <w:pStyle w:val="Components"/>
      </w:pPr>
      <w:r>
        <w:t>Components:  &lt;Entity Identifier (ST)&gt; ^ &lt;Namespace ID (IS)&gt; ^ &lt;Universal ID (ST)&gt; ^ &lt;Universal ID Type (ID)&gt;</w:t>
      </w:r>
    </w:p>
    <w:p w14:paraId="2E72A8B8"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7FBF76C7" w14:textId="77777777" w:rsidR="009E61BC" w:rsidRPr="00713BF5" w:rsidRDefault="009E61BC">
      <w:pPr>
        <w:pStyle w:val="Heading4"/>
        <w:tabs>
          <w:tab w:val="num" w:pos="1440"/>
        </w:tabs>
        <w:rPr>
          <w:noProof/>
          <w:lang w:val="fr-CH"/>
        </w:rPr>
      </w:pPr>
      <w:r w:rsidRPr="00890B0C">
        <w:rPr>
          <w:noProof/>
        </w:rPr>
        <w:t xml:space="preserve"> </w:t>
      </w:r>
      <w:bookmarkStart w:id="677"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677"/>
      <w:r w:rsidRPr="00713BF5">
        <w:rPr>
          <w:noProof/>
          <w:lang w:val="fr-CH"/>
        </w:rPr>
        <w:t>01849</w:t>
      </w:r>
    </w:p>
    <w:p w14:paraId="6F3CAB9F" w14:textId="77777777" w:rsidR="009E61BC" w:rsidRPr="00890B0C" w:rsidRDefault="009E61BC">
      <w:pPr>
        <w:pStyle w:val="NormalIndented"/>
        <w:rPr>
          <w:noProof/>
        </w:rPr>
      </w:pPr>
      <w:r w:rsidRPr="00890B0C">
        <w:rPr>
          <w:noProof/>
        </w:rPr>
        <w:t xml:space="preserve">This field defines the action to be taken for this procedure. Refer to </w:t>
      </w:r>
      <w:hyperlink r:id="rId126" w:anchor="HL70206" w:history="1">
        <w:r w:rsidRPr="002B6F67">
          <w:rPr>
            <w:rStyle w:val="ReferenceHL7Table"/>
          </w:rPr>
          <w:t>H</w:t>
        </w:r>
        <w:bookmarkStart w:id="678" w:name="_Hlt531515220"/>
        <w:r w:rsidRPr="002B6F67">
          <w:rPr>
            <w:rStyle w:val="ReferenceHL7Table"/>
          </w:rPr>
          <w:t>L</w:t>
        </w:r>
        <w:bookmarkEnd w:id="678"/>
        <w:r w:rsidRPr="002B6F67">
          <w:rPr>
            <w:rStyle w:val="ReferenceHL7Table"/>
          </w:rPr>
          <w:t>7 Table 0206 - Segment Actio</w:t>
        </w:r>
        <w:bookmarkStart w:id="679" w:name="_Hlt478466845"/>
        <w:r w:rsidRPr="002B6F67">
          <w:rPr>
            <w:rStyle w:val="ReferenceHL7Table"/>
          </w:rPr>
          <w:t>n</w:t>
        </w:r>
        <w:bookmarkEnd w:id="679"/>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590F25E"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24AEC08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1C3C8D" w14:textId="77777777"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7"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594BDAB1" w14:textId="77777777" w:rsidR="009E61BC" w:rsidRPr="00890B0C" w:rsidRDefault="009E61BC">
      <w:pPr>
        <w:pStyle w:val="Heading4"/>
        <w:tabs>
          <w:tab w:val="num" w:pos="1440"/>
        </w:tabs>
        <w:rPr>
          <w:noProof/>
        </w:rPr>
      </w:pPr>
      <w:bookmarkStart w:id="680" w:name="HL70761"/>
      <w:bookmarkEnd w:id="680"/>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E11A0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B07CB" w14:textId="77777777"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8"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7A76B409" w14:textId="77777777" w:rsidR="009E61BC" w:rsidRPr="00890B0C" w:rsidRDefault="009E61BC">
      <w:pPr>
        <w:pStyle w:val="Heading4"/>
        <w:tabs>
          <w:tab w:val="num" w:pos="1440"/>
        </w:tabs>
        <w:rPr>
          <w:noProof/>
        </w:rPr>
      </w:pPr>
      <w:bookmarkStart w:id="681" w:name="HL70763"/>
      <w:bookmarkStart w:id="682" w:name="_Hlt1757714"/>
      <w:bookmarkStart w:id="683" w:name="_Toc1882055"/>
      <w:bookmarkStart w:id="684" w:name="_Toc89062830"/>
      <w:bookmarkEnd w:id="681"/>
      <w:bookmarkEnd w:id="682"/>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36E5AD70"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43B7862" w14:textId="77777777" w:rsidR="00C344D6" w:rsidRDefault="00C344D6" w:rsidP="00C344D6">
      <w:pPr>
        <w:pStyle w:val="Components"/>
      </w:pPr>
      <w:r>
        <w:t>Subcomponents for Point of Care (HD):  &lt;Namespace ID (IS)&gt; &amp; &lt;Universal ID (ST)&gt; &amp; &lt;Universal ID Type (ID)&gt;</w:t>
      </w:r>
    </w:p>
    <w:p w14:paraId="18860126" w14:textId="77777777" w:rsidR="00C344D6" w:rsidRDefault="00C344D6" w:rsidP="00C344D6">
      <w:pPr>
        <w:pStyle w:val="Components"/>
      </w:pPr>
      <w:r>
        <w:t>Subcomponents for Room (HD):  &lt;Namespace ID (IS)&gt; &amp; &lt;Universal ID (ST)&gt; &amp; &lt;Universal ID Type (ID)&gt;</w:t>
      </w:r>
    </w:p>
    <w:p w14:paraId="67E6D576" w14:textId="77777777" w:rsidR="00C344D6" w:rsidRDefault="00C344D6" w:rsidP="00C344D6">
      <w:pPr>
        <w:pStyle w:val="Components"/>
      </w:pPr>
      <w:r>
        <w:t>Subcomponents for Bed (HD):  &lt;Namespace ID (IS)&gt; &amp; &lt;Universal ID (ST)&gt; &amp; &lt;Universal ID Type (ID)&gt;</w:t>
      </w:r>
    </w:p>
    <w:p w14:paraId="1D97F4B9" w14:textId="77777777" w:rsidR="00C344D6" w:rsidRDefault="00C344D6" w:rsidP="00C344D6">
      <w:pPr>
        <w:pStyle w:val="Components"/>
      </w:pPr>
      <w:r>
        <w:t>Subcomponents for Facility (HD):  &lt;Namespace ID (IS)&gt; &amp; &lt;Universal ID (ST)&gt; &amp; &lt;Universal ID Type (ID)&gt;</w:t>
      </w:r>
    </w:p>
    <w:p w14:paraId="6994236A" w14:textId="77777777" w:rsidR="00C344D6" w:rsidRDefault="00C344D6" w:rsidP="00C344D6">
      <w:pPr>
        <w:pStyle w:val="Components"/>
      </w:pPr>
      <w:r>
        <w:t>Subcomponents for Building (HD):  &lt;Namespace ID (IS)&gt; &amp; &lt;Universal ID (ST)&gt; &amp; &lt;Universal ID Type (ID)&gt;</w:t>
      </w:r>
    </w:p>
    <w:p w14:paraId="731F7AE9" w14:textId="77777777" w:rsidR="00C344D6" w:rsidRDefault="00C344D6" w:rsidP="00C344D6">
      <w:pPr>
        <w:pStyle w:val="Components"/>
      </w:pPr>
      <w:r>
        <w:t>Subcomponents for Floor (HD):  &lt;Namespace ID (IS)&gt; &amp; &lt;Universal ID (ST)&gt; &amp; &lt;Universal ID Type (ID)&gt;</w:t>
      </w:r>
    </w:p>
    <w:p w14:paraId="19BB41F2"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3FDD99C9" w14:textId="77777777" w:rsidR="00C344D6" w:rsidRDefault="00C344D6" w:rsidP="00C344D6">
      <w:pPr>
        <w:pStyle w:val="Components"/>
      </w:pPr>
      <w:r>
        <w:t>Subcomponents for Assigning Authority for Location (HD):  &lt;Namespace ID (IS)&gt; &amp; &lt;Universal ID (ST)&gt; &amp; &lt;Universal ID Type (ID)&gt;</w:t>
      </w:r>
    </w:p>
    <w:p w14:paraId="336188B1"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3FC5AB84"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1D51D028" w14:textId="77777777"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2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6AB42E7"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33296D8" w14:textId="77777777" w:rsidR="00C344D6" w:rsidRDefault="00C344D6" w:rsidP="00C344D6">
      <w:pPr>
        <w:pStyle w:val="Components"/>
      </w:pPr>
      <w:r>
        <w:t>Components:  &lt;Entity Identifier (ST)&gt; ^ &lt;Namespace ID (IS)&gt; ^ &lt;Universal ID (ST)&gt; ^ &lt;Universal ID Type (ID)&gt;</w:t>
      </w:r>
    </w:p>
    <w:p w14:paraId="56D1D122"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4A50D812" w14:textId="77777777" w:rsidR="009E61BC" w:rsidRPr="00890B0C" w:rsidRDefault="009E61BC">
      <w:pPr>
        <w:pStyle w:val="Heading3"/>
        <w:rPr>
          <w:noProof/>
        </w:rPr>
      </w:pPr>
      <w:bookmarkStart w:id="685" w:name="_Toc20321550"/>
      <w:bookmarkStart w:id="686" w:name="_Toc27825962"/>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687" w:name="_Hlt1757677"/>
      <w:r w:rsidRPr="00890B0C">
        <w:rPr>
          <w:noProof/>
        </w:rPr>
        <w:t>Guarantor</w:t>
      </w:r>
      <w:bookmarkEnd w:id="665"/>
      <w:bookmarkEnd w:id="666"/>
      <w:bookmarkEnd w:id="669"/>
      <w:bookmarkEnd w:id="670"/>
      <w:bookmarkEnd w:id="671"/>
      <w:bookmarkEnd w:id="672"/>
      <w:r w:rsidRPr="00890B0C">
        <w:rPr>
          <w:noProof/>
        </w:rPr>
        <w:t xml:space="preserve"> Segmen</w:t>
      </w:r>
      <w:bookmarkEnd w:id="687"/>
      <w:r w:rsidRPr="00890B0C">
        <w:rPr>
          <w:noProof/>
        </w:rPr>
        <w:t>t</w:t>
      </w:r>
      <w:bookmarkEnd w:id="673"/>
      <w:bookmarkEnd w:id="683"/>
      <w:bookmarkEnd w:id="684"/>
      <w:bookmarkEnd w:id="685"/>
      <w:bookmarkEnd w:id="686"/>
      <w:r w:rsidR="005B65F4" w:rsidRPr="00890B0C">
        <w:rPr>
          <w:noProof/>
        </w:rPr>
        <w:fldChar w:fldCharType="begin"/>
      </w:r>
      <w:r w:rsidRPr="00890B0C">
        <w:rPr>
          <w:noProof/>
        </w:rPr>
        <w:instrText>XE "guarantor segment"</w:instrText>
      </w:r>
      <w:r w:rsidR="005B65F4" w:rsidRPr="00890B0C">
        <w:rPr>
          <w:noProof/>
        </w:rPr>
        <w:fldChar w:fldCharType="end"/>
      </w:r>
    </w:p>
    <w:p w14:paraId="1A7E18C3"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7288ABBB" w14:textId="77777777" w:rsidR="009E61BC" w:rsidRPr="00713BF5" w:rsidRDefault="005B65F4">
      <w:pPr>
        <w:pStyle w:val="AttributeTableCaption"/>
        <w:rPr>
          <w:noProof/>
          <w:lang w:val="fr-CH"/>
        </w:rPr>
      </w:pPr>
      <w:bookmarkStart w:id="688" w:name="GT1"/>
      <w:r w:rsidRPr="00713BF5">
        <w:rPr>
          <w:noProof/>
          <w:lang w:val="fr-CH"/>
        </w:rPr>
        <w:lastRenderedPageBreak/>
        <w:t>HL7 Attribute Table - GT1</w:t>
      </w:r>
      <w:bookmarkEnd w:id="68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288022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311C4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71750B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4809D2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18CDA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395A71B"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F3875D3"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40CF04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F6A985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7639641" w14:textId="77777777" w:rsidR="009E61BC" w:rsidRPr="00890B0C" w:rsidRDefault="009E61BC">
            <w:pPr>
              <w:pStyle w:val="AttributeTableHeader"/>
              <w:jc w:val="left"/>
              <w:rPr>
                <w:noProof/>
              </w:rPr>
            </w:pPr>
            <w:r w:rsidRPr="00890B0C">
              <w:rPr>
                <w:noProof/>
              </w:rPr>
              <w:t>ELEMENT NAME</w:t>
            </w:r>
          </w:p>
        </w:tc>
      </w:tr>
      <w:tr w:rsidR="009F20B7" w:rsidRPr="009E61BC" w14:paraId="401B0024"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6C6362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D195128"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4F4B728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76715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6E7534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3728C81"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85162B"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B03946"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4B922179" w14:textId="77777777" w:rsidR="009E61BC" w:rsidRPr="00890B0C" w:rsidRDefault="009E61BC">
            <w:pPr>
              <w:pStyle w:val="AttributeTableBody"/>
              <w:jc w:val="left"/>
              <w:rPr>
                <w:noProof/>
              </w:rPr>
            </w:pPr>
            <w:r w:rsidRPr="00890B0C">
              <w:rPr>
                <w:noProof/>
              </w:rPr>
              <w:t>Set ID - GT1</w:t>
            </w:r>
          </w:p>
        </w:tc>
      </w:tr>
      <w:tr w:rsidR="009F20B7" w:rsidRPr="009E61BC" w14:paraId="50A50D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E12F1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7D90A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6E2B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85F36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2D7B6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88A34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CEDB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54EA"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6EEB36DF" w14:textId="77777777" w:rsidR="009E61BC" w:rsidRPr="00890B0C" w:rsidRDefault="009E61BC">
            <w:pPr>
              <w:pStyle w:val="AttributeTableBody"/>
              <w:jc w:val="left"/>
              <w:rPr>
                <w:noProof/>
              </w:rPr>
            </w:pPr>
            <w:r w:rsidRPr="00890B0C">
              <w:rPr>
                <w:noProof/>
              </w:rPr>
              <w:t>Guarantor Number</w:t>
            </w:r>
          </w:p>
        </w:tc>
      </w:tr>
      <w:tr w:rsidR="009F20B7" w:rsidRPr="009E61BC" w14:paraId="7C0528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F4CE00"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88FC6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516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04F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EB24F6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099DE98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15C8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9526E"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7ACBEB0C" w14:textId="77777777" w:rsidR="009E61BC" w:rsidRPr="00890B0C" w:rsidRDefault="009E61BC">
            <w:pPr>
              <w:pStyle w:val="AttributeTableBody"/>
              <w:jc w:val="left"/>
              <w:rPr>
                <w:noProof/>
              </w:rPr>
            </w:pPr>
            <w:r w:rsidRPr="00890B0C">
              <w:rPr>
                <w:noProof/>
              </w:rPr>
              <w:t>Guarantor Name</w:t>
            </w:r>
          </w:p>
        </w:tc>
      </w:tr>
      <w:tr w:rsidR="009F20B7" w:rsidRPr="009E61BC" w14:paraId="0A9136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CE3B65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6D720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40F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F7CB7"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A606F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9B53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1E18C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EF974"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5914B5D9" w14:textId="77777777" w:rsidR="009E61BC" w:rsidRPr="00890B0C" w:rsidRDefault="009E61BC">
            <w:pPr>
              <w:pStyle w:val="AttributeTableBody"/>
              <w:jc w:val="left"/>
              <w:rPr>
                <w:noProof/>
              </w:rPr>
            </w:pPr>
            <w:r w:rsidRPr="00890B0C">
              <w:rPr>
                <w:noProof/>
              </w:rPr>
              <w:t>Guarantor Spouse Name</w:t>
            </w:r>
          </w:p>
        </w:tc>
      </w:tr>
      <w:tr w:rsidR="009F20B7" w:rsidRPr="009E61BC" w14:paraId="10C55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B3D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71A25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477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0FFE2A"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39674B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076AD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9996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E1218"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A790BC4" w14:textId="77777777" w:rsidR="009E61BC" w:rsidRPr="00890B0C" w:rsidRDefault="009E61BC">
            <w:pPr>
              <w:pStyle w:val="AttributeTableBody"/>
              <w:jc w:val="left"/>
              <w:rPr>
                <w:noProof/>
              </w:rPr>
            </w:pPr>
            <w:r w:rsidRPr="00890B0C">
              <w:rPr>
                <w:noProof/>
              </w:rPr>
              <w:t>Guarantor Address</w:t>
            </w:r>
          </w:p>
        </w:tc>
      </w:tr>
      <w:tr w:rsidR="009F20B7" w:rsidRPr="009E61BC" w14:paraId="018CC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CF640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B3D5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93A3E"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D6C2799"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93818E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21688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B31B5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CC9D3"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4F4768D0" w14:textId="77777777" w:rsidR="009E61BC" w:rsidRPr="00890B0C" w:rsidRDefault="009E61BC">
            <w:pPr>
              <w:pStyle w:val="AttributeTableBody"/>
              <w:jc w:val="left"/>
              <w:rPr>
                <w:noProof/>
              </w:rPr>
            </w:pPr>
            <w:r w:rsidRPr="00890B0C">
              <w:rPr>
                <w:noProof/>
              </w:rPr>
              <w:t>Guarantor Ph Num – Home</w:t>
            </w:r>
          </w:p>
        </w:tc>
      </w:tr>
      <w:tr w:rsidR="009F20B7" w:rsidRPr="009E61BC" w14:paraId="4CFB61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3F0FC"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530A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874E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D0C49F"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713FD1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E1934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DCE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2C1CE"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5EC1D453" w14:textId="77777777" w:rsidR="009E61BC" w:rsidRPr="00890B0C" w:rsidRDefault="009E61BC">
            <w:pPr>
              <w:pStyle w:val="AttributeTableBody"/>
              <w:jc w:val="left"/>
              <w:rPr>
                <w:noProof/>
              </w:rPr>
            </w:pPr>
            <w:r w:rsidRPr="00890B0C">
              <w:rPr>
                <w:noProof/>
              </w:rPr>
              <w:t>Guarantor Ph Num – Business</w:t>
            </w:r>
          </w:p>
        </w:tc>
      </w:tr>
      <w:tr w:rsidR="009F20B7" w:rsidRPr="009E61BC" w14:paraId="29F79BE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598A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D1EEC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D374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1F1DDA"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C8F3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2CEE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901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63DBC"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1F4B61E7" w14:textId="77777777" w:rsidR="009E61BC" w:rsidRPr="00890B0C" w:rsidRDefault="009E61BC">
            <w:pPr>
              <w:pStyle w:val="AttributeTableBody"/>
              <w:jc w:val="left"/>
              <w:rPr>
                <w:noProof/>
              </w:rPr>
            </w:pPr>
            <w:r w:rsidRPr="00890B0C">
              <w:rPr>
                <w:noProof/>
              </w:rPr>
              <w:t>Guarantor Date/Time Of Birth</w:t>
            </w:r>
          </w:p>
        </w:tc>
      </w:tr>
      <w:tr w:rsidR="009F20B7" w:rsidRPr="009E61BC" w14:paraId="26CF69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23F31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D315F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950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A09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A9FF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C4FB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C06BE" w14:textId="77777777" w:rsidR="009E61BC" w:rsidRPr="00A84BF3" w:rsidRDefault="00C45560">
            <w:pPr>
              <w:pStyle w:val="AttributeTableBody"/>
              <w:rPr>
                <w:rStyle w:val="HyperlinkTable"/>
              </w:rPr>
            </w:pPr>
            <w:hyperlink r:id="rId130"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139B6DC2"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CCE70EF" w14:textId="77777777" w:rsidR="009E61BC" w:rsidRPr="00890B0C" w:rsidRDefault="009E61BC">
            <w:pPr>
              <w:pStyle w:val="AttributeTableBody"/>
              <w:jc w:val="left"/>
              <w:rPr>
                <w:noProof/>
              </w:rPr>
            </w:pPr>
            <w:r w:rsidRPr="00890B0C">
              <w:rPr>
                <w:noProof/>
              </w:rPr>
              <w:t>Guarantor Administrative Sex</w:t>
            </w:r>
          </w:p>
        </w:tc>
      </w:tr>
      <w:tr w:rsidR="009F20B7" w:rsidRPr="009E61BC" w14:paraId="39E0EE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843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0AE7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E8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BC67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8B32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D60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CB5C" w14:textId="77777777" w:rsidR="009E61BC" w:rsidRPr="00890B0C" w:rsidRDefault="00C45560">
            <w:pPr>
              <w:pStyle w:val="AttributeTableBody"/>
              <w:rPr>
                <w:rStyle w:val="HyperlinkTable"/>
                <w:noProof/>
              </w:rPr>
            </w:pPr>
            <w:hyperlink r:id="rId131"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74CF4F60"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5025169A" w14:textId="77777777" w:rsidR="009E61BC" w:rsidRPr="00890B0C" w:rsidRDefault="009E61BC">
            <w:pPr>
              <w:pStyle w:val="AttributeTableBody"/>
              <w:jc w:val="left"/>
              <w:rPr>
                <w:noProof/>
              </w:rPr>
            </w:pPr>
            <w:r w:rsidRPr="00890B0C">
              <w:rPr>
                <w:noProof/>
              </w:rPr>
              <w:t>Guarantor Type</w:t>
            </w:r>
          </w:p>
        </w:tc>
      </w:tr>
      <w:tr w:rsidR="009F20B7" w:rsidRPr="009E61BC" w14:paraId="31C33BC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1E4B8F"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6454F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BE50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8D989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24371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6263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C2981" w14:textId="77777777" w:rsidR="009E61BC" w:rsidRPr="00A84BF3" w:rsidRDefault="00C45560">
            <w:pPr>
              <w:pStyle w:val="AttributeTableBody"/>
              <w:rPr>
                <w:rStyle w:val="HyperlinkTable"/>
              </w:rPr>
            </w:pPr>
            <w:hyperlink r:id="rId132"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6F13F3C"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2013C6ED" w14:textId="77777777" w:rsidR="009E61BC" w:rsidRPr="00890B0C" w:rsidRDefault="009E61BC">
            <w:pPr>
              <w:pStyle w:val="AttributeTableBody"/>
              <w:jc w:val="left"/>
              <w:rPr>
                <w:noProof/>
              </w:rPr>
            </w:pPr>
            <w:r w:rsidRPr="00890B0C">
              <w:rPr>
                <w:noProof/>
              </w:rPr>
              <w:t>Guarantor Relationship</w:t>
            </w:r>
          </w:p>
        </w:tc>
      </w:tr>
      <w:tr w:rsidR="009F20B7" w:rsidRPr="009E61BC" w14:paraId="026569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D823C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3E203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D8B7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29D25E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C50E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FC931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0F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A723B"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5C0D398B" w14:textId="77777777" w:rsidR="009E61BC" w:rsidRPr="00890B0C" w:rsidRDefault="009E61BC">
            <w:pPr>
              <w:pStyle w:val="AttributeTableBody"/>
              <w:jc w:val="left"/>
              <w:rPr>
                <w:noProof/>
              </w:rPr>
            </w:pPr>
            <w:r w:rsidRPr="00890B0C">
              <w:rPr>
                <w:noProof/>
              </w:rPr>
              <w:t>Guarantor SSN</w:t>
            </w:r>
          </w:p>
        </w:tc>
      </w:tr>
      <w:tr w:rsidR="009F20B7" w:rsidRPr="009E61BC" w14:paraId="207CE5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9DA08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45246F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105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8E26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86E2EA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FE5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DDB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8CEEDE"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1AB4ADD1" w14:textId="77777777" w:rsidR="009E61BC" w:rsidRPr="00890B0C" w:rsidRDefault="009E61BC">
            <w:pPr>
              <w:pStyle w:val="AttributeTableBody"/>
              <w:jc w:val="left"/>
              <w:rPr>
                <w:noProof/>
              </w:rPr>
            </w:pPr>
            <w:r w:rsidRPr="00890B0C">
              <w:rPr>
                <w:noProof/>
              </w:rPr>
              <w:t>Guarantor Date - Begin</w:t>
            </w:r>
          </w:p>
        </w:tc>
      </w:tr>
      <w:tr w:rsidR="009F20B7" w:rsidRPr="009E61BC" w14:paraId="3F85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783B0F"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97EA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C2E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954ED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EFEA07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5DDF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695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AF61A"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7A202DB1" w14:textId="77777777" w:rsidR="009E61BC" w:rsidRPr="00890B0C" w:rsidRDefault="009E61BC">
            <w:pPr>
              <w:pStyle w:val="AttributeTableBody"/>
              <w:jc w:val="left"/>
              <w:rPr>
                <w:noProof/>
              </w:rPr>
            </w:pPr>
            <w:r w:rsidRPr="00890B0C">
              <w:rPr>
                <w:noProof/>
              </w:rPr>
              <w:t>Guarantor Date - End</w:t>
            </w:r>
          </w:p>
        </w:tc>
      </w:tr>
      <w:tr w:rsidR="009F20B7" w:rsidRPr="009E61BC" w14:paraId="1F6C8CA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E0653"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125524E"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7FD33D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A4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50F6DB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10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DF10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332C3"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307F51A9" w14:textId="77777777" w:rsidR="009E61BC" w:rsidRPr="00890B0C" w:rsidRDefault="009E61BC">
            <w:pPr>
              <w:pStyle w:val="AttributeTableBody"/>
              <w:jc w:val="left"/>
              <w:rPr>
                <w:noProof/>
              </w:rPr>
            </w:pPr>
            <w:r w:rsidRPr="00890B0C">
              <w:rPr>
                <w:noProof/>
              </w:rPr>
              <w:t>Guarantor Priority</w:t>
            </w:r>
          </w:p>
        </w:tc>
      </w:tr>
      <w:tr w:rsidR="009F20B7" w:rsidRPr="009E61BC" w14:paraId="11FC537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25D78E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6F313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A6A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417F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6A8605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85660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A865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8C220"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194BF4D5" w14:textId="77777777" w:rsidR="009E61BC" w:rsidRPr="00890B0C" w:rsidRDefault="009E61BC">
            <w:pPr>
              <w:pStyle w:val="AttributeTableBody"/>
              <w:jc w:val="left"/>
              <w:rPr>
                <w:noProof/>
              </w:rPr>
            </w:pPr>
            <w:r w:rsidRPr="00890B0C">
              <w:rPr>
                <w:noProof/>
              </w:rPr>
              <w:t>Guarantor Employer Name</w:t>
            </w:r>
          </w:p>
        </w:tc>
      </w:tr>
      <w:tr w:rsidR="009F20B7" w:rsidRPr="009E61BC" w14:paraId="69CABD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1BD787"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F2805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52B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BF2BB"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C6BD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75C81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89F2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9160A"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1D0F29FE" w14:textId="77777777" w:rsidR="009E61BC" w:rsidRPr="00890B0C" w:rsidRDefault="009E61BC">
            <w:pPr>
              <w:pStyle w:val="AttributeTableBody"/>
              <w:jc w:val="left"/>
              <w:rPr>
                <w:noProof/>
              </w:rPr>
            </w:pPr>
            <w:r w:rsidRPr="00890B0C">
              <w:rPr>
                <w:noProof/>
              </w:rPr>
              <w:t>Guarantor Employer Address</w:t>
            </w:r>
          </w:p>
        </w:tc>
      </w:tr>
      <w:tr w:rsidR="009F20B7" w:rsidRPr="009E61BC" w14:paraId="56BC21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C67C3F"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5699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4DBE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9227D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10E455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85AD0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4B00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519AF"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55C737FF"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0476FA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55935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1002FF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F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8C93A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50A3A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7BB4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8B955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02352"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3557CD97" w14:textId="77777777" w:rsidR="009E61BC" w:rsidRPr="00890B0C" w:rsidRDefault="009E61BC">
            <w:pPr>
              <w:pStyle w:val="AttributeTableBody"/>
              <w:jc w:val="left"/>
              <w:rPr>
                <w:noProof/>
              </w:rPr>
            </w:pPr>
            <w:r w:rsidRPr="00890B0C">
              <w:rPr>
                <w:noProof/>
              </w:rPr>
              <w:t>Guarantor Employee ID Number</w:t>
            </w:r>
          </w:p>
        </w:tc>
      </w:tr>
      <w:tr w:rsidR="009F20B7" w:rsidRPr="009E61BC" w14:paraId="3CF594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37B194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486C5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30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C1E5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94971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7542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7EB02" w14:textId="77777777" w:rsidR="009E61BC" w:rsidRPr="00890B0C" w:rsidRDefault="00C45560">
            <w:pPr>
              <w:pStyle w:val="AttributeTableBody"/>
              <w:rPr>
                <w:rStyle w:val="HyperlinkTable"/>
                <w:noProof/>
              </w:rPr>
            </w:pPr>
            <w:hyperlink r:id="rId133"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3B1F7262"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4073FE75" w14:textId="77777777" w:rsidR="009E61BC" w:rsidRPr="00890B0C" w:rsidRDefault="009E61BC">
            <w:pPr>
              <w:pStyle w:val="AttributeTableBody"/>
              <w:jc w:val="left"/>
              <w:rPr>
                <w:noProof/>
              </w:rPr>
            </w:pPr>
            <w:r w:rsidRPr="00890B0C">
              <w:rPr>
                <w:noProof/>
              </w:rPr>
              <w:t>Guarantor Employment Status</w:t>
            </w:r>
          </w:p>
        </w:tc>
      </w:tr>
      <w:tr w:rsidR="009F20B7" w:rsidRPr="009E61BC" w14:paraId="124A0A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56EB86"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9652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C30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1BBD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5F90F5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16303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594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504F0"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377B5A75" w14:textId="77777777" w:rsidR="009E61BC" w:rsidRPr="00890B0C" w:rsidRDefault="009E61BC">
            <w:pPr>
              <w:pStyle w:val="AttributeTableBody"/>
              <w:jc w:val="left"/>
              <w:rPr>
                <w:noProof/>
              </w:rPr>
            </w:pPr>
            <w:r w:rsidRPr="00890B0C">
              <w:rPr>
                <w:noProof/>
              </w:rPr>
              <w:t>Guarantor Organization Name</w:t>
            </w:r>
          </w:p>
        </w:tc>
      </w:tr>
      <w:tr w:rsidR="009F20B7" w:rsidRPr="009E61BC" w14:paraId="6CC7A4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7371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189A6B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8CE15F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CBFBA"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0C422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5D2F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6D001" w14:textId="77777777" w:rsidR="009E61BC" w:rsidRPr="00A84BF3" w:rsidRDefault="00C45560">
            <w:pPr>
              <w:pStyle w:val="AttributeTableBody"/>
              <w:rPr>
                <w:rStyle w:val="HyperlinkTable"/>
              </w:rPr>
            </w:pPr>
            <w:hyperlink r:id="rId13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166A123"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69408F55" w14:textId="77777777" w:rsidR="009E61BC" w:rsidRPr="00890B0C" w:rsidRDefault="009E61BC">
            <w:pPr>
              <w:pStyle w:val="AttributeTableBody"/>
              <w:jc w:val="left"/>
              <w:rPr>
                <w:noProof/>
              </w:rPr>
            </w:pPr>
            <w:r w:rsidRPr="00890B0C">
              <w:rPr>
                <w:noProof/>
              </w:rPr>
              <w:t>Guarantor Billing Hold Flag</w:t>
            </w:r>
          </w:p>
        </w:tc>
      </w:tr>
      <w:tr w:rsidR="009F20B7" w:rsidRPr="009E61BC" w14:paraId="1D33A9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117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39316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A75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E3D4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6495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8FE2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4A752" w14:textId="77777777" w:rsidR="009E61BC" w:rsidRPr="00890B0C" w:rsidRDefault="00C45560">
            <w:pPr>
              <w:pStyle w:val="AttributeTableBody"/>
              <w:rPr>
                <w:rStyle w:val="HyperlinkTable"/>
                <w:noProof/>
              </w:rPr>
            </w:pPr>
            <w:hyperlink r:id="rId135"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76F3DFDC"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04DFEA7E" w14:textId="77777777" w:rsidR="009E61BC" w:rsidRPr="00890B0C" w:rsidRDefault="009E61BC">
            <w:pPr>
              <w:pStyle w:val="AttributeTableBody"/>
              <w:jc w:val="left"/>
              <w:rPr>
                <w:noProof/>
              </w:rPr>
            </w:pPr>
            <w:r w:rsidRPr="00890B0C">
              <w:rPr>
                <w:noProof/>
              </w:rPr>
              <w:t>Guarantor Credit Rating Code</w:t>
            </w:r>
          </w:p>
        </w:tc>
      </w:tr>
      <w:tr w:rsidR="009F20B7" w:rsidRPr="009E61BC" w14:paraId="144B6E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EA6524"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8370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BC0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C3EB"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5C9E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DB25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03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CF063"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32EEF576" w14:textId="77777777" w:rsidR="009E61BC" w:rsidRPr="00890B0C" w:rsidRDefault="009E61BC">
            <w:pPr>
              <w:pStyle w:val="AttributeTableBody"/>
              <w:jc w:val="left"/>
              <w:rPr>
                <w:noProof/>
              </w:rPr>
            </w:pPr>
            <w:r w:rsidRPr="00890B0C">
              <w:rPr>
                <w:noProof/>
              </w:rPr>
              <w:t>Guarantor Death Date And Time</w:t>
            </w:r>
          </w:p>
        </w:tc>
      </w:tr>
      <w:tr w:rsidR="009F20B7" w:rsidRPr="009E61BC" w14:paraId="7863E5B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CCE60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BA1153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DB8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1F6A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B7130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4E31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F2A71" w14:textId="77777777" w:rsidR="009E61BC" w:rsidRPr="00A84BF3" w:rsidRDefault="00C45560">
            <w:pPr>
              <w:pStyle w:val="AttributeTableBody"/>
              <w:rPr>
                <w:rStyle w:val="HyperlinkTable"/>
              </w:rPr>
            </w:pPr>
            <w:hyperlink r:id="rId136"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6C11DC"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6AF5F278" w14:textId="77777777" w:rsidR="009E61BC" w:rsidRPr="00890B0C" w:rsidRDefault="009E61BC">
            <w:pPr>
              <w:pStyle w:val="AttributeTableBody"/>
              <w:jc w:val="left"/>
              <w:rPr>
                <w:noProof/>
              </w:rPr>
            </w:pPr>
            <w:r w:rsidRPr="00890B0C">
              <w:rPr>
                <w:noProof/>
              </w:rPr>
              <w:t>Guarantor Death Flag</w:t>
            </w:r>
          </w:p>
        </w:tc>
      </w:tr>
      <w:tr w:rsidR="009F20B7" w:rsidRPr="009E61BC" w14:paraId="120AA5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70B510"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1DDEEB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F7C0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631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693EE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9ED6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C1183" w14:textId="77777777" w:rsidR="009E61BC" w:rsidRPr="00890B0C" w:rsidRDefault="00C45560">
            <w:pPr>
              <w:pStyle w:val="AttributeTableBody"/>
              <w:rPr>
                <w:rStyle w:val="HyperlinkTable"/>
                <w:noProof/>
              </w:rPr>
            </w:pPr>
            <w:hyperlink r:id="rId137"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7F887DCB"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324EBF38"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5B2B6AD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123F"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0231CB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64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C9A79"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3AEF1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63F7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B11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10981"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6F68A7B"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1DEC9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ADE7D6"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49A3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2410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4E58D9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57506B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8E4F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DF8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369E5"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57421A02" w14:textId="77777777" w:rsidR="009E61BC" w:rsidRPr="00890B0C" w:rsidRDefault="009E61BC">
            <w:pPr>
              <w:pStyle w:val="AttributeTableBody"/>
              <w:jc w:val="left"/>
              <w:rPr>
                <w:noProof/>
              </w:rPr>
            </w:pPr>
            <w:r w:rsidRPr="00890B0C">
              <w:rPr>
                <w:noProof/>
              </w:rPr>
              <w:t>Guarantor Household Size</w:t>
            </w:r>
          </w:p>
        </w:tc>
      </w:tr>
      <w:tr w:rsidR="009F20B7" w:rsidRPr="009E61BC" w14:paraId="2C8D16A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A30FFD"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5A929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C4C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37CD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10A29A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ED308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F6AA5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145CF"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6DF008C3" w14:textId="77777777" w:rsidR="009E61BC" w:rsidRPr="00890B0C" w:rsidRDefault="009E61BC">
            <w:pPr>
              <w:pStyle w:val="AttributeTableBody"/>
              <w:jc w:val="left"/>
              <w:rPr>
                <w:noProof/>
              </w:rPr>
            </w:pPr>
            <w:r w:rsidRPr="00890B0C">
              <w:rPr>
                <w:noProof/>
              </w:rPr>
              <w:t>Guarantor Employer ID Number</w:t>
            </w:r>
          </w:p>
        </w:tc>
      </w:tr>
      <w:tr w:rsidR="009F20B7" w:rsidRPr="009E61BC" w14:paraId="65D692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A9E6A5"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0021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EC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2C5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13B5A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FD84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53A9" w14:textId="77777777" w:rsidR="009E61BC" w:rsidRPr="00A84BF3" w:rsidRDefault="00C45560">
            <w:pPr>
              <w:pStyle w:val="AttributeTableBody"/>
              <w:rPr>
                <w:rStyle w:val="HyperlinkTable"/>
              </w:rPr>
            </w:pPr>
            <w:hyperlink r:id="rId138"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0382542A"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9E37399" w14:textId="77777777" w:rsidR="009E61BC" w:rsidRPr="00890B0C" w:rsidRDefault="009E61BC">
            <w:pPr>
              <w:pStyle w:val="AttributeTableBody"/>
              <w:jc w:val="left"/>
              <w:rPr>
                <w:noProof/>
              </w:rPr>
            </w:pPr>
            <w:r w:rsidRPr="00890B0C">
              <w:rPr>
                <w:noProof/>
              </w:rPr>
              <w:t>Guarantor Marital Status Code</w:t>
            </w:r>
          </w:p>
        </w:tc>
      </w:tr>
      <w:tr w:rsidR="009F20B7" w:rsidRPr="009E61BC" w14:paraId="1F23C3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F709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C7E60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1BD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1B01B2"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71CC1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2C18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F0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DDF6C"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50210E05" w14:textId="77777777" w:rsidR="009E61BC" w:rsidRPr="00890B0C" w:rsidRDefault="009E61BC">
            <w:pPr>
              <w:pStyle w:val="AttributeTableBody"/>
              <w:jc w:val="left"/>
              <w:rPr>
                <w:noProof/>
              </w:rPr>
            </w:pPr>
            <w:r w:rsidRPr="00890B0C">
              <w:rPr>
                <w:noProof/>
              </w:rPr>
              <w:t>Guarantor Hire Effective Date</w:t>
            </w:r>
          </w:p>
        </w:tc>
      </w:tr>
      <w:tr w:rsidR="009F20B7" w:rsidRPr="009E61BC" w14:paraId="5D1C8D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4CFF3"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65AA75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0AE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1EE22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2D72A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377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DBB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D04650"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542651CA" w14:textId="77777777" w:rsidR="009E61BC" w:rsidRPr="00890B0C" w:rsidRDefault="009E61BC">
            <w:pPr>
              <w:pStyle w:val="AttributeTableBody"/>
              <w:jc w:val="left"/>
              <w:rPr>
                <w:noProof/>
              </w:rPr>
            </w:pPr>
            <w:r w:rsidRPr="00890B0C">
              <w:rPr>
                <w:noProof/>
              </w:rPr>
              <w:t>Employment Stop Date</w:t>
            </w:r>
          </w:p>
        </w:tc>
      </w:tr>
      <w:tr w:rsidR="009F20B7" w:rsidRPr="009E61BC" w14:paraId="674AAD8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67567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366BE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C33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1A56C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7F8D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F4C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F8754B" w14:textId="77777777" w:rsidR="009E61BC" w:rsidRPr="00890B0C" w:rsidRDefault="00C45560">
            <w:pPr>
              <w:pStyle w:val="AttributeTableBody"/>
              <w:rPr>
                <w:rStyle w:val="HyperlinkTable"/>
                <w:noProof/>
              </w:rPr>
            </w:pPr>
            <w:hyperlink r:id="rId13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29B8B276"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2DA32838" w14:textId="77777777" w:rsidR="009E61BC" w:rsidRPr="00890B0C" w:rsidRDefault="009E61BC">
            <w:pPr>
              <w:pStyle w:val="AttributeTableBody"/>
              <w:jc w:val="left"/>
              <w:rPr>
                <w:noProof/>
              </w:rPr>
            </w:pPr>
            <w:r w:rsidRPr="00890B0C">
              <w:rPr>
                <w:noProof/>
              </w:rPr>
              <w:t>Living Dependency</w:t>
            </w:r>
          </w:p>
        </w:tc>
      </w:tr>
      <w:tr w:rsidR="009F20B7" w:rsidRPr="009E61BC" w14:paraId="1857CE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F0154C"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336DC4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1BF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C83BA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EA5F6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E6A00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95B490" w14:textId="77777777" w:rsidR="009E61BC" w:rsidRPr="00BA4FCC" w:rsidRDefault="00C45560">
            <w:pPr>
              <w:pStyle w:val="AttributeTableBody"/>
              <w:rPr>
                <w:rStyle w:val="HyperlinkTable"/>
              </w:rPr>
            </w:pPr>
            <w:hyperlink r:id="rId140"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33CBC7F"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0C183938" w14:textId="77777777" w:rsidR="009E61BC" w:rsidRPr="00890B0C" w:rsidRDefault="009E61BC">
            <w:pPr>
              <w:pStyle w:val="AttributeTableBody"/>
              <w:jc w:val="left"/>
              <w:rPr>
                <w:noProof/>
              </w:rPr>
            </w:pPr>
            <w:r w:rsidRPr="00890B0C">
              <w:rPr>
                <w:noProof/>
              </w:rPr>
              <w:t>Ambulatory Status</w:t>
            </w:r>
          </w:p>
        </w:tc>
      </w:tr>
      <w:tr w:rsidR="009F20B7" w:rsidRPr="009E61BC" w14:paraId="6DEC22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8A43C2"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2566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F9F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5F112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2227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5684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15EF7F" w14:textId="77777777" w:rsidR="009E61BC" w:rsidRPr="00890B0C" w:rsidRDefault="00C45560">
            <w:pPr>
              <w:pStyle w:val="AttributeTableBody"/>
              <w:rPr>
                <w:rStyle w:val="HyperlinkTable"/>
                <w:noProof/>
              </w:rPr>
            </w:pPr>
            <w:hyperlink r:id="rId14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891BB1F"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29C461E4" w14:textId="77777777" w:rsidR="009E61BC" w:rsidRPr="00890B0C" w:rsidRDefault="009E61BC">
            <w:pPr>
              <w:pStyle w:val="AttributeTableBody"/>
              <w:jc w:val="left"/>
              <w:rPr>
                <w:noProof/>
              </w:rPr>
            </w:pPr>
            <w:r w:rsidRPr="00890B0C">
              <w:rPr>
                <w:noProof/>
              </w:rPr>
              <w:t>Citizenship</w:t>
            </w:r>
          </w:p>
        </w:tc>
      </w:tr>
      <w:tr w:rsidR="009F20B7" w:rsidRPr="009E61BC" w14:paraId="56A08E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E8C51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7ADEA1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B46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D354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D60EF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DAA3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887C3" w14:textId="77777777" w:rsidR="009E61BC" w:rsidRPr="00890B0C" w:rsidRDefault="00C45560">
            <w:pPr>
              <w:pStyle w:val="AttributeTableBody"/>
              <w:rPr>
                <w:rStyle w:val="HyperlinkTable"/>
                <w:noProof/>
              </w:rPr>
            </w:pPr>
            <w:hyperlink r:id="rId14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80D3894"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0E405F9C" w14:textId="77777777" w:rsidR="009E61BC" w:rsidRPr="00890B0C" w:rsidRDefault="009E61BC">
            <w:pPr>
              <w:pStyle w:val="AttributeTableBody"/>
              <w:jc w:val="left"/>
              <w:rPr>
                <w:noProof/>
              </w:rPr>
            </w:pPr>
            <w:r w:rsidRPr="00890B0C">
              <w:rPr>
                <w:noProof/>
              </w:rPr>
              <w:t>Primary Language</w:t>
            </w:r>
          </w:p>
        </w:tc>
      </w:tr>
      <w:tr w:rsidR="009F20B7" w:rsidRPr="009E61BC" w14:paraId="3D6EE2B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9A0C92"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78E131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9B93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44B9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542E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223E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76700" w14:textId="77777777" w:rsidR="009E61BC" w:rsidRPr="00BA4FCC" w:rsidRDefault="00C45560">
            <w:pPr>
              <w:pStyle w:val="AttributeTableBody"/>
              <w:rPr>
                <w:rStyle w:val="HyperlinkTable"/>
              </w:rPr>
            </w:pPr>
            <w:hyperlink r:id="rId143"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9273302"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2FDC9C8F" w14:textId="77777777" w:rsidR="009E61BC" w:rsidRPr="00890B0C" w:rsidRDefault="009E61BC">
            <w:pPr>
              <w:pStyle w:val="AttributeTableBody"/>
              <w:jc w:val="left"/>
              <w:rPr>
                <w:noProof/>
              </w:rPr>
            </w:pPr>
            <w:r w:rsidRPr="00890B0C">
              <w:rPr>
                <w:noProof/>
              </w:rPr>
              <w:t>Living Arrangement</w:t>
            </w:r>
          </w:p>
        </w:tc>
      </w:tr>
      <w:tr w:rsidR="009F20B7" w:rsidRPr="009E61BC" w14:paraId="1CC2C1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FBFB8A"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1AEDC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460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FCC7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5468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333D3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F8083" w14:textId="77777777" w:rsidR="009E61BC" w:rsidRPr="00886EEC" w:rsidRDefault="00C45560">
            <w:pPr>
              <w:pStyle w:val="AttributeTableBody"/>
              <w:rPr>
                <w:rStyle w:val="HyperlinkTable"/>
              </w:rPr>
            </w:pPr>
            <w:hyperlink r:id="rId144"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3301DC8F"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697731EA" w14:textId="77777777" w:rsidR="009E61BC" w:rsidRPr="00890B0C" w:rsidRDefault="009E61BC">
            <w:pPr>
              <w:pStyle w:val="AttributeTableBody"/>
              <w:jc w:val="left"/>
              <w:rPr>
                <w:noProof/>
              </w:rPr>
            </w:pPr>
            <w:r w:rsidRPr="00890B0C">
              <w:rPr>
                <w:noProof/>
              </w:rPr>
              <w:t>Publicity Code</w:t>
            </w:r>
          </w:p>
        </w:tc>
      </w:tr>
      <w:tr w:rsidR="009F20B7" w:rsidRPr="009E61BC" w14:paraId="61D4E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7E0135"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5B01397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06D4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1963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BBCDD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30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00CC1" w14:textId="77777777" w:rsidR="009E61BC" w:rsidRPr="00A84BF3" w:rsidRDefault="00C45560">
            <w:pPr>
              <w:pStyle w:val="AttributeTableBody"/>
              <w:rPr>
                <w:rStyle w:val="HyperlinkTable"/>
              </w:rPr>
            </w:pPr>
            <w:hyperlink r:id="rId14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5764339"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14FDA5F8" w14:textId="77777777" w:rsidR="009E61BC" w:rsidRPr="00890B0C" w:rsidRDefault="009E61BC">
            <w:pPr>
              <w:pStyle w:val="AttributeTableBody"/>
              <w:jc w:val="left"/>
              <w:rPr>
                <w:noProof/>
              </w:rPr>
            </w:pPr>
            <w:r w:rsidRPr="00890B0C">
              <w:rPr>
                <w:noProof/>
              </w:rPr>
              <w:t>Protection Indicator</w:t>
            </w:r>
          </w:p>
        </w:tc>
      </w:tr>
      <w:tr w:rsidR="009F20B7" w:rsidRPr="009E61BC" w14:paraId="3773D6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C00949"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68310A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D75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1A208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95FEC6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FE3A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551B2" w14:textId="77777777" w:rsidR="009E61BC" w:rsidRPr="00890B0C" w:rsidRDefault="00C45560">
            <w:pPr>
              <w:pStyle w:val="AttributeTableBody"/>
              <w:rPr>
                <w:rStyle w:val="HyperlinkTable"/>
                <w:noProof/>
              </w:rPr>
            </w:pPr>
            <w:hyperlink r:id="rId14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221BFF1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716F9A4" w14:textId="77777777" w:rsidR="009E61BC" w:rsidRPr="00890B0C" w:rsidRDefault="009E61BC">
            <w:pPr>
              <w:pStyle w:val="AttributeTableBody"/>
              <w:jc w:val="left"/>
              <w:rPr>
                <w:noProof/>
              </w:rPr>
            </w:pPr>
            <w:r w:rsidRPr="00890B0C">
              <w:rPr>
                <w:noProof/>
              </w:rPr>
              <w:t>Student Indicator</w:t>
            </w:r>
          </w:p>
        </w:tc>
      </w:tr>
      <w:tr w:rsidR="009F20B7" w:rsidRPr="009E61BC" w14:paraId="19EE87C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0A2854"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ABA089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1DE950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87D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87296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4B3D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26BF3" w14:textId="77777777" w:rsidR="009E61BC" w:rsidRPr="00886EEC" w:rsidRDefault="00C45560">
            <w:pPr>
              <w:pStyle w:val="AttributeTableBody"/>
              <w:rPr>
                <w:rStyle w:val="HyperlinkTable"/>
              </w:rPr>
            </w:pPr>
            <w:hyperlink r:id="rId147"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31A41AA7"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F9F362E" w14:textId="77777777" w:rsidR="009E61BC" w:rsidRPr="00890B0C" w:rsidRDefault="009E61BC">
            <w:pPr>
              <w:pStyle w:val="AttributeTableBody"/>
              <w:jc w:val="left"/>
              <w:rPr>
                <w:noProof/>
              </w:rPr>
            </w:pPr>
            <w:r w:rsidRPr="00890B0C">
              <w:rPr>
                <w:noProof/>
              </w:rPr>
              <w:t>Religion</w:t>
            </w:r>
          </w:p>
        </w:tc>
      </w:tr>
      <w:tr w:rsidR="009F20B7" w:rsidRPr="009E61BC" w14:paraId="70D40E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DBF445"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0736FB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AF7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D5C477"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ADED0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EB5B8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023B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D6843"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6FD59C24"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0CEFC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2C2E64"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3FC7D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B39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C9F8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F6FE7E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1FC901" w14:textId="77777777" w:rsidR="009E61BC" w:rsidRPr="00890B0C" w:rsidRDefault="009E61BC">
            <w:pPr>
              <w:pStyle w:val="AttributeTableBody"/>
              <w:rPr>
                <w:noProof/>
              </w:rPr>
            </w:pPr>
          </w:p>
        </w:tc>
        <w:bookmarkStart w:id="689" w:name="_Hlt479435324"/>
        <w:tc>
          <w:tcPr>
            <w:tcW w:w="720" w:type="dxa"/>
            <w:tcBorders>
              <w:top w:val="dotted" w:sz="4" w:space="0" w:color="auto"/>
              <w:left w:val="nil"/>
              <w:bottom w:val="dotted" w:sz="4" w:space="0" w:color="auto"/>
              <w:right w:val="nil"/>
            </w:tcBorders>
            <w:shd w:val="clear" w:color="auto" w:fill="FFFFFF"/>
          </w:tcPr>
          <w:p w14:paraId="656F0799" w14:textId="77777777" w:rsidR="009E61BC" w:rsidRPr="00886EEC" w:rsidRDefault="005B65F4" w:rsidP="009F20B7">
            <w:pPr>
              <w:pStyle w:val="AttributeTableBody"/>
              <w:rPr>
                <w:rStyle w:val="HyperlinkTable"/>
              </w:rPr>
            </w:pPr>
            <w:r w:rsidRPr="00886EEC">
              <w:rPr>
                <w:rStyle w:val="HyperlinkTable"/>
              </w:rPr>
              <w:fldChar w:fldCharType="begin"/>
            </w:r>
            <w:r w:rsidR="00935AB1">
              <w:rPr>
                <w:rStyle w:val="HyperlinkTable"/>
              </w:rPr>
              <w:instrText>HYPERLINK "E:\\V2\\v2.9 final Nov from Frank\\V29_CH02C_Tables.docx" \l "HL70212"</w:instrText>
            </w:r>
            <w:r w:rsidRPr="00886EEC">
              <w:rPr>
                <w:rStyle w:val="HyperlinkTable"/>
              </w:rPr>
              <w:fldChar w:fldCharType="separate"/>
            </w:r>
            <w:r w:rsidR="009E61BC" w:rsidRPr="00886EEC">
              <w:rPr>
                <w:rStyle w:val="HyperlinkTable"/>
              </w:rPr>
              <w:t>0212</w:t>
            </w:r>
            <w:bookmarkEnd w:id="68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6F83696C"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F704335" w14:textId="77777777" w:rsidR="009E61BC" w:rsidRPr="00890B0C" w:rsidRDefault="009E61BC">
            <w:pPr>
              <w:pStyle w:val="AttributeTableBody"/>
              <w:jc w:val="left"/>
              <w:rPr>
                <w:noProof/>
              </w:rPr>
            </w:pPr>
            <w:r w:rsidRPr="00890B0C">
              <w:rPr>
                <w:noProof/>
              </w:rPr>
              <w:t>Nationality</w:t>
            </w:r>
          </w:p>
        </w:tc>
      </w:tr>
      <w:tr w:rsidR="009F20B7" w:rsidRPr="009E61BC" w14:paraId="69B721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AD45D5"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55CBD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D1F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D1B9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457E69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350E6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779649" w14:textId="77777777" w:rsidR="009E61BC" w:rsidRPr="003372A7" w:rsidRDefault="00C45560">
            <w:pPr>
              <w:pStyle w:val="AttributeTableBody"/>
              <w:rPr>
                <w:rStyle w:val="HyperlinkTable"/>
              </w:rPr>
            </w:pPr>
            <w:hyperlink r:id="rId148"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7FCD3FD0"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001611D7" w14:textId="77777777" w:rsidR="009E61BC" w:rsidRPr="00890B0C" w:rsidRDefault="009E61BC">
            <w:pPr>
              <w:pStyle w:val="AttributeTableBody"/>
              <w:jc w:val="left"/>
              <w:rPr>
                <w:noProof/>
              </w:rPr>
            </w:pPr>
            <w:r w:rsidRPr="00890B0C">
              <w:rPr>
                <w:noProof/>
              </w:rPr>
              <w:t>Ethnic Group</w:t>
            </w:r>
          </w:p>
        </w:tc>
      </w:tr>
      <w:tr w:rsidR="009F20B7" w:rsidRPr="009E61BC" w14:paraId="561215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8FCE49"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74E98B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4DF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78FD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6744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B6826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B62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6C880"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71D6BCB3"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3CBBCA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E07C38"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550A36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E808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489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544A19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F834C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10CEF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D8E85"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18317756"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5D56A1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DFD8C"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2FD496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F15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D509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29EE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9E34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E57A6" w14:textId="77777777" w:rsidR="009E61BC" w:rsidRPr="00890B0C" w:rsidRDefault="00C45560">
            <w:pPr>
              <w:pStyle w:val="AttributeTableBody"/>
              <w:rPr>
                <w:rStyle w:val="HyperlinkTable"/>
                <w:noProof/>
              </w:rPr>
            </w:pPr>
            <w:hyperlink r:id="rId149"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70556DF1"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1867B34F" w14:textId="77777777" w:rsidR="009E61BC" w:rsidRPr="00890B0C" w:rsidRDefault="009E61BC">
            <w:pPr>
              <w:pStyle w:val="AttributeTableBody"/>
              <w:jc w:val="left"/>
              <w:rPr>
                <w:noProof/>
              </w:rPr>
            </w:pPr>
            <w:r w:rsidRPr="00890B0C">
              <w:rPr>
                <w:noProof/>
              </w:rPr>
              <w:t>Contact Reason</w:t>
            </w:r>
          </w:p>
        </w:tc>
      </w:tr>
      <w:tr w:rsidR="009F20B7" w:rsidRPr="009E61BC" w14:paraId="2D31BC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F8A604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5A9D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C6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04B35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616CE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9B67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EEEE07" w14:textId="77777777" w:rsidR="009E61BC" w:rsidRPr="005B7CA8" w:rsidRDefault="00C45560">
            <w:pPr>
              <w:pStyle w:val="AttributeTableBody"/>
              <w:rPr>
                <w:rStyle w:val="HyperlinkTable"/>
              </w:rPr>
            </w:pPr>
            <w:hyperlink r:id="rId150"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382E50D8"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3E04130" w14:textId="77777777" w:rsidR="009E61BC" w:rsidRPr="00890B0C" w:rsidRDefault="009E61BC">
            <w:pPr>
              <w:pStyle w:val="AttributeTableBody"/>
              <w:jc w:val="left"/>
              <w:rPr>
                <w:noProof/>
              </w:rPr>
            </w:pPr>
            <w:r w:rsidRPr="00890B0C">
              <w:rPr>
                <w:noProof/>
              </w:rPr>
              <w:t>Contact Relationship</w:t>
            </w:r>
          </w:p>
        </w:tc>
      </w:tr>
      <w:tr w:rsidR="009F20B7" w:rsidRPr="009E61BC" w14:paraId="5DBF96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1F5A49"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15D79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7342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FD81607"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FD1F9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551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89F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A789F5"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0264528D" w14:textId="77777777" w:rsidR="009E61BC" w:rsidRPr="00890B0C" w:rsidRDefault="009E61BC">
            <w:pPr>
              <w:pStyle w:val="AttributeTableBody"/>
              <w:jc w:val="left"/>
              <w:rPr>
                <w:noProof/>
              </w:rPr>
            </w:pPr>
            <w:r w:rsidRPr="00890B0C">
              <w:rPr>
                <w:noProof/>
              </w:rPr>
              <w:t>Job Title</w:t>
            </w:r>
          </w:p>
        </w:tc>
      </w:tr>
      <w:tr w:rsidR="009F20B7" w:rsidRPr="009E61BC" w14:paraId="09CBAD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A0A3849"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151DF6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5C0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78A86"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738A11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D96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5BE84"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067AA985"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2AC60572" w14:textId="77777777" w:rsidR="009E61BC" w:rsidRPr="00890B0C" w:rsidRDefault="009E61BC">
            <w:pPr>
              <w:pStyle w:val="AttributeTableBody"/>
              <w:jc w:val="left"/>
              <w:rPr>
                <w:noProof/>
              </w:rPr>
            </w:pPr>
            <w:r w:rsidRPr="00890B0C">
              <w:rPr>
                <w:noProof/>
              </w:rPr>
              <w:t>Job Code/Class</w:t>
            </w:r>
          </w:p>
        </w:tc>
      </w:tr>
      <w:tr w:rsidR="009F20B7" w:rsidRPr="009E61BC" w14:paraId="1A60CF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54F3A"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34D51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C62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E9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2B01F4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AD388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5E09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33722"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4786D331"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7C80B5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F6D4A"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8106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6B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6D6D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0C8C6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E745D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4CC65" w14:textId="77777777" w:rsidR="009E61BC" w:rsidRPr="00F3107D" w:rsidRDefault="00C45560">
            <w:pPr>
              <w:pStyle w:val="AttributeTableBody"/>
              <w:rPr>
                <w:rStyle w:val="HyperlinkTable"/>
              </w:rPr>
            </w:pPr>
            <w:hyperlink r:id="rId151"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1BC214A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F9E71CD" w14:textId="77777777" w:rsidR="009E61BC" w:rsidRPr="00890B0C" w:rsidRDefault="009E61BC">
            <w:pPr>
              <w:pStyle w:val="AttributeTableBody"/>
              <w:jc w:val="left"/>
              <w:rPr>
                <w:noProof/>
              </w:rPr>
            </w:pPr>
            <w:r w:rsidRPr="00890B0C">
              <w:rPr>
                <w:noProof/>
              </w:rPr>
              <w:t xml:space="preserve">Handicap </w:t>
            </w:r>
          </w:p>
        </w:tc>
      </w:tr>
      <w:tr w:rsidR="009F20B7" w:rsidRPr="009E61BC" w14:paraId="585E29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9ABC9"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1E002E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43D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7F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729A0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8BA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360CB" w14:textId="77777777" w:rsidR="009E61BC" w:rsidRPr="00F3107D" w:rsidRDefault="00C45560">
            <w:pPr>
              <w:pStyle w:val="AttributeTableBody"/>
              <w:rPr>
                <w:rStyle w:val="HyperlinkTable"/>
              </w:rPr>
            </w:pPr>
            <w:hyperlink r:id="rId152"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5D650E48"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08E1C563" w14:textId="77777777" w:rsidR="009E61BC" w:rsidRPr="00890B0C" w:rsidRDefault="009E61BC">
            <w:pPr>
              <w:pStyle w:val="AttributeTableBody"/>
              <w:jc w:val="left"/>
              <w:rPr>
                <w:noProof/>
              </w:rPr>
            </w:pPr>
            <w:r w:rsidRPr="00890B0C">
              <w:rPr>
                <w:noProof/>
              </w:rPr>
              <w:t>Job Status</w:t>
            </w:r>
          </w:p>
        </w:tc>
      </w:tr>
      <w:tr w:rsidR="009F20B7" w:rsidRPr="009E61BC" w14:paraId="72AC08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70B879"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261B4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A0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623DD"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5ACA79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A8CC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F6E11"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1CEE6EC0"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021B76DF" w14:textId="77777777" w:rsidR="009E61BC" w:rsidRPr="00890B0C" w:rsidRDefault="009E61BC">
            <w:pPr>
              <w:pStyle w:val="AttributeTableBody"/>
              <w:jc w:val="left"/>
              <w:rPr>
                <w:noProof/>
              </w:rPr>
            </w:pPr>
            <w:r w:rsidRPr="00890B0C">
              <w:rPr>
                <w:noProof/>
              </w:rPr>
              <w:t>Guarantor Financial Class</w:t>
            </w:r>
          </w:p>
        </w:tc>
      </w:tr>
      <w:tr w:rsidR="009F20B7" w:rsidRPr="009E61BC" w14:paraId="122951F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D0E44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04D1C3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42BAF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C2A9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CAC2F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A73F7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E3ADD73" w14:textId="77777777" w:rsidR="009E61BC" w:rsidRPr="001D76E9" w:rsidRDefault="00C45560">
            <w:pPr>
              <w:pStyle w:val="AttributeTableBody"/>
              <w:rPr>
                <w:rStyle w:val="HyperlinkTable"/>
              </w:rPr>
            </w:pPr>
            <w:hyperlink r:id="rId153"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34E4C1D"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6DCAA503" w14:textId="77777777" w:rsidR="009E61BC" w:rsidRPr="00890B0C" w:rsidRDefault="009E61BC">
            <w:pPr>
              <w:pStyle w:val="AttributeTableBody"/>
              <w:jc w:val="left"/>
              <w:rPr>
                <w:noProof/>
              </w:rPr>
            </w:pPr>
            <w:r w:rsidRPr="00890B0C">
              <w:rPr>
                <w:noProof/>
              </w:rPr>
              <w:t>Guarantor Race</w:t>
            </w:r>
          </w:p>
        </w:tc>
      </w:tr>
      <w:tr w:rsidR="009F20B7" w:rsidRPr="009E61BC" w14:paraId="6F493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939AE"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6C66ABB7"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66DB6"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723BBE0C"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78F6D7E1"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0C4C6F4"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14DFE"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9CA77"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1608EBC2" w14:textId="77777777" w:rsidR="009E61BC" w:rsidRPr="00244FF7" w:rsidRDefault="009E61BC">
            <w:pPr>
              <w:pStyle w:val="AttributeTableBody"/>
              <w:jc w:val="left"/>
              <w:rPr>
                <w:noProof/>
              </w:rPr>
            </w:pPr>
            <w:r w:rsidRPr="00244FF7">
              <w:rPr>
                <w:noProof/>
              </w:rPr>
              <w:t>Guarantor Birth Place</w:t>
            </w:r>
          </w:p>
        </w:tc>
      </w:tr>
      <w:tr w:rsidR="009E61BC" w:rsidRPr="009E61BC" w14:paraId="492BC6B2"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6014074"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59129C0C"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F96681"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DE3D27"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7BDCD648"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6215958B"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16EC68" w14:textId="77777777" w:rsidR="009E61BC" w:rsidRPr="00244FF7" w:rsidRDefault="00C45560">
            <w:pPr>
              <w:pStyle w:val="AttributeTableBody"/>
              <w:rPr>
                <w:rStyle w:val="HyperlinkTable"/>
              </w:rPr>
            </w:pPr>
            <w:hyperlink r:id="rId154"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177835BD"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79B2531F" w14:textId="77777777" w:rsidR="009E61BC" w:rsidRPr="00244FF7" w:rsidRDefault="009E61BC">
            <w:pPr>
              <w:pStyle w:val="AttributeTableBody"/>
              <w:jc w:val="left"/>
              <w:rPr>
                <w:noProof/>
              </w:rPr>
            </w:pPr>
            <w:r w:rsidRPr="00244FF7">
              <w:rPr>
                <w:noProof/>
              </w:rPr>
              <w:t>VIP Indicator</w:t>
            </w:r>
          </w:p>
        </w:tc>
      </w:tr>
    </w:tbl>
    <w:p w14:paraId="2F726D03" w14:textId="77777777" w:rsidR="009E61BC" w:rsidRPr="00244FF7" w:rsidRDefault="009E61BC">
      <w:pPr>
        <w:pStyle w:val="Heading4"/>
        <w:rPr>
          <w:noProof/>
          <w:vanish/>
        </w:rPr>
      </w:pPr>
      <w:bookmarkStart w:id="690" w:name="_Toc1882056"/>
      <w:r w:rsidRPr="00244FF7">
        <w:rPr>
          <w:noProof/>
          <w:vanish/>
        </w:rPr>
        <w:t>GT1 Field Definitions</w:t>
      </w:r>
      <w:bookmarkEnd w:id="69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53CCD778" w14:textId="77777777" w:rsidR="009E61BC" w:rsidRPr="00714675" w:rsidRDefault="009E61BC">
      <w:pPr>
        <w:pStyle w:val="Heading4"/>
        <w:tabs>
          <w:tab w:val="num" w:pos="1440"/>
        </w:tabs>
        <w:rPr>
          <w:noProof/>
          <w:lang w:val="da-DK"/>
          <w:rPrChange w:id="691" w:author="Michael Faughn" w:date="2020-12-09T09:32:00Z">
            <w:rPr>
              <w:noProof/>
            </w:rPr>
          </w:rPrChange>
        </w:rPr>
      </w:pPr>
      <w:bookmarkStart w:id="692" w:name="_Toc1882057"/>
      <w:r w:rsidRPr="00714675">
        <w:rPr>
          <w:noProof/>
          <w:lang w:val="da-DK"/>
          <w:rPrChange w:id="693" w:author="Michael Faughn" w:date="2020-12-09T09:32:00Z">
            <w:rPr>
              <w:noProof/>
            </w:rPr>
          </w:rPrChange>
        </w:rPr>
        <w:t xml:space="preserve">GT1-1   Set ID </w:t>
      </w:r>
      <w:r w:rsidRPr="00714675">
        <w:rPr>
          <w:noProof/>
          <w:lang w:val="da-DK"/>
          <w:rPrChange w:id="694" w:author="Michael Faughn" w:date="2020-12-09T09:32:00Z">
            <w:rPr>
              <w:noProof/>
            </w:rPr>
          </w:rPrChange>
        </w:rPr>
        <w:noBreakHyphen/>
        <w:t xml:space="preserve"> GT1</w:t>
      </w:r>
      <w:r w:rsidR="005B65F4" w:rsidRPr="00244FF7">
        <w:rPr>
          <w:noProof/>
        </w:rPr>
        <w:fldChar w:fldCharType="begin"/>
      </w:r>
      <w:r w:rsidRPr="00714675">
        <w:rPr>
          <w:noProof/>
          <w:lang w:val="da-DK"/>
          <w:rPrChange w:id="695" w:author="Michael Faughn" w:date="2020-12-09T09:32:00Z">
            <w:rPr>
              <w:noProof/>
            </w:rPr>
          </w:rPrChange>
        </w:rPr>
        <w:instrText xml:space="preserve"> XE "Set id - GT1" </w:instrText>
      </w:r>
      <w:r w:rsidR="005B65F4" w:rsidRPr="00244FF7">
        <w:rPr>
          <w:noProof/>
        </w:rPr>
        <w:fldChar w:fldCharType="end"/>
      </w:r>
      <w:r w:rsidRPr="00714675">
        <w:rPr>
          <w:noProof/>
          <w:lang w:val="da-DK"/>
          <w:rPrChange w:id="696" w:author="Michael Faughn" w:date="2020-12-09T09:32:00Z">
            <w:rPr>
              <w:noProof/>
            </w:rPr>
          </w:rPrChange>
        </w:rPr>
        <w:t xml:space="preserve">   (SI)   00405</w:t>
      </w:r>
      <w:bookmarkEnd w:id="692"/>
    </w:p>
    <w:p w14:paraId="7472E617"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76F1F5D7" w14:textId="77777777" w:rsidR="009E61BC" w:rsidRPr="00890B0C" w:rsidRDefault="009E61BC">
      <w:pPr>
        <w:pStyle w:val="Heading4"/>
        <w:tabs>
          <w:tab w:val="num" w:pos="1440"/>
        </w:tabs>
        <w:rPr>
          <w:noProof/>
        </w:rPr>
      </w:pPr>
      <w:bookmarkStart w:id="697"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697"/>
    </w:p>
    <w:p w14:paraId="3B71321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09C69DE" w14:textId="77777777" w:rsidR="00C344D6" w:rsidRDefault="00C344D6" w:rsidP="00C344D6">
      <w:pPr>
        <w:pStyle w:val="Components"/>
      </w:pPr>
      <w:r>
        <w:t>Subcomponents for Assigning Authority (HD):  &lt;Namespace ID (IS)&gt; &amp; &lt;Universal ID (ST)&gt; &amp; &lt;Universal ID Type (ID)&gt;</w:t>
      </w:r>
    </w:p>
    <w:p w14:paraId="0B960946" w14:textId="77777777" w:rsidR="00C344D6" w:rsidRDefault="00C344D6" w:rsidP="00C344D6">
      <w:pPr>
        <w:pStyle w:val="Components"/>
      </w:pPr>
      <w:r>
        <w:t>Subcomponents for Assigning Facility (HD):  &lt;Namespace ID (IS)&gt; &amp; &lt;Universal ID (ST)&gt; &amp; &lt;Universal ID Type (ID)&gt;</w:t>
      </w:r>
    </w:p>
    <w:p w14:paraId="15EE689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E7979"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F703A3"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7253835E" w14:textId="77777777" w:rsidR="009E61BC" w:rsidRPr="00890B0C" w:rsidRDefault="009E61BC">
      <w:pPr>
        <w:pStyle w:val="Heading4"/>
        <w:tabs>
          <w:tab w:val="num" w:pos="1440"/>
        </w:tabs>
        <w:rPr>
          <w:noProof/>
        </w:rPr>
      </w:pPr>
      <w:bookmarkStart w:id="698" w:name="GT1_03"/>
      <w:bookmarkStart w:id="699" w:name="_Toc1882059"/>
      <w:r w:rsidRPr="00890B0C">
        <w:rPr>
          <w:noProof/>
        </w:rPr>
        <w:t>GT1-3   Guarantor Name</w:t>
      </w:r>
      <w:bookmarkEnd w:id="698"/>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699"/>
    </w:p>
    <w:p w14:paraId="08E3906F"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D2899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3990509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169FA"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9FB9EF2"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550D7EF5" w14:textId="77777777" w:rsidR="009E61BC" w:rsidRPr="00890B0C" w:rsidRDefault="009E61BC">
      <w:pPr>
        <w:pStyle w:val="Heading4"/>
        <w:tabs>
          <w:tab w:val="num" w:pos="1440"/>
        </w:tabs>
        <w:rPr>
          <w:noProof/>
        </w:rPr>
      </w:pPr>
      <w:bookmarkStart w:id="700"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700"/>
    </w:p>
    <w:p w14:paraId="01CC5D1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81B036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F5E8965"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C9C5A7"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7FB068F6" w14:textId="77777777" w:rsidR="009E61BC" w:rsidRPr="00890B0C" w:rsidRDefault="009E61BC">
      <w:pPr>
        <w:pStyle w:val="Heading4"/>
        <w:tabs>
          <w:tab w:val="num" w:pos="1440"/>
        </w:tabs>
        <w:rPr>
          <w:noProof/>
        </w:rPr>
      </w:pPr>
      <w:bookmarkStart w:id="701" w:name="GT1_5"/>
      <w:bookmarkStart w:id="702" w:name="_Toc1882061"/>
      <w:r w:rsidRPr="00890B0C">
        <w:rPr>
          <w:noProof/>
        </w:rPr>
        <w:t>GT1-5   Guarantor Address</w:t>
      </w:r>
      <w:bookmarkEnd w:id="701"/>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702"/>
    </w:p>
    <w:p w14:paraId="2DB7A8A5" w14:textId="77777777" w:rsidR="00C344D6" w:rsidRDefault="00C344D6" w:rsidP="00C344D6">
      <w:pPr>
        <w:pStyle w:val="Components"/>
      </w:pPr>
      <w:bookmarkStart w:id="70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CD7E68" w14:textId="77777777" w:rsidR="00C344D6" w:rsidRDefault="00C344D6" w:rsidP="00C344D6">
      <w:pPr>
        <w:pStyle w:val="Components"/>
      </w:pPr>
      <w:r>
        <w:t>Subcomponents for Street Address (SAD):  &lt;Street or Mailing Address (ST)&gt; &amp; &lt;Street Name (ST)&gt; &amp; &lt;Dwelling Number (ST)&gt;</w:t>
      </w:r>
    </w:p>
    <w:p w14:paraId="5B774C06"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C5FEB"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876C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1001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0E3A3D" w14:textId="77777777" w:rsidR="00C344D6" w:rsidRDefault="00C344D6" w:rsidP="00C344D6">
      <w:pPr>
        <w:pStyle w:val="Components"/>
      </w:pPr>
      <w:r>
        <w:t>Subcomponents for Address Identifier (EI):  &lt;Entity Identifier (ST)&gt; &amp; &lt;Namespace ID (IS)&gt; &amp; &lt;Universal ID (ST)&gt; &amp; &lt;Universal ID Type (ID)&gt;</w:t>
      </w:r>
      <w:bookmarkEnd w:id="703"/>
    </w:p>
    <w:p w14:paraId="03DD30F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7AC68D8" w14:textId="77777777" w:rsidR="009E61BC" w:rsidRPr="00714675" w:rsidRDefault="009E61BC">
      <w:pPr>
        <w:pStyle w:val="Heading4"/>
        <w:tabs>
          <w:tab w:val="num" w:pos="1440"/>
        </w:tabs>
        <w:rPr>
          <w:noProof/>
          <w:lang w:val="pt-BR"/>
          <w:rPrChange w:id="704" w:author="Michael Faughn" w:date="2020-12-09T09:32:00Z">
            <w:rPr>
              <w:noProof/>
            </w:rPr>
          </w:rPrChange>
        </w:rPr>
      </w:pPr>
      <w:bookmarkStart w:id="705" w:name="_Toc1882062"/>
      <w:r w:rsidRPr="00714675">
        <w:rPr>
          <w:noProof/>
          <w:lang w:val="pt-BR"/>
          <w:rPrChange w:id="706" w:author="Michael Faughn" w:date="2020-12-09T09:32:00Z">
            <w:rPr>
              <w:noProof/>
            </w:rPr>
          </w:rPrChange>
        </w:rPr>
        <w:t>GT1-6   Guarantor Ph Num - Home</w:t>
      </w:r>
      <w:r w:rsidR="005B65F4" w:rsidRPr="00890B0C">
        <w:rPr>
          <w:noProof/>
        </w:rPr>
        <w:fldChar w:fldCharType="begin"/>
      </w:r>
      <w:r w:rsidRPr="00714675">
        <w:rPr>
          <w:noProof/>
          <w:lang w:val="pt-BR"/>
          <w:rPrChange w:id="707" w:author="Michael Faughn" w:date="2020-12-09T09:32:00Z">
            <w:rPr>
              <w:noProof/>
            </w:rPr>
          </w:rPrChange>
        </w:rPr>
        <w:instrText xml:space="preserve"> XE "Guarantor ph num - home" </w:instrText>
      </w:r>
      <w:r w:rsidR="005B65F4" w:rsidRPr="00890B0C">
        <w:rPr>
          <w:noProof/>
        </w:rPr>
        <w:fldChar w:fldCharType="end"/>
      </w:r>
      <w:r w:rsidRPr="00714675">
        <w:rPr>
          <w:noProof/>
          <w:lang w:val="pt-BR"/>
          <w:rPrChange w:id="708" w:author="Michael Faughn" w:date="2020-12-09T09:32:00Z">
            <w:rPr>
              <w:noProof/>
            </w:rPr>
          </w:rPrChange>
        </w:rPr>
        <w:t xml:space="preserve">   (XTN)   00410</w:t>
      </w:r>
      <w:bookmarkEnd w:id="705"/>
    </w:p>
    <w:p w14:paraId="0C3EFCA4" w14:textId="77777777" w:rsidR="00C344D6" w:rsidRPr="00714675" w:rsidRDefault="00C344D6" w:rsidP="00C344D6">
      <w:pPr>
        <w:pStyle w:val="Components"/>
        <w:rPr>
          <w:lang w:val="pt-BR"/>
          <w:rPrChange w:id="709" w:author="Michael Faughn" w:date="2020-12-09T09:32:00Z">
            <w:rPr/>
          </w:rPrChange>
        </w:rPr>
      </w:pPr>
      <w:bookmarkStart w:id="710" w:name="XTNComponent"/>
      <w:proofErr w:type="spellStart"/>
      <w:r w:rsidRPr="00714675">
        <w:rPr>
          <w:lang w:val="pt-BR"/>
          <w:rPrChange w:id="711" w:author="Michael Faughn" w:date="2020-12-09T09:32:00Z">
            <w:rPr/>
          </w:rPrChange>
        </w:rPr>
        <w:t>Components</w:t>
      </w:r>
      <w:proofErr w:type="spellEnd"/>
      <w:r w:rsidRPr="00714675">
        <w:rPr>
          <w:lang w:val="pt-BR"/>
          <w:rPrChange w:id="712" w:author="Michael Faughn" w:date="2020-12-09T09:32:00Z">
            <w:rPr/>
          </w:rPrChange>
        </w:rPr>
        <w:t xml:space="preserve">:  &lt;WITHDRAWN </w:t>
      </w:r>
      <w:proofErr w:type="spellStart"/>
      <w:r w:rsidRPr="00714675">
        <w:rPr>
          <w:lang w:val="pt-BR"/>
          <w:rPrChange w:id="713" w:author="Michael Faughn" w:date="2020-12-09T09:32:00Z">
            <w:rPr/>
          </w:rPrChange>
        </w:rPr>
        <w:t>Constituent</w:t>
      </w:r>
      <w:proofErr w:type="spellEnd"/>
      <w:r w:rsidRPr="00714675">
        <w:rPr>
          <w:lang w:val="pt-BR"/>
          <w:rPrChange w:id="714" w:author="Michael Faughn" w:date="2020-12-09T09:32:00Z">
            <w:rPr/>
          </w:rPrChange>
        </w:rPr>
        <w:t>&gt; ^ &lt;</w:t>
      </w:r>
      <w:proofErr w:type="spellStart"/>
      <w:r w:rsidRPr="00714675">
        <w:rPr>
          <w:lang w:val="pt-BR"/>
          <w:rPrChange w:id="715" w:author="Michael Faughn" w:date="2020-12-09T09:32:00Z">
            <w:rPr/>
          </w:rPrChange>
        </w:rPr>
        <w:t>Telecommunication</w:t>
      </w:r>
      <w:proofErr w:type="spellEnd"/>
      <w:r w:rsidRPr="00714675">
        <w:rPr>
          <w:lang w:val="pt-BR"/>
          <w:rPrChange w:id="716" w:author="Michael Faughn" w:date="2020-12-09T09:32:00Z">
            <w:rPr/>
          </w:rPrChange>
        </w:rPr>
        <w:t xml:space="preserve"> Use </w:t>
      </w:r>
      <w:proofErr w:type="spellStart"/>
      <w:r w:rsidRPr="00714675">
        <w:rPr>
          <w:lang w:val="pt-BR"/>
          <w:rPrChange w:id="717" w:author="Michael Faughn" w:date="2020-12-09T09:32:00Z">
            <w:rPr/>
          </w:rPrChange>
        </w:rPr>
        <w:t>Code</w:t>
      </w:r>
      <w:proofErr w:type="spellEnd"/>
      <w:r w:rsidRPr="00714675">
        <w:rPr>
          <w:lang w:val="pt-BR"/>
          <w:rPrChange w:id="718" w:author="Michael Faughn" w:date="2020-12-09T09:32:00Z">
            <w:rPr/>
          </w:rPrChange>
        </w:rPr>
        <w:t xml:space="preserve"> (ID)&gt; ^ &lt;</w:t>
      </w:r>
      <w:proofErr w:type="spellStart"/>
      <w:r w:rsidRPr="00714675">
        <w:rPr>
          <w:lang w:val="pt-BR"/>
          <w:rPrChange w:id="719" w:author="Michael Faughn" w:date="2020-12-09T09:32:00Z">
            <w:rPr/>
          </w:rPrChange>
        </w:rPr>
        <w:t>Telecommunication</w:t>
      </w:r>
      <w:proofErr w:type="spellEnd"/>
      <w:r w:rsidRPr="00714675">
        <w:rPr>
          <w:lang w:val="pt-BR"/>
          <w:rPrChange w:id="720" w:author="Michael Faughn" w:date="2020-12-09T09:32:00Z">
            <w:rPr/>
          </w:rPrChange>
        </w:rPr>
        <w:t xml:space="preserve"> </w:t>
      </w:r>
      <w:proofErr w:type="spellStart"/>
      <w:r w:rsidRPr="00714675">
        <w:rPr>
          <w:lang w:val="pt-BR"/>
          <w:rPrChange w:id="721" w:author="Michael Faughn" w:date="2020-12-09T09:32:00Z">
            <w:rPr/>
          </w:rPrChange>
        </w:rPr>
        <w:t>Equipment</w:t>
      </w:r>
      <w:proofErr w:type="spellEnd"/>
      <w:r w:rsidRPr="00714675">
        <w:rPr>
          <w:lang w:val="pt-BR"/>
          <w:rPrChange w:id="722" w:author="Michael Faughn" w:date="2020-12-09T09:32:00Z">
            <w:rPr/>
          </w:rPrChange>
        </w:rPr>
        <w:t xml:space="preserve"> </w:t>
      </w:r>
      <w:proofErr w:type="spellStart"/>
      <w:r w:rsidRPr="00714675">
        <w:rPr>
          <w:lang w:val="pt-BR"/>
          <w:rPrChange w:id="723" w:author="Michael Faughn" w:date="2020-12-09T09:32:00Z">
            <w:rPr/>
          </w:rPrChange>
        </w:rPr>
        <w:t>Type</w:t>
      </w:r>
      <w:proofErr w:type="spellEnd"/>
      <w:r w:rsidRPr="00714675">
        <w:rPr>
          <w:lang w:val="pt-BR"/>
          <w:rPrChange w:id="724" w:author="Michael Faughn" w:date="2020-12-09T09:32:00Z">
            <w:rPr/>
          </w:rPrChange>
        </w:rPr>
        <w:t xml:space="preserve"> (ID)&gt; ^ &lt;Communication </w:t>
      </w:r>
      <w:proofErr w:type="spellStart"/>
      <w:r w:rsidRPr="00714675">
        <w:rPr>
          <w:lang w:val="pt-BR"/>
          <w:rPrChange w:id="725" w:author="Michael Faughn" w:date="2020-12-09T09:32:00Z">
            <w:rPr/>
          </w:rPrChange>
        </w:rPr>
        <w:t>Address</w:t>
      </w:r>
      <w:proofErr w:type="spellEnd"/>
      <w:r w:rsidRPr="00714675">
        <w:rPr>
          <w:lang w:val="pt-BR"/>
          <w:rPrChange w:id="726" w:author="Michael Faughn" w:date="2020-12-09T09:32:00Z">
            <w:rPr/>
          </w:rPrChange>
        </w:rPr>
        <w:t xml:space="preserve"> (ST)&gt; ^ &lt;Country </w:t>
      </w:r>
      <w:proofErr w:type="spellStart"/>
      <w:r w:rsidRPr="00714675">
        <w:rPr>
          <w:lang w:val="pt-BR"/>
          <w:rPrChange w:id="727" w:author="Michael Faughn" w:date="2020-12-09T09:32:00Z">
            <w:rPr/>
          </w:rPrChange>
        </w:rPr>
        <w:t>Code</w:t>
      </w:r>
      <w:proofErr w:type="spellEnd"/>
      <w:r w:rsidRPr="00714675">
        <w:rPr>
          <w:lang w:val="pt-BR"/>
          <w:rPrChange w:id="728" w:author="Michael Faughn" w:date="2020-12-09T09:32:00Z">
            <w:rPr/>
          </w:rPrChange>
        </w:rPr>
        <w:t xml:space="preserve"> (SNM)&gt; ^ &lt;</w:t>
      </w:r>
      <w:proofErr w:type="spellStart"/>
      <w:r w:rsidRPr="00714675">
        <w:rPr>
          <w:lang w:val="pt-BR"/>
          <w:rPrChange w:id="729" w:author="Michael Faughn" w:date="2020-12-09T09:32:00Z">
            <w:rPr/>
          </w:rPrChange>
        </w:rPr>
        <w:t>Area</w:t>
      </w:r>
      <w:proofErr w:type="spellEnd"/>
      <w:r w:rsidRPr="00714675">
        <w:rPr>
          <w:lang w:val="pt-BR"/>
          <w:rPrChange w:id="730" w:author="Michael Faughn" w:date="2020-12-09T09:32:00Z">
            <w:rPr/>
          </w:rPrChange>
        </w:rPr>
        <w:t xml:space="preserve">/City </w:t>
      </w:r>
      <w:proofErr w:type="spellStart"/>
      <w:r w:rsidRPr="00714675">
        <w:rPr>
          <w:lang w:val="pt-BR"/>
          <w:rPrChange w:id="731" w:author="Michael Faughn" w:date="2020-12-09T09:32:00Z">
            <w:rPr/>
          </w:rPrChange>
        </w:rPr>
        <w:t>Code</w:t>
      </w:r>
      <w:proofErr w:type="spellEnd"/>
      <w:r w:rsidRPr="00714675">
        <w:rPr>
          <w:lang w:val="pt-BR"/>
          <w:rPrChange w:id="732" w:author="Michael Faughn" w:date="2020-12-09T09:32:00Z">
            <w:rPr/>
          </w:rPrChange>
        </w:rPr>
        <w:t xml:space="preserve"> (SNM)&gt; ^ &lt;Local </w:t>
      </w:r>
      <w:proofErr w:type="spellStart"/>
      <w:r w:rsidRPr="00714675">
        <w:rPr>
          <w:lang w:val="pt-BR"/>
          <w:rPrChange w:id="733" w:author="Michael Faughn" w:date="2020-12-09T09:32:00Z">
            <w:rPr/>
          </w:rPrChange>
        </w:rPr>
        <w:t>Number</w:t>
      </w:r>
      <w:proofErr w:type="spellEnd"/>
      <w:r w:rsidRPr="00714675">
        <w:rPr>
          <w:lang w:val="pt-BR"/>
          <w:rPrChange w:id="734" w:author="Michael Faughn" w:date="2020-12-09T09:32:00Z">
            <w:rPr/>
          </w:rPrChange>
        </w:rPr>
        <w:t xml:space="preserve"> (SNM)&gt; ^ &lt;</w:t>
      </w:r>
      <w:proofErr w:type="spellStart"/>
      <w:r w:rsidRPr="00714675">
        <w:rPr>
          <w:lang w:val="pt-BR"/>
          <w:rPrChange w:id="735" w:author="Michael Faughn" w:date="2020-12-09T09:32:00Z">
            <w:rPr/>
          </w:rPrChange>
        </w:rPr>
        <w:t>Extension</w:t>
      </w:r>
      <w:proofErr w:type="spellEnd"/>
      <w:r w:rsidRPr="00714675">
        <w:rPr>
          <w:lang w:val="pt-BR"/>
          <w:rPrChange w:id="736" w:author="Michael Faughn" w:date="2020-12-09T09:32:00Z">
            <w:rPr/>
          </w:rPrChange>
        </w:rPr>
        <w:t xml:space="preserve"> (SNM)&gt; ^ &lt;</w:t>
      </w:r>
      <w:proofErr w:type="spellStart"/>
      <w:r w:rsidRPr="00714675">
        <w:rPr>
          <w:lang w:val="pt-BR"/>
          <w:rPrChange w:id="737" w:author="Michael Faughn" w:date="2020-12-09T09:32:00Z">
            <w:rPr/>
          </w:rPrChange>
        </w:rPr>
        <w:t>Any</w:t>
      </w:r>
      <w:proofErr w:type="spellEnd"/>
      <w:r w:rsidRPr="00714675">
        <w:rPr>
          <w:lang w:val="pt-BR"/>
          <w:rPrChange w:id="738" w:author="Michael Faughn" w:date="2020-12-09T09:32:00Z">
            <w:rPr/>
          </w:rPrChange>
        </w:rPr>
        <w:t xml:space="preserve"> </w:t>
      </w:r>
      <w:proofErr w:type="spellStart"/>
      <w:r w:rsidRPr="00714675">
        <w:rPr>
          <w:lang w:val="pt-BR"/>
          <w:rPrChange w:id="739" w:author="Michael Faughn" w:date="2020-12-09T09:32:00Z">
            <w:rPr/>
          </w:rPrChange>
        </w:rPr>
        <w:t>Text</w:t>
      </w:r>
      <w:proofErr w:type="spellEnd"/>
      <w:r w:rsidRPr="00714675">
        <w:rPr>
          <w:lang w:val="pt-BR"/>
          <w:rPrChange w:id="740" w:author="Michael Faughn" w:date="2020-12-09T09:32:00Z">
            <w:rPr/>
          </w:rPrChange>
        </w:rPr>
        <w:t xml:space="preserve"> (ST)&gt; ^ &lt;</w:t>
      </w:r>
      <w:proofErr w:type="spellStart"/>
      <w:r w:rsidRPr="00714675">
        <w:rPr>
          <w:lang w:val="pt-BR"/>
          <w:rPrChange w:id="741" w:author="Michael Faughn" w:date="2020-12-09T09:32:00Z">
            <w:rPr/>
          </w:rPrChange>
        </w:rPr>
        <w:t>Extension</w:t>
      </w:r>
      <w:proofErr w:type="spellEnd"/>
      <w:r w:rsidRPr="00714675">
        <w:rPr>
          <w:lang w:val="pt-BR"/>
          <w:rPrChange w:id="742" w:author="Michael Faughn" w:date="2020-12-09T09:32:00Z">
            <w:rPr/>
          </w:rPrChange>
        </w:rPr>
        <w:t xml:space="preserve"> </w:t>
      </w:r>
      <w:proofErr w:type="spellStart"/>
      <w:r w:rsidRPr="00714675">
        <w:rPr>
          <w:lang w:val="pt-BR"/>
          <w:rPrChange w:id="743" w:author="Michael Faughn" w:date="2020-12-09T09:32:00Z">
            <w:rPr/>
          </w:rPrChange>
        </w:rPr>
        <w:t>Prefix</w:t>
      </w:r>
      <w:proofErr w:type="spellEnd"/>
      <w:r w:rsidRPr="00714675">
        <w:rPr>
          <w:lang w:val="pt-BR"/>
          <w:rPrChange w:id="744" w:author="Michael Faughn" w:date="2020-12-09T09:32:00Z">
            <w:rPr/>
          </w:rPrChange>
        </w:rPr>
        <w:t xml:space="preserve"> (ST)&gt; ^ &lt;</w:t>
      </w:r>
      <w:proofErr w:type="spellStart"/>
      <w:r w:rsidRPr="00714675">
        <w:rPr>
          <w:lang w:val="pt-BR"/>
          <w:rPrChange w:id="745" w:author="Michael Faughn" w:date="2020-12-09T09:32:00Z">
            <w:rPr/>
          </w:rPrChange>
        </w:rPr>
        <w:t>Speed</w:t>
      </w:r>
      <w:proofErr w:type="spellEnd"/>
      <w:r w:rsidRPr="00714675">
        <w:rPr>
          <w:lang w:val="pt-BR"/>
          <w:rPrChange w:id="746" w:author="Michael Faughn" w:date="2020-12-09T09:32:00Z">
            <w:rPr/>
          </w:rPrChange>
        </w:rPr>
        <w:t xml:space="preserve"> Dial </w:t>
      </w:r>
      <w:proofErr w:type="spellStart"/>
      <w:r w:rsidRPr="00714675">
        <w:rPr>
          <w:lang w:val="pt-BR"/>
          <w:rPrChange w:id="747" w:author="Michael Faughn" w:date="2020-12-09T09:32:00Z">
            <w:rPr/>
          </w:rPrChange>
        </w:rPr>
        <w:t>Code</w:t>
      </w:r>
      <w:proofErr w:type="spellEnd"/>
      <w:r w:rsidRPr="00714675">
        <w:rPr>
          <w:lang w:val="pt-BR"/>
          <w:rPrChange w:id="748" w:author="Michael Faughn" w:date="2020-12-09T09:32:00Z">
            <w:rPr/>
          </w:rPrChange>
        </w:rPr>
        <w:t xml:space="preserve"> (ST)&gt; ^ &lt;</w:t>
      </w:r>
      <w:proofErr w:type="spellStart"/>
      <w:r w:rsidRPr="00714675">
        <w:rPr>
          <w:lang w:val="pt-BR"/>
          <w:rPrChange w:id="749" w:author="Michael Faughn" w:date="2020-12-09T09:32:00Z">
            <w:rPr/>
          </w:rPrChange>
        </w:rPr>
        <w:t>Unformatted</w:t>
      </w:r>
      <w:proofErr w:type="spellEnd"/>
      <w:r w:rsidRPr="00714675">
        <w:rPr>
          <w:lang w:val="pt-BR"/>
          <w:rPrChange w:id="750" w:author="Michael Faughn" w:date="2020-12-09T09:32:00Z">
            <w:rPr/>
          </w:rPrChange>
        </w:rPr>
        <w:t xml:space="preserve"> </w:t>
      </w:r>
      <w:proofErr w:type="spellStart"/>
      <w:r w:rsidRPr="00714675">
        <w:rPr>
          <w:lang w:val="pt-BR"/>
          <w:rPrChange w:id="751" w:author="Michael Faughn" w:date="2020-12-09T09:32:00Z">
            <w:rPr/>
          </w:rPrChange>
        </w:rPr>
        <w:t>Telephone</w:t>
      </w:r>
      <w:proofErr w:type="spellEnd"/>
      <w:r w:rsidRPr="00714675">
        <w:rPr>
          <w:lang w:val="pt-BR"/>
          <w:rPrChange w:id="752" w:author="Michael Faughn" w:date="2020-12-09T09:32:00Z">
            <w:rPr/>
          </w:rPrChange>
        </w:rPr>
        <w:t xml:space="preserve"> </w:t>
      </w:r>
      <w:proofErr w:type="spellStart"/>
      <w:r w:rsidRPr="00714675">
        <w:rPr>
          <w:lang w:val="pt-BR"/>
          <w:rPrChange w:id="753" w:author="Michael Faughn" w:date="2020-12-09T09:32:00Z">
            <w:rPr/>
          </w:rPrChange>
        </w:rPr>
        <w:t>number</w:t>
      </w:r>
      <w:proofErr w:type="spellEnd"/>
      <w:r w:rsidRPr="00714675">
        <w:rPr>
          <w:lang w:val="pt-BR"/>
          <w:rPrChange w:id="754" w:author="Michael Faughn" w:date="2020-12-09T09:32:00Z">
            <w:rPr/>
          </w:rPrChange>
        </w:rPr>
        <w:t xml:space="preserve">  (ST)&gt; ^ &lt;</w:t>
      </w:r>
      <w:proofErr w:type="spellStart"/>
      <w:r w:rsidRPr="00714675">
        <w:rPr>
          <w:lang w:val="pt-BR"/>
          <w:rPrChange w:id="755" w:author="Michael Faughn" w:date="2020-12-09T09:32:00Z">
            <w:rPr/>
          </w:rPrChange>
        </w:rPr>
        <w:t>Effective</w:t>
      </w:r>
      <w:proofErr w:type="spellEnd"/>
      <w:r w:rsidRPr="00714675">
        <w:rPr>
          <w:lang w:val="pt-BR"/>
          <w:rPrChange w:id="756" w:author="Michael Faughn" w:date="2020-12-09T09:32:00Z">
            <w:rPr/>
          </w:rPrChange>
        </w:rPr>
        <w:t xml:space="preserve"> Start Date (DTM)&gt; ^ &lt;</w:t>
      </w:r>
      <w:proofErr w:type="spellStart"/>
      <w:r w:rsidRPr="00714675">
        <w:rPr>
          <w:lang w:val="pt-BR"/>
          <w:rPrChange w:id="757" w:author="Michael Faughn" w:date="2020-12-09T09:32:00Z">
            <w:rPr/>
          </w:rPrChange>
        </w:rPr>
        <w:t>Expiration</w:t>
      </w:r>
      <w:proofErr w:type="spellEnd"/>
      <w:r w:rsidRPr="00714675">
        <w:rPr>
          <w:lang w:val="pt-BR"/>
          <w:rPrChange w:id="758" w:author="Michael Faughn" w:date="2020-12-09T09:32:00Z">
            <w:rPr/>
          </w:rPrChange>
        </w:rPr>
        <w:t xml:space="preserve"> Date (DTM)&gt; ^ &lt;</w:t>
      </w:r>
      <w:proofErr w:type="spellStart"/>
      <w:r w:rsidRPr="00714675">
        <w:rPr>
          <w:lang w:val="pt-BR"/>
          <w:rPrChange w:id="759" w:author="Michael Faughn" w:date="2020-12-09T09:32:00Z">
            <w:rPr/>
          </w:rPrChange>
        </w:rPr>
        <w:t>Expiration</w:t>
      </w:r>
      <w:proofErr w:type="spellEnd"/>
      <w:r w:rsidRPr="00714675">
        <w:rPr>
          <w:lang w:val="pt-BR"/>
          <w:rPrChange w:id="760" w:author="Michael Faughn" w:date="2020-12-09T09:32:00Z">
            <w:rPr/>
          </w:rPrChange>
        </w:rPr>
        <w:t xml:space="preserve"> </w:t>
      </w:r>
      <w:proofErr w:type="spellStart"/>
      <w:r w:rsidRPr="00714675">
        <w:rPr>
          <w:lang w:val="pt-BR"/>
          <w:rPrChange w:id="761" w:author="Michael Faughn" w:date="2020-12-09T09:32:00Z">
            <w:rPr/>
          </w:rPrChange>
        </w:rPr>
        <w:t>Reason</w:t>
      </w:r>
      <w:proofErr w:type="spellEnd"/>
      <w:r w:rsidRPr="00714675">
        <w:rPr>
          <w:lang w:val="pt-BR"/>
          <w:rPrChange w:id="762" w:author="Michael Faughn" w:date="2020-12-09T09:32:00Z">
            <w:rPr/>
          </w:rPrChange>
        </w:rPr>
        <w:t xml:space="preserve"> (CWE)&gt; ^ &lt;</w:t>
      </w:r>
      <w:proofErr w:type="spellStart"/>
      <w:r w:rsidRPr="00714675">
        <w:rPr>
          <w:lang w:val="pt-BR"/>
          <w:rPrChange w:id="763" w:author="Michael Faughn" w:date="2020-12-09T09:32:00Z">
            <w:rPr/>
          </w:rPrChange>
        </w:rPr>
        <w:t>Protection</w:t>
      </w:r>
      <w:proofErr w:type="spellEnd"/>
      <w:r w:rsidRPr="00714675">
        <w:rPr>
          <w:lang w:val="pt-BR"/>
          <w:rPrChange w:id="764" w:author="Michael Faughn" w:date="2020-12-09T09:32:00Z">
            <w:rPr/>
          </w:rPrChange>
        </w:rPr>
        <w:t xml:space="preserve"> </w:t>
      </w:r>
      <w:proofErr w:type="spellStart"/>
      <w:r w:rsidRPr="00714675">
        <w:rPr>
          <w:lang w:val="pt-BR"/>
          <w:rPrChange w:id="765" w:author="Michael Faughn" w:date="2020-12-09T09:32:00Z">
            <w:rPr/>
          </w:rPrChange>
        </w:rPr>
        <w:t>Code</w:t>
      </w:r>
      <w:proofErr w:type="spellEnd"/>
      <w:r w:rsidRPr="00714675">
        <w:rPr>
          <w:lang w:val="pt-BR"/>
          <w:rPrChange w:id="766" w:author="Michael Faughn" w:date="2020-12-09T09:32:00Z">
            <w:rPr/>
          </w:rPrChange>
        </w:rPr>
        <w:t xml:space="preserve"> (CWE)&gt; ^ &lt;</w:t>
      </w:r>
      <w:proofErr w:type="spellStart"/>
      <w:r w:rsidRPr="00714675">
        <w:rPr>
          <w:lang w:val="pt-BR"/>
          <w:rPrChange w:id="767" w:author="Michael Faughn" w:date="2020-12-09T09:32:00Z">
            <w:rPr/>
          </w:rPrChange>
        </w:rPr>
        <w:t>Shared</w:t>
      </w:r>
      <w:proofErr w:type="spellEnd"/>
      <w:r w:rsidRPr="00714675">
        <w:rPr>
          <w:lang w:val="pt-BR"/>
          <w:rPrChange w:id="768" w:author="Michael Faughn" w:date="2020-12-09T09:32:00Z">
            <w:rPr/>
          </w:rPrChange>
        </w:rPr>
        <w:t xml:space="preserve"> </w:t>
      </w:r>
      <w:proofErr w:type="spellStart"/>
      <w:r w:rsidRPr="00714675">
        <w:rPr>
          <w:lang w:val="pt-BR"/>
          <w:rPrChange w:id="769" w:author="Michael Faughn" w:date="2020-12-09T09:32:00Z">
            <w:rPr/>
          </w:rPrChange>
        </w:rPr>
        <w:t>Telecommunication</w:t>
      </w:r>
      <w:proofErr w:type="spellEnd"/>
      <w:r w:rsidRPr="00714675">
        <w:rPr>
          <w:lang w:val="pt-BR"/>
          <w:rPrChange w:id="770" w:author="Michael Faughn" w:date="2020-12-09T09:32:00Z">
            <w:rPr/>
          </w:rPrChange>
        </w:rPr>
        <w:t xml:space="preserve"> </w:t>
      </w:r>
      <w:proofErr w:type="spellStart"/>
      <w:r w:rsidRPr="00714675">
        <w:rPr>
          <w:lang w:val="pt-BR"/>
          <w:rPrChange w:id="771" w:author="Michael Faughn" w:date="2020-12-09T09:32:00Z">
            <w:rPr/>
          </w:rPrChange>
        </w:rPr>
        <w:t>Identifier</w:t>
      </w:r>
      <w:proofErr w:type="spellEnd"/>
      <w:r w:rsidRPr="00714675">
        <w:rPr>
          <w:lang w:val="pt-BR"/>
          <w:rPrChange w:id="772" w:author="Michael Faughn" w:date="2020-12-09T09:32:00Z">
            <w:rPr/>
          </w:rPrChange>
        </w:rPr>
        <w:t xml:space="preserve"> (EI)&gt; ^ &lt;</w:t>
      </w:r>
      <w:proofErr w:type="spellStart"/>
      <w:r w:rsidRPr="00714675">
        <w:rPr>
          <w:lang w:val="pt-BR"/>
          <w:rPrChange w:id="773" w:author="Michael Faughn" w:date="2020-12-09T09:32:00Z">
            <w:rPr/>
          </w:rPrChange>
        </w:rPr>
        <w:t>Preference</w:t>
      </w:r>
      <w:proofErr w:type="spellEnd"/>
      <w:r w:rsidRPr="00714675">
        <w:rPr>
          <w:lang w:val="pt-BR"/>
          <w:rPrChange w:id="774" w:author="Michael Faughn" w:date="2020-12-09T09:32:00Z">
            <w:rPr/>
          </w:rPrChange>
        </w:rPr>
        <w:t xml:space="preserve"> </w:t>
      </w:r>
      <w:proofErr w:type="spellStart"/>
      <w:r w:rsidRPr="00714675">
        <w:rPr>
          <w:lang w:val="pt-BR"/>
          <w:rPrChange w:id="775" w:author="Michael Faughn" w:date="2020-12-09T09:32:00Z">
            <w:rPr/>
          </w:rPrChange>
        </w:rPr>
        <w:t>Order</w:t>
      </w:r>
      <w:proofErr w:type="spellEnd"/>
      <w:r w:rsidRPr="00714675">
        <w:rPr>
          <w:lang w:val="pt-BR"/>
          <w:rPrChange w:id="776" w:author="Michael Faughn" w:date="2020-12-09T09:32:00Z">
            <w:rPr/>
          </w:rPrChange>
        </w:rPr>
        <w:t xml:space="preserve"> (NM)&gt;</w:t>
      </w:r>
    </w:p>
    <w:p w14:paraId="676ECEB5"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FCD94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279B36"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710"/>
    </w:p>
    <w:p w14:paraId="4D7A1F1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610873B9" w14:textId="77777777" w:rsidR="009E61BC" w:rsidRPr="00714675" w:rsidRDefault="009E61BC">
      <w:pPr>
        <w:pStyle w:val="Heading4"/>
        <w:tabs>
          <w:tab w:val="num" w:pos="1440"/>
        </w:tabs>
        <w:rPr>
          <w:noProof/>
          <w:lang w:val="pt-BR"/>
          <w:rPrChange w:id="777" w:author="Michael Faughn" w:date="2020-12-09T09:32:00Z">
            <w:rPr>
              <w:noProof/>
            </w:rPr>
          </w:rPrChange>
        </w:rPr>
      </w:pPr>
      <w:bookmarkStart w:id="778" w:name="_Toc1882063"/>
      <w:r w:rsidRPr="00714675">
        <w:rPr>
          <w:noProof/>
          <w:lang w:val="pt-BR"/>
          <w:rPrChange w:id="779" w:author="Michael Faughn" w:date="2020-12-09T09:32:00Z">
            <w:rPr>
              <w:noProof/>
            </w:rPr>
          </w:rPrChange>
        </w:rPr>
        <w:t xml:space="preserve">GT1-7   Guarantor Ph Num </w:t>
      </w:r>
      <w:r w:rsidRPr="00714675">
        <w:rPr>
          <w:noProof/>
          <w:lang w:val="pt-BR"/>
          <w:rPrChange w:id="780" w:author="Michael Faughn" w:date="2020-12-09T09:32:00Z">
            <w:rPr>
              <w:noProof/>
            </w:rPr>
          </w:rPrChange>
        </w:rPr>
        <w:noBreakHyphen/>
        <w:t xml:space="preserve"> Business</w:t>
      </w:r>
      <w:r w:rsidR="005B65F4" w:rsidRPr="00890B0C">
        <w:rPr>
          <w:noProof/>
        </w:rPr>
        <w:fldChar w:fldCharType="begin"/>
      </w:r>
      <w:r w:rsidRPr="00714675">
        <w:rPr>
          <w:noProof/>
          <w:lang w:val="pt-BR"/>
          <w:rPrChange w:id="781" w:author="Michael Faughn" w:date="2020-12-09T09:32:00Z">
            <w:rPr>
              <w:noProof/>
            </w:rPr>
          </w:rPrChange>
        </w:rPr>
        <w:instrText xml:space="preserve"> XE "Guarantor ph num - business" </w:instrText>
      </w:r>
      <w:r w:rsidR="005B65F4" w:rsidRPr="00890B0C">
        <w:rPr>
          <w:noProof/>
        </w:rPr>
        <w:fldChar w:fldCharType="end"/>
      </w:r>
      <w:r w:rsidRPr="00714675">
        <w:rPr>
          <w:noProof/>
          <w:lang w:val="pt-BR"/>
          <w:rPrChange w:id="782" w:author="Michael Faughn" w:date="2020-12-09T09:32:00Z">
            <w:rPr>
              <w:noProof/>
            </w:rPr>
          </w:rPrChange>
        </w:rPr>
        <w:t xml:space="preserve">   (XTN)   00411</w:t>
      </w:r>
      <w:bookmarkEnd w:id="778"/>
    </w:p>
    <w:p w14:paraId="1C4C7865" w14:textId="77777777" w:rsidR="00C344D6" w:rsidRPr="00714675" w:rsidRDefault="00C344D6" w:rsidP="00C344D6">
      <w:pPr>
        <w:pStyle w:val="Components"/>
        <w:rPr>
          <w:lang w:val="pt-BR"/>
          <w:rPrChange w:id="783" w:author="Michael Faughn" w:date="2020-12-09T09:32:00Z">
            <w:rPr/>
          </w:rPrChange>
        </w:rPr>
      </w:pPr>
      <w:proofErr w:type="spellStart"/>
      <w:r w:rsidRPr="00714675">
        <w:rPr>
          <w:lang w:val="pt-BR"/>
          <w:rPrChange w:id="784" w:author="Michael Faughn" w:date="2020-12-09T09:32:00Z">
            <w:rPr/>
          </w:rPrChange>
        </w:rPr>
        <w:t>Components</w:t>
      </w:r>
      <w:proofErr w:type="spellEnd"/>
      <w:r w:rsidRPr="00714675">
        <w:rPr>
          <w:lang w:val="pt-BR"/>
          <w:rPrChange w:id="785" w:author="Michael Faughn" w:date="2020-12-09T09:32:00Z">
            <w:rPr/>
          </w:rPrChange>
        </w:rPr>
        <w:t xml:space="preserve">:  &lt;WITHDRAWN </w:t>
      </w:r>
      <w:proofErr w:type="spellStart"/>
      <w:r w:rsidRPr="00714675">
        <w:rPr>
          <w:lang w:val="pt-BR"/>
          <w:rPrChange w:id="786" w:author="Michael Faughn" w:date="2020-12-09T09:32:00Z">
            <w:rPr/>
          </w:rPrChange>
        </w:rPr>
        <w:t>Constituent</w:t>
      </w:r>
      <w:proofErr w:type="spellEnd"/>
      <w:r w:rsidRPr="00714675">
        <w:rPr>
          <w:lang w:val="pt-BR"/>
          <w:rPrChange w:id="787" w:author="Michael Faughn" w:date="2020-12-09T09:32:00Z">
            <w:rPr/>
          </w:rPrChange>
        </w:rPr>
        <w:t>&gt; ^ &lt;</w:t>
      </w:r>
      <w:proofErr w:type="spellStart"/>
      <w:r w:rsidRPr="00714675">
        <w:rPr>
          <w:lang w:val="pt-BR"/>
          <w:rPrChange w:id="788" w:author="Michael Faughn" w:date="2020-12-09T09:32:00Z">
            <w:rPr/>
          </w:rPrChange>
        </w:rPr>
        <w:t>Telecommunication</w:t>
      </w:r>
      <w:proofErr w:type="spellEnd"/>
      <w:r w:rsidRPr="00714675">
        <w:rPr>
          <w:lang w:val="pt-BR"/>
          <w:rPrChange w:id="789" w:author="Michael Faughn" w:date="2020-12-09T09:32:00Z">
            <w:rPr/>
          </w:rPrChange>
        </w:rPr>
        <w:t xml:space="preserve"> Use </w:t>
      </w:r>
      <w:proofErr w:type="spellStart"/>
      <w:r w:rsidRPr="00714675">
        <w:rPr>
          <w:lang w:val="pt-BR"/>
          <w:rPrChange w:id="790" w:author="Michael Faughn" w:date="2020-12-09T09:32:00Z">
            <w:rPr/>
          </w:rPrChange>
        </w:rPr>
        <w:t>Code</w:t>
      </w:r>
      <w:proofErr w:type="spellEnd"/>
      <w:r w:rsidRPr="00714675">
        <w:rPr>
          <w:lang w:val="pt-BR"/>
          <w:rPrChange w:id="791" w:author="Michael Faughn" w:date="2020-12-09T09:32:00Z">
            <w:rPr/>
          </w:rPrChange>
        </w:rPr>
        <w:t xml:space="preserve"> (ID)&gt; ^ &lt;</w:t>
      </w:r>
      <w:proofErr w:type="spellStart"/>
      <w:r w:rsidRPr="00714675">
        <w:rPr>
          <w:lang w:val="pt-BR"/>
          <w:rPrChange w:id="792" w:author="Michael Faughn" w:date="2020-12-09T09:32:00Z">
            <w:rPr/>
          </w:rPrChange>
        </w:rPr>
        <w:t>Telecommunication</w:t>
      </w:r>
      <w:proofErr w:type="spellEnd"/>
      <w:r w:rsidRPr="00714675">
        <w:rPr>
          <w:lang w:val="pt-BR"/>
          <w:rPrChange w:id="793" w:author="Michael Faughn" w:date="2020-12-09T09:32:00Z">
            <w:rPr/>
          </w:rPrChange>
        </w:rPr>
        <w:t xml:space="preserve"> </w:t>
      </w:r>
      <w:proofErr w:type="spellStart"/>
      <w:r w:rsidRPr="00714675">
        <w:rPr>
          <w:lang w:val="pt-BR"/>
          <w:rPrChange w:id="794" w:author="Michael Faughn" w:date="2020-12-09T09:32:00Z">
            <w:rPr/>
          </w:rPrChange>
        </w:rPr>
        <w:t>Equipment</w:t>
      </w:r>
      <w:proofErr w:type="spellEnd"/>
      <w:r w:rsidRPr="00714675">
        <w:rPr>
          <w:lang w:val="pt-BR"/>
          <w:rPrChange w:id="795" w:author="Michael Faughn" w:date="2020-12-09T09:32:00Z">
            <w:rPr/>
          </w:rPrChange>
        </w:rPr>
        <w:t xml:space="preserve"> </w:t>
      </w:r>
      <w:proofErr w:type="spellStart"/>
      <w:r w:rsidRPr="00714675">
        <w:rPr>
          <w:lang w:val="pt-BR"/>
          <w:rPrChange w:id="796" w:author="Michael Faughn" w:date="2020-12-09T09:32:00Z">
            <w:rPr/>
          </w:rPrChange>
        </w:rPr>
        <w:t>Type</w:t>
      </w:r>
      <w:proofErr w:type="spellEnd"/>
      <w:r w:rsidRPr="00714675">
        <w:rPr>
          <w:lang w:val="pt-BR"/>
          <w:rPrChange w:id="797" w:author="Michael Faughn" w:date="2020-12-09T09:32:00Z">
            <w:rPr/>
          </w:rPrChange>
        </w:rPr>
        <w:t xml:space="preserve"> (ID)&gt; ^ &lt;Communication </w:t>
      </w:r>
      <w:proofErr w:type="spellStart"/>
      <w:r w:rsidRPr="00714675">
        <w:rPr>
          <w:lang w:val="pt-BR"/>
          <w:rPrChange w:id="798" w:author="Michael Faughn" w:date="2020-12-09T09:32:00Z">
            <w:rPr/>
          </w:rPrChange>
        </w:rPr>
        <w:t>Address</w:t>
      </w:r>
      <w:proofErr w:type="spellEnd"/>
      <w:r w:rsidRPr="00714675">
        <w:rPr>
          <w:lang w:val="pt-BR"/>
          <w:rPrChange w:id="799" w:author="Michael Faughn" w:date="2020-12-09T09:32:00Z">
            <w:rPr/>
          </w:rPrChange>
        </w:rPr>
        <w:t xml:space="preserve"> (ST)&gt; ^ &lt;Country </w:t>
      </w:r>
      <w:proofErr w:type="spellStart"/>
      <w:r w:rsidRPr="00714675">
        <w:rPr>
          <w:lang w:val="pt-BR"/>
          <w:rPrChange w:id="800" w:author="Michael Faughn" w:date="2020-12-09T09:32:00Z">
            <w:rPr/>
          </w:rPrChange>
        </w:rPr>
        <w:t>Code</w:t>
      </w:r>
      <w:proofErr w:type="spellEnd"/>
      <w:r w:rsidRPr="00714675">
        <w:rPr>
          <w:lang w:val="pt-BR"/>
          <w:rPrChange w:id="801" w:author="Michael Faughn" w:date="2020-12-09T09:32:00Z">
            <w:rPr/>
          </w:rPrChange>
        </w:rPr>
        <w:t xml:space="preserve"> (SNM)&gt; ^ &lt;</w:t>
      </w:r>
      <w:proofErr w:type="spellStart"/>
      <w:r w:rsidRPr="00714675">
        <w:rPr>
          <w:lang w:val="pt-BR"/>
          <w:rPrChange w:id="802" w:author="Michael Faughn" w:date="2020-12-09T09:32:00Z">
            <w:rPr/>
          </w:rPrChange>
        </w:rPr>
        <w:t>Area</w:t>
      </w:r>
      <w:proofErr w:type="spellEnd"/>
      <w:r w:rsidRPr="00714675">
        <w:rPr>
          <w:lang w:val="pt-BR"/>
          <w:rPrChange w:id="803" w:author="Michael Faughn" w:date="2020-12-09T09:32:00Z">
            <w:rPr/>
          </w:rPrChange>
        </w:rPr>
        <w:t xml:space="preserve">/City </w:t>
      </w:r>
      <w:proofErr w:type="spellStart"/>
      <w:r w:rsidRPr="00714675">
        <w:rPr>
          <w:lang w:val="pt-BR"/>
          <w:rPrChange w:id="804" w:author="Michael Faughn" w:date="2020-12-09T09:32:00Z">
            <w:rPr/>
          </w:rPrChange>
        </w:rPr>
        <w:t>Code</w:t>
      </w:r>
      <w:proofErr w:type="spellEnd"/>
      <w:r w:rsidRPr="00714675">
        <w:rPr>
          <w:lang w:val="pt-BR"/>
          <w:rPrChange w:id="805" w:author="Michael Faughn" w:date="2020-12-09T09:32:00Z">
            <w:rPr/>
          </w:rPrChange>
        </w:rPr>
        <w:t xml:space="preserve"> (SNM)&gt; ^ &lt;Local </w:t>
      </w:r>
      <w:proofErr w:type="spellStart"/>
      <w:r w:rsidRPr="00714675">
        <w:rPr>
          <w:lang w:val="pt-BR"/>
          <w:rPrChange w:id="806" w:author="Michael Faughn" w:date="2020-12-09T09:32:00Z">
            <w:rPr/>
          </w:rPrChange>
        </w:rPr>
        <w:t>Number</w:t>
      </w:r>
      <w:proofErr w:type="spellEnd"/>
      <w:r w:rsidRPr="00714675">
        <w:rPr>
          <w:lang w:val="pt-BR"/>
          <w:rPrChange w:id="807" w:author="Michael Faughn" w:date="2020-12-09T09:32:00Z">
            <w:rPr/>
          </w:rPrChange>
        </w:rPr>
        <w:t xml:space="preserve"> (SNM)&gt; ^ &lt;</w:t>
      </w:r>
      <w:proofErr w:type="spellStart"/>
      <w:r w:rsidRPr="00714675">
        <w:rPr>
          <w:lang w:val="pt-BR"/>
          <w:rPrChange w:id="808" w:author="Michael Faughn" w:date="2020-12-09T09:32:00Z">
            <w:rPr/>
          </w:rPrChange>
        </w:rPr>
        <w:t>Extension</w:t>
      </w:r>
      <w:proofErr w:type="spellEnd"/>
      <w:r w:rsidRPr="00714675">
        <w:rPr>
          <w:lang w:val="pt-BR"/>
          <w:rPrChange w:id="809" w:author="Michael Faughn" w:date="2020-12-09T09:32:00Z">
            <w:rPr/>
          </w:rPrChange>
        </w:rPr>
        <w:t xml:space="preserve"> (SNM)&gt; ^ &lt;</w:t>
      </w:r>
      <w:proofErr w:type="spellStart"/>
      <w:r w:rsidRPr="00714675">
        <w:rPr>
          <w:lang w:val="pt-BR"/>
          <w:rPrChange w:id="810" w:author="Michael Faughn" w:date="2020-12-09T09:32:00Z">
            <w:rPr/>
          </w:rPrChange>
        </w:rPr>
        <w:t>Any</w:t>
      </w:r>
      <w:proofErr w:type="spellEnd"/>
      <w:r w:rsidRPr="00714675">
        <w:rPr>
          <w:lang w:val="pt-BR"/>
          <w:rPrChange w:id="811" w:author="Michael Faughn" w:date="2020-12-09T09:32:00Z">
            <w:rPr/>
          </w:rPrChange>
        </w:rPr>
        <w:t xml:space="preserve"> </w:t>
      </w:r>
      <w:proofErr w:type="spellStart"/>
      <w:r w:rsidRPr="00714675">
        <w:rPr>
          <w:lang w:val="pt-BR"/>
          <w:rPrChange w:id="812" w:author="Michael Faughn" w:date="2020-12-09T09:32:00Z">
            <w:rPr/>
          </w:rPrChange>
        </w:rPr>
        <w:t>Text</w:t>
      </w:r>
      <w:proofErr w:type="spellEnd"/>
      <w:r w:rsidRPr="00714675">
        <w:rPr>
          <w:lang w:val="pt-BR"/>
          <w:rPrChange w:id="813" w:author="Michael Faughn" w:date="2020-12-09T09:32:00Z">
            <w:rPr/>
          </w:rPrChange>
        </w:rPr>
        <w:t xml:space="preserve"> (ST)&gt; ^ &lt;</w:t>
      </w:r>
      <w:proofErr w:type="spellStart"/>
      <w:r w:rsidRPr="00714675">
        <w:rPr>
          <w:lang w:val="pt-BR"/>
          <w:rPrChange w:id="814" w:author="Michael Faughn" w:date="2020-12-09T09:32:00Z">
            <w:rPr/>
          </w:rPrChange>
        </w:rPr>
        <w:t>Extension</w:t>
      </w:r>
      <w:proofErr w:type="spellEnd"/>
      <w:r w:rsidRPr="00714675">
        <w:rPr>
          <w:lang w:val="pt-BR"/>
          <w:rPrChange w:id="815" w:author="Michael Faughn" w:date="2020-12-09T09:32:00Z">
            <w:rPr/>
          </w:rPrChange>
        </w:rPr>
        <w:t xml:space="preserve"> </w:t>
      </w:r>
      <w:proofErr w:type="spellStart"/>
      <w:r w:rsidRPr="00714675">
        <w:rPr>
          <w:lang w:val="pt-BR"/>
          <w:rPrChange w:id="816" w:author="Michael Faughn" w:date="2020-12-09T09:32:00Z">
            <w:rPr/>
          </w:rPrChange>
        </w:rPr>
        <w:t>Prefix</w:t>
      </w:r>
      <w:proofErr w:type="spellEnd"/>
      <w:r w:rsidRPr="00714675">
        <w:rPr>
          <w:lang w:val="pt-BR"/>
          <w:rPrChange w:id="817" w:author="Michael Faughn" w:date="2020-12-09T09:32:00Z">
            <w:rPr/>
          </w:rPrChange>
        </w:rPr>
        <w:t xml:space="preserve"> (ST)&gt; ^ &lt;</w:t>
      </w:r>
      <w:proofErr w:type="spellStart"/>
      <w:r w:rsidRPr="00714675">
        <w:rPr>
          <w:lang w:val="pt-BR"/>
          <w:rPrChange w:id="818" w:author="Michael Faughn" w:date="2020-12-09T09:32:00Z">
            <w:rPr/>
          </w:rPrChange>
        </w:rPr>
        <w:t>Speed</w:t>
      </w:r>
      <w:proofErr w:type="spellEnd"/>
      <w:r w:rsidRPr="00714675">
        <w:rPr>
          <w:lang w:val="pt-BR"/>
          <w:rPrChange w:id="819" w:author="Michael Faughn" w:date="2020-12-09T09:32:00Z">
            <w:rPr/>
          </w:rPrChange>
        </w:rPr>
        <w:t xml:space="preserve"> Dial </w:t>
      </w:r>
      <w:proofErr w:type="spellStart"/>
      <w:r w:rsidRPr="00714675">
        <w:rPr>
          <w:lang w:val="pt-BR"/>
          <w:rPrChange w:id="820" w:author="Michael Faughn" w:date="2020-12-09T09:32:00Z">
            <w:rPr/>
          </w:rPrChange>
        </w:rPr>
        <w:t>Code</w:t>
      </w:r>
      <w:proofErr w:type="spellEnd"/>
      <w:r w:rsidRPr="00714675">
        <w:rPr>
          <w:lang w:val="pt-BR"/>
          <w:rPrChange w:id="821" w:author="Michael Faughn" w:date="2020-12-09T09:32:00Z">
            <w:rPr/>
          </w:rPrChange>
        </w:rPr>
        <w:t xml:space="preserve"> (ST)&gt; ^ &lt;</w:t>
      </w:r>
      <w:proofErr w:type="spellStart"/>
      <w:r w:rsidRPr="00714675">
        <w:rPr>
          <w:lang w:val="pt-BR"/>
          <w:rPrChange w:id="822" w:author="Michael Faughn" w:date="2020-12-09T09:32:00Z">
            <w:rPr/>
          </w:rPrChange>
        </w:rPr>
        <w:t>Unformatted</w:t>
      </w:r>
      <w:proofErr w:type="spellEnd"/>
      <w:r w:rsidRPr="00714675">
        <w:rPr>
          <w:lang w:val="pt-BR"/>
          <w:rPrChange w:id="823" w:author="Michael Faughn" w:date="2020-12-09T09:32:00Z">
            <w:rPr/>
          </w:rPrChange>
        </w:rPr>
        <w:t xml:space="preserve"> </w:t>
      </w:r>
      <w:proofErr w:type="spellStart"/>
      <w:r w:rsidRPr="00714675">
        <w:rPr>
          <w:lang w:val="pt-BR"/>
          <w:rPrChange w:id="824" w:author="Michael Faughn" w:date="2020-12-09T09:32:00Z">
            <w:rPr/>
          </w:rPrChange>
        </w:rPr>
        <w:t>Telephone</w:t>
      </w:r>
      <w:proofErr w:type="spellEnd"/>
      <w:r w:rsidRPr="00714675">
        <w:rPr>
          <w:lang w:val="pt-BR"/>
          <w:rPrChange w:id="825" w:author="Michael Faughn" w:date="2020-12-09T09:32:00Z">
            <w:rPr/>
          </w:rPrChange>
        </w:rPr>
        <w:t xml:space="preserve"> </w:t>
      </w:r>
      <w:proofErr w:type="spellStart"/>
      <w:r w:rsidRPr="00714675">
        <w:rPr>
          <w:lang w:val="pt-BR"/>
          <w:rPrChange w:id="826" w:author="Michael Faughn" w:date="2020-12-09T09:32:00Z">
            <w:rPr/>
          </w:rPrChange>
        </w:rPr>
        <w:t>number</w:t>
      </w:r>
      <w:proofErr w:type="spellEnd"/>
      <w:r w:rsidRPr="00714675">
        <w:rPr>
          <w:lang w:val="pt-BR"/>
          <w:rPrChange w:id="827" w:author="Michael Faughn" w:date="2020-12-09T09:32:00Z">
            <w:rPr/>
          </w:rPrChange>
        </w:rPr>
        <w:t xml:space="preserve">  (ST)&gt; ^ &lt;</w:t>
      </w:r>
      <w:proofErr w:type="spellStart"/>
      <w:r w:rsidRPr="00714675">
        <w:rPr>
          <w:lang w:val="pt-BR"/>
          <w:rPrChange w:id="828" w:author="Michael Faughn" w:date="2020-12-09T09:32:00Z">
            <w:rPr/>
          </w:rPrChange>
        </w:rPr>
        <w:t>Effective</w:t>
      </w:r>
      <w:proofErr w:type="spellEnd"/>
      <w:r w:rsidRPr="00714675">
        <w:rPr>
          <w:lang w:val="pt-BR"/>
          <w:rPrChange w:id="829" w:author="Michael Faughn" w:date="2020-12-09T09:32:00Z">
            <w:rPr/>
          </w:rPrChange>
        </w:rPr>
        <w:t xml:space="preserve"> Start Date (DTM)&gt; ^ &lt;</w:t>
      </w:r>
      <w:proofErr w:type="spellStart"/>
      <w:r w:rsidRPr="00714675">
        <w:rPr>
          <w:lang w:val="pt-BR"/>
          <w:rPrChange w:id="830" w:author="Michael Faughn" w:date="2020-12-09T09:32:00Z">
            <w:rPr/>
          </w:rPrChange>
        </w:rPr>
        <w:t>Expiration</w:t>
      </w:r>
      <w:proofErr w:type="spellEnd"/>
      <w:r w:rsidRPr="00714675">
        <w:rPr>
          <w:lang w:val="pt-BR"/>
          <w:rPrChange w:id="831" w:author="Michael Faughn" w:date="2020-12-09T09:32:00Z">
            <w:rPr/>
          </w:rPrChange>
        </w:rPr>
        <w:t xml:space="preserve"> Date (DTM)&gt; ^ &lt;</w:t>
      </w:r>
      <w:proofErr w:type="spellStart"/>
      <w:r w:rsidRPr="00714675">
        <w:rPr>
          <w:lang w:val="pt-BR"/>
          <w:rPrChange w:id="832" w:author="Michael Faughn" w:date="2020-12-09T09:32:00Z">
            <w:rPr/>
          </w:rPrChange>
        </w:rPr>
        <w:t>Expiration</w:t>
      </w:r>
      <w:proofErr w:type="spellEnd"/>
      <w:r w:rsidRPr="00714675">
        <w:rPr>
          <w:lang w:val="pt-BR"/>
          <w:rPrChange w:id="833" w:author="Michael Faughn" w:date="2020-12-09T09:32:00Z">
            <w:rPr/>
          </w:rPrChange>
        </w:rPr>
        <w:t xml:space="preserve"> </w:t>
      </w:r>
      <w:proofErr w:type="spellStart"/>
      <w:r w:rsidRPr="00714675">
        <w:rPr>
          <w:lang w:val="pt-BR"/>
          <w:rPrChange w:id="834" w:author="Michael Faughn" w:date="2020-12-09T09:32:00Z">
            <w:rPr/>
          </w:rPrChange>
        </w:rPr>
        <w:t>Reason</w:t>
      </w:r>
      <w:proofErr w:type="spellEnd"/>
      <w:r w:rsidRPr="00714675">
        <w:rPr>
          <w:lang w:val="pt-BR"/>
          <w:rPrChange w:id="835" w:author="Michael Faughn" w:date="2020-12-09T09:32:00Z">
            <w:rPr/>
          </w:rPrChange>
        </w:rPr>
        <w:t xml:space="preserve"> (CWE)&gt; ^ &lt;</w:t>
      </w:r>
      <w:proofErr w:type="spellStart"/>
      <w:r w:rsidRPr="00714675">
        <w:rPr>
          <w:lang w:val="pt-BR"/>
          <w:rPrChange w:id="836" w:author="Michael Faughn" w:date="2020-12-09T09:32:00Z">
            <w:rPr/>
          </w:rPrChange>
        </w:rPr>
        <w:t>Protection</w:t>
      </w:r>
      <w:proofErr w:type="spellEnd"/>
      <w:r w:rsidRPr="00714675">
        <w:rPr>
          <w:lang w:val="pt-BR"/>
          <w:rPrChange w:id="837" w:author="Michael Faughn" w:date="2020-12-09T09:32:00Z">
            <w:rPr/>
          </w:rPrChange>
        </w:rPr>
        <w:t xml:space="preserve"> </w:t>
      </w:r>
      <w:proofErr w:type="spellStart"/>
      <w:r w:rsidRPr="00714675">
        <w:rPr>
          <w:lang w:val="pt-BR"/>
          <w:rPrChange w:id="838" w:author="Michael Faughn" w:date="2020-12-09T09:32:00Z">
            <w:rPr/>
          </w:rPrChange>
        </w:rPr>
        <w:t>Code</w:t>
      </w:r>
      <w:proofErr w:type="spellEnd"/>
      <w:r w:rsidRPr="00714675">
        <w:rPr>
          <w:lang w:val="pt-BR"/>
          <w:rPrChange w:id="839" w:author="Michael Faughn" w:date="2020-12-09T09:32:00Z">
            <w:rPr/>
          </w:rPrChange>
        </w:rPr>
        <w:t xml:space="preserve"> (CWE)&gt; ^ &lt;</w:t>
      </w:r>
      <w:proofErr w:type="spellStart"/>
      <w:r w:rsidRPr="00714675">
        <w:rPr>
          <w:lang w:val="pt-BR"/>
          <w:rPrChange w:id="840" w:author="Michael Faughn" w:date="2020-12-09T09:32:00Z">
            <w:rPr/>
          </w:rPrChange>
        </w:rPr>
        <w:t>Shared</w:t>
      </w:r>
      <w:proofErr w:type="spellEnd"/>
      <w:r w:rsidRPr="00714675">
        <w:rPr>
          <w:lang w:val="pt-BR"/>
          <w:rPrChange w:id="841" w:author="Michael Faughn" w:date="2020-12-09T09:32:00Z">
            <w:rPr/>
          </w:rPrChange>
        </w:rPr>
        <w:t xml:space="preserve"> </w:t>
      </w:r>
      <w:proofErr w:type="spellStart"/>
      <w:r w:rsidRPr="00714675">
        <w:rPr>
          <w:lang w:val="pt-BR"/>
          <w:rPrChange w:id="842" w:author="Michael Faughn" w:date="2020-12-09T09:32:00Z">
            <w:rPr/>
          </w:rPrChange>
        </w:rPr>
        <w:t>Telecommunication</w:t>
      </w:r>
      <w:proofErr w:type="spellEnd"/>
      <w:r w:rsidRPr="00714675">
        <w:rPr>
          <w:lang w:val="pt-BR"/>
          <w:rPrChange w:id="843" w:author="Michael Faughn" w:date="2020-12-09T09:32:00Z">
            <w:rPr/>
          </w:rPrChange>
        </w:rPr>
        <w:t xml:space="preserve"> </w:t>
      </w:r>
      <w:proofErr w:type="spellStart"/>
      <w:r w:rsidRPr="00714675">
        <w:rPr>
          <w:lang w:val="pt-BR"/>
          <w:rPrChange w:id="844" w:author="Michael Faughn" w:date="2020-12-09T09:32:00Z">
            <w:rPr/>
          </w:rPrChange>
        </w:rPr>
        <w:t>Identifier</w:t>
      </w:r>
      <w:proofErr w:type="spellEnd"/>
      <w:r w:rsidRPr="00714675">
        <w:rPr>
          <w:lang w:val="pt-BR"/>
          <w:rPrChange w:id="845" w:author="Michael Faughn" w:date="2020-12-09T09:32:00Z">
            <w:rPr/>
          </w:rPrChange>
        </w:rPr>
        <w:t xml:space="preserve"> (EI)&gt; ^ &lt;</w:t>
      </w:r>
      <w:proofErr w:type="spellStart"/>
      <w:r w:rsidRPr="00714675">
        <w:rPr>
          <w:lang w:val="pt-BR"/>
          <w:rPrChange w:id="846" w:author="Michael Faughn" w:date="2020-12-09T09:32:00Z">
            <w:rPr/>
          </w:rPrChange>
        </w:rPr>
        <w:t>Preference</w:t>
      </w:r>
      <w:proofErr w:type="spellEnd"/>
      <w:r w:rsidRPr="00714675">
        <w:rPr>
          <w:lang w:val="pt-BR"/>
          <w:rPrChange w:id="847" w:author="Michael Faughn" w:date="2020-12-09T09:32:00Z">
            <w:rPr/>
          </w:rPrChange>
        </w:rPr>
        <w:t xml:space="preserve"> </w:t>
      </w:r>
      <w:proofErr w:type="spellStart"/>
      <w:r w:rsidRPr="00714675">
        <w:rPr>
          <w:lang w:val="pt-BR"/>
          <w:rPrChange w:id="848" w:author="Michael Faughn" w:date="2020-12-09T09:32:00Z">
            <w:rPr/>
          </w:rPrChange>
        </w:rPr>
        <w:t>Order</w:t>
      </w:r>
      <w:proofErr w:type="spellEnd"/>
      <w:r w:rsidRPr="00714675">
        <w:rPr>
          <w:lang w:val="pt-BR"/>
          <w:rPrChange w:id="849" w:author="Michael Faughn" w:date="2020-12-09T09:32:00Z">
            <w:rPr/>
          </w:rPrChange>
        </w:rPr>
        <w:t xml:space="preserve"> (NM)&gt;</w:t>
      </w:r>
    </w:p>
    <w:p w14:paraId="3CB37BA8"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9BA204"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A33FF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6D95EF0"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6C1BFB38" w14:textId="77777777" w:rsidR="009E61BC" w:rsidRPr="00890B0C" w:rsidRDefault="009E61BC">
      <w:pPr>
        <w:pStyle w:val="Heading4"/>
        <w:rPr>
          <w:noProof/>
        </w:rPr>
      </w:pPr>
      <w:bookmarkStart w:id="850"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850"/>
    </w:p>
    <w:p w14:paraId="088191F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DC9D665" w14:textId="77777777" w:rsidR="009E61BC" w:rsidRPr="00890B0C" w:rsidRDefault="009E61BC">
      <w:pPr>
        <w:pStyle w:val="Heading4"/>
        <w:tabs>
          <w:tab w:val="num" w:pos="1440"/>
        </w:tabs>
        <w:rPr>
          <w:noProof/>
        </w:rPr>
      </w:pPr>
      <w:bookmarkStart w:id="851"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851"/>
    </w:p>
    <w:p w14:paraId="7332D1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A8BD0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5"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0767CD79" w14:textId="77777777" w:rsidR="009E61BC" w:rsidRPr="00890B0C" w:rsidRDefault="009E61BC">
      <w:pPr>
        <w:pStyle w:val="Heading4"/>
        <w:tabs>
          <w:tab w:val="num" w:pos="1440"/>
        </w:tabs>
        <w:rPr>
          <w:noProof/>
        </w:rPr>
      </w:pPr>
      <w:bookmarkStart w:id="852" w:name="_Toc1882066"/>
      <w:r w:rsidRPr="00890B0C">
        <w:rPr>
          <w:noProof/>
        </w:rPr>
        <w:t>GT1-10   Guarantor T</w:t>
      </w:r>
      <w:bookmarkStart w:id="853" w:name="_Hlt1330910"/>
      <w:bookmarkEnd w:id="853"/>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852"/>
    </w:p>
    <w:p w14:paraId="3442430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12DDA7" w14:textId="77777777"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6"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07CE35A6" w14:textId="77777777" w:rsidR="009E61BC" w:rsidRPr="00890B0C" w:rsidRDefault="009E61BC">
      <w:pPr>
        <w:pStyle w:val="Heading4"/>
        <w:tabs>
          <w:tab w:val="num" w:pos="1440"/>
        </w:tabs>
        <w:rPr>
          <w:noProof/>
        </w:rPr>
      </w:pPr>
      <w:bookmarkStart w:id="854"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854"/>
    </w:p>
    <w:p w14:paraId="0CECDD0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80019" w14:textId="77777777"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7"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6058C5E0" w14:textId="77777777" w:rsidR="009E61BC" w:rsidRPr="00890B0C" w:rsidRDefault="009E61BC">
      <w:pPr>
        <w:pStyle w:val="Heading4"/>
        <w:tabs>
          <w:tab w:val="num" w:pos="1440"/>
        </w:tabs>
        <w:rPr>
          <w:noProof/>
        </w:rPr>
      </w:pPr>
      <w:bookmarkStart w:id="855"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855"/>
    </w:p>
    <w:p w14:paraId="48AC19E3"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D69E871" w14:textId="77777777" w:rsidR="009E61BC" w:rsidRPr="00890B0C" w:rsidRDefault="009E61BC">
      <w:pPr>
        <w:pStyle w:val="Heading4"/>
        <w:tabs>
          <w:tab w:val="num" w:pos="1440"/>
        </w:tabs>
        <w:rPr>
          <w:noProof/>
        </w:rPr>
      </w:pPr>
      <w:bookmarkStart w:id="856"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856"/>
    </w:p>
    <w:p w14:paraId="3306FBC3"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2DF530F9" w14:textId="77777777" w:rsidR="009E61BC" w:rsidRPr="00890B0C" w:rsidRDefault="009E61BC">
      <w:pPr>
        <w:pStyle w:val="Heading4"/>
        <w:tabs>
          <w:tab w:val="num" w:pos="1440"/>
        </w:tabs>
        <w:rPr>
          <w:noProof/>
        </w:rPr>
      </w:pPr>
      <w:bookmarkStart w:id="857"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857"/>
    </w:p>
    <w:p w14:paraId="32647EB9"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545E56DF" w14:textId="77777777" w:rsidR="009E61BC" w:rsidRPr="00890B0C" w:rsidRDefault="009E61BC">
      <w:pPr>
        <w:pStyle w:val="Heading4"/>
        <w:tabs>
          <w:tab w:val="num" w:pos="1440"/>
        </w:tabs>
        <w:rPr>
          <w:noProof/>
        </w:rPr>
      </w:pPr>
      <w:bookmarkStart w:id="858"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858"/>
    </w:p>
    <w:p w14:paraId="423796C8"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69A05477" w14:textId="77777777" w:rsidR="009E61BC" w:rsidRPr="00714675" w:rsidRDefault="009E61BC">
      <w:pPr>
        <w:pStyle w:val="NormalList"/>
        <w:rPr>
          <w:noProof/>
          <w:lang w:val="pt-BR"/>
          <w:rPrChange w:id="859" w:author="Michael Faughn" w:date="2020-12-09T09:32:00Z">
            <w:rPr>
              <w:noProof/>
              <w:lang w:val="es-MX"/>
            </w:rPr>
          </w:rPrChange>
        </w:rPr>
      </w:pPr>
      <w:r w:rsidRPr="00714675">
        <w:rPr>
          <w:noProof/>
          <w:lang w:val="pt-BR"/>
          <w:rPrChange w:id="860" w:author="Michael Faughn" w:date="2020-12-09T09:32:00Z">
            <w:rPr>
              <w:noProof/>
              <w:lang w:val="es-MX"/>
            </w:rPr>
          </w:rPrChange>
        </w:rPr>
        <w:t>"1" = primary guarantor</w:t>
      </w:r>
    </w:p>
    <w:p w14:paraId="46D542F4" w14:textId="77777777" w:rsidR="009E61BC" w:rsidRPr="00714675" w:rsidRDefault="009E61BC">
      <w:pPr>
        <w:pStyle w:val="NormalList"/>
        <w:rPr>
          <w:noProof/>
          <w:lang w:val="pt-BR"/>
          <w:rPrChange w:id="861" w:author="Michael Faughn" w:date="2020-12-09T09:32:00Z">
            <w:rPr>
              <w:noProof/>
              <w:lang w:val="es-MX"/>
            </w:rPr>
          </w:rPrChange>
        </w:rPr>
      </w:pPr>
      <w:r w:rsidRPr="00714675">
        <w:rPr>
          <w:noProof/>
          <w:lang w:val="pt-BR"/>
          <w:rPrChange w:id="862" w:author="Michael Faughn" w:date="2020-12-09T09:32:00Z">
            <w:rPr>
              <w:noProof/>
              <w:lang w:val="es-MX"/>
            </w:rPr>
          </w:rPrChange>
        </w:rPr>
        <w:t>"2" = secondary guarantor, etc.</w:t>
      </w:r>
    </w:p>
    <w:p w14:paraId="7E766FCA" w14:textId="77777777" w:rsidR="009E61BC" w:rsidRPr="00890B0C" w:rsidRDefault="009E61BC">
      <w:pPr>
        <w:pStyle w:val="Heading4"/>
        <w:tabs>
          <w:tab w:val="num" w:pos="1440"/>
        </w:tabs>
        <w:rPr>
          <w:noProof/>
        </w:rPr>
      </w:pPr>
      <w:bookmarkStart w:id="863" w:name="GT1_16"/>
      <w:bookmarkStart w:id="864" w:name="_Toc1882072"/>
      <w:r w:rsidRPr="00890B0C">
        <w:rPr>
          <w:noProof/>
        </w:rPr>
        <w:t>GT1-16   Guarantor Employer Name</w:t>
      </w:r>
      <w:bookmarkEnd w:id="863"/>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864"/>
    </w:p>
    <w:p w14:paraId="20ABA0D4"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345B60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464787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6F46BA"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20F915F4" w14:textId="77777777" w:rsidR="009E61BC" w:rsidRPr="00890B0C" w:rsidRDefault="009E61BC">
      <w:pPr>
        <w:pStyle w:val="Heading4"/>
        <w:tabs>
          <w:tab w:val="num" w:pos="1440"/>
        </w:tabs>
        <w:rPr>
          <w:noProof/>
        </w:rPr>
      </w:pPr>
      <w:bookmarkStart w:id="865"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865"/>
    </w:p>
    <w:p w14:paraId="0ECBF6F4"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1CDA2CA" w14:textId="77777777" w:rsidR="00C344D6" w:rsidRDefault="00C344D6" w:rsidP="00C344D6">
      <w:pPr>
        <w:pStyle w:val="Components"/>
      </w:pPr>
      <w:r>
        <w:t>Subcomponents for Street Address (SAD):  &lt;Street or Mailing Address (ST)&gt; &amp; &lt;Street Name (ST)&gt; &amp; &lt;Dwelling Number (ST)&gt;</w:t>
      </w:r>
    </w:p>
    <w:p w14:paraId="08EB096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D4B572"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41A80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74D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C56CF0" w14:textId="77777777" w:rsidR="00C344D6" w:rsidRDefault="00C344D6" w:rsidP="00C344D6">
      <w:pPr>
        <w:pStyle w:val="Components"/>
      </w:pPr>
      <w:r>
        <w:t>Subcomponents for Address Identifier (EI):  &lt;Entity Identifier (ST)&gt; &amp; &lt;Namespace ID (IS)&gt; &amp; &lt;Universal ID (ST)&gt; &amp; &lt;Universal ID Type (ID)&gt;</w:t>
      </w:r>
    </w:p>
    <w:p w14:paraId="21F0FEA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3565B00C" w14:textId="77777777" w:rsidR="009E61BC" w:rsidRPr="00890B0C" w:rsidRDefault="009E61BC">
      <w:pPr>
        <w:pStyle w:val="Heading4"/>
        <w:tabs>
          <w:tab w:val="num" w:pos="1440"/>
        </w:tabs>
        <w:rPr>
          <w:noProof/>
        </w:rPr>
      </w:pPr>
      <w:bookmarkStart w:id="866"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866"/>
    </w:p>
    <w:p w14:paraId="191F875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998CDC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C3B9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25FA7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6005E04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5C79B6BE" w14:textId="77777777" w:rsidR="009E61BC" w:rsidRPr="00890B0C" w:rsidRDefault="009E61BC">
      <w:pPr>
        <w:pStyle w:val="Heading4"/>
        <w:tabs>
          <w:tab w:val="num" w:pos="1440"/>
        </w:tabs>
        <w:rPr>
          <w:noProof/>
        </w:rPr>
      </w:pPr>
      <w:bookmarkStart w:id="867"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867"/>
    </w:p>
    <w:p w14:paraId="446484A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F417DD0" w14:textId="77777777" w:rsidR="00C344D6" w:rsidRDefault="00C344D6" w:rsidP="00C344D6">
      <w:pPr>
        <w:pStyle w:val="Components"/>
      </w:pPr>
      <w:r>
        <w:t>Subcomponents for Assigning Authority (HD):  &lt;Namespace ID (IS)&gt; &amp; &lt;Universal ID (ST)&gt; &amp; &lt;Universal ID Type (ID)&gt;</w:t>
      </w:r>
    </w:p>
    <w:p w14:paraId="6E848687" w14:textId="77777777" w:rsidR="00C344D6" w:rsidRDefault="00C344D6" w:rsidP="00C344D6">
      <w:pPr>
        <w:pStyle w:val="Components"/>
      </w:pPr>
      <w:r>
        <w:t>Subcomponents for Assigning Facility (HD):  &lt;Namespace ID (IS)&gt; &amp; &lt;Universal ID (ST)&gt; &amp; &lt;Universal ID Type (ID)&gt;</w:t>
      </w:r>
    </w:p>
    <w:p w14:paraId="6D29CD7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BB7789"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E5BCF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218FA68D" w14:textId="77777777" w:rsidR="009E61BC" w:rsidRPr="00890B0C" w:rsidRDefault="009E61BC">
      <w:pPr>
        <w:pStyle w:val="Heading4"/>
        <w:tabs>
          <w:tab w:val="num" w:pos="1440"/>
        </w:tabs>
        <w:rPr>
          <w:noProof/>
        </w:rPr>
      </w:pPr>
      <w:bookmarkStart w:id="868"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868"/>
    </w:p>
    <w:p w14:paraId="1EF5401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A7CC01" w14:textId="77777777"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8" w:anchor="HL70066" w:history="1">
        <w:r w:rsidRPr="00890B0C">
          <w:rPr>
            <w:rStyle w:val="ReferenceUserTable"/>
            <w:noProof/>
          </w:rPr>
          <w:t>User-Defin</w:t>
        </w:r>
        <w:bookmarkStart w:id="869" w:name="_Hlt1329779"/>
        <w:r w:rsidRPr="00890B0C">
          <w:rPr>
            <w:rStyle w:val="ReferenceUserTable"/>
            <w:noProof/>
          </w:rPr>
          <w:t>e</w:t>
        </w:r>
        <w:bookmarkEnd w:id="869"/>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5D4A178E" w14:textId="77777777" w:rsidR="009E61BC" w:rsidRPr="00890B0C" w:rsidRDefault="009E61BC">
      <w:pPr>
        <w:pStyle w:val="Heading4"/>
        <w:tabs>
          <w:tab w:val="num" w:pos="1440"/>
        </w:tabs>
        <w:rPr>
          <w:noProof/>
        </w:rPr>
      </w:pPr>
      <w:bookmarkStart w:id="870" w:name="HL70066"/>
      <w:bookmarkStart w:id="871" w:name="GT1_21"/>
      <w:bookmarkStart w:id="872" w:name="_Toc1882077"/>
      <w:bookmarkEnd w:id="870"/>
      <w:r w:rsidRPr="00890B0C">
        <w:rPr>
          <w:noProof/>
        </w:rPr>
        <w:t>GT1-21   Guarantor Organization Name</w:t>
      </w:r>
      <w:bookmarkEnd w:id="871"/>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872"/>
    </w:p>
    <w:p w14:paraId="7E769094"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95707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8FC1E" w14:textId="77777777" w:rsidR="00C344D6" w:rsidRDefault="00C344D6" w:rsidP="00C344D6">
      <w:pPr>
        <w:pStyle w:val="Components"/>
      </w:pPr>
      <w:r>
        <w:t>Subcomponents for Assigning Authority (HD):  &lt;Namespace ID (IS)&gt; &amp; &lt;Universal ID (ST)&gt; &amp; &lt;Universal ID Type (ID)&gt;</w:t>
      </w:r>
    </w:p>
    <w:p w14:paraId="00BCF826" w14:textId="77777777" w:rsidR="00C344D6" w:rsidRDefault="00C344D6" w:rsidP="00C344D6">
      <w:pPr>
        <w:pStyle w:val="Components"/>
      </w:pPr>
      <w:r>
        <w:t>Subcomponents for Assigning Facility (HD):  &lt;Namespace ID (IS)&gt; &amp; &lt;Universal ID (ST)&gt; &amp; &lt;Universal ID Type (ID)&gt;</w:t>
      </w:r>
    </w:p>
    <w:p w14:paraId="6C8876FC"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A498FB1"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031A5F22" w14:textId="77777777" w:rsidR="009E61BC" w:rsidRPr="00890B0C" w:rsidRDefault="009E61BC">
      <w:pPr>
        <w:pStyle w:val="Heading4"/>
        <w:tabs>
          <w:tab w:val="num" w:pos="1440"/>
        </w:tabs>
        <w:rPr>
          <w:noProof/>
        </w:rPr>
      </w:pPr>
      <w:bookmarkStart w:id="873"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873"/>
    </w:p>
    <w:p w14:paraId="25C0490F" w14:textId="77777777" w:rsidR="009E61BC" w:rsidRPr="00890B0C" w:rsidRDefault="009E61BC">
      <w:pPr>
        <w:pStyle w:val="NormalIndented"/>
        <w:rPr>
          <w:noProof/>
        </w:rPr>
      </w:pPr>
      <w:r w:rsidRPr="00890B0C">
        <w:rPr>
          <w:noProof/>
        </w:rPr>
        <w:t xml:space="preserve">Definition:  Refer to </w:t>
      </w:r>
      <w:hyperlink r:id="rId159"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5CBF96A5"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3D0332C0"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3EBEBE6D" w14:textId="77777777" w:rsidR="009E61BC" w:rsidRPr="00890B0C" w:rsidRDefault="009E61BC">
      <w:pPr>
        <w:pStyle w:val="Heading4"/>
        <w:tabs>
          <w:tab w:val="num" w:pos="1440"/>
        </w:tabs>
        <w:rPr>
          <w:noProof/>
        </w:rPr>
      </w:pPr>
      <w:bookmarkStart w:id="874"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874"/>
    </w:p>
    <w:p w14:paraId="369C2A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2ADB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0"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6D6F7556" w14:textId="77777777" w:rsidR="009E61BC" w:rsidRPr="00890B0C" w:rsidRDefault="009E61BC">
      <w:pPr>
        <w:pStyle w:val="Heading4"/>
        <w:rPr>
          <w:noProof/>
        </w:rPr>
      </w:pPr>
      <w:bookmarkStart w:id="875"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875"/>
    </w:p>
    <w:p w14:paraId="67F549FE"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482488E3" w14:textId="77777777" w:rsidR="009E61BC" w:rsidRPr="00890B0C" w:rsidRDefault="009E61BC">
      <w:pPr>
        <w:pStyle w:val="Heading4"/>
        <w:tabs>
          <w:tab w:val="num" w:pos="1440"/>
        </w:tabs>
        <w:rPr>
          <w:noProof/>
        </w:rPr>
      </w:pPr>
      <w:bookmarkStart w:id="876"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876"/>
    </w:p>
    <w:p w14:paraId="3CA450B8" w14:textId="77777777" w:rsidR="009E61BC" w:rsidRPr="00890B0C" w:rsidRDefault="009E61BC">
      <w:pPr>
        <w:pStyle w:val="NormalIndented"/>
        <w:rPr>
          <w:noProof/>
        </w:rPr>
      </w:pPr>
      <w:r w:rsidRPr="00890B0C">
        <w:rPr>
          <w:noProof/>
        </w:rPr>
        <w:t xml:space="preserve">Definition:  This field indicates whether or not the guarantor is deceased.  Refer to </w:t>
      </w:r>
      <w:hyperlink r:id="rId161"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6B97E09" w14:textId="77777777" w:rsidR="009E61BC" w:rsidRPr="00890B0C" w:rsidRDefault="009E61BC">
      <w:pPr>
        <w:pStyle w:val="NormalList"/>
        <w:rPr>
          <w:noProof/>
        </w:rPr>
      </w:pPr>
      <w:r w:rsidRPr="00890B0C">
        <w:rPr>
          <w:noProof/>
        </w:rPr>
        <w:t>Y</w:t>
      </w:r>
      <w:r w:rsidRPr="00890B0C">
        <w:rPr>
          <w:noProof/>
        </w:rPr>
        <w:tab/>
        <w:t>the guarantor is deceased</w:t>
      </w:r>
    </w:p>
    <w:p w14:paraId="1524D4EC" w14:textId="77777777" w:rsidR="009E61BC" w:rsidRPr="00890B0C" w:rsidRDefault="009E61BC">
      <w:pPr>
        <w:pStyle w:val="NormalList"/>
        <w:rPr>
          <w:noProof/>
        </w:rPr>
      </w:pPr>
      <w:r w:rsidRPr="00890B0C">
        <w:rPr>
          <w:noProof/>
        </w:rPr>
        <w:t>N</w:t>
      </w:r>
      <w:r w:rsidRPr="00890B0C">
        <w:rPr>
          <w:noProof/>
        </w:rPr>
        <w:tab/>
        <w:t>the guarantor is living</w:t>
      </w:r>
    </w:p>
    <w:p w14:paraId="4109174F" w14:textId="77777777" w:rsidR="009E61BC" w:rsidRPr="00890B0C" w:rsidRDefault="009E61BC">
      <w:pPr>
        <w:pStyle w:val="Heading4"/>
        <w:tabs>
          <w:tab w:val="num" w:pos="1440"/>
        </w:tabs>
        <w:rPr>
          <w:noProof/>
        </w:rPr>
      </w:pPr>
      <w:bookmarkStart w:id="877"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877"/>
    </w:p>
    <w:p w14:paraId="14D006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9CA737" w14:textId="77777777"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2"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13C79B56" w14:textId="77777777" w:rsidR="009E61BC" w:rsidRPr="00890B0C" w:rsidRDefault="009E61BC">
      <w:pPr>
        <w:pStyle w:val="NormalIndented"/>
        <w:rPr>
          <w:noProof/>
        </w:rPr>
      </w:pPr>
      <w:r w:rsidRPr="00890B0C">
        <w:rPr>
          <w:noProof/>
        </w:rPr>
        <w:t>Example:  This field would contain the value used for sliding-fee scale processing.</w:t>
      </w:r>
    </w:p>
    <w:p w14:paraId="6B9EE81D" w14:textId="77777777" w:rsidR="009E61BC" w:rsidRPr="00890B0C" w:rsidRDefault="009E61BC">
      <w:pPr>
        <w:pStyle w:val="Heading4"/>
        <w:tabs>
          <w:tab w:val="num" w:pos="1440"/>
        </w:tabs>
        <w:rPr>
          <w:noProof/>
        </w:rPr>
      </w:pPr>
      <w:bookmarkStart w:id="878"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878"/>
    </w:p>
    <w:p w14:paraId="4A3B9160" w14:textId="77777777" w:rsidR="00C344D6" w:rsidRDefault="00C344D6" w:rsidP="00C344D6">
      <w:pPr>
        <w:pStyle w:val="Components"/>
      </w:pPr>
      <w:r>
        <w:t>Components:  &lt;Price (MO)&gt; ^ &lt;Price Type (ID)&gt; ^ &lt;From Value (NM)&gt; ^ &lt;To Value (NM)&gt; ^ &lt;Range Units (CWE)&gt; ^ &lt;Range Type (ID)&gt;</w:t>
      </w:r>
    </w:p>
    <w:p w14:paraId="6A44FEFE" w14:textId="77777777" w:rsidR="00C344D6" w:rsidRDefault="00C344D6" w:rsidP="00C344D6">
      <w:pPr>
        <w:pStyle w:val="Components"/>
      </w:pPr>
      <w:r>
        <w:t>Subcomponents for Price (MO):  &lt;Quantity (NM)&gt; &amp; &lt;Denomination (ID)&gt;</w:t>
      </w:r>
    </w:p>
    <w:p w14:paraId="73F73E6C"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2A181"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1E9ABDD6" w14:textId="77777777" w:rsidR="009E61BC" w:rsidRPr="00890B0C" w:rsidRDefault="009E61BC">
      <w:pPr>
        <w:pStyle w:val="Heading4"/>
        <w:tabs>
          <w:tab w:val="num" w:pos="1440"/>
        </w:tabs>
        <w:rPr>
          <w:noProof/>
        </w:rPr>
      </w:pPr>
      <w:bookmarkStart w:id="879"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879"/>
    </w:p>
    <w:p w14:paraId="31718AD7"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6BE83A9C" w14:textId="77777777" w:rsidR="009E61BC" w:rsidRPr="00890B0C" w:rsidRDefault="009E61BC">
      <w:pPr>
        <w:pStyle w:val="Heading4"/>
        <w:tabs>
          <w:tab w:val="num" w:pos="1440"/>
        </w:tabs>
        <w:rPr>
          <w:noProof/>
        </w:rPr>
      </w:pPr>
      <w:bookmarkStart w:id="880"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880"/>
    </w:p>
    <w:p w14:paraId="471D7113"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F87D03A" w14:textId="77777777" w:rsidR="00C344D6" w:rsidRDefault="00C344D6" w:rsidP="00C344D6">
      <w:pPr>
        <w:pStyle w:val="Components"/>
      </w:pPr>
      <w:r>
        <w:t>Subcomponents for Assigning Authority (HD):  &lt;Namespace ID (IS)&gt; &amp; &lt;Universal ID (ST)&gt; &amp; &lt;Universal ID Type (ID)&gt;</w:t>
      </w:r>
    </w:p>
    <w:p w14:paraId="284C113F" w14:textId="77777777" w:rsidR="00C344D6" w:rsidRDefault="00C344D6" w:rsidP="00C344D6">
      <w:pPr>
        <w:pStyle w:val="Components"/>
      </w:pPr>
      <w:r>
        <w:t>Subcomponents for Assigning Facility (HD):  &lt;Namespace ID (IS)&gt; &amp; &lt;Universal ID (ST)&gt; &amp; &lt;Universal ID Type (ID)&gt;</w:t>
      </w:r>
    </w:p>
    <w:p w14:paraId="093E5F0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F56E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465FFF"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77DD7F51"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076A43C9" w14:textId="77777777" w:rsidR="009E61BC" w:rsidRPr="00890B0C" w:rsidRDefault="009E61BC">
      <w:pPr>
        <w:pStyle w:val="Heading4"/>
        <w:tabs>
          <w:tab w:val="num" w:pos="1440"/>
        </w:tabs>
        <w:rPr>
          <w:noProof/>
        </w:rPr>
      </w:pPr>
      <w:bookmarkStart w:id="881"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881"/>
    </w:p>
    <w:p w14:paraId="12B725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90650" w14:textId="77777777"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3"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3613E6EE" w14:textId="77777777" w:rsidR="009E61BC" w:rsidRPr="00890B0C" w:rsidRDefault="009E61BC">
      <w:pPr>
        <w:pStyle w:val="Heading4"/>
        <w:tabs>
          <w:tab w:val="num" w:pos="1440"/>
        </w:tabs>
        <w:rPr>
          <w:noProof/>
        </w:rPr>
      </w:pPr>
      <w:bookmarkStart w:id="882"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882"/>
    </w:p>
    <w:p w14:paraId="348F1752"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07E7CFA" w14:textId="77777777" w:rsidR="009E61BC" w:rsidRPr="00890B0C" w:rsidRDefault="009E61BC">
      <w:pPr>
        <w:pStyle w:val="Heading4"/>
        <w:tabs>
          <w:tab w:val="num" w:pos="1440"/>
        </w:tabs>
        <w:rPr>
          <w:noProof/>
        </w:rPr>
      </w:pPr>
      <w:bookmarkStart w:id="883"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883"/>
    </w:p>
    <w:p w14:paraId="3F8D7B01"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31B4BCB1" w14:textId="77777777" w:rsidR="009E61BC" w:rsidRPr="00890B0C" w:rsidRDefault="009E61BC">
      <w:pPr>
        <w:pStyle w:val="Heading4"/>
        <w:tabs>
          <w:tab w:val="num" w:pos="1440"/>
        </w:tabs>
        <w:rPr>
          <w:noProof/>
        </w:rPr>
      </w:pPr>
      <w:bookmarkStart w:id="884"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884"/>
    </w:p>
    <w:p w14:paraId="7DB798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59F506" w14:textId="77777777" w:rsidR="009E61BC" w:rsidRPr="00890B0C" w:rsidRDefault="009E61BC">
      <w:pPr>
        <w:pStyle w:val="NormalIndented"/>
        <w:rPr>
          <w:noProof/>
        </w:rPr>
      </w:pPr>
      <w:r w:rsidRPr="00890B0C">
        <w:rPr>
          <w:noProof/>
        </w:rPr>
        <w:t xml:space="preserve">Definition:  Identifies the specific living conditions of the guarantor.  Refer to </w:t>
      </w:r>
      <w:hyperlink r:id="rId164"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119AC31" w14:textId="77777777" w:rsidR="009E61BC" w:rsidRPr="00890B0C" w:rsidRDefault="009E61BC">
      <w:pPr>
        <w:pStyle w:val="Heading4"/>
        <w:tabs>
          <w:tab w:val="num" w:pos="1440"/>
        </w:tabs>
        <w:rPr>
          <w:noProof/>
        </w:rPr>
      </w:pPr>
      <w:bookmarkStart w:id="885" w:name="_Hlt1330983"/>
      <w:bookmarkStart w:id="886" w:name="_Toc1882090"/>
      <w:bookmarkEnd w:id="885"/>
      <w:r w:rsidRPr="00890B0C">
        <w:rPr>
          <w:noProof/>
        </w:rPr>
        <w:t>GT1-34   Ambulatory S</w:t>
      </w:r>
      <w:bookmarkStart w:id="887" w:name="_Hlt1330895"/>
      <w:bookmarkEnd w:id="887"/>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886"/>
    </w:p>
    <w:p w14:paraId="70EF92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1CD32" w14:textId="77777777"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5"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58B9D067" w14:textId="77777777" w:rsidR="009E61BC" w:rsidRPr="00890B0C" w:rsidRDefault="009E61BC">
      <w:pPr>
        <w:pStyle w:val="Heading4"/>
        <w:tabs>
          <w:tab w:val="num" w:pos="1440"/>
        </w:tabs>
        <w:rPr>
          <w:noProof/>
        </w:rPr>
      </w:pPr>
      <w:bookmarkStart w:id="888"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888"/>
    </w:p>
    <w:p w14:paraId="6B7CE61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31489" w14:textId="77777777"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6"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72879712" w14:textId="77777777" w:rsidR="009E61BC" w:rsidRPr="00890B0C" w:rsidRDefault="009E61BC">
      <w:pPr>
        <w:pStyle w:val="Heading4"/>
        <w:tabs>
          <w:tab w:val="num" w:pos="1440"/>
        </w:tabs>
        <w:rPr>
          <w:noProof/>
        </w:rPr>
      </w:pPr>
      <w:bookmarkStart w:id="889"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889"/>
    </w:p>
    <w:p w14:paraId="56BB7C6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A18191"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7"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5BF4904F" w14:textId="77777777" w:rsidR="009E61BC" w:rsidRPr="00890B0C" w:rsidRDefault="009E61BC">
      <w:pPr>
        <w:pStyle w:val="Heading4"/>
        <w:tabs>
          <w:tab w:val="num" w:pos="1440"/>
        </w:tabs>
        <w:rPr>
          <w:noProof/>
        </w:rPr>
      </w:pPr>
      <w:bookmarkStart w:id="890"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890"/>
    </w:p>
    <w:p w14:paraId="5051119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1DE251" w14:textId="77777777"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8"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2802A4D" w14:textId="77777777" w:rsidR="009E61BC" w:rsidRPr="00890B0C" w:rsidRDefault="009E61BC">
      <w:pPr>
        <w:pStyle w:val="Heading4"/>
        <w:tabs>
          <w:tab w:val="num" w:pos="1440"/>
        </w:tabs>
        <w:rPr>
          <w:noProof/>
        </w:rPr>
      </w:pPr>
      <w:bookmarkStart w:id="891"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891"/>
    </w:p>
    <w:p w14:paraId="09E37C8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D157E"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9"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79E7A6D" w14:textId="77777777" w:rsidR="009E61BC" w:rsidRPr="00890B0C" w:rsidRDefault="009E61BC">
      <w:pPr>
        <w:pStyle w:val="Heading4"/>
        <w:tabs>
          <w:tab w:val="num" w:pos="1440"/>
        </w:tabs>
        <w:rPr>
          <w:noProof/>
        </w:rPr>
      </w:pPr>
      <w:bookmarkStart w:id="892"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892"/>
    </w:p>
    <w:p w14:paraId="35CB754D" w14:textId="77777777"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0" w:anchor="HL70136" w:history="1">
        <w:r>
          <w:rPr>
            <w:rStyle w:val="ReferenceHL7Table"/>
          </w:rPr>
          <w:t>HL7 Table 0136 - Yes/no Indicator</w:t>
        </w:r>
      </w:hyperlink>
      <w:r w:rsidRPr="00890B0C">
        <w:rPr>
          <w:noProof/>
        </w:rPr>
        <w:t xml:space="preserve"> for valid values.</w:t>
      </w:r>
    </w:p>
    <w:p w14:paraId="595FCC4F" w14:textId="77777777" w:rsidR="009E61BC" w:rsidRPr="00890B0C" w:rsidRDefault="009E61BC">
      <w:pPr>
        <w:pStyle w:val="NormalList"/>
        <w:rPr>
          <w:noProof/>
        </w:rPr>
      </w:pPr>
      <w:r w:rsidRPr="00890B0C">
        <w:rPr>
          <w:noProof/>
        </w:rPr>
        <w:t>Y</w:t>
      </w:r>
      <w:r w:rsidRPr="00890B0C">
        <w:rPr>
          <w:noProof/>
        </w:rPr>
        <w:tab/>
        <w:t>restrict access</w:t>
      </w:r>
    </w:p>
    <w:p w14:paraId="4B2DDB86" w14:textId="77777777" w:rsidR="009E61BC" w:rsidRPr="00890B0C" w:rsidRDefault="009E61BC">
      <w:pPr>
        <w:pStyle w:val="NormalList"/>
        <w:rPr>
          <w:noProof/>
        </w:rPr>
      </w:pPr>
      <w:r w:rsidRPr="00890B0C">
        <w:rPr>
          <w:noProof/>
        </w:rPr>
        <w:t>N</w:t>
      </w:r>
      <w:r w:rsidRPr="00890B0C">
        <w:rPr>
          <w:noProof/>
        </w:rPr>
        <w:tab/>
        <w:t>do not restrict access</w:t>
      </w:r>
    </w:p>
    <w:p w14:paraId="394B81F1" w14:textId="77777777" w:rsidR="009E61BC" w:rsidRPr="00890B0C" w:rsidRDefault="009E61BC">
      <w:pPr>
        <w:pStyle w:val="Heading4"/>
        <w:tabs>
          <w:tab w:val="num" w:pos="1440"/>
        </w:tabs>
        <w:rPr>
          <w:noProof/>
        </w:rPr>
      </w:pPr>
      <w:bookmarkStart w:id="893"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893"/>
    </w:p>
    <w:p w14:paraId="20C4C1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3AB2D9" w14:textId="77777777"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1"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61EC1329" w14:textId="77777777" w:rsidR="009E61BC" w:rsidRPr="00890B0C" w:rsidRDefault="009E61BC">
      <w:pPr>
        <w:pStyle w:val="Heading4"/>
        <w:tabs>
          <w:tab w:val="num" w:pos="1440"/>
        </w:tabs>
        <w:rPr>
          <w:noProof/>
        </w:rPr>
      </w:pPr>
      <w:bookmarkStart w:id="894"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894"/>
    </w:p>
    <w:p w14:paraId="38A7EE0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64409E" w14:textId="77777777"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2"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2A0FA359" w14:textId="77777777" w:rsidR="009E61BC" w:rsidRPr="00890B0C" w:rsidRDefault="009E61BC">
      <w:pPr>
        <w:pStyle w:val="Heading4"/>
        <w:tabs>
          <w:tab w:val="num" w:pos="1440"/>
        </w:tabs>
        <w:rPr>
          <w:noProof/>
        </w:rPr>
      </w:pPr>
      <w:bookmarkStart w:id="895"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895"/>
    </w:p>
    <w:p w14:paraId="34FA5E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412E32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3A0B6A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C88C0"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5567044B" w14:textId="77777777" w:rsidR="009E61BC" w:rsidRPr="00890B0C" w:rsidRDefault="009E61BC">
      <w:pPr>
        <w:pStyle w:val="Heading4"/>
        <w:tabs>
          <w:tab w:val="num" w:pos="1440"/>
        </w:tabs>
        <w:rPr>
          <w:noProof/>
        </w:rPr>
      </w:pPr>
      <w:bookmarkStart w:id="896"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896"/>
    </w:p>
    <w:p w14:paraId="6C1C833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2CA3F" w14:textId="77777777"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3"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437590B4" w14:textId="77777777" w:rsidR="009E61BC" w:rsidRPr="00890B0C" w:rsidRDefault="009E61BC">
      <w:pPr>
        <w:pStyle w:val="Heading4"/>
        <w:tabs>
          <w:tab w:val="num" w:pos="1440"/>
        </w:tabs>
        <w:rPr>
          <w:noProof/>
        </w:rPr>
      </w:pPr>
      <w:bookmarkStart w:id="897" w:name="_Hlt479435327"/>
      <w:bookmarkStart w:id="898" w:name="_Toc1882100"/>
      <w:bookmarkEnd w:id="897"/>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898"/>
    </w:p>
    <w:p w14:paraId="103D1D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5C9C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4"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A3BBF66" w14:textId="77777777" w:rsidR="009E61BC" w:rsidRPr="00890B0C" w:rsidRDefault="009E61BC">
      <w:pPr>
        <w:pStyle w:val="Heading4"/>
        <w:tabs>
          <w:tab w:val="num" w:pos="1440"/>
        </w:tabs>
        <w:rPr>
          <w:noProof/>
        </w:rPr>
      </w:pPr>
      <w:bookmarkStart w:id="899"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899"/>
    </w:p>
    <w:p w14:paraId="412A848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72BB63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F94CA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E1D6D"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1FBB9D04"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7B8378B1" w14:textId="77777777" w:rsidR="009E61BC" w:rsidRPr="00890B0C" w:rsidRDefault="009E61BC">
      <w:pPr>
        <w:pStyle w:val="Heading4"/>
        <w:tabs>
          <w:tab w:val="num" w:pos="1440"/>
        </w:tabs>
        <w:rPr>
          <w:noProof/>
        </w:rPr>
      </w:pPr>
      <w:bookmarkStart w:id="900"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900"/>
    </w:p>
    <w:p w14:paraId="7DBA211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95A82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60F72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646D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D0999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64481318" w14:textId="77777777" w:rsidR="009E61BC" w:rsidRPr="00890B0C" w:rsidRDefault="009E61BC">
      <w:pPr>
        <w:pStyle w:val="Heading4"/>
        <w:tabs>
          <w:tab w:val="num" w:pos="1440"/>
        </w:tabs>
        <w:rPr>
          <w:noProof/>
        </w:rPr>
      </w:pPr>
      <w:bookmarkStart w:id="901"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901"/>
    </w:p>
    <w:p w14:paraId="3C11756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2E484" w14:textId="77777777"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5"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995507B" w14:textId="77777777" w:rsidR="009E61BC" w:rsidRPr="00890B0C" w:rsidRDefault="009E61BC">
      <w:pPr>
        <w:pStyle w:val="Heading4"/>
        <w:tabs>
          <w:tab w:val="num" w:pos="1440"/>
        </w:tabs>
        <w:rPr>
          <w:noProof/>
        </w:rPr>
      </w:pPr>
      <w:bookmarkStart w:id="902"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902"/>
    </w:p>
    <w:p w14:paraId="603D3E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9FEAB6" w14:textId="77777777"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6"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FC1B97" w14:textId="77777777" w:rsidR="009E61BC" w:rsidRPr="00890B0C" w:rsidRDefault="009E61BC">
      <w:pPr>
        <w:pStyle w:val="Heading4"/>
        <w:tabs>
          <w:tab w:val="num" w:pos="1440"/>
        </w:tabs>
        <w:rPr>
          <w:noProof/>
        </w:rPr>
      </w:pPr>
      <w:bookmarkStart w:id="903"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903"/>
    </w:p>
    <w:p w14:paraId="77BB30AA"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6346EE87" w14:textId="77777777" w:rsidR="009E61BC" w:rsidRPr="00890B0C" w:rsidRDefault="009E61BC">
      <w:pPr>
        <w:pStyle w:val="Heading4"/>
        <w:tabs>
          <w:tab w:val="num" w:pos="1440"/>
        </w:tabs>
        <w:rPr>
          <w:noProof/>
        </w:rPr>
      </w:pPr>
      <w:bookmarkStart w:id="904"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904"/>
    </w:p>
    <w:p w14:paraId="3339AC27" w14:textId="77777777" w:rsidR="00C344D6" w:rsidRDefault="00C344D6" w:rsidP="00C344D6">
      <w:pPr>
        <w:pStyle w:val="Components"/>
      </w:pPr>
      <w:bookmarkStart w:id="905" w:name="JCCComponent"/>
      <w:r>
        <w:t>Components:  &lt;Job Code (CWE)&gt; ^ &lt;Job Class (CWE)&gt; ^ &lt;Job Description Text (TX)&gt;</w:t>
      </w:r>
    </w:p>
    <w:p w14:paraId="468E185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919C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05"/>
    </w:p>
    <w:p w14:paraId="136E9C0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1565270B" w14:textId="77777777" w:rsidR="009E61BC" w:rsidRPr="00890B0C" w:rsidRDefault="009E61BC">
      <w:pPr>
        <w:pStyle w:val="Heading4"/>
        <w:tabs>
          <w:tab w:val="num" w:pos="1440"/>
        </w:tabs>
        <w:rPr>
          <w:noProof/>
        </w:rPr>
      </w:pPr>
      <w:bookmarkStart w:id="906" w:name="GT1_51"/>
      <w:bookmarkStart w:id="907" w:name="_Toc1882107"/>
      <w:r w:rsidRPr="00890B0C">
        <w:rPr>
          <w:noProof/>
        </w:rPr>
        <w:t>GT1-51   Guarantor Employer</w:t>
      </w:r>
      <w:r>
        <w:rPr>
          <w:noProof/>
        </w:rPr>
        <w:t>'</w:t>
      </w:r>
      <w:r w:rsidRPr="00890B0C">
        <w:rPr>
          <w:noProof/>
        </w:rPr>
        <w:t>s Organization Name</w:t>
      </w:r>
      <w:bookmarkEnd w:id="906"/>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907"/>
    </w:p>
    <w:p w14:paraId="64978AB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B07CE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B439CE" w14:textId="77777777" w:rsidR="00C344D6" w:rsidRDefault="00C344D6" w:rsidP="00C344D6">
      <w:pPr>
        <w:pStyle w:val="Components"/>
      </w:pPr>
      <w:r>
        <w:lastRenderedPageBreak/>
        <w:t>Subcomponents for Assigning Authority (HD):  &lt;Namespace ID (IS)&gt; &amp; &lt;Universal ID (ST)&gt; &amp; &lt;Universal ID Type (ID)&gt;</w:t>
      </w:r>
    </w:p>
    <w:p w14:paraId="1A1A5ACC" w14:textId="77777777" w:rsidR="00C344D6" w:rsidRDefault="00C344D6" w:rsidP="00C344D6">
      <w:pPr>
        <w:pStyle w:val="Components"/>
      </w:pPr>
      <w:r>
        <w:t>Subcomponents for Assigning Facility (HD):  &lt;Namespace ID (IS)&gt; &amp; &lt;Universal ID (ST)&gt; &amp; &lt;Universal ID Type (ID)&gt;</w:t>
      </w:r>
    </w:p>
    <w:p w14:paraId="0019F81D"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F502641" w14:textId="77777777" w:rsidR="009E61BC" w:rsidRPr="00890B0C" w:rsidRDefault="009E61BC">
      <w:pPr>
        <w:pStyle w:val="Heading4"/>
        <w:tabs>
          <w:tab w:val="num" w:pos="1440"/>
        </w:tabs>
        <w:rPr>
          <w:noProof/>
        </w:rPr>
      </w:pPr>
      <w:bookmarkStart w:id="908"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908"/>
    </w:p>
    <w:p w14:paraId="40D894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D480BC" w14:textId="77777777"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7"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265B95F3" w14:textId="77777777" w:rsidR="009E61BC" w:rsidRPr="00890B0C" w:rsidRDefault="009E61BC">
      <w:pPr>
        <w:pStyle w:val="Heading4"/>
        <w:tabs>
          <w:tab w:val="num" w:pos="1440"/>
        </w:tabs>
        <w:rPr>
          <w:noProof/>
        </w:rPr>
      </w:pPr>
      <w:bookmarkStart w:id="909"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909"/>
    </w:p>
    <w:p w14:paraId="2294431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DEFC49" w14:textId="77777777"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8"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01814D12" w14:textId="77777777" w:rsidR="009E61BC" w:rsidRPr="00890B0C" w:rsidRDefault="009E61BC">
      <w:pPr>
        <w:pStyle w:val="Heading4"/>
        <w:tabs>
          <w:tab w:val="num" w:pos="1440"/>
        </w:tabs>
        <w:rPr>
          <w:noProof/>
        </w:rPr>
      </w:pPr>
      <w:bookmarkStart w:id="910"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910"/>
    </w:p>
    <w:p w14:paraId="58766921" w14:textId="77777777" w:rsidR="00C344D6" w:rsidRDefault="00C344D6" w:rsidP="00C344D6">
      <w:pPr>
        <w:pStyle w:val="Components"/>
      </w:pPr>
      <w:bookmarkStart w:id="911" w:name="FCComponent"/>
      <w:r>
        <w:t>Components:  &lt;Financial Class Code (CWE)&gt; ^ &lt;Effective Date (DTM)&gt;</w:t>
      </w:r>
    </w:p>
    <w:p w14:paraId="51ABFCAB"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11"/>
    </w:p>
    <w:p w14:paraId="4E08FDB8" w14:textId="77777777" w:rsidR="009E61BC" w:rsidRPr="00890B0C" w:rsidRDefault="009E61BC">
      <w:pPr>
        <w:pStyle w:val="NormalIndented"/>
        <w:rPr>
          <w:noProof/>
        </w:rPr>
      </w:pPr>
      <w:r w:rsidRPr="00890B0C">
        <w:rPr>
          <w:noProof/>
        </w:rPr>
        <w:t xml:space="preserve">Definition:  This field contains </w:t>
      </w:r>
      <w:bookmarkStart w:id="912" w:name="_Toc346777024"/>
      <w:bookmarkStart w:id="913" w:name="_Toc346777061"/>
      <w:bookmarkStart w:id="914" w:name="_Toc348245497"/>
      <w:bookmarkStart w:id="915" w:name="_Toc348245567"/>
      <w:bookmarkStart w:id="916" w:name="_Toc348259082"/>
      <w:bookmarkStart w:id="917" w:name="_Toc348340236"/>
      <w:bookmarkEnd w:id="912"/>
      <w:bookmarkEnd w:id="913"/>
      <w:bookmarkEnd w:id="914"/>
      <w:bookmarkEnd w:id="915"/>
      <w:bookmarkEnd w:id="916"/>
      <w:bookmarkEnd w:id="917"/>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918" w:name="_Toc1882111"/>
    </w:p>
    <w:p w14:paraId="49FA4E44"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918"/>
    </w:p>
    <w:p w14:paraId="2299590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FA1319" w14:textId="77777777"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9"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67BB9BF1"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235A621E"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5D72CC26"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180EB0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6A695" w14:textId="77777777" w:rsidR="009E61BC" w:rsidRPr="00890B0C" w:rsidRDefault="009E61BC">
      <w:pPr>
        <w:pStyle w:val="NormalIndented"/>
        <w:rPr>
          <w:noProof/>
        </w:rPr>
      </w:pPr>
      <w:r w:rsidRPr="00890B0C">
        <w:rPr>
          <w:noProof/>
        </w:rPr>
        <w:t xml:space="preserve">Definition:  This field identifies the type of VIP for the guarantor.  Refer to </w:t>
      </w:r>
      <w:hyperlink r:id="rId180"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425148DE" w14:textId="77777777" w:rsidR="009E61BC" w:rsidRPr="00890B0C" w:rsidRDefault="009E61BC">
      <w:pPr>
        <w:pStyle w:val="Heading3"/>
        <w:rPr>
          <w:noProof/>
        </w:rPr>
      </w:pPr>
      <w:bookmarkStart w:id="919" w:name="_Hlt1757722"/>
      <w:bookmarkStart w:id="920" w:name="_Toc346777011"/>
      <w:bookmarkStart w:id="921" w:name="_Toc346777048"/>
      <w:bookmarkStart w:id="922" w:name="_Toc348245484"/>
      <w:bookmarkStart w:id="923" w:name="_Toc348245554"/>
      <w:bookmarkStart w:id="924" w:name="_Toc348259069"/>
      <w:bookmarkStart w:id="925" w:name="_Toc348340223"/>
      <w:bookmarkStart w:id="926" w:name="_Toc359236266"/>
      <w:bookmarkStart w:id="927" w:name="_Toc1882112"/>
      <w:bookmarkStart w:id="928" w:name="_Toc89062831"/>
      <w:bookmarkStart w:id="929" w:name="_Toc20321551"/>
      <w:bookmarkStart w:id="930" w:name="_Toc27825963"/>
      <w:bookmarkEnd w:id="919"/>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931" w:name="_Hlt1757690"/>
      <w:r w:rsidRPr="00890B0C">
        <w:rPr>
          <w:noProof/>
        </w:rPr>
        <w:t xml:space="preserve"> Insurance</w:t>
      </w:r>
      <w:bookmarkEnd w:id="920"/>
      <w:bookmarkEnd w:id="921"/>
      <w:bookmarkEnd w:id="922"/>
      <w:bookmarkEnd w:id="923"/>
      <w:bookmarkEnd w:id="924"/>
      <w:bookmarkEnd w:id="925"/>
      <w:r w:rsidRPr="00890B0C">
        <w:rPr>
          <w:noProof/>
        </w:rPr>
        <w:t xml:space="preserve"> Se</w:t>
      </w:r>
      <w:bookmarkEnd w:id="931"/>
      <w:r w:rsidRPr="00890B0C">
        <w:rPr>
          <w:noProof/>
        </w:rPr>
        <w:t>gment</w:t>
      </w:r>
      <w:bookmarkEnd w:id="926"/>
      <w:bookmarkEnd w:id="927"/>
      <w:bookmarkEnd w:id="928"/>
      <w:bookmarkEnd w:id="929"/>
      <w:bookmarkEnd w:id="930"/>
      <w:r w:rsidR="005B65F4" w:rsidRPr="00890B0C">
        <w:rPr>
          <w:noProof/>
        </w:rPr>
        <w:fldChar w:fldCharType="begin"/>
      </w:r>
      <w:r w:rsidRPr="00890B0C">
        <w:rPr>
          <w:noProof/>
        </w:rPr>
        <w:instrText>XE "insurance segment"</w:instrText>
      </w:r>
      <w:r w:rsidR="005B65F4" w:rsidRPr="00890B0C">
        <w:rPr>
          <w:noProof/>
        </w:rPr>
        <w:fldChar w:fldCharType="end"/>
      </w:r>
    </w:p>
    <w:p w14:paraId="436542F7"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1EC6E12A" w14:textId="77777777" w:rsidR="009E61BC" w:rsidRPr="00890B0C" w:rsidRDefault="009E61BC">
      <w:pPr>
        <w:pStyle w:val="AttributeTableCaption"/>
        <w:rPr>
          <w:noProof/>
        </w:rPr>
      </w:pPr>
      <w:bookmarkStart w:id="932" w:name="IN1"/>
      <w:r w:rsidRPr="00890B0C">
        <w:rPr>
          <w:noProof/>
        </w:rPr>
        <w:t>HL7 Attribute Table - IN1</w:t>
      </w:r>
      <w:bookmarkEnd w:id="932"/>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034E6C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EB8BD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03D8A8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3F79B6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7D11BA1F"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1E334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DA1A93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DE5AA4D"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EC3277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FCDAB64" w14:textId="77777777" w:rsidR="009E61BC" w:rsidRPr="00890B0C" w:rsidRDefault="009E61BC">
            <w:pPr>
              <w:pStyle w:val="AttributeTableHeader"/>
              <w:jc w:val="left"/>
              <w:rPr>
                <w:noProof/>
              </w:rPr>
            </w:pPr>
            <w:r w:rsidRPr="00890B0C">
              <w:rPr>
                <w:noProof/>
              </w:rPr>
              <w:t>ELEMENT NAME</w:t>
            </w:r>
          </w:p>
        </w:tc>
      </w:tr>
      <w:tr w:rsidR="009F20B7" w:rsidRPr="009E61BC" w14:paraId="1CA81B7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8865D2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AF5FA2"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F484E3"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9AC82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AFD4D7E"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4292C5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C29EB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4F3BC7"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76B519B5" w14:textId="77777777" w:rsidR="009E61BC" w:rsidRPr="00890B0C" w:rsidRDefault="009E61BC">
            <w:pPr>
              <w:pStyle w:val="AttributeTableBody"/>
              <w:jc w:val="left"/>
              <w:rPr>
                <w:noProof/>
              </w:rPr>
            </w:pPr>
            <w:r w:rsidRPr="00890B0C">
              <w:rPr>
                <w:noProof/>
              </w:rPr>
              <w:t>Set ID - IN1</w:t>
            </w:r>
          </w:p>
        </w:tc>
      </w:tr>
      <w:tr w:rsidR="009F20B7" w:rsidRPr="009E61BC" w14:paraId="1D93DFB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3318B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B483F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0917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A243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DBB6E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A05B2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89932" w14:textId="77777777" w:rsidR="009E61BC" w:rsidRPr="00890B0C" w:rsidRDefault="00C45560">
            <w:pPr>
              <w:pStyle w:val="AttributeTableBody"/>
              <w:rPr>
                <w:rStyle w:val="HyperlinkTable"/>
                <w:noProof/>
              </w:rPr>
            </w:pPr>
            <w:hyperlink r:id="rId181" w:anchor="HL70072" w:history="1">
              <w:r w:rsidR="009E61BC" w:rsidRPr="00890B0C">
                <w:rPr>
                  <w:rStyle w:val="HyperlinkTable"/>
                  <w:noProof/>
                </w:rPr>
                <w:t>00</w:t>
              </w:r>
              <w:bookmarkStart w:id="933" w:name="_Hlt479435551"/>
              <w:r w:rsidR="009E61BC" w:rsidRPr="00890B0C">
                <w:rPr>
                  <w:rStyle w:val="HyperlinkTable"/>
                  <w:noProof/>
                </w:rPr>
                <w:t>7</w:t>
              </w:r>
              <w:bookmarkEnd w:id="933"/>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6A09D446"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16217BB7" w14:textId="77777777" w:rsidR="009E61BC" w:rsidRPr="00890B0C" w:rsidRDefault="009E61BC">
            <w:pPr>
              <w:pStyle w:val="AttributeTableBody"/>
              <w:jc w:val="left"/>
              <w:rPr>
                <w:noProof/>
              </w:rPr>
            </w:pPr>
            <w:r w:rsidRPr="00890B0C">
              <w:rPr>
                <w:noProof/>
              </w:rPr>
              <w:t>Health Plan ID</w:t>
            </w:r>
          </w:p>
        </w:tc>
      </w:tr>
      <w:tr w:rsidR="009F20B7" w:rsidRPr="009E61BC" w14:paraId="1D1B9DB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B41B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493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4DB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214A5F"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42F04D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ADA70C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251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4B739"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6BC5C4CB" w14:textId="77777777" w:rsidR="009E61BC" w:rsidRPr="00890B0C" w:rsidRDefault="009E61BC">
            <w:pPr>
              <w:pStyle w:val="AttributeTableBody"/>
              <w:jc w:val="left"/>
              <w:rPr>
                <w:noProof/>
              </w:rPr>
            </w:pPr>
            <w:r w:rsidRPr="00890B0C">
              <w:rPr>
                <w:noProof/>
              </w:rPr>
              <w:t>Insurance Company ID</w:t>
            </w:r>
          </w:p>
        </w:tc>
      </w:tr>
      <w:tr w:rsidR="009F20B7" w:rsidRPr="009E61BC" w14:paraId="458BC45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DC2E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EAB00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B372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FBC3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E347D2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EB1D5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51A5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D8D20"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242BF612" w14:textId="77777777" w:rsidR="009E61BC" w:rsidRPr="00890B0C" w:rsidRDefault="009E61BC">
            <w:pPr>
              <w:pStyle w:val="AttributeTableBody"/>
              <w:jc w:val="left"/>
              <w:rPr>
                <w:noProof/>
              </w:rPr>
            </w:pPr>
            <w:r w:rsidRPr="00890B0C">
              <w:rPr>
                <w:noProof/>
              </w:rPr>
              <w:t>Insurance Company Name</w:t>
            </w:r>
          </w:p>
        </w:tc>
      </w:tr>
      <w:tr w:rsidR="009F20B7" w:rsidRPr="009E61BC" w14:paraId="6933F7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F71E9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C5E0F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870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04F7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40468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8236D4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2233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C0222"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025A9C89" w14:textId="77777777" w:rsidR="009E61BC" w:rsidRPr="00890B0C" w:rsidRDefault="009E61BC">
            <w:pPr>
              <w:pStyle w:val="AttributeTableBody"/>
              <w:jc w:val="left"/>
              <w:rPr>
                <w:noProof/>
              </w:rPr>
            </w:pPr>
            <w:r w:rsidRPr="00890B0C">
              <w:rPr>
                <w:noProof/>
              </w:rPr>
              <w:t>Insurance Company Address</w:t>
            </w:r>
          </w:p>
        </w:tc>
      </w:tr>
      <w:tr w:rsidR="009F20B7" w:rsidRPr="009E61BC" w14:paraId="0FC3F6F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AAF180"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DFF79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96C2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5FDA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F4033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FBF5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8FA67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9498"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2CD558FF" w14:textId="77777777" w:rsidR="009E61BC" w:rsidRPr="00890B0C" w:rsidRDefault="009E61BC">
            <w:pPr>
              <w:pStyle w:val="AttributeTableBody"/>
              <w:jc w:val="left"/>
              <w:rPr>
                <w:noProof/>
              </w:rPr>
            </w:pPr>
            <w:r w:rsidRPr="00890B0C">
              <w:rPr>
                <w:noProof/>
              </w:rPr>
              <w:t>Insurance Co Contact Person</w:t>
            </w:r>
          </w:p>
        </w:tc>
      </w:tr>
      <w:tr w:rsidR="009F20B7" w:rsidRPr="009E61BC" w14:paraId="2D736A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E56041"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9AA7C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D66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0653D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9CAA7E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9767F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17C20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9DFC6"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A0A6FE4" w14:textId="77777777" w:rsidR="009E61BC" w:rsidRPr="00890B0C" w:rsidRDefault="009E61BC">
            <w:pPr>
              <w:pStyle w:val="AttributeTableBody"/>
              <w:jc w:val="left"/>
              <w:rPr>
                <w:noProof/>
              </w:rPr>
            </w:pPr>
            <w:r w:rsidRPr="00890B0C">
              <w:rPr>
                <w:noProof/>
              </w:rPr>
              <w:t>Insurance Co Phone Number</w:t>
            </w:r>
          </w:p>
        </w:tc>
      </w:tr>
      <w:tr w:rsidR="009F20B7" w:rsidRPr="009E61BC" w14:paraId="1E24B76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BD23DA"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61544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EEE87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058A8B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44C86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02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6A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1264C"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31D6F293" w14:textId="77777777" w:rsidR="009E61BC" w:rsidRPr="00890B0C" w:rsidRDefault="009E61BC">
            <w:pPr>
              <w:pStyle w:val="AttributeTableBody"/>
              <w:jc w:val="left"/>
              <w:rPr>
                <w:noProof/>
              </w:rPr>
            </w:pPr>
            <w:r w:rsidRPr="00890B0C">
              <w:rPr>
                <w:noProof/>
              </w:rPr>
              <w:t>Group Number</w:t>
            </w:r>
          </w:p>
        </w:tc>
      </w:tr>
      <w:tr w:rsidR="009F20B7" w:rsidRPr="009E61BC" w14:paraId="226F5D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9C1D79"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D2349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89E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5490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CAE2F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DA1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0EE9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FBD73"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5D83C026" w14:textId="77777777" w:rsidR="009E61BC" w:rsidRPr="00890B0C" w:rsidRDefault="009E61BC">
            <w:pPr>
              <w:pStyle w:val="AttributeTableBody"/>
              <w:jc w:val="left"/>
              <w:rPr>
                <w:noProof/>
              </w:rPr>
            </w:pPr>
            <w:r w:rsidRPr="00890B0C">
              <w:rPr>
                <w:noProof/>
              </w:rPr>
              <w:t>Group Name</w:t>
            </w:r>
          </w:p>
        </w:tc>
      </w:tr>
      <w:tr w:rsidR="009F20B7" w:rsidRPr="009E61BC" w14:paraId="1D9FE08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64CBB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6E79E4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07E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9849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0909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3FE05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88E9D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A82C3"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9B77211"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4423E5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745EA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060D3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5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7D3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45ABF8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ABA9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B614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97277"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0B8FF38"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2CDD018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4D1BB"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755EB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5C6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D381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51ADE5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4893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968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034F7"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0F3CDC52" w14:textId="77777777" w:rsidR="009E61BC" w:rsidRPr="00890B0C" w:rsidRDefault="009E61BC">
            <w:pPr>
              <w:pStyle w:val="AttributeTableBody"/>
              <w:jc w:val="left"/>
              <w:rPr>
                <w:noProof/>
              </w:rPr>
            </w:pPr>
            <w:r w:rsidRPr="00890B0C">
              <w:rPr>
                <w:noProof/>
              </w:rPr>
              <w:t>Plan Effective Date</w:t>
            </w:r>
          </w:p>
        </w:tc>
      </w:tr>
      <w:tr w:rsidR="009F20B7" w:rsidRPr="009E61BC" w14:paraId="766D6C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90FD79"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658EB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C6B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99AEC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2D286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721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890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DFEE4"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46383C48" w14:textId="77777777" w:rsidR="009E61BC" w:rsidRPr="00890B0C" w:rsidRDefault="009E61BC">
            <w:pPr>
              <w:pStyle w:val="AttributeTableBody"/>
              <w:jc w:val="left"/>
              <w:rPr>
                <w:noProof/>
              </w:rPr>
            </w:pPr>
            <w:r w:rsidRPr="00890B0C">
              <w:rPr>
                <w:noProof/>
              </w:rPr>
              <w:t>Plan Expiration Date</w:t>
            </w:r>
          </w:p>
        </w:tc>
      </w:tr>
      <w:tr w:rsidR="009F20B7" w:rsidRPr="009E61BC" w14:paraId="369A2E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ED012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55122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56A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1CE52C"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69075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F838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0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6D368"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405922D5" w14:textId="77777777" w:rsidR="009E61BC" w:rsidRPr="00890B0C" w:rsidRDefault="009E61BC">
            <w:pPr>
              <w:pStyle w:val="AttributeTableBody"/>
              <w:jc w:val="left"/>
              <w:rPr>
                <w:noProof/>
              </w:rPr>
            </w:pPr>
            <w:r w:rsidRPr="00890B0C">
              <w:rPr>
                <w:noProof/>
              </w:rPr>
              <w:t>Authorization Information</w:t>
            </w:r>
          </w:p>
        </w:tc>
      </w:tr>
      <w:tr w:rsidR="009F20B7" w:rsidRPr="009E61BC" w14:paraId="0D407C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F11EE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43AF5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E0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A143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9B8C6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B533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57778" w14:textId="77777777" w:rsidR="009E61BC" w:rsidRPr="00890B0C" w:rsidRDefault="00C45560">
            <w:pPr>
              <w:pStyle w:val="AttributeTableBody"/>
              <w:rPr>
                <w:rStyle w:val="HyperlinkTable"/>
                <w:noProof/>
              </w:rPr>
            </w:pPr>
            <w:hyperlink r:id="rId182"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2B14F9CE"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5EC02B0D" w14:textId="77777777" w:rsidR="009E61BC" w:rsidRPr="00890B0C" w:rsidRDefault="009E61BC">
            <w:pPr>
              <w:pStyle w:val="AttributeTableBody"/>
              <w:jc w:val="left"/>
              <w:rPr>
                <w:noProof/>
              </w:rPr>
            </w:pPr>
            <w:r w:rsidRPr="00890B0C">
              <w:rPr>
                <w:noProof/>
              </w:rPr>
              <w:t>Plan Type</w:t>
            </w:r>
          </w:p>
        </w:tc>
      </w:tr>
      <w:tr w:rsidR="009F20B7" w:rsidRPr="009E61BC" w14:paraId="3AD943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E3A887"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21C55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CC2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F044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430532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73FB7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183E2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BA86B"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D98D2BD" w14:textId="77777777" w:rsidR="009E61BC" w:rsidRPr="00890B0C" w:rsidRDefault="009E61BC">
            <w:pPr>
              <w:pStyle w:val="AttributeTableBody"/>
              <w:jc w:val="left"/>
              <w:rPr>
                <w:noProof/>
              </w:rPr>
            </w:pPr>
            <w:r w:rsidRPr="00890B0C">
              <w:rPr>
                <w:noProof/>
              </w:rPr>
              <w:t>Name Of Insured</w:t>
            </w:r>
          </w:p>
        </w:tc>
      </w:tr>
      <w:tr w:rsidR="009F20B7" w:rsidRPr="009E61BC" w14:paraId="6B41AB0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F2D6C3"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25C0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DF1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B45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682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97DA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8C186" w14:textId="77777777" w:rsidR="009E61BC" w:rsidRPr="00546B8A" w:rsidRDefault="00C45560">
            <w:pPr>
              <w:pStyle w:val="AttributeTableBody"/>
              <w:rPr>
                <w:rStyle w:val="HyperlinkTable"/>
              </w:rPr>
            </w:pPr>
            <w:hyperlink r:id="rId183"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51E51290"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5C05F2D5"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62A4A4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4AD042"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3E244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9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D19A8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6224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6A4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487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7247"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34ACC23E"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39F0F2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369DA0"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0749F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BCAD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0F3AC"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2A0B9F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0C1B1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A7734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A0D8C"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04869439"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6D6876D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1F1E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8FA19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BA34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347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B06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D41E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6D9C8" w14:textId="77777777" w:rsidR="009E61BC" w:rsidRPr="00890B0C" w:rsidRDefault="00C45560">
            <w:pPr>
              <w:pStyle w:val="AttributeTableBody"/>
              <w:rPr>
                <w:rStyle w:val="HyperlinkTable"/>
                <w:noProof/>
              </w:rPr>
            </w:pPr>
            <w:hyperlink r:id="rId184"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77FD8D58"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552451F1" w14:textId="77777777" w:rsidR="009E61BC" w:rsidRPr="00890B0C" w:rsidRDefault="009E61BC">
            <w:pPr>
              <w:pStyle w:val="AttributeTableBody"/>
              <w:jc w:val="left"/>
              <w:rPr>
                <w:noProof/>
              </w:rPr>
            </w:pPr>
            <w:r w:rsidRPr="00890B0C">
              <w:rPr>
                <w:noProof/>
              </w:rPr>
              <w:t>Assignment Of Benefits</w:t>
            </w:r>
          </w:p>
        </w:tc>
      </w:tr>
      <w:tr w:rsidR="009F20B7" w:rsidRPr="009E61BC" w14:paraId="54E7E7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A3422F"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212EF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63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0175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F6A0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7AB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B70B1" w14:textId="77777777" w:rsidR="009E61BC" w:rsidRPr="00890B0C" w:rsidRDefault="00C45560">
            <w:pPr>
              <w:pStyle w:val="AttributeTableBody"/>
              <w:rPr>
                <w:rStyle w:val="HyperlinkTable"/>
                <w:noProof/>
              </w:rPr>
            </w:pPr>
            <w:hyperlink r:id="rId185"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3D6F3096"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6DA7AEC0" w14:textId="77777777" w:rsidR="009E61BC" w:rsidRPr="00890B0C" w:rsidRDefault="009E61BC">
            <w:pPr>
              <w:pStyle w:val="AttributeTableBody"/>
              <w:jc w:val="left"/>
              <w:rPr>
                <w:noProof/>
              </w:rPr>
            </w:pPr>
            <w:r w:rsidRPr="00890B0C">
              <w:rPr>
                <w:noProof/>
              </w:rPr>
              <w:t>Coordination Of Benefits</w:t>
            </w:r>
          </w:p>
        </w:tc>
      </w:tr>
      <w:tr w:rsidR="009F20B7" w:rsidRPr="009E61BC" w14:paraId="303D7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FB4544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410FE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549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02E7F0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CCC6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37F5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68F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C121A"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05AF46D8" w14:textId="77777777" w:rsidR="009E61BC" w:rsidRPr="00890B0C" w:rsidRDefault="009E61BC">
            <w:pPr>
              <w:pStyle w:val="AttributeTableBody"/>
              <w:jc w:val="left"/>
              <w:rPr>
                <w:noProof/>
              </w:rPr>
            </w:pPr>
            <w:r w:rsidRPr="00890B0C">
              <w:rPr>
                <w:noProof/>
              </w:rPr>
              <w:t>Coord Of Ben. Priority</w:t>
            </w:r>
          </w:p>
        </w:tc>
      </w:tr>
      <w:tr w:rsidR="009F20B7" w:rsidRPr="009E61BC" w14:paraId="69980C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E197E"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934C6A6"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08B599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DE3DB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DF14B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F1E5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99FCB" w14:textId="77777777" w:rsidR="009E61BC" w:rsidRPr="00546B8A" w:rsidRDefault="00C45560">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7442309"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1C00E684" w14:textId="77777777" w:rsidR="009E61BC" w:rsidRPr="00890B0C" w:rsidRDefault="009E61BC">
            <w:pPr>
              <w:pStyle w:val="AttributeTableBody"/>
              <w:jc w:val="left"/>
              <w:rPr>
                <w:noProof/>
              </w:rPr>
            </w:pPr>
            <w:r w:rsidRPr="00890B0C">
              <w:rPr>
                <w:noProof/>
              </w:rPr>
              <w:t>Notice Of Admission Flag</w:t>
            </w:r>
          </w:p>
        </w:tc>
      </w:tr>
      <w:tr w:rsidR="009F20B7" w:rsidRPr="009E61BC" w14:paraId="52B8BA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132E1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3FDCA4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C51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CB56B"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2C89D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19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689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F0489"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65ADAC52" w14:textId="77777777" w:rsidR="009E61BC" w:rsidRPr="00890B0C" w:rsidRDefault="009E61BC">
            <w:pPr>
              <w:pStyle w:val="AttributeTableBody"/>
              <w:jc w:val="left"/>
              <w:rPr>
                <w:noProof/>
              </w:rPr>
            </w:pPr>
            <w:r w:rsidRPr="00890B0C">
              <w:rPr>
                <w:noProof/>
              </w:rPr>
              <w:t>Notice Of Admission Date</w:t>
            </w:r>
          </w:p>
        </w:tc>
      </w:tr>
      <w:tr w:rsidR="009F20B7" w:rsidRPr="009E61BC" w14:paraId="511604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DB869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7C7A7E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181EA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744F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7BE0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6386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98AD2" w14:textId="77777777" w:rsidR="009E61BC" w:rsidRPr="00546B8A" w:rsidRDefault="00C45560">
            <w:pPr>
              <w:pStyle w:val="AttributeTableBody"/>
              <w:rPr>
                <w:rStyle w:val="HyperlinkTable"/>
              </w:rPr>
            </w:pPr>
            <w:hyperlink r:id="rId187"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BF7819"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126F40CF" w14:textId="77777777" w:rsidR="009E61BC" w:rsidRPr="00890B0C" w:rsidRDefault="009E61BC">
            <w:pPr>
              <w:pStyle w:val="AttributeTableBody"/>
              <w:jc w:val="left"/>
              <w:rPr>
                <w:noProof/>
              </w:rPr>
            </w:pPr>
            <w:r w:rsidRPr="00890B0C">
              <w:rPr>
                <w:noProof/>
              </w:rPr>
              <w:t>Report Of Eligibility Flag</w:t>
            </w:r>
          </w:p>
        </w:tc>
      </w:tr>
      <w:tr w:rsidR="009F20B7" w:rsidRPr="009E61BC" w14:paraId="312147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A6C2DC"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1C8E65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8DD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1CF0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09FF2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37F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9A2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B9DFF"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53E91D99" w14:textId="77777777" w:rsidR="009E61BC" w:rsidRPr="00890B0C" w:rsidRDefault="009E61BC">
            <w:pPr>
              <w:pStyle w:val="AttributeTableBody"/>
              <w:jc w:val="left"/>
              <w:rPr>
                <w:noProof/>
              </w:rPr>
            </w:pPr>
            <w:r w:rsidRPr="00890B0C">
              <w:rPr>
                <w:noProof/>
              </w:rPr>
              <w:t>Report Of Eligibility Date</w:t>
            </w:r>
          </w:p>
        </w:tc>
      </w:tr>
      <w:tr w:rsidR="009F20B7" w:rsidRPr="009E61BC" w14:paraId="748864B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CF5FA6"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029546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076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28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104A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BC89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31576" w14:textId="77777777" w:rsidR="009E61BC" w:rsidRPr="00890B0C" w:rsidRDefault="00C45560">
            <w:pPr>
              <w:pStyle w:val="AttributeTableBody"/>
              <w:rPr>
                <w:rStyle w:val="HyperlinkTable"/>
                <w:noProof/>
              </w:rPr>
            </w:pPr>
            <w:hyperlink r:id="rId188"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148B51A5"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3FC7F17F" w14:textId="77777777" w:rsidR="009E61BC" w:rsidRPr="00890B0C" w:rsidRDefault="009E61BC">
            <w:pPr>
              <w:pStyle w:val="AttributeTableBody"/>
              <w:jc w:val="left"/>
              <w:rPr>
                <w:noProof/>
              </w:rPr>
            </w:pPr>
            <w:r w:rsidRPr="00890B0C">
              <w:rPr>
                <w:noProof/>
              </w:rPr>
              <w:t>Release Information Code</w:t>
            </w:r>
          </w:p>
        </w:tc>
      </w:tr>
      <w:tr w:rsidR="009F20B7" w:rsidRPr="009E61BC" w14:paraId="624261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8C7036"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39B99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AA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56D0A72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A8CC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B900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326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4581"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5B4E3489" w14:textId="77777777" w:rsidR="009E61BC" w:rsidRPr="00890B0C" w:rsidRDefault="009E61BC">
            <w:pPr>
              <w:pStyle w:val="AttributeTableBody"/>
              <w:jc w:val="left"/>
              <w:rPr>
                <w:noProof/>
              </w:rPr>
            </w:pPr>
            <w:r w:rsidRPr="00890B0C">
              <w:rPr>
                <w:noProof/>
              </w:rPr>
              <w:t>Pre-Admit Cert (PAC)</w:t>
            </w:r>
          </w:p>
        </w:tc>
      </w:tr>
      <w:tr w:rsidR="009F20B7" w:rsidRPr="009E61BC" w14:paraId="49683D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9CD37F"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66A6B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A62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682D96"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FA9A9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E72D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95E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09D01"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4AD430FD" w14:textId="77777777" w:rsidR="009E61BC" w:rsidRPr="00890B0C" w:rsidRDefault="009E61BC">
            <w:pPr>
              <w:pStyle w:val="AttributeTableBody"/>
              <w:jc w:val="left"/>
              <w:rPr>
                <w:noProof/>
              </w:rPr>
            </w:pPr>
            <w:r w:rsidRPr="00890B0C">
              <w:rPr>
                <w:noProof/>
              </w:rPr>
              <w:t>Verification Date/Time</w:t>
            </w:r>
          </w:p>
        </w:tc>
      </w:tr>
      <w:tr w:rsidR="009F20B7" w:rsidRPr="009E61BC" w14:paraId="243A7C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A8E63"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D353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17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1203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6DD46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DC090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152D8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8EF50"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131192D4" w14:textId="77777777" w:rsidR="009E61BC" w:rsidRPr="00890B0C" w:rsidRDefault="009E61BC">
            <w:pPr>
              <w:pStyle w:val="AttributeTableBody"/>
              <w:jc w:val="left"/>
              <w:rPr>
                <w:noProof/>
              </w:rPr>
            </w:pPr>
            <w:r w:rsidRPr="00890B0C">
              <w:rPr>
                <w:noProof/>
              </w:rPr>
              <w:t>Verification By</w:t>
            </w:r>
          </w:p>
        </w:tc>
      </w:tr>
      <w:tr w:rsidR="009F20B7" w:rsidRPr="009E61BC" w14:paraId="69CA7D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C417EB"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7D686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8D7A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7564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6A420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755A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0C0CF9" w14:textId="77777777" w:rsidR="009E61BC" w:rsidRPr="00890B0C" w:rsidRDefault="00C45560">
            <w:pPr>
              <w:pStyle w:val="AttributeTableBody"/>
              <w:rPr>
                <w:rStyle w:val="HyperlinkTable"/>
                <w:noProof/>
              </w:rPr>
            </w:pPr>
            <w:hyperlink r:id="rId189"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7F5A700A"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4B893531" w14:textId="77777777" w:rsidR="009E61BC" w:rsidRPr="00890B0C" w:rsidRDefault="009E61BC">
            <w:pPr>
              <w:pStyle w:val="AttributeTableBody"/>
              <w:jc w:val="left"/>
              <w:rPr>
                <w:noProof/>
              </w:rPr>
            </w:pPr>
            <w:r w:rsidRPr="00890B0C">
              <w:rPr>
                <w:noProof/>
              </w:rPr>
              <w:t>Type Of Agreement Code</w:t>
            </w:r>
          </w:p>
        </w:tc>
      </w:tr>
      <w:tr w:rsidR="009F20B7" w:rsidRPr="009E61BC" w14:paraId="7ACBD3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34FCE3"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3D660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2159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358F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29A3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7410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E1BF1" w14:textId="77777777" w:rsidR="009E61BC" w:rsidRPr="00890B0C" w:rsidRDefault="00C45560">
            <w:pPr>
              <w:pStyle w:val="AttributeTableBody"/>
              <w:rPr>
                <w:rStyle w:val="HyperlinkTable"/>
                <w:noProof/>
              </w:rPr>
            </w:pPr>
            <w:hyperlink r:id="rId190"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01A2B4DD"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5A013144" w14:textId="77777777" w:rsidR="009E61BC" w:rsidRPr="00890B0C" w:rsidRDefault="009E61BC">
            <w:pPr>
              <w:pStyle w:val="AttributeTableBody"/>
              <w:jc w:val="left"/>
              <w:rPr>
                <w:noProof/>
              </w:rPr>
            </w:pPr>
            <w:r w:rsidRPr="00890B0C">
              <w:rPr>
                <w:noProof/>
              </w:rPr>
              <w:t>Billing Status</w:t>
            </w:r>
          </w:p>
        </w:tc>
      </w:tr>
      <w:tr w:rsidR="009F20B7" w:rsidRPr="009E61BC" w14:paraId="45B8572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4F400"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39C1A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B36D8"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B3E2D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61170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37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654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2F6B6"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1EF55B9" w14:textId="77777777" w:rsidR="009E61BC" w:rsidRPr="00890B0C" w:rsidRDefault="009E61BC">
            <w:pPr>
              <w:pStyle w:val="AttributeTableBody"/>
              <w:jc w:val="left"/>
              <w:rPr>
                <w:noProof/>
              </w:rPr>
            </w:pPr>
            <w:r w:rsidRPr="00890B0C">
              <w:rPr>
                <w:noProof/>
              </w:rPr>
              <w:t>Lifetime Reserve Days</w:t>
            </w:r>
          </w:p>
        </w:tc>
      </w:tr>
      <w:tr w:rsidR="009F20B7" w:rsidRPr="009E61BC" w14:paraId="6B26136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F333F3"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C1CDC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3F192"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B97240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4F5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1261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EAA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F6202"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5E2FCF06" w14:textId="77777777" w:rsidR="009E61BC" w:rsidRPr="00890B0C" w:rsidRDefault="009E61BC">
            <w:pPr>
              <w:pStyle w:val="AttributeTableBody"/>
              <w:jc w:val="left"/>
              <w:rPr>
                <w:noProof/>
              </w:rPr>
            </w:pPr>
            <w:r w:rsidRPr="00890B0C">
              <w:rPr>
                <w:noProof/>
              </w:rPr>
              <w:t>Delay Before L.R. Day</w:t>
            </w:r>
          </w:p>
        </w:tc>
      </w:tr>
      <w:tr w:rsidR="009F20B7" w:rsidRPr="009E61BC" w14:paraId="006615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C2A09F"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7B98BD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FA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2EFC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8AE4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798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49CD0" w14:textId="77777777" w:rsidR="009E61BC" w:rsidRPr="00890B0C" w:rsidRDefault="00C45560">
            <w:pPr>
              <w:pStyle w:val="AttributeTableBody"/>
              <w:rPr>
                <w:rStyle w:val="HyperlinkTable"/>
                <w:noProof/>
              </w:rPr>
            </w:pPr>
            <w:hyperlink r:id="rId191"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0DE0CA4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03BCE33C" w14:textId="77777777" w:rsidR="009E61BC" w:rsidRPr="00890B0C" w:rsidRDefault="009E61BC">
            <w:pPr>
              <w:pStyle w:val="AttributeTableBody"/>
              <w:jc w:val="left"/>
              <w:rPr>
                <w:noProof/>
              </w:rPr>
            </w:pPr>
            <w:r w:rsidRPr="00890B0C">
              <w:rPr>
                <w:noProof/>
              </w:rPr>
              <w:t>Company Plan Code</w:t>
            </w:r>
          </w:p>
        </w:tc>
      </w:tr>
      <w:tr w:rsidR="009F20B7" w:rsidRPr="009E61BC" w14:paraId="4D092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4C97D2"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006933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9800D"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EE268A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ED5F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C5FE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22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A6291"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65641F14" w14:textId="77777777" w:rsidR="009E61BC" w:rsidRPr="00890B0C" w:rsidRDefault="009E61BC">
            <w:pPr>
              <w:pStyle w:val="AttributeTableBody"/>
              <w:jc w:val="left"/>
              <w:rPr>
                <w:noProof/>
              </w:rPr>
            </w:pPr>
            <w:r w:rsidRPr="00890B0C">
              <w:rPr>
                <w:noProof/>
              </w:rPr>
              <w:t>Policy Number</w:t>
            </w:r>
          </w:p>
        </w:tc>
      </w:tr>
      <w:tr w:rsidR="009F20B7" w:rsidRPr="009E61BC" w14:paraId="1A3243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75109"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74DCBA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8169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7DE4C"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24D7E6F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C49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C7A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23E61"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387FCEEE" w14:textId="77777777" w:rsidR="009E61BC" w:rsidRPr="00890B0C" w:rsidRDefault="009E61BC">
            <w:pPr>
              <w:pStyle w:val="AttributeTableBody"/>
              <w:jc w:val="left"/>
              <w:rPr>
                <w:noProof/>
              </w:rPr>
            </w:pPr>
            <w:r w:rsidRPr="00890B0C">
              <w:rPr>
                <w:noProof/>
              </w:rPr>
              <w:t>Policy Deductible</w:t>
            </w:r>
          </w:p>
        </w:tc>
      </w:tr>
      <w:tr w:rsidR="009F20B7" w:rsidRPr="009E61BC" w14:paraId="0DB52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3F5BD"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6B371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30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2036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0D5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B898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92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EF043"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43040EB6" w14:textId="77777777" w:rsidR="009E61BC" w:rsidRPr="00890B0C" w:rsidRDefault="009E61BC">
            <w:pPr>
              <w:pStyle w:val="AttributeTableBody"/>
              <w:jc w:val="left"/>
              <w:rPr>
                <w:noProof/>
              </w:rPr>
            </w:pPr>
            <w:r w:rsidRPr="00890B0C">
              <w:rPr>
                <w:noProof/>
              </w:rPr>
              <w:t>Policy Limit - Amount</w:t>
            </w:r>
          </w:p>
        </w:tc>
      </w:tr>
      <w:tr w:rsidR="009F20B7" w:rsidRPr="009E61BC" w14:paraId="066402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2C28F8"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2E2CB1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A9E0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712374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0DFFF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5407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395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A7ED8"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64F0D68E" w14:textId="77777777" w:rsidR="009E61BC" w:rsidRPr="00890B0C" w:rsidRDefault="009E61BC">
            <w:pPr>
              <w:pStyle w:val="AttributeTableBody"/>
              <w:jc w:val="left"/>
              <w:rPr>
                <w:noProof/>
              </w:rPr>
            </w:pPr>
            <w:r w:rsidRPr="00890B0C">
              <w:rPr>
                <w:noProof/>
              </w:rPr>
              <w:t>Policy Limit - Days</w:t>
            </w:r>
          </w:p>
        </w:tc>
      </w:tr>
      <w:tr w:rsidR="009F20B7" w:rsidRPr="009E61BC" w14:paraId="332504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D31CDE"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4F0747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433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B9A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6705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8071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7C8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B5895"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34B23196" w14:textId="77777777" w:rsidR="009E61BC" w:rsidRPr="00890B0C" w:rsidRDefault="009E61BC">
            <w:pPr>
              <w:pStyle w:val="AttributeTableBody"/>
              <w:jc w:val="left"/>
              <w:rPr>
                <w:noProof/>
              </w:rPr>
            </w:pPr>
            <w:r w:rsidRPr="00890B0C">
              <w:rPr>
                <w:noProof/>
              </w:rPr>
              <w:t>Room Rate - Semi-Private</w:t>
            </w:r>
          </w:p>
        </w:tc>
      </w:tr>
      <w:tr w:rsidR="009F20B7" w:rsidRPr="009E61BC" w14:paraId="11F366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E5DDC"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E0392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A6B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675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89217"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C295D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1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E84387"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11735E40" w14:textId="77777777" w:rsidR="009E61BC" w:rsidRPr="00890B0C" w:rsidRDefault="009E61BC">
            <w:pPr>
              <w:pStyle w:val="AttributeTableBody"/>
              <w:jc w:val="left"/>
              <w:rPr>
                <w:noProof/>
              </w:rPr>
            </w:pPr>
            <w:r w:rsidRPr="00890B0C">
              <w:rPr>
                <w:noProof/>
              </w:rPr>
              <w:t>Room Rate - Private</w:t>
            </w:r>
          </w:p>
        </w:tc>
      </w:tr>
      <w:tr w:rsidR="009F20B7" w:rsidRPr="009E61BC" w14:paraId="690BC1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A8D338"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04BBE2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E33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3C4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953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DD4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EEE5A" w14:textId="77777777" w:rsidR="009E61BC" w:rsidRPr="00890B0C" w:rsidRDefault="00C45560">
            <w:pPr>
              <w:pStyle w:val="AttributeTableBody"/>
              <w:rPr>
                <w:rStyle w:val="HyperlinkTable"/>
                <w:noProof/>
              </w:rPr>
            </w:pPr>
            <w:hyperlink r:id="rId19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1B7AD381"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5210C96A"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7CD079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026523"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DEEA6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843A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736F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C585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AA7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021C" w14:textId="77777777" w:rsidR="009E61BC" w:rsidRPr="00CC2DC3" w:rsidRDefault="00C45560">
            <w:pPr>
              <w:pStyle w:val="AttributeTableBody"/>
              <w:rPr>
                <w:rStyle w:val="HyperlinkTable"/>
              </w:rPr>
            </w:pPr>
            <w:hyperlink r:id="rId193"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430BB5C0"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33486ED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19E22E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E375A8"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5259D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AA2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A56EA"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B85148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1E18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AE6BBE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2A8E5"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46D5F9EF"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3C7B0E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1060F0"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638C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06A5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CBDBB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B945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B9FA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3BB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C70A6"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2C4A6114" w14:textId="77777777" w:rsidR="009E61BC" w:rsidRPr="00890B0C" w:rsidRDefault="009E61BC">
            <w:pPr>
              <w:pStyle w:val="AttributeTableBody"/>
              <w:jc w:val="left"/>
              <w:rPr>
                <w:noProof/>
              </w:rPr>
            </w:pPr>
            <w:r w:rsidRPr="00890B0C">
              <w:rPr>
                <w:noProof/>
              </w:rPr>
              <w:t>Verification Status</w:t>
            </w:r>
          </w:p>
        </w:tc>
      </w:tr>
      <w:tr w:rsidR="009F20B7" w:rsidRPr="009E61BC" w14:paraId="62A74A7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22827"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7FFB4D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40E4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3C5B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9C562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7065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3C08F" w14:textId="77777777" w:rsidR="009E61BC" w:rsidRPr="00890B0C" w:rsidRDefault="00C45560">
            <w:pPr>
              <w:pStyle w:val="AttributeTableBody"/>
              <w:rPr>
                <w:rStyle w:val="HyperlinkTable"/>
                <w:noProof/>
              </w:rPr>
            </w:pPr>
            <w:hyperlink r:id="rId194"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002F29F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2C696729" w14:textId="77777777" w:rsidR="009E61BC" w:rsidRPr="00890B0C" w:rsidRDefault="009E61BC">
            <w:pPr>
              <w:pStyle w:val="AttributeTableBody"/>
              <w:jc w:val="left"/>
              <w:rPr>
                <w:noProof/>
              </w:rPr>
            </w:pPr>
            <w:r w:rsidRPr="00890B0C">
              <w:rPr>
                <w:noProof/>
              </w:rPr>
              <w:t>Prior Insurance Plan ID</w:t>
            </w:r>
          </w:p>
        </w:tc>
      </w:tr>
      <w:tr w:rsidR="009F20B7" w:rsidRPr="009E61BC" w14:paraId="72807C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6E18749"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50FC8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1F2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99B3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D572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A649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44E8D" w14:textId="77777777" w:rsidR="009E61BC" w:rsidRPr="00890B0C" w:rsidRDefault="00C45560">
            <w:pPr>
              <w:pStyle w:val="AttributeTableBody"/>
              <w:rPr>
                <w:rStyle w:val="HyperlinkTable"/>
                <w:noProof/>
              </w:rPr>
            </w:pPr>
            <w:hyperlink r:id="rId195"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5D564333"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515CDC69" w14:textId="77777777" w:rsidR="009E61BC" w:rsidRPr="00890B0C" w:rsidRDefault="009E61BC">
            <w:pPr>
              <w:pStyle w:val="AttributeTableBody"/>
              <w:jc w:val="left"/>
              <w:rPr>
                <w:noProof/>
              </w:rPr>
            </w:pPr>
            <w:r w:rsidRPr="00890B0C">
              <w:rPr>
                <w:noProof/>
              </w:rPr>
              <w:t>Coverage Type</w:t>
            </w:r>
          </w:p>
        </w:tc>
      </w:tr>
      <w:tr w:rsidR="009F20B7" w:rsidRPr="009E61BC" w14:paraId="043539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63B5B67"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E2E49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947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5804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06DCE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54E5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55511" w14:textId="77777777" w:rsidR="009E61BC" w:rsidRPr="00CC2DC3" w:rsidRDefault="00C45560">
            <w:pPr>
              <w:pStyle w:val="AttributeTableBody"/>
              <w:rPr>
                <w:rStyle w:val="HyperlinkTable"/>
              </w:rPr>
            </w:pPr>
            <w:hyperlink r:id="rId196"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41CD376E"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D45106" w14:textId="77777777" w:rsidR="009E61BC" w:rsidRPr="00890B0C" w:rsidRDefault="009E61BC">
            <w:pPr>
              <w:pStyle w:val="AttributeTableBody"/>
              <w:jc w:val="left"/>
              <w:rPr>
                <w:noProof/>
              </w:rPr>
            </w:pPr>
            <w:r w:rsidRPr="00890B0C">
              <w:rPr>
                <w:noProof/>
              </w:rPr>
              <w:t xml:space="preserve">Handicap </w:t>
            </w:r>
          </w:p>
        </w:tc>
      </w:tr>
      <w:tr w:rsidR="009F20B7" w:rsidRPr="009E61BC" w14:paraId="2188C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F5949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051C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5B10E"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A1667B5"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89594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651AB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ABEB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49D6C"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17A7F5AE"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5CCDC23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11003C"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242B1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1D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BF970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2D89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0AFC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F16E" w14:textId="77777777" w:rsidR="009E61BC" w:rsidRPr="00890B0C" w:rsidRDefault="00C45560">
            <w:pPr>
              <w:pStyle w:val="AttributeTableBody"/>
              <w:rPr>
                <w:rStyle w:val="HyperlinkTable"/>
                <w:noProof/>
              </w:rPr>
            </w:pPr>
            <w:hyperlink r:id="rId197"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7417E60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53E03E95" w14:textId="77777777" w:rsidR="009E61BC" w:rsidRPr="00890B0C" w:rsidRDefault="009E61BC">
            <w:pPr>
              <w:pStyle w:val="AttributeTableBody"/>
              <w:jc w:val="left"/>
              <w:rPr>
                <w:noProof/>
              </w:rPr>
            </w:pPr>
            <w:r w:rsidRPr="00890B0C">
              <w:rPr>
                <w:noProof/>
              </w:rPr>
              <w:t>Signature Code</w:t>
            </w:r>
          </w:p>
        </w:tc>
      </w:tr>
      <w:tr w:rsidR="009F20B7" w:rsidRPr="009E61BC" w14:paraId="6A3292B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A02A31"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077F89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7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0CDC4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5E6B59D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61B8C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BD0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CC0FC"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2C343719" w14:textId="77777777" w:rsidR="009E61BC" w:rsidRPr="00890B0C" w:rsidRDefault="009E61BC">
            <w:pPr>
              <w:pStyle w:val="AttributeTableBody"/>
              <w:jc w:val="left"/>
              <w:rPr>
                <w:noProof/>
              </w:rPr>
            </w:pPr>
            <w:r w:rsidRPr="00890B0C">
              <w:rPr>
                <w:noProof/>
              </w:rPr>
              <w:t>Signature Code Date</w:t>
            </w:r>
          </w:p>
        </w:tc>
      </w:tr>
      <w:tr w:rsidR="009F20B7" w:rsidRPr="009E61BC" w14:paraId="02B56A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33987A"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236D4E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7B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959077"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2D407F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337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154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8F14"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2B0BE74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418FD2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C4E363"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105409BD"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30647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8B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EBEA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81F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3EFAA" w14:textId="77777777" w:rsidR="009E61BC" w:rsidRPr="00CC2DC3" w:rsidRDefault="00C45560">
            <w:pPr>
              <w:pStyle w:val="AttributeTableBody"/>
              <w:rPr>
                <w:rStyle w:val="HyperlinkTable"/>
              </w:rPr>
            </w:pPr>
            <w:hyperlink r:id="rId198"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31FE11C5"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AFC7134" w14:textId="77777777" w:rsidR="009E61BC" w:rsidRPr="00890B0C" w:rsidRDefault="009E61BC">
            <w:pPr>
              <w:pStyle w:val="AttributeTableBody"/>
              <w:jc w:val="left"/>
              <w:rPr>
                <w:noProof/>
              </w:rPr>
            </w:pPr>
            <w:r w:rsidRPr="00890B0C">
              <w:rPr>
                <w:noProof/>
              </w:rPr>
              <w:t>VIP Indicator</w:t>
            </w:r>
          </w:p>
        </w:tc>
      </w:tr>
      <w:tr w:rsidR="009F20B7" w:rsidRPr="009E61BC" w14:paraId="3CB3D4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76C4B"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7525F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5CE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41C28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32D07D9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6E43A7"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2609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A372D"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08338CF9"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25328BF5"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9F938A3"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single" w:sz="4" w:space="0" w:color="auto"/>
              <w:right w:val="nil"/>
            </w:tcBorders>
            <w:shd w:val="clear" w:color="auto" w:fill="FFFFFF"/>
          </w:tcPr>
          <w:p w14:paraId="48FE9AB5" w14:textId="77777777" w:rsidR="009E61BC" w:rsidRPr="00961F36" w:rsidRDefault="009E61BC">
            <w:pPr>
              <w:pStyle w:val="AttributeTableBody"/>
              <w:rPr>
                <w:noProof/>
              </w:rPr>
            </w:pPr>
            <w:r w:rsidRPr="00961F36">
              <w:rPr>
                <w:noProof/>
              </w:rPr>
              <w:t>1</w:t>
            </w:r>
          </w:p>
        </w:tc>
        <w:tc>
          <w:tcPr>
            <w:tcW w:w="720" w:type="dxa"/>
            <w:tcBorders>
              <w:top w:val="dotted" w:sz="4" w:space="0" w:color="auto"/>
              <w:left w:val="nil"/>
              <w:bottom w:val="single" w:sz="4" w:space="0" w:color="auto"/>
              <w:right w:val="nil"/>
            </w:tcBorders>
            <w:shd w:val="clear" w:color="auto" w:fill="FFFFFF"/>
          </w:tcPr>
          <w:p w14:paraId="6A81F542" w14:textId="77777777" w:rsidR="009E61BC" w:rsidRPr="00961F36"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AAC736"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single" w:sz="4" w:space="0" w:color="auto"/>
              <w:right w:val="nil"/>
            </w:tcBorders>
            <w:shd w:val="clear" w:color="auto" w:fill="FFFFFF"/>
          </w:tcPr>
          <w:p w14:paraId="30A91B1D"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single" w:sz="4" w:space="0" w:color="auto"/>
              <w:right w:val="nil"/>
            </w:tcBorders>
            <w:shd w:val="clear" w:color="auto" w:fill="FFFFFF"/>
          </w:tcPr>
          <w:p w14:paraId="6281FFB9" w14:textId="77777777" w:rsidR="009E61BC" w:rsidRPr="00961F36"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303C5465" w14:textId="77777777" w:rsidR="009E61BC" w:rsidRPr="00961F36" w:rsidRDefault="00C45560">
            <w:pPr>
              <w:pStyle w:val="AttributeTableBody"/>
              <w:rPr>
                <w:rStyle w:val="HyperlinkTable"/>
              </w:rPr>
            </w:pPr>
            <w:hyperlink r:id="rId199" w:anchor="HL70206" w:history="1">
              <w:r w:rsidR="009E61BC" w:rsidRPr="00961F36">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157E67A8"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single" w:sz="4" w:space="0" w:color="auto"/>
              <w:right w:val="nil"/>
            </w:tcBorders>
            <w:shd w:val="clear" w:color="auto" w:fill="FFFFFF"/>
          </w:tcPr>
          <w:p w14:paraId="2D5B5E04" w14:textId="77777777" w:rsidR="009E61BC" w:rsidRPr="00961F36" w:rsidRDefault="009E61BC">
            <w:pPr>
              <w:pStyle w:val="AttributeTableBody"/>
              <w:jc w:val="left"/>
              <w:rPr>
                <w:noProof/>
              </w:rPr>
            </w:pPr>
            <w:r w:rsidRPr="00961F36">
              <w:rPr>
                <w:noProof/>
              </w:rPr>
              <w:t>Insurance Action Code</w:t>
            </w:r>
          </w:p>
        </w:tc>
      </w:tr>
    </w:tbl>
    <w:p w14:paraId="1F2FFAF1" w14:textId="77777777" w:rsidR="009E61BC" w:rsidRPr="00961F36" w:rsidRDefault="009E61BC">
      <w:pPr>
        <w:pStyle w:val="Heading4"/>
        <w:rPr>
          <w:noProof/>
          <w:vanish/>
        </w:rPr>
      </w:pPr>
      <w:bookmarkStart w:id="934" w:name="_Toc1882113"/>
      <w:r w:rsidRPr="00961F36">
        <w:rPr>
          <w:noProof/>
          <w:vanish/>
        </w:rPr>
        <w:t>IN1 Field Definitions</w:t>
      </w:r>
      <w:bookmarkEnd w:id="934"/>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0EBAA73A" w14:textId="77777777" w:rsidR="009E61BC" w:rsidRPr="00961F36" w:rsidRDefault="009E61BC">
      <w:pPr>
        <w:pStyle w:val="Heading4"/>
        <w:tabs>
          <w:tab w:val="num" w:pos="1440"/>
        </w:tabs>
        <w:rPr>
          <w:noProof/>
        </w:rPr>
      </w:pPr>
      <w:bookmarkStart w:id="935" w:name="_Toc1882114"/>
      <w:r w:rsidRPr="00961F36">
        <w:rPr>
          <w:noProof/>
        </w:rPr>
        <w:t xml:space="preserve">IN1-1   </w:t>
      </w:r>
      <w:bookmarkStart w:id="936" w:name="IN1_01"/>
      <w:r w:rsidRPr="00961F36">
        <w:rPr>
          <w:noProof/>
        </w:rPr>
        <w:t xml:space="preserve">Set ID </w:t>
      </w:r>
      <w:r w:rsidRPr="00961F36">
        <w:rPr>
          <w:noProof/>
        </w:rPr>
        <w:noBreakHyphen/>
        <w:t xml:space="preserve"> IN1</w:t>
      </w:r>
      <w:bookmarkEnd w:id="936"/>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935"/>
    </w:p>
    <w:p w14:paraId="29AE0DF9"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155AE240" w14:textId="77777777" w:rsidR="009E61BC" w:rsidRPr="00890B0C" w:rsidRDefault="009E61BC">
      <w:pPr>
        <w:pStyle w:val="Heading4"/>
        <w:tabs>
          <w:tab w:val="num" w:pos="1440"/>
        </w:tabs>
        <w:rPr>
          <w:noProof/>
        </w:rPr>
      </w:pPr>
      <w:bookmarkStart w:id="937"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937"/>
    </w:p>
    <w:p w14:paraId="5AA66E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DA5514" w14:textId="77777777" w:rsidR="009E61BC" w:rsidRPr="00890B0C" w:rsidRDefault="009E61BC">
      <w:pPr>
        <w:pStyle w:val="NormalIndented"/>
        <w:rPr>
          <w:noProof/>
        </w:rPr>
      </w:pPr>
      <w:r w:rsidRPr="00890B0C">
        <w:rPr>
          <w:noProof/>
        </w:rPr>
        <w:t xml:space="preserve">Definition:  This field contains a unique identifier for the insurance plan.  Refer to </w:t>
      </w:r>
      <w:hyperlink r:id="rId200"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7BFEA93E"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73AFAC93" w14:textId="77777777" w:rsidR="009E61BC" w:rsidRPr="00890B0C" w:rsidRDefault="009E61BC">
      <w:pPr>
        <w:pStyle w:val="Heading4"/>
        <w:tabs>
          <w:tab w:val="num" w:pos="1440"/>
        </w:tabs>
        <w:rPr>
          <w:noProof/>
        </w:rPr>
      </w:pPr>
      <w:bookmarkStart w:id="938" w:name="IN1_03"/>
      <w:bookmarkStart w:id="939" w:name="_Toc1882116"/>
      <w:r w:rsidRPr="00890B0C">
        <w:rPr>
          <w:noProof/>
        </w:rPr>
        <w:t>IN1-3   Insurance Company ID</w:t>
      </w:r>
      <w:bookmarkEnd w:id="938"/>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939"/>
    </w:p>
    <w:p w14:paraId="357C89C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BD5874" w14:textId="77777777" w:rsidR="00C344D6" w:rsidRDefault="00C344D6" w:rsidP="00C344D6">
      <w:pPr>
        <w:pStyle w:val="Components"/>
      </w:pPr>
      <w:r>
        <w:t>Subcomponents for Assigning Authority (HD):  &lt;Namespace ID (IS)&gt; &amp; &lt;Universal ID (ST)&gt; &amp; &lt;Universal ID Type (ID)&gt;</w:t>
      </w:r>
    </w:p>
    <w:p w14:paraId="4BF71B7A" w14:textId="77777777" w:rsidR="00C344D6" w:rsidRDefault="00C344D6" w:rsidP="00C344D6">
      <w:pPr>
        <w:pStyle w:val="Components"/>
      </w:pPr>
      <w:r>
        <w:t>Subcomponents for Assigning Facility (HD):  &lt;Namespace ID (IS)&gt; &amp; &lt;Universal ID (ST)&gt; &amp; &lt;Universal ID Type (ID)&gt;</w:t>
      </w:r>
    </w:p>
    <w:p w14:paraId="61E60025"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069B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3E532"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287CA1F5" w14:textId="77777777" w:rsidR="009E61BC" w:rsidRPr="00890B0C" w:rsidRDefault="009E61BC">
      <w:pPr>
        <w:pStyle w:val="Heading4"/>
        <w:tabs>
          <w:tab w:val="num" w:pos="1440"/>
        </w:tabs>
        <w:rPr>
          <w:noProof/>
        </w:rPr>
      </w:pPr>
      <w:bookmarkStart w:id="940"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940"/>
    </w:p>
    <w:p w14:paraId="505DF1F8"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18994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BC0424" w14:textId="77777777" w:rsidR="00C344D6" w:rsidRDefault="00C344D6" w:rsidP="00C344D6">
      <w:pPr>
        <w:pStyle w:val="Components"/>
      </w:pPr>
      <w:r>
        <w:t>Subcomponents for Assigning Authority (HD):  &lt;Namespace ID (IS)&gt; &amp; &lt;Universal ID (ST)&gt; &amp; &lt;Universal ID Type (ID)&gt;</w:t>
      </w:r>
    </w:p>
    <w:p w14:paraId="20F7B564" w14:textId="77777777" w:rsidR="00C344D6" w:rsidRDefault="00C344D6" w:rsidP="00C344D6">
      <w:pPr>
        <w:pStyle w:val="Components"/>
      </w:pPr>
      <w:r>
        <w:t>Subcomponents for Assigning Facility (HD):  &lt;Namespace ID (IS)&gt; &amp; &lt;Universal ID (ST)&gt; &amp; &lt;Universal ID Type (ID)&gt;</w:t>
      </w:r>
    </w:p>
    <w:p w14:paraId="59F68EC6"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62D02CC7" w14:textId="77777777" w:rsidR="009E61BC" w:rsidRPr="00890B0C" w:rsidRDefault="009E61BC">
      <w:pPr>
        <w:pStyle w:val="Heading4"/>
        <w:tabs>
          <w:tab w:val="num" w:pos="1440"/>
        </w:tabs>
        <w:rPr>
          <w:noProof/>
        </w:rPr>
      </w:pPr>
      <w:bookmarkStart w:id="941"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941"/>
    </w:p>
    <w:p w14:paraId="6752A8E1"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925B0BA" w14:textId="77777777" w:rsidR="00C344D6" w:rsidRDefault="00C344D6" w:rsidP="00C344D6">
      <w:pPr>
        <w:pStyle w:val="Components"/>
      </w:pPr>
      <w:r>
        <w:t>Subcomponents for Street Address (SAD):  &lt;Street or Mailing Address (ST)&gt; &amp; &lt;Street Name (ST)&gt; &amp; &lt;Dwelling Number (ST)&gt;</w:t>
      </w:r>
    </w:p>
    <w:p w14:paraId="65F9CC79"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26364B"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DAA25"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5318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A951D" w14:textId="77777777" w:rsidR="00C344D6" w:rsidRDefault="00C344D6" w:rsidP="00C344D6">
      <w:pPr>
        <w:pStyle w:val="Components"/>
      </w:pPr>
      <w:r>
        <w:t>Subcomponents for Address Identifier (EI):  &lt;Entity Identifier (ST)&gt; &amp; &lt;Namespace ID (IS)&gt; &amp; &lt;Universal ID (ST)&gt; &amp; &lt;Universal ID Type (ID)&gt;</w:t>
      </w:r>
    </w:p>
    <w:p w14:paraId="47373780"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2C590BA8" w14:textId="77777777" w:rsidR="009E61BC" w:rsidRPr="00890B0C" w:rsidRDefault="009E61BC">
      <w:pPr>
        <w:pStyle w:val="Heading4"/>
        <w:tabs>
          <w:tab w:val="num" w:pos="1440"/>
        </w:tabs>
        <w:rPr>
          <w:noProof/>
        </w:rPr>
      </w:pPr>
      <w:bookmarkStart w:id="942"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942"/>
    </w:p>
    <w:p w14:paraId="6F2103E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0A0510B"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1520AD0"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756BAF"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0AB0F32B" w14:textId="77777777" w:rsidR="009E61BC" w:rsidRPr="00890B0C" w:rsidRDefault="009E61BC">
      <w:pPr>
        <w:pStyle w:val="Heading4"/>
        <w:tabs>
          <w:tab w:val="num" w:pos="1440"/>
        </w:tabs>
        <w:rPr>
          <w:noProof/>
        </w:rPr>
      </w:pPr>
      <w:bookmarkStart w:id="943"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943"/>
    </w:p>
    <w:p w14:paraId="416D685A"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D49133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332F9"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735F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D5D8DA9"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791052D3" w14:textId="77777777" w:rsidR="009E61BC" w:rsidRPr="00890B0C" w:rsidRDefault="009E61BC">
      <w:pPr>
        <w:pStyle w:val="Heading4"/>
        <w:tabs>
          <w:tab w:val="num" w:pos="1440"/>
        </w:tabs>
        <w:rPr>
          <w:noProof/>
        </w:rPr>
      </w:pPr>
      <w:bookmarkStart w:id="944"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944"/>
    </w:p>
    <w:p w14:paraId="02465EF8"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60B5FC60" w14:textId="77777777" w:rsidR="009E61BC" w:rsidRPr="00890B0C" w:rsidRDefault="009E61BC">
      <w:pPr>
        <w:pStyle w:val="Heading4"/>
        <w:tabs>
          <w:tab w:val="num" w:pos="1440"/>
        </w:tabs>
        <w:rPr>
          <w:noProof/>
        </w:rPr>
      </w:pPr>
      <w:bookmarkStart w:id="945"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945"/>
    </w:p>
    <w:p w14:paraId="409FD62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EE68601"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FC248" w14:textId="77777777" w:rsidR="00C344D6" w:rsidRDefault="00C344D6" w:rsidP="00C344D6">
      <w:pPr>
        <w:pStyle w:val="Components"/>
      </w:pPr>
      <w:r>
        <w:t>Subcomponents for Assigning Authority (HD):  &lt;Namespace ID (IS)&gt; &amp; &lt;Universal ID (ST)&gt; &amp; &lt;Universal ID Type (ID)&gt;</w:t>
      </w:r>
    </w:p>
    <w:p w14:paraId="7DBD2FE6" w14:textId="77777777" w:rsidR="00C344D6" w:rsidRDefault="00C344D6" w:rsidP="00C344D6">
      <w:pPr>
        <w:pStyle w:val="Components"/>
      </w:pPr>
      <w:r>
        <w:t>Subcomponents for Assigning Facility (HD):  &lt;Namespace ID (IS)&gt; &amp; &lt;Universal ID (ST)&gt; &amp; &lt;Universal ID Type (ID)&gt;</w:t>
      </w:r>
    </w:p>
    <w:p w14:paraId="5DE3928C"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7E79F8C5" w14:textId="77777777" w:rsidR="009E61BC" w:rsidRPr="00890B0C" w:rsidRDefault="009E61BC">
      <w:pPr>
        <w:pStyle w:val="Heading4"/>
        <w:tabs>
          <w:tab w:val="num" w:pos="1440"/>
        </w:tabs>
        <w:rPr>
          <w:noProof/>
        </w:rPr>
      </w:pPr>
      <w:bookmarkStart w:id="946" w:name="_Toc1882123"/>
      <w:r w:rsidRPr="00890B0C">
        <w:rPr>
          <w:noProof/>
        </w:rPr>
        <w:t>IN1-10   Insured</w:t>
      </w:r>
      <w:r>
        <w:rPr>
          <w:noProof/>
        </w:rPr>
        <w:t>'</w:t>
      </w:r>
      <w:r w:rsidRPr="00890B0C">
        <w:rPr>
          <w:noProof/>
        </w:rPr>
        <w:t>s G</w:t>
      </w:r>
      <w:bookmarkStart w:id="947" w:name="_Hlt1330998"/>
      <w:bookmarkEnd w:id="947"/>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946"/>
    </w:p>
    <w:p w14:paraId="28499DB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338085" w14:textId="77777777" w:rsidR="00C344D6" w:rsidRDefault="00C344D6" w:rsidP="00C344D6">
      <w:pPr>
        <w:pStyle w:val="Components"/>
      </w:pPr>
      <w:r>
        <w:t>Subcomponents for Assigning Authority (HD):  &lt;Namespace ID (IS)&gt; &amp; &lt;Universal ID (ST)&gt; &amp; &lt;Universal ID Type (ID)&gt;</w:t>
      </w:r>
    </w:p>
    <w:p w14:paraId="71D63366" w14:textId="77777777" w:rsidR="00C344D6" w:rsidRDefault="00C344D6" w:rsidP="00C344D6">
      <w:pPr>
        <w:pStyle w:val="Components"/>
      </w:pPr>
      <w:r>
        <w:t>Subcomponents for Assigning Facility (HD):  &lt;Namespace ID (IS)&gt; &amp; &lt;Universal ID (ST)&gt; &amp; &lt;Universal ID Type (ID)&gt;</w:t>
      </w:r>
    </w:p>
    <w:p w14:paraId="417EBC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0028A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3FC16"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628AB008" w14:textId="77777777" w:rsidR="009E61BC" w:rsidRPr="00890B0C" w:rsidRDefault="009E61BC">
      <w:pPr>
        <w:pStyle w:val="Heading4"/>
        <w:tabs>
          <w:tab w:val="num" w:pos="1440"/>
        </w:tabs>
        <w:rPr>
          <w:noProof/>
        </w:rPr>
      </w:pPr>
      <w:bookmarkStart w:id="948"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948"/>
    </w:p>
    <w:p w14:paraId="7D900D27"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A5580BD"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897F8" w14:textId="77777777" w:rsidR="00C344D6" w:rsidRDefault="00C344D6" w:rsidP="00C344D6">
      <w:pPr>
        <w:pStyle w:val="Components"/>
      </w:pPr>
      <w:r>
        <w:t>Subcomponents for Assigning Authority (HD):  &lt;Namespace ID (IS)&gt; &amp; &lt;Universal ID (ST)&gt; &amp; &lt;Universal ID Type (ID)&gt;</w:t>
      </w:r>
    </w:p>
    <w:p w14:paraId="5F2ADF9B" w14:textId="77777777" w:rsidR="00C344D6" w:rsidRDefault="00C344D6" w:rsidP="00C344D6">
      <w:pPr>
        <w:pStyle w:val="Components"/>
      </w:pPr>
      <w:r>
        <w:t>Subcomponents for Assigning Facility (HD):  &lt;Namespace ID (IS)&gt; &amp; &lt;Universal ID (ST)&gt; &amp; &lt;Universal ID Type (ID)&gt;</w:t>
      </w:r>
    </w:p>
    <w:p w14:paraId="0AD12756"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14DEC28C" w14:textId="77777777" w:rsidR="009E61BC" w:rsidRPr="00890B0C" w:rsidRDefault="009E61BC">
      <w:pPr>
        <w:pStyle w:val="Heading4"/>
        <w:tabs>
          <w:tab w:val="num" w:pos="1440"/>
        </w:tabs>
        <w:rPr>
          <w:noProof/>
        </w:rPr>
      </w:pPr>
      <w:bookmarkStart w:id="949"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949"/>
    </w:p>
    <w:p w14:paraId="40DA2018" w14:textId="77777777" w:rsidR="009E61BC" w:rsidRPr="00890B0C" w:rsidRDefault="009E61BC">
      <w:pPr>
        <w:pStyle w:val="NormalIndented"/>
        <w:rPr>
          <w:noProof/>
        </w:rPr>
      </w:pPr>
      <w:r w:rsidRPr="00890B0C">
        <w:rPr>
          <w:noProof/>
        </w:rPr>
        <w:t>Definition:  This field contains the date that the insurance goes into effect.</w:t>
      </w:r>
    </w:p>
    <w:p w14:paraId="0B0E0B25" w14:textId="77777777" w:rsidR="009E61BC" w:rsidRPr="00890B0C" w:rsidRDefault="009E61BC">
      <w:pPr>
        <w:pStyle w:val="Heading4"/>
        <w:tabs>
          <w:tab w:val="num" w:pos="1440"/>
        </w:tabs>
        <w:rPr>
          <w:noProof/>
        </w:rPr>
      </w:pPr>
      <w:bookmarkStart w:id="950"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950"/>
    </w:p>
    <w:p w14:paraId="34CE366D"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660ABEF9" w14:textId="77777777" w:rsidR="009E61BC" w:rsidRPr="00890B0C" w:rsidRDefault="009E61BC">
      <w:pPr>
        <w:pStyle w:val="Heading4"/>
        <w:tabs>
          <w:tab w:val="num" w:pos="1440"/>
        </w:tabs>
        <w:rPr>
          <w:noProof/>
        </w:rPr>
      </w:pPr>
      <w:bookmarkStart w:id="951"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951"/>
    </w:p>
    <w:p w14:paraId="454D4C52" w14:textId="77777777" w:rsidR="00C344D6" w:rsidRDefault="00C344D6" w:rsidP="00C344D6">
      <w:pPr>
        <w:pStyle w:val="Components"/>
      </w:pPr>
      <w:bookmarkStart w:id="952" w:name="AUIComponent"/>
      <w:r>
        <w:t>Components:  &lt;Authorization Number (ST)&gt; ^ &lt;Date (DT)&gt; ^ &lt;Source (ST)&gt;</w:t>
      </w:r>
      <w:bookmarkEnd w:id="952"/>
    </w:p>
    <w:p w14:paraId="4175B4EA"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BAA47A7" w14:textId="77777777" w:rsidR="009E61BC" w:rsidRPr="00890B0C" w:rsidRDefault="009E61BC">
      <w:pPr>
        <w:pStyle w:val="Heading4"/>
        <w:tabs>
          <w:tab w:val="num" w:pos="1440"/>
        </w:tabs>
        <w:rPr>
          <w:noProof/>
        </w:rPr>
      </w:pPr>
      <w:bookmarkStart w:id="953"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953"/>
    </w:p>
    <w:p w14:paraId="2E8BB8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41F4C0" w14:textId="77777777"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1"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A573A60" w14:textId="77777777" w:rsidR="009E61BC" w:rsidRPr="00890B0C" w:rsidRDefault="009E61BC">
      <w:pPr>
        <w:pStyle w:val="Heading4"/>
        <w:tabs>
          <w:tab w:val="num" w:pos="1440"/>
        </w:tabs>
        <w:rPr>
          <w:noProof/>
        </w:rPr>
      </w:pPr>
      <w:bookmarkStart w:id="954"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954"/>
    </w:p>
    <w:p w14:paraId="1F673970"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61338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3A79FC9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DCC396"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5448464E" w14:textId="77777777" w:rsidR="009E61BC" w:rsidRPr="00890B0C" w:rsidRDefault="009E61BC">
      <w:pPr>
        <w:pStyle w:val="Heading4"/>
        <w:tabs>
          <w:tab w:val="num" w:pos="1440"/>
        </w:tabs>
        <w:rPr>
          <w:noProof/>
        </w:rPr>
      </w:pPr>
      <w:bookmarkStart w:id="955" w:name="_Toc1882130"/>
      <w:r w:rsidRPr="00890B0C">
        <w:rPr>
          <w:noProof/>
        </w:rPr>
        <w:t xml:space="preserve">IN1-17   </w:t>
      </w:r>
      <w:bookmarkStart w:id="956" w:name="IN1_17"/>
      <w:r w:rsidRPr="00890B0C">
        <w:rPr>
          <w:noProof/>
        </w:rPr>
        <w:t>Insured</w:t>
      </w:r>
      <w:r>
        <w:rPr>
          <w:noProof/>
        </w:rPr>
        <w:t>'</w:t>
      </w:r>
      <w:r w:rsidRPr="00890B0C">
        <w:rPr>
          <w:noProof/>
        </w:rPr>
        <w:t>s Relationship to Patient</w:t>
      </w:r>
      <w:bookmarkEnd w:id="956"/>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955"/>
    </w:p>
    <w:p w14:paraId="73BDFF1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F1C1F"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2"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216AF4D" w14:textId="77777777" w:rsidR="009E61BC" w:rsidRPr="00890B0C" w:rsidRDefault="009E61BC">
      <w:pPr>
        <w:pStyle w:val="Heading4"/>
        <w:rPr>
          <w:noProof/>
        </w:rPr>
      </w:pPr>
      <w:bookmarkStart w:id="957"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957"/>
    </w:p>
    <w:p w14:paraId="5B4FCEE0" w14:textId="77777777" w:rsidR="009E61BC" w:rsidRPr="00890B0C" w:rsidRDefault="009E61BC">
      <w:pPr>
        <w:pStyle w:val="NormalIndented"/>
        <w:rPr>
          <w:noProof/>
        </w:rPr>
      </w:pPr>
      <w:r w:rsidRPr="00890B0C">
        <w:rPr>
          <w:noProof/>
        </w:rPr>
        <w:t>Definition:  This field contains the date of birth of the insured.</w:t>
      </w:r>
    </w:p>
    <w:p w14:paraId="1FC0402B" w14:textId="77777777" w:rsidR="009E61BC" w:rsidRPr="00890B0C" w:rsidRDefault="009E61BC">
      <w:pPr>
        <w:pStyle w:val="Heading4"/>
        <w:tabs>
          <w:tab w:val="num" w:pos="1440"/>
        </w:tabs>
        <w:rPr>
          <w:noProof/>
        </w:rPr>
      </w:pPr>
      <w:bookmarkStart w:id="958" w:name="_IN1-19___Insured's_Address___(XAD)_"/>
      <w:bookmarkStart w:id="959" w:name="_Toc1882132"/>
      <w:bookmarkEnd w:id="958"/>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959"/>
    </w:p>
    <w:p w14:paraId="2D6A6E77"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71C9196" w14:textId="77777777" w:rsidR="00C344D6" w:rsidRDefault="00C344D6" w:rsidP="00C344D6">
      <w:pPr>
        <w:pStyle w:val="Components"/>
      </w:pPr>
      <w:r>
        <w:t>Subcomponents for Street Address (SAD):  &lt;Street or Mailing Address (ST)&gt; &amp; &lt;Street Name (ST)&gt; &amp; &lt;Dwelling Number (ST)&gt;</w:t>
      </w:r>
    </w:p>
    <w:p w14:paraId="4E0A16D6"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1AE66E"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07103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069474"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7A0AFF" w14:textId="77777777" w:rsidR="00C344D6" w:rsidRDefault="00C344D6" w:rsidP="00C344D6">
      <w:pPr>
        <w:pStyle w:val="Components"/>
      </w:pPr>
      <w:r>
        <w:t>Subcomponents for Address Identifier (EI):  &lt;Entity Identifier (ST)&gt; &amp; &lt;Namespace ID (IS)&gt; &amp; &lt;Universal ID (ST)&gt; &amp; &lt;Universal ID Type (ID)&gt;</w:t>
      </w:r>
    </w:p>
    <w:p w14:paraId="1D049EFF"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554659E" w14:textId="77777777" w:rsidR="009E61BC" w:rsidRPr="00890B0C" w:rsidRDefault="009E61BC">
      <w:pPr>
        <w:pStyle w:val="Heading4"/>
        <w:tabs>
          <w:tab w:val="num" w:pos="1440"/>
        </w:tabs>
        <w:rPr>
          <w:noProof/>
        </w:rPr>
      </w:pPr>
      <w:bookmarkStart w:id="960"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960"/>
    </w:p>
    <w:p w14:paraId="21CB35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C09344" w14:textId="77777777"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3"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75DE5E5C" w14:textId="77777777" w:rsidR="009E61BC" w:rsidRPr="00890B0C" w:rsidRDefault="009E61BC">
      <w:pPr>
        <w:pStyle w:val="Heading4"/>
        <w:tabs>
          <w:tab w:val="num" w:pos="1440"/>
        </w:tabs>
        <w:rPr>
          <w:noProof/>
        </w:rPr>
      </w:pPr>
      <w:bookmarkStart w:id="961" w:name="_Toc1882134"/>
      <w:r w:rsidRPr="00890B0C">
        <w:rPr>
          <w:noProof/>
        </w:rPr>
        <w:lastRenderedPageBreak/>
        <w:t>IN1-21   Coordination of B</w:t>
      </w:r>
      <w:bookmarkStart w:id="962" w:name="_Hlt1331011"/>
      <w:bookmarkEnd w:id="962"/>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961"/>
    </w:p>
    <w:p w14:paraId="6ED6D4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9A6E27" w14:textId="77777777"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4"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39809739" w14:textId="77777777" w:rsidR="009E61BC" w:rsidRPr="00890B0C" w:rsidRDefault="009E61BC">
      <w:pPr>
        <w:pStyle w:val="Heading4"/>
        <w:tabs>
          <w:tab w:val="num" w:pos="1440"/>
        </w:tabs>
        <w:rPr>
          <w:noProof/>
        </w:rPr>
      </w:pPr>
      <w:bookmarkStart w:id="963"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963"/>
    </w:p>
    <w:p w14:paraId="1536435F"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5DC348EF" w14:textId="77777777" w:rsidR="009E61BC" w:rsidRPr="00890B0C" w:rsidRDefault="009E61BC">
      <w:pPr>
        <w:pStyle w:val="Heading4"/>
        <w:tabs>
          <w:tab w:val="num" w:pos="1440"/>
        </w:tabs>
        <w:rPr>
          <w:noProof/>
        </w:rPr>
      </w:pPr>
      <w:bookmarkStart w:id="964"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964"/>
    </w:p>
    <w:p w14:paraId="27D1E639" w14:textId="77777777"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3A79D3AD" w14:textId="77777777" w:rsidR="009E61BC" w:rsidRPr="00890B0C" w:rsidRDefault="009E61BC">
      <w:pPr>
        <w:pStyle w:val="NormalList"/>
        <w:rPr>
          <w:noProof/>
        </w:rPr>
      </w:pPr>
      <w:r w:rsidRPr="00890B0C">
        <w:rPr>
          <w:noProof/>
        </w:rPr>
        <w:t>Y</w:t>
      </w:r>
      <w:r w:rsidRPr="00890B0C">
        <w:rPr>
          <w:noProof/>
        </w:rPr>
        <w:tab/>
        <w:t>written notice of admission required</w:t>
      </w:r>
    </w:p>
    <w:p w14:paraId="6EBA6BD0" w14:textId="77777777" w:rsidR="009E61BC" w:rsidRPr="00890B0C" w:rsidRDefault="009E61BC">
      <w:pPr>
        <w:pStyle w:val="NormalList"/>
        <w:rPr>
          <w:noProof/>
        </w:rPr>
      </w:pPr>
      <w:r w:rsidRPr="00890B0C">
        <w:rPr>
          <w:noProof/>
        </w:rPr>
        <w:t>N</w:t>
      </w:r>
      <w:r w:rsidRPr="00890B0C">
        <w:rPr>
          <w:noProof/>
        </w:rPr>
        <w:tab/>
        <w:t>no notice required</w:t>
      </w:r>
    </w:p>
    <w:p w14:paraId="00C6EDD9" w14:textId="77777777" w:rsidR="009E61BC" w:rsidRPr="00890B0C" w:rsidRDefault="009E61BC">
      <w:pPr>
        <w:pStyle w:val="Heading4"/>
        <w:tabs>
          <w:tab w:val="num" w:pos="1440"/>
        </w:tabs>
        <w:rPr>
          <w:noProof/>
        </w:rPr>
      </w:pPr>
      <w:bookmarkStart w:id="965"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965"/>
    </w:p>
    <w:p w14:paraId="6A9F44DE" w14:textId="77777777" w:rsidR="009E61BC" w:rsidRPr="00890B0C" w:rsidRDefault="009E61BC">
      <w:pPr>
        <w:pStyle w:val="NormalIndented"/>
        <w:rPr>
          <w:noProof/>
        </w:rPr>
      </w:pPr>
      <w:r w:rsidRPr="00890B0C">
        <w:rPr>
          <w:noProof/>
        </w:rPr>
        <w:t>Definition:  If a notice is required, this field indicates the date that it was sent.</w:t>
      </w:r>
    </w:p>
    <w:p w14:paraId="7B21EAD6" w14:textId="77777777" w:rsidR="009E61BC" w:rsidRPr="00890B0C" w:rsidRDefault="009E61BC">
      <w:pPr>
        <w:pStyle w:val="Heading4"/>
        <w:tabs>
          <w:tab w:val="num" w:pos="1440"/>
        </w:tabs>
        <w:rPr>
          <w:noProof/>
        </w:rPr>
      </w:pPr>
      <w:bookmarkStart w:id="966"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966"/>
    </w:p>
    <w:p w14:paraId="5F3B1883" w14:textId="77777777"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6"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92854B2" w14:textId="77777777" w:rsidR="009E61BC" w:rsidRPr="00890B0C" w:rsidRDefault="009E61BC">
      <w:pPr>
        <w:pStyle w:val="NormalList"/>
        <w:rPr>
          <w:noProof/>
        </w:rPr>
      </w:pPr>
      <w:r w:rsidRPr="00890B0C">
        <w:rPr>
          <w:noProof/>
        </w:rPr>
        <w:t>Y</w:t>
      </w:r>
      <w:r w:rsidRPr="00890B0C">
        <w:rPr>
          <w:noProof/>
        </w:rPr>
        <w:tab/>
        <w:t>eligibility report is sent</w:t>
      </w:r>
    </w:p>
    <w:p w14:paraId="1B461B37" w14:textId="77777777" w:rsidR="009E61BC" w:rsidRPr="00890B0C" w:rsidRDefault="009E61BC">
      <w:pPr>
        <w:pStyle w:val="NormalList"/>
        <w:rPr>
          <w:noProof/>
        </w:rPr>
      </w:pPr>
      <w:r w:rsidRPr="00890B0C">
        <w:rPr>
          <w:noProof/>
        </w:rPr>
        <w:t>N</w:t>
      </w:r>
      <w:r w:rsidRPr="00890B0C">
        <w:rPr>
          <w:noProof/>
        </w:rPr>
        <w:tab/>
        <w:t>no eligibility report is sent</w:t>
      </w:r>
    </w:p>
    <w:p w14:paraId="6B8ECBD8" w14:textId="77777777" w:rsidR="009E61BC" w:rsidRPr="00890B0C" w:rsidRDefault="009E61BC">
      <w:pPr>
        <w:pStyle w:val="Heading4"/>
        <w:tabs>
          <w:tab w:val="num" w:pos="1440"/>
        </w:tabs>
        <w:rPr>
          <w:noProof/>
        </w:rPr>
      </w:pPr>
      <w:bookmarkStart w:id="967"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967"/>
    </w:p>
    <w:p w14:paraId="602F068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0719E946" w14:textId="77777777" w:rsidR="009E61BC" w:rsidRPr="00890B0C" w:rsidRDefault="009E61BC">
      <w:pPr>
        <w:pStyle w:val="Heading4"/>
        <w:tabs>
          <w:tab w:val="num" w:pos="1440"/>
        </w:tabs>
        <w:rPr>
          <w:noProof/>
        </w:rPr>
      </w:pPr>
      <w:bookmarkStart w:id="968"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968"/>
    </w:p>
    <w:p w14:paraId="0816C4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7B3515" w14:textId="77777777"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7"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DB06781" w14:textId="77777777" w:rsidR="009E61BC" w:rsidRPr="00890B0C" w:rsidRDefault="009E61BC">
      <w:pPr>
        <w:pStyle w:val="Heading4"/>
        <w:tabs>
          <w:tab w:val="num" w:pos="1440"/>
        </w:tabs>
        <w:rPr>
          <w:noProof/>
        </w:rPr>
      </w:pPr>
      <w:bookmarkStart w:id="969"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969"/>
    </w:p>
    <w:p w14:paraId="037FA9E4"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53A54421" w14:textId="77777777" w:rsidR="009E61BC" w:rsidRPr="00890B0C" w:rsidRDefault="009E61BC">
      <w:pPr>
        <w:pStyle w:val="Heading4"/>
        <w:rPr>
          <w:noProof/>
        </w:rPr>
      </w:pPr>
      <w:bookmarkStart w:id="970"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970"/>
    </w:p>
    <w:p w14:paraId="06337797"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7F7F87E9" w14:textId="77777777" w:rsidR="009E61BC" w:rsidRPr="00890B0C" w:rsidRDefault="009E61BC">
      <w:pPr>
        <w:pStyle w:val="Heading4"/>
        <w:tabs>
          <w:tab w:val="num" w:pos="1440"/>
        </w:tabs>
        <w:rPr>
          <w:noProof/>
        </w:rPr>
      </w:pPr>
      <w:bookmarkStart w:id="971"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971"/>
    </w:p>
    <w:p w14:paraId="5A8DEE5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DE48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4344C0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56A673" w14:textId="77777777" w:rsidR="00C344D6" w:rsidRDefault="00C344D6" w:rsidP="00C344D6">
      <w:pPr>
        <w:pStyle w:val="Components"/>
      </w:pPr>
      <w:r>
        <w:t>Subcomponents for Assigning Authority (HD):  &lt;Namespace ID (IS)&gt; &amp; &lt;Universal ID (ST)&gt; &amp; &lt;Universal ID Type (ID)&gt;</w:t>
      </w:r>
    </w:p>
    <w:p w14:paraId="183C832A" w14:textId="77777777" w:rsidR="00C344D6" w:rsidRDefault="00C344D6" w:rsidP="00C344D6">
      <w:pPr>
        <w:pStyle w:val="Components"/>
      </w:pPr>
      <w:r>
        <w:t>Subcomponents for Assigning Facility (HD):  &lt;Namespace ID (IS)&gt; &amp; &lt;Universal ID (ST)&gt; &amp; &lt;Universal ID Type (ID)&gt;</w:t>
      </w:r>
    </w:p>
    <w:p w14:paraId="64809F9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788DE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8830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F8630A"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09FC3DE5" w14:textId="77777777" w:rsidR="009E61BC" w:rsidRPr="00890B0C" w:rsidRDefault="009E61BC">
      <w:pPr>
        <w:pStyle w:val="Heading4"/>
        <w:tabs>
          <w:tab w:val="num" w:pos="1440"/>
        </w:tabs>
        <w:rPr>
          <w:noProof/>
        </w:rPr>
      </w:pPr>
      <w:bookmarkStart w:id="972"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972"/>
    </w:p>
    <w:p w14:paraId="2CDF23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697BFF" w14:textId="77777777" w:rsidR="009E61BC" w:rsidRPr="00890B0C" w:rsidRDefault="009E61BC">
      <w:pPr>
        <w:pStyle w:val="NormalIndented"/>
        <w:rPr>
          <w:noProof/>
        </w:rPr>
      </w:pPr>
      <w:r w:rsidRPr="00890B0C">
        <w:rPr>
          <w:noProof/>
        </w:rPr>
        <w:t xml:space="preserve">Definition:  This field is used to further identify an insurance plan.  Refer to </w:t>
      </w:r>
      <w:hyperlink r:id="rId208"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74C6A3AD" w14:textId="77777777" w:rsidR="009E61BC" w:rsidRPr="00890B0C" w:rsidRDefault="009E61BC">
      <w:pPr>
        <w:pStyle w:val="Heading4"/>
        <w:tabs>
          <w:tab w:val="num" w:pos="1440"/>
        </w:tabs>
        <w:rPr>
          <w:noProof/>
        </w:rPr>
      </w:pPr>
      <w:bookmarkStart w:id="973"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973"/>
    </w:p>
    <w:p w14:paraId="03820CF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8804E" w14:textId="77777777"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9"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259EEDA1" w14:textId="77777777" w:rsidR="009E61BC" w:rsidRPr="00890B0C" w:rsidRDefault="009E61BC">
      <w:pPr>
        <w:pStyle w:val="Heading4"/>
        <w:tabs>
          <w:tab w:val="num" w:pos="1440"/>
        </w:tabs>
        <w:rPr>
          <w:noProof/>
        </w:rPr>
      </w:pPr>
      <w:bookmarkStart w:id="974"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974"/>
    </w:p>
    <w:p w14:paraId="5D0F034B"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23FE2ADE" w14:textId="77777777" w:rsidR="009E61BC" w:rsidRPr="00890B0C" w:rsidRDefault="009E61BC">
      <w:pPr>
        <w:pStyle w:val="Heading4"/>
        <w:tabs>
          <w:tab w:val="num" w:pos="1440"/>
        </w:tabs>
        <w:rPr>
          <w:noProof/>
        </w:rPr>
      </w:pPr>
      <w:bookmarkStart w:id="975" w:name="_Toc1882147"/>
      <w:r w:rsidRPr="00890B0C">
        <w:rPr>
          <w:noProof/>
        </w:rPr>
        <w:t>IN1-34   Delay Before L.R. D</w:t>
      </w:r>
      <w:bookmarkStart w:id="976" w:name="_Hlt1331026"/>
      <w:bookmarkEnd w:id="976"/>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975"/>
    </w:p>
    <w:p w14:paraId="68BF3939" w14:textId="77777777" w:rsidR="009E61BC" w:rsidRPr="00890B0C" w:rsidRDefault="009E61BC">
      <w:pPr>
        <w:pStyle w:val="NormalIndented"/>
        <w:rPr>
          <w:noProof/>
        </w:rPr>
      </w:pPr>
      <w:r w:rsidRPr="00890B0C">
        <w:rPr>
          <w:noProof/>
        </w:rPr>
        <w:t>Definition:  This field indicates the delay before lifetime reserve days.</w:t>
      </w:r>
    </w:p>
    <w:p w14:paraId="0B0330DA" w14:textId="77777777" w:rsidR="009E61BC" w:rsidRPr="00890B0C" w:rsidRDefault="009E61BC">
      <w:pPr>
        <w:pStyle w:val="Heading4"/>
        <w:tabs>
          <w:tab w:val="num" w:pos="1440"/>
        </w:tabs>
        <w:rPr>
          <w:noProof/>
        </w:rPr>
      </w:pPr>
      <w:bookmarkStart w:id="977"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977"/>
    </w:p>
    <w:p w14:paraId="1475D95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9BCC" w14:textId="7777777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0" w:anchor="HL70042" w:history="1">
        <w:r w:rsidRPr="00890B0C">
          <w:rPr>
            <w:rStyle w:val="ReferenceUserTable"/>
            <w:noProof/>
          </w:rPr>
          <w:t>U</w:t>
        </w:r>
        <w:bookmarkStart w:id="978" w:name="_Hlt1326959"/>
        <w:r w:rsidRPr="00890B0C">
          <w:rPr>
            <w:rStyle w:val="ReferenceUserTable"/>
            <w:noProof/>
          </w:rPr>
          <w:t>s</w:t>
        </w:r>
        <w:bookmarkEnd w:id="978"/>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194B8A66" w14:textId="77777777" w:rsidR="009E61BC" w:rsidRPr="00890B0C" w:rsidRDefault="009E61BC">
      <w:pPr>
        <w:pStyle w:val="Heading4"/>
        <w:tabs>
          <w:tab w:val="num" w:pos="1440"/>
        </w:tabs>
        <w:rPr>
          <w:noProof/>
        </w:rPr>
      </w:pPr>
      <w:bookmarkStart w:id="979" w:name="_Hlt1326962"/>
      <w:bookmarkStart w:id="980" w:name="IN1_36"/>
      <w:bookmarkStart w:id="981" w:name="_Toc1882149"/>
      <w:bookmarkEnd w:id="979"/>
      <w:r w:rsidRPr="00890B0C">
        <w:rPr>
          <w:noProof/>
        </w:rPr>
        <w:t>IN1-36   Policy Number</w:t>
      </w:r>
      <w:bookmarkEnd w:id="980"/>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981"/>
    </w:p>
    <w:p w14:paraId="020921C2"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3360B385" w14:textId="77777777" w:rsidR="009E61BC" w:rsidRPr="00890B0C" w:rsidRDefault="009E61BC">
      <w:pPr>
        <w:pStyle w:val="Heading4"/>
        <w:tabs>
          <w:tab w:val="num" w:pos="1440"/>
        </w:tabs>
        <w:rPr>
          <w:noProof/>
        </w:rPr>
      </w:pPr>
      <w:bookmarkStart w:id="982"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982"/>
    </w:p>
    <w:p w14:paraId="1FD3B6F5" w14:textId="77777777" w:rsidR="00C344D6" w:rsidRDefault="00C344D6" w:rsidP="00C344D6">
      <w:pPr>
        <w:pStyle w:val="Components"/>
      </w:pPr>
      <w:r>
        <w:t>Components:  &lt;Price (MO)&gt; ^ &lt;Price Type (ID)&gt; ^ &lt;From Value (NM)&gt; ^ &lt;To Value (NM)&gt; ^ &lt;Range Units (CWE)&gt; ^ &lt;Range Type (ID)&gt;</w:t>
      </w:r>
    </w:p>
    <w:p w14:paraId="181EA3FB" w14:textId="77777777" w:rsidR="00C344D6" w:rsidRDefault="00C344D6" w:rsidP="00C344D6">
      <w:pPr>
        <w:pStyle w:val="Components"/>
      </w:pPr>
      <w:r>
        <w:t>Subcomponents for Price (MO):  &lt;Quantity (NM)&gt; &amp; &lt;Denomination (ID)&gt;</w:t>
      </w:r>
    </w:p>
    <w:p w14:paraId="6A8598E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475253"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252DF86B" w14:textId="77777777" w:rsidR="009E61BC" w:rsidRPr="00890B0C" w:rsidRDefault="009E61BC">
      <w:pPr>
        <w:pStyle w:val="Heading4"/>
        <w:tabs>
          <w:tab w:val="num" w:pos="1440"/>
        </w:tabs>
        <w:rPr>
          <w:noProof/>
        </w:rPr>
      </w:pPr>
      <w:bookmarkStart w:id="983" w:name="IN1_38"/>
      <w:bookmarkStart w:id="984" w:name="_Toc1882151"/>
      <w:r w:rsidRPr="00890B0C">
        <w:rPr>
          <w:noProof/>
        </w:rPr>
        <w:t xml:space="preserve">IN1-38   Policy Limit </w:t>
      </w:r>
      <w:r w:rsidRPr="00890B0C">
        <w:rPr>
          <w:noProof/>
        </w:rPr>
        <w:noBreakHyphen/>
        <w:t xml:space="preserve"> Amount</w:t>
      </w:r>
      <w:bookmarkEnd w:id="983"/>
      <w:r w:rsidRPr="00890B0C">
        <w:rPr>
          <w:noProof/>
        </w:rPr>
        <w:t xml:space="preserve">   00463</w:t>
      </w:r>
      <w:bookmarkEnd w:id="984"/>
    </w:p>
    <w:p w14:paraId="6F9FF88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670E8D8A" w14:textId="77777777" w:rsidR="009E61BC" w:rsidRPr="00890B0C" w:rsidRDefault="009E61BC">
      <w:pPr>
        <w:pStyle w:val="Heading4"/>
        <w:tabs>
          <w:tab w:val="num" w:pos="1440"/>
        </w:tabs>
        <w:rPr>
          <w:noProof/>
        </w:rPr>
      </w:pPr>
      <w:bookmarkStart w:id="985"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985"/>
    </w:p>
    <w:p w14:paraId="3458C505"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4C8B1B25" w14:textId="77777777" w:rsidR="009E61BC" w:rsidRPr="00890B0C" w:rsidRDefault="009E61BC">
      <w:pPr>
        <w:pStyle w:val="Heading4"/>
        <w:tabs>
          <w:tab w:val="num" w:pos="1440"/>
        </w:tabs>
        <w:rPr>
          <w:noProof/>
        </w:rPr>
      </w:pPr>
      <w:bookmarkStart w:id="986" w:name="IN1_40"/>
      <w:bookmarkStart w:id="987" w:name="_Toc1882153"/>
      <w:r w:rsidRPr="00890B0C">
        <w:rPr>
          <w:noProof/>
        </w:rPr>
        <w:t xml:space="preserve">IN1-40   Room Rate </w:t>
      </w:r>
      <w:r w:rsidRPr="00890B0C">
        <w:rPr>
          <w:noProof/>
        </w:rPr>
        <w:noBreakHyphen/>
        <w:t xml:space="preserve"> Semi</w:t>
      </w:r>
      <w:r w:rsidRPr="00890B0C">
        <w:rPr>
          <w:noProof/>
        </w:rPr>
        <w:noBreakHyphen/>
        <w:t>Private</w:t>
      </w:r>
      <w:bookmarkEnd w:id="986"/>
      <w:r w:rsidRPr="00890B0C">
        <w:rPr>
          <w:noProof/>
        </w:rPr>
        <w:t xml:space="preserve">   00465</w:t>
      </w:r>
      <w:bookmarkEnd w:id="987"/>
    </w:p>
    <w:p w14:paraId="0F9D3B7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1DFF736A" w14:textId="77777777" w:rsidR="009E61BC" w:rsidRPr="00890B0C" w:rsidRDefault="009E61BC">
      <w:pPr>
        <w:pStyle w:val="Heading4"/>
        <w:tabs>
          <w:tab w:val="num" w:pos="1440"/>
        </w:tabs>
        <w:rPr>
          <w:noProof/>
        </w:rPr>
      </w:pPr>
      <w:bookmarkStart w:id="988" w:name="IN1_41"/>
      <w:bookmarkStart w:id="989" w:name="_Toc1882154"/>
      <w:r w:rsidRPr="00890B0C">
        <w:rPr>
          <w:noProof/>
        </w:rPr>
        <w:t xml:space="preserve">IN1-41   Room Rate </w:t>
      </w:r>
      <w:r w:rsidRPr="00890B0C">
        <w:rPr>
          <w:noProof/>
        </w:rPr>
        <w:noBreakHyphen/>
        <w:t xml:space="preserve"> Private</w:t>
      </w:r>
      <w:bookmarkEnd w:id="988"/>
      <w:r w:rsidRPr="00890B0C">
        <w:rPr>
          <w:noProof/>
        </w:rPr>
        <w:t xml:space="preserve">   00466</w:t>
      </w:r>
      <w:bookmarkEnd w:id="989"/>
    </w:p>
    <w:p w14:paraId="6BFB76E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290D9479" w14:textId="77777777" w:rsidR="009E61BC" w:rsidRPr="00890B0C" w:rsidRDefault="009E61BC">
      <w:pPr>
        <w:pStyle w:val="Heading4"/>
        <w:tabs>
          <w:tab w:val="num" w:pos="1440"/>
        </w:tabs>
        <w:rPr>
          <w:noProof/>
        </w:rPr>
      </w:pPr>
      <w:bookmarkStart w:id="990"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990"/>
    </w:p>
    <w:p w14:paraId="0905B8E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9352AE" w14:textId="77777777" w:rsidR="009E61BC" w:rsidRPr="00890B0C" w:rsidRDefault="009E61BC">
      <w:pPr>
        <w:pStyle w:val="NormalIndented"/>
        <w:rPr>
          <w:noProof/>
        </w:rPr>
      </w:pPr>
      <w:r w:rsidRPr="00890B0C">
        <w:rPr>
          <w:noProof/>
        </w:rPr>
        <w:t xml:space="preserve">Definition:  This field holds the employment status of the insured.  Refer to </w:t>
      </w:r>
      <w:hyperlink r:id="rId211"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1DD7B21B" w14:textId="77777777" w:rsidR="009E61BC" w:rsidRPr="00890B0C" w:rsidRDefault="009E61BC">
      <w:pPr>
        <w:pStyle w:val="Heading4"/>
        <w:tabs>
          <w:tab w:val="num" w:pos="1440"/>
        </w:tabs>
        <w:rPr>
          <w:noProof/>
        </w:rPr>
      </w:pPr>
      <w:bookmarkStart w:id="991" w:name="_Hlt1329782"/>
      <w:bookmarkStart w:id="992" w:name="_Toc1882156"/>
      <w:bookmarkEnd w:id="991"/>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992"/>
    </w:p>
    <w:p w14:paraId="76D887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E3924B" w14:textId="77777777" w:rsidR="009E61BC" w:rsidRPr="00890B0C" w:rsidRDefault="009E61BC">
      <w:pPr>
        <w:pStyle w:val="NormalIndented"/>
        <w:rPr>
          <w:noProof/>
        </w:rPr>
      </w:pPr>
      <w:r w:rsidRPr="00890B0C">
        <w:rPr>
          <w:noProof/>
        </w:rPr>
        <w:t xml:space="preserve">Definition:  This field contains the gender of the insured.  Refer to </w:t>
      </w:r>
      <w:hyperlink r:id="rId212"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1470498D" w14:textId="77777777" w:rsidR="009E61BC" w:rsidRPr="00890B0C" w:rsidRDefault="009E61BC">
      <w:pPr>
        <w:pStyle w:val="Heading4"/>
        <w:tabs>
          <w:tab w:val="num" w:pos="1440"/>
        </w:tabs>
        <w:rPr>
          <w:noProof/>
        </w:rPr>
      </w:pPr>
      <w:bookmarkStart w:id="993"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993"/>
    </w:p>
    <w:p w14:paraId="32C254E7"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44001F9" w14:textId="77777777" w:rsidR="00C344D6" w:rsidRDefault="00C344D6" w:rsidP="00C344D6">
      <w:pPr>
        <w:pStyle w:val="Components"/>
      </w:pPr>
      <w:r>
        <w:t>Subcomponents for Street Address (SAD):  &lt;Street or Mailing Address (ST)&gt; &amp; &lt;Street Name (ST)&gt; &amp; &lt;Dwelling Number (ST)&gt;</w:t>
      </w:r>
    </w:p>
    <w:p w14:paraId="0698A86B"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81C71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0B73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41B9B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7E30FF" w14:textId="77777777" w:rsidR="00C344D6" w:rsidRDefault="00C344D6" w:rsidP="00C344D6">
      <w:pPr>
        <w:pStyle w:val="Components"/>
      </w:pPr>
      <w:r>
        <w:t>Subcomponents for Address Identifier (EI):  &lt;Entity Identifier (ST)&gt; &amp; &lt;Namespace ID (IS)&gt; &amp; &lt;Universal ID (ST)&gt; &amp; &lt;Universal ID Type (ID)&gt;</w:t>
      </w:r>
    </w:p>
    <w:p w14:paraId="3E2A4AC1"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778296B8" w14:textId="77777777" w:rsidR="009E61BC" w:rsidRPr="00890B0C" w:rsidRDefault="009E61BC">
      <w:pPr>
        <w:pStyle w:val="Heading4"/>
        <w:tabs>
          <w:tab w:val="num" w:pos="1440"/>
        </w:tabs>
        <w:rPr>
          <w:noProof/>
        </w:rPr>
      </w:pPr>
      <w:bookmarkStart w:id="994"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994"/>
    </w:p>
    <w:p w14:paraId="67DD020F"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24A4E4F9" w14:textId="77777777" w:rsidR="009E61BC" w:rsidRPr="00890B0C" w:rsidRDefault="009E61BC">
      <w:pPr>
        <w:pStyle w:val="Heading4"/>
        <w:tabs>
          <w:tab w:val="num" w:pos="1440"/>
        </w:tabs>
        <w:rPr>
          <w:noProof/>
        </w:rPr>
      </w:pPr>
      <w:bookmarkStart w:id="995"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995"/>
    </w:p>
    <w:p w14:paraId="64F0F10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BB22D" w14:textId="77777777"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3"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7ACF1BE5" w14:textId="77777777" w:rsidR="009E61BC" w:rsidRPr="00890B0C" w:rsidRDefault="009E61BC">
      <w:pPr>
        <w:pStyle w:val="Heading4"/>
        <w:tabs>
          <w:tab w:val="num" w:pos="1440"/>
        </w:tabs>
        <w:rPr>
          <w:noProof/>
        </w:rPr>
      </w:pPr>
      <w:bookmarkStart w:id="996"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996"/>
    </w:p>
    <w:p w14:paraId="766E1F3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F9681" w14:textId="77777777"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4"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602DCEDE" w14:textId="77777777" w:rsidR="009E61BC" w:rsidRPr="00890B0C" w:rsidRDefault="009E61BC">
      <w:pPr>
        <w:pStyle w:val="Heading4"/>
        <w:tabs>
          <w:tab w:val="num" w:pos="1440"/>
        </w:tabs>
        <w:rPr>
          <w:noProof/>
        </w:rPr>
      </w:pPr>
      <w:bookmarkStart w:id="997"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997"/>
    </w:p>
    <w:p w14:paraId="58660C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D8837" w14:textId="77777777"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5"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7C8F8177" w14:textId="77777777" w:rsidR="009E61BC" w:rsidRPr="00890B0C" w:rsidRDefault="009E61BC">
      <w:pPr>
        <w:pStyle w:val="Heading4"/>
        <w:tabs>
          <w:tab w:val="num" w:pos="1440"/>
        </w:tabs>
        <w:rPr>
          <w:noProof/>
        </w:rPr>
      </w:pPr>
      <w:bookmarkStart w:id="998"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998"/>
    </w:p>
    <w:p w14:paraId="2866AA1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990C5B" w14:textId="77777777" w:rsidR="00C344D6" w:rsidRDefault="00C344D6" w:rsidP="00C344D6">
      <w:pPr>
        <w:pStyle w:val="Components"/>
      </w:pPr>
      <w:r>
        <w:t>Subcomponents for Assigning Authority (HD):  &lt;Namespace ID (IS)&gt; &amp; &lt;Universal ID (ST)&gt; &amp; &lt;Universal ID Type (ID)&gt;</w:t>
      </w:r>
    </w:p>
    <w:p w14:paraId="5B7BAF29" w14:textId="77777777" w:rsidR="00C344D6" w:rsidRDefault="00C344D6" w:rsidP="00C344D6">
      <w:pPr>
        <w:pStyle w:val="Components"/>
      </w:pPr>
      <w:r>
        <w:t>Subcomponents for Assigning Facility (HD):  &lt;Namespace ID (IS)&gt; &amp; &lt;Universal ID (ST)&gt; &amp; &lt;Universal ID Type (ID)&gt;</w:t>
      </w:r>
    </w:p>
    <w:p w14:paraId="32FBA94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9425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3A727"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58805404" w14:textId="77777777" w:rsidR="009E61BC" w:rsidRPr="00890B0C" w:rsidRDefault="009E61BC">
      <w:pPr>
        <w:pStyle w:val="Heading4"/>
        <w:tabs>
          <w:tab w:val="num" w:pos="1440"/>
        </w:tabs>
        <w:rPr>
          <w:noProof/>
        </w:rPr>
      </w:pPr>
      <w:bookmarkStart w:id="999"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999"/>
      <w:r w:rsidRPr="00890B0C">
        <w:rPr>
          <w:noProof/>
        </w:rPr>
        <w:t>01854</w:t>
      </w:r>
    </w:p>
    <w:p w14:paraId="4E23F6E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C46A90" w14:textId="77777777"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6"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0E390450" w14:textId="77777777" w:rsidR="009E61BC" w:rsidRPr="00713BF5" w:rsidRDefault="009E61BC">
      <w:pPr>
        <w:pStyle w:val="Heading4"/>
        <w:tabs>
          <w:tab w:val="num" w:pos="1440"/>
        </w:tabs>
        <w:rPr>
          <w:noProof/>
          <w:lang w:val="fr-CH"/>
        </w:rPr>
      </w:pPr>
      <w:bookmarkStart w:id="1000"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000"/>
      <w:r w:rsidRPr="00713BF5">
        <w:rPr>
          <w:noProof/>
          <w:lang w:val="fr-CH"/>
        </w:rPr>
        <w:t>01855</w:t>
      </w:r>
    </w:p>
    <w:p w14:paraId="3C67170D" w14:textId="77777777" w:rsidR="009E61BC" w:rsidRPr="00890B0C" w:rsidRDefault="009E61BC">
      <w:pPr>
        <w:pStyle w:val="NormalIndented"/>
        <w:rPr>
          <w:noProof/>
        </w:rPr>
      </w:pPr>
      <w:r w:rsidRPr="00890B0C">
        <w:rPr>
          <w:noProof/>
        </w:rPr>
        <w:t>Definition: The date the patient/subscriber authorization signature was obtained.</w:t>
      </w:r>
    </w:p>
    <w:p w14:paraId="59EC2B15"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543DAAE8"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5CD25DCC"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0D653AF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931599" w14:textId="77777777" w:rsidR="009E61BC" w:rsidRPr="00890B0C" w:rsidRDefault="009E61BC">
      <w:pPr>
        <w:pStyle w:val="NormalIndented"/>
        <w:rPr>
          <w:noProof/>
        </w:rPr>
      </w:pPr>
      <w:r w:rsidRPr="00890B0C">
        <w:rPr>
          <w:noProof/>
        </w:rPr>
        <w:t xml:space="preserve">Definition:  This field identifies the type of VIP for the insured.  Refer to </w:t>
      </w:r>
      <w:hyperlink r:id="rId217"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48B09DEB"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3AA72CA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687B7A" w14:textId="77777777" w:rsidR="00C344D6" w:rsidRDefault="00C344D6" w:rsidP="00C344D6">
      <w:pPr>
        <w:pStyle w:val="Components"/>
      </w:pPr>
      <w:r>
        <w:t>Subcomponents for Assigning Authority (HD):  &lt;Namespace ID (IS)&gt; &amp; &lt;Universal ID (ST)&gt; &amp; &lt;Universal ID Type (ID)&gt;</w:t>
      </w:r>
    </w:p>
    <w:p w14:paraId="5555C060" w14:textId="77777777" w:rsidR="00C344D6" w:rsidRDefault="00C344D6" w:rsidP="00C344D6">
      <w:pPr>
        <w:pStyle w:val="Components"/>
      </w:pPr>
      <w:r>
        <w:t>Subcomponents for Assigning Facility (HD):  &lt;Namespace ID (IS)&gt; &amp; &lt;Universal ID (ST)&gt; &amp; &lt;Universal ID Type (ID)&gt;</w:t>
      </w:r>
    </w:p>
    <w:p w14:paraId="55C2008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B638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472BFA"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176F1D85"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1CCC28FF" w14:textId="77777777" w:rsidR="009E61BC" w:rsidRPr="00D833F6"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8"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5F4D8285" w14:textId="77777777" w:rsidR="009E61BC" w:rsidRPr="00890B0C" w:rsidRDefault="009E61BC">
      <w:pPr>
        <w:pStyle w:val="Heading3"/>
        <w:rPr>
          <w:noProof/>
        </w:rPr>
      </w:pPr>
      <w:bookmarkStart w:id="1001" w:name="_Toc346777012"/>
      <w:bookmarkStart w:id="1002" w:name="_Toc346777049"/>
      <w:bookmarkStart w:id="1003" w:name="_Toc348245485"/>
      <w:bookmarkStart w:id="1004" w:name="_Toc348245555"/>
      <w:bookmarkStart w:id="1005" w:name="_Toc348259070"/>
      <w:bookmarkStart w:id="1006" w:name="_Toc348340224"/>
      <w:bookmarkStart w:id="1007" w:name="_Toc359236267"/>
      <w:bookmarkStart w:id="1008" w:name="_Toc1882165"/>
      <w:bookmarkStart w:id="1009" w:name="_Toc89062832"/>
      <w:bookmarkStart w:id="1010" w:name="_Toc20321552"/>
      <w:bookmarkStart w:id="1011" w:name="_Toc27825964"/>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012" w:name="_Hlt1757736"/>
      <w:r w:rsidRPr="00890B0C">
        <w:rPr>
          <w:noProof/>
        </w:rPr>
        <w:t>Insurance Additional Information</w:t>
      </w:r>
      <w:bookmarkEnd w:id="1001"/>
      <w:bookmarkEnd w:id="1002"/>
      <w:bookmarkEnd w:id="1003"/>
      <w:bookmarkEnd w:id="1004"/>
      <w:bookmarkEnd w:id="1005"/>
      <w:bookmarkEnd w:id="1006"/>
      <w:r w:rsidRPr="00890B0C">
        <w:rPr>
          <w:noProof/>
        </w:rPr>
        <w:t xml:space="preserve"> S</w:t>
      </w:r>
      <w:bookmarkEnd w:id="1012"/>
      <w:r w:rsidRPr="00890B0C">
        <w:rPr>
          <w:noProof/>
        </w:rPr>
        <w:t>egment</w:t>
      </w:r>
      <w:bookmarkEnd w:id="1007"/>
      <w:bookmarkEnd w:id="1008"/>
      <w:bookmarkEnd w:id="1009"/>
      <w:bookmarkEnd w:id="1010"/>
      <w:bookmarkEnd w:id="1011"/>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3B9517E3"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61C224B2" w14:textId="77777777" w:rsidR="009E61BC" w:rsidRPr="00890B0C" w:rsidRDefault="009E61BC">
      <w:pPr>
        <w:pStyle w:val="AttributeTableCaption"/>
        <w:rPr>
          <w:noProof/>
        </w:rPr>
      </w:pPr>
      <w:bookmarkStart w:id="1013" w:name="IN2"/>
      <w:r w:rsidRPr="00890B0C">
        <w:rPr>
          <w:noProof/>
        </w:rPr>
        <w:t>HL7 Attribute Table - IN2</w:t>
      </w:r>
      <w:bookmarkEnd w:id="1013"/>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3F892FD"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006BA9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30612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40D2283"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6F1DEA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3EB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432E36CB"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EF8DFB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CAA49E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BE17954" w14:textId="77777777" w:rsidR="009E61BC" w:rsidRPr="00890B0C" w:rsidRDefault="009E61BC">
            <w:pPr>
              <w:pStyle w:val="AttributeTableHeader"/>
              <w:jc w:val="left"/>
              <w:rPr>
                <w:noProof/>
              </w:rPr>
            </w:pPr>
            <w:r w:rsidRPr="00890B0C">
              <w:rPr>
                <w:noProof/>
              </w:rPr>
              <w:t>ELEMENT NAME</w:t>
            </w:r>
          </w:p>
        </w:tc>
      </w:tr>
      <w:tr w:rsidR="009F20B7" w:rsidRPr="009E61BC" w14:paraId="58875B0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2BB6F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21737B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C219DC"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702B7"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7EDFC845"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A12FC32"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7561F13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6EB546"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372D1B91"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52B82E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BCBF3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30165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DE64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56798D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25F5D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9898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20F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0287"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BA3B734"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6B0FF2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E22104"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41995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01E8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03DF1"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66852E0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43967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1F01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20276"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37E5197F"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16260B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D90E1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AFFA1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AC2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04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2FD6F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578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F08A8" w14:textId="77777777" w:rsidR="009E61BC" w:rsidRPr="00890B0C" w:rsidRDefault="00C45560">
            <w:pPr>
              <w:pStyle w:val="AttributeTableBody"/>
              <w:rPr>
                <w:rStyle w:val="HyperlinkTable"/>
                <w:noProof/>
              </w:rPr>
            </w:pPr>
            <w:hyperlink r:id="rId219"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4C9BD0AC"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10A146CE" w14:textId="77777777" w:rsidR="009E61BC" w:rsidRPr="00890B0C" w:rsidRDefault="009E61BC">
            <w:pPr>
              <w:pStyle w:val="AttributeTableBody"/>
              <w:jc w:val="left"/>
              <w:rPr>
                <w:noProof/>
              </w:rPr>
            </w:pPr>
            <w:r w:rsidRPr="00890B0C">
              <w:rPr>
                <w:noProof/>
              </w:rPr>
              <w:t>Employer Information Data</w:t>
            </w:r>
          </w:p>
        </w:tc>
      </w:tr>
      <w:tr w:rsidR="009F20B7" w:rsidRPr="009E61BC" w14:paraId="49B4138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81DC3E"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CEB0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A8A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30DC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445EB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F1662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E87BF9" w14:textId="77777777" w:rsidR="009E61BC" w:rsidRPr="00890B0C" w:rsidRDefault="00C45560">
            <w:pPr>
              <w:pStyle w:val="AttributeTableBody"/>
              <w:rPr>
                <w:rStyle w:val="HyperlinkTable"/>
                <w:noProof/>
              </w:rPr>
            </w:pPr>
            <w:hyperlink r:id="rId220"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53E8D3D3"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261333B9" w14:textId="77777777" w:rsidR="009E61BC" w:rsidRPr="00890B0C" w:rsidRDefault="009E61BC">
            <w:pPr>
              <w:pStyle w:val="AttributeTableBody"/>
              <w:jc w:val="left"/>
              <w:rPr>
                <w:noProof/>
              </w:rPr>
            </w:pPr>
            <w:r w:rsidRPr="00890B0C">
              <w:rPr>
                <w:noProof/>
              </w:rPr>
              <w:t>Mail Claim Party</w:t>
            </w:r>
          </w:p>
        </w:tc>
      </w:tr>
      <w:tr w:rsidR="009F20B7" w:rsidRPr="009E61BC" w14:paraId="098A3B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5DFB49"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C7DDF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FDC31"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9AF356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1A025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C20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C40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3392C"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40153B21"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FA77B6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16A7A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B2A90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4835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05CB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48D2328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908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EBD4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7D222"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28551FE" w14:textId="77777777" w:rsidR="009E61BC" w:rsidRPr="00890B0C" w:rsidRDefault="009E61BC">
            <w:pPr>
              <w:pStyle w:val="AttributeTableBody"/>
              <w:jc w:val="left"/>
              <w:rPr>
                <w:noProof/>
              </w:rPr>
            </w:pPr>
            <w:r w:rsidRPr="00890B0C">
              <w:rPr>
                <w:noProof/>
              </w:rPr>
              <w:t>Medicaid Case Name</w:t>
            </w:r>
          </w:p>
        </w:tc>
      </w:tr>
      <w:tr w:rsidR="009F20B7" w:rsidRPr="009E61BC" w14:paraId="5142D3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3506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84B8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F394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E3646F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34D6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3E64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AF34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07BCF"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231AABF0" w14:textId="77777777" w:rsidR="009E61BC" w:rsidRPr="00890B0C" w:rsidRDefault="009E61BC">
            <w:pPr>
              <w:pStyle w:val="AttributeTableBody"/>
              <w:jc w:val="left"/>
              <w:rPr>
                <w:noProof/>
              </w:rPr>
            </w:pPr>
            <w:r w:rsidRPr="00890B0C">
              <w:rPr>
                <w:noProof/>
              </w:rPr>
              <w:t>Medicaid Case Number</w:t>
            </w:r>
          </w:p>
        </w:tc>
      </w:tr>
      <w:tr w:rsidR="009F20B7" w:rsidRPr="009E61BC" w14:paraId="2CABA8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C63E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F65A6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97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0C2AB"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6290A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F8AEED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FFA0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1CD9"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540A5D57" w14:textId="77777777" w:rsidR="009E61BC" w:rsidRPr="00890B0C" w:rsidRDefault="009E61BC">
            <w:pPr>
              <w:pStyle w:val="AttributeTableBody"/>
              <w:jc w:val="left"/>
              <w:rPr>
                <w:noProof/>
              </w:rPr>
            </w:pPr>
            <w:r w:rsidRPr="00890B0C">
              <w:rPr>
                <w:noProof/>
              </w:rPr>
              <w:t>Military Sponsor Name</w:t>
            </w:r>
          </w:p>
        </w:tc>
      </w:tr>
      <w:tr w:rsidR="009F20B7" w:rsidRPr="009E61BC" w14:paraId="1D2549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0682A12"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722C6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DBEE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3C3087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CD83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8CF7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E06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BEF2F"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7C63D668" w14:textId="77777777" w:rsidR="009E61BC" w:rsidRPr="00890B0C" w:rsidRDefault="009E61BC">
            <w:pPr>
              <w:pStyle w:val="AttributeTableBody"/>
              <w:jc w:val="left"/>
              <w:rPr>
                <w:noProof/>
              </w:rPr>
            </w:pPr>
            <w:r w:rsidRPr="00890B0C">
              <w:rPr>
                <w:noProof/>
              </w:rPr>
              <w:t>Military ID Number</w:t>
            </w:r>
          </w:p>
        </w:tc>
      </w:tr>
      <w:tr w:rsidR="009F20B7" w:rsidRPr="009E61BC" w14:paraId="5844ACC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75CEEB"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48FD9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20C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B6E8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0FAFA2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5B28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E504E" w14:textId="77777777" w:rsidR="009E61BC" w:rsidRPr="00890B0C" w:rsidRDefault="00C45560">
            <w:pPr>
              <w:pStyle w:val="AttributeTableBody"/>
              <w:rPr>
                <w:rStyle w:val="HyperlinkTable"/>
                <w:noProof/>
              </w:rPr>
            </w:pPr>
            <w:hyperlink r:id="rId221"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0ECB9FF3"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34C3D810"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0338B97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5861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2160F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ADC77"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598728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46EB92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C2D1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ED5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803C5"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15A5584A" w14:textId="77777777" w:rsidR="009E61BC" w:rsidRPr="00890B0C" w:rsidRDefault="009E61BC">
            <w:pPr>
              <w:pStyle w:val="AttributeTableBody"/>
              <w:jc w:val="left"/>
              <w:rPr>
                <w:noProof/>
              </w:rPr>
            </w:pPr>
            <w:r w:rsidRPr="00890B0C">
              <w:rPr>
                <w:noProof/>
              </w:rPr>
              <w:t>Military Organization</w:t>
            </w:r>
          </w:p>
        </w:tc>
      </w:tr>
      <w:tr w:rsidR="009F20B7" w:rsidRPr="009E61BC" w14:paraId="04F656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2F047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CBD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BB646"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00C5B3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51356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F39F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B67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A0A9F"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7DE63E70" w14:textId="77777777" w:rsidR="009E61BC" w:rsidRPr="00890B0C" w:rsidRDefault="009E61BC">
            <w:pPr>
              <w:pStyle w:val="AttributeTableBody"/>
              <w:jc w:val="left"/>
              <w:rPr>
                <w:noProof/>
              </w:rPr>
            </w:pPr>
            <w:r w:rsidRPr="00890B0C">
              <w:rPr>
                <w:noProof/>
              </w:rPr>
              <w:t>Military Station</w:t>
            </w:r>
          </w:p>
        </w:tc>
      </w:tr>
      <w:tr w:rsidR="009F20B7" w:rsidRPr="009E61BC" w14:paraId="1FF6FF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5705E6"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8A3B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803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735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10E2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C5CE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0BBA" w14:textId="77777777" w:rsidR="009E61BC" w:rsidRPr="00890B0C" w:rsidRDefault="00C45560">
            <w:pPr>
              <w:pStyle w:val="AttributeTableBody"/>
              <w:rPr>
                <w:rStyle w:val="HyperlinkTable"/>
                <w:noProof/>
              </w:rPr>
            </w:pPr>
            <w:hyperlink r:id="rId222"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AD8DF3A"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3CF862E7" w14:textId="77777777" w:rsidR="009E61BC" w:rsidRPr="00890B0C" w:rsidRDefault="009E61BC">
            <w:pPr>
              <w:pStyle w:val="AttributeTableBody"/>
              <w:jc w:val="left"/>
              <w:rPr>
                <w:noProof/>
              </w:rPr>
            </w:pPr>
            <w:r w:rsidRPr="00890B0C">
              <w:rPr>
                <w:noProof/>
              </w:rPr>
              <w:t>Military Service</w:t>
            </w:r>
          </w:p>
        </w:tc>
      </w:tr>
      <w:tr w:rsidR="009F20B7" w:rsidRPr="009E61BC" w14:paraId="1A9C3A7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B69093"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D534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6031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26D6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EC5B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78FE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E5C01" w14:textId="77777777" w:rsidR="009E61BC" w:rsidRPr="00890B0C" w:rsidRDefault="00C45560">
            <w:pPr>
              <w:pStyle w:val="AttributeTableBody"/>
              <w:rPr>
                <w:rStyle w:val="HyperlinkTable"/>
                <w:noProof/>
              </w:rPr>
            </w:pPr>
            <w:hyperlink r:id="rId223"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9AC8A0F"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3B39270F" w14:textId="77777777" w:rsidR="009E61BC" w:rsidRPr="00890B0C" w:rsidRDefault="009E61BC">
            <w:pPr>
              <w:pStyle w:val="AttributeTableBody"/>
              <w:jc w:val="left"/>
              <w:rPr>
                <w:noProof/>
              </w:rPr>
            </w:pPr>
            <w:r w:rsidRPr="00890B0C">
              <w:rPr>
                <w:noProof/>
              </w:rPr>
              <w:t>Military Rank/Grade</w:t>
            </w:r>
          </w:p>
        </w:tc>
      </w:tr>
      <w:tr w:rsidR="009F20B7" w:rsidRPr="009E61BC" w14:paraId="17B8BF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7C0D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01E9D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56A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95F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B21C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FE2B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E5B3D" w14:textId="77777777" w:rsidR="009E61BC" w:rsidRPr="00890B0C" w:rsidRDefault="00C45560">
            <w:pPr>
              <w:pStyle w:val="AttributeTableBody"/>
              <w:rPr>
                <w:rStyle w:val="HyperlinkTable"/>
                <w:noProof/>
              </w:rPr>
            </w:pPr>
            <w:hyperlink r:id="rId224"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158F3251"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318A0A45" w14:textId="77777777" w:rsidR="009E61BC" w:rsidRPr="00890B0C" w:rsidRDefault="009E61BC">
            <w:pPr>
              <w:pStyle w:val="AttributeTableBody"/>
              <w:jc w:val="left"/>
              <w:rPr>
                <w:noProof/>
              </w:rPr>
            </w:pPr>
            <w:r w:rsidRPr="00890B0C">
              <w:rPr>
                <w:noProof/>
              </w:rPr>
              <w:t>Military Status</w:t>
            </w:r>
          </w:p>
        </w:tc>
      </w:tr>
      <w:tr w:rsidR="009F20B7" w:rsidRPr="009E61BC" w14:paraId="493D9E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94819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D3BE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525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91A2B"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82DA21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0F8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372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89C4E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7B536459" w14:textId="77777777" w:rsidR="009E61BC" w:rsidRPr="00890B0C" w:rsidRDefault="009E61BC">
            <w:pPr>
              <w:pStyle w:val="AttributeTableBody"/>
              <w:jc w:val="left"/>
              <w:rPr>
                <w:noProof/>
              </w:rPr>
            </w:pPr>
            <w:r w:rsidRPr="00890B0C">
              <w:rPr>
                <w:noProof/>
              </w:rPr>
              <w:t>Military Retire Date</w:t>
            </w:r>
          </w:p>
        </w:tc>
      </w:tr>
      <w:tr w:rsidR="009F20B7" w:rsidRPr="00713BF5" w14:paraId="4A831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F8303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5B5E48C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B1BE1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F5CB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D84782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E0329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81E41" w14:textId="77777777" w:rsidR="009E61BC" w:rsidRPr="002F2AAE" w:rsidRDefault="00C45560">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75D6998"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55A8DF15"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5BE971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A32901"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0B68DF8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15357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C77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7E863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EF6A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67941" w14:textId="77777777" w:rsidR="009E61BC" w:rsidRPr="002F2AAE" w:rsidRDefault="00C45560">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D269E95"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4D9EB097" w14:textId="77777777" w:rsidR="009E61BC" w:rsidRPr="00890B0C" w:rsidRDefault="009E61BC">
            <w:pPr>
              <w:pStyle w:val="AttributeTableBody"/>
              <w:jc w:val="left"/>
              <w:rPr>
                <w:noProof/>
              </w:rPr>
            </w:pPr>
            <w:r w:rsidRPr="00890B0C">
              <w:rPr>
                <w:noProof/>
              </w:rPr>
              <w:t>Baby Coverage</w:t>
            </w:r>
          </w:p>
        </w:tc>
      </w:tr>
      <w:tr w:rsidR="009F20B7" w:rsidRPr="009E61BC" w14:paraId="47CA91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B1B4B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D6DF6C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EA193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9DBF3A"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9BDF9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1781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C10FB" w14:textId="77777777" w:rsidR="009E61BC" w:rsidRPr="002F2AAE" w:rsidRDefault="00C4556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7B42860"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057DD7C0" w14:textId="77777777" w:rsidR="009E61BC" w:rsidRPr="00890B0C" w:rsidRDefault="009E61BC">
            <w:pPr>
              <w:pStyle w:val="AttributeTableBody"/>
              <w:jc w:val="left"/>
              <w:rPr>
                <w:noProof/>
              </w:rPr>
            </w:pPr>
            <w:r w:rsidRPr="00890B0C">
              <w:rPr>
                <w:noProof/>
              </w:rPr>
              <w:t>Combine Baby Bill</w:t>
            </w:r>
          </w:p>
        </w:tc>
      </w:tr>
      <w:tr w:rsidR="009F20B7" w:rsidRPr="009E61BC" w14:paraId="190A956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352BC9"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2FDD9E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D38D3"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019D8A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9995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035B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8E42A"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5985EAC9"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018CFE76" w14:textId="77777777" w:rsidR="009E61BC" w:rsidRPr="00890B0C" w:rsidRDefault="009E61BC">
            <w:pPr>
              <w:pStyle w:val="AttributeTableBody"/>
              <w:jc w:val="left"/>
              <w:rPr>
                <w:noProof/>
              </w:rPr>
            </w:pPr>
            <w:r w:rsidRPr="00890B0C">
              <w:rPr>
                <w:noProof/>
              </w:rPr>
              <w:t>Blood Deductible</w:t>
            </w:r>
          </w:p>
        </w:tc>
      </w:tr>
      <w:tr w:rsidR="009F20B7" w:rsidRPr="009E61BC" w14:paraId="7107AF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611CA5C"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338D17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3E2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55C77"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9B931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A60CC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D45F1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4FDF52"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663742B9" w14:textId="77777777" w:rsidR="009E61BC" w:rsidRPr="00890B0C" w:rsidRDefault="009E61BC">
            <w:pPr>
              <w:pStyle w:val="AttributeTableBody"/>
              <w:jc w:val="left"/>
              <w:rPr>
                <w:noProof/>
              </w:rPr>
            </w:pPr>
            <w:r w:rsidRPr="00890B0C">
              <w:rPr>
                <w:noProof/>
              </w:rPr>
              <w:t>Special Coverage Approval Name</w:t>
            </w:r>
          </w:p>
        </w:tc>
      </w:tr>
      <w:tr w:rsidR="009F20B7" w:rsidRPr="009E61BC" w14:paraId="6AB3278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F09B06"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F7814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F7AA9"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8D178A5"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70DF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058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40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44A37"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045FCFCA"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6930AE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FFB01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D136A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ACB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52B5D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1740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32041D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78BA490" w14:textId="77777777" w:rsidR="009E61BC" w:rsidRPr="00890B0C" w:rsidRDefault="00C45560">
            <w:pPr>
              <w:pStyle w:val="AttributeTableBody"/>
              <w:rPr>
                <w:rStyle w:val="HyperlinkTable"/>
                <w:noProof/>
              </w:rPr>
            </w:pPr>
            <w:hyperlink r:id="rId228"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6334E3A7"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7F0E7879" w14:textId="77777777" w:rsidR="009E61BC" w:rsidRPr="00890B0C" w:rsidRDefault="009E61BC">
            <w:pPr>
              <w:pStyle w:val="AttributeTableBody"/>
              <w:jc w:val="left"/>
              <w:rPr>
                <w:noProof/>
              </w:rPr>
            </w:pPr>
            <w:r w:rsidRPr="00890B0C">
              <w:rPr>
                <w:noProof/>
              </w:rPr>
              <w:t>Non-Covered Insurance Code</w:t>
            </w:r>
          </w:p>
        </w:tc>
      </w:tr>
      <w:tr w:rsidR="009F20B7" w:rsidRPr="009E61BC" w14:paraId="172512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B63BF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9281A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0B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9E0F9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2C926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DC351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FEED4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77412"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0E0CABBC" w14:textId="77777777" w:rsidR="009E61BC" w:rsidRPr="00890B0C" w:rsidRDefault="009E61BC">
            <w:pPr>
              <w:pStyle w:val="AttributeTableBody"/>
              <w:jc w:val="left"/>
              <w:rPr>
                <w:noProof/>
              </w:rPr>
            </w:pPr>
            <w:r w:rsidRPr="00890B0C">
              <w:rPr>
                <w:noProof/>
              </w:rPr>
              <w:t>Payor ID</w:t>
            </w:r>
          </w:p>
        </w:tc>
      </w:tr>
      <w:tr w:rsidR="009F20B7" w:rsidRPr="009E61BC" w14:paraId="6E094C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5400D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5B00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32C0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CC469C"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9BD88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1CB32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310E2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F4661"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19FBDAE5" w14:textId="77777777" w:rsidR="009E61BC" w:rsidRPr="00890B0C" w:rsidRDefault="009E61BC">
            <w:pPr>
              <w:pStyle w:val="AttributeTableBody"/>
              <w:jc w:val="left"/>
              <w:rPr>
                <w:noProof/>
              </w:rPr>
            </w:pPr>
            <w:r w:rsidRPr="00890B0C">
              <w:rPr>
                <w:noProof/>
              </w:rPr>
              <w:t>Payor Subscriber ID</w:t>
            </w:r>
          </w:p>
        </w:tc>
      </w:tr>
      <w:tr w:rsidR="009F20B7" w:rsidRPr="009E61BC" w14:paraId="5CAC50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DBA940"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06F8FB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741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6512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89371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F4D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090E3" w14:textId="77777777" w:rsidR="009E61BC" w:rsidRPr="00890B0C" w:rsidRDefault="00C45560">
            <w:pPr>
              <w:pStyle w:val="AttributeTableBody"/>
              <w:rPr>
                <w:rStyle w:val="HyperlinkTable"/>
                <w:noProof/>
              </w:rPr>
            </w:pPr>
            <w:hyperlink r:id="rId229"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42F330A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069D5401" w14:textId="77777777" w:rsidR="009E61BC" w:rsidRPr="00890B0C" w:rsidRDefault="009E61BC">
            <w:pPr>
              <w:pStyle w:val="AttributeTableBody"/>
              <w:jc w:val="left"/>
              <w:rPr>
                <w:noProof/>
              </w:rPr>
            </w:pPr>
            <w:r w:rsidRPr="00890B0C">
              <w:rPr>
                <w:noProof/>
              </w:rPr>
              <w:t>Eligibility Source</w:t>
            </w:r>
          </w:p>
        </w:tc>
      </w:tr>
      <w:tr w:rsidR="009F20B7" w:rsidRPr="009E61BC" w14:paraId="18F704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A1C968"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2EB892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5355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3B32A6"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1F12FC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6A87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FD20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A05"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0B3C0777" w14:textId="77777777" w:rsidR="009E61BC" w:rsidRPr="00890B0C" w:rsidRDefault="009E61BC">
            <w:pPr>
              <w:pStyle w:val="AttributeTableBody"/>
              <w:jc w:val="left"/>
              <w:rPr>
                <w:noProof/>
              </w:rPr>
            </w:pPr>
            <w:r w:rsidRPr="00890B0C">
              <w:rPr>
                <w:noProof/>
              </w:rPr>
              <w:t>Room Coverage Type/Amount</w:t>
            </w:r>
          </w:p>
        </w:tc>
      </w:tr>
      <w:tr w:rsidR="009F20B7" w:rsidRPr="009E61BC" w14:paraId="0DA3B0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8591E7" w14:textId="77777777" w:rsidR="009E61BC" w:rsidRPr="00890B0C" w:rsidRDefault="009E61BC">
            <w:pPr>
              <w:pStyle w:val="AttributeTableBody"/>
              <w:rPr>
                <w:noProof/>
              </w:rPr>
            </w:pPr>
            <w:r w:rsidRPr="00890B0C">
              <w:rPr>
                <w:noProof/>
              </w:rPr>
              <w:lastRenderedPageBreak/>
              <w:t>29</w:t>
            </w:r>
          </w:p>
        </w:tc>
        <w:tc>
          <w:tcPr>
            <w:tcW w:w="648" w:type="dxa"/>
            <w:tcBorders>
              <w:top w:val="dotted" w:sz="4" w:space="0" w:color="auto"/>
              <w:left w:val="nil"/>
              <w:bottom w:val="dotted" w:sz="4" w:space="0" w:color="auto"/>
              <w:right w:val="nil"/>
            </w:tcBorders>
            <w:shd w:val="clear" w:color="auto" w:fill="FFFFFF"/>
          </w:tcPr>
          <w:p w14:paraId="3A3B2A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B4E3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37CC7"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0FE6A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08267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9B994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F0B16"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67D91266" w14:textId="77777777" w:rsidR="009E61BC" w:rsidRPr="00890B0C" w:rsidRDefault="009E61BC">
            <w:pPr>
              <w:pStyle w:val="AttributeTableBody"/>
              <w:jc w:val="left"/>
              <w:rPr>
                <w:noProof/>
              </w:rPr>
            </w:pPr>
            <w:r w:rsidRPr="00890B0C">
              <w:rPr>
                <w:noProof/>
              </w:rPr>
              <w:t>Policy Type/Amount</w:t>
            </w:r>
          </w:p>
        </w:tc>
      </w:tr>
      <w:tr w:rsidR="009F20B7" w:rsidRPr="009E61BC" w14:paraId="4A7C01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C4F802"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E6B4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E1E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12F37"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56AD0B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8DC2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6D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4BBA"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08CA0DB1" w14:textId="77777777" w:rsidR="009E61BC" w:rsidRPr="00890B0C" w:rsidRDefault="009E61BC">
            <w:pPr>
              <w:pStyle w:val="AttributeTableBody"/>
              <w:jc w:val="left"/>
              <w:rPr>
                <w:noProof/>
              </w:rPr>
            </w:pPr>
            <w:r w:rsidRPr="00890B0C">
              <w:rPr>
                <w:noProof/>
              </w:rPr>
              <w:t>Daily Deductible</w:t>
            </w:r>
          </w:p>
        </w:tc>
      </w:tr>
      <w:tr w:rsidR="009F20B7" w:rsidRPr="009E61BC" w14:paraId="5E9784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457523"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0DAB81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598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51B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F5A09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228B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831F7" w14:textId="77777777" w:rsidR="009E61BC" w:rsidRPr="00890B0C" w:rsidRDefault="00C45560">
            <w:pPr>
              <w:pStyle w:val="AttributeTableBody"/>
              <w:rPr>
                <w:rStyle w:val="HyperlinkTable"/>
                <w:noProof/>
              </w:rPr>
            </w:pPr>
            <w:hyperlink r:id="rId230"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20B1B4C3"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C70631F" w14:textId="77777777" w:rsidR="009E61BC" w:rsidRPr="00890B0C" w:rsidRDefault="009E61BC">
            <w:pPr>
              <w:pStyle w:val="AttributeTableBody"/>
              <w:jc w:val="left"/>
              <w:rPr>
                <w:noProof/>
              </w:rPr>
            </w:pPr>
            <w:r w:rsidRPr="00890B0C">
              <w:rPr>
                <w:noProof/>
              </w:rPr>
              <w:t>Living Dependency</w:t>
            </w:r>
          </w:p>
        </w:tc>
      </w:tr>
      <w:tr w:rsidR="009F20B7" w:rsidRPr="009E61BC" w14:paraId="234C49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C83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1DB3B8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9A1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645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C080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1A9E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950C5FD" w14:textId="77777777" w:rsidR="009E61BC" w:rsidRPr="00137C1B" w:rsidRDefault="00C45560">
            <w:pPr>
              <w:pStyle w:val="AttributeTableBody"/>
              <w:rPr>
                <w:rStyle w:val="HyperlinkTable"/>
              </w:rPr>
            </w:pPr>
            <w:hyperlink r:id="rId231"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2AC86276"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47623E7" w14:textId="77777777" w:rsidR="009E61BC" w:rsidRPr="00890B0C" w:rsidRDefault="009E61BC">
            <w:pPr>
              <w:pStyle w:val="AttributeTableBody"/>
              <w:jc w:val="left"/>
              <w:rPr>
                <w:noProof/>
              </w:rPr>
            </w:pPr>
            <w:r w:rsidRPr="00890B0C">
              <w:rPr>
                <w:noProof/>
              </w:rPr>
              <w:t>Ambulatory Status</w:t>
            </w:r>
          </w:p>
        </w:tc>
      </w:tr>
      <w:tr w:rsidR="009F20B7" w:rsidRPr="009E61BC" w14:paraId="74A90B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A70C3D"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638D54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AED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1311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E47E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B00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5AAD05" w14:textId="77777777" w:rsidR="009E61BC" w:rsidRPr="00890B0C" w:rsidRDefault="00C45560">
            <w:pPr>
              <w:pStyle w:val="AttributeTableBody"/>
              <w:rPr>
                <w:rStyle w:val="HyperlinkTable"/>
                <w:noProof/>
              </w:rPr>
            </w:pPr>
            <w:hyperlink r:id="rId232"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70AC86A9"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25B6E62D" w14:textId="77777777" w:rsidR="009E61BC" w:rsidRPr="00890B0C" w:rsidRDefault="009E61BC">
            <w:pPr>
              <w:pStyle w:val="AttributeTableBody"/>
              <w:jc w:val="left"/>
              <w:rPr>
                <w:noProof/>
              </w:rPr>
            </w:pPr>
            <w:r w:rsidRPr="00890B0C">
              <w:rPr>
                <w:noProof/>
              </w:rPr>
              <w:t xml:space="preserve">Citizenship </w:t>
            </w:r>
          </w:p>
        </w:tc>
      </w:tr>
      <w:tr w:rsidR="009F20B7" w:rsidRPr="009E61BC" w14:paraId="5528B3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313EE5"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0468B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992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FFB4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370A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39FEC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26A76" w14:textId="77777777" w:rsidR="009E61BC" w:rsidRPr="00890B0C" w:rsidRDefault="00C45560">
            <w:pPr>
              <w:pStyle w:val="AttributeTableBody"/>
              <w:rPr>
                <w:rStyle w:val="HyperlinkTable"/>
                <w:noProof/>
              </w:rPr>
            </w:pPr>
            <w:hyperlink r:id="rId233"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6E2AD46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C22912F" w14:textId="77777777" w:rsidR="009E61BC" w:rsidRPr="00890B0C" w:rsidRDefault="009E61BC">
            <w:pPr>
              <w:pStyle w:val="AttributeTableBody"/>
              <w:jc w:val="left"/>
              <w:rPr>
                <w:noProof/>
              </w:rPr>
            </w:pPr>
            <w:r w:rsidRPr="00890B0C">
              <w:rPr>
                <w:noProof/>
              </w:rPr>
              <w:t>Primary Language</w:t>
            </w:r>
          </w:p>
        </w:tc>
      </w:tr>
      <w:tr w:rsidR="009F20B7" w:rsidRPr="009E61BC" w14:paraId="134F88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749614"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4AE3A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0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C1B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E84A4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766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F5F77" w14:textId="77777777" w:rsidR="009E61BC" w:rsidRPr="00137C1B" w:rsidRDefault="00C45560">
            <w:pPr>
              <w:pStyle w:val="AttributeTableBody"/>
              <w:rPr>
                <w:rStyle w:val="HyperlinkTable"/>
              </w:rPr>
            </w:pPr>
            <w:hyperlink r:id="rId234"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4EDFF6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396C85A3"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778E24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D447CE1"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7777B7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D8DA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56038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6D280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D5C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2ADAA" w14:textId="77777777" w:rsidR="009E61BC" w:rsidRPr="00137C1B" w:rsidRDefault="00C45560">
            <w:pPr>
              <w:pStyle w:val="AttributeTableBody"/>
              <w:rPr>
                <w:rStyle w:val="HyperlinkTable"/>
              </w:rPr>
            </w:pPr>
            <w:hyperlink r:id="rId235"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5FFCFC57"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07698E8B" w14:textId="77777777" w:rsidR="009E61BC" w:rsidRPr="00890B0C" w:rsidRDefault="009E61BC">
            <w:pPr>
              <w:pStyle w:val="AttributeTableBody"/>
              <w:jc w:val="left"/>
              <w:rPr>
                <w:noProof/>
              </w:rPr>
            </w:pPr>
            <w:r w:rsidRPr="00890B0C">
              <w:rPr>
                <w:noProof/>
              </w:rPr>
              <w:t>Publicity Code</w:t>
            </w:r>
          </w:p>
        </w:tc>
      </w:tr>
      <w:tr w:rsidR="009F20B7" w:rsidRPr="009E61BC" w14:paraId="4278D7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17E002"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5F97CF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F3C4AE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24FB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4890A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63D2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C9139" w14:textId="77777777" w:rsidR="009E61BC" w:rsidRPr="00137C1B" w:rsidRDefault="00C45560">
            <w:pPr>
              <w:pStyle w:val="AttributeTableBody"/>
              <w:rPr>
                <w:rStyle w:val="HyperlinkTable"/>
              </w:rPr>
            </w:pPr>
            <w:hyperlink r:id="rId23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97BE8A3"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1988025" w14:textId="77777777" w:rsidR="009E61BC" w:rsidRPr="00890B0C" w:rsidRDefault="009E61BC">
            <w:pPr>
              <w:pStyle w:val="AttributeTableBody"/>
              <w:jc w:val="left"/>
              <w:rPr>
                <w:noProof/>
              </w:rPr>
            </w:pPr>
            <w:r w:rsidRPr="00890B0C">
              <w:rPr>
                <w:noProof/>
              </w:rPr>
              <w:t>Protection Indicator</w:t>
            </w:r>
          </w:p>
        </w:tc>
      </w:tr>
      <w:tr w:rsidR="009F20B7" w:rsidRPr="009E61BC" w14:paraId="4FB4B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FE4A0"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7E229E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850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CAA9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51901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69CF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EA76" w14:textId="77777777" w:rsidR="009E61BC" w:rsidRPr="00890B0C" w:rsidRDefault="00C45560">
            <w:pPr>
              <w:pStyle w:val="AttributeTableBody"/>
              <w:rPr>
                <w:rStyle w:val="HyperlinkTable"/>
                <w:noProof/>
              </w:rPr>
            </w:pPr>
            <w:hyperlink r:id="rId237"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28CA8BE8"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7D66115A"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1630D3A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735C74"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7EAEB5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BE2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EEF6A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79EF4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DCC1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5F04" w14:textId="77777777" w:rsidR="009E61BC" w:rsidRPr="00137C1B" w:rsidRDefault="00C45560">
            <w:pPr>
              <w:pStyle w:val="AttributeTableBody"/>
              <w:rPr>
                <w:rStyle w:val="HyperlinkTable"/>
              </w:rPr>
            </w:pPr>
            <w:hyperlink r:id="rId238"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CBE1277"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02D73C4C" w14:textId="77777777" w:rsidR="009E61BC" w:rsidRPr="00890B0C" w:rsidRDefault="009E61BC">
            <w:pPr>
              <w:pStyle w:val="AttributeTableBody"/>
              <w:jc w:val="left"/>
              <w:rPr>
                <w:noProof/>
              </w:rPr>
            </w:pPr>
            <w:r w:rsidRPr="00890B0C">
              <w:rPr>
                <w:noProof/>
              </w:rPr>
              <w:t xml:space="preserve">Religion </w:t>
            </w:r>
          </w:p>
        </w:tc>
      </w:tr>
      <w:tr w:rsidR="009F20B7" w:rsidRPr="009E61BC" w14:paraId="17C555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46F4E"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789EF8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6C9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F3C27"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0938F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F25B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257FE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F6191"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62DEC8AC"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5DCAAB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7CB26B"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32D57B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1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6054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42B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5A56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5FC4C" w14:textId="77777777" w:rsidR="009E61BC" w:rsidRPr="00137C1B" w:rsidRDefault="00C45560">
            <w:pPr>
              <w:pStyle w:val="AttributeTableBody"/>
              <w:rPr>
                <w:rStyle w:val="HyperlinkTable"/>
              </w:rPr>
            </w:pPr>
            <w:hyperlink r:id="rId239"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41ACC208"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B9C7F41" w14:textId="77777777" w:rsidR="009E61BC" w:rsidRPr="00890B0C" w:rsidRDefault="009E61BC">
            <w:pPr>
              <w:pStyle w:val="AttributeTableBody"/>
              <w:jc w:val="left"/>
              <w:rPr>
                <w:noProof/>
              </w:rPr>
            </w:pPr>
            <w:r w:rsidRPr="00890B0C">
              <w:rPr>
                <w:noProof/>
              </w:rPr>
              <w:t xml:space="preserve">Nationality </w:t>
            </w:r>
          </w:p>
        </w:tc>
      </w:tr>
      <w:tr w:rsidR="009F20B7" w:rsidRPr="009E61BC" w14:paraId="56EFC6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34FEC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631EC1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08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8D53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CB751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FBC9FC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49E6C3" w14:textId="77777777" w:rsidR="009E61BC" w:rsidRPr="00137C1B" w:rsidRDefault="00C45560">
            <w:pPr>
              <w:pStyle w:val="AttributeTableBody"/>
              <w:rPr>
                <w:rStyle w:val="HyperlinkTable"/>
              </w:rPr>
            </w:pPr>
            <w:hyperlink r:id="rId240"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7826A865"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7E17178F" w14:textId="77777777" w:rsidR="009E61BC" w:rsidRPr="00890B0C" w:rsidRDefault="009E61BC">
            <w:pPr>
              <w:pStyle w:val="AttributeTableBody"/>
              <w:jc w:val="left"/>
              <w:rPr>
                <w:noProof/>
              </w:rPr>
            </w:pPr>
            <w:r w:rsidRPr="00890B0C">
              <w:rPr>
                <w:noProof/>
              </w:rPr>
              <w:t xml:space="preserve">Ethnic Group </w:t>
            </w:r>
          </w:p>
        </w:tc>
      </w:tr>
      <w:tr w:rsidR="009F20B7" w:rsidRPr="009E61BC" w14:paraId="5ABECFB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773D4"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18436F8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1A23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D290B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06B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47D9E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7F7F56" w14:textId="77777777" w:rsidR="009E61BC" w:rsidRPr="00137C1B" w:rsidRDefault="00C45560">
            <w:pPr>
              <w:pStyle w:val="AttributeTableBody"/>
              <w:rPr>
                <w:rStyle w:val="HyperlinkTable"/>
              </w:rPr>
            </w:pPr>
            <w:hyperlink r:id="rId241"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3644C8DB"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07DA3F66"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5D24A4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33B15D"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B282F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BB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701E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565FA0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A2FB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800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E7DD4"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34CDFB0B"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3BA255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C1AB85"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5DDDE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1F9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95DC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3E6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4AE58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3FD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99D50"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E54F0B0" w14:textId="77777777" w:rsidR="009E61BC" w:rsidRPr="00890B0C" w:rsidRDefault="009E61BC">
            <w:pPr>
              <w:pStyle w:val="AttributeTableBody"/>
              <w:jc w:val="left"/>
              <w:rPr>
                <w:noProof/>
              </w:rPr>
            </w:pPr>
            <w:r w:rsidRPr="00890B0C">
              <w:rPr>
                <w:noProof/>
              </w:rPr>
              <w:t>Employment Stop Date</w:t>
            </w:r>
          </w:p>
        </w:tc>
      </w:tr>
      <w:tr w:rsidR="009F20B7" w:rsidRPr="009E61BC" w14:paraId="24F7E6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B8BC1"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7EED40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7DF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5D96CF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13698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7F6C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429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44C6D"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0F64B171" w14:textId="77777777" w:rsidR="009E61BC" w:rsidRPr="00890B0C" w:rsidRDefault="009E61BC">
            <w:pPr>
              <w:pStyle w:val="AttributeTableBody"/>
              <w:jc w:val="left"/>
              <w:rPr>
                <w:noProof/>
              </w:rPr>
            </w:pPr>
            <w:r w:rsidRPr="00890B0C">
              <w:rPr>
                <w:noProof/>
              </w:rPr>
              <w:t>Job Title</w:t>
            </w:r>
          </w:p>
        </w:tc>
      </w:tr>
      <w:tr w:rsidR="009F20B7" w:rsidRPr="009E61BC" w14:paraId="1AFD71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486FC0"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6F3FE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488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5DB28"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2E05709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BD09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19BA03"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2020166"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1FC66B9" w14:textId="77777777" w:rsidR="009E61BC" w:rsidRPr="00890B0C" w:rsidRDefault="009E61BC">
            <w:pPr>
              <w:pStyle w:val="AttributeTableBody"/>
              <w:jc w:val="left"/>
              <w:rPr>
                <w:noProof/>
              </w:rPr>
            </w:pPr>
            <w:r w:rsidRPr="00890B0C">
              <w:rPr>
                <w:noProof/>
              </w:rPr>
              <w:t>Job Code/Class</w:t>
            </w:r>
          </w:p>
        </w:tc>
      </w:tr>
      <w:tr w:rsidR="009F20B7" w:rsidRPr="009E61BC" w14:paraId="60D176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F10D6A"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459C5E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F32F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78B7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226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0B60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2AF53" w14:textId="77777777" w:rsidR="009E61BC" w:rsidRPr="00137C1B" w:rsidRDefault="00C45560">
            <w:pPr>
              <w:pStyle w:val="AttributeTableBody"/>
              <w:rPr>
                <w:rStyle w:val="HyperlinkTable"/>
              </w:rPr>
            </w:pPr>
            <w:hyperlink r:id="rId242"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27BCA984"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0BC006CC" w14:textId="77777777" w:rsidR="009E61BC" w:rsidRPr="00890B0C" w:rsidRDefault="009E61BC">
            <w:pPr>
              <w:pStyle w:val="AttributeTableBody"/>
              <w:jc w:val="left"/>
              <w:rPr>
                <w:noProof/>
              </w:rPr>
            </w:pPr>
            <w:r w:rsidRPr="00890B0C">
              <w:rPr>
                <w:noProof/>
              </w:rPr>
              <w:t xml:space="preserve">Job Status </w:t>
            </w:r>
          </w:p>
        </w:tc>
      </w:tr>
      <w:tr w:rsidR="009F20B7" w:rsidRPr="009E61BC" w14:paraId="1AEE81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BFD68"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2C573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90E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ADAB07"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4D86E8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8B047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F36A3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2157D7"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033B689" w14:textId="77777777" w:rsidR="009E61BC" w:rsidRPr="00890B0C" w:rsidRDefault="009E61BC">
            <w:pPr>
              <w:pStyle w:val="AttributeTableBody"/>
              <w:jc w:val="left"/>
              <w:rPr>
                <w:noProof/>
              </w:rPr>
            </w:pPr>
            <w:r w:rsidRPr="00890B0C">
              <w:rPr>
                <w:noProof/>
              </w:rPr>
              <w:t>Employer Contact Person Name</w:t>
            </w:r>
          </w:p>
        </w:tc>
      </w:tr>
      <w:tr w:rsidR="009F20B7" w:rsidRPr="009E61BC" w14:paraId="47250B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D8F2E3"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FEAC6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58D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3D2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9807F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ABCB4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138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94528"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58AEDB6F"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06F6D9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2CFBCC"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FC4BC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993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F6E91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459399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029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D6983" w14:textId="77777777" w:rsidR="009E61BC" w:rsidRPr="00890B0C" w:rsidRDefault="00C45560">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E85A587"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382BE4D7"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4B5DFE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0E9B8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671BF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0087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21D7D"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C92373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5C83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83B4A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E265E"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3502E6D3"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12DB0AE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E9EFED"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7CA658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CB5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18F42E"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595C83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3CB3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CB917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7BA96"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161DDE04"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797C7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3E3CBF"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06AD5C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C2B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A27A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53AF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78A31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168BB0" w14:textId="77777777" w:rsidR="009E61BC" w:rsidRPr="00890B0C" w:rsidRDefault="00C45560">
            <w:pPr>
              <w:pStyle w:val="AttributeTableBody"/>
              <w:rPr>
                <w:rStyle w:val="HyperlinkTable"/>
                <w:noProof/>
              </w:rPr>
            </w:pPr>
            <w:hyperlink r:id="rId244"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9F9DE52"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51D29B2C"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45C1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C7451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5BB1B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119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56D10F"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39F293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FC9A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ABF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0936E"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63049144"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0F0FB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14D05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358A0D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023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572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D18EE8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8378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EC1F0C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02C8F"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25FA515A"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35DA0C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DEC6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457913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432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E5D1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DF5A2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7856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A4FF2" w14:textId="77777777" w:rsidR="009E61BC" w:rsidRPr="00890B0C" w:rsidRDefault="00C45560">
            <w:pPr>
              <w:pStyle w:val="AttributeTableBody"/>
              <w:rPr>
                <w:rStyle w:val="HyperlinkTable"/>
                <w:noProof/>
              </w:rPr>
            </w:pPr>
            <w:hyperlink r:id="rId245"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6729D03A"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4A262EB1"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1132740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11E5F4"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0EAF7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21F5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38FA0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3DC21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0E5CF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51117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00E1A"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E9CB8B"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3C4B20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992267"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28C9B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E70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80BC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35798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7A63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3CD9E" w14:textId="77777777" w:rsidR="009E61BC" w:rsidRPr="00890B0C" w:rsidRDefault="00C45560">
            <w:pPr>
              <w:pStyle w:val="AttributeTableBody"/>
              <w:rPr>
                <w:rStyle w:val="HyperlinkTable"/>
                <w:noProof/>
              </w:rPr>
            </w:pPr>
            <w:hyperlink r:id="rId246"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3033FB98"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547BDD9" w14:textId="77777777" w:rsidR="009E61BC" w:rsidRPr="00890B0C" w:rsidRDefault="009E61BC">
            <w:pPr>
              <w:pStyle w:val="AttributeTableBody"/>
              <w:jc w:val="left"/>
              <w:rPr>
                <w:noProof/>
              </w:rPr>
            </w:pPr>
            <w:r w:rsidRPr="00890B0C">
              <w:rPr>
                <w:noProof/>
              </w:rPr>
              <w:t xml:space="preserve">Policy Scope </w:t>
            </w:r>
          </w:p>
        </w:tc>
      </w:tr>
      <w:tr w:rsidR="009F20B7" w:rsidRPr="009E61BC" w14:paraId="286922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2C7839"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2A0CE2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EC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314A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FFB242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7BB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A24FD" w14:textId="77777777" w:rsidR="009E61BC" w:rsidRPr="00890B0C" w:rsidRDefault="00C45560">
            <w:pPr>
              <w:pStyle w:val="AttributeTableBody"/>
              <w:rPr>
                <w:rStyle w:val="HyperlinkTable"/>
                <w:noProof/>
              </w:rPr>
            </w:pPr>
            <w:hyperlink r:id="rId247"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3EF9BC7A"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0DC06180"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53FBCB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A688B"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7B6978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28F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C3E1EC"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3BEFF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6B89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8890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72918"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1060286E" w14:textId="77777777" w:rsidR="009E61BC" w:rsidRPr="00890B0C" w:rsidRDefault="009E61BC">
            <w:pPr>
              <w:pStyle w:val="AttributeTableBody"/>
              <w:jc w:val="left"/>
              <w:rPr>
                <w:noProof/>
              </w:rPr>
            </w:pPr>
            <w:r w:rsidRPr="00890B0C">
              <w:rPr>
                <w:noProof/>
              </w:rPr>
              <w:t>Patient Member Number</w:t>
            </w:r>
          </w:p>
        </w:tc>
      </w:tr>
      <w:tr w:rsidR="009F20B7" w:rsidRPr="009E61BC" w14:paraId="442BAB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CCC8EC"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34451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2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53923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1DBE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1379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CFCAF" w14:textId="77777777" w:rsidR="009E61BC" w:rsidRPr="00195F0D" w:rsidRDefault="00C45560">
            <w:pPr>
              <w:pStyle w:val="AttributeTableBody"/>
              <w:rPr>
                <w:rStyle w:val="HyperlinkTable"/>
              </w:rPr>
            </w:pPr>
            <w:hyperlink r:id="rId248"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20167BAD"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199354DF"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7D7544D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55B7F3"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257EC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B7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6AFEC"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9C7C2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F884887"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A531C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F7362"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717A575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09607E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DE30B1"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64FEA8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8B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87F4F"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4D8C06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5B27C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120C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74998"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1E7F0145"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8C5C9B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E66956"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0363DE5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557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4E1D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2863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E8C44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89D20" w14:textId="77777777" w:rsidR="009E61BC" w:rsidRPr="00890B0C" w:rsidRDefault="00C45560">
            <w:pPr>
              <w:pStyle w:val="AttributeTableBody"/>
              <w:rPr>
                <w:rStyle w:val="HyperlinkTable"/>
                <w:noProof/>
              </w:rPr>
            </w:pPr>
            <w:hyperlink r:id="rId249"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4F20A493"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32566DF9"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2816F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D94129"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27A59225"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5E45D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4AD7A"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E00C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4567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B1BE08" w14:textId="77777777" w:rsidR="009E61BC" w:rsidRPr="00137C1B" w:rsidRDefault="00C4556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7D3E9D6"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27BE81AC" w14:textId="77777777" w:rsidR="009E61BC" w:rsidRPr="00890B0C" w:rsidRDefault="009E61BC">
            <w:pPr>
              <w:pStyle w:val="AttributeTableBody"/>
              <w:jc w:val="left"/>
              <w:rPr>
                <w:noProof/>
              </w:rPr>
            </w:pPr>
            <w:r w:rsidRPr="00890B0C">
              <w:rPr>
                <w:noProof/>
              </w:rPr>
              <w:t>Suspend Flag</w:t>
            </w:r>
          </w:p>
        </w:tc>
      </w:tr>
      <w:tr w:rsidR="009F20B7" w:rsidRPr="009E61BC" w14:paraId="7E1C9C0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A0C29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14571E2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D2CE0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D38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F2FD8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8378E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11221" w14:textId="77777777" w:rsidR="009E61BC" w:rsidRPr="00137C1B" w:rsidRDefault="00C4556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0E12CEB"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984FE4C" w14:textId="77777777" w:rsidR="009E61BC" w:rsidRPr="00890B0C" w:rsidRDefault="009E61BC">
            <w:pPr>
              <w:pStyle w:val="AttributeTableBody"/>
              <w:jc w:val="left"/>
              <w:rPr>
                <w:noProof/>
              </w:rPr>
            </w:pPr>
            <w:r w:rsidRPr="00890B0C">
              <w:rPr>
                <w:noProof/>
              </w:rPr>
              <w:t>Copay Limit Flag</w:t>
            </w:r>
          </w:p>
        </w:tc>
      </w:tr>
      <w:tr w:rsidR="009F20B7" w:rsidRPr="009E61BC" w14:paraId="37A92D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9A7A1B" w14:textId="77777777" w:rsidR="009E61BC" w:rsidRPr="00890B0C" w:rsidRDefault="009E61BC">
            <w:pPr>
              <w:pStyle w:val="AttributeTableBody"/>
              <w:rPr>
                <w:noProof/>
              </w:rPr>
            </w:pPr>
            <w:r w:rsidRPr="00890B0C">
              <w:rPr>
                <w:noProof/>
              </w:rPr>
              <w:lastRenderedPageBreak/>
              <w:t>68</w:t>
            </w:r>
          </w:p>
        </w:tc>
        <w:tc>
          <w:tcPr>
            <w:tcW w:w="648" w:type="dxa"/>
            <w:tcBorders>
              <w:top w:val="dotted" w:sz="4" w:space="0" w:color="auto"/>
              <w:left w:val="nil"/>
              <w:bottom w:val="dotted" w:sz="4" w:space="0" w:color="auto"/>
              <w:right w:val="nil"/>
            </w:tcBorders>
            <w:shd w:val="clear" w:color="auto" w:fill="FFFFFF"/>
          </w:tcPr>
          <w:p w14:paraId="034B354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6B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058FB5"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66712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3813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BE0FB" w14:textId="77777777" w:rsidR="009E61BC" w:rsidRPr="00137C1B" w:rsidRDefault="00C4556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CD2EAA7"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5280F0F8" w14:textId="77777777" w:rsidR="009E61BC" w:rsidRPr="00890B0C" w:rsidRDefault="009E61BC">
            <w:pPr>
              <w:pStyle w:val="AttributeTableBody"/>
              <w:jc w:val="left"/>
              <w:rPr>
                <w:noProof/>
              </w:rPr>
            </w:pPr>
            <w:r w:rsidRPr="00890B0C">
              <w:rPr>
                <w:noProof/>
              </w:rPr>
              <w:t>Stoploss Limit Flag</w:t>
            </w:r>
          </w:p>
        </w:tc>
      </w:tr>
      <w:tr w:rsidR="009F20B7" w:rsidRPr="009E61BC" w14:paraId="11343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5433D7"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6955AF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1E7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702B"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E80E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868E8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5D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4D293"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700F2CBD"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33E961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6C8C85"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2E5787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A35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E25FF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A8753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8CE3C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0A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E550B"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550174C4"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705DD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B99D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5888A5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A3F9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75483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106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38D69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8CE11A" w14:textId="77777777" w:rsidR="009E61BC" w:rsidRPr="00137C1B" w:rsidRDefault="00C45560">
            <w:pPr>
              <w:pStyle w:val="AttributeTableBody"/>
              <w:rPr>
                <w:rStyle w:val="HyperlinkTable"/>
              </w:rPr>
            </w:pPr>
            <w:hyperlink r:id="rId253"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21A48DAB"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40DBB043" w14:textId="77777777" w:rsidR="009E61BC" w:rsidRPr="00890B0C" w:rsidRDefault="009E61BC">
            <w:pPr>
              <w:pStyle w:val="AttributeTableBody"/>
              <w:jc w:val="left"/>
              <w:rPr>
                <w:noProof/>
              </w:rPr>
            </w:pPr>
            <w:r w:rsidRPr="00890B0C">
              <w:rPr>
                <w:noProof/>
              </w:rPr>
              <w:t>Race</w:t>
            </w:r>
          </w:p>
        </w:tc>
      </w:tr>
      <w:tr w:rsidR="009F20B7" w:rsidRPr="009E61BC" w14:paraId="6704A9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16C9F5"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504EA31B"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41A3F"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FFE21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35925CDC"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4B01341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6433" w14:textId="77777777" w:rsidR="009E61BC" w:rsidRPr="000C3FB1" w:rsidRDefault="00C45560">
            <w:pPr>
              <w:pStyle w:val="AttributeTableBody"/>
              <w:rPr>
                <w:rStyle w:val="HyperlinkTable"/>
                <w:noProof/>
              </w:rPr>
            </w:pPr>
            <w:hyperlink r:id="rId254" w:anchor="HL70344" w:history="1">
              <w:r w:rsidR="009E61BC" w:rsidRPr="000C3FB1">
                <w:rPr>
                  <w:rStyle w:val="HyperlinkTable"/>
                  <w:noProof/>
                </w:rPr>
                <w:t>0</w:t>
              </w:r>
              <w:bookmarkStart w:id="1014" w:name="_Hlt479436232"/>
              <w:r w:rsidR="009E61BC" w:rsidRPr="000C3FB1">
                <w:rPr>
                  <w:rStyle w:val="HyperlinkTable"/>
                  <w:noProof/>
                </w:rPr>
                <w:t>3</w:t>
              </w:r>
              <w:bookmarkEnd w:id="1014"/>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7668A615"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7B85E41"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09CD7C75"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38E27F79"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6441164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FF9887"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B8B2F82"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25AA7E79"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18C29F55"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673C45"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800C56"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57664763" w14:textId="77777777" w:rsidR="00E33E43" w:rsidRPr="00E33E43" w:rsidRDefault="00E33E43" w:rsidP="00E33E43">
            <w:pPr>
              <w:pStyle w:val="AttributeTableBody"/>
              <w:jc w:val="left"/>
              <w:rPr>
                <w:noProof/>
              </w:rPr>
            </w:pPr>
            <w:r w:rsidRPr="00E33E43">
              <w:rPr>
                <w:noProof/>
              </w:rPr>
              <w:t>Co-Pay Amount</w:t>
            </w:r>
          </w:p>
        </w:tc>
      </w:tr>
    </w:tbl>
    <w:p w14:paraId="2B2C3FAA" w14:textId="77777777" w:rsidR="009E61BC" w:rsidRPr="000C3FB1" w:rsidRDefault="009E61BC">
      <w:pPr>
        <w:pStyle w:val="Heading4"/>
        <w:rPr>
          <w:noProof/>
          <w:vanish/>
        </w:rPr>
      </w:pPr>
      <w:bookmarkStart w:id="1015" w:name="_Toc1882166"/>
      <w:r w:rsidRPr="000C3FB1">
        <w:rPr>
          <w:noProof/>
          <w:vanish/>
        </w:rPr>
        <w:t>IN2 Field Definitions</w:t>
      </w:r>
      <w:bookmarkEnd w:id="1015"/>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5B932836" w14:textId="77777777" w:rsidR="009E61BC" w:rsidRPr="000C3FB1" w:rsidRDefault="009E61BC">
      <w:pPr>
        <w:pStyle w:val="Heading4"/>
        <w:tabs>
          <w:tab w:val="num" w:pos="1440"/>
        </w:tabs>
        <w:rPr>
          <w:noProof/>
        </w:rPr>
      </w:pPr>
      <w:bookmarkStart w:id="1016"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016"/>
    </w:p>
    <w:p w14:paraId="377A7616"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10F4FE" w14:textId="77777777" w:rsidR="00C344D6" w:rsidRDefault="00C344D6" w:rsidP="00C344D6">
      <w:pPr>
        <w:pStyle w:val="Components"/>
      </w:pPr>
      <w:r>
        <w:t>Subcomponents for Assigning Authority (HD):  &lt;Namespace ID (IS)&gt; &amp; &lt;Universal ID (ST)&gt; &amp; &lt;Universal ID Type (ID)&gt;</w:t>
      </w:r>
    </w:p>
    <w:p w14:paraId="5593ADA8" w14:textId="77777777" w:rsidR="00C344D6" w:rsidRDefault="00C344D6" w:rsidP="00C344D6">
      <w:pPr>
        <w:pStyle w:val="Components"/>
      </w:pPr>
      <w:r>
        <w:t>Subcomponents for Assigning Facility (HD):  &lt;Namespace ID (IS)&gt; &amp; &lt;Universal ID (ST)&gt; &amp; &lt;Universal ID Type (ID)&gt;</w:t>
      </w:r>
    </w:p>
    <w:p w14:paraId="1D79E9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09AE9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7C8F88"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4C9B2DB8" w14:textId="77777777" w:rsidR="009E61BC" w:rsidRPr="00890B0C" w:rsidRDefault="009E61BC">
      <w:pPr>
        <w:pStyle w:val="Heading4"/>
        <w:tabs>
          <w:tab w:val="num" w:pos="1440"/>
        </w:tabs>
        <w:rPr>
          <w:noProof/>
        </w:rPr>
      </w:pPr>
      <w:bookmarkStart w:id="1017"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017"/>
    </w:p>
    <w:p w14:paraId="7835D976" w14:textId="77777777" w:rsidR="009E61BC" w:rsidRPr="00890B0C" w:rsidRDefault="009E61BC">
      <w:pPr>
        <w:pStyle w:val="NormalIndented"/>
        <w:rPr>
          <w:noProof/>
        </w:rPr>
      </w:pPr>
      <w:r w:rsidRPr="00890B0C">
        <w:rPr>
          <w:noProof/>
        </w:rPr>
        <w:t>Definition:  This field contains the social security number of the insured.</w:t>
      </w:r>
    </w:p>
    <w:p w14:paraId="44E47A1B" w14:textId="77777777" w:rsidR="009E61BC" w:rsidRPr="00890B0C" w:rsidRDefault="009E61BC">
      <w:pPr>
        <w:pStyle w:val="Heading4"/>
        <w:tabs>
          <w:tab w:val="num" w:pos="1440"/>
        </w:tabs>
        <w:rPr>
          <w:noProof/>
        </w:rPr>
      </w:pPr>
      <w:bookmarkStart w:id="1018"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018"/>
    </w:p>
    <w:p w14:paraId="0C2D299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BA0454A"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E8F08C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501BB9" w14:textId="77777777" w:rsidR="00C344D6" w:rsidRDefault="00C344D6" w:rsidP="00C344D6">
      <w:pPr>
        <w:pStyle w:val="Components"/>
      </w:pPr>
      <w:r>
        <w:t>Subcomponents for Assigning Authority (HD):  &lt;Namespace ID (IS)&gt; &amp; &lt;Universal ID (ST)&gt; &amp; &lt;Universal ID Type (ID)&gt;</w:t>
      </w:r>
    </w:p>
    <w:p w14:paraId="3C445DDA" w14:textId="77777777" w:rsidR="00C344D6" w:rsidRDefault="00C344D6" w:rsidP="00C344D6">
      <w:pPr>
        <w:pStyle w:val="Components"/>
      </w:pPr>
      <w:r>
        <w:t>Subcomponents for Assigning Facility (HD):  &lt;Namespace ID (IS)&gt; &amp; &lt;Universal ID (ST)&gt; &amp; &lt;Universal ID Type (ID)&gt;</w:t>
      </w:r>
    </w:p>
    <w:p w14:paraId="25D13F4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753A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4EFA7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EC11D5"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A74E75B" w14:textId="77777777" w:rsidR="009E61BC" w:rsidRPr="00890B0C" w:rsidRDefault="009E61BC">
      <w:pPr>
        <w:pStyle w:val="Heading4"/>
        <w:tabs>
          <w:tab w:val="num" w:pos="1440"/>
        </w:tabs>
        <w:rPr>
          <w:noProof/>
        </w:rPr>
      </w:pPr>
      <w:bookmarkStart w:id="1019" w:name="_Toc1882170"/>
      <w:r w:rsidRPr="00890B0C">
        <w:rPr>
          <w:noProof/>
        </w:rPr>
        <w:lastRenderedPageBreak/>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019"/>
    </w:p>
    <w:p w14:paraId="31DC52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018B2" w14:textId="77777777"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5"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3DA0494B" w14:textId="77777777" w:rsidR="009E61BC" w:rsidRPr="00890B0C" w:rsidRDefault="009E61BC">
      <w:pPr>
        <w:pStyle w:val="Heading4"/>
        <w:tabs>
          <w:tab w:val="num" w:pos="1440"/>
        </w:tabs>
        <w:rPr>
          <w:noProof/>
        </w:rPr>
      </w:pPr>
      <w:bookmarkStart w:id="1020"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020"/>
    </w:p>
    <w:p w14:paraId="492899F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A84D49" w14:textId="77777777"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6"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14A9C336" w14:textId="77777777" w:rsidR="009E61BC" w:rsidRPr="00890B0C" w:rsidRDefault="009E61BC">
      <w:pPr>
        <w:pStyle w:val="Heading4"/>
        <w:tabs>
          <w:tab w:val="num" w:pos="1440"/>
        </w:tabs>
        <w:rPr>
          <w:noProof/>
        </w:rPr>
      </w:pPr>
      <w:bookmarkStart w:id="1021" w:name="IN2_06"/>
      <w:bookmarkStart w:id="1022" w:name="_Toc1882172"/>
      <w:r w:rsidRPr="00890B0C">
        <w:rPr>
          <w:noProof/>
        </w:rPr>
        <w:t>IN2-6   Medicare Health Ins Card Number</w:t>
      </w:r>
      <w:bookmarkEnd w:id="1021"/>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022"/>
    </w:p>
    <w:p w14:paraId="4FB2B25A"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15710854" w14:textId="77777777" w:rsidR="009E61BC" w:rsidRPr="00890B0C" w:rsidRDefault="009E61BC">
      <w:pPr>
        <w:pStyle w:val="Heading4"/>
        <w:tabs>
          <w:tab w:val="num" w:pos="1440"/>
        </w:tabs>
        <w:rPr>
          <w:noProof/>
        </w:rPr>
      </w:pPr>
      <w:bookmarkStart w:id="1023"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023"/>
    </w:p>
    <w:p w14:paraId="2C594BF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C5221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3DB8DB5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C45BEB"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43073E1B" w14:textId="77777777" w:rsidR="009E61BC" w:rsidRPr="00890B0C" w:rsidRDefault="009E61BC">
      <w:pPr>
        <w:pStyle w:val="Heading4"/>
        <w:tabs>
          <w:tab w:val="num" w:pos="1440"/>
        </w:tabs>
        <w:rPr>
          <w:noProof/>
        </w:rPr>
      </w:pPr>
      <w:bookmarkStart w:id="1024" w:name="IN2_08"/>
      <w:bookmarkStart w:id="1025" w:name="_Toc1882174"/>
      <w:r w:rsidRPr="00890B0C">
        <w:rPr>
          <w:noProof/>
        </w:rPr>
        <w:t>IN2-8   Medicaid Case Number</w:t>
      </w:r>
      <w:bookmarkEnd w:id="1024"/>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025"/>
    </w:p>
    <w:p w14:paraId="07E675D7" w14:textId="77777777" w:rsidR="009E61BC" w:rsidRPr="00890B0C" w:rsidRDefault="009E61BC">
      <w:pPr>
        <w:pStyle w:val="NormalIndented"/>
        <w:rPr>
          <w:noProof/>
        </w:rPr>
      </w:pPr>
      <w:r w:rsidRPr="00890B0C">
        <w:rPr>
          <w:noProof/>
        </w:rPr>
        <w:t xml:space="preserve">Definition:  This field contains the Medicaid case number, defined by </w:t>
      </w:r>
      <w:r w:rsidRPr="00890B0C">
        <w:rPr>
          <w:rStyle w:val="NormalIndentedChar"/>
          <w:noProof/>
        </w:rPr>
        <w:t>CMS</w:t>
      </w:r>
      <w:r w:rsidRPr="00890B0C">
        <w:rPr>
          <w:noProof/>
        </w:rPr>
        <w:t xml:space="preserve"> or other regulatory agencies, which uniquely identifies a patient</w:t>
      </w:r>
      <w:r>
        <w:rPr>
          <w:noProof/>
        </w:rPr>
        <w:t>'</w:t>
      </w:r>
      <w:r w:rsidRPr="00890B0C">
        <w:rPr>
          <w:noProof/>
        </w:rPr>
        <w:t>s Medicaid policy.</w:t>
      </w:r>
    </w:p>
    <w:p w14:paraId="2F437F64" w14:textId="77777777" w:rsidR="009E61BC" w:rsidRPr="00890B0C" w:rsidRDefault="009E61BC">
      <w:pPr>
        <w:pStyle w:val="Heading4"/>
        <w:tabs>
          <w:tab w:val="num" w:pos="1440"/>
        </w:tabs>
        <w:rPr>
          <w:noProof/>
        </w:rPr>
      </w:pPr>
      <w:bookmarkStart w:id="1026" w:name="_Toc1882175"/>
      <w:r w:rsidRPr="00890B0C">
        <w:rPr>
          <w:noProof/>
        </w:rPr>
        <w:lastRenderedPageBreak/>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026"/>
    </w:p>
    <w:p w14:paraId="4B7AE15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423A16B"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F4656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E310F6"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410E8077" w14:textId="77777777" w:rsidR="009E61BC" w:rsidRPr="00890B0C" w:rsidRDefault="009E61BC">
      <w:pPr>
        <w:pStyle w:val="Heading4"/>
        <w:tabs>
          <w:tab w:val="num" w:pos="1440"/>
        </w:tabs>
        <w:rPr>
          <w:noProof/>
        </w:rPr>
      </w:pPr>
      <w:bookmarkStart w:id="1027" w:name="IN2_10"/>
      <w:bookmarkStart w:id="1028" w:name="_Toc1882176"/>
      <w:r w:rsidRPr="00890B0C">
        <w:rPr>
          <w:noProof/>
        </w:rPr>
        <w:t>IN2-10   Military ID Number</w:t>
      </w:r>
      <w:bookmarkEnd w:id="1027"/>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028"/>
    </w:p>
    <w:p w14:paraId="64631990"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48D89C54" w14:textId="77777777" w:rsidR="009E61BC" w:rsidRPr="00890B0C" w:rsidRDefault="009E61BC">
      <w:pPr>
        <w:pStyle w:val="Heading4"/>
        <w:tabs>
          <w:tab w:val="num" w:pos="1440"/>
        </w:tabs>
        <w:rPr>
          <w:noProof/>
        </w:rPr>
      </w:pPr>
      <w:bookmarkStart w:id="1029"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029"/>
    </w:p>
    <w:p w14:paraId="38F2156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B4CC2" w14:textId="77777777"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7"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2A2C877E" w14:textId="77777777" w:rsidR="009E61BC" w:rsidRPr="00890B0C" w:rsidRDefault="009E61BC">
      <w:pPr>
        <w:pStyle w:val="Heading4"/>
        <w:tabs>
          <w:tab w:val="num" w:pos="1440"/>
        </w:tabs>
        <w:rPr>
          <w:noProof/>
        </w:rPr>
      </w:pPr>
      <w:bookmarkStart w:id="1030"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030"/>
    </w:p>
    <w:p w14:paraId="0956BE86" w14:textId="77777777" w:rsidR="009E61BC" w:rsidRPr="00890B0C" w:rsidRDefault="009E61BC">
      <w:pPr>
        <w:pStyle w:val="NormalIndented"/>
        <w:rPr>
          <w:noProof/>
        </w:rPr>
      </w:pPr>
      <w:r w:rsidRPr="00890B0C">
        <w:rPr>
          <w:noProof/>
        </w:rPr>
        <w:t>Definition:  This field is defined by CMS or other regulatory agencies.</w:t>
      </w:r>
    </w:p>
    <w:p w14:paraId="5FD7D4AC" w14:textId="77777777" w:rsidR="009E61BC" w:rsidRPr="00890B0C" w:rsidRDefault="009E61BC">
      <w:pPr>
        <w:pStyle w:val="Heading4"/>
        <w:tabs>
          <w:tab w:val="num" w:pos="1440"/>
        </w:tabs>
        <w:rPr>
          <w:noProof/>
        </w:rPr>
      </w:pPr>
      <w:bookmarkStart w:id="1031"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031"/>
    </w:p>
    <w:p w14:paraId="7606BAF3" w14:textId="77777777" w:rsidR="009E61BC" w:rsidRPr="00890B0C" w:rsidRDefault="009E61BC">
      <w:pPr>
        <w:pStyle w:val="NormalIndented"/>
        <w:rPr>
          <w:noProof/>
        </w:rPr>
      </w:pPr>
      <w:r w:rsidRPr="00890B0C">
        <w:rPr>
          <w:noProof/>
        </w:rPr>
        <w:t>Definition:  This field is defined by CMS or other regulatory agencies.</w:t>
      </w:r>
    </w:p>
    <w:p w14:paraId="7B3EEEC4" w14:textId="77777777" w:rsidR="009E61BC" w:rsidRPr="00890B0C" w:rsidRDefault="009E61BC">
      <w:pPr>
        <w:pStyle w:val="Heading4"/>
        <w:tabs>
          <w:tab w:val="num" w:pos="1440"/>
        </w:tabs>
        <w:rPr>
          <w:noProof/>
        </w:rPr>
      </w:pPr>
      <w:bookmarkStart w:id="1032"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032"/>
    </w:p>
    <w:p w14:paraId="385AC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1EE689" w14:textId="77777777" w:rsidR="009E61BC" w:rsidRPr="00890B0C" w:rsidRDefault="009E61BC">
      <w:pPr>
        <w:pStyle w:val="NormalIndented"/>
        <w:rPr>
          <w:noProof/>
        </w:rPr>
      </w:pPr>
      <w:r w:rsidRPr="00890B0C">
        <w:rPr>
          <w:noProof/>
        </w:rPr>
        <w:lastRenderedPageBreak/>
        <w:t xml:space="preserve">Definition:  This field is defined by CMS or other regulatory agencies and refers to the military branch of service.  Refer to </w:t>
      </w:r>
      <w:hyperlink r:id="rId258" w:anchor="HL70140" w:history="1">
        <w:r w:rsidRPr="002F2AAE">
          <w:rPr>
            <w:rStyle w:val="ReferenceUserTable"/>
          </w:rPr>
          <w:t>User-defined Table 0140 - Military</w:t>
        </w:r>
        <w:bookmarkStart w:id="1033" w:name="_Hlt1327360"/>
        <w:r w:rsidRPr="002F2AAE">
          <w:rPr>
            <w:rStyle w:val="ReferenceUserTable"/>
          </w:rPr>
          <w:t xml:space="preserve"> </w:t>
        </w:r>
        <w:bookmarkEnd w:id="1033"/>
        <w:r w:rsidRPr="002F2AAE">
          <w:rPr>
            <w:rStyle w:val="ReferenceUserTable"/>
          </w:rPr>
          <w:t>Servic</w:t>
        </w:r>
        <w:bookmarkStart w:id="1034" w:name="_Hlt1327356"/>
        <w:r w:rsidRPr="002F2AAE">
          <w:rPr>
            <w:rStyle w:val="ReferenceUserTable"/>
          </w:rPr>
          <w:t>e</w:t>
        </w:r>
        <w:bookmarkEnd w:id="1034"/>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757ECCC4" w14:textId="77777777" w:rsidR="009E61BC" w:rsidRPr="00890B0C" w:rsidRDefault="009E61BC">
      <w:pPr>
        <w:pStyle w:val="Heading4"/>
        <w:tabs>
          <w:tab w:val="num" w:pos="1440"/>
        </w:tabs>
        <w:rPr>
          <w:noProof/>
        </w:rPr>
      </w:pPr>
      <w:bookmarkStart w:id="1035"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035"/>
    </w:p>
    <w:p w14:paraId="1C82617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28346" w14:textId="77777777"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036" w:name="_Hlt1327348"/>
      <w:r w:rsidR="005B65F4" w:rsidRPr="002F2AAE">
        <w:rPr>
          <w:rStyle w:val="ReferenceUserTable"/>
        </w:rPr>
        <w:fldChar w:fldCharType="begin"/>
      </w:r>
      <w:r w:rsidR="00935AB1">
        <w:rPr>
          <w:rStyle w:val="ReferenceUserTable"/>
        </w:rPr>
        <w:instrText>HYPERLINK "E:\\V2\\v2.9 final Nov from Frank\\V29_CH02C_Tables.docx"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036"/>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1CD2FB3C" w14:textId="77777777" w:rsidR="009E61BC" w:rsidRPr="00890B0C" w:rsidRDefault="009E61BC">
      <w:pPr>
        <w:pStyle w:val="Heading4"/>
        <w:tabs>
          <w:tab w:val="num" w:pos="1440"/>
        </w:tabs>
        <w:rPr>
          <w:noProof/>
        </w:rPr>
      </w:pPr>
      <w:bookmarkStart w:id="1037"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037"/>
    </w:p>
    <w:p w14:paraId="64FCE8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6B2122" w14:textId="77777777" w:rsidR="009E61BC" w:rsidRPr="00890B0C" w:rsidRDefault="009E61BC">
      <w:pPr>
        <w:pStyle w:val="NormalIndented"/>
        <w:rPr>
          <w:noProof/>
        </w:rPr>
      </w:pPr>
      <w:r w:rsidRPr="00890B0C">
        <w:rPr>
          <w:noProof/>
        </w:rPr>
        <w:t xml:space="preserve">Definition:  This field is defined by CMS or other regulatory agencies.  Refer to </w:t>
      </w:r>
      <w:hyperlink r:id="rId259"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9E2FE08" w14:textId="77777777" w:rsidR="009E61BC" w:rsidRPr="00890B0C" w:rsidRDefault="009E61BC">
      <w:pPr>
        <w:pStyle w:val="Heading4"/>
        <w:tabs>
          <w:tab w:val="num" w:pos="1440"/>
        </w:tabs>
        <w:rPr>
          <w:noProof/>
        </w:rPr>
      </w:pPr>
      <w:bookmarkStart w:id="1038"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038"/>
    </w:p>
    <w:p w14:paraId="643822DD" w14:textId="77777777" w:rsidR="009E61BC" w:rsidRPr="00890B0C" w:rsidRDefault="009E61BC">
      <w:pPr>
        <w:pStyle w:val="NormalIndented"/>
        <w:rPr>
          <w:noProof/>
        </w:rPr>
      </w:pPr>
      <w:r w:rsidRPr="00890B0C">
        <w:rPr>
          <w:noProof/>
        </w:rPr>
        <w:t>Definition:  This field is defined by CMS or other regulatory agencies.</w:t>
      </w:r>
    </w:p>
    <w:p w14:paraId="589E6DB2" w14:textId="77777777" w:rsidR="009E61BC" w:rsidRPr="00890B0C" w:rsidRDefault="009E61BC">
      <w:pPr>
        <w:pStyle w:val="Heading4"/>
        <w:tabs>
          <w:tab w:val="num" w:pos="1440"/>
        </w:tabs>
        <w:rPr>
          <w:noProof/>
        </w:rPr>
      </w:pPr>
      <w:bookmarkStart w:id="1039"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039"/>
    </w:p>
    <w:p w14:paraId="50E337B4" w14:textId="77777777"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DCDFC4" w14:textId="77777777" w:rsidR="009E61BC" w:rsidRPr="00890B0C" w:rsidRDefault="009E61BC">
      <w:pPr>
        <w:pStyle w:val="NormalList"/>
        <w:rPr>
          <w:noProof/>
        </w:rPr>
      </w:pPr>
      <w:r w:rsidRPr="00890B0C">
        <w:rPr>
          <w:noProof/>
        </w:rPr>
        <w:t>Y</w:t>
      </w:r>
      <w:r w:rsidRPr="00890B0C">
        <w:rPr>
          <w:noProof/>
        </w:rPr>
        <w:tab/>
        <w:t>Certification on file</w:t>
      </w:r>
    </w:p>
    <w:p w14:paraId="2F8120D8" w14:textId="77777777" w:rsidR="009E61BC" w:rsidRPr="00890B0C" w:rsidRDefault="009E61BC">
      <w:pPr>
        <w:pStyle w:val="NormalList"/>
        <w:rPr>
          <w:noProof/>
        </w:rPr>
      </w:pPr>
      <w:r w:rsidRPr="00890B0C">
        <w:rPr>
          <w:noProof/>
        </w:rPr>
        <w:t>N</w:t>
      </w:r>
      <w:r w:rsidRPr="00890B0C">
        <w:rPr>
          <w:noProof/>
        </w:rPr>
        <w:tab/>
        <w:t>Certification not on file</w:t>
      </w:r>
    </w:p>
    <w:p w14:paraId="07D5D29E" w14:textId="77777777" w:rsidR="009E61BC" w:rsidRPr="00890B0C" w:rsidRDefault="009E61BC">
      <w:pPr>
        <w:pStyle w:val="Heading4"/>
        <w:tabs>
          <w:tab w:val="num" w:pos="1440"/>
        </w:tabs>
        <w:rPr>
          <w:noProof/>
        </w:rPr>
      </w:pPr>
      <w:bookmarkStart w:id="1040"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040"/>
    </w:p>
    <w:p w14:paraId="30FDAA33" w14:textId="77777777"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0E774637" w14:textId="77777777" w:rsidR="009E61BC" w:rsidRPr="00890B0C" w:rsidRDefault="009E61BC">
      <w:pPr>
        <w:pStyle w:val="NormalList"/>
        <w:rPr>
          <w:noProof/>
        </w:rPr>
      </w:pPr>
      <w:r w:rsidRPr="00890B0C">
        <w:rPr>
          <w:noProof/>
        </w:rPr>
        <w:t>Y</w:t>
      </w:r>
      <w:r w:rsidRPr="00890B0C">
        <w:rPr>
          <w:noProof/>
        </w:rPr>
        <w:tab/>
        <w:t>Baby coverage</w:t>
      </w:r>
    </w:p>
    <w:p w14:paraId="10CD5DBC" w14:textId="77777777" w:rsidR="009E61BC" w:rsidRPr="00890B0C" w:rsidRDefault="009E61BC">
      <w:pPr>
        <w:pStyle w:val="NormalList"/>
        <w:rPr>
          <w:noProof/>
        </w:rPr>
      </w:pPr>
      <w:r w:rsidRPr="00890B0C">
        <w:rPr>
          <w:noProof/>
        </w:rPr>
        <w:t>N</w:t>
      </w:r>
      <w:r w:rsidRPr="00890B0C">
        <w:rPr>
          <w:noProof/>
        </w:rPr>
        <w:tab/>
        <w:t>No baby coverage</w:t>
      </w:r>
    </w:p>
    <w:p w14:paraId="3191C027" w14:textId="77777777" w:rsidR="009E61BC" w:rsidRPr="00890B0C" w:rsidRDefault="009E61BC">
      <w:pPr>
        <w:pStyle w:val="Heading4"/>
        <w:tabs>
          <w:tab w:val="num" w:pos="1440"/>
        </w:tabs>
        <w:rPr>
          <w:noProof/>
        </w:rPr>
      </w:pPr>
      <w:bookmarkStart w:id="1041"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041"/>
    </w:p>
    <w:p w14:paraId="3F855D41" w14:textId="77777777"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7A574C38" w14:textId="77777777" w:rsidR="009E61BC" w:rsidRPr="00890B0C" w:rsidRDefault="009E61BC">
      <w:pPr>
        <w:pStyle w:val="NormalList"/>
        <w:rPr>
          <w:noProof/>
        </w:rPr>
      </w:pPr>
      <w:r w:rsidRPr="00890B0C">
        <w:rPr>
          <w:noProof/>
        </w:rPr>
        <w:t>Y</w:t>
      </w:r>
      <w:r w:rsidRPr="00890B0C">
        <w:rPr>
          <w:noProof/>
        </w:rPr>
        <w:tab/>
        <w:t>Combine bill</w:t>
      </w:r>
    </w:p>
    <w:p w14:paraId="0213F6BC" w14:textId="77777777" w:rsidR="009E61BC" w:rsidRPr="00890B0C" w:rsidRDefault="009E61BC">
      <w:pPr>
        <w:pStyle w:val="NormalList"/>
        <w:rPr>
          <w:noProof/>
        </w:rPr>
      </w:pPr>
      <w:r w:rsidRPr="00890B0C">
        <w:rPr>
          <w:noProof/>
        </w:rPr>
        <w:t>N</w:t>
      </w:r>
      <w:r w:rsidRPr="00890B0C">
        <w:rPr>
          <w:noProof/>
        </w:rPr>
        <w:tab/>
        <w:t>Normal billing</w:t>
      </w:r>
    </w:p>
    <w:p w14:paraId="52ED3D79" w14:textId="77777777" w:rsidR="009E61BC" w:rsidRPr="00890B0C" w:rsidRDefault="009E61BC">
      <w:pPr>
        <w:pStyle w:val="Heading4"/>
        <w:tabs>
          <w:tab w:val="num" w:pos="1440"/>
        </w:tabs>
        <w:rPr>
          <w:noProof/>
        </w:rPr>
      </w:pPr>
      <w:bookmarkStart w:id="1042" w:name="_Toc1882187"/>
      <w:r w:rsidRPr="00890B0C">
        <w:rPr>
          <w:noProof/>
        </w:rPr>
        <w:lastRenderedPageBreak/>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042"/>
    </w:p>
    <w:p w14:paraId="725C271E"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5455AAC6" w14:textId="77777777" w:rsidR="009E61BC" w:rsidRPr="00890B0C" w:rsidRDefault="009E61BC">
      <w:pPr>
        <w:pStyle w:val="Heading4"/>
        <w:tabs>
          <w:tab w:val="num" w:pos="1440"/>
        </w:tabs>
        <w:rPr>
          <w:noProof/>
        </w:rPr>
      </w:pPr>
      <w:bookmarkStart w:id="1043"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043"/>
    </w:p>
    <w:p w14:paraId="758557F3"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78C064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1DAB01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A1F5FC"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7966B529" w14:textId="77777777" w:rsidR="009E61BC" w:rsidRPr="00890B0C" w:rsidRDefault="009E61BC">
      <w:pPr>
        <w:pStyle w:val="Heading4"/>
        <w:tabs>
          <w:tab w:val="num" w:pos="1440"/>
        </w:tabs>
        <w:rPr>
          <w:noProof/>
        </w:rPr>
      </w:pPr>
      <w:bookmarkStart w:id="1044"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044"/>
    </w:p>
    <w:p w14:paraId="7440E665" w14:textId="77777777" w:rsidR="009E61BC" w:rsidRPr="00890B0C" w:rsidRDefault="009E61BC">
      <w:pPr>
        <w:pStyle w:val="NormalIndented"/>
        <w:rPr>
          <w:noProof/>
        </w:rPr>
      </w:pPr>
      <w:r w:rsidRPr="00890B0C">
        <w:rPr>
          <w:noProof/>
        </w:rPr>
        <w:t>Definition:  This field contains the title of the person who approves special coverage.</w:t>
      </w:r>
    </w:p>
    <w:p w14:paraId="78D39E4F" w14:textId="77777777" w:rsidR="009E61BC" w:rsidRPr="00890B0C" w:rsidRDefault="009E61BC">
      <w:pPr>
        <w:pStyle w:val="Heading4"/>
        <w:tabs>
          <w:tab w:val="num" w:pos="1440"/>
        </w:tabs>
        <w:rPr>
          <w:noProof/>
        </w:rPr>
      </w:pPr>
      <w:bookmarkStart w:id="1045"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045"/>
    </w:p>
    <w:p w14:paraId="696D330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ACCBD" w14:textId="7777777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3" w:anchor="HL70143" w:history="1">
        <w:r w:rsidRPr="00890B0C">
          <w:rPr>
            <w:rStyle w:val="ReferenceUserTable"/>
            <w:noProof/>
          </w:rPr>
          <w:t>User-defined Table 0143 - Non-covered Insu</w:t>
        </w:r>
        <w:bookmarkStart w:id="1046" w:name="_Hlt479104195"/>
        <w:r w:rsidRPr="00890B0C">
          <w:rPr>
            <w:rStyle w:val="ReferenceUserTable"/>
            <w:noProof/>
          </w:rPr>
          <w:t>r</w:t>
        </w:r>
        <w:bookmarkEnd w:id="1046"/>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599D2F8C" w14:textId="77777777" w:rsidR="009E61BC" w:rsidRPr="00890B0C" w:rsidRDefault="009E61BC">
      <w:pPr>
        <w:pStyle w:val="Heading4"/>
        <w:tabs>
          <w:tab w:val="num" w:pos="1440"/>
        </w:tabs>
        <w:rPr>
          <w:noProof/>
        </w:rPr>
      </w:pPr>
      <w:bookmarkStart w:id="1047" w:name="_Hlt479104198"/>
      <w:bookmarkStart w:id="1048" w:name="_Toc1882191"/>
      <w:bookmarkEnd w:id="1047"/>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048"/>
    </w:p>
    <w:p w14:paraId="7E35F33C"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C13BC8" w14:textId="77777777" w:rsidR="00C344D6" w:rsidRDefault="00C344D6" w:rsidP="00C344D6">
      <w:pPr>
        <w:pStyle w:val="Components"/>
      </w:pPr>
      <w:r>
        <w:t>Subcomponents for Assigning Authority (HD):  &lt;Namespace ID (IS)&gt; &amp; &lt;Universal ID (ST)&gt; &amp; &lt;Universal ID Type (ID)&gt;</w:t>
      </w:r>
    </w:p>
    <w:p w14:paraId="6E1F5294" w14:textId="77777777" w:rsidR="00C344D6" w:rsidRDefault="00C344D6" w:rsidP="00C344D6">
      <w:pPr>
        <w:pStyle w:val="Components"/>
      </w:pPr>
      <w:r>
        <w:t>Subcomponents for Assigning Facility (HD):  &lt;Namespace ID (IS)&gt; &amp; &lt;Universal ID (ST)&gt; &amp; &lt;Universal ID Type (ID)&gt;</w:t>
      </w:r>
    </w:p>
    <w:p w14:paraId="42AFD96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33EB9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27313" w14:textId="77777777" w:rsidR="009E61BC" w:rsidRPr="00890B0C" w:rsidRDefault="009E61BC">
      <w:pPr>
        <w:pStyle w:val="NormalIndented"/>
        <w:rPr>
          <w:noProof/>
        </w:rPr>
      </w:pPr>
      <w:r w:rsidRPr="00890B0C">
        <w:rPr>
          <w:noProof/>
        </w:rPr>
        <w: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t>
      </w:r>
    </w:p>
    <w:p w14:paraId="4B656AC1" w14:textId="77777777" w:rsidR="009E61BC" w:rsidRPr="00890B0C" w:rsidRDefault="009E61BC">
      <w:pPr>
        <w:pStyle w:val="Heading4"/>
        <w:tabs>
          <w:tab w:val="num" w:pos="1440"/>
        </w:tabs>
        <w:rPr>
          <w:noProof/>
        </w:rPr>
      </w:pPr>
      <w:bookmarkStart w:id="1049"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049"/>
    </w:p>
    <w:p w14:paraId="0CBD599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721AEEB" w14:textId="77777777" w:rsidR="00C344D6" w:rsidRDefault="00C344D6" w:rsidP="00C344D6">
      <w:pPr>
        <w:pStyle w:val="Components"/>
      </w:pPr>
      <w:r>
        <w:t>Subcomponents for Assigning Authority (HD):  &lt;Namespace ID (IS)&gt; &amp; &lt;Universal ID (ST)&gt; &amp; &lt;Universal ID Type (ID)&gt;</w:t>
      </w:r>
    </w:p>
    <w:p w14:paraId="424063C2" w14:textId="77777777" w:rsidR="00C344D6" w:rsidRDefault="00C344D6" w:rsidP="00C344D6">
      <w:pPr>
        <w:pStyle w:val="Components"/>
      </w:pPr>
      <w:r>
        <w:t>Subcomponents for Assigning Facility (HD):  &lt;Namespace ID (IS)&gt; &amp; &lt;Universal ID (ST)&gt; &amp; &lt;Universal ID Type (ID)&gt;</w:t>
      </w:r>
    </w:p>
    <w:p w14:paraId="3B3FE30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4EC9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62CE8" w14:textId="77777777" w:rsidR="009E61BC" w:rsidRPr="00890B0C" w:rsidRDefault="009E61BC">
      <w:pPr>
        <w:pStyle w:val="NormalIndented"/>
        <w:rPr>
          <w:noProof/>
        </w:rPr>
      </w:pPr>
      <w:r w:rsidRPr="00890B0C">
        <w:rPr>
          <w:noProof/>
        </w:rPr>
        <w: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t>
      </w:r>
    </w:p>
    <w:p w14:paraId="0295B360" w14:textId="77777777" w:rsidR="009E61BC" w:rsidRPr="00890B0C" w:rsidRDefault="009E61BC">
      <w:pPr>
        <w:pStyle w:val="Heading4"/>
        <w:tabs>
          <w:tab w:val="num" w:pos="1440"/>
        </w:tabs>
        <w:rPr>
          <w:noProof/>
        </w:rPr>
      </w:pPr>
      <w:bookmarkStart w:id="1050" w:name="_Toc1882193"/>
      <w:r w:rsidRPr="00890B0C">
        <w:rPr>
          <w:noProof/>
        </w:rPr>
        <w:lastRenderedPageBreak/>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050"/>
    </w:p>
    <w:p w14:paraId="440F1D5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E5D75F" w14:textId="77777777" w:rsidR="009E61BC" w:rsidRPr="00890B0C" w:rsidRDefault="009E61BC">
      <w:pPr>
        <w:pStyle w:val="NormalIndented"/>
        <w:rPr>
          <w:noProof/>
        </w:rPr>
      </w:pPr>
      <w:r w:rsidRPr="00890B0C">
        <w:rPr>
          <w:noProof/>
        </w:rPr>
        <w:t>Definition:  In the US this field is required for ENVOY Corporation processing, and it identifies the source of information about the insured</w:t>
      </w:r>
      <w:r>
        <w:rPr>
          <w:noProof/>
        </w:rPr>
        <w:t>'</w:t>
      </w:r>
      <w:r w:rsidRPr="00890B0C">
        <w:rPr>
          <w:noProof/>
        </w:rPr>
        <w:t xml:space="preserve">s eligibility for benefits.  Refer to </w:t>
      </w:r>
      <w:hyperlink r:id="rId264" w:anchor="HL70144" w:history="1">
        <w:r w:rsidRPr="00890B0C">
          <w:rPr>
            <w:rStyle w:val="ReferenceUserTable"/>
            <w:noProof/>
          </w:rPr>
          <w:t>User-defined Table 0144 - Eligibility Source</w:t>
        </w:r>
      </w:hyperlink>
      <w:r w:rsidRPr="00890B0C">
        <w:rPr>
          <w:noProof/>
        </w:rPr>
        <w:t xml:space="preserve"> </w:t>
      </w:r>
      <w:r w:rsidRPr="00E01DF4">
        <w:rPr>
          <w:noProof/>
        </w:rPr>
        <w:t xml:space="preserve">in Chapter 2C, Code Tables, </w:t>
      </w:r>
      <w:r w:rsidRPr="00890B0C">
        <w:rPr>
          <w:noProof/>
        </w:rPr>
        <w:t>for suggested values.</w:t>
      </w:r>
    </w:p>
    <w:p w14:paraId="1684218B" w14:textId="77777777" w:rsidR="009E61BC" w:rsidRPr="00890B0C" w:rsidRDefault="009E61BC">
      <w:pPr>
        <w:pStyle w:val="Heading4"/>
        <w:tabs>
          <w:tab w:val="num" w:pos="1440"/>
        </w:tabs>
        <w:rPr>
          <w:noProof/>
        </w:rPr>
      </w:pPr>
      <w:bookmarkStart w:id="1051" w:name="IN2_28"/>
      <w:bookmarkStart w:id="1052" w:name="_Toc1882194"/>
      <w:r w:rsidRPr="00890B0C">
        <w:rPr>
          <w:noProof/>
        </w:rPr>
        <w:t>IN2-28   Room Coverage Type/Amount</w:t>
      </w:r>
      <w:bookmarkEnd w:id="1051"/>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052"/>
    </w:p>
    <w:p w14:paraId="660796A7" w14:textId="77777777" w:rsidR="00C344D6" w:rsidRDefault="00C344D6" w:rsidP="00C344D6">
      <w:pPr>
        <w:pStyle w:val="Components"/>
      </w:pPr>
      <w:bookmarkStart w:id="1053" w:name="RMCComponent"/>
      <w:r>
        <w:t>Components:  &lt;Room Type (CWE)&gt; ^ &lt;Amount Type (CWE)&gt; ^ &lt;WITHDRAWN Constituent&gt; ^ &lt;Money or Percentage (MOP)&gt;</w:t>
      </w:r>
    </w:p>
    <w:p w14:paraId="4C2B779C"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86793"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CA4C5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053"/>
    </w:p>
    <w:p w14:paraId="02DE9812"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07C9972" w14:textId="77777777" w:rsidR="009E61BC" w:rsidRPr="00890B0C" w:rsidRDefault="009E61BC">
      <w:pPr>
        <w:pStyle w:val="Heading4"/>
        <w:tabs>
          <w:tab w:val="num" w:pos="1440"/>
        </w:tabs>
        <w:rPr>
          <w:noProof/>
        </w:rPr>
      </w:pPr>
      <w:bookmarkStart w:id="1054" w:name="IN2_29"/>
      <w:bookmarkStart w:id="1055" w:name="_Toc1882195"/>
      <w:r w:rsidRPr="00890B0C">
        <w:rPr>
          <w:noProof/>
        </w:rPr>
        <w:t>IN2-29   Policy Type/Amount</w:t>
      </w:r>
      <w:bookmarkEnd w:id="1054"/>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055"/>
    </w:p>
    <w:p w14:paraId="37177904" w14:textId="77777777" w:rsidR="00C344D6" w:rsidRDefault="00C344D6" w:rsidP="00C344D6">
      <w:pPr>
        <w:pStyle w:val="Components"/>
      </w:pPr>
      <w:bookmarkStart w:id="1056" w:name="PTAComponent"/>
      <w:r>
        <w:t>Components:  &lt;Policy Type (CWE)&gt; ^ &lt;Amount Class (CWE)&gt; ^ &lt;WITHDRAWN Constituent&gt; ^ &lt;Money or Percentage (MOP)&gt;</w:t>
      </w:r>
    </w:p>
    <w:p w14:paraId="1A8A6DB1"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9ECD9B" w14:textId="77777777" w:rsidR="00C344D6" w:rsidRDefault="00C344D6" w:rsidP="00C344D6">
      <w:pPr>
        <w:pStyle w:val="Components"/>
      </w:pPr>
      <w:r>
        <w:lastRenderedPageBreak/>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4296E4"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056"/>
    </w:p>
    <w:p w14:paraId="63A36BAA"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0F663380" w14:textId="77777777" w:rsidR="009E61BC" w:rsidRPr="00890B0C" w:rsidRDefault="009E61BC">
      <w:pPr>
        <w:pStyle w:val="Heading4"/>
        <w:tabs>
          <w:tab w:val="num" w:pos="1440"/>
        </w:tabs>
        <w:rPr>
          <w:noProof/>
        </w:rPr>
      </w:pPr>
      <w:bookmarkStart w:id="1057" w:name="_Hlt815969"/>
      <w:bookmarkStart w:id="1058" w:name="_Toc1882196"/>
      <w:bookmarkEnd w:id="1057"/>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058"/>
    </w:p>
    <w:p w14:paraId="5ED267B3" w14:textId="77777777" w:rsidR="00C344D6" w:rsidRDefault="00C344D6" w:rsidP="00C344D6">
      <w:pPr>
        <w:pStyle w:val="Components"/>
      </w:pPr>
      <w:bookmarkStart w:id="1059" w:name="DDIComponent"/>
      <w:r>
        <w:t>Components:  &lt;Delay Days (NM)&gt; ^ &lt;Monetary Amount (MO)&gt; ^ &lt;Number of Days (NM)&gt;</w:t>
      </w:r>
    </w:p>
    <w:p w14:paraId="48E132B1" w14:textId="77777777" w:rsidR="00C344D6" w:rsidRDefault="00C344D6" w:rsidP="00C344D6">
      <w:pPr>
        <w:pStyle w:val="Components"/>
      </w:pPr>
      <w:r>
        <w:t>Subcomponents for Monetary Amount (MO):  &lt;Quantity (NM)&gt; &amp; &lt;Denomination (ID)&gt;</w:t>
      </w:r>
      <w:bookmarkEnd w:id="1059"/>
    </w:p>
    <w:p w14:paraId="02628307"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849450A" w14:textId="77777777" w:rsidR="009E61BC" w:rsidRPr="00890B0C" w:rsidRDefault="009E61BC">
      <w:pPr>
        <w:pStyle w:val="NormalIndented"/>
        <w:rPr>
          <w:noProof/>
        </w:rPr>
      </w:pPr>
      <w:r w:rsidRPr="00890B0C">
        <w:rPr>
          <w:noProof/>
        </w:rPr>
        <w:t>If "number of days" is not valued, the deductible is ongoing.</w:t>
      </w:r>
    </w:p>
    <w:p w14:paraId="4DEA4B87" w14:textId="77777777" w:rsidR="009E61BC" w:rsidRPr="00890B0C" w:rsidRDefault="009E61BC">
      <w:pPr>
        <w:pStyle w:val="Heading4"/>
        <w:tabs>
          <w:tab w:val="num" w:pos="1440"/>
        </w:tabs>
        <w:rPr>
          <w:noProof/>
        </w:rPr>
      </w:pPr>
      <w:bookmarkStart w:id="1060" w:name="_Toc1882197"/>
      <w:bookmarkStart w:id="1061" w:name="_Toc346777013"/>
      <w:bookmarkStart w:id="1062"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060"/>
    </w:p>
    <w:p w14:paraId="3060620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E1E54" w14:textId="77777777"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5"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58FE70A7" w14:textId="77777777" w:rsidR="009E61BC" w:rsidRPr="00890B0C" w:rsidRDefault="009E61BC">
      <w:pPr>
        <w:pStyle w:val="Heading4"/>
        <w:tabs>
          <w:tab w:val="num" w:pos="1440"/>
        </w:tabs>
        <w:rPr>
          <w:noProof/>
        </w:rPr>
      </w:pPr>
      <w:bookmarkStart w:id="1063"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063"/>
    </w:p>
    <w:p w14:paraId="3434A57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BD78AF"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6"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19CBCE55" w14:textId="77777777" w:rsidR="009E61BC" w:rsidRPr="00890B0C" w:rsidRDefault="009E61BC">
      <w:pPr>
        <w:pStyle w:val="Heading4"/>
        <w:tabs>
          <w:tab w:val="num" w:pos="1440"/>
        </w:tabs>
        <w:rPr>
          <w:noProof/>
        </w:rPr>
      </w:pPr>
      <w:bookmarkStart w:id="1064" w:name="_Toc1882199"/>
      <w:r w:rsidRPr="00890B0C">
        <w:rPr>
          <w:noProof/>
        </w:rPr>
        <w:lastRenderedPageBreak/>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064"/>
    </w:p>
    <w:p w14:paraId="3AB756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E2627" w14:textId="77777777"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7"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365A6329" w14:textId="77777777" w:rsidR="009E61BC" w:rsidRPr="00890B0C" w:rsidRDefault="009E61BC">
      <w:pPr>
        <w:pStyle w:val="Heading4"/>
        <w:tabs>
          <w:tab w:val="num" w:pos="1440"/>
        </w:tabs>
        <w:rPr>
          <w:noProof/>
        </w:rPr>
      </w:pPr>
      <w:bookmarkStart w:id="1065"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065"/>
    </w:p>
    <w:p w14:paraId="449AF0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FD488B"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8"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3DD4AD93" w14:textId="77777777" w:rsidR="009E61BC" w:rsidRPr="00890B0C" w:rsidRDefault="009E61BC">
      <w:pPr>
        <w:pStyle w:val="Heading4"/>
        <w:tabs>
          <w:tab w:val="num" w:pos="1440"/>
        </w:tabs>
        <w:rPr>
          <w:noProof/>
        </w:rPr>
      </w:pPr>
      <w:bookmarkStart w:id="1066"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066"/>
    </w:p>
    <w:p w14:paraId="2313B94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B74FE0" w14:textId="7777777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9"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01802CFB" w14:textId="77777777" w:rsidR="009E61BC" w:rsidRPr="00890B0C" w:rsidRDefault="009E61BC">
      <w:pPr>
        <w:pStyle w:val="Heading4"/>
        <w:tabs>
          <w:tab w:val="num" w:pos="1440"/>
        </w:tabs>
        <w:rPr>
          <w:noProof/>
        </w:rPr>
      </w:pPr>
      <w:bookmarkStart w:id="1067"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067"/>
    </w:p>
    <w:p w14:paraId="2D4A3C2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F35D86" w14:textId="7777777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0"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7A578E1E" w14:textId="77777777" w:rsidR="009E61BC" w:rsidRPr="00890B0C" w:rsidRDefault="009E61BC">
      <w:pPr>
        <w:pStyle w:val="Heading4"/>
        <w:tabs>
          <w:tab w:val="num" w:pos="1440"/>
        </w:tabs>
        <w:rPr>
          <w:noProof/>
        </w:rPr>
      </w:pPr>
      <w:bookmarkStart w:id="1068" w:name="_Toc1882203"/>
      <w:r w:rsidRPr="00890B0C">
        <w:rPr>
          <w:noProof/>
        </w:rPr>
        <w:lastRenderedPageBreak/>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068"/>
    </w:p>
    <w:p w14:paraId="0BF41272" w14:textId="7777777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1"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2D744CBF" w14:textId="77777777" w:rsidR="009E61BC" w:rsidRPr="00890B0C" w:rsidRDefault="009E61BC">
      <w:pPr>
        <w:pStyle w:val="NormalList"/>
        <w:rPr>
          <w:noProof/>
        </w:rPr>
      </w:pPr>
      <w:r w:rsidRPr="00890B0C">
        <w:rPr>
          <w:noProof/>
        </w:rPr>
        <w:t>Y</w:t>
      </w:r>
      <w:r w:rsidRPr="00890B0C">
        <w:rPr>
          <w:noProof/>
        </w:rPr>
        <w:tab/>
        <w:t>Restrict access</w:t>
      </w:r>
    </w:p>
    <w:p w14:paraId="61B1111A" w14:textId="77777777" w:rsidR="009E61BC" w:rsidRPr="00890B0C" w:rsidRDefault="009E61BC">
      <w:pPr>
        <w:pStyle w:val="NormalList"/>
        <w:rPr>
          <w:noProof/>
        </w:rPr>
      </w:pPr>
      <w:r w:rsidRPr="00890B0C">
        <w:rPr>
          <w:noProof/>
        </w:rPr>
        <w:t>N</w:t>
      </w:r>
      <w:r w:rsidRPr="00890B0C">
        <w:rPr>
          <w:noProof/>
        </w:rPr>
        <w:tab/>
        <w:t>Do not restrict access</w:t>
      </w:r>
    </w:p>
    <w:p w14:paraId="60EA0ADA" w14:textId="77777777" w:rsidR="009E61BC" w:rsidRPr="00890B0C" w:rsidRDefault="009E61BC">
      <w:pPr>
        <w:pStyle w:val="Heading4"/>
        <w:tabs>
          <w:tab w:val="num" w:pos="1440"/>
        </w:tabs>
        <w:rPr>
          <w:noProof/>
        </w:rPr>
      </w:pPr>
      <w:bookmarkStart w:id="1069"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069"/>
    </w:p>
    <w:p w14:paraId="0DAF496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0BA95" w14:textId="77777777"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2"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6922B3C1" w14:textId="77777777" w:rsidR="009E61BC" w:rsidRPr="00890B0C" w:rsidRDefault="009E61BC">
      <w:pPr>
        <w:pStyle w:val="Heading4"/>
        <w:tabs>
          <w:tab w:val="num" w:pos="1440"/>
        </w:tabs>
        <w:rPr>
          <w:noProof/>
        </w:rPr>
      </w:pPr>
      <w:bookmarkStart w:id="1070"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070"/>
    </w:p>
    <w:p w14:paraId="7356D3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09F26A" w14:textId="77777777"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3"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49A5AA8B" w14:textId="77777777" w:rsidR="009E61BC" w:rsidRPr="00890B0C" w:rsidRDefault="009E61BC">
      <w:pPr>
        <w:pStyle w:val="Heading4"/>
        <w:tabs>
          <w:tab w:val="num" w:pos="1440"/>
        </w:tabs>
        <w:rPr>
          <w:noProof/>
        </w:rPr>
      </w:pPr>
      <w:bookmarkStart w:id="1071"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071"/>
    </w:p>
    <w:p w14:paraId="738C6EC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D8207A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306B8EC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0E8F8"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20063DEC" w14:textId="77777777" w:rsidR="009E61BC" w:rsidRPr="00890B0C" w:rsidRDefault="009E61BC">
      <w:pPr>
        <w:pStyle w:val="Heading4"/>
        <w:tabs>
          <w:tab w:val="num" w:pos="1440"/>
        </w:tabs>
        <w:rPr>
          <w:noProof/>
        </w:rPr>
      </w:pPr>
      <w:bookmarkStart w:id="1072" w:name="_Toc1882207"/>
      <w:r w:rsidRPr="00890B0C">
        <w:rPr>
          <w:noProof/>
        </w:rPr>
        <w:lastRenderedPageBreak/>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072"/>
    </w:p>
    <w:p w14:paraId="2A8259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B744F8" w14:textId="77777777"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4" w:anchor="HL70212" w:history="1">
        <w:r w:rsidRPr="004E7583">
          <w:rPr>
            <w:rStyle w:val="ReferenceUserTable"/>
          </w:rPr>
          <w:t>User-defined Table 0212 - Nationality</w:t>
        </w:r>
      </w:hyperlink>
      <w:r w:rsidRPr="00890B0C">
        <w:rPr>
          <w:noProof/>
        </w:rPr>
        <w:t xml:space="preserve"> </w:t>
      </w:r>
      <w:r>
        <w:rPr>
          <w:noProof/>
        </w:rPr>
        <w:t>in Chapter 2C, Code Tables.</w:t>
      </w:r>
    </w:p>
    <w:p w14:paraId="42DDD95A" w14:textId="77777777" w:rsidR="009E61BC" w:rsidRPr="00890B0C" w:rsidRDefault="009E61BC">
      <w:pPr>
        <w:pStyle w:val="Heading4"/>
        <w:tabs>
          <w:tab w:val="num" w:pos="1440"/>
        </w:tabs>
        <w:rPr>
          <w:noProof/>
        </w:rPr>
      </w:pPr>
      <w:bookmarkStart w:id="1073"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073"/>
    </w:p>
    <w:p w14:paraId="53E823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B2E5C4"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5"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692545B3" w14:textId="77777777" w:rsidR="009E61BC" w:rsidRPr="00890B0C" w:rsidRDefault="009E61BC">
      <w:pPr>
        <w:pStyle w:val="Heading4"/>
        <w:tabs>
          <w:tab w:val="num" w:pos="1440"/>
        </w:tabs>
        <w:rPr>
          <w:noProof/>
        </w:rPr>
      </w:pPr>
      <w:bookmarkStart w:id="1074"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074"/>
    </w:p>
    <w:p w14:paraId="55EFD86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4D5189" w14:textId="77777777"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6"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4A3DF379" w14:textId="77777777" w:rsidR="009E61BC" w:rsidRPr="00890B0C" w:rsidRDefault="009E61BC">
      <w:pPr>
        <w:pStyle w:val="Heading4"/>
        <w:tabs>
          <w:tab w:val="num" w:pos="1440"/>
        </w:tabs>
        <w:rPr>
          <w:noProof/>
        </w:rPr>
      </w:pPr>
      <w:bookmarkStart w:id="1075"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075"/>
    </w:p>
    <w:p w14:paraId="45B248CA"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639F536F" w14:textId="77777777" w:rsidR="009E61BC" w:rsidRPr="00890B0C" w:rsidRDefault="009E61BC">
      <w:pPr>
        <w:pStyle w:val="Heading4"/>
        <w:tabs>
          <w:tab w:val="num" w:pos="1440"/>
        </w:tabs>
        <w:rPr>
          <w:noProof/>
        </w:rPr>
      </w:pPr>
      <w:bookmarkStart w:id="1076"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076"/>
    </w:p>
    <w:p w14:paraId="7250B24C"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1CD4F9CF" w14:textId="77777777" w:rsidR="009E61BC" w:rsidRPr="00890B0C" w:rsidRDefault="009E61BC">
      <w:pPr>
        <w:pStyle w:val="Heading4"/>
        <w:tabs>
          <w:tab w:val="num" w:pos="1440"/>
        </w:tabs>
        <w:rPr>
          <w:noProof/>
        </w:rPr>
      </w:pPr>
      <w:bookmarkStart w:id="1077" w:name="_Toc1882212"/>
      <w:r w:rsidRPr="00890B0C">
        <w:rPr>
          <w:noProof/>
        </w:rPr>
        <w:lastRenderedPageBreak/>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077"/>
    </w:p>
    <w:p w14:paraId="318038C4"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F0E8462" w14:textId="77777777" w:rsidR="009E61BC" w:rsidRPr="00890B0C" w:rsidRDefault="009E61BC">
      <w:pPr>
        <w:pStyle w:val="Heading4"/>
        <w:tabs>
          <w:tab w:val="num" w:pos="1440"/>
        </w:tabs>
        <w:rPr>
          <w:noProof/>
        </w:rPr>
      </w:pPr>
      <w:bookmarkStart w:id="1078"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078"/>
    </w:p>
    <w:p w14:paraId="0AF95A87" w14:textId="77777777" w:rsidR="00C344D6" w:rsidRDefault="00C344D6" w:rsidP="00C344D6">
      <w:pPr>
        <w:pStyle w:val="Components"/>
      </w:pPr>
      <w:r>
        <w:t>Components:  &lt;Job Code (CWE)&gt; ^ &lt;Job Class (CWE)&gt; ^ &lt;Job Description Text (TX)&gt;</w:t>
      </w:r>
    </w:p>
    <w:p w14:paraId="1B12A5FE"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76B68C"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45F852"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655424FF"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681C483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B504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7"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6D149082" w14:textId="77777777" w:rsidR="009E61BC" w:rsidRPr="00890B0C" w:rsidRDefault="009E61BC">
      <w:pPr>
        <w:pStyle w:val="Heading4"/>
        <w:tabs>
          <w:tab w:val="num" w:pos="1440"/>
        </w:tabs>
        <w:rPr>
          <w:noProof/>
        </w:rPr>
      </w:pPr>
      <w:bookmarkStart w:id="1079"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079"/>
    </w:p>
    <w:p w14:paraId="48F8B2B4"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EC776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ACDC32"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82BBA"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3A0255F0" w14:textId="77777777" w:rsidR="009E61BC" w:rsidRPr="00890B0C" w:rsidRDefault="009E61BC">
      <w:pPr>
        <w:pStyle w:val="Heading4"/>
        <w:tabs>
          <w:tab w:val="num" w:pos="1440"/>
        </w:tabs>
        <w:rPr>
          <w:noProof/>
        </w:rPr>
      </w:pPr>
      <w:bookmarkStart w:id="1080"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080"/>
    </w:p>
    <w:p w14:paraId="06A7AA17"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934D5EC"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FFA6F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B4F83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A44A4D"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7AC33566" w14:textId="77777777" w:rsidR="009E61BC" w:rsidRPr="00890B0C" w:rsidRDefault="009E61BC">
      <w:pPr>
        <w:pStyle w:val="Heading4"/>
        <w:tabs>
          <w:tab w:val="num" w:pos="1440"/>
        </w:tabs>
        <w:rPr>
          <w:noProof/>
        </w:rPr>
      </w:pPr>
      <w:bookmarkStart w:id="1081"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081"/>
    </w:p>
    <w:p w14:paraId="2DE48A8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45735" w14:textId="77777777"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2B25C21" w14:textId="77777777" w:rsidR="009E61BC" w:rsidRPr="00890B0C" w:rsidRDefault="009E61BC">
      <w:pPr>
        <w:pStyle w:val="Heading4"/>
        <w:tabs>
          <w:tab w:val="num" w:pos="1440"/>
        </w:tabs>
        <w:rPr>
          <w:noProof/>
        </w:rPr>
      </w:pPr>
      <w:bookmarkStart w:id="1082"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082"/>
    </w:p>
    <w:p w14:paraId="4F85299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996A4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E4F1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7D6C36" w14:textId="77777777" w:rsidR="009E61BC" w:rsidRPr="00890B0C" w:rsidRDefault="009E61BC">
      <w:pPr>
        <w:pStyle w:val="NormalIndented"/>
        <w:rPr>
          <w:noProof/>
        </w:rPr>
      </w:pPr>
      <w:r w:rsidRPr="00890B0C">
        <w:rPr>
          <w:noProof/>
        </w:rPr>
        <w:t>Definition:  This field contains the contact person for the insured.</w:t>
      </w:r>
    </w:p>
    <w:p w14:paraId="7EAD56AA" w14:textId="77777777" w:rsidR="009E61BC" w:rsidRPr="00890B0C" w:rsidRDefault="009E61BC">
      <w:pPr>
        <w:pStyle w:val="Heading4"/>
        <w:tabs>
          <w:tab w:val="num" w:pos="1440"/>
        </w:tabs>
        <w:rPr>
          <w:noProof/>
        </w:rPr>
      </w:pPr>
      <w:bookmarkStart w:id="1083"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083"/>
    </w:p>
    <w:p w14:paraId="5AE2AC1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4F1FE8C"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BF202C"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41ED4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37DC70"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571077E6" w14:textId="77777777" w:rsidR="009E61BC" w:rsidRPr="00890B0C" w:rsidRDefault="009E61BC">
      <w:pPr>
        <w:pStyle w:val="Heading4"/>
        <w:tabs>
          <w:tab w:val="num" w:pos="1440"/>
        </w:tabs>
        <w:rPr>
          <w:noProof/>
        </w:rPr>
      </w:pPr>
      <w:bookmarkStart w:id="1084"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084"/>
    </w:p>
    <w:p w14:paraId="2DD489C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B6405A" w14:textId="77777777"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63CFAB36" w14:textId="77777777" w:rsidR="009E61BC" w:rsidRPr="00890B0C" w:rsidRDefault="009E61BC">
      <w:pPr>
        <w:pStyle w:val="Heading4"/>
        <w:tabs>
          <w:tab w:val="num" w:pos="1440"/>
        </w:tabs>
        <w:rPr>
          <w:noProof/>
        </w:rPr>
      </w:pPr>
      <w:bookmarkStart w:id="1085"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085"/>
    </w:p>
    <w:p w14:paraId="30E833C0"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160D43" w14:textId="77777777" w:rsidR="009E61BC" w:rsidRPr="00890B0C" w:rsidRDefault="009E61BC">
      <w:pPr>
        <w:pStyle w:val="Heading4"/>
        <w:tabs>
          <w:tab w:val="num" w:pos="1440"/>
        </w:tabs>
        <w:rPr>
          <w:noProof/>
        </w:rPr>
      </w:pPr>
      <w:bookmarkStart w:id="1086"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086"/>
    </w:p>
    <w:p w14:paraId="0407AC3E"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35678564" w14:textId="77777777" w:rsidR="009E61BC" w:rsidRPr="00890B0C" w:rsidRDefault="009E61BC">
      <w:pPr>
        <w:pStyle w:val="Heading4"/>
        <w:tabs>
          <w:tab w:val="num" w:pos="1440"/>
        </w:tabs>
        <w:rPr>
          <w:noProof/>
        </w:rPr>
      </w:pPr>
      <w:bookmarkStart w:id="1087"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087"/>
    </w:p>
    <w:p w14:paraId="5F7510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F43642" w14:textId="77777777"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0"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3BD23C6C" w14:textId="77777777" w:rsidR="009E61BC" w:rsidRPr="00890B0C" w:rsidRDefault="009E61BC">
      <w:pPr>
        <w:pStyle w:val="Heading4"/>
        <w:tabs>
          <w:tab w:val="num" w:pos="1440"/>
        </w:tabs>
        <w:rPr>
          <w:noProof/>
        </w:rPr>
      </w:pPr>
      <w:bookmarkStart w:id="1088"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088"/>
    </w:p>
    <w:p w14:paraId="0B64C8CA"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477A0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009B8"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61DBB8"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436EFB2"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3A964EF0" w14:textId="77777777" w:rsidR="009E61BC" w:rsidRPr="00890B0C" w:rsidRDefault="009E61BC">
      <w:pPr>
        <w:pStyle w:val="Heading4"/>
        <w:tabs>
          <w:tab w:val="num" w:pos="1440"/>
        </w:tabs>
        <w:rPr>
          <w:noProof/>
        </w:rPr>
      </w:pPr>
      <w:bookmarkStart w:id="1089"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089"/>
    </w:p>
    <w:p w14:paraId="335F2D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6BBD93" w14:textId="77777777"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1"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71549687" w14:textId="77777777" w:rsidR="009E61BC" w:rsidRPr="00890B0C" w:rsidRDefault="009E61BC">
      <w:pPr>
        <w:pStyle w:val="Heading4"/>
        <w:tabs>
          <w:tab w:val="num" w:pos="1440"/>
        </w:tabs>
        <w:rPr>
          <w:noProof/>
        </w:rPr>
      </w:pPr>
      <w:bookmarkStart w:id="1090"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090"/>
    </w:p>
    <w:p w14:paraId="551FA8F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2B3C6" w14:textId="77777777"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2"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0ED77FCF" w14:textId="77777777" w:rsidR="009E61BC" w:rsidRPr="00890B0C" w:rsidRDefault="009E61BC">
      <w:pPr>
        <w:pStyle w:val="Heading4"/>
        <w:tabs>
          <w:tab w:val="num" w:pos="1440"/>
        </w:tabs>
        <w:rPr>
          <w:noProof/>
        </w:rPr>
      </w:pPr>
      <w:bookmarkStart w:id="1091"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091"/>
    </w:p>
    <w:p w14:paraId="7C4EE99C"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A64F576" w14:textId="77777777" w:rsidR="00C344D6" w:rsidRDefault="00C344D6" w:rsidP="00C344D6">
      <w:pPr>
        <w:pStyle w:val="Components"/>
      </w:pPr>
      <w:r>
        <w:t>Subcomponents for Assigning Authority (HD):  &lt;Namespace ID (IS)&gt; &amp; &lt;Universal ID (ST)&gt; &amp; &lt;Universal ID Type (ID)&gt;</w:t>
      </w:r>
    </w:p>
    <w:p w14:paraId="0E29B05F" w14:textId="77777777" w:rsidR="00C344D6" w:rsidRDefault="00C344D6" w:rsidP="00C344D6">
      <w:pPr>
        <w:pStyle w:val="Components"/>
      </w:pPr>
      <w:r>
        <w:t>Subcomponents for Assigning Facility (HD):  &lt;Namespace ID (IS)&gt; &amp; &lt;Universal ID (ST)&gt; &amp; &lt;Universal ID Type (ID)&gt;</w:t>
      </w:r>
    </w:p>
    <w:p w14:paraId="705FF3C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179C71"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966CE"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4F49B8D0" w14:textId="77777777" w:rsidR="009E61BC" w:rsidRPr="00890B0C" w:rsidRDefault="009E61BC">
      <w:pPr>
        <w:pStyle w:val="Heading4"/>
        <w:tabs>
          <w:tab w:val="num" w:pos="1440"/>
        </w:tabs>
        <w:rPr>
          <w:noProof/>
        </w:rPr>
      </w:pPr>
      <w:bookmarkStart w:id="1092"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092"/>
    </w:p>
    <w:p w14:paraId="5A43E4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FBDEE" w14:textId="77777777"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3"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00464F79" w14:textId="77777777" w:rsidR="009E61BC" w:rsidRPr="00890B0C" w:rsidRDefault="009E61BC">
      <w:pPr>
        <w:pStyle w:val="Heading4"/>
        <w:tabs>
          <w:tab w:val="num" w:pos="1440"/>
        </w:tabs>
        <w:rPr>
          <w:noProof/>
        </w:rPr>
      </w:pPr>
      <w:bookmarkStart w:id="1093"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093"/>
    </w:p>
    <w:p w14:paraId="246379C0"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74275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C9AD7"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D1D31"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085E101"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1B15B51D" w14:textId="77777777" w:rsidR="009E61BC" w:rsidRPr="00890B0C" w:rsidRDefault="009E61BC">
      <w:pPr>
        <w:pStyle w:val="Heading4"/>
        <w:tabs>
          <w:tab w:val="num" w:pos="1440"/>
        </w:tabs>
        <w:rPr>
          <w:noProof/>
        </w:rPr>
      </w:pPr>
      <w:bookmarkStart w:id="1094"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094"/>
    </w:p>
    <w:p w14:paraId="2AD1D38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ACD282"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14B7B7"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D64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21440"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49EFB1A4" w14:textId="77777777" w:rsidR="009E61BC" w:rsidRPr="00890B0C" w:rsidRDefault="009E61BC">
      <w:pPr>
        <w:pStyle w:val="Heading4"/>
        <w:tabs>
          <w:tab w:val="num" w:pos="1440"/>
        </w:tabs>
        <w:rPr>
          <w:noProof/>
        </w:rPr>
      </w:pPr>
      <w:bookmarkStart w:id="1095"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095"/>
    </w:p>
    <w:p w14:paraId="0B7ECA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DAFF7" w14:textId="77777777"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4"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4B9453B9" w14:textId="77777777" w:rsidR="009E61BC" w:rsidRPr="00890B0C" w:rsidRDefault="009E61BC">
      <w:pPr>
        <w:pStyle w:val="Heading4"/>
        <w:tabs>
          <w:tab w:val="num" w:pos="1440"/>
        </w:tabs>
        <w:rPr>
          <w:noProof/>
        </w:rPr>
      </w:pPr>
      <w:bookmarkStart w:id="1096"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096"/>
    </w:p>
    <w:p w14:paraId="145CB481" w14:textId="77777777"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4385799A" w14:textId="77777777" w:rsidR="009E61BC" w:rsidRPr="00890B0C" w:rsidRDefault="009E61BC">
      <w:pPr>
        <w:pStyle w:val="NormalList"/>
        <w:rPr>
          <w:noProof/>
        </w:rPr>
      </w:pPr>
      <w:r w:rsidRPr="00890B0C">
        <w:rPr>
          <w:noProof/>
        </w:rPr>
        <w:t>Y</w:t>
      </w:r>
      <w:r w:rsidRPr="00890B0C">
        <w:rPr>
          <w:noProof/>
        </w:rPr>
        <w:tab/>
        <w:t>charges should be suspended</w:t>
      </w:r>
    </w:p>
    <w:p w14:paraId="7296E062" w14:textId="77777777" w:rsidR="009E61BC" w:rsidRPr="00890B0C" w:rsidRDefault="009E61BC">
      <w:pPr>
        <w:pStyle w:val="NormalList"/>
        <w:rPr>
          <w:noProof/>
        </w:rPr>
      </w:pPr>
      <w:r w:rsidRPr="00890B0C">
        <w:rPr>
          <w:noProof/>
        </w:rPr>
        <w:t>N</w:t>
      </w:r>
      <w:r w:rsidRPr="00890B0C">
        <w:rPr>
          <w:noProof/>
        </w:rPr>
        <w:tab/>
        <w:t>charges should NOT be suspended</w:t>
      </w:r>
    </w:p>
    <w:p w14:paraId="212B0ED5" w14:textId="77777777" w:rsidR="009E61BC" w:rsidRPr="00890B0C" w:rsidRDefault="009E61BC">
      <w:pPr>
        <w:pStyle w:val="Heading4"/>
        <w:tabs>
          <w:tab w:val="num" w:pos="1440"/>
        </w:tabs>
        <w:rPr>
          <w:noProof/>
        </w:rPr>
      </w:pPr>
      <w:bookmarkStart w:id="1097"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097"/>
    </w:p>
    <w:p w14:paraId="0BE4C558" w14:textId="77777777"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62736AC7"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00D43BC6" w14:textId="77777777" w:rsidR="009E61BC" w:rsidRPr="00890B0C" w:rsidRDefault="009E61BC">
      <w:pPr>
        <w:pStyle w:val="NormalList"/>
        <w:rPr>
          <w:noProof/>
        </w:rPr>
      </w:pPr>
      <w:r w:rsidRPr="00890B0C">
        <w:rPr>
          <w:noProof/>
        </w:rPr>
        <w:t>N</w:t>
      </w:r>
      <w:r w:rsidRPr="00890B0C">
        <w:rPr>
          <w:noProof/>
        </w:rPr>
        <w:tab/>
        <w:t>the patient is under the co-pay limit</w:t>
      </w:r>
    </w:p>
    <w:p w14:paraId="6905C87C" w14:textId="77777777" w:rsidR="009E61BC" w:rsidRPr="00714675" w:rsidRDefault="009E61BC">
      <w:pPr>
        <w:pStyle w:val="Heading4"/>
        <w:tabs>
          <w:tab w:val="num" w:pos="1440"/>
        </w:tabs>
        <w:rPr>
          <w:noProof/>
          <w:lang w:val="sv-SE"/>
          <w:rPrChange w:id="1098" w:author="Michael Faughn" w:date="2020-12-09T09:33:00Z">
            <w:rPr>
              <w:noProof/>
            </w:rPr>
          </w:rPrChange>
        </w:rPr>
      </w:pPr>
      <w:bookmarkStart w:id="1099" w:name="_Toc1882234"/>
      <w:r w:rsidRPr="00714675">
        <w:rPr>
          <w:noProof/>
          <w:lang w:val="sv-SE"/>
          <w:rPrChange w:id="1100" w:author="Michael Faughn" w:date="2020-12-09T09:33:00Z">
            <w:rPr>
              <w:noProof/>
            </w:rPr>
          </w:rPrChange>
        </w:rPr>
        <w:lastRenderedPageBreak/>
        <w:t>IN2-68   Stoploss Limit Flag</w:t>
      </w:r>
      <w:r w:rsidR="005B65F4" w:rsidRPr="00890B0C">
        <w:rPr>
          <w:noProof/>
        </w:rPr>
        <w:fldChar w:fldCharType="begin"/>
      </w:r>
      <w:r w:rsidRPr="00714675">
        <w:rPr>
          <w:noProof/>
          <w:lang w:val="sv-SE"/>
          <w:rPrChange w:id="1101" w:author="Michael Faughn" w:date="2020-12-09T09:33:00Z">
            <w:rPr>
              <w:noProof/>
            </w:rPr>
          </w:rPrChange>
        </w:rPr>
        <w:instrText xml:space="preserve"> XE "Stoploss limit flag" </w:instrText>
      </w:r>
      <w:r w:rsidR="005B65F4" w:rsidRPr="00890B0C">
        <w:rPr>
          <w:noProof/>
        </w:rPr>
        <w:fldChar w:fldCharType="end"/>
      </w:r>
      <w:r w:rsidRPr="00714675">
        <w:rPr>
          <w:noProof/>
          <w:lang w:val="sv-SE"/>
          <w:rPrChange w:id="1102" w:author="Michael Faughn" w:date="2020-12-09T09:33:00Z">
            <w:rPr>
              <w:noProof/>
            </w:rPr>
          </w:rPrChange>
        </w:rPr>
        <w:t xml:space="preserve">   (ID)   00808</w:t>
      </w:r>
      <w:bookmarkEnd w:id="1099"/>
    </w:p>
    <w:p w14:paraId="1DE927AC" w14:textId="77777777"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4A3C2A2"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96E8FD3"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51907CB9" w14:textId="77777777" w:rsidR="009E61BC" w:rsidRPr="00890B0C" w:rsidRDefault="009E61BC">
      <w:pPr>
        <w:pStyle w:val="Heading4"/>
        <w:tabs>
          <w:tab w:val="num" w:pos="1440"/>
        </w:tabs>
        <w:rPr>
          <w:noProof/>
        </w:rPr>
      </w:pPr>
      <w:bookmarkStart w:id="1103"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103"/>
    </w:p>
    <w:p w14:paraId="2F0DB4B4"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BDA1BA8"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63D3B3" w14:textId="77777777" w:rsidR="00C344D6" w:rsidRDefault="00C344D6" w:rsidP="00C344D6">
      <w:pPr>
        <w:pStyle w:val="Components"/>
      </w:pPr>
      <w:r>
        <w:t>Subcomponents for Assigning Authority (HD):  &lt;Namespace ID (IS)&gt; &amp; &lt;Universal ID (ST)&gt; &amp; &lt;Universal ID Type (ID)&gt;</w:t>
      </w:r>
    </w:p>
    <w:p w14:paraId="45BD416F" w14:textId="77777777" w:rsidR="00C344D6" w:rsidRDefault="00C344D6" w:rsidP="00C344D6">
      <w:pPr>
        <w:pStyle w:val="Components"/>
      </w:pPr>
      <w:r>
        <w:t>Subcomponents for Assigning Facility (HD):  &lt;Namespace ID (IS)&gt; &amp; &lt;Universal ID (ST)&gt; &amp; &lt;Universal ID Type (ID)&gt;</w:t>
      </w:r>
    </w:p>
    <w:p w14:paraId="08841D23"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4F5E8B13" w14:textId="77777777" w:rsidR="009E61BC" w:rsidRPr="00890B0C" w:rsidRDefault="009E61BC">
      <w:pPr>
        <w:pStyle w:val="Heading4"/>
        <w:tabs>
          <w:tab w:val="num" w:pos="1440"/>
        </w:tabs>
        <w:rPr>
          <w:noProof/>
        </w:rPr>
      </w:pPr>
      <w:bookmarkStart w:id="1104" w:name="IN2_70"/>
      <w:bookmarkStart w:id="1105" w:name="_Toc1882236"/>
      <w:r w:rsidRPr="00890B0C">
        <w:rPr>
          <w:noProof/>
        </w:rPr>
        <w:t>IN2-70   Insured Employer Organization Name and ID</w:t>
      </w:r>
      <w:bookmarkEnd w:id="1104"/>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105"/>
    </w:p>
    <w:p w14:paraId="790A3D0D"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8D5242B"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D9569E" w14:textId="77777777" w:rsidR="00C344D6" w:rsidRDefault="00C344D6" w:rsidP="00C344D6">
      <w:pPr>
        <w:pStyle w:val="Components"/>
      </w:pPr>
      <w:r>
        <w:t>Subcomponents for Assigning Authority (HD):  &lt;Namespace ID (IS)&gt; &amp; &lt;Universal ID (ST)&gt; &amp; &lt;Universal ID Type (ID)&gt;</w:t>
      </w:r>
    </w:p>
    <w:p w14:paraId="03DCD2CE" w14:textId="77777777" w:rsidR="00C344D6" w:rsidRDefault="00C344D6" w:rsidP="00C344D6">
      <w:pPr>
        <w:pStyle w:val="Components"/>
      </w:pPr>
      <w:r>
        <w:t>Subcomponents for Assigning Facility (HD):  &lt;Namespace ID (IS)&gt; &amp; &lt;Universal ID (ST)&gt; &amp; &lt;Universal ID Type (ID)&gt;</w:t>
      </w:r>
    </w:p>
    <w:p w14:paraId="498FCF6C"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2D1550FB" w14:textId="77777777" w:rsidR="009E61BC" w:rsidRPr="00890B0C" w:rsidRDefault="009E61BC">
      <w:pPr>
        <w:pStyle w:val="Heading4"/>
        <w:tabs>
          <w:tab w:val="num" w:pos="1440"/>
        </w:tabs>
        <w:rPr>
          <w:noProof/>
        </w:rPr>
      </w:pPr>
      <w:bookmarkStart w:id="1106"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106"/>
    </w:p>
    <w:p w14:paraId="25D07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52649" w14:textId="77777777" w:rsidR="009E61BC" w:rsidRPr="00890B0C" w:rsidRDefault="009E61BC">
      <w:pPr>
        <w:pStyle w:val="NormalIndented"/>
        <w:rPr>
          <w:noProof/>
        </w:rPr>
      </w:pPr>
      <w:r w:rsidRPr="00890B0C">
        <w:rPr>
          <w:noProof/>
        </w:rPr>
        <w:t xml:space="preserve">Definition:  Refer to </w:t>
      </w:r>
      <w:hyperlink r:id="rId288"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E5AA88B" w14:textId="77777777" w:rsidR="009E61BC" w:rsidRPr="00890B0C" w:rsidRDefault="009E61BC">
      <w:pPr>
        <w:pStyle w:val="Heading4"/>
        <w:tabs>
          <w:tab w:val="num" w:pos="1440"/>
        </w:tabs>
        <w:rPr>
          <w:noProof/>
        </w:rPr>
      </w:pPr>
      <w:bookmarkStart w:id="1107"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107"/>
    </w:p>
    <w:p w14:paraId="0700B7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7F717E" w14:textId="77777777"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9"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108" w:name="_Hlt816964"/>
        <w:r w:rsidRPr="00890B0C">
          <w:rPr>
            <w:rStyle w:val="ReferenceUserTable"/>
            <w:noProof/>
          </w:rPr>
          <w:t>o</w:t>
        </w:r>
        <w:bookmarkEnd w:id="1108"/>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131C132"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7CCD6D82" w14:textId="77777777" w:rsidR="00FC6D07" w:rsidRDefault="00FC6D07" w:rsidP="00FC6D07">
      <w:pPr>
        <w:pStyle w:val="Components"/>
      </w:pPr>
      <w:r>
        <w:t>Components:  &lt;Price (MO)&gt; ^ &lt;Price Type (ID)&gt; ^ &lt;From Value (NM)&gt; ^ &lt;To Value (NM)&gt; ^ &lt;Range Units (CWE)&gt; ^ &lt;Range Type (ID)&gt;</w:t>
      </w:r>
    </w:p>
    <w:p w14:paraId="6FEF05F7" w14:textId="77777777" w:rsidR="00FC6D07" w:rsidRDefault="00FC6D07" w:rsidP="00FC6D07">
      <w:pPr>
        <w:pStyle w:val="Components"/>
      </w:pPr>
      <w:r>
        <w:t>Subcomponents for Price (MO):  &lt;Quantity (NM)&gt; &amp; &lt;Denomination (ID)&gt;</w:t>
      </w:r>
    </w:p>
    <w:p w14:paraId="3FC4CABE"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2B828" w14:textId="77777777" w:rsidR="00FC6D07" w:rsidRDefault="00FC6D07" w:rsidP="00FC6D07">
      <w:pPr>
        <w:pStyle w:val="NormalIndented"/>
        <w:rPr>
          <w:noProof/>
        </w:rPr>
      </w:pPr>
      <w:r>
        <w:rPr>
          <w:noProof/>
        </w:rPr>
        <w:t>Definition:  This field contains the patient's Co-pay amount for visit.</w:t>
      </w:r>
    </w:p>
    <w:p w14:paraId="2C7FCE45" w14:textId="77777777" w:rsidR="00FC6D07" w:rsidRPr="00890B0C" w:rsidRDefault="00FC6D07">
      <w:pPr>
        <w:pStyle w:val="NormalIndented"/>
        <w:rPr>
          <w:noProof/>
        </w:rPr>
      </w:pPr>
    </w:p>
    <w:p w14:paraId="3E18EABC" w14:textId="77777777" w:rsidR="009E61BC" w:rsidRPr="00890B0C" w:rsidRDefault="009E61BC">
      <w:pPr>
        <w:pStyle w:val="Heading3"/>
        <w:rPr>
          <w:noProof/>
        </w:rPr>
      </w:pPr>
      <w:bookmarkStart w:id="1109" w:name="_Hlt479436234"/>
      <w:bookmarkStart w:id="1110" w:name="_Toc348245486"/>
      <w:bookmarkStart w:id="1111" w:name="_Toc348245556"/>
      <w:bookmarkStart w:id="1112" w:name="_Toc348259071"/>
      <w:bookmarkStart w:id="1113" w:name="_Toc348340225"/>
      <w:bookmarkStart w:id="1114" w:name="_Toc359236268"/>
      <w:bookmarkStart w:id="1115" w:name="_Toc1882239"/>
      <w:bookmarkStart w:id="1116" w:name="_Toc89062833"/>
      <w:bookmarkStart w:id="1117" w:name="_Toc20321553"/>
      <w:bookmarkStart w:id="1118" w:name="_Toc27825965"/>
      <w:bookmarkEnd w:id="1109"/>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119" w:name="_Hlt1757754"/>
      <w:r w:rsidRPr="00890B0C">
        <w:rPr>
          <w:noProof/>
        </w:rPr>
        <w:t>Insurance Additional Information, Certification</w:t>
      </w:r>
      <w:bookmarkEnd w:id="1061"/>
      <w:bookmarkEnd w:id="1062"/>
      <w:bookmarkEnd w:id="1110"/>
      <w:bookmarkEnd w:id="1111"/>
      <w:bookmarkEnd w:id="1112"/>
      <w:bookmarkEnd w:id="1113"/>
      <w:r w:rsidRPr="00890B0C">
        <w:rPr>
          <w:noProof/>
        </w:rPr>
        <w:t xml:space="preserve"> Segment</w:t>
      </w:r>
      <w:bookmarkEnd w:id="1114"/>
      <w:bookmarkEnd w:id="1115"/>
      <w:bookmarkEnd w:id="1116"/>
      <w:bookmarkEnd w:id="1117"/>
      <w:bookmarkEnd w:id="1118"/>
      <w:bookmarkEnd w:id="1119"/>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5CF1F494"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4940BA24" w14:textId="77777777" w:rsidR="009E61BC" w:rsidRPr="00890B0C" w:rsidRDefault="009E61BC">
      <w:pPr>
        <w:pStyle w:val="AttributeTableCaption"/>
        <w:rPr>
          <w:noProof/>
        </w:rPr>
      </w:pPr>
      <w:bookmarkStart w:id="1120" w:name="IN3"/>
      <w:r w:rsidRPr="00890B0C">
        <w:rPr>
          <w:noProof/>
        </w:rPr>
        <w:t>HL7 Attribute Table - IN3</w:t>
      </w:r>
      <w:bookmarkEnd w:id="1120"/>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9658495"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5331D1E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94DF75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F1774F6"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1EEFAD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8195B6E"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4FD53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1DA8B1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816EDE2"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2B0F2F6" w14:textId="77777777" w:rsidR="009E61BC" w:rsidRPr="00890B0C" w:rsidRDefault="009E61BC">
            <w:pPr>
              <w:pStyle w:val="AttributeTableHeader"/>
              <w:jc w:val="left"/>
              <w:rPr>
                <w:noProof/>
              </w:rPr>
            </w:pPr>
            <w:r w:rsidRPr="00890B0C">
              <w:rPr>
                <w:noProof/>
              </w:rPr>
              <w:t>ELEMENT NAME</w:t>
            </w:r>
          </w:p>
        </w:tc>
      </w:tr>
      <w:tr w:rsidR="009F20B7" w:rsidRPr="009E61BC" w14:paraId="3E9C174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69C315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11D3E4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9EA1C2F"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547DF28"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6149088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49D9EF5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C0194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967A82"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03E68C2C" w14:textId="77777777" w:rsidR="009E61BC" w:rsidRPr="00890B0C" w:rsidRDefault="009E61BC">
            <w:pPr>
              <w:pStyle w:val="AttributeTableBody"/>
              <w:jc w:val="left"/>
              <w:rPr>
                <w:noProof/>
              </w:rPr>
            </w:pPr>
            <w:r w:rsidRPr="00890B0C">
              <w:rPr>
                <w:noProof/>
              </w:rPr>
              <w:t>Set ID - IN3</w:t>
            </w:r>
          </w:p>
        </w:tc>
      </w:tr>
      <w:tr w:rsidR="009F20B7" w:rsidRPr="009E61BC" w14:paraId="78E442C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35C77A"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B324E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C8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B4855"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32D2B1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EA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2EC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414F"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46E922AE" w14:textId="77777777" w:rsidR="009E61BC" w:rsidRPr="00890B0C" w:rsidRDefault="009E61BC">
            <w:pPr>
              <w:pStyle w:val="AttributeTableBody"/>
              <w:jc w:val="left"/>
              <w:rPr>
                <w:noProof/>
              </w:rPr>
            </w:pPr>
            <w:r w:rsidRPr="00890B0C">
              <w:rPr>
                <w:noProof/>
              </w:rPr>
              <w:t>Certification Number</w:t>
            </w:r>
          </w:p>
        </w:tc>
      </w:tr>
      <w:tr w:rsidR="009F20B7" w:rsidRPr="009E61BC" w14:paraId="353767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E2CDC4"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2FCD3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4EE7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CC5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8D2BF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0F744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3ECEF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4CEC4"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2A6D1124" w14:textId="77777777" w:rsidR="009E61BC" w:rsidRPr="00890B0C" w:rsidRDefault="009E61BC">
            <w:pPr>
              <w:pStyle w:val="AttributeTableBody"/>
              <w:jc w:val="left"/>
              <w:rPr>
                <w:noProof/>
              </w:rPr>
            </w:pPr>
            <w:r w:rsidRPr="00890B0C">
              <w:rPr>
                <w:noProof/>
              </w:rPr>
              <w:t>Certified By</w:t>
            </w:r>
          </w:p>
        </w:tc>
      </w:tr>
      <w:tr w:rsidR="009F20B7" w:rsidRPr="009E61BC" w14:paraId="56936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79107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78E47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CE2920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8479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7AE74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BDB8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EA4AE" w14:textId="77777777" w:rsidR="009E61BC" w:rsidRPr="007B1B22" w:rsidRDefault="00C45560">
            <w:pPr>
              <w:pStyle w:val="AttributeTableBody"/>
              <w:rPr>
                <w:rStyle w:val="HyperlinkTable"/>
              </w:rPr>
            </w:pPr>
            <w:hyperlink r:id="rId290"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310926E"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DCE8364" w14:textId="77777777" w:rsidR="009E61BC" w:rsidRPr="00890B0C" w:rsidRDefault="009E61BC">
            <w:pPr>
              <w:pStyle w:val="AttributeTableBody"/>
              <w:jc w:val="left"/>
              <w:rPr>
                <w:noProof/>
              </w:rPr>
            </w:pPr>
            <w:r w:rsidRPr="00890B0C">
              <w:rPr>
                <w:noProof/>
              </w:rPr>
              <w:t>Certification Required</w:t>
            </w:r>
          </w:p>
        </w:tc>
      </w:tr>
      <w:tr w:rsidR="009F20B7" w:rsidRPr="009E61BC" w14:paraId="6610D03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3757A2"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329E6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43C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DE508"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02E84C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C061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9D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E93678"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72DB6724" w14:textId="77777777" w:rsidR="009E61BC" w:rsidRPr="00890B0C" w:rsidRDefault="009E61BC">
            <w:pPr>
              <w:pStyle w:val="AttributeTableBody"/>
              <w:jc w:val="left"/>
              <w:rPr>
                <w:noProof/>
              </w:rPr>
            </w:pPr>
            <w:r w:rsidRPr="00890B0C">
              <w:rPr>
                <w:noProof/>
              </w:rPr>
              <w:t>Penalty</w:t>
            </w:r>
          </w:p>
        </w:tc>
      </w:tr>
      <w:tr w:rsidR="009F20B7" w:rsidRPr="009E61BC" w14:paraId="60C7BA3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04C1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24493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21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31A8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51AD13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D1A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14E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4F5D4"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3DF7A6D3" w14:textId="77777777" w:rsidR="009E61BC" w:rsidRPr="00890B0C" w:rsidRDefault="009E61BC">
            <w:pPr>
              <w:pStyle w:val="AttributeTableBody"/>
              <w:jc w:val="left"/>
              <w:rPr>
                <w:noProof/>
              </w:rPr>
            </w:pPr>
            <w:r w:rsidRPr="00890B0C">
              <w:rPr>
                <w:noProof/>
              </w:rPr>
              <w:t>Certification Date/Time</w:t>
            </w:r>
          </w:p>
        </w:tc>
      </w:tr>
      <w:tr w:rsidR="009F20B7" w:rsidRPr="009E61BC" w14:paraId="7FE849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3F36A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9209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D2A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00150D"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23462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C6B1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990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3B2D4"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08A0123C" w14:textId="77777777" w:rsidR="009E61BC" w:rsidRPr="00890B0C" w:rsidRDefault="009E61BC">
            <w:pPr>
              <w:pStyle w:val="AttributeTableBody"/>
              <w:jc w:val="left"/>
              <w:rPr>
                <w:noProof/>
              </w:rPr>
            </w:pPr>
            <w:r w:rsidRPr="00890B0C">
              <w:rPr>
                <w:noProof/>
              </w:rPr>
              <w:t>Certification Modify Date/Time</w:t>
            </w:r>
          </w:p>
        </w:tc>
      </w:tr>
      <w:tr w:rsidR="009F20B7" w:rsidRPr="009E61BC" w14:paraId="16D31BB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D58E5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66A5C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5A9A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5B4F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E5BE5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E4F6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0E9FB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63A908"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3958982F" w14:textId="77777777" w:rsidR="009E61BC" w:rsidRPr="00890B0C" w:rsidRDefault="009E61BC">
            <w:pPr>
              <w:pStyle w:val="AttributeTableBody"/>
              <w:jc w:val="left"/>
              <w:rPr>
                <w:noProof/>
              </w:rPr>
            </w:pPr>
            <w:r w:rsidRPr="00890B0C">
              <w:rPr>
                <w:noProof/>
              </w:rPr>
              <w:t>Operator</w:t>
            </w:r>
          </w:p>
        </w:tc>
      </w:tr>
      <w:tr w:rsidR="009F20B7" w:rsidRPr="009E61BC" w14:paraId="1B66B4B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DB10C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E1E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C9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399D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2B163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34F8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F3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106D3"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762F9B53" w14:textId="77777777" w:rsidR="009E61BC" w:rsidRPr="00890B0C" w:rsidRDefault="009E61BC">
            <w:pPr>
              <w:pStyle w:val="AttributeTableBody"/>
              <w:jc w:val="left"/>
              <w:rPr>
                <w:noProof/>
              </w:rPr>
            </w:pPr>
            <w:r w:rsidRPr="00890B0C">
              <w:rPr>
                <w:noProof/>
              </w:rPr>
              <w:t>Certification Begin Date</w:t>
            </w:r>
          </w:p>
        </w:tc>
      </w:tr>
      <w:tr w:rsidR="009F20B7" w:rsidRPr="009E61BC" w14:paraId="31D395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2FAA2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5A01D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0FD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8FEC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8C3AA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805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C9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91A4A"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5824666" w14:textId="77777777" w:rsidR="009E61BC" w:rsidRPr="00890B0C" w:rsidRDefault="009E61BC">
            <w:pPr>
              <w:pStyle w:val="AttributeTableBody"/>
              <w:jc w:val="left"/>
              <w:rPr>
                <w:noProof/>
              </w:rPr>
            </w:pPr>
            <w:r w:rsidRPr="00890B0C">
              <w:rPr>
                <w:noProof/>
              </w:rPr>
              <w:t>Certification End Date</w:t>
            </w:r>
          </w:p>
        </w:tc>
      </w:tr>
      <w:tr w:rsidR="009F20B7" w:rsidRPr="009E61BC" w14:paraId="3C3B1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254A7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AA644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A1554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506BA4"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5F3E41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740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CA3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8D7561"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1DDCD744" w14:textId="77777777" w:rsidR="009E61BC" w:rsidRPr="00890B0C" w:rsidRDefault="009E61BC">
            <w:pPr>
              <w:pStyle w:val="AttributeTableBody"/>
              <w:jc w:val="left"/>
              <w:rPr>
                <w:noProof/>
              </w:rPr>
            </w:pPr>
            <w:r w:rsidRPr="00890B0C">
              <w:rPr>
                <w:noProof/>
              </w:rPr>
              <w:t>Days</w:t>
            </w:r>
          </w:p>
        </w:tc>
      </w:tr>
      <w:tr w:rsidR="009F20B7" w:rsidRPr="009E61BC" w14:paraId="7A3DA3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89A94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62FBD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7EB2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A31A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3D33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F88D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35552" w14:textId="77777777" w:rsidR="009E61BC" w:rsidRPr="00890B0C" w:rsidRDefault="00C45560">
            <w:pPr>
              <w:pStyle w:val="AttributeTableBody"/>
              <w:rPr>
                <w:rStyle w:val="HyperlinkTable"/>
                <w:noProof/>
              </w:rPr>
            </w:pPr>
            <w:hyperlink r:id="rId291" w:anchor="HL70233" w:history="1">
              <w:r w:rsidR="009E61BC" w:rsidRPr="00890B0C">
                <w:rPr>
                  <w:rStyle w:val="HyperlinkTable"/>
                  <w:noProof/>
                </w:rPr>
                <w:t>023</w:t>
              </w:r>
              <w:bookmarkStart w:id="1121" w:name="_Hlt479436327"/>
              <w:r w:rsidR="009E61BC" w:rsidRPr="00890B0C">
                <w:rPr>
                  <w:rStyle w:val="HyperlinkTable"/>
                  <w:noProof/>
                </w:rPr>
                <w:t>3</w:t>
              </w:r>
              <w:bookmarkEnd w:id="1121"/>
            </w:hyperlink>
          </w:p>
        </w:tc>
        <w:tc>
          <w:tcPr>
            <w:tcW w:w="720" w:type="dxa"/>
            <w:tcBorders>
              <w:top w:val="dotted" w:sz="4" w:space="0" w:color="auto"/>
              <w:left w:val="nil"/>
              <w:bottom w:val="dotted" w:sz="4" w:space="0" w:color="auto"/>
              <w:right w:val="nil"/>
            </w:tcBorders>
            <w:shd w:val="clear" w:color="auto" w:fill="FFFFFF"/>
          </w:tcPr>
          <w:p w14:paraId="22FCD0EE"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57E7FF65" w14:textId="77777777" w:rsidR="009E61BC" w:rsidRPr="00890B0C" w:rsidRDefault="009E61BC">
            <w:pPr>
              <w:pStyle w:val="AttributeTableBody"/>
              <w:jc w:val="left"/>
              <w:rPr>
                <w:noProof/>
              </w:rPr>
            </w:pPr>
            <w:r w:rsidRPr="00890B0C">
              <w:rPr>
                <w:noProof/>
              </w:rPr>
              <w:t>Non-Concur Code/Description</w:t>
            </w:r>
          </w:p>
        </w:tc>
      </w:tr>
      <w:tr w:rsidR="009F20B7" w:rsidRPr="00713BF5" w14:paraId="02142F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BEEED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CDD6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E4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8F352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F7C92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ECB3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CDE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D5809"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5E73620"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464AE57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819F8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6D1D4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B273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7C003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420D6E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E254F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7E21571" w14:textId="77777777" w:rsidR="009E61BC" w:rsidRPr="007B1B22" w:rsidRDefault="00C45560">
            <w:pPr>
              <w:pStyle w:val="AttributeTableBody"/>
              <w:rPr>
                <w:rStyle w:val="HyperlinkTable"/>
              </w:rPr>
            </w:pPr>
            <w:hyperlink r:id="rId292"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D731B"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6715B197" w14:textId="77777777" w:rsidR="009E61BC" w:rsidRPr="00890B0C" w:rsidRDefault="009E61BC">
            <w:pPr>
              <w:pStyle w:val="AttributeTableBody"/>
              <w:jc w:val="left"/>
              <w:rPr>
                <w:noProof/>
              </w:rPr>
            </w:pPr>
            <w:r w:rsidRPr="00890B0C">
              <w:rPr>
                <w:noProof/>
              </w:rPr>
              <w:t>Physician Reviewer</w:t>
            </w:r>
          </w:p>
        </w:tc>
      </w:tr>
      <w:tr w:rsidR="009F20B7" w:rsidRPr="009E61BC" w14:paraId="472E30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0F5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F9F8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4929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067F28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ECF4E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092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1A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2E91B"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7F359F53" w14:textId="77777777" w:rsidR="009E61BC" w:rsidRPr="00890B0C" w:rsidRDefault="009E61BC">
            <w:pPr>
              <w:pStyle w:val="AttributeTableBody"/>
              <w:jc w:val="left"/>
              <w:rPr>
                <w:noProof/>
              </w:rPr>
            </w:pPr>
            <w:r w:rsidRPr="00890B0C">
              <w:rPr>
                <w:noProof/>
              </w:rPr>
              <w:t>Certification Contact</w:t>
            </w:r>
          </w:p>
        </w:tc>
      </w:tr>
      <w:tr w:rsidR="009F20B7" w:rsidRPr="009E61BC" w14:paraId="7ED757B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200F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1EC62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E36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0826E"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A58B75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7F38E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3B81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3078D"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5BA5B32B"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16BAB8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C817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0105D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EDF6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6FED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96C3F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D760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9C0D98" w14:textId="77777777" w:rsidR="009E61BC" w:rsidRPr="00890B0C" w:rsidRDefault="00C45560">
            <w:pPr>
              <w:pStyle w:val="AttributeTableBody"/>
              <w:rPr>
                <w:rStyle w:val="HyperlinkTable"/>
                <w:noProof/>
              </w:rPr>
            </w:pPr>
            <w:hyperlink r:id="rId293"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02C256B1"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748468F0" w14:textId="77777777" w:rsidR="009E61BC" w:rsidRPr="00890B0C" w:rsidRDefault="009E61BC">
            <w:pPr>
              <w:pStyle w:val="AttributeTableBody"/>
              <w:jc w:val="left"/>
              <w:rPr>
                <w:noProof/>
              </w:rPr>
            </w:pPr>
            <w:r w:rsidRPr="00890B0C">
              <w:rPr>
                <w:noProof/>
              </w:rPr>
              <w:t>Appeal Reason</w:t>
            </w:r>
          </w:p>
        </w:tc>
      </w:tr>
      <w:tr w:rsidR="009F20B7" w:rsidRPr="009E61BC" w14:paraId="4E1CCCF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47B3D9"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DCB5A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BFC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EFBB3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EDE9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2D2A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9540C" w14:textId="77777777" w:rsidR="009E61BC" w:rsidRPr="00890B0C" w:rsidRDefault="00C45560">
            <w:pPr>
              <w:pStyle w:val="AttributeTableBody"/>
              <w:rPr>
                <w:rStyle w:val="HyperlinkTable"/>
                <w:noProof/>
              </w:rPr>
            </w:pPr>
            <w:hyperlink r:id="rId294"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04DA48EC"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452C4340" w14:textId="77777777" w:rsidR="009E61BC" w:rsidRPr="00890B0C" w:rsidRDefault="009E61BC">
            <w:pPr>
              <w:pStyle w:val="AttributeTableBody"/>
              <w:jc w:val="left"/>
              <w:rPr>
                <w:noProof/>
              </w:rPr>
            </w:pPr>
            <w:r w:rsidRPr="00890B0C">
              <w:rPr>
                <w:noProof/>
              </w:rPr>
              <w:t>Certification Agency</w:t>
            </w:r>
          </w:p>
        </w:tc>
      </w:tr>
      <w:tr w:rsidR="009F20B7" w:rsidRPr="009E61BC" w14:paraId="6B10CA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EFC39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63084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479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8B997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8B13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6D0C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869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D5BBF"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4D059ACF"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60458B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3BE94B"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B71E718"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BBB5F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BC543"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5BDB56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8AECA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4A61909" w14:textId="77777777" w:rsidR="009E61BC" w:rsidRPr="0033217B" w:rsidRDefault="00C45560">
            <w:pPr>
              <w:pStyle w:val="AttributeTableBody"/>
              <w:rPr>
                <w:rStyle w:val="HyperlinkTable"/>
              </w:rPr>
            </w:pPr>
            <w:hyperlink r:id="rId295"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31B61F6"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4C89DF3A" w14:textId="77777777" w:rsidR="009E61BC" w:rsidRPr="00890B0C" w:rsidRDefault="009E61BC">
            <w:pPr>
              <w:pStyle w:val="AttributeTableBody"/>
              <w:jc w:val="left"/>
              <w:rPr>
                <w:noProof/>
              </w:rPr>
            </w:pPr>
            <w:r w:rsidRPr="00890B0C">
              <w:rPr>
                <w:noProof/>
              </w:rPr>
              <w:t>Pre-Certification Requirement</w:t>
            </w:r>
          </w:p>
        </w:tc>
      </w:tr>
      <w:tr w:rsidR="009F20B7" w:rsidRPr="009E61BC" w14:paraId="066103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F7B11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475228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B6E15"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3E1AF68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B700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AA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E29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5C4D5"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DBCFDC9" w14:textId="77777777" w:rsidR="009E61BC" w:rsidRPr="00890B0C" w:rsidRDefault="009E61BC">
            <w:pPr>
              <w:pStyle w:val="AttributeTableBody"/>
              <w:jc w:val="left"/>
              <w:rPr>
                <w:noProof/>
              </w:rPr>
            </w:pPr>
            <w:r w:rsidRPr="00890B0C">
              <w:rPr>
                <w:noProof/>
              </w:rPr>
              <w:t>Case Manager</w:t>
            </w:r>
          </w:p>
        </w:tc>
      </w:tr>
      <w:tr w:rsidR="009F20B7" w:rsidRPr="009E61BC" w14:paraId="6B62AD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1CD3F"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FEBD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08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E0F6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2725F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1C8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692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5824F"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78F508E2" w14:textId="77777777" w:rsidR="009E61BC" w:rsidRPr="00890B0C" w:rsidRDefault="009E61BC">
            <w:pPr>
              <w:pStyle w:val="AttributeTableBody"/>
              <w:jc w:val="left"/>
              <w:rPr>
                <w:noProof/>
              </w:rPr>
            </w:pPr>
            <w:r w:rsidRPr="00890B0C">
              <w:rPr>
                <w:noProof/>
              </w:rPr>
              <w:t>Second Opinion Date</w:t>
            </w:r>
          </w:p>
        </w:tc>
      </w:tr>
      <w:tr w:rsidR="009F20B7" w:rsidRPr="009E61BC" w14:paraId="1053EF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A41B05"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9AD62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3519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D01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C135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3BAC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34465" w14:textId="77777777" w:rsidR="009E61BC" w:rsidRPr="00890B0C" w:rsidRDefault="00C45560">
            <w:pPr>
              <w:pStyle w:val="AttributeTableBody"/>
              <w:rPr>
                <w:rStyle w:val="HyperlinkTable"/>
                <w:noProof/>
              </w:rPr>
            </w:pPr>
            <w:hyperlink r:id="rId296"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5F43B3AD"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4350DDA6"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605B33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716C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4E017B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E13D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02B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D069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618DA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F84AA6C" w14:textId="77777777" w:rsidR="009E61BC" w:rsidRPr="004350AA" w:rsidRDefault="00C45560">
            <w:pPr>
              <w:pStyle w:val="AttributeTableBody"/>
              <w:rPr>
                <w:rStyle w:val="HyperlinkTable"/>
              </w:rPr>
            </w:pPr>
            <w:hyperlink r:id="rId297"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6F8AA7C8"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553867D"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3A61E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CE5B57"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892E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D20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29BB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80CCF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7178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2323DF6" w14:textId="77777777" w:rsidR="009E61BC" w:rsidRPr="004350AA" w:rsidRDefault="00C45560">
            <w:pPr>
              <w:pStyle w:val="AttributeTableBody"/>
              <w:rPr>
                <w:rStyle w:val="HyperlinkTable"/>
              </w:rPr>
            </w:pPr>
            <w:hyperlink r:id="rId298"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7C7FC288"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C56D623" w14:textId="77777777" w:rsidR="009E61BC" w:rsidRPr="00890B0C" w:rsidRDefault="009E61BC">
            <w:pPr>
              <w:pStyle w:val="AttributeTableBody"/>
              <w:jc w:val="left"/>
              <w:rPr>
                <w:noProof/>
              </w:rPr>
            </w:pPr>
            <w:r w:rsidRPr="00890B0C">
              <w:rPr>
                <w:noProof/>
              </w:rPr>
              <w:t>Second Opinion Physician</w:t>
            </w:r>
          </w:p>
        </w:tc>
      </w:tr>
      <w:tr w:rsidR="009F20B7" w:rsidRPr="009E61BC" w14:paraId="3A4BA6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7EB414"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6CCF5A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493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2C6EFF"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2AAF505"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8686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45424" w14:textId="77777777" w:rsidR="009E61BC" w:rsidRPr="004350AA" w:rsidRDefault="00C45560">
            <w:pPr>
              <w:pStyle w:val="AttributeTableBody"/>
              <w:rPr>
                <w:rStyle w:val="HyperlinkTable"/>
              </w:rPr>
            </w:pPr>
            <w:hyperlink r:id="rId299"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5EACACBD"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216BA953" w14:textId="77777777" w:rsidR="009E61BC" w:rsidRPr="00890B0C" w:rsidRDefault="009E61BC">
            <w:pPr>
              <w:pStyle w:val="AttributeTableBody"/>
              <w:jc w:val="left"/>
              <w:rPr>
                <w:noProof/>
              </w:rPr>
            </w:pPr>
            <w:r>
              <w:rPr>
                <w:noProof/>
              </w:rPr>
              <w:t>Certification Type</w:t>
            </w:r>
          </w:p>
        </w:tc>
      </w:tr>
      <w:tr w:rsidR="009F20B7" w:rsidRPr="009E61BC" w14:paraId="50074A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48E62D"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1EB2F85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DA042"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9EA7C"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401536BE"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08E1EA8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D66A" w14:textId="77777777" w:rsidR="009E61BC" w:rsidRPr="004350AA" w:rsidRDefault="00C45560">
            <w:pPr>
              <w:pStyle w:val="AttributeTableBody"/>
              <w:rPr>
                <w:rStyle w:val="HyperlinkTable"/>
              </w:rPr>
            </w:pPr>
            <w:hyperlink r:id="rId300"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084776E7"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38A93FF4" w14:textId="77777777" w:rsidR="009E61BC" w:rsidRPr="00C80A56" w:rsidRDefault="009E61BC">
            <w:pPr>
              <w:pStyle w:val="AttributeTableBody"/>
              <w:jc w:val="left"/>
              <w:rPr>
                <w:noProof/>
              </w:rPr>
            </w:pPr>
            <w:r w:rsidRPr="00C80A56">
              <w:rPr>
                <w:noProof/>
              </w:rPr>
              <w:t>Certification Category</w:t>
            </w:r>
          </w:p>
        </w:tc>
      </w:tr>
      <w:tr w:rsidR="009F20B7" w:rsidRPr="009E61BC" w14:paraId="163EFD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CBE03"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43A24D62"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8FB4"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8C3D4"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3D9B3F"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7983D8"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DC3EC02"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41C9D7"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66E91106" w14:textId="77777777" w:rsidR="00A66401" w:rsidRPr="00890B0C" w:rsidRDefault="00A66401" w:rsidP="00713BF5">
            <w:pPr>
              <w:pStyle w:val="AttributeTableBody"/>
              <w:jc w:val="left"/>
              <w:rPr>
                <w:noProof/>
              </w:rPr>
            </w:pPr>
            <w:r>
              <w:rPr>
                <w:noProof/>
              </w:rPr>
              <w:t>Online Verification Date/Time</w:t>
            </w:r>
          </w:p>
        </w:tc>
      </w:tr>
      <w:tr w:rsidR="009F20B7" w:rsidRPr="009E61BC" w14:paraId="46D8508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9B8D86"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F90FE4F"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8F21E"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ED4570"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8D99AD"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A4D6056"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758F99" w14:textId="77777777" w:rsidR="00A66401" w:rsidRPr="004350AA" w:rsidRDefault="00C45560" w:rsidP="009F20B7">
            <w:pPr>
              <w:pStyle w:val="AttributeTableBody"/>
              <w:rPr>
                <w:rStyle w:val="HyperlinkTable"/>
              </w:rPr>
            </w:pPr>
            <w:hyperlink r:id="rId301"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5A129794"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164DEF0C" w14:textId="77777777" w:rsidR="00A66401" w:rsidRPr="00C80A56" w:rsidRDefault="00A66401" w:rsidP="00713BF5">
            <w:pPr>
              <w:pStyle w:val="AttributeTableBody"/>
              <w:jc w:val="left"/>
              <w:rPr>
                <w:noProof/>
              </w:rPr>
            </w:pPr>
            <w:r>
              <w:rPr>
                <w:noProof/>
              </w:rPr>
              <w:t>Online Verification Result</w:t>
            </w:r>
          </w:p>
        </w:tc>
      </w:tr>
      <w:tr w:rsidR="009F20B7" w:rsidRPr="009E61BC" w14:paraId="41F5F9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95916C"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4BF8C249"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253A5"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8FB4B7"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1486CF"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0A845AC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29AC116" w14:textId="77777777" w:rsidR="00A66401" w:rsidRPr="004350AA" w:rsidRDefault="00C45560">
            <w:pPr>
              <w:pStyle w:val="AttributeTableBody"/>
              <w:rPr>
                <w:rStyle w:val="HyperlinkTable"/>
              </w:rPr>
            </w:pPr>
            <w:hyperlink r:id="rId302"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55EE1F17"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2B2B94BE" w14:textId="77777777" w:rsidR="00A66401" w:rsidRPr="00C80A56" w:rsidRDefault="00A66401">
            <w:pPr>
              <w:pStyle w:val="AttributeTableBody"/>
              <w:jc w:val="left"/>
              <w:rPr>
                <w:noProof/>
              </w:rPr>
            </w:pPr>
            <w:r>
              <w:rPr>
                <w:noProof/>
              </w:rPr>
              <w:t>Online Verification Result Error Code</w:t>
            </w:r>
          </w:p>
        </w:tc>
      </w:tr>
      <w:tr w:rsidR="009F20B7" w:rsidRPr="009E61BC" w14:paraId="14441D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468810B"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82B4696"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F95D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563955F"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8662F90"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33B56D2"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367E6FE9"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2B980B4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02F536CE" w14:textId="77777777" w:rsidR="00A66401" w:rsidRPr="00C80A56" w:rsidRDefault="00A66401">
            <w:pPr>
              <w:pStyle w:val="AttributeTableBody"/>
              <w:jc w:val="left"/>
              <w:rPr>
                <w:noProof/>
              </w:rPr>
            </w:pPr>
            <w:r>
              <w:rPr>
                <w:noProof/>
              </w:rPr>
              <w:t>Online Verification Result Check Digit</w:t>
            </w:r>
          </w:p>
        </w:tc>
      </w:tr>
    </w:tbl>
    <w:p w14:paraId="141B7FFA" w14:textId="77777777" w:rsidR="009E61BC" w:rsidRPr="00C80A56" w:rsidRDefault="009E61BC">
      <w:pPr>
        <w:pStyle w:val="Heading4"/>
        <w:rPr>
          <w:noProof/>
          <w:vanish/>
        </w:rPr>
      </w:pPr>
      <w:bookmarkStart w:id="1122" w:name="_Toc1882240"/>
      <w:r w:rsidRPr="00C80A56">
        <w:rPr>
          <w:noProof/>
          <w:vanish/>
        </w:rPr>
        <w:t>IN3 Field Definitions</w:t>
      </w:r>
      <w:bookmarkEnd w:id="1122"/>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7E0954C9" w14:textId="77777777" w:rsidR="009E61BC" w:rsidRPr="00C80A56" w:rsidRDefault="009E61BC">
      <w:pPr>
        <w:pStyle w:val="Heading4"/>
        <w:tabs>
          <w:tab w:val="num" w:pos="1440"/>
        </w:tabs>
        <w:rPr>
          <w:noProof/>
        </w:rPr>
      </w:pPr>
      <w:bookmarkStart w:id="1123"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123"/>
    </w:p>
    <w:p w14:paraId="4706A159"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6468B6C3" w14:textId="77777777" w:rsidR="009E61BC" w:rsidRPr="00890B0C" w:rsidRDefault="009E61BC">
      <w:pPr>
        <w:pStyle w:val="Heading4"/>
        <w:tabs>
          <w:tab w:val="num" w:pos="1440"/>
        </w:tabs>
        <w:rPr>
          <w:noProof/>
        </w:rPr>
      </w:pPr>
      <w:bookmarkStart w:id="1124"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124"/>
    </w:p>
    <w:p w14:paraId="2038321B"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6E6F26D" w14:textId="77777777" w:rsidR="00C344D6" w:rsidRDefault="00C344D6" w:rsidP="00C344D6">
      <w:pPr>
        <w:pStyle w:val="Components"/>
      </w:pPr>
      <w:r>
        <w:lastRenderedPageBreak/>
        <w:t>Subcomponents for Assigning Authority (HD):  &lt;Namespace ID (IS)&gt; &amp; &lt;Universal ID (ST)&gt; &amp; &lt;Universal ID Type (ID)&gt;</w:t>
      </w:r>
    </w:p>
    <w:p w14:paraId="04EF176B" w14:textId="77777777" w:rsidR="00C344D6" w:rsidRDefault="00C344D6" w:rsidP="00C344D6">
      <w:pPr>
        <w:pStyle w:val="Components"/>
      </w:pPr>
      <w:r>
        <w:t>Subcomponents for Assigning Facility (HD):  &lt;Namespace ID (IS)&gt; &amp; &lt;Universal ID (ST)&gt; &amp; &lt;Universal ID Type (ID)&gt;</w:t>
      </w:r>
    </w:p>
    <w:p w14:paraId="636212D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A0AC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FBC551"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0DCD6C2D" w14:textId="77777777" w:rsidR="009E61BC" w:rsidRPr="00890B0C" w:rsidRDefault="009E61BC">
      <w:pPr>
        <w:pStyle w:val="Heading4"/>
        <w:tabs>
          <w:tab w:val="num" w:pos="1440"/>
        </w:tabs>
        <w:rPr>
          <w:noProof/>
        </w:rPr>
      </w:pPr>
      <w:bookmarkStart w:id="1125"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125"/>
    </w:p>
    <w:p w14:paraId="1CBBB339"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D7400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7BF96AB"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0753" w14:textId="77777777" w:rsidR="00C344D6" w:rsidRDefault="00C344D6" w:rsidP="00C344D6">
      <w:pPr>
        <w:pStyle w:val="Components"/>
      </w:pPr>
      <w:r>
        <w:t>Subcomponents for Assigning Authority (HD):  &lt;Namespace ID (IS)&gt; &amp; &lt;Universal ID (ST)&gt; &amp; &lt;Universal ID Type (ID)&gt;</w:t>
      </w:r>
    </w:p>
    <w:p w14:paraId="6199AF87" w14:textId="77777777" w:rsidR="00C344D6" w:rsidRDefault="00C344D6" w:rsidP="00C344D6">
      <w:pPr>
        <w:pStyle w:val="Components"/>
      </w:pPr>
      <w:r>
        <w:t>Subcomponents for Assigning Facility (HD):  &lt;Namespace ID (IS)&gt; &amp; &lt;Universal ID (ST)&gt; &amp; &lt;Universal ID Type (ID)&gt;</w:t>
      </w:r>
    </w:p>
    <w:p w14:paraId="5FEFA69B"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D77CFA"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22F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8BF9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0C19FF03" w14:textId="77777777" w:rsidR="009E61BC" w:rsidRPr="00890B0C" w:rsidRDefault="009E61BC">
      <w:pPr>
        <w:pStyle w:val="Heading4"/>
        <w:tabs>
          <w:tab w:val="num" w:pos="1440"/>
        </w:tabs>
        <w:rPr>
          <w:noProof/>
        </w:rPr>
      </w:pPr>
      <w:r w:rsidRPr="00890B0C">
        <w:rPr>
          <w:noProof/>
        </w:rPr>
        <w:t xml:space="preserve"> </w:t>
      </w:r>
      <w:bookmarkStart w:id="1126"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126"/>
    </w:p>
    <w:p w14:paraId="5C58C7B1" w14:textId="77777777" w:rsidR="009E61BC" w:rsidRPr="00890B0C" w:rsidRDefault="009E61BC">
      <w:pPr>
        <w:pStyle w:val="NormalIndented"/>
        <w:rPr>
          <w:noProof/>
        </w:rPr>
      </w:pPr>
      <w:r w:rsidRPr="00890B0C">
        <w:rPr>
          <w:noProof/>
        </w:rPr>
        <w:t xml:space="preserve">Definition:  This field indicates whether certification is required.  Refer to </w:t>
      </w:r>
      <w:hyperlink r:id="rId303"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54F1B494" w14:textId="77777777" w:rsidR="009E61BC" w:rsidRPr="00890B0C" w:rsidRDefault="009E61BC">
      <w:pPr>
        <w:pStyle w:val="NormalList"/>
        <w:rPr>
          <w:noProof/>
        </w:rPr>
      </w:pPr>
      <w:r w:rsidRPr="00890B0C">
        <w:rPr>
          <w:noProof/>
        </w:rPr>
        <w:t>Y</w:t>
      </w:r>
      <w:r w:rsidRPr="00890B0C">
        <w:rPr>
          <w:noProof/>
        </w:rPr>
        <w:tab/>
        <w:t>certification required</w:t>
      </w:r>
    </w:p>
    <w:p w14:paraId="57A98574" w14:textId="77777777" w:rsidR="009E61BC" w:rsidRPr="00890B0C" w:rsidRDefault="009E61BC">
      <w:pPr>
        <w:pStyle w:val="NormalList"/>
        <w:rPr>
          <w:noProof/>
        </w:rPr>
      </w:pPr>
      <w:r w:rsidRPr="00890B0C">
        <w:rPr>
          <w:noProof/>
        </w:rPr>
        <w:t>N</w:t>
      </w:r>
      <w:r w:rsidRPr="00890B0C">
        <w:rPr>
          <w:noProof/>
        </w:rPr>
        <w:tab/>
        <w:t>certification not required</w:t>
      </w:r>
    </w:p>
    <w:p w14:paraId="1D719E5E" w14:textId="77777777" w:rsidR="009E61BC" w:rsidRPr="00890B0C" w:rsidRDefault="009E61BC">
      <w:pPr>
        <w:pStyle w:val="Heading4"/>
        <w:tabs>
          <w:tab w:val="num" w:pos="1440"/>
        </w:tabs>
        <w:rPr>
          <w:noProof/>
        </w:rPr>
      </w:pPr>
      <w:r w:rsidRPr="00890B0C">
        <w:rPr>
          <w:noProof/>
        </w:rPr>
        <w:t xml:space="preserve"> </w:t>
      </w:r>
      <w:bookmarkStart w:id="1127"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127"/>
    </w:p>
    <w:p w14:paraId="2AD52CDA" w14:textId="77777777" w:rsidR="00C344D6" w:rsidRDefault="00C344D6" w:rsidP="00C344D6">
      <w:pPr>
        <w:pStyle w:val="Components"/>
      </w:pPr>
      <w:bookmarkStart w:id="1128" w:name="MOPComponent"/>
      <w:r>
        <w:t>Components:  &lt;Money or Percentage Indicator (ID)&gt; ^ &lt;Money or Percentage Quantity (NM)&gt; ^ &lt;Monetary  Denomination (ID)&gt;</w:t>
      </w:r>
      <w:bookmarkEnd w:id="1128"/>
    </w:p>
    <w:p w14:paraId="4F268395"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392C38C" w14:textId="77777777" w:rsidR="009E61BC" w:rsidRPr="00890B0C" w:rsidRDefault="009E61BC">
      <w:pPr>
        <w:pStyle w:val="Heading4"/>
        <w:rPr>
          <w:noProof/>
        </w:rPr>
      </w:pPr>
      <w:bookmarkStart w:id="1129"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129"/>
    </w:p>
    <w:p w14:paraId="0064923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2D4A6FAC" w14:textId="77777777" w:rsidR="009E61BC" w:rsidRPr="00890B0C" w:rsidRDefault="009E61BC">
      <w:pPr>
        <w:pStyle w:val="Heading4"/>
        <w:rPr>
          <w:noProof/>
        </w:rPr>
      </w:pPr>
      <w:bookmarkStart w:id="1130"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130"/>
    </w:p>
    <w:p w14:paraId="1BAAE098" w14:textId="77777777" w:rsidR="009E61BC" w:rsidRPr="00890B0C" w:rsidRDefault="009E61BC">
      <w:pPr>
        <w:pStyle w:val="NormalIndented"/>
        <w:rPr>
          <w:noProof/>
        </w:rPr>
      </w:pPr>
      <w:r w:rsidRPr="00890B0C">
        <w:rPr>
          <w:noProof/>
        </w:rPr>
        <w:t>Definition:  This field contains the date/time that the certification was modified.</w:t>
      </w:r>
    </w:p>
    <w:p w14:paraId="0576F78C" w14:textId="77777777" w:rsidR="009E61BC" w:rsidRPr="00890B0C" w:rsidRDefault="009E61BC">
      <w:pPr>
        <w:pStyle w:val="Heading4"/>
        <w:tabs>
          <w:tab w:val="num" w:pos="1440"/>
        </w:tabs>
        <w:rPr>
          <w:noProof/>
        </w:rPr>
      </w:pPr>
      <w:bookmarkStart w:id="1131"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131"/>
    </w:p>
    <w:p w14:paraId="40035E8C"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4EEC8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AD52F2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E5D15" w14:textId="77777777" w:rsidR="00C344D6" w:rsidRDefault="00C344D6" w:rsidP="00C344D6">
      <w:pPr>
        <w:pStyle w:val="Components"/>
      </w:pPr>
      <w:r>
        <w:t>Subcomponents for Assigning Authority (HD):  &lt;Namespace ID (IS)&gt; &amp; &lt;Universal ID (ST)&gt; &amp; &lt;Universal ID Type (ID)&gt;</w:t>
      </w:r>
    </w:p>
    <w:p w14:paraId="6DC5C2C5" w14:textId="77777777" w:rsidR="00C344D6" w:rsidRDefault="00C344D6" w:rsidP="00C344D6">
      <w:pPr>
        <w:pStyle w:val="Components"/>
      </w:pPr>
      <w:r>
        <w:t>Subcomponents for Assigning Facility (HD):  &lt;Namespace ID (IS)&gt; &amp; &lt;Universal ID (ST)&gt; &amp; &lt;Universal ID Type (ID)&gt;</w:t>
      </w:r>
    </w:p>
    <w:p w14:paraId="56CDFF1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C01B8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EDD646"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42246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7E7B6F9C" w14:textId="77777777" w:rsidR="009E61BC" w:rsidRPr="00890B0C" w:rsidRDefault="009E61BC">
      <w:pPr>
        <w:pStyle w:val="Heading4"/>
        <w:tabs>
          <w:tab w:val="num" w:pos="1440"/>
        </w:tabs>
        <w:rPr>
          <w:noProof/>
        </w:rPr>
      </w:pPr>
      <w:bookmarkStart w:id="1132"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132"/>
    </w:p>
    <w:p w14:paraId="6075BEF6" w14:textId="77777777" w:rsidR="009E61BC" w:rsidRPr="00890B0C" w:rsidRDefault="009E61BC">
      <w:pPr>
        <w:pStyle w:val="NormalIndented"/>
        <w:rPr>
          <w:noProof/>
        </w:rPr>
      </w:pPr>
      <w:r w:rsidRPr="00890B0C">
        <w:rPr>
          <w:noProof/>
        </w:rPr>
        <w:t>Definition:  This field contains the date that this certification begins.</w:t>
      </w:r>
    </w:p>
    <w:p w14:paraId="202BD6FC" w14:textId="77777777" w:rsidR="009E61BC" w:rsidRPr="00890B0C" w:rsidRDefault="009E61BC">
      <w:pPr>
        <w:pStyle w:val="Heading4"/>
        <w:tabs>
          <w:tab w:val="num" w:pos="1440"/>
        </w:tabs>
        <w:rPr>
          <w:noProof/>
        </w:rPr>
      </w:pPr>
      <w:bookmarkStart w:id="1133"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133"/>
    </w:p>
    <w:p w14:paraId="4CE33F70" w14:textId="77777777" w:rsidR="009E61BC" w:rsidRPr="00890B0C" w:rsidRDefault="009E61BC">
      <w:pPr>
        <w:pStyle w:val="NormalIndented"/>
        <w:rPr>
          <w:noProof/>
        </w:rPr>
      </w:pPr>
      <w:r w:rsidRPr="00890B0C">
        <w:rPr>
          <w:noProof/>
        </w:rPr>
        <w:t>Definition:  This field contains date that this certification ends.</w:t>
      </w:r>
    </w:p>
    <w:p w14:paraId="450586E0" w14:textId="77777777" w:rsidR="009E61BC" w:rsidRPr="00890B0C" w:rsidRDefault="009E61BC">
      <w:pPr>
        <w:pStyle w:val="Heading4"/>
        <w:tabs>
          <w:tab w:val="num" w:pos="1440"/>
        </w:tabs>
        <w:rPr>
          <w:noProof/>
        </w:rPr>
      </w:pPr>
      <w:bookmarkStart w:id="1134"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134"/>
    </w:p>
    <w:p w14:paraId="00141B64" w14:textId="77777777" w:rsidR="00C344D6" w:rsidRDefault="00C344D6" w:rsidP="00C344D6">
      <w:pPr>
        <w:pStyle w:val="Components"/>
      </w:pPr>
      <w:bookmarkStart w:id="1135" w:name="DTNComponent"/>
      <w:r>
        <w:t>Components:  &lt;Day Type (CWE)&gt; ^ &lt;Number of Days (NM)&gt;</w:t>
      </w:r>
    </w:p>
    <w:p w14:paraId="1E6B80E7"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35"/>
    </w:p>
    <w:p w14:paraId="1D3CF2E4"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463ED531" w14:textId="77777777" w:rsidR="009E61BC" w:rsidRPr="00713BF5" w:rsidRDefault="009E61BC">
      <w:pPr>
        <w:pStyle w:val="Heading4"/>
        <w:tabs>
          <w:tab w:val="num" w:pos="1440"/>
        </w:tabs>
        <w:rPr>
          <w:noProof/>
          <w:lang w:val="fr-CH"/>
        </w:rPr>
      </w:pPr>
      <w:bookmarkStart w:id="1136"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136"/>
    </w:p>
    <w:p w14:paraId="738593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828D4F" w14:textId="77777777"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4"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973F813" w14:textId="77777777" w:rsidR="009E61BC" w:rsidRPr="00890B0C" w:rsidRDefault="009E61BC">
      <w:pPr>
        <w:pStyle w:val="Heading4"/>
        <w:rPr>
          <w:noProof/>
        </w:rPr>
      </w:pPr>
      <w:bookmarkStart w:id="1137"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137"/>
    </w:p>
    <w:p w14:paraId="3100CBB7" w14:textId="77777777" w:rsidR="009E61BC" w:rsidRPr="00890B0C" w:rsidRDefault="009E61BC">
      <w:pPr>
        <w:pStyle w:val="NormalIndented"/>
        <w:rPr>
          <w:noProof/>
        </w:rPr>
      </w:pPr>
      <w:r w:rsidRPr="00890B0C">
        <w:rPr>
          <w:noProof/>
        </w:rPr>
        <w:t>Definition:  This field contains the effective date of the non-concurrence classification.</w:t>
      </w:r>
    </w:p>
    <w:p w14:paraId="06940B05" w14:textId="77777777" w:rsidR="009E61BC" w:rsidRPr="00890B0C" w:rsidRDefault="009E61BC">
      <w:pPr>
        <w:pStyle w:val="Heading4"/>
        <w:tabs>
          <w:tab w:val="num" w:pos="1440"/>
        </w:tabs>
        <w:rPr>
          <w:noProof/>
        </w:rPr>
      </w:pPr>
      <w:bookmarkStart w:id="1138"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138"/>
    </w:p>
    <w:p w14:paraId="787762A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0FB3F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07735B0"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37490" w14:textId="77777777" w:rsidR="00C344D6" w:rsidRDefault="00C344D6" w:rsidP="00C344D6">
      <w:pPr>
        <w:pStyle w:val="Components"/>
      </w:pPr>
      <w:r>
        <w:t>Subcomponents for Assigning Authority (HD):  &lt;Namespace ID (IS)&gt; &amp; &lt;Universal ID (ST)&gt; &amp; &lt;Universal ID Type (ID)&gt;</w:t>
      </w:r>
    </w:p>
    <w:p w14:paraId="04AB60B4" w14:textId="77777777" w:rsidR="00C344D6" w:rsidRDefault="00C344D6" w:rsidP="00C344D6">
      <w:pPr>
        <w:pStyle w:val="Components"/>
      </w:pPr>
      <w:r>
        <w:t>Subcomponents for Assigning Facility (HD):  &lt;Namespace ID (IS)&gt; &amp; &lt;Universal ID (ST)&gt; &amp; &lt;Universal ID Type (ID)&gt;</w:t>
      </w:r>
    </w:p>
    <w:p w14:paraId="3DA9893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0118A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BC889"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E91200" w14:textId="77777777"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5" w:anchor="HL70010" w:history="1">
        <w:r w:rsidRPr="003B6C8C">
          <w:rPr>
            <w:rStyle w:val="ReferenceUserTable"/>
          </w:rPr>
          <w:t>U</w:t>
        </w:r>
        <w:bookmarkStart w:id="1139" w:name="_Hlt1327898"/>
        <w:r w:rsidRPr="003B6C8C">
          <w:rPr>
            <w:rStyle w:val="ReferenceUserTable"/>
          </w:rPr>
          <w:t>s</w:t>
        </w:r>
        <w:bookmarkEnd w:id="1139"/>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456468DC" w14:textId="77777777" w:rsidR="009E61BC" w:rsidRPr="00890B0C" w:rsidRDefault="009E61BC">
      <w:pPr>
        <w:pStyle w:val="Heading4"/>
        <w:tabs>
          <w:tab w:val="num" w:pos="1440"/>
        </w:tabs>
        <w:rPr>
          <w:noProof/>
        </w:rPr>
      </w:pPr>
      <w:bookmarkStart w:id="1140"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140"/>
    </w:p>
    <w:p w14:paraId="3817981D"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7C33625A" w14:textId="77777777" w:rsidR="009E61BC" w:rsidRPr="00890B0C" w:rsidRDefault="009E61BC">
      <w:pPr>
        <w:pStyle w:val="Heading4"/>
        <w:tabs>
          <w:tab w:val="num" w:pos="1440"/>
        </w:tabs>
        <w:rPr>
          <w:noProof/>
        </w:rPr>
      </w:pPr>
      <w:bookmarkStart w:id="1141"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141"/>
    </w:p>
    <w:p w14:paraId="5A512462"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5EDB005"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6A9A7"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72CA1"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8E808D7"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48A7C63E" w14:textId="77777777" w:rsidR="009E61BC" w:rsidRPr="00890B0C" w:rsidRDefault="009E61BC">
      <w:pPr>
        <w:pStyle w:val="Heading4"/>
        <w:tabs>
          <w:tab w:val="num" w:pos="1440"/>
        </w:tabs>
        <w:rPr>
          <w:noProof/>
        </w:rPr>
      </w:pPr>
      <w:bookmarkStart w:id="1142"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142"/>
    </w:p>
    <w:p w14:paraId="676D2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040D53" w14:textId="7777777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6"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7380016A" w14:textId="77777777" w:rsidR="009E61BC" w:rsidRPr="00890B0C" w:rsidRDefault="009E61BC">
      <w:pPr>
        <w:pStyle w:val="Heading4"/>
        <w:tabs>
          <w:tab w:val="num" w:pos="1440"/>
        </w:tabs>
        <w:rPr>
          <w:noProof/>
        </w:rPr>
      </w:pPr>
      <w:bookmarkStart w:id="1143"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143"/>
    </w:p>
    <w:p w14:paraId="10C33EA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7BCAD" w14:textId="77777777"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7"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341E062D" w14:textId="77777777" w:rsidR="009E61BC" w:rsidRPr="00890B0C" w:rsidRDefault="009E61BC">
      <w:pPr>
        <w:pStyle w:val="Heading4"/>
        <w:tabs>
          <w:tab w:val="num" w:pos="1440"/>
        </w:tabs>
        <w:rPr>
          <w:noProof/>
        </w:rPr>
      </w:pPr>
      <w:bookmarkStart w:id="1144"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144"/>
    </w:p>
    <w:p w14:paraId="7EDFB13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69E155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A4C7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FA18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863B059" w14:textId="77777777" w:rsidR="009E61BC" w:rsidRPr="00890B0C" w:rsidRDefault="009E61BC">
      <w:pPr>
        <w:pStyle w:val="NormalIndented"/>
        <w:rPr>
          <w:noProof/>
        </w:rPr>
      </w:pPr>
      <w:r w:rsidRPr="00890B0C">
        <w:rPr>
          <w:noProof/>
        </w:rPr>
        <w:t>Definition:  This field contains the phone number of the certification agency.</w:t>
      </w:r>
    </w:p>
    <w:p w14:paraId="6371220B" w14:textId="77777777" w:rsidR="009E61BC" w:rsidRPr="00890B0C" w:rsidRDefault="009E61BC">
      <w:pPr>
        <w:pStyle w:val="Heading4"/>
        <w:tabs>
          <w:tab w:val="num" w:pos="1440"/>
        </w:tabs>
        <w:rPr>
          <w:noProof/>
        </w:rPr>
      </w:pPr>
      <w:bookmarkStart w:id="1145"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145"/>
    </w:p>
    <w:p w14:paraId="0633E66D" w14:textId="77777777" w:rsidR="00C344D6" w:rsidRDefault="00C344D6" w:rsidP="00C344D6">
      <w:pPr>
        <w:pStyle w:val="Components"/>
      </w:pPr>
      <w:bookmarkStart w:id="1146" w:name="ICDComponent"/>
      <w:r>
        <w:t>Components:  &lt;Certification Patient Type (CWE)&gt; ^ &lt;Certification Required (ID)&gt; ^ &lt;Date/Time Certification Required (DTM)&gt;</w:t>
      </w:r>
    </w:p>
    <w:p w14:paraId="101BA2B1"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46"/>
    </w:p>
    <w:p w14:paraId="0F3D1188"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4D64ED8" w14:textId="77777777"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8"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1C9B966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17E5B068"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61AD4817"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4FB3910B" w14:textId="77777777" w:rsidR="009E61BC" w:rsidRPr="00890B0C" w:rsidRDefault="009E61BC">
      <w:pPr>
        <w:pStyle w:val="Heading4"/>
        <w:tabs>
          <w:tab w:val="num" w:pos="1440"/>
        </w:tabs>
        <w:rPr>
          <w:noProof/>
        </w:rPr>
      </w:pPr>
      <w:bookmarkStart w:id="1147" w:name="_Hlt526707983"/>
      <w:bookmarkStart w:id="1148" w:name="_Toc1882261"/>
      <w:bookmarkEnd w:id="1147"/>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148"/>
    </w:p>
    <w:p w14:paraId="36D0220C"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69B6F209" w14:textId="77777777" w:rsidR="009E61BC" w:rsidRPr="00890B0C" w:rsidRDefault="009E61BC">
      <w:pPr>
        <w:pStyle w:val="Heading4"/>
        <w:tabs>
          <w:tab w:val="num" w:pos="1440"/>
        </w:tabs>
        <w:rPr>
          <w:noProof/>
        </w:rPr>
      </w:pPr>
      <w:bookmarkStart w:id="1149"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149"/>
    </w:p>
    <w:p w14:paraId="2A702EA5" w14:textId="77777777" w:rsidR="009E61BC" w:rsidRPr="00890B0C" w:rsidRDefault="009E61BC">
      <w:pPr>
        <w:pStyle w:val="NormalIndented"/>
        <w:rPr>
          <w:noProof/>
        </w:rPr>
      </w:pPr>
      <w:r w:rsidRPr="00890B0C">
        <w:rPr>
          <w:noProof/>
        </w:rPr>
        <w:t>Definition:  This field contains the date that the second opinion was obtained.</w:t>
      </w:r>
    </w:p>
    <w:p w14:paraId="2CBA2E95" w14:textId="77777777" w:rsidR="009E61BC" w:rsidRPr="00890B0C" w:rsidRDefault="009E61BC">
      <w:pPr>
        <w:pStyle w:val="Heading4"/>
        <w:tabs>
          <w:tab w:val="num" w:pos="1440"/>
        </w:tabs>
        <w:rPr>
          <w:noProof/>
        </w:rPr>
      </w:pPr>
      <w:bookmarkStart w:id="1150"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150"/>
    </w:p>
    <w:p w14:paraId="7D99DE4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F0FC99" w14:textId="77777777"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9"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4217330D" w14:textId="77777777" w:rsidR="009E61BC" w:rsidRPr="00890B0C" w:rsidRDefault="009E61BC">
      <w:pPr>
        <w:pStyle w:val="Heading4"/>
        <w:tabs>
          <w:tab w:val="num" w:pos="1440"/>
        </w:tabs>
        <w:rPr>
          <w:noProof/>
        </w:rPr>
      </w:pPr>
      <w:bookmarkStart w:id="1151"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151"/>
    </w:p>
    <w:p w14:paraId="0F0E5FC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7D17E8" w14:textId="77777777"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0"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1B0AE51E" w14:textId="77777777" w:rsidR="009E61BC" w:rsidRPr="00890B0C" w:rsidRDefault="009E61BC">
      <w:pPr>
        <w:pStyle w:val="Heading4"/>
        <w:tabs>
          <w:tab w:val="num" w:pos="1440"/>
        </w:tabs>
        <w:rPr>
          <w:noProof/>
        </w:rPr>
      </w:pPr>
      <w:bookmarkStart w:id="1152"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152"/>
    </w:p>
    <w:p w14:paraId="0C046E7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10E986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7F9AB1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248A7C" w14:textId="77777777" w:rsidR="00C344D6" w:rsidRDefault="00C344D6" w:rsidP="00C344D6">
      <w:pPr>
        <w:pStyle w:val="Components"/>
      </w:pPr>
      <w:r>
        <w:lastRenderedPageBreak/>
        <w:t>Subcomponents for Assigning Authority (HD):  &lt;Namespace ID (IS)&gt; &amp; &lt;Universal ID (ST)&gt; &amp; &lt;Universal ID Type (ID)&gt;</w:t>
      </w:r>
    </w:p>
    <w:p w14:paraId="24E192B0" w14:textId="77777777" w:rsidR="00C344D6" w:rsidRDefault="00C344D6" w:rsidP="00C344D6">
      <w:pPr>
        <w:pStyle w:val="Components"/>
      </w:pPr>
      <w:r>
        <w:t>Subcomponents for Assigning Facility (HD):  &lt;Namespace ID (IS)&gt; &amp; &lt;Universal ID (ST)&gt; &amp; &lt;Universal ID Type (ID)&gt;</w:t>
      </w:r>
    </w:p>
    <w:p w14:paraId="7CC5230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DD37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06ECF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BDFDBF" w14:textId="77777777"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1"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153" w:name="_Toc346777014"/>
      <w:bookmarkStart w:id="1154" w:name="_Toc346777051"/>
      <w:bookmarkStart w:id="1155" w:name="_Toc348245487"/>
      <w:bookmarkStart w:id="1156" w:name="_Toc348245557"/>
      <w:bookmarkStart w:id="1157" w:name="_Toc348259072"/>
      <w:bookmarkStart w:id="1158" w:name="_Toc348340226"/>
      <w:bookmarkStart w:id="1159" w:name="_Toc359236269"/>
      <w:r w:rsidRPr="00890B0C">
        <w:rPr>
          <w:noProof/>
        </w:rPr>
        <w:t>values.</w:t>
      </w:r>
    </w:p>
    <w:p w14:paraId="7DBC7ACC"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42BFF26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30A7F" w14:textId="77777777" w:rsidR="009E61BC" w:rsidRDefault="009E61BC" w:rsidP="00C21EE2">
      <w:pPr>
        <w:pStyle w:val="NormalIndented"/>
        <w:rPr>
          <w:noProof/>
        </w:rPr>
      </w:pPr>
      <w:r>
        <w:rPr>
          <w:noProof/>
        </w:rPr>
        <w:t xml:space="preserve">Definition:  This field contains the certification type code for a specific certification. Refer to </w:t>
      </w:r>
      <w:hyperlink r:id="rId312"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4D768300"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568C81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45D95" w14:textId="77777777" w:rsidR="009E61BC" w:rsidRDefault="009E61BC" w:rsidP="00C21EE2">
      <w:pPr>
        <w:pStyle w:val="NormalIndented"/>
        <w:rPr>
          <w:noProof/>
        </w:rPr>
      </w:pPr>
      <w:r>
        <w:rPr>
          <w:noProof/>
        </w:rPr>
        <w:t xml:space="preserve">Definition:  This field contains the certification category code for a specific certification. Refer to </w:t>
      </w:r>
      <w:hyperlink r:id="rId313"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44C70CD9"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2344B401"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1DBA55AB"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107549A8"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75EE9" w14:textId="77777777" w:rsidR="00A66401" w:rsidRPr="00890B0C" w:rsidRDefault="00A66401" w:rsidP="00A66401">
      <w:pPr>
        <w:pStyle w:val="NormalIndented"/>
        <w:rPr>
          <w:noProof/>
        </w:rPr>
      </w:pPr>
      <w:r w:rsidRPr="00890B0C">
        <w:rPr>
          <w:noProof/>
        </w:rPr>
        <w:t xml:space="preserve">Definition:  </w:t>
      </w:r>
      <w:bookmarkStart w:id="1160" w:name="_Hlk2708593"/>
      <w:r w:rsidRPr="00890B0C">
        <w:rPr>
          <w:noProof/>
        </w:rPr>
        <w:t xml:space="preserve">This field contains the </w:t>
      </w:r>
      <w:r>
        <w:rPr>
          <w:noProof/>
        </w:rPr>
        <w:t>result of the online verification</w:t>
      </w:r>
      <w:bookmarkEnd w:id="1160"/>
      <w:r w:rsidRPr="00890B0C">
        <w:rPr>
          <w:noProof/>
        </w:rPr>
        <w:t>.  Refer to</w:t>
      </w:r>
      <w:r w:rsidRPr="00890B0C">
        <w:rPr>
          <w:rStyle w:val="ReferenceUserTable"/>
          <w:noProof/>
        </w:rPr>
        <w:t xml:space="preserve"> </w:t>
      </w:r>
      <w:hyperlink r:id="rId314"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1021094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5E6DD3B7"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5FF50A" w14:textId="77777777"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5"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1A484725"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61DE06FE"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1DBF3317" w14:textId="77777777" w:rsidR="009E61BC" w:rsidRPr="00890B0C" w:rsidRDefault="009E61BC">
      <w:pPr>
        <w:pStyle w:val="Heading3"/>
        <w:rPr>
          <w:noProof/>
        </w:rPr>
      </w:pPr>
      <w:bookmarkStart w:id="1161" w:name="_Toc1882266"/>
      <w:bookmarkStart w:id="1162" w:name="_Toc89062834"/>
      <w:bookmarkStart w:id="1163" w:name="_Toc20321554"/>
      <w:bookmarkStart w:id="1164" w:name="_Toc27825966"/>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165" w:name="_Hlt1757766"/>
      <w:r w:rsidRPr="00890B0C">
        <w:rPr>
          <w:noProof/>
        </w:rPr>
        <w:t>Accident</w:t>
      </w:r>
      <w:bookmarkEnd w:id="1153"/>
      <w:bookmarkEnd w:id="1154"/>
      <w:bookmarkEnd w:id="1155"/>
      <w:bookmarkEnd w:id="1156"/>
      <w:bookmarkEnd w:id="1157"/>
      <w:bookmarkEnd w:id="1158"/>
      <w:r w:rsidRPr="00890B0C">
        <w:rPr>
          <w:noProof/>
        </w:rPr>
        <w:t xml:space="preserve"> Segm</w:t>
      </w:r>
      <w:bookmarkEnd w:id="1165"/>
      <w:r w:rsidRPr="00890B0C">
        <w:rPr>
          <w:noProof/>
        </w:rPr>
        <w:t>ent</w:t>
      </w:r>
      <w:bookmarkEnd w:id="1159"/>
      <w:bookmarkEnd w:id="1161"/>
      <w:bookmarkEnd w:id="1162"/>
      <w:bookmarkEnd w:id="1163"/>
      <w:bookmarkEnd w:id="1164"/>
      <w:r w:rsidR="005B65F4" w:rsidRPr="00890B0C">
        <w:rPr>
          <w:noProof/>
        </w:rPr>
        <w:fldChar w:fldCharType="begin"/>
      </w:r>
      <w:r w:rsidRPr="00890B0C">
        <w:rPr>
          <w:noProof/>
        </w:rPr>
        <w:instrText>XE "accident segment"</w:instrText>
      </w:r>
      <w:r w:rsidR="005B65F4" w:rsidRPr="00890B0C">
        <w:rPr>
          <w:noProof/>
        </w:rPr>
        <w:fldChar w:fldCharType="end"/>
      </w:r>
    </w:p>
    <w:p w14:paraId="4B17B3A6"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6753CD48" w14:textId="77777777" w:rsidR="009E61BC" w:rsidRPr="00890B0C" w:rsidRDefault="009E61BC">
      <w:pPr>
        <w:pStyle w:val="AttributeTableCaption"/>
        <w:rPr>
          <w:noProof/>
        </w:rPr>
      </w:pPr>
      <w:bookmarkStart w:id="116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116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C9F502"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14F7252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59863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D7EAA2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0F532AAF"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499471B"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7498DE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BD4DDFC"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54DFF2"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32000C2" w14:textId="77777777" w:rsidR="009E61BC" w:rsidRPr="00890B0C" w:rsidRDefault="009E61BC">
            <w:pPr>
              <w:pStyle w:val="AttributeTableHeader"/>
              <w:jc w:val="left"/>
              <w:rPr>
                <w:noProof/>
              </w:rPr>
            </w:pPr>
            <w:r w:rsidRPr="00890B0C">
              <w:rPr>
                <w:noProof/>
              </w:rPr>
              <w:t>ELEMENT NAME</w:t>
            </w:r>
          </w:p>
        </w:tc>
      </w:tr>
      <w:tr w:rsidR="009F20B7" w:rsidRPr="009E61BC" w14:paraId="6DFE3C3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7C9222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A30C0A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BE2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F10BAD6"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0FDC608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46F40FB"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1CAA4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BD88D6"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33375D2C" w14:textId="77777777" w:rsidR="009E61BC" w:rsidRPr="00890B0C" w:rsidRDefault="009E61BC">
            <w:pPr>
              <w:pStyle w:val="AttributeTableBody"/>
              <w:jc w:val="left"/>
              <w:rPr>
                <w:noProof/>
              </w:rPr>
            </w:pPr>
            <w:r w:rsidRPr="00890B0C">
              <w:rPr>
                <w:noProof/>
              </w:rPr>
              <w:t>Accident Date/Time</w:t>
            </w:r>
          </w:p>
        </w:tc>
      </w:tr>
      <w:tr w:rsidR="009F20B7" w:rsidRPr="009E61BC" w14:paraId="0F34354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5A1FDE"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5855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F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A39FD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638A5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3C51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23628" w14:textId="77777777" w:rsidR="009E61BC" w:rsidRPr="00890B0C" w:rsidRDefault="00C45560">
            <w:pPr>
              <w:pStyle w:val="AttributeTableBody"/>
              <w:rPr>
                <w:rStyle w:val="HyperlinkTable"/>
                <w:noProof/>
              </w:rPr>
            </w:pPr>
            <w:hyperlink r:id="rId316"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66E4996F"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6ADF2FA8" w14:textId="77777777" w:rsidR="009E61BC" w:rsidRPr="00890B0C" w:rsidRDefault="009E61BC">
            <w:pPr>
              <w:pStyle w:val="AttributeTableBody"/>
              <w:jc w:val="left"/>
              <w:rPr>
                <w:noProof/>
              </w:rPr>
            </w:pPr>
            <w:r w:rsidRPr="00890B0C">
              <w:rPr>
                <w:noProof/>
              </w:rPr>
              <w:t>Accident Code</w:t>
            </w:r>
          </w:p>
        </w:tc>
      </w:tr>
      <w:tr w:rsidR="009F20B7" w:rsidRPr="009E61BC" w14:paraId="023DA10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ED626C"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DE5C3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6090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10E660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0FE2B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DABA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017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A689A"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115B9A5D" w14:textId="77777777" w:rsidR="009E61BC" w:rsidRPr="00890B0C" w:rsidRDefault="009E61BC">
            <w:pPr>
              <w:pStyle w:val="AttributeTableBody"/>
              <w:jc w:val="left"/>
              <w:rPr>
                <w:noProof/>
              </w:rPr>
            </w:pPr>
            <w:r w:rsidRPr="00890B0C">
              <w:rPr>
                <w:noProof/>
              </w:rPr>
              <w:t>Accident Location</w:t>
            </w:r>
          </w:p>
        </w:tc>
      </w:tr>
      <w:tr w:rsidR="009F20B7" w:rsidRPr="009E61BC" w14:paraId="4FA611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5748B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C8D26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3C4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FACA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5AE5CC7"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4D2A12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C6C1C" w14:textId="77777777" w:rsidR="009E61BC" w:rsidRPr="00890B0C" w:rsidRDefault="00C45560">
            <w:pPr>
              <w:pStyle w:val="AttributeTableBody"/>
              <w:rPr>
                <w:rStyle w:val="HyperlinkTable"/>
                <w:noProof/>
              </w:rPr>
            </w:pPr>
            <w:hyperlink r:id="rId317"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119C561A"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359FD473" w14:textId="77777777" w:rsidR="009E61BC" w:rsidRPr="00890B0C" w:rsidRDefault="009E61BC">
            <w:pPr>
              <w:pStyle w:val="AttributeTableBody"/>
              <w:jc w:val="left"/>
              <w:rPr>
                <w:noProof/>
              </w:rPr>
            </w:pPr>
            <w:r w:rsidRPr="00890B0C">
              <w:rPr>
                <w:noProof/>
              </w:rPr>
              <w:t>Auto Accident State</w:t>
            </w:r>
          </w:p>
        </w:tc>
      </w:tr>
      <w:tr w:rsidR="009F20B7" w:rsidRPr="009E61BC" w14:paraId="1EA1E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00E1C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E27786"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00FF6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649D9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1FE00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5A58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A6F85" w14:textId="77777777" w:rsidR="009E61BC" w:rsidRPr="00146D30" w:rsidRDefault="00C45560">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E950A39"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56B5FC6E" w14:textId="77777777" w:rsidR="009E61BC" w:rsidRPr="00890B0C" w:rsidRDefault="009E61BC">
            <w:pPr>
              <w:pStyle w:val="AttributeTableBody"/>
              <w:jc w:val="left"/>
              <w:rPr>
                <w:noProof/>
              </w:rPr>
            </w:pPr>
            <w:r w:rsidRPr="00890B0C">
              <w:rPr>
                <w:noProof/>
              </w:rPr>
              <w:t>Accident Job Related Indicator</w:t>
            </w:r>
          </w:p>
        </w:tc>
      </w:tr>
      <w:tr w:rsidR="009F20B7" w:rsidRPr="009E61BC" w14:paraId="0660A7A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E7358E"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FE70F5"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04068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E98C3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7B6171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9FBA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9D3C3" w14:textId="77777777" w:rsidR="009E61BC" w:rsidRPr="00146D30" w:rsidRDefault="00C4556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CFDD2DC"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008EEE82" w14:textId="77777777" w:rsidR="009E61BC" w:rsidRPr="00890B0C" w:rsidRDefault="009E61BC">
            <w:pPr>
              <w:pStyle w:val="AttributeTableBody"/>
              <w:jc w:val="left"/>
              <w:rPr>
                <w:noProof/>
              </w:rPr>
            </w:pPr>
            <w:r w:rsidRPr="00890B0C">
              <w:rPr>
                <w:noProof/>
              </w:rPr>
              <w:t>Accident Death Indicator</w:t>
            </w:r>
          </w:p>
        </w:tc>
      </w:tr>
      <w:tr w:rsidR="009F20B7" w:rsidRPr="009E61BC" w14:paraId="1FF32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0B7A05"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454EF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259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4FE9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603824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D19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19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651C5B"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1DFD780C" w14:textId="77777777" w:rsidR="009E61BC" w:rsidRPr="00890B0C" w:rsidRDefault="009E61BC">
            <w:pPr>
              <w:pStyle w:val="AttributeTableBody"/>
              <w:jc w:val="left"/>
              <w:rPr>
                <w:noProof/>
              </w:rPr>
            </w:pPr>
            <w:r w:rsidRPr="00890B0C">
              <w:rPr>
                <w:noProof/>
              </w:rPr>
              <w:t>Entered By</w:t>
            </w:r>
          </w:p>
        </w:tc>
      </w:tr>
      <w:tr w:rsidR="009F20B7" w:rsidRPr="009E61BC" w14:paraId="5DBCD3B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F446BF"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F4AF3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B37E2"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371BD2F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178020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F198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0C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79703"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4CC9332B" w14:textId="77777777" w:rsidR="009E61BC" w:rsidRPr="00890B0C" w:rsidRDefault="009E61BC">
            <w:pPr>
              <w:pStyle w:val="AttributeTableBody"/>
              <w:jc w:val="left"/>
              <w:rPr>
                <w:noProof/>
              </w:rPr>
            </w:pPr>
            <w:r w:rsidRPr="00890B0C">
              <w:rPr>
                <w:noProof/>
              </w:rPr>
              <w:t>Accident Description</w:t>
            </w:r>
          </w:p>
        </w:tc>
      </w:tr>
      <w:tr w:rsidR="009F20B7" w:rsidRPr="009E61BC" w14:paraId="706C28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13A857"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D2DF1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9CDB5A"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2A97E86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0BAC58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8A2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6A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0CA9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63D7FF5B" w14:textId="77777777" w:rsidR="009E61BC" w:rsidRPr="00890B0C" w:rsidRDefault="009E61BC">
            <w:pPr>
              <w:pStyle w:val="AttributeTableBody"/>
              <w:jc w:val="left"/>
              <w:rPr>
                <w:noProof/>
              </w:rPr>
            </w:pPr>
            <w:r w:rsidRPr="00890B0C">
              <w:rPr>
                <w:noProof/>
              </w:rPr>
              <w:t>Brought In By</w:t>
            </w:r>
          </w:p>
        </w:tc>
      </w:tr>
      <w:tr w:rsidR="009F20B7" w:rsidRPr="009E61BC" w14:paraId="2B6AFF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555D9E"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5F5242D"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0879D1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756C7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7CE24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641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4836C" w14:textId="77777777" w:rsidR="009E61BC" w:rsidRPr="00146D30" w:rsidRDefault="00C4556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2A29A3C"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330394AA" w14:textId="77777777" w:rsidR="009E61BC" w:rsidRPr="00890B0C" w:rsidRDefault="009E61BC">
            <w:pPr>
              <w:pStyle w:val="AttributeTableBody"/>
              <w:jc w:val="left"/>
              <w:rPr>
                <w:noProof/>
              </w:rPr>
            </w:pPr>
            <w:r w:rsidRPr="00890B0C">
              <w:rPr>
                <w:noProof/>
              </w:rPr>
              <w:t>Police Notified Indicator</w:t>
            </w:r>
          </w:p>
        </w:tc>
      </w:tr>
      <w:tr w:rsidR="009F20B7" w:rsidRPr="009E61BC" w14:paraId="1867C3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D1DB29"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7D17C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AB4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4BC4D"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6948C2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0B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CE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83C8C"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13F77C49" w14:textId="77777777" w:rsidR="009E61BC" w:rsidRPr="00890B0C" w:rsidRDefault="009E61BC">
            <w:pPr>
              <w:pStyle w:val="AttributeTableBody"/>
              <w:jc w:val="left"/>
              <w:rPr>
                <w:noProof/>
              </w:rPr>
            </w:pPr>
            <w:r w:rsidRPr="00890B0C">
              <w:rPr>
                <w:noProof/>
              </w:rPr>
              <w:t>Accident Address</w:t>
            </w:r>
          </w:p>
        </w:tc>
      </w:tr>
      <w:tr w:rsidR="009F20B7" w:rsidRPr="009E61BC" w14:paraId="53F7B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FC5F0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7AA6C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EA4EF"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2AA587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C0FA504"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3A6C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74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594A0"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4C938F92" w14:textId="77777777" w:rsidR="009E61BC" w:rsidRPr="00890B0C" w:rsidRDefault="009E61BC">
            <w:pPr>
              <w:pStyle w:val="AttributeTableBody"/>
              <w:jc w:val="left"/>
              <w:rPr>
                <w:noProof/>
              </w:rPr>
            </w:pPr>
            <w:r w:rsidRPr="00890B0C">
              <w:rPr>
                <w:noProof/>
              </w:rPr>
              <w:t>Degree of patient liability</w:t>
            </w:r>
          </w:p>
        </w:tc>
      </w:tr>
      <w:tr w:rsidR="009E61BC" w:rsidRPr="009E61BC" w14:paraId="4853432A"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262E50D"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06FA14B8"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F98706"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9BDC326"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7FF47E10"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95365A"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3453155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26704CB"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752FDD8C" w14:textId="77777777" w:rsidR="009E61BC" w:rsidRPr="00890B0C" w:rsidRDefault="009E61BC">
            <w:pPr>
              <w:pStyle w:val="AttributeTableBody"/>
              <w:jc w:val="left"/>
              <w:rPr>
                <w:noProof/>
              </w:rPr>
            </w:pPr>
            <w:r>
              <w:rPr>
                <w:noProof/>
              </w:rPr>
              <w:t>Accident Identifier</w:t>
            </w:r>
          </w:p>
        </w:tc>
      </w:tr>
    </w:tbl>
    <w:p w14:paraId="3D446D1D" w14:textId="77777777" w:rsidR="009E61BC" w:rsidRPr="00890B0C" w:rsidRDefault="009E61BC">
      <w:pPr>
        <w:pStyle w:val="Heading4"/>
        <w:rPr>
          <w:noProof/>
          <w:vanish/>
        </w:rPr>
      </w:pPr>
      <w:bookmarkStart w:id="1167" w:name="_Toc1882267"/>
      <w:r w:rsidRPr="00890B0C">
        <w:rPr>
          <w:noProof/>
          <w:vanish/>
        </w:rPr>
        <w:t>ACC Field Definitions</w:t>
      </w:r>
      <w:bookmarkEnd w:id="116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051AB69F" w14:textId="77777777" w:rsidR="009E61BC" w:rsidRPr="00890B0C" w:rsidRDefault="009E61BC">
      <w:pPr>
        <w:pStyle w:val="Heading4"/>
        <w:rPr>
          <w:noProof/>
        </w:rPr>
      </w:pPr>
      <w:bookmarkStart w:id="116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168"/>
    </w:p>
    <w:p w14:paraId="6CDCB75E" w14:textId="77777777" w:rsidR="009E61BC" w:rsidRPr="00890B0C" w:rsidRDefault="009E61BC">
      <w:pPr>
        <w:pStyle w:val="NormalIndented"/>
        <w:rPr>
          <w:noProof/>
        </w:rPr>
      </w:pPr>
      <w:r w:rsidRPr="00890B0C">
        <w:rPr>
          <w:noProof/>
        </w:rPr>
        <w:t>Definition:  This field contains the date/time of the accident.</w:t>
      </w:r>
    </w:p>
    <w:p w14:paraId="6A738788" w14:textId="77777777" w:rsidR="009E61BC" w:rsidRPr="00890B0C" w:rsidRDefault="009E61BC">
      <w:pPr>
        <w:pStyle w:val="Heading4"/>
        <w:tabs>
          <w:tab w:val="num" w:pos="1440"/>
        </w:tabs>
        <w:rPr>
          <w:noProof/>
        </w:rPr>
      </w:pPr>
      <w:bookmarkStart w:id="116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169"/>
    </w:p>
    <w:p w14:paraId="6D236C4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EEEDD" w14:textId="77777777" w:rsidR="009E61BC" w:rsidRPr="00890B0C" w:rsidRDefault="009E61BC">
      <w:pPr>
        <w:pStyle w:val="NormalIndented"/>
        <w:rPr>
          <w:noProof/>
        </w:rPr>
      </w:pPr>
      <w:r w:rsidRPr="00890B0C">
        <w:rPr>
          <w:noProof/>
        </w:rPr>
        <w:t xml:space="preserve">Definition:  This field contains the type of accident.  Refer to </w:t>
      </w:r>
      <w:hyperlink r:id="rId321"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091E57F3" w14:textId="77777777" w:rsidR="009E61BC" w:rsidRPr="00890B0C" w:rsidRDefault="009E61BC">
      <w:pPr>
        <w:pStyle w:val="Heading4"/>
        <w:tabs>
          <w:tab w:val="num" w:pos="1440"/>
        </w:tabs>
        <w:rPr>
          <w:noProof/>
        </w:rPr>
      </w:pPr>
      <w:bookmarkStart w:id="117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170"/>
    </w:p>
    <w:p w14:paraId="6C20B994" w14:textId="77777777" w:rsidR="009E61BC" w:rsidRPr="00890B0C" w:rsidRDefault="009E61BC">
      <w:pPr>
        <w:pStyle w:val="NormalIndented"/>
        <w:rPr>
          <w:noProof/>
        </w:rPr>
      </w:pPr>
      <w:r w:rsidRPr="00890B0C">
        <w:rPr>
          <w:noProof/>
        </w:rPr>
        <w:t>Definition:  This field contains the location of the accident.</w:t>
      </w:r>
    </w:p>
    <w:p w14:paraId="3E7C4B5B" w14:textId="77777777" w:rsidR="009E61BC" w:rsidRPr="00890B0C" w:rsidRDefault="009E61BC">
      <w:pPr>
        <w:pStyle w:val="Heading4"/>
        <w:tabs>
          <w:tab w:val="num" w:pos="1440"/>
        </w:tabs>
        <w:rPr>
          <w:noProof/>
        </w:rPr>
      </w:pPr>
      <w:bookmarkStart w:id="1171" w:name="_Toc1882271"/>
      <w:bookmarkStart w:id="1172" w:name="_Toc346777015"/>
      <w:bookmarkStart w:id="117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171"/>
    </w:p>
    <w:p w14:paraId="4163C2A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2EEC97" w14:textId="7777777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17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17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2"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42371C9F" w14:textId="77777777" w:rsidR="009E61BC" w:rsidRPr="00890B0C" w:rsidRDefault="009E61BC">
      <w:pPr>
        <w:pStyle w:val="Heading4"/>
        <w:tabs>
          <w:tab w:val="num" w:pos="1440"/>
        </w:tabs>
        <w:rPr>
          <w:noProof/>
        </w:rPr>
      </w:pPr>
      <w:bookmarkStart w:id="117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175"/>
    </w:p>
    <w:p w14:paraId="5751C957" w14:textId="77777777" w:rsidR="009E61BC" w:rsidRPr="00890B0C" w:rsidRDefault="009E61BC">
      <w:pPr>
        <w:pStyle w:val="NormalIndented"/>
        <w:rPr>
          <w:noProof/>
        </w:rPr>
      </w:pPr>
      <w:r w:rsidRPr="00890B0C">
        <w:rPr>
          <w:noProof/>
        </w:rPr>
        <w:t xml:space="preserve">Definition:  This field indicates if the accident was related to a job.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77A5F6AE" w14:textId="77777777" w:rsidR="009E61BC" w:rsidRPr="00890B0C" w:rsidRDefault="009E61BC">
      <w:pPr>
        <w:pStyle w:val="NormalList"/>
        <w:rPr>
          <w:noProof/>
        </w:rPr>
      </w:pPr>
      <w:r w:rsidRPr="00890B0C">
        <w:rPr>
          <w:noProof/>
        </w:rPr>
        <w:t>Y</w:t>
      </w:r>
      <w:r w:rsidRPr="00890B0C">
        <w:rPr>
          <w:noProof/>
        </w:rPr>
        <w:tab/>
        <w:t>the accident was job related</w:t>
      </w:r>
    </w:p>
    <w:p w14:paraId="34F55684" w14:textId="77777777" w:rsidR="009E61BC" w:rsidRPr="00890B0C" w:rsidRDefault="009E61BC">
      <w:pPr>
        <w:pStyle w:val="NormalList"/>
        <w:rPr>
          <w:noProof/>
        </w:rPr>
      </w:pPr>
      <w:r w:rsidRPr="00890B0C">
        <w:rPr>
          <w:noProof/>
        </w:rPr>
        <w:t>N</w:t>
      </w:r>
      <w:r w:rsidRPr="00890B0C">
        <w:rPr>
          <w:noProof/>
        </w:rPr>
        <w:tab/>
        <w:t>the accident was not job related</w:t>
      </w:r>
    </w:p>
    <w:p w14:paraId="4304CF9C" w14:textId="77777777" w:rsidR="009E61BC" w:rsidRPr="00890B0C" w:rsidRDefault="009E61BC">
      <w:pPr>
        <w:pStyle w:val="Heading4"/>
        <w:tabs>
          <w:tab w:val="num" w:pos="1440"/>
        </w:tabs>
        <w:rPr>
          <w:noProof/>
        </w:rPr>
      </w:pPr>
      <w:bookmarkStart w:id="117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176"/>
    </w:p>
    <w:p w14:paraId="2A9D5C5B" w14:textId="77777777"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71ECC9E0"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240986C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C83F8BA" w14:textId="77777777" w:rsidR="009E61BC" w:rsidRPr="00890B0C" w:rsidRDefault="009E61BC">
      <w:pPr>
        <w:pStyle w:val="Heading4"/>
        <w:tabs>
          <w:tab w:val="num" w:pos="1440"/>
        </w:tabs>
        <w:rPr>
          <w:noProof/>
        </w:rPr>
      </w:pPr>
      <w:bookmarkStart w:id="1177" w:name="_Toc1882274"/>
      <w:bookmarkStart w:id="1178" w:name="_Toc348245488"/>
      <w:bookmarkStart w:id="1179" w:name="_Toc348245558"/>
      <w:bookmarkStart w:id="1180" w:name="_Toc348259073"/>
      <w:bookmarkStart w:id="1181" w:name="_Toc348340227"/>
      <w:bookmarkStart w:id="118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177"/>
    </w:p>
    <w:p w14:paraId="0DE9C427"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16B1B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AC46AA"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1FE6C4" w14:textId="77777777" w:rsidR="00C344D6" w:rsidRDefault="00C344D6" w:rsidP="00C344D6">
      <w:pPr>
        <w:pStyle w:val="Components"/>
      </w:pPr>
      <w:r>
        <w:t>Subcomponents for Assigning Authority (HD):  &lt;Namespace ID (IS)&gt; &amp; &lt;Universal ID (ST)&gt; &amp; &lt;Universal ID Type (ID)&gt;</w:t>
      </w:r>
    </w:p>
    <w:p w14:paraId="33E49C2F" w14:textId="77777777" w:rsidR="00C344D6" w:rsidRDefault="00C344D6" w:rsidP="00C344D6">
      <w:pPr>
        <w:pStyle w:val="Components"/>
      </w:pPr>
      <w:r>
        <w:t>Subcomponents for Assigning Facility (HD):  &lt;Namespace ID (IS)&gt; &amp; &lt;Universal ID (ST)&gt; &amp; &lt;Universal ID Type (ID)&gt;</w:t>
      </w:r>
    </w:p>
    <w:p w14:paraId="64488CA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485A0D"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382D5"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F049D" w14:textId="77777777" w:rsidR="009E61BC" w:rsidRPr="00890B0C" w:rsidRDefault="009E61BC">
      <w:pPr>
        <w:pStyle w:val="NormalIndented"/>
        <w:rPr>
          <w:noProof/>
        </w:rPr>
      </w:pPr>
      <w:r w:rsidRPr="00890B0C">
        <w:rPr>
          <w:noProof/>
        </w:rPr>
        <w:t>Definition:  This field identifies the person entering the accident information.</w:t>
      </w:r>
    </w:p>
    <w:p w14:paraId="3A50CFB4" w14:textId="77777777" w:rsidR="009E61BC" w:rsidRPr="00890B0C" w:rsidRDefault="009E61BC">
      <w:pPr>
        <w:pStyle w:val="Heading4"/>
        <w:tabs>
          <w:tab w:val="num" w:pos="1440"/>
        </w:tabs>
        <w:rPr>
          <w:noProof/>
        </w:rPr>
      </w:pPr>
      <w:bookmarkStart w:id="118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183"/>
    </w:p>
    <w:p w14:paraId="493D0FF8" w14:textId="77777777" w:rsidR="009E61BC" w:rsidRPr="00890B0C" w:rsidRDefault="009E61BC">
      <w:pPr>
        <w:pStyle w:val="NormalIndented"/>
        <w:rPr>
          <w:noProof/>
        </w:rPr>
      </w:pPr>
      <w:r w:rsidRPr="00890B0C">
        <w:rPr>
          <w:noProof/>
        </w:rPr>
        <w:t>Definition:  Description of the accident.</w:t>
      </w:r>
    </w:p>
    <w:p w14:paraId="469A864B" w14:textId="77777777" w:rsidR="009E61BC" w:rsidRPr="00890B0C" w:rsidRDefault="009E61BC">
      <w:pPr>
        <w:pStyle w:val="Heading4"/>
        <w:tabs>
          <w:tab w:val="num" w:pos="1440"/>
        </w:tabs>
        <w:rPr>
          <w:noProof/>
        </w:rPr>
      </w:pPr>
      <w:bookmarkStart w:id="118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185" w:name="_Hlt1578264"/>
      <w:bookmarkEnd w:id="1185"/>
      <w:r w:rsidRPr="00890B0C">
        <w:rPr>
          <w:noProof/>
        </w:rPr>
        <w:t>(ST)   01504</w:t>
      </w:r>
      <w:bookmarkEnd w:id="1184"/>
    </w:p>
    <w:p w14:paraId="311EC5FC" w14:textId="77777777" w:rsidR="009E61BC" w:rsidRPr="00890B0C" w:rsidRDefault="009E61BC">
      <w:pPr>
        <w:pStyle w:val="NormalIndented"/>
        <w:rPr>
          <w:noProof/>
        </w:rPr>
      </w:pPr>
      <w:r w:rsidRPr="00890B0C">
        <w:rPr>
          <w:noProof/>
        </w:rPr>
        <w:t>Definition:  This field identifies the person or organization that brought in the patient.</w:t>
      </w:r>
    </w:p>
    <w:p w14:paraId="049E2D1E" w14:textId="77777777" w:rsidR="009E61BC" w:rsidRPr="00890B0C" w:rsidRDefault="009E61BC">
      <w:pPr>
        <w:pStyle w:val="Heading4"/>
        <w:tabs>
          <w:tab w:val="num" w:pos="1440"/>
        </w:tabs>
        <w:rPr>
          <w:noProof/>
        </w:rPr>
      </w:pPr>
      <w:bookmarkStart w:id="118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186"/>
    </w:p>
    <w:p w14:paraId="43357FD6" w14:textId="77777777" w:rsidR="009E61BC" w:rsidRPr="00890B0C" w:rsidRDefault="009E61BC">
      <w:pPr>
        <w:pStyle w:val="NormalIndented"/>
        <w:rPr>
          <w:noProof/>
        </w:rPr>
      </w:pPr>
      <w:r w:rsidRPr="00890B0C">
        <w:rPr>
          <w:noProof/>
        </w:rPr>
        <w:t xml:space="preserve">Definition:  This field indicates if the police were notified.  Refer to </w:t>
      </w:r>
      <w:hyperlink r:id="rId325"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76760776" w14:textId="77777777" w:rsidR="009E61BC" w:rsidRPr="00890B0C" w:rsidRDefault="009E61BC">
      <w:pPr>
        <w:pStyle w:val="NormalList"/>
        <w:rPr>
          <w:noProof/>
        </w:rPr>
      </w:pPr>
      <w:r w:rsidRPr="00890B0C">
        <w:rPr>
          <w:noProof/>
        </w:rPr>
        <w:t>Y</w:t>
      </w:r>
      <w:r w:rsidRPr="00890B0C">
        <w:rPr>
          <w:noProof/>
        </w:rPr>
        <w:tab/>
        <w:t>the police were notified</w:t>
      </w:r>
    </w:p>
    <w:p w14:paraId="29092817" w14:textId="77777777" w:rsidR="009E61BC" w:rsidRPr="00890B0C" w:rsidRDefault="009E61BC">
      <w:pPr>
        <w:pStyle w:val="NormalList"/>
        <w:rPr>
          <w:noProof/>
        </w:rPr>
      </w:pPr>
      <w:r w:rsidRPr="00890B0C">
        <w:rPr>
          <w:noProof/>
        </w:rPr>
        <w:t>N</w:t>
      </w:r>
      <w:r w:rsidRPr="00890B0C">
        <w:rPr>
          <w:noProof/>
        </w:rPr>
        <w:tab/>
        <w:t>the police were not notified.</w:t>
      </w:r>
    </w:p>
    <w:p w14:paraId="5F53B553" w14:textId="77777777" w:rsidR="009E61BC" w:rsidRPr="00890B0C" w:rsidRDefault="009E61BC">
      <w:pPr>
        <w:pStyle w:val="Heading4"/>
        <w:tabs>
          <w:tab w:val="num" w:pos="1440"/>
        </w:tabs>
        <w:rPr>
          <w:noProof/>
        </w:rPr>
      </w:pPr>
      <w:bookmarkStart w:id="1187" w:name="_Hlt1328081"/>
      <w:bookmarkStart w:id="1188" w:name="ACC_11"/>
      <w:bookmarkStart w:id="1189" w:name="_Toc1882278"/>
      <w:bookmarkEnd w:id="1187"/>
      <w:r w:rsidRPr="00890B0C">
        <w:rPr>
          <w:noProof/>
        </w:rPr>
        <w:t>ACC-11   Accident Address</w:t>
      </w:r>
      <w:bookmarkEnd w:id="118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1189"/>
      <w:r w:rsidRPr="00890B0C">
        <w:rPr>
          <w:noProof/>
        </w:rPr>
        <w:t>01853</w:t>
      </w:r>
    </w:p>
    <w:p w14:paraId="2960091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44AA72D" w14:textId="77777777" w:rsidR="00C344D6" w:rsidRDefault="00C344D6" w:rsidP="00C344D6">
      <w:pPr>
        <w:pStyle w:val="Components"/>
      </w:pPr>
      <w:r>
        <w:t>Subcomponents for Street Address (SAD):  &lt;Street or Mailing Address (ST)&gt; &amp; &lt;Street Name (ST)&gt; &amp; &lt;Dwelling Number (ST)&gt;</w:t>
      </w:r>
    </w:p>
    <w:p w14:paraId="1EFC5D0A"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8A0D7E"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471D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0217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11B730" w14:textId="77777777" w:rsidR="00C344D6" w:rsidRDefault="00C344D6" w:rsidP="00C344D6">
      <w:pPr>
        <w:pStyle w:val="Components"/>
      </w:pPr>
      <w:r>
        <w:t>Subcomponents for Address Identifier (EI):  &lt;Entity Identifier (ST)&gt; &amp; &lt;Namespace ID (IS)&gt; &amp; &lt;Universal ID (ST)&gt; &amp; &lt;Universal ID Type (ID)&gt;</w:t>
      </w:r>
    </w:p>
    <w:p w14:paraId="3AAD932A" w14:textId="77777777" w:rsidR="009E61BC" w:rsidRPr="00890B0C" w:rsidRDefault="009E61BC">
      <w:pPr>
        <w:pStyle w:val="NormalIndented"/>
        <w:rPr>
          <w:noProof/>
        </w:rPr>
      </w:pPr>
      <w:r w:rsidRPr="00890B0C">
        <w:rPr>
          <w:noProof/>
        </w:rPr>
        <w:t>Definition:  This field contains the address where the accident occurred.</w:t>
      </w:r>
    </w:p>
    <w:p w14:paraId="2FF38D39"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2D7D8AD1"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444335DD"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61763321"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E945CA5" w14:textId="77777777" w:rsidR="00C344D6" w:rsidRDefault="00C344D6" w:rsidP="00C344D6">
      <w:pPr>
        <w:pStyle w:val="Components"/>
      </w:pPr>
      <w:r>
        <w:t>Components:  &lt;Entity Identifier (ST)&gt; ^ &lt;Namespace ID (IS)&gt; ^ &lt;Universal ID (ST)&gt; ^ &lt;Universal ID Type (ID)&gt;</w:t>
      </w:r>
    </w:p>
    <w:p w14:paraId="6CB2EFBE"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27A44901" w14:textId="77777777" w:rsidR="009E61BC" w:rsidRPr="00890B0C" w:rsidRDefault="009E61BC">
      <w:pPr>
        <w:pStyle w:val="Heading3"/>
        <w:rPr>
          <w:noProof/>
        </w:rPr>
      </w:pPr>
      <w:bookmarkStart w:id="1190" w:name="_Toc1882279"/>
      <w:bookmarkStart w:id="1191" w:name="_Toc89062835"/>
      <w:bookmarkStart w:id="1192" w:name="_Toc20321555"/>
      <w:bookmarkStart w:id="1193" w:name="_Toc27825967"/>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1194" w:name="_Hlt1757777"/>
      <w:bookmarkEnd w:id="1172"/>
      <w:bookmarkEnd w:id="1173"/>
      <w:bookmarkEnd w:id="1178"/>
      <w:bookmarkEnd w:id="1179"/>
      <w:bookmarkEnd w:id="1180"/>
      <w:bookmarkEnd w:id="1181"/>
      <w:r w:rsidRPr="00890B0C">
        <w:rPr>
          <w:noProof/>
        </w:rPr>
        <w:t>Se</w:t>
      </w:r>
      <w:bookmarkEnd w:id="1194"/>
      <w:r w:rsidRPr="00890B0C">
        <w:rPr>
          <w:noProof/>
        </w:rPr>
        <w:t>gment</w:t>
      </w:r>
      <w:bookmarkEnd w:id="1182"/>
      <w:bookmarkEnd w:id="1190"/>
      <w:bookmarkEnd w:id="1191"/>
      <w:bookmarkEnd w:id="1192"/>
      <w:bookmarkEnd w:id="1193"/>
      <w:r w:rsidR="005B65F4" w:rsidRPr="00890B0C">
        <w:rPr>
          <w:noProof/>
        </w:rPr>
        <w:fldChar w:fldCharType="begin"/>
      </w:r>
      <w:r w:rsidRPr="00890B0C">
        <w:rPr>
          <w:noProof/>
        </w:rPr>
        <w:instrText>XE "UB82 data segment"</w:instrText>
      </w:r>
      <w:r w:rsidR="005B65F4" w:rsidRPr="00890B0C">
        <w:rPr>
          <w:noProof/>
        </w:rPr>
        <w:fldChar w:fldCharType="end"/>
      </w:r>
    </w:p>
    <w:p w14:paraId="6491844D"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3D8D6F1D"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75EC9003" w14:textId="77777777" w:rsidR="009E61BC" w:rsidRPr="00890B0C" w:rsidRDefault="009E61BC">
      <w:pPr>
        <w:pStyle w:val="AttributeTableCaption"/>
        <w:rPr>
          <w:noProof/>
        </w:rPr>
      </w:pPr>
      <w:bookmarkStart w:id="1195" w:name="UB1"/>
      <w:r w:rsidRPr="00890B0C">
        <w:rPr>
          <w:noProof/>
        </w:rPr>
        <w:t>HL7 Attribute Table - UB1</w:t>
      </w:r>
      <w:bookmarkEnd w:id="1195"/>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E4E382D"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F5DB330"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8AFE1B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E7353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94E48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6B3F0B98"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CACA48D"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631A97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A3DFD0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72129D3" w14:textId="77777777" w:rsidR="009E61BC" w:rsidRPr="00890B0C" w:rsidRDefault="009E61BC">
            <w:pPr>
              <w:pStyle w:val="AttributeTableHeader"/>
              <w:jc w:val="left"/>
              <w:rPr>
                <w:noProof/>
              </w:rPr>
            </w:pPr>
            <w:r w:rsidRPr="00890B0C">
              <w:rPr>
                <w:noProof/>
              </w:rPr>
              <w:t>ELEMENT NAME</w:t>
            </w:r>
          </w:p>
        </w:tc>
      </w:tr>
      <w:tr w:rsidR="009F20B7" w:rsidRPr="009E61BC" w14:paraId="7CFFEC3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59CDFCD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E69FD41"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257A1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C95EC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B46E33F"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7988BCA1"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B957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CD980"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1140C630"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48E746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16C0F9"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F5B7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30E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A80B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DE323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39BE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0EF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5F8B6"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13233650" w14:textId="77777777" w:rsidR="009E61BC" w:rsidRPr="00890B0C" w:rsidRDefault="009E61BC">
            <w:pPr>
              <w:pStyle w:val="AttributeTableBody"/>
              <w:jc w:val="left"/>
              <w:rPr>
                <w:noProof/>
              </w:rPr>
            </w:pPr>
            <w:r w:rsidRPr="00890B0C">
              <w:rPr>
                <w:noProof/>
              </w:rPr>
              <w:t>Blood Deductible</w:t>
            </w:r>
          </w:p>
        </w:tc>
      </w:tr>
      <w:tr w:rsidR="009F20B7" w:rsidRPr="009E61BC" w14:paraId="55497C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943A4"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F4D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60EC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0AE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F8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D823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D7C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07C8D"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1BB6F7B4"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6D92DD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1CD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4C58A5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C0C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C8A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68432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AE648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55C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6D58"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3C218908"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541D57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42EA0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0185B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CFB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E34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59398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200E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85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D368C"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703248BC"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070FAF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A41FCD"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7649F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FAC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BDD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E03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27B1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9C08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ADB2"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43E36E6A"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53404CF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D8166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FE03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998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2CFD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CF4A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C114DA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1EDBF979"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7FE6494"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756588DC" w14:textId="77777777" w:rsidR="009E61BC" w:rsidRPr="00890B0C" w:rsidRDefault="009E61BC">
            <w:pPr>
              <w:pStyle w:val="AttributeTableBody"/>
              <w:jc w:val="left"/>
              <w:rPr>
                <w:noProof/>
              </w:rPr>
            </w:pPr>
            <w:r w:rsidRPr="00890B0C">
              <w:rPr>
                <w:noProof/>
              </w:rPr>
              <w:t>Condition Code</w:t>
            </w:r>
          </w:p>
        </w:tc>
      </w:tr>
      <w:tr w:rsidR="009F20B7" w:rsidRPr="009E61BC" w14:paraId="076CBA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49E7A"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4BD0A1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523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49A8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AA61F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F7C86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CA3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2831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26DD0099" w14:textId="77777777" w:rsidR="009E61BC" w:rsidRPr="00890B0C" w:rsidRDefault="009E61BC">
            <w:pPr>
              <w:pStyle w:val="AttributeTableBody"/>
              <w:jc w:val="left"/>
              <w:rPr>
                <w:noProof/>
              </w:rPr>
            </w:pPr>
            <w:r w:rsidRPr="00890B0C">
              <w:rPr>
                <w:noProof/>
              </w:rPr>
              <w:t>Covered Days</w:t>
            </w:r>
          </w:p>
        </w:tc>
      </w:tr>
      <w:tr w:rsidR="009F20B7" w:rsidRPr="009E61BC" w14:paraId="1D6F15F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3162AA"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EA30F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A65D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6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44E5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9E76C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0D2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B95D5"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674000E4" w14:textId="77777777" w:rsidR="009E61BC" w:rsidRPr="00890B0C" w:rsidRDefault="009E61BC">
            <w:pPr>
              <w:pStyle w:val="AttributeTableBody"/>
              <w:jc w:val="left"/>
              <w:rPr>
                <w:noProof/>
              </w:rPr>
            </w:pPr>
            <w:r w:rsidRPr="00890B0C">
              <w:rPr>
                <w:noProof/>
              </w:rPr>
              <w:t>Non Covered Days</w:t>
            </w:r>
          </w:p>
        </w:tc>
      </w:tr>
      <w:tr w:rsidR="009F20B7" w:rsidRPr="009E61BC" w14:paraId="454F84B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AAE7E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C9002E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B4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A41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113A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00B905F"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6AE31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BF7AB"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749625E" w14:textId="77777777" w:rsidR="009E61BC" w:rsidRPr="00890B0C" w:rsidRDefault="009E61BC">
            <w:pPr>
              <w:pStyle w:val="AttributeTableBody"/>
              <w:jc w:val="left"/>
              <w:rPr>
                <w:noProof/>
              </w:rPr>
            </w:pPr>
            <w:r w:rsidRPr="00890B0C">
              <w:rPr>
                <w:noProof/>
              </w:rPr>
              <w:t>Value Amount &amp; Code</w:t>
            </w:r>
          </w:p>
        </w:tc>
      </w:tr>
      <w:tr w:rsidR="009F20B7" w:rsidRPr="009E61BC" w14:paraId="5B6BB4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A449A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7A9B9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1A7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EDDD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434C7"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57987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249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0C2EB1"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326803EF" w14:textId="77777777" w:rsidR="009E61BC" w:rsidRPr="00890B0C" w:rsidRDefault="009E61BC">
            <w:pPr>
              <w:pStyle w:val="AttributeTableBody"/>
              <w:jc w:val="left"/>
              <w:rPr>
                <w:noProof/>
              </w:rPr>
            </w:pPr>
            <w:r w:rsidRPr="00890B0C">
              <w:rPr>
                <w:noProof/>
              </w:rPr>
              <w:t>Number Of Grace Days</w:t>
            </w:r>
          </w:p>
        </w:tc>
      </w:tr>
      <w:tr w:rsidR="009F20B7" w:rsidRPr="009E61BC" w14:paraId="24C131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EBFFB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1BDA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0A6F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1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C0C3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6DF6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AAFE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8C4082"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0893AF85" w14:textId="77777777" w:rsidR="009E61BC" w:rsidRPr="00890B0C" w:rsidRDefault="009E61BC">
            <w:pPr>
              <w:pStyle w:val="AttributeTableBody"/>
              <w:jc w:val="left"/>
              <w:rPr>
                <w:noProof/>
              </w:rPr>
            </w:pPr>
            <w:r w:rsidRPr="00890B0C">
              <w:rPr>
                <w:noProof/>
              </w:rPr>
              <w:t>Special Program Indicator</w:t>
            </w:r>
          </w:p>
        </w:tc>
      </w:tr>
      <w:tr w:rsidR="009F20B7" w:rsidRPr="009E61BC" w14:paraId="43882F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28927A1"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2C204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33D1D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5B3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C74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9B90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4B730"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C4580B"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1729343" w14:textId="77777777" w:rsidR="009E61BC" w:rsidRPr="00890B0C" w:rsidRDefault="009E61BC">
            <w:pPr>
              <w:pStyle w:val="AttributeTableBody"/>
              <w:jc w:val="left"/>
              <w:rPr>
                <w:noProof/>
              </w:rPr>
            </w:pPr>
            <w:r w:rsidRPr="00890B0C">
              <w:rPr>
                <w:noProof/>
              </w:rPr>
              <w:t>PSRO/UR Approval Indicator</w:t>
            </w:r>
          </w:p>
        </w:tc>
      </w:tr>
      <w:tr w:rsidR="009F20B7" w:rsidRPr="009E61BC" w14:paraId="4B7A6C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305E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6F856C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327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DB5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3A349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B018F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EDF6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765B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37D6EE22"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4878B4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A2A9F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55F86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B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FE1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B8EF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F978D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F05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4B383"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5E67A02D"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B74951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A961D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21B18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7E09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523E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C226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5FFDCC6"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03C563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CBD54"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3A7812C3" w14:textId="77777777" w:rsidR="009E61BC" w:rsidRPr="00890B0C" w:rsidRDefault="009E61BC">
            <w:pPr>
              <w:pStyle w:val="AttributeTableBody"/>
              <w:jc w:val="left"/>
              <w:rPr>
                <w:noProof/>
              </w:rPr>
            </w:pPr>
            <w:r w:rsidRPr="00890B0C">
              <w:rPr>
                <w:noProof/>
              </w:rPr>
              <w:t>Occurrence</w:t>
            </w:r>
          </w:p>
        </w:tc>
      </w:tr>
      <w:tr w:rsidR="009F20B7" w:rsidRPr="009E61BC" w14:paraId="52445A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893DF2"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561A40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A96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42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C648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8B9E5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AB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B7447"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95879C4" w14:textId="77777777" w:rsidR="009E61BC" w:rsidRPr="00890B0C" w:rsidRDefault="009E61BC">
            <w:pPr>
              <w:pStyle w:val="AttributeTableBody"/>
              <w:jc w:val="left"/>
              <w:rPr>
                <w:noProof/>
              </w:rPr>
            </w:pPr>
            <w:r w:rsidRPr="00890B0C">
              <w:rPr>
                <w:noProof/>
              </w:rPr>
              <w:t>Occurrence Span</w:t>
            </w:r>
          </w:p>
        </w:tc>
      </w:tr>
      <w:tr w:rsidR="009F20B7" w:rsidRPr="009E61BC" w14:paraId="3B5F1BD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4A016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2407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5B5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E26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ACD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F4F9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70F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DDDC7"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43A2107B" w14:textId="77777777" w:rsidR="009E61BC" w:rsidRPr="00890B0C" w:rsidRDefault="009E61BC">
            <w:pPr>
              <w:pStyle w:val="AttributeTableBody"/>
              <w:jc w:val="left"/>
              <w:rPr>
                <w:noProof/>
              </w:rPr>
            </w:pPr>
            <w:r w:rsidRPr="00890B0C">
              <w:rPr>
                <w:noProof/>
              </w:rPr>
              <w:t>Occur Span Start Date</w:t>
            </w:r>
          </w:p>
        </w:tc>
      </w:tr>
      <w:tr w:rsidR="009F20B7" w:rsidRPr="009E61BC" w14:paraId="114ED8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BB18A9"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06ADEF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12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A425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0F90F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3854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0043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BFCD"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14260307" w14:textId="77777777" w:rsidR="009E61BC" w:rsidRPr="00890B0C" w:rsidRDefault="009E61BC">
            <w:pPr>
              <w:pStyle w:val="AttributeTableBody"/>
              <w:jc w:val="left"/>
              <w:rPr>
                <w:noProof/>
              </w:rPr>
            </w:pPr>
            <w:r w:rsidRPr="00890B0C">
              <w:rPr>
                <w:noProof/>
              </w:rPr>
              <w:t>Occur Span End Date</w:t>
            </w:r>
          </w:p>
        </w:tc>
      </w:tr>
      <w:tr w:rsidR="009F20B7" w:rsidRPr="009E61BC" w14:paraId="45A70DE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C9AA6C"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B9BAF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59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252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ADF3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21FA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394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3E38A"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39CE918"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7317E5E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CCCB4E"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2FA0434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0FF3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C8C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4117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81EB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431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E9BB"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18C5B0AF"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1FB2FFD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DB3E22"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3EB84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AACD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0626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866E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F6010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6D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F0A6"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3CB8FC47"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4620788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310CCE77"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53598764"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ABF134"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249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F69B3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59AE44D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9378C6"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8CEBCA"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23E967F"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66BDA112" w14:textId="77777777" w:rsidR="009E61BC" w:rsidRPr="00890B0C" w:rsidRDefault="009E61BC">
      <w:pPr>
        <w:pStyle w:val="Heading4"/>
        <w:rPr>
          <w:noProof/>
          <w:vanish/>
        </w:rPr>
      </w:pPr>
      <w:bookmarkStart w:id="1196" w:name="_Hlt1331112"/>
      <w:bookmarkStart w:id="1197" w:name="_Toc1882280"/>
      <w:bookmarkEnd w:id="1196"/>
      <w:r w:rsidRPr="00890B0C">
        <w:rPr>
          <w:noProof/>
          <w:vanish/>
        </w:rPr>
        <w:t>UB1 Field Definitions</w:t>
      </w:r>
      <w:bookmarkEnd w:id="1197"/>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13D9264E" w14:textId="77777777" w:rsidR="009E61BC" w:rsidRPr="00890B0C" w:rsidRDefault="009E61BC">
      <w:pPr>
        <w:pStyle w:val="Heading4"/>
        <w:tabs>
          <w:tab w:val="num" w:pos="1440"/>
        </w:tabs>
        <w:rPr>
          <w:noProof/>
        </w:rPr>
      </w:pPr>
      <w:bookmarkStart w:id="1198"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1198"/>
    </w:p>
    <w:p w14:paraId="0C9F2D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51B430D4" w14:textId="77777777" w:rsidR="009E61BC" w:rsidRPr="00890B0C" w:rsidRDefault="009E61BC">
      <w:pPr>
        <w:pStyle w:val="Heading4"/>
        <w:tabs>
          <w:tab w:val="num" w:pos="1440"/>
        </w:tabs>
        <w:rPr>
          <w:noProof/>
        </w:rPr>
      </w:pPr>
      <w:bookmarkStart w:id="1199" w:name="UB1_02"/>
      <w:bookmarkStart w:id="1200" w:name="_Toc1882282"/>
      <w:r w:rsidRPr="00890B0C">
        <w:rPr>
          <w:noProof/>
        </w:rPr>
        <w:t>UB1-2   Blood Deductible</w:t>
      </w:r>
      <w:bookmarkEnd w:id="1199"/>
      <w:r w:rsidRPr="00890B0C">
        <w:rPr>
          <w:noProof/>
        </w:rPr>
        <w:t xml:space="preserve">   00531</w:t>
      </w:r>
      <w:bookmarkEnd w:id="1200"/>
    </w:p>
    <w:p w14:paraId="08C220C4" w14:textId="77777777" w:rsidR="009E61BC" w:rsidRPr="00890B0C" w:rsidRDefault="009E61BC">
      <w:pPr>
        <w:pStyle w:val="NormalIndented"/>
        <w:rPr>
          <w:noProof/>
        </w:rPr>
      </w:pPr>
      <w:bookmarkStart w:id="1201" w:name="OLE_LINK2"/>
      <w:bookmarkStart w:id="1202"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6FBA53" w14:textId="77777777" w:rsidR="009E61BC" w:rsidRPr="00890B0C" w:rsidRDefault="009E61BC">
      <w:pPr>
        <w:pStyle w:val="Heading4"/>
        <w:rPr>
          <w:noProof/>
        </w:rPr>
      </w:pPr>
      <w:bookmarkStart w:id="1203" w:name="_Toc1882283"/>
      <w:bookmarkEnd w:id="1201"/>
      <w:bookmarkEnd w:id="1202"/>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1203"/>
    </w:p>
    <w:p w14:paraId="4B4BC1B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34527E57" w14:textId="77777777" w:rsidR="009E61BC" w:rsidRPr="00890B0C" w:rsidRDefault="009E61BC">
      <w:pPr>
        <w:pStyle w:val="Heading4"/>
        <w:tabs>
          <w:tab w:val="num" w:pos="1440"/>
        </w:tabs>
        <w:rPr>
          <w:noProof/>
        </w:rPr>
      </w:pPr>
      <w:bookmarkStart w:id="1204"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1204"/>
    </w:p>
    <w:p w14:paraId="5BC59DA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473F0064" w14:textId="77777777" w:rsidR="009E61BC" w:rsidRPr="00890B0C" w:rsidRDefault="009E61BC">
      <w:pPr>
        <w:pStyle w:val="Heading4"/>
        <w:tabs>
          <w:tab w:val="num" w:pos="1440"/>
        </w:tabs>
        <w:rPr>
          <w:noProof/>
        </w:rPr>
      </w:pPr>
      <w:bookmarkStart w:id="1205"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1205"/>
    </w:p>
    <w:p w14:paraId="56FED08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08936AFF" w14:textId="77777777" w:rsidR="009E61BC" w:rsidRPr="00890B0C" w:rsidRDefault="009E61BC">
      <w:pPr>
        <w:pStyle w:val="Heading4"/>
        <w:tabs>
          <w:tab w:val="num" w:pos="1440"/>
        </w:tabs>
        <w:rPr>
          <w:noProof/>
        </w:rPr>
      </w:pPr>
      <w:bookmarkStart w:id="1206"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1206"/>
    </w:p>
    <w:p w14:paraId="1A7C6DD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328E833C" w14:textId="77777777" w:rsidR="009E61BC" w:rsidRPr="00890B0C" w:rsidRDefault="009E61BC">
      <w:pPr>
        <w:pStyle w:val="Heading4"/>
        <w:tabs>
          <w:tab w:val="num" w:pos="1440"/>
        </w:tabs>
        <w:rPr>
          <w:noProof/>
        </w:rPr>
      </w:pPr>
      <w:bookmarkStart w:id="1207"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1207"/>
    </w:p>
    <w:p w14:paraId="204D5C22"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2D434D4" w14:textId="77777777" w:rsidR="009E61BC" w:rsidRPr="00890B0C" w:rsidRDefault="009E61BC">
      <w:pPr>
        <w:pStyle w:val="Heading4"/>
        <w:tabs>
          <w:tab w:val="num" w:pos="1440"/>
        </w:tabs>
        <w:rPr>
          <w:noProof/>
        </w:rPr>
      </w:pPr>
      <w:bookmarkStart w:id="1208"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1208"/>
    </w:p>
    <w:p w14:paraId="31FB96D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1BD75AB4" w14:textId="77777777" w:rsidR="009E61BC" w:rsidRPr="00890B0C" w:rsidRDefault="009E61BC">
      <w:pPr>
        <w:pStyle w:val="Heading4"/>
        <w:tabs>
          <w:tab w:val="num" w:pos="1440"/>
        </w:tabs>
        <w:rPr>
          <w:noProof/>
        </w:rPr>
      </w:pPr>
      <w:bookmarkStart w:id="1209"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1209"/>
    </w:p>
    <w:p w14:paraId="2FBF6AA2"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5D6A8804" w14:textId="77777777" w:rsidR="009E61BC" w:rsidRPr="00890B0C" w:rsidRDefault="009E61BC">
      <w:pPr>
        <w:pStyle w:val="Heading4"/>
        <w:tabs>
          <w:tab w:val="num" w:pos="1440"/>
        </w:tabs>
        <w:rPr>
          <w:noProof/>
        </w:rPr>
      </w:pPr>
      <w:bookmarkStart w:id="1210"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1210"/>
    </w:p>
    <w:p w14:paraId="5AF0E003" w14:textId="77777777" w:rsidR="009E61BC" w:rsidRPr="00890B0C" w:rsidRDefault="009E61BC">
      <w:pPr>
        <w:pStyle w:val="NormalIndented"/>
        <w:rPr>
          <w:noProof/>
        </w:rPr>
      </w:pPr>
      <w:bookmarkStart w:id="1211"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65CEB5C5" w14:textId="77777777" w:rsidR="009E61BC" w:rsidRPr="00890B0C" w:rsidRDefault="009E61BC">
      <w:pPr>
        <w:pStyle w:val="Heading4"/>
        <w:tabs>
          <w:tab w:val="num" w:pos="1440"/>
        </w:tabs>
        <w:rPr>
          <w:noProof/>
        </w:rPr>
      </w:pPr>
      <w:bookmarkStart w:id="1212" w:name="_Toc1882291"/>
      <w:bookmarkEnd w:id="1211"/>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1212"/>
    </w:p>
    <w:p w14:paraId="462028D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5ACCD8D7" w14:textId="77777777" w:rsidR="009E61BC" w:rsidRPr="00890B0C" w:rsidRDefault="009E61BC">
      <w:pPr>
        <w:pStyle w:val="Heading4"/>
        <w:tabs>
          <w:tab w:val="num" w:pos="1440"/>
        </w:tabs>
        <w:rPr>
          <w:noProof/>
        </w:rPr>
      </w:pPr>
      <w:bookmarkStart w:id="1213"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1213"/>
    </w:p>
    <w:p w14:paraId="7FA784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5886848B" w14:textId="77777777" w:rsidR="009E61BC" w:rsidRPr="00890B0C" w:rsidRDefault="009E61BC">
      <w:pPr>
        <w:pStyle w:val="Heading4"/>
        <w:tabs>
          <w:tab w:val="num" w:pos="1440"/>
        </w:tabs>
        <w:rPr>
          <w:noProof/>
        </w:rPr>
      </w:pPr>
      <w:r w:rsidRPr="00890B0C">
        <w:rPr>
          <w:noProof/>
        </w:rPr>
        <w:t xml:space="preserve"> </w:t>
      </w:r>
      <w:bookmarkStart w:id="1214"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1214"/>
    </w:p>
    <w:p w14:paraId="3B97AC6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4BCBD96" w14:textId="77777777" w:rsidR="009E61BC" w:rsidRPr="00890B0C" w:rsidRDefault="009E61BC">
      <w:pPr>
        <w:pStyle w:val="Heading4"/>
        <w:tabs>
          <w:tab w:val="num" w:pos="1440"/>
        </w:tabs>
        <w:rPr>
          <w:noProof/>
        </w:rPr>
      </w:pPr>
      <w:bookmarkStart w:id="1215"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1215"/>
    </w:p>
    <w:p w14:paraId="17C1ED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05CA9274" w14:textId="77777777" w:rsidR="009E61BC" w:rsidRPr="00890B0C" w:rsidRDefault="009E61BC">
      <w:pPr>
        <w:pStyle w:val="Heading4"/>
        <w:tabs>
          <w:tab w:val="num" w:pos="1440"/>
        </w:tabs>
        <w:rPr>
          <w:noProof/>
        </w:rPr>
      </w:pPr>
      <w:bookmarkStart w:id="1216"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1216"/>
    </w:p>
    <w:p w14:paraId="47612C5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5EF6C15" w14:textId="77777777" w:rsidR="009E61BC" w:rsidRPr="00890B0C" w:rsidRDefault="009E61BC">
      <w:pPr>
        <w:pStyle w:val="Heading4"/>
        <w:tabs>
          <w:tab w:val="num" w:pos="1440"/>
        </w:tabs>
        <w:rPr>
          <w:noProof/>
        </w:rPr>
      </w:pPr>
      <w:bookmarkStart w:id="1217"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1217"/>
    </w:p>
    <w:p w14:paraId="7D125756" w14:textId="77777777" w:rsidR="009E61BC" w:rsidRPr="00890B0C" w:rsidRDefault="009E61BC">
      <w:pPr>
        <w:pStyle w:val="NormalIndented"/>
        <w:rPr>
          <w:noProof/>
        </w:rPr>
      </w:pPr>
      <w:bookmarkStart w:id="1218"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43AD8C3B" w14:textId="77777777" w:rsidR="009E61BC" w:rsidRPr="00890B0C" w:rsidRDefault="009E61BC">
      <w:pPr>
        <w:pStyle w:val="Heading4"/>
        <w:rPr>
          <w:noProof/>
        </w:rPr>
      </w:pPr>
      <w:bookmarkStart w:id="1219" w:name="_Toc1882297"/>
      <w:bookmarkEnd w:id="1218"/>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1219"/>
    </w:p>
    <w:p w14:paraId="73E9955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6313FA22" w14:textId="77777777" w:rsidR="009E61BC" w:rsidRPr="00890B0C" w:rsidRDefault="009E61BC">
      <w:pPr>
        <w:pStyle w:val="Heading4"/>
        <w:tabs>
          <w:tab w:val="num" w:pos="1440"/>
        </w:tabs>
        <w:rPr>
          <w:noProof/>
        </w:rPr>
      </w:pPr>
      <w:bookmarkStart w:id="1220"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1220"/>
    </w:p>
    <w:p w14:paraId="106FD32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2D05439C" w14:textId="77777777" w:rsidR="009E61BC" w:rsidRPr="00890B0C" w:rsidRDefault="009E61BC">
      <w:pPr>
        <w:pStyle w:val="Heading4"/>
        <w:tabs>
          <w:tab w:val="num" w:pos="1440"/>
        </w:tabs>
        <w:rPr>
          <w:noProof/>
        </w:rPr>
      </w:pPr>
      <w:bookmarkStart w:id="1221"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1221"/>
    </w:p>
    <w:p w14:paraId="3DFF7E7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0DA4011D" w14:textId="77777777" w:rsidR="009E61BC" w:rsidRPr="00890B0C" w:rsidRDefault="009E61BC">
      <w:pPr>
        <w:pStyle w:val="Heading4"/>
        <w:tabs>
          <w:tab w:val="num" w:pos="1440"/>
        </w:tabs>
        <w:rPr>
          <w:noProof/>
        </w:rPr>
      </w:pPr>
      <w:bookmarkStart w:id="1222"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1222"/>
    </w:p>
    <w:p w14:paraId="67CB738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031AD7A9" w14:textId="77777777" w:rsidR="009E61BC" w:rsidRPr="00890B0C" w:rsidRDefault="009E61BC">
      <w:pPr>
        <w:pStyle w:val="Heading4"/>
        <w:tabs>
          <w:tab w:val="num" w:pos="1440"/>
        </w:tabs>
        <w:rPr>
          <w:noProof/>
        </w:rPr>
      </w:pPr>
      <w:bookmarkStart w:id="1223"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1223"/>
    </w:p>
    <w:p w14:paraId="37D01FE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46657D0C" w14:textId="77777777" w:rsidR="009E61BC" w:rsidRPr="00890B0C" w:rsidRDefault="009E61BC">
      <w:pPr>
        <w:pStyle w:val="Heading4"/>
        <w:tabs>
          <w:tab w:val="num" w:pos="1440"/>
        </w:tabs>
        <w:rPr>
          <w:noProof/>
        </w:rPr>
      </w:pPr>
      <w:bookmarkStart w:id="1224"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1224"/>
    </w:p>
    <w:p w14:paraId="3E7B1DC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14336FFC" w14:textId="77777777" w:rsidR="009E61BC" w:rsidRPr="00890B0C" w:rsidRDefault="009E61BC">
      <w:pPr>
        <w:pStyle w:val="Heading4"/>
        <w:tabs>
          <w:tab w:val="num" w:pos="1440"/>
        </w:tabs>
        <w:rPr>
          <w:noProof/>
        </w:rPr>
      </w:pPr>
      <w:bookmarkStart w:id="1225"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1225"/>
    </w:p>
    <w:p w14:paraId="145BCB9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209E7723" w14:textId="77777777" w:rsidR="009E61BC" w:rsidRPr="00890B0C" w:rsidRDefault="009E61BC">
      <w:pPr>
        <w:pStyle w:val="Heading3"/>
        <w:rPr>
          <w:noProof/>
        </w:rPr>
      </w:pPr>
      <w:bookmarkStart w:id="1226" w:name="_Toc346777016"/>
      <w:bookmarkStart w:id="1227" w:name="_Toc346777053"/>
      <w:bookmarkStart w:id="1228" w:name="_Toc348245489"/>
      <w:bookmarkStart w:id="1229" w:name="_Toc348245559"/>
      <w:bookmarkStart w:id="1230" w:name="_Toc348259074"/>
      <w:bookmarkStart w:id="1231" w:name="_Toc348340228"/>
      <w:bookmarkStart w:id="1232" w:name="_Toc359236271"/>
      <w:bookmarkStart w:id="1233" w:name="_Toc1882304"/>
      <w:bookmarkStart w:id="1234" w:name="_Toc89062836"/>
      <w:bookmarkStart w:id="1235" w:name="_Toc20321556"/>
      <w:bookmarkStart w:id="1236" w:name="_Toc27825968"/>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1237" w:name="_Hlt1757799"/>
      <w:r w:rsidRPr="00890B0C">
        <w:rPr>
          <w:noProof/>
        </w:rPr>
        <w:t>Data</w:t>
      </w:r>
      <w:bookmarkEnd w:id="1226"/>
      <w:bookmarkEnd w:id="1227"/>
      <w:bookmarkEnd w:id="1228"/>
      <w:bookmarkEnd w:id="1229"/>
      <w:bookmarkEnd w:id="1230"/>
      <w:bookmarkEnd w:id="1231"/>
      <w:r w:rsidRPr="00890B0C">
        <w:rPr>
          <w:noProof/>
        </w:rPr>
        <w:t xml:space="preserve"> Segm</w:t>
      </w:r>
      <w:bookmarkEnd w:id="1237"/>
      <w:r w:rsidRPr="00890B0C">
        <w:rPr>
          <w:noProof/>
        </w:rPr>
        <w:t>ent</w:t>
      </w:r>
      <w:bookmarkEnd w:id="1232"/>
      <w:bookmarkEnd w:id="1233"/>
      <w:bookmarkEnd w:id="1234"/>
      <w:bookmarkEnd w:id="1235"/>
      <w:bookmarkEnd w:id="1236"/>
      <w:r w:rsidR="005B65F4" w:rsidRPr="00890B0C">
        <w:rPr>
          <w:noProof/>
        </w:rPr>
        <w:fldChar w:fldCharType="begin"/>
      </w:r>
      <w:r w:rsidRPr="00890B0C">
        <w:rPr>
          <w:noProof/>
        </w:rPr>
        <w:instrText>XE "UB92 data segment"</w:instrText>
      </w:r>
      <w:r w:rsidR="005B65F4" w:rsidRPr="00890B0C">
        <w:rPr>
          <w:noProof/>
        </w:rPr>
        <w:fldChar w:fldCharType="end"/>
      </w:r>
    </w:p>
    <w:p w14:paraId="7A4D494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020171FB" w14:textId="77777777" w:rsidR="009E61BC" w:rsidRPr="00890B0C" w:rsidRDefault="009E61BC">
      <w:pPr>
        <w:pStyle w:val="AttributeTableCaption"/>
        <w:rPr>
          <w:noProof/>
        </w:rPr>
      </w:pPr>
      <w:bookmarkStart w:id="1238" w:name="UB2"/>
      <w:r w:rsidRPr="00890B0C">
        <w:rPr>
          <w:noProof/>
        </w:rPr>
        <w:t>HL7 Attribute Table - UB2</w:t>
      </w:r>
      <w:bookmarkEnd w:id="1238"/>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57D57AD"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C7E526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52CC177"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106E6F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00D735C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B36AE9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BD3DA8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972990C"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C6649C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2A6BFB" w14:textId="77777777" w:rsidR="009E61BC" w:rsidRPr="00890B0C" w:rsidRDefault="009E61BC">
            <w:pPr>
              <w:pStyle w:val="AttributeTableHeader"/>
              <w:jc w:val="left"/>
              <w:rPr>
                <w:noProof/>
              </w:rPr>
            </w:pPr>
            <w:r w:rsidRPr="00890B0C">
              <w:rPr>
                <w:noProof/>
              </w:rPr>
              <w:t>ELEMENT NAME</w:t>
            </w:r>
          </w:p>
        </w:tc>
      </w:tr>
      <w:tr w:rsidR="009F20B7" w:rsidRPr="009E61BC" w14:paraId="61ACEB6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49933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4469F2F"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24557E2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D675B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46EC081"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7DBD23B"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1CF23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84ADBF"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390A7811" w14:textId="77777777" w:rsidR="009E61BC" w:rsidRPr="00890B0C" w:rsidRDefault="009E61BC">
            <w:pPr>
              <w:pStyle w:val="AttributeTableBody"/>
              <w:jc w:val="left"/>
              <w:rPr>
                <w:noProof/>
              </w:rPr>
            </w:pPr>
            <w:r w:rsidRPr="00890B0C">
              <w:rPr>
                <w:noProof/>
              </w:rPr>
              <w:t>Set ID - UB2</w:t>
            </w:r>
          </w:p>
        </w:tc>
      </w:tr>
      <w:tr w:rsidR="009F20B7" w:rsidRPr="009E61BC" w14:paraId="28FF09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D0D13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2F65D22"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05F9F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2A875"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CB554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768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5B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37553"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D88ED29" w14:textId="77777777" w:rsidR="009E61BC" w:rsidRPr="00890B0C" w:rsidRDefault="009E61BC">
            <w:pPr>
              <w:pStyle w:val="AttributeTableBody"/>
              <w:jc w:val="left"/>
              <w:rPr>
                <w:noProof/>
              </w:rPr>
            </w:pPr>
            <w:r w:rsidRPr="00890B0C">
              <w:rPr>
                <w:noProof/>
              </w:rPr>
              <w:t>Co-Insurance Days (9)</w:t>
            </w:r>
          </w:p>
        </w:tc>
      </w:tr>
      <w:tr w:rsidR="009F20B7" w:rsidRPr="009E61BC" w14:paraId="491E35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0AF25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DFEE8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A2A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7E6ED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6FC4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DFB55"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12FBEE6" w14:textId="77777777" w:rsidR="009E61BC" w:rsidRPr="00890B0C" w:rsidRDefault="00C45560">
            <w:pPr>
              <w:pStyle w:val="AttributeTableBody"/>
              <w:rPr>
                <w:rStyle w:val="HyperlinkTable"/>
                <w:noProof/>
              </w:rPr>
            </w:pPr>
            <w:hyperlink r:id="rId326"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FBB6149"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628FFE5E" w14:textId="77777777" w:rsidR="009E61BC" w:rsidRPr="00890B0C" w:rsidRDefault="009E61BC">
            <w:pPr>
              <w:pStyle w:val="AttributeTableBody"/>
              <w:jc w:val="left"/>
              <w:rPr>
                <w:noProof/>
              </w:rPr>
            </w:pPr>
            <w:r w:rsidRPr="00890B0C">
              <w:rPr>
                <w:noProof/>
              </w:rPr>
              <w:t>Condition Code (24-30)</w:t>
            </w:r>
          </w:p>
        </w:tc>
      </w:tr>
      <w:tr w:rsidR="009F20B7" w:rsidRPr="009E61BC" w14:paraId="2C7DD9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FB9D3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1DCBA811"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28FB60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2F867"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2F06D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AD1D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454D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CB38C"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4340EAD6" w14:textId="77777777" w:rsidR="009E61BC" w:rsidRPr="00890B0C" w:rsidRDefault="009E61BC">
            <w:pPr>
              <w:pStyle w:val="AttributeTableBody"/>
              <w:jc w:val="left"/>
              <w:rPr>
                <w:noProof/>
              </w:rPr>
            </w:pPr>
            <w:r w:rsidRPr="00890B0C">
              <w:rPr>
                <w:noProof/>
              </w:rPr>
              <w:t>Covered Days (7)</w:t>
            </w:r>
          </w:p>
        </w:tc>
      </w:tr>
      <w:tr w:rsidR="009F20B7" w:rsidRPr="009E61BC" w14:paraId="7CA43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0C15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4D5A70E"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7376A1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1F589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955F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B42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CD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16153"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5BFFBA8A" w14:textId="77777777" w:rsidR="009E61BC" w:rsidRPr="00890B0C" w:rsidRDefault="009E61BC">
            <w:pPr>
              <w:pStyle w:val="AttributeTableBody"/>
              <w:jc w:val="left"/>
              <w:rPr>
                <w:noProof/>
              </w:rPr>
            </w:pPr>
            <w:r w:rsidRPr="00890B0C">
              <w:rPr>
                <w:noProof/>
              </w:rPr>
              <w:t>Non-Covered Days (8)</w:t>
            </w:r>
          </w:p>
        </w:tc>
      </w:tr>
      <w:tr w:rsidR="009F20B7" w:rsidRPr="009E61BC" w14:paraId="45FDFEF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084F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A5944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693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B3F0EF"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62EE4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5CC3B"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6978C1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FFBE3"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725F1D90"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AE044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2A577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F6A49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586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1F951E"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7EA86D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72E0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42FD7C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ADE398"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5700F5BD" w14:textId="77777777" w:rsidR="009E61BC" w:rsidRPr="00890B0C" w:rsidRDefault="009E61BC">
            <w:pPr>
              <w:pStyle w:val="AttributeTableBody"/>
              <w:jc w:val="left"/>
              <w:rPr>
                <w:noProof/>
              </w:rPr>
            </w:pPr>
            <w:r w:rsidRPr="00890B0C">
              <w:rPr>
                <w:noProof/>
              </w:rPr>
              <w:t>Occurrence Code &amp; Date (32-35)</w:t>
            </w:r>
          </w:p>
        </w:tc>
      </w:tr>
      <w:tr w:rsidR="009F20B7" w:rsidRPr="009E61BC" w14:paraId="1439E9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AB11BA"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5D3EF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5ACF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88BBE"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4F25CA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E868DA"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A0B6E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92A57"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75FA090B" w14:textId="77777777" w:rsidR="009E61BC" w:rsidRPr="00890B0C" w:rsidRDefault="009E61BC">
            <w:pPr>
              <w:pStyle w:val="AttributeTableBody"/>
              <w:jc w:val="left"/>
              <w:rPr>
                <w:noProof/>
              </w:rPr>
            </w:pPr>
            <w:r w:rsidRPr="00890B0C">
              <w:rPr>
                <w:noProof/>
              </w:rPr>
              <w:t>Occurrence Span Code/Dates (36)</w:t>
            </w:r>
          </w:p>
        </w:tc>
      </w:tr>
      <w:tr w:rsidR="009F20B7" w:rsidRPr="009E61BC" w14:paraId="12EF587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B058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4F29D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4C054F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39A3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CFAD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34AEC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6C2322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FE5E5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B771863"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7A719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20D60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DBF5808"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50A0F9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7F90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ACD3B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64A822"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692F8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D1EB5"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5C9FD314"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312498D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E73F79"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F7B07DB"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DE942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BBA30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690E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619D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A17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621B7"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04685229"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29B8E9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08D89B"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26AA45A"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102FD5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263F6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45AD9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63BFE8"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59C606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09D9"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0BB494B0" w14:textId="77777777" w:rsidR="009E61BC" w:rsidRPr="00890B0C" w:rsidRDefault="009E61BC">
            <w:pPr>
              <w:pStyle w:val="AttributeTableBody"/>
              <w:jc w:val="left"/>
              <w:rPr>
                <w:noProof/>
              </w:rPr>
            </w:pPr>
            <w:r w:rsidRPr="00890B0C">
              <w:rPr>
                <w:noProof/>
              </w:rPr>
              <w:t>Document Control Number</w:t>
            </w:r>
          </w:p>
        </w:tc>
      </w:tr>
      <w:tr w:rsidR="009F20B7" w:rsidRPr="009E61BC" w14:paraId="16FFF7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D050C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3B8256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1A7FE0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D85F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598A52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0495E5"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66F74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CA094"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23192728"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7EE9D9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D0993A"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193386A"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07E7F5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B5A1CD"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0D3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D112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5E78AF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EBA64"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9A15FED"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4425846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C4A95A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45C6637"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67C9FC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DB82D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2384D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03D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0EB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E9E070"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3A5403E0"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133E1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54A5E6"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406D63E3"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3F9DD4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5E40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83A4D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CED480"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7CBB1A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19EF7"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406C3BC7"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744E8ABC"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00B5FE1"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F6A085D"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01CFB886"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E68CE7"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FB83171"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384D9D62"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49B9092"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05EDF5"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1869D55" w14:textId="77777777" w:rsidR="009E61BC" w:rsidRPr="004933D3" w:rsidRDefault="009E61BC">
            <w:pPr>
              <w:pStyle w:val="AttributeTableBody"/>
              <w:jc w:val="left"/>
              <w:rPr>
                <w:noProof/>
              </w:rPr>
            </w:pPr>
            <w:r w:rsidRPr="004933D3">
              <w:rPr>
                <w:noProof/>
              </w:rPr>
              <w:t>Special Visit Count</w:t>
            </w:r>
          </w:p>
        </w:tc>
      </w:tr>
    </w:tbl>
    <w:p w14:paraId="042D4BBB" w14:textId="77777777" w:rsidR="009E61BC" w:rsidRPr="004933D3" w:rsidRDefault="009E61BC">
      <w:pPr>
        <w:pStyle w:val="Heading4"/>
        <w:rPr>
          <w:noProof/>
          <w:vanish/>
        </w:rPr>
      </w:pPr>
      <w:bookmarkStart w:id="1239" w:name="_Toc1882305"/>
      <w:r w:rsidRPr="004933D3">
        <w:rPr>
          <w:noProof/>
          <w:vanish/>
        </w:rPr>
        <w:t>UB2 Field Definitions</w:t>
      </w:r>
      <w:bookmarkEnd w:id="1239"/>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58BEFB1B" w14:textId="77777777" w:rsidR="009E61BC" w:rsidRPr="005413B2" w:rsidRDefault="009E61BC">
      <w:pPr>
        <w:pStyle w:val="Heading4"/>
        <w:tabs>
          <w:tab w:val="num" w:pos="1440"/>
        </w:tabs>
        <w:rPr>
          <w:noProof/>
          <w:lang w:val="da-DK"/>
          <w:rPrChange w:id="1240" w:author="Michael Faughn" w:date="2020-12-09T09:40:00Z">
            <w:rPr>
              <w:noProof/>
            </w:rPr>
          </w:rPrChange>
        </w:rPr>
      </w:pPr>
      <w:bookmarkStart w:id="1241" w:name="_Toc1882306"/>
      <w:r w:rsidRPr="005413B2">
        <w:rPr>
          <w:noProof/>
          <w:lang w:val="da-DK"/>
          <w:rPrChange w:id="1242" w:author="Michael Faughn" w:date="2020-12-09T09:40:00Z">
            <w:rPr>
              <w:noProof/>
            </w:rPr>
          </w:rPrChange>
        </w:rPr>
        <w:t xml:space="preserve">UB2-1   Set ID </w:t>
      </w:r>
      <w:r w:rsidRPr="005413B2">
        <w:rPr>
          <w:noProof/>
          <w:lang w:val="da-DK"/>
          <w:rPrChange w:id="1243" w:author="Michael Faughn" w:date="2020-12-09T09:40:00Z">
            <w:rPr>
              <w:noProof/>
            </w:rPr>
          </w:rPrChange>
        </w:rPr>
        <w:noBreakHyphen/>
        <w:t xml:space="preserve"> UB2</w:t>
      </w:r>
      <w:r w:rsidR="005B65F4" w:rsidRPr="004933D3">
        <w:rPr>
          <w:noProof/>
        </w:rPr>
        <w:fldChar w:fldCharType="begin"/>
      </w:r>
      <w:r w:rsidRPr="005413B2">
        <w:rPr>
          <w:noProof/>
          <w:lang w:val="da-DK"/>
          <w:rPrChange w:id="1244" w:author="Michael Faughn" w:date="2020-12-09T09:40:00Z">
            <w:rPr>
              <w:noProof/>
            </w:rPr>
          </w:rPrChange>
        </w:rPr>
        <w:instrText xml:space="preserve"> XE "Set id - UB2" </w:instrText>
      </w:r>
      <w:r w:rsidR="005B65F4" w:rsidRPr="004933D3">
        <w:rPr>
          <w:noProof/>
        </w:rPr>
        <w:fldChar w:fldCharType="end"/>
      </w:r>
      <w:r w:rsidRPr="005413B2">
        <w:rPr>
          <w:noProof/>
          <w:lang w:val="da-DK"/>
          <w:rPrChange w:id="1245" w:author="Michael Faughn" w:date="2020-12-09T09:40:00Z">
            <w:rPr>
              <w:noProof/>
            </w:rPr>
          </w:rPrChange>
        </w:rPr>
        <w:t xml:space="preserve">   (SI)   00553</w:t>
      </w:r>
      <w:bookmarkEnd w:id="1241"/>
    </w:p>
    <w:p w14:paraId="31B42129"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6690061" w14:textId="77777777" w:rsidR="009E61BC" w:rsidRPr="00890B0C" w:rsidRDefault="009E61BC">
      <w:pPr>
        <w:pStyle w:val="Heading4"/>
        <w:tabs>
          <w:tab w:val="num" w:pos="1440"/>
        </w:tabs>
        <w:rPr>
          <w:noProof/>
        </w:rPr>
      </w:pPr>
      <w:bookmarkStart w:id="1246" w:name="IN2_21"/>
      <w:bookmarkStart w:id="1247" w:name="UB2_2"/>
      <w:bookmarkStart w:id="1248" w:name="_Toc1882307"/>
      <w:bookmarkEnd w:id="1246"/>
      <w:bookmarkEnd w:id="1247"/>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1248"/>
    </w:p>
    <w:p w14:paraId="654064F3"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726DA4B4" w14:textId="77777777" w:rsidR="009E61BC" w:rsidRPr="00890B0C" w:rsidRDefault="009E61BC">
      <w:pPr>
        <w:pStyle w:val="Heading4"/>
        <w:tabs>
          <w:tab w:val="num" w:pos="1440"/>
        </w:tabs>
        <w:rPr>
          <w:noProof/>
        </w:rPr>
      </w:pPr>
      <w:bookmarkStart w:id="1249" w:name="UB2_3"/>
      <w:bookmarkStart w:id="1250" w:name="_Toc1882308"/>
      <w:bookmarkEnd w:id="1249"/>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1250"/>
    </w:p>
    <w:p w14:paraId="735472D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C6A037" w14:textId="77777777"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7"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23FD0612" w14:textId="77777777" w:rsidR="009E61BC" w:rsidRPr="00890B0C" w:rsidRDefault="009E61BC">
      <w:pPr>
        <w:pStyle w:val="Heading4"/>
        <w:tabs>
          <w:tab w:val="num" w:pos="1440"/>
        </w:tabs>
        <w:rPr>
          <w:noProof/>
        </w:rPr>
      </w:pPr>
      <w:bookmarkStart w:id="1251"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1251"/>
    </w:p>
    <w:p w14:paraId="3CDE9AD5"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42E6C35B" w14:textId="77777777" w:rsidR="009E61BC" w:rsidRPr="00890B0C" w:rsidRDefault="009E61BC">
      <w:pPr>
        <w:pStyle w:val="Heading4"/>
        <w:tabs>
          <w:tab w:val="num" w:pos="1440"/>
        </w:tabs>
        <w:rPr>
          <w:noProof/>
        </w:rPr>
      </w:pPr>
      <w:bookmarkStart w:id="1252" w:name="UB2_5"/>
      <w:bookmarkStart w:id="1253" w:name="_Toc1882310"/>
      <w:bookmarkEnd w:id="1252"/>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1253"/>
    </w:p>
    <w:p w14:paraId="29E15C11"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595C221" w14:textId="77777777" w:rsidR="009E61BC" w:rsidRPr="00890B0C" w:rsidRDefault="009E61BC">
      <w:pPr>
        <w:pStyle w:val="Heading4"/>
        <w:tabs>
          <w:tab w:val="num" w:pos="1440"/>
        </w:tabs>
        <w:rPr>
          <w:noProof/>
        </w:rPr>
      </w:pPr>
      <w:bookmarkStart w:id="1254" w:name="UB2_6"/>
      <w:bookmarkStart w:id="1255" w:name="_Toc1882311"/>
      <w:bookmarkEnd w:id="1254"/>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1255"/>
    </w:p>
    <w:p w14:paraId="1D45508B" w14:textId="77777777" w:rsidR="00C344D6" w:rsidRDefault="00C344D6" w:rsidP="00C344D6">
      <w:pPr>
        <w:pStyle w:val="Components"/>
      </w:pPr>
      <w:r>
        <w:t>Components:  &lt;Value Code (CWE)&gt; ^ &lt;Value Amount (MO)&gt; ^ &lt;Non-Monetary Value Amount / Quantity (NM)&gt; ^ &lt;Non-Monetary Value Amount / Units  (CWE)&gt;</w:t>
      </w:r>
    </w:p>
    <w:p w14:paraId="072FB533"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0AB1" w14:textId="77777777" w:rsidR="00C344D6" w:rsidRDefault="00C344D6" w:rsidP="00C344D6">
      <w:pPr>
        <w:pStyle w:val="Components"/>
      </w:pPr>
      <w:r>
        <w:t>Subcomponents for Value Amount (MO):  &lt;Quantity (NM)&gt; &amp; &lt;Denomination (ID)&gt;</w:t>
      </w:r>
    </w:p>
    <w:p w14:paraId="5C7205BC"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2EA8B"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10FCA9E5" w14:textId="77777777" w:rsidR="009E61BC" w:rsidRPr="00713BF5" w:rsidRDefault="009E61BC">
      <w:pPr>
        <w:pStyle w:val="Heading4"/>
        <w:tabs>
          <w:tab w:val="num" w:pos="1440"/>
        </w:tabs>
        <w:rPr>
          <w:noProof/>
          <w:lang w:val="fr-CH"/>
        </w:rPr>
      </w:pPr>
      <w:bookmarkStart w:id="1256" w:name="UB2_7"/>
      <w:bookmarkStart w:id="1257" w:name="_Toc1882312"/>
      <w:bookmarkEnd w:id="1256"/>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1257"/>
    </w:p>
    <w:p w14:paraId="480E7009" w14:textId="77777777" w:rsidR="00C344D6" w:rsidRPr="00834733" w:rsidRDefault="00C344D6" w:rsidP="00C344D6">
      <w:pPr>
        <w:pStyle w:val="Components"/>
        <w:rPr>
          <w:lang w:val="fr-CH"/>
        </w:rPr>
      </w:pPr>
      <w:r w:rsidRPr="00834733">
        <w:rPr>
          <w:lang w:val="fr-CH"/>
        </w:rPr>
        <w:t>Components:  &lt;Occurrence Code (CNE)&gt; ^ &lt;Occurrence Date (DT)&gt;</w:t>
      </w:r>
    </w:p>
    <w:p w14:paraId="6CECEBCC"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1EEBD7"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354A8553" w14:textId="77777777" w:rsidR="009E61BC" w:rsidRPr="005413B2" w:rsidRDefault="009E61BC">
      <w:pPr>
        <w:pStyle w:val="Heading4"/>
        <w:tabs>
          <w:tab w:val="num" w:pos="1440"/>
        </w:tabs>
        <w:rPr>
          <w:noProof/>
          <w:lang w:val="fr-FR"/>
          <w:rPrChange w:id="1258" w:author="Michael Faughn" w:date="2020-12-09T09:40:00Z">
            <w:rPr>
              <w:noProof/>
            </w:rPr>
          </w:rPrChange>
        </w:rPr>
      </w:pPr>
      <w:bookmarkStart w:id="1259" w:name="UB2_8"/>
      <w:bookmarkStart w:id="1260" w:name="_Toc1882313"/>
      <w:bookmarkEnd w:id="1259"/>
      <w:r w:rsidRPr="005413B2">
        <w:rPr>
          <w:noProof/>
          <w:lang w:val="fr-FR"/>
          <w:rPrChange w:id="1261" w:author="Michael Faughn" w:date="2020-12-09T09:40:00Z">
            <w:rPr>
              <w:noProof/>
            </w:rPr>
          </w:rPrChange>
        </w:rPr>
        <w:t>UB2-8   Occurrence Span Code/Dates (36)</w:t>
      </w:r>
      <w:r w:rsidR="005B65F4" w:rsidRPr="00890B0C">
        <w:rPr>
          <w:noProof/>
        </w:rPr>
        <w:fldChar w:fldCharType="begin"/>
      </w:r>
      <w:r w:rsidRPr="005413B2">
        <w:rPr>
          <w:noProof/>
          <w:lang w:val="fr-FR"/>
          <w:rPrChange w:id="1262" w:author="Michael Faughn" w:date="2020-12-09T09:40:00Z">
            <w:rPr>
              <w:noProof/>
            </w:rPr>
          </w:rPrChange>
        </w:rPr>
        <w:instrText xml:space="preserve"> XE "Occurrence span code/dates" </w:instrText>
      </w:r>
      <w:r w:rsidR="005B65F4" w:rsidRPr="00890B0C">
        <w:rPr>
          <w:noProof/>
        </w:rPr>
        <w:fldChar w:fldCharType="end"/>
      </w:r>
      <w:r w:rsidRPr="005413B2">
        <w:rPr>
          <w:noProof/>
          <w:lang w:val="fr-FR"/>
          <w:rPrChange w:id="1263" w:author="Michael Faughn" w:date="2020-12-09T09:40:00Z">
            <w:rPr>
              <w:noProof/>
            </w:rPr>
          </w:rPrChange>
        </w:rPr>
        <w:t xml:space="preserve">   (OSP)   00560</w:t>
      </w:r>
      <w:bookmarkEnd w:id="1260"/>
    </w:p>
    <w:p w14:paraId="06E9A26A" w14:textId="77777777" w:rsidR="00C344D6" w:rsidRPr="005413B2" w:rsidRDefault="00C344D6" w:rsidP="00C344D6">
      <w:pPr>
        <w:pStyle w:val="Components"/>
        <w:rPr>
          <w:lang w:val="fr-FR"/>
          <w:rPrChange w:id="1264" w:author="Michael Faughn" w:date="2020-12-09T09:40:00Z">
            <w:rPr/>
          </w:rPrChange>
        </w:rPr>
      </w:pPr>
      <w:bookmarkStart w:id="1265" w:name="OSPComponent"/>
      <w:bookmarkStart w:id="1266" w:name="_Toc1882314"/>
      <w:r w:rsidRPr="005413B2">
        <w:rPr>
          <w:lang w:val="fr-FR"/>
          <w:rPrChange w:id="1267" w:author="Michael Faughn" w:date="2020-12-09T09:40:00Z">
            <w:rPr/>
          </w:rPrChange>
        </w:rPr>
        <w:t xml:space="preserve">Components:  &lt;Occurrence </w:t>
      </w:r>
      <w:proofErr w:type="spellStart"/>
      <w:r w:rsidRPr="005413B2">
        <w:rPr>
          <w:lang w:val="fr-FR"/>
          <w:rPrChange w:id="1268" w:author="Michael Faughn" w:date="2020-12-09T09:40:00Z">
            <w:rPr/>
          </w:rPrChange>
        </w:rPr>
        <w:t>Span</w:t>
      </w:r>
      <w:proofErr w:type="spellEnd"/>
      <w:r w:rsidRPr="005413B2">
        <w:rPr>
          <w:lang w:val="fr-FR"/>
          <w:rPrChange w:id="1269" w:author="Michael Faughn" w:date="2020-12-09T09:40:00Z">
            <w:rPr/>
          </w:rPrChange>
        </w:rPr>
        <w:t xml:space="preserve"> Code (CNE)&gt; ^ &lt;Occurrence </w:t>
      </w:r>
      <w:proofErr w:type="spellStart"/>
      <w:r w:rsidRPr="005413B2">
        <w:rPr>
          <w:lang w:val="fr-FR"/>
          <w:rPrChange w:id="1270" w:author="Michael Faughn" w:date="2020-12-09T09:40:00Z">
            <w:rPr/>
          </w:rPrChange>
        </w:rPr>
        <w:t>Span</w:t>
      </w:r>
      <w:proofErr w:type="spellEnd"/>
      <w:r w:rsidRPr="005413B2">
        <w:rPr>
          <w:lang w:val="fr-FR"/>
          <w:rPrChange w:id="1271" w:author="Michael Faughn" w:date="2020-12-09T09:40:00Z">
            <w:rPr/>
          </w:rPrChange>
        </w:rPr>
        <w:t xml:space="preserve"> Start Date (DT)&gt; ^ &lt;Occurrence </w:t>
      </w:r>
      <w:proofErr w:type="spellStart"/>
      <w:r w:rsidRPr="005413B2">
        <w:rPr>
          <w:lang w:val="fr-FR"/>
          <w:rPrChange w:id="1272" w:author="Michael Faughn" w:date="2020-12-09T09:40:00Z">
            <w:rPr/>
          </w:rPrChange>
        </w:rPr>
        <w:t>Span</w:t>
      </w:r>
      <w:proofErr w:type="spellEnd"/>
      <w:r w:rsidRPr="005413B2">
        <w:rPr>
          <w:lang w:val="fr-FR"/>
          <w:rPrChange w:id="1273" w:author="Michael Faughn" w:date="2020-12-09T09:40:00Z">
            <w:rPr/>
          </w:rPrChange>
        </w:rPr>
        <w:t xml:space="preserve"> Stop Date (DT)&gt;</w:t>
      </w:r>
    </w:p>
    <w:p w14:paraId="4C086724" w14:textId="77777777" w:rsidR="00C344D6" w:rsidRPr="005413B2" w:rsidRDefault="00C344D6" w:rsidP="00C344D6">
      <w:pPr>
        <w:pStyle w:val="Components"/>
        <w:rPr>
          <w:lang w:val="fr-FR"/>
          <w:rPrChange w:id="1274" w:author="Michael Faughn" w:date="2020-12-09T09:40:00Z">
            <w:rPr/>
          </w:rPrChange>
        </w:rPr>
      </w:pPr>
      <w:proofErr w:type="spellStart"/>
      <w:r w:rsidRPr="005413B2">
        <w:rPr>
          <w:lang w:val="fr-FR"/>
          <w:rPrChange w:id="1275" w:author="Michael Faughn" w:date="2020-12-09T09:40:00Z">
            <w:rPr/>
          </w:rPrChange>
        </w:rPr>
        <w:t>Subcomponents</w:t>
      </w:r>
      <w:proofErr w:type="spellEnd"/>
      <w:r w:rsidRPr="005413B2">
        <w:rPr>
          <w:lang w:val="fr-FR"/>
          <w:rPrChange w:id="1276" w:author="Michael Faughn" w:date="2020-12-09T09:40:00Z">
            <w:rPr/>
          </w:rPrChange>
        </w:rPr>
        <w:t xml:space="preserve"> for Occurrence </w:t>
      </w:r>
      <w:proofErr w:type="spellStart"/>
      <w:r w:rsidRPr="005413B2">
        <w:rPr>
          <w:lang w:val="fr-FR"/>
          <w:rPrChange w:id="1277" w:author="Michael Faughn" w:date="2020-12-09T09:40:00Z">
            <w:rPr/>
          </w:rPrChange>
        </w:rPr>
        <w:t>Span</w:t>
      </w:r>
      <w:proofErr w:type="spellEnd"/>
      <w:r w:rsidRPr="005413B2">
        <w:rPr>
          <w:lang w:val="fr-FR"/>
          <w:rPrChange w:id="1278" w:author="Michael Faughn" w:date="2020-12-09T09:40:00Z">
            <w:rPr/>
          </w:rPrChange>
        </w:rPr>
        <w:t xml:space="preserve"> Code (CNE):  &lt;Identifier (ST)&gt; &amp; &lt;</w:t>
      </w:r>
      <w:proofErr w:type="spellStart"/>
      <w:r w:rsidRPr="005413B2">
        <w:rPr>
          <w:lang w:val="fr-FR"/>
          <w:rPrChange w:id="1279" w:author="Michael Faughn" w:date="2020-12-09T09:40:00Z">
            <w:rPr/>
          </w:rPrChange>
        </w:rPr>
        <w:t>Text</w:t>
      </w:r>
      <w:proofErr w:type="spellEnd"/>
      <w:r w:rsidRPr="005413B2">
        <w:rPr>
          <w:lang w:val="fr-FR"/>
          <w:rPrChange w:id="1280" w:author="Michael Faughn" w:date="2020-12-09T09:40:00Z">
            <w:rPr/>
          </w:rPrChange>
        </w:rPr>
        <w:t xml:space="preserve"> (ST)&gt; &amp; &lt;Name of </w:t>
      </w:r>
      <w:proofErr w:type="spellStart"/>
      <w:r w:rsidRPr="005413B2">
        <w:rPr>
          <w:lang w:val="fr-FR"/>
          <w:rPrChange w:id="1281" w:author="Michael Faughn" w:date="2020-12-09T09:40:00Z">
            <w:rPr/>
          </w:rPrChange>
        </w:rPr>
        <w:t>Coding</w:t>
      </w:r>
      <w:proofErr w:type="spellEnd"/>
      <w:r w:rsidRPr="005413B2">
        <w:rPr>
          <w:lang w:val="fr-FR"/>
          <w:rPrChange w:id="1282" w:author="Michael Faughn" w:date="2020-12-09T09:40:00Z">
            <w:rPr/>
          </w:rPrChange>
        </w:rPr>
        <w:t xml:space="preserve"> System (ID)&gt; &amp; &lt;</w:t>
      </w:r>
      <w:proofErr w:type="spellStart"/>
      <w:r w:rsidRPr="005413B2">
        <w:rPr>
          <w:lang w:val="fr-FR"/>
          <w:rPrChange w:id="1283" w:author="Michael Faughn" w:date="2020-12-09T09:40:00Z">
            <w:rPr/>
          </w:rPrChange>
        </w:rPr>
        <w:t>Alternate</w:t>
      </w:r>
      <w:proofErr w:type="spellEnd"/>
      <w:r w:rsidRPr="005413B2">
        <w:rPr>
          <w:lang w:val="fr-FR"/>
          <w:rPrChange w:id="1284" w:author="Michael Faughn" w:date="2020-12-09T09:40:00Z">
            <w:rPr/>
          </w:rPrChange>
        </w:rPr>
        <w:t xml:space="preserve"> Identifier (ST)&gt; &amp; &lt;</w:t>
      </w:r>
      <w:proofErr w:type="spellStart"/>
      <w:r w:rsidRPr="005413B2">
        <w:rPr>
          <w:lang w:val="fr-FR"/>
          <w:rPrChange w:id="1285" w:author="Michael Faughn" w:date="2020-12-09T09:40:00Z">
            <w:rPr/>
          </w:rPrChange>
        </w:rPr>
        <w:t>Alternate</w:t>
      </w:r>
      <w:proofErr w:type="spellEnd"/>
      <w:r w:rsidRPr="005413B2">
        <w:rPr>
          <w:lang w:val="fr-FR"/>
          <w:rPrChange w:id="1286" w:author="Michael Faughn" w:date="2020-12-09T09:40:00Z">
            <w:rPr/>
          </w:rPrChange>
        </w:rPr>
        <w:t xml:space="preserve"> </w:t>
      </w:r>
      <w:proofErr w:type="spellStart"/>
      <w:r w:rsidRPr="005413B2">
        <w:rPr>
          <w:lang w:val="fr-FR"/>
          <w:rPrChange w:id="1287" w:author="Michael Faughn" w:date="2020-12-09T09:40:00Z">
            <w:rPr/>
          </w:rPrChange>
        </w:rPr>
        <w:t>Text</w:t>
      </w:r>
      <w:proofErr w:type="spellEnd"/>
      <w:r w:rsidRPr="005413B2">
        <w:rPr>
          <w:lang w:val="fr-FR"/>
          <w:rPrChange w:id="1288" w:author="Michael Faughn" w:date="2020-12-09T09:40:00Z">
            <w:rPr/>
          </w:rPrChange>
        </w:rPr>
        <w:t xml:space="preserve"> (ST)&gt; &amp; &lt;Name of </w:t>
      </w:r>
      <w:proofErr w:type="spellStart"/>
      <w:r w:rsidRPr="005413B2">
        <w:rPr>
          <w:lang w:val="fr-FR"/>
          <w:rPrChange w:id="1289" w:author="Michael Faughn" w:date="2020-12-09T09:40:00Z">
            <w:rPr/>
          </w:rPrChange>
        </w:rPr>
        <w:t>Alternate</w:t>
      </w:r>
      <w:proofErr w:type="spellEnd"/>
      <w:r w:rsidRPr="005413B2">
        <w:rPr>
          <w:lang w:val="fr-FR"/>
          <w:rPrChange w:id="1290" w:author="Michael Faughn" w:date="2020-12-09T09:40:00Z">
            <w:rPr/>
          </w:rPrChange>
        </w:rPr>
        <w:t xml:space="preserve"> </w:t>
      </w:r>
      <w:proofErr w:type="spellStart"/>
      <w:r w:rsidRPr="005413B2">
        <w:rPr>
          <w:lang w:val="fr-FR"/>
          <w:rPrChange w:id="1291" w:author="Michael Faughn" w:date="2020-12-09T09:40:00Z">
            <w:rPr/>
          </w:rPrChange>
        </w:rPr>
        <w:t>Coding</w:t>
      </w:r>
      <w:proofErr w:type="spellEnd"/>
      <w:r w:rsidRPr="005413B2">
        <w:rPr>
          <w:lang w:val="fr-FR"/>
          <w:rPrChange w:id="1292" w:author="Michael Faughn" w:date="2020-12-09T09:40:00Z">
            <w:rPr/>
          </w:rPrChange>
        </w:rPr>
        <w:t xml:space="preserve"> System (ID)&gt; &amp; &lt;</w:t>
      </w:r>
      <w:proofErr w:type="spellStart"/>
      <w:r w:rsidRPr="005413B2">
        <w:rPr>
          <w:lang w:val="fr-FR"/>
          <w:rPrChange w:id="1293" w:author="Michael Faughn" w:date="2020-12-09T09:40:00Z">
            <w:rPr/>
          </w:rPrChange>
        </w:rPr>
        <w:t>Coding</w:t>
      </w:r>
      <w:proofErr w:type="spellEnd"/>
      <w:r w:rsidRPr="005413B2">
        <w:rPr>
          <w:lang w:val="fr-FR"/>
          <w:rPrChange w:id="1294" w:author="Michael Faughn" w:date="2020-12-09T09:40:00Z">
            <w:rPr/>
          </w:rPrChange>
        </w:rPr>
        <w:t xml:space="preserve"> System Version ID (ST)&gt; &amp; &lt;</w:t>
      </w:r>
      <w:proofErr w:type="spellStart"/>
      <w:r w:rsidRPr="005413B2">
        <w:rPr>
          <w:lang w:val="fr-FR"/>
          <w:rPrChange w:id="1295" w:author="Michael Faughn" w:date="2020-12-09T09:40:00Z">
            <w:rPr/>
          </w:rPrChange>
        </w:rPr>
        <w:t>Alternate</w:t>
      </w:r>
      <w:proofErr w:type="spellEnd"/>
      <w:r w:rsidRPr="005413B2">
        <w:rPr>
          <w:lang w:val="fr-FR"/>
          <w:rPrChange w:id="1296" w:author="Michael Faughn" w:date="2020-12-09T09:40:00Z">
            <w:rPr/>
          </w:rPrChange>
        </w:rPr>
        <w:t xml:space="preserve"> </w:t>
      </w:r>
      <w:proofErr w:type="spellStart"/>
      <w:r w:rsidRPr="005413B2">
        <w:rPr>
          <w:lang w:val="fr-FR"/>
          <w:rPrChange w:id="1297" w:author="Michael Faughn" w:date="2020-12-09T09:40:00Z">
            <w:rPr/>
          </w:rPrChange>
        </w:rPr>
        <w:t>Coding</w:t>
      </w:r>
      <w:proofErr w:type="spellEnd"/>
      <w:r w:rsidRPr="005413B2">
        <w:rPr>
          <w:lang w:val="fr-FR"/>
          <w:rPrChange w:id="1298" w:author="Michael Faughn" w:date="2020-12-09T09:40:00Z">
            <w:rPr/>
          </w:rPrChange>
        </w:rPr>
        <w:t xml:space="preserve"> System Version ID (ST)&gt; &amp; &lt;Original </w:t>
      </w:r>
      <w:proofErr w:type="spellStart"/>
      <w:r w:rsidRPr="005413B2">
        <w:rPr>
          <w:lang w:val="fr-FR"/>
          <w:rPrChange w:id="1299" w:author="Michael Faughn" w:date="2020-12-09T09:40:00Z">
            <w:rPr/>
          </w:rPrChange>
        </w:rPr>
        <w:t>Text</w:t>
      </w:r>
      <w:proofErr w:type="spellEnd"/>
      <w:r w:rsidRPr="005413B2">
        <w:rPr>
          <w:lang w:val="fr-FR"/>
          <w:rPrChange w:id="1300" w:author="Michael Faughn" w:date="2020-12-09T09:40:00Z">
            <w:rPr/>
          </w:rPrChange>
        </w:rPr>
        <w:t xml:space="preserve"> (ST)&gt; &amp; &lt;Second </w:t>
      </w:r>
      <w:proofErr w:type="spellStart"/>
      <w:r w:rsidRPr="005413B2">
        <w:rPr>
          <w:lang w:val="fr-FR"/>
          <w:rPrChange w:id="1301" w:author="Michael Faughn" w:date="2020-12-09T09:40:00Z">
            <w:rPr/>
          </w:rPrChange>
        </w:rPr>
        <w:t>Alternate</w:t>
      </w:r>
      <w:proofErr w:type="spellEnd"/>
      <w:r w:rsidRPr="005413B2">
        <w:rPr>
          <w:lang w:val="fr-FR"/>
          <w:rPrChange w:id="1302" w:author="Michael Faughn" w:date="2020-12-09T09:40:00Z">
            <w:rPr/>
          </w:rPrChange>
        </w:rPr>
        <w:t xml:space="preserve"> Identifier (ST)&gt; &amp; &lt;Second </w:t>
      </w:r>
      <w:proofErr w:type="spellStart"/>
      <w:r w:rsidRPr="005413B2">
        <w:rPr>
          <w:lang w:val="fr-FR"/>
          <w:rPrChange w:id="1303" w:author="Michael Faughn" w:date="2020-12-09T09:40:00Z">
            <w:rPr/>
          </w:rPrChange>
        </w:rPr>
        <w:t>Alternate</w:t>
      </w:r>
      <w:proofErr w:type="spellEnd"/>
      <w:r w:rsidRPr="005413B2">
        <w:rPr>
          <w:lang w:val="fr-FR"/>
          <w:rPrChange w:id="1304" w:author="Michael Faughn" w:date="2020-12-09T09:40:00Z">
            <w:rPr/>
          </w:rPrChange>
        </w:rPr>
        <w:t xml:space="preserve"> </w:t>
      </w:r>
      <w:proofErr w:type="spellStart"/>
      <w:r w:rsidRPr="005413B2">
        <w:rPr>
          <w:lang w:val="fr-FR"/>
          <w:rPrChange w:id="1305" w:author="Michael Faughn" w:date="2020-12-09T09:40:00Z">
            <w:rPr/>
          </w:rPrChange>
        </w:rPr>
        <w:t>Text</w:t>
      </w:r>
      <w:proofErr w:type="spellEnd"/>
      <w:r w:rsidRPr="005413B2">
        <w:rPr>
          <w:lang w:val="fr-FR"/>
          <w:rPrChange w:id="1306" w:author="Michael Faughn" w:date="2020-12-09T09:40:00Z">
            <w:rPr/>
          </w:rPrChange>
        </w:rPr>
        <w:t xml:space="preserve"> (ST)&gt; &amp; &lt;Name of Second </w:t>
      </w:r>
      <w:proofErr w:type="spellStart"/>
      <w:r w:rsidRPr="005413B2">
        <w:rPr>
          <w:lang w:val="fr-FR"/>
          <w:rPrChange w:id="1307" w:author="Michael Faughn" w:date="2020-12-09T09:40:00Z">
            <w:rPr/>
          </w:rPrChange>
        </w:rPr>
        <w:t>Alternate</w:t>
      </w:r>
      <w:proofErr w:type="spellEnd"/>
      <w:r w:rsidRPr="005413B2">
        <w:rPr>
          <w:lang w:val="fr-FR"/>
          <w:rPrChange w:id="1308" w:author="Michael Faughn" w:date="2020-12-09T09:40:00Z">
            <w:rPr/>
          </w:rPrChange>
        </w:rPr>
        <w:t xml:space="preserve"> </w:t>
      </w:r>
      <w:proofErr w:type="spellStart"/>
      <w:r w:rsidRPr="005413B2">
        <w:rPr>
          <w:lang w:val="fr-FR"/>
          <w:rPrChange w:id="1309" w:author="Michael Faughn" w:date="2020-12-09T09:40:00Z">
            <w:rPr/>
          </w:rPrChange>
        </w:rPr>
        <w:t>Coding</w:t>
      </w:r>
      <w:proofErr w:type="spellEnd"/>
      <w:r w:rsidRPr="005413B2">
        <w:rPr>
          <w:lang w:val="fr-FR"/>
          <w:rPrChange w:id="1310" w:author="Michael Faughn" w:date="2020-12-09T09:40:00Z">
            <w:rPr/>
          </w:rPrChange>
        </w:rPr>
        <w:t xml:space="preserve"> System (ID)&gt; &amp; &lt;Second </w:t>
      </w:r>
      <w:proofErr w:type="spellStart"/>
      <w:r w:rsidRPr="005413B2">
        <w:rPr>
          <w:lang w:val="fr-FR"/>
          <w:rPrChange w:id="1311" w:author="Michael Faughn" w:date="2020-12-09T09:40:00Z">
            <w:rPr/>
          </w:rPrChange>
        </w:rPr>
        <w:t>Alternate</w:t>
      </w:r>
      <w:proofErr w:type="spellEnd"/>
      <w:r w:rsidRPr="005413B2">
        <w:rPr>
          <w:lang w:val="fr-FR"/>
          <w:rPrChange w:id="1312" w:author="Michael Faughn" w:date="2020-12-09T09:40:00Z">
            <w:rPr/>
          </w:rPrChange>
        </w:rPr>
        <w:t xml:space="preserve"> </w:t>
      </w:r>
      <w:proofErr w:type="spellStart"/>
      <w:r w:rsidRPr="005413B2">
        <w:rPr>
          <w:lang w:val="fr-FR"/>
          <w:rPrChange w:id="1313" w:author="Michael Faughn" w:date="2020-12-09T09:40:00Z">
            <w:rPr/>
          </w:rPrChange>
        </w:rPr>
        <w:t>Coding</w:t>
      </w:r>
      <w:proofErr w:type="spellEnd"/>
      <w:r w:rsidRPr="005413B2">
        <w:rPr>
          <w:lang w:val="fr-FR"/>
          <w:rPrChange w:id="1314" w:author="Michael Faughn" w:date="2020-12-09T09:40:00Z">
            <w:rPr/>
          </w:rPrChange>
        </w:rPr>
        <w:t xml:space="preserve"> System Version ID (ST)&gt; &amp; &lt;</w:t>
      </w:r>
      <w:proofErr w:type="spellStart"/>
      <w:r w:rsidRPr="005413B2">
        <w:rPr>
          <w:lang w:val="fr-FR"/>
          <w:rPrChange w:id="1315" w:author="Michael Faughn" w:date="2020-12-09T09:40:00Z">
            <w:rPr/>
          </w:rPrChange>
        </w:rPr>
        <w:t>Coding</w:t>
      </w:r>
      <w:proofErr w:type="spellEnd"/>
      <w:r w:rsidRPr="005413B2">
        <w:rPr>
          <w:lang w:val="fr-FR"/>
          <w:rPrChange w:id="1316" w:author="Michael Faughn" w:date="2020-12-09T09:40:00Z">
            <w:rPr/>
          </w:rPrChange>
        </w:rPr>
        <w:t xml:space="preserve"> System OID (ST)&gt; &amp; &lt;Value Set OID (ST)&gt; &amp; &lt;Value Set Version ID (DTM)&gt; &amp; &lt;</w:t>
      </w:r>
      <w:proofErr w:type="spellStart"/>
      <w:r w:rsidRPr="005413B2">
        <w:rPr>
          <w:lang w:val="fr-FR"/>
          <w:rPrChange w:id="1317" w:author="Michael Faughn" w:date="2020-12-09T09:40:00Z">
            <w:rPr/>
          </w:rPrChange>
        </w:rPr>
        <w:t>Alternate</w:t>
      </w:r>
      <w:proofErr w:type="spellEnd"/>
      <w:r w:rsidRPr="005413B2">
        <w:rPr>
          <w:lang w:val="fr-FR"/>
          <w:rPrChange w:id="1318" w:author="Michael Faughn" w:date="2020-12-09T09:40:00Z">
            <w:rPr/>
          </w:rPrChange>
        </w:rPr>
        <w:t xml:space="preserve"> </w:t>
      </w:r>
      <w:proofErr w:type="spellStart"/>
      <w:r w:rsidRPr="005413B2">
        <w:rPr>
          <w:lang w:val="fr-FR"/>
          <w:rPrChange w:id="1319" w:author="Michael Faughn" w:date="2020-12-09T09:40:00Z">
            <w:rPr/>
          </w:rPrChange>
        </w:rPr>
        <w:t>Coding</w:t>
      </w:r>
      <w:proofErr w:type="spellEnd"/>
      <w:r w:rsidRPr="005413B2">
        <w:rPr>
          <w:lang w:val="fr-FR"/>
          <w:rPrChange w:id="1320" w:author="Michael Faughn" w:date="2020-12-09T09:40:00Z">
            <w:rPr/>
          </w:rPrChange>
        </w:rPr>
        <w:t xml:space="preserve"> System OID (ST)&gt; &amp; &lt;</w:t>
      </w:r>
      <w:proofErr w:type="spellStart"/>
      <w:r w:rsidRPr="005413B2">
        <w:rPr>
          <w:lang w:val="fr-FR"/>
          <w:rPrChange w:id="1321" w:author="Michael Faughn" w:date="2020-12-09T09:40:00Z">
            <w:rPr/>
          </w:rPrChange>
        </w:rPr>
        <w:t>Alternate</w:t>
      </w:r>
      <w:proofErr w:type="spellEnd"/>
      <w:r w:rsidRPr="005413B2">
        <w:rPr>
          <w:lang w:val="fr-FR"/>
          <w:rPrChange w:id="1322" w:author="Michael Faughn" w:date="2020-12-09T09:40:00Z">
            <w:rPr/>
          </w:rPrChange>
        </w:rPr>
        <w:t xml:space="preserve"> Value Set OID (ST)&gt; &amp; &lt;</w:t>
      </w:r>
      <w:proofErr w:type="spellStart"/>
      <w:r w:rsidRPr="005413B2">
        <w:rPr>
          <w:lang w:val="fr-FR"/>
          <w:rPrChange w:id="1323" w:author="Michael Faughn" w:date="2020-12-09T09:40:00Z">
            <w:rPr/>
          </w:rPrChange>
        </w:rPr>
        <w:t>Alternate</w:t>
      </w:r>
      <w:proofErr w:type="spellEnd"/>
      <w:r w:rsidRPr="005413B2">
        <w:rPr>
          <w:lang w:val="fr-FR"/>
          <w:rPrChange w:id="1324" w:author="Michael Faughn" w:date="2020-12-09T09:40:00Z">
            <w:rPr/>
          </w:rPrChange>
        </w:rPr>
        <w:t xml:space="preserve"> Value Set Version ID (DTM)&gt; &amp; &lt;Second </w:t>
      </w:r>
      <w:proofErr w:type="spellStart"/>
      <w:r w:rsidRPr="005413B2">
        <w:rPr>
          <w:lang w:val="fr-FR"/>
          <w:rPrChange w:id="1325" w:author="Michael Faughn" w:date="2020-12-09T09:40:00Z">
            <w:rPr/>
          </w:rPrChange>
        </w:rPr>
        <w:t>Alternate</w:t>
      </w:r>
      <w:proofErr w:type="spellEnd"/>
      <w:r w:rsidRPr="005413B2">
        <w:rPr>
          <w:lang w:val="fr-FR"/>
          <w:rPrChange w:id="1326" w:author="Michael Faughn" w:date="2020-12-09T09:40:00Z">
            <w:rPr/>
          </w:rPrChange>
        </w:rPr>
        <w:t xml:space="preserve"> </w:t>
      </w:r>
      <w:proofErr w:type="spellStart"/>
      <w:r w:rsidRPr="005413B2">
        <w:rPr>
          <w:lang w:val="fr-FR"/>
          <w:rPrChange w:id="1327" w:author="Michael Faughn" w:date="2020-12-09T09:40:00Z">
            <w:rPr/>
          </w:rPrChange>
        </w:rPr>
        <w:t>Coding</w:t>
      </w:r>
      <w:proofErr w:type="spellEnd"/>
      <w:r w:rsidRPr="005413B2">
        <w:rPr>
          <w:lang w:val="fr-FR"/>
          <w:rPrChange w:id="1328" w:author="Michael Faughn" w:date="2020-12-09T09:40:00Z">
            <w:rPr/>
          </w:rPrChange>
        </w:rPr>
        <w:t xml:space="preserve"> System OID (ST)&gt; &amp; &lt;Second </w:t>
      </w:r>
      <w:proofErr w:type="spellStart"/>
      <w:r w:rsidRPr="005413B2">
        <w:rPr>
          <w:lang w:val="fr-FR"/>
          <w:rPrChange w:id="1329" w:author="Michael Faughn" w:date="2020-12-09T09:40:00Z">
            <w:rPr/>
          </w:rPrChange>
        </w:rPr>
        <w:t>Alternate</w:t>
      </w:r>
      <w:proofErr w:type="spellEnd"/>
      <w:r w:rsidRPr="005413B2">
        <w:rPr>
          <w:lang w:val="fr-FR"/>
          <w:rPrChange w:id="1330" w:author="Michael Faughn" w:date="2020-12-09T09:40:00Z">
            <w:rPr/>
          </w:rPrChange>
        </w:rPr>
        <w:t xml:space="preserve"> Value Set OID (ST)&gt; &amp; &lt;Second </w:t>
      </w:r>
      <w:proofErr w:type="spellStart"/>
      <w:r w:rsidRPr="005413B2">
        <w:rPr>
          <w:lang w:val="fr-FR"/>
          <w:rPrChange w:id="1331" w:author="Michael Faughn" w:date="2020-12-09T09:40:00Z">
            <w:rPr/>
          </w:rPrChange>
        </w:rPr>
        <w:t>Alternate</w:t>
      </w:r>
      <w:proofErr w:type="spellEnd"/>
      <w:r w:rsidRPr="005413B2">
        <w:rPr>
          <w:lang w:val="fr-FR"/>
          <w:rPrChange w:id="1332" w:author="Michael Faughn" w:date="2020-12-09T09:40:00Z">
            <w:rPr/>
          </w:rPrChange>
        </w:rPr>
        <w:t xml:space="preserve"> Value Set Version ID (DTM)&gt;</w:t>
      </w:r>
      <w:bookmarkEnd w:id="1265"/>
    </w:p>
    <w:p w14:paraId="7969B77A"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1266"/>
    </w:p>
    <w:p w14:paraId="67B0B6A2"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015B53AD" w14:textId="77777777" w:rsidR="009E61BC" w:rsidRPr="00890B0C" w:rsidRDefault="009E61BC">
      <w:pPr>
        <w:pStyle w:val="NormalIndented"/>
        <w:rPr>
          <w:noProof/>
        </w:rPr>
      </w:pPr>
      <w:r w:rsidRPr="00890B0C">
        <w:rPr>
          <w:noProof/>
        </w:rPr>
        <w:t>Definition:  The value in this field may repeat up to two times.</w:t>
      </w:r>
    </w:p>
    <w:p w14:paraId="27A5B9C3" w14:textId="77777777" w:rsidR="009E61BC" w:rsidRPr="00890B0C" w:rsidRDefault="009E61BC">
      <w:pPr>
        <w:pStyle w:val="Heading4"/>
        <w:tabs>
          <w:tab w:val="num" w:pos="1440"/>
        </w:tabs>
        <w:rPr>
          <w:noProof/>
        </w:rPr>
      </w:pPr>
      <w:bookmarkStart w:id="1333"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1333"/>
    </w:p>
    <w:p w14:paraId="1BD4443C" w14:textId="77777777" w:rsidR="009E61BC" w:rsidRPr="00890B0C" w:rsidRDefault="009E61BC">
      <w:pPr>
        <w:pStyle w:val="NormalIndented"/>
        <w:rPr>
          <w:noProof/>
        </w:rPr>
      </w:pPr>
      <w:r w:rsidRPr="00890B0C">
        <w:rPr>
          <w:noProof/>
        </w:rPr>
        <w:t>Definition:  The value in this field may repeat up to two times.</w:t>
      </w:r>
    </w:p>
    <w:p w14:paraId="394A8156" w14:textId="77777777" w:rsidR="009E61BC" w:rsidRPr="00890B0C" w:rsidRDefault="009E61BC">
      <w:pPr>
        <w:pStyle w:val="Heading4"/>
        <w:tabs>
          <w:tab w:val="num" w:pos="1440"/>
        </w:tabs>
        <w:rPr>
          <w:noProof/>
        </w:rPr>
      </w:pPr>
      <w:bookmarkStart w:id="1334"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1334"/>
    </w:p>
    <w:p w14:paraId="7A507FAA" w14:textId="77777777" w:rsidR="009E61BC" w:rsidRPr="00890B0C" w:rsidRDefault="009E61BC">
      <w:pPr>
        <w:pStyle w:val="NormalIndented"/>
        <w:rPr>
          <w:noProof/>
        </w:rPr>
      </w:pPr>
      <w:r w:rsidRPr="00890B0C">
        <w:rPr>
          <w:noProof/>
        </w:rPr>
        <w:t>Definition:  Defined by CMS or other regulatory agencies.</w:t>
      </w:r>
    </w:p>
    <w:p w14:paraId="7D3EA6EC" w14:textId="77777777" w:rsidR="009E61BC" w:rsidRPr="00890B0C" w:rsidRDefault="009E61BC">
      <w:pPr>
        <w:pStyle w:val="Heading4"/>
        <w:tabs>
          <w:tab w:val="num" w:pos="1440"/>
        </w:tabs>
        <w:rPr>
          <w:noProof/>
        </w:rPr>
      </w:pPr>
      <w:bookmarkStart w:id="1335"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1335"/>
    </w:p>
    <w:p w14:paraId="6796A9D6"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19FE6B8F" w14:textId="77777777" w:rsidR="009E61BC" w:rsidRPr="00890B0C" w:rsidRDefault="009E61BC">
      <w:pPr>
        <w:pStyle w:val="Heading4"/>
        <w:tabs>
          <w:tab w:val="num" w:pos="1440"/>
        </w:tabs>
        <w:rPr>
          <w:noProof/>
        </w:rPr>
      </w:pPr>
      <w:bookmarkStart w:id="1336"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1336"/>
    </w:p>
    <w:p w14:paraId="5071073E"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B2FBB81" w14:textId="77777777" w:rsidR="009E61BC" w:rsidRPr="00890B0C" w:rsidRDefault="009E61BC">
      <w:pPr>
        <w:pStyle w:val="Heading4"/>
        <w:tabs>
          <w:tab w:val="num" w:pos="1440"/>
        </w:tabs>
        <w:rPr>
          <w:noProof/>
        </w:rPr>
      </w:pPr>
      <w:bookmarkStart w:id="1337"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1337"/>
    </w:p>
    <w:p w14:paraId="1138FF82" w14:textId="77777777" w:rsidR="009E61BC" w:rsidRPr="00890B0C" w:rsidRDefault="009E61BC">
      <w:pPr>
        <w:pStyle w:val="NormalIndented"/>
        <w:rPr>
          <w:noProof/>
        </w:rPr>
      </w:pPr>
      <w:r w:rsidRPr="00890B0C">
        <w:rPr>
          <w:noProof/>
        </w:rPr>
        <w:t>Definition:  This field may repeat up to five times.</w:t>
      </w:r>
    </w:p>
    <w:p w14:paraId="52AEE82E" w14:textId="77777777" w:rsidR="009E61BC" w:rsidRPr="00890B0C" w:rsidRDefault="009E61BC">
      <w:pPr>
        <w:pStyle w:val="Heading4"/>
        <w:tabs>
          <w:tab w:val="num" w:pos="1440"/>
        </w:tabs>
        <w:rPr>
          <w:noProof/>
        </w:rPr>
      </w:pPr>
      <w:bookmarkStart w:id="1338"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1338"/>
    </w:p>
    <w:p w14:paraId="1B0E1144" w14:textId="77777777" w:rsidR="009E61BC" w:rsidRPr="00890B0C" w:rsidRDefault="009E61BC">
      <w:pPr>
        <w:pStyle w:val="NormalIndented"/>
        <w:rPr>
          <w:noProof/>
        </w:rPr>
      </w:pPr>
      <w:r w:rsidRPr="00890B0C">
        <w:rPr>
          <w:noProof/>
        </w:rPr>
        <w:t>Definition:  Defined by Uniform Billing CMS specification.</w:t>
      </w:r>
    </w:p>
    <w:p w14:paraId="05B92E68" w14:textId="77777777" w:rsidR="009E61BC" w:rsidRPr="00890B0C" w:rsidRDefault="009E61BC">
      <w:pPr>
        <w:pStyle w:val="Heading4"/>
        <w:tabs>
          <w:tab w:val="num" w:pos="1440"/>
        </w:tabs>
        <w:rPr>
          <w:noProof/>
        </w:rPr>
      </w:pPr>
      <w:bookmarkStart w:id="1339"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1339"/>
    </w:p>
    <w:p w14:paraId="2C35F0F2" w14:textId="77777777" w:rsidR="009E61BC" w:rsidRPr="00890B0C" w:rsidRDefault="009E61BC">
      <w:pPr>
        <w:pStyle w:val="NormalIndented"/>
        <w:rPr>
          <w:noProof/>
        </w:rPr>
      </w:pPr>
      <w:r w:rsidRPr="00890B0C">
        <w:rPr>
          <w:noProof/>
        </w:rPr>
        <w:t>Definition:  This field may repeat up to two times.</w:t>
      </w:r>
    </w:p>
    <w:p w14:paraId="2C69515A" w14:textId="77777777" w:rsidR="009E61BC" w:rsidRPr="00890B0C" w:rsidRDefault="009E61BC">
      <w:pPr>
        <w:pStyle w:val="Heading4"/>
        <w:tabs>
          <w:tab w:val="num" w:pos="1440"/>
        </w:tabs>
        <w:rPr>
          <w:noProof/>
        </w:rPr>
      </w:pPr>
      <w:bookmarkStart w:id="1340" w:name="_Toc1882322"/>
      <w:bookmarkStart w:id="1341" w:name="_Toc346776931"/>
      <w:bookmarkStart w:id="1342" w:name="_Toc346777017"/>
      <w:bookmarkStart w:id="1343"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1340"/>
    </w:p>
    <w:p w14:paraId="5F62B093" w14:textId="77777777" w:rsidR="009E61BC" w:rsidRPr="00890B0C" w:rsidRDefault="009E61BC">
      <w:pPr>
        <w:pStyle w:val="NormalIndented"/>
        <w:rPr>
          <w:noProof/>
        </w:rPr>
      </w:pPr>
      <w:r w:rsidRPr="00890B0C">
        <w:rPr>
          <w:noProof/>
        </w:rPr>
        <w:t>Definition:  This field contains the total number of special therapy visits.</w:t>
      </w:r>
    </w:p>
    <w:p w14:paraId="681CF129" w14:textId="77777777" w:rsidR="009E61BC" w:rsidRPr="00890B0C" w:rsidRDefault="009E61BC">
      <w:pPr>
        <w:pStyle w:val="Heading3"/>
        <w:rPr>
          <w:noProof/>
        </w:rPr>
      </w:pPr>
      <w:bookmarkStart w:id="1344" w:name="_Toc1882323"/>
      <w:bookmarkStart w:id="1345" w:name="_Toc89062837"/>
      <w:bookmarkStart w:id="1346" w:name="_Toc20321557"/>
      <w:bookmarkStart w:id="1347" w:name="_Toc27825969"/>
      <w:bookmarkStart w:id="1348" w:name="_Toc348245490"/>
      <w:bookmarkStart w:id="1349" w:name="_Toc348245560"/>
      <w:bookmarkStart w:id="1350" w:name="_Toc348259075"/>
      <w:bookmarkStart w:id="1351" w:name="_Toc348340229"/>
      <w:bookmarkStart w:id="1352" w:name="_Toc359236272"/>
      <w:r w:rsidRPr="00890B0C">
        <w:rPr>
          <w:noProof/>
        </w:rPr>
        <w:lastRenderedPageBreak/>
        <w:t xml:space="preserve">ABS - </w:t>
      </w:r>
      <w:bookmarkStart w:id="1353" w:name="_Hlt1757815"/>
      <w:r w:rsidRPr="00890B0C">
        <w:rPr>
          <w:noProof/>
        </w:rPr>
        <w:t>Abstract Segment</w:t>
      </w:r>
      <w:bookmarkEnd w:id="1344"/>
      <w:bookmarkEnd w:id="1345"/>
      <w:bookmarkEnd w:id="1346"/>
      <w:bookmarkEnd w:id="1347"/>
      <w:bookmarkEnd w:id="1353"/>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395C921A"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2F5DD1FA" w14:textId="77777777" w:rsidR="009E61BC" w:rsidRPr="00890B0C" w:rsidRDefault="009E61BC">
      <w:pPr>
        <w:pStyle w:val="AttributeTableCaption"/>
        <w:rPr>
          <w:noProof/>
        </w:rPr>
      </w:pPr>
      <w:bookmarkStart w:id="1354" w:name="ABS"/>
      <w:r w:rsidRPr="00890B0C">
        <w:rPr>
          <w:noProof/>
        </w:rPr>
        <w:t>HL7 Attribute Table - ABS</w:t>
      </w:r>
      <w:bookmarkEnd w:id="1354"/>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45C7797E"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D4D383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6717782"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A02898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63991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DF53A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3DB124C"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659927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55513E2"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BE89C78" w14:textId="77777777" w:rsidR="009E61BC" w:rsidRPr="00890B0C" w:rsidRDefault="009E61BC">
            <w:pPr>
              <w:pStyle w:val="AttributeTableHeader"/>
              <w:jc w:val="left"/>
              <w:rPr>
                <w:noProof/>
              </w:rPr>
            </w:pPr>
            <w:r w:rsidRPr="00890B0C">
              <w:rPr>
                <w:noProof/>
              </w:rPr>
              <w:t>ELEMENT NAME</w:t>
            </w:r>
          </w:p>
        </w:tc>
      </w:tr>
      <w:tr w:rsidR="009F20B7" w:rsidRPr="009E61BC" w14:paraId="566412C2"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08C9EB5"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DB1479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15454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C0F765A"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283C586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E191FA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DFD2D0" w14:textId="77777777" w:rsidR="009E61BC" w:rsidRPr="002764E3" w:rsidRDefault="00C45560">
            <w:pPr>
              <w:pStyle w:val="AttributeTableBody"/>
              <w:rPr>
                <w:rStyle w:val="HyperlinkTable"/>
              </w:rPr>
            </w:pPr>
            <w:hyperlink r:id="rId328"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69A72F2E"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4DC9EBB3" w14:textId="77777777" w:rsidR="009E61BC" w:rsidRPr="00890B0C" w:rsidRDefault="009E61BC">
            <w:pPr>
              <w:pStyle w:val="AttributeTableBody"/>
              <w:jc w:val="left"/>
              <w:rPr>
                <w:noProof/>
              </w:rPr>
            </w:pPr>
            <w:r w:rsidRPr="00890B0C">
              <w:rPr>
                <w:noProof/>
              </w:rPr>
              <w:t>Discharge Care Provider</w:t>
            </w:r>
          </w:p>
        </w:tc>
      </w:tr>
      <w:tr w:rsidR="009F20B7" w:rsidRPr="009E61BC" w14:paraId="1733D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830896C"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914D2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DB9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5B6E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5604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9F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0CD8B" w14:textId="77777777" w:rsidR="009E61BC" w:rsidRPr="002764E3" w:rsidRDefault="00C45560">
            <w:pPr>
              <w:pStyle w:val="AttributeTableBody"/>
              <w:rPr>
                <w:rStyle w:val="HyperlinkTable"/>
              </w:rPr>
            </w:pPr>
            <w:hyperlink r:id="rId329"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708A207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7E0B6BCF" w14:textId="77777777" w:rsidR="009E61BC" w:rsidRPr="00890B0C" w:rsidRDefault="009E61BC">
            <w:pPr>
              <w:pStyle w:val="AttributeTableBody"/>
              <w:jc w:val="left"/>
              <w:rPr>
                <w:noProof/>
              </w:rPr>
            </w:pPr>
            <w:r w:rsidRPr="00890B0C">
              <w:rPr>
                <w:noProof/>
              </w:rPr>
              <w:t>Transfer Medical Service Code</w:t>
            </w:r>
          </w:p>
        </w:tc>
      </w:tr>
      <w:tr w:rsidR="009F20B7" w:rsidRPr="009E61BC" w14:paraId="37E74A2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161D7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77453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886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0DB0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3429B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31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5737EF" w14:textId="77777777" w:rsidR="009E61BC" w:rsidRPr="00890B0C" w:rsidRDefault="00C45560">
            <w:pPr>
              <w:pStyle w:val="AttributeTableBody"/>
              <w:rPr>
                <w:rStyle w:val="HyperlinkTable"/>
                <w:noProof/>
              </w:rPr>
            </w:pPr>
            <w:hyperlink r:id="rId330"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63098B10"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0028CA58" w14:textId="77777777" w:rsidR="009E61BC" w:rsidRPr="00890B0C" w:rsidRDefault="009E61BC">
            <w:pPr>
              <w:pStyle w:val="AttributeTableBody"/>
              <w:jc w:val="left"/>
              <w:rPr>
                <w:noProof/>
              </w:rPr>
            </w:pPr>
            <w:r w:rsidRPr="00890B0C">
              <w:rPr>
                <w:noProof/>
              </w:rPr>
              <w:t>Severity of Illness Code</w:t>
            </w:r>
          </w:p>
        </w:tc>
      </w:tr>
      <w:tr w:rsidR="009F20B7" w:rsidRPr="009E61BC" w14:paraId="694B837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F150FF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6115A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84A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B94A06"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559959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CC57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74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54879"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520A1EC6" w14:textId="77777777" w:rsidR="009E61BC" w:rsidRPr="00890B0C" w:rsidRDefault="009E61BC">
            <w:pPr>
              <w:pStyle w:val="AttributeTableBody"/>
              <w:jc w:val="left"/>
              <w:rPr>
                <w:noProof/>
              </w:rPr>
            </w:pPr>
            <w:r w:rsidRPr="00890B0C">
              <w:rPr>
                <w:noProof/>
              </w:rPr>
              <w:t>Date/Time of Attestation</w:t>
            </w:r>
          </w:p>
        </w:tc>
      </w:tr>
      <w:tr w:rsidR="009F20B7" w:rsidRPr="009E61BC" w14:paraId="263F75D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FE8D60"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082510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A3E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D6621"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E73FC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2B9AF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48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32587"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7F6379AA" w14:textId="77777777" w:rsidR="009E61BC" w:rsidRPr="00890B0C" w:rsidRDefault="009E61BC">
            <w:pPr>
              <w:pStyle w:val="AttributeTableBody"/>
              <w:jc w:val="left"/>
              <w:rPr>
                <w:noProof/>
              </w:rPr>
            </w:pPr>
            <w:r w:rsidRPr="00890B0C">
              <w:rPr>
                <w:noProof/>
              </w:rPr>
              <w:t>Attested By</w:t>
            </w:r>
          </w:p>
        </w:tc>
      </w:tr>
      <w:tr w:rsidR="009F20B7" w:rsidRPr="009E61BC" w14:paraId="4A9212A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99193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B6937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FD31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A2558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B6ED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8B519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7159A" w14:textId="77777777" w:rsidR="009E61BC" w:rsidRPr="00890B0C" w:rsidRDefault="00C45560">
            <w:pPr>
              <w:pStyle w:val="AttributeTableBody"/>
              <w:rPr>
                <w:rStyle w:val="HyperlinkTable"/>
                <w:noProof/>
              </w:rPr>
            </w:pPr>
            <w:hyperlink r:id="rId331"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2F4BCA5"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01F5B79F" w14:textId="77777777" w:rsidR="009E61BC" w:rsidRPr="00890B0C" w:rsidRDefault="009E61BC">
            <w:pPr>
              <w:pStyle w:val="AttributeTableBody"/>
              <w:jc w:val="left"/>
              <w:rPr>
                <w:noProof/>
              </w:rPr>
            </w:pPr>
            <w:r w:rsidRPr="00890B0C">
              <w:rPr>
                <w:noProof/>
              </w:rPr>
              <w:t>Triage Code</w:t>
            </w:r>
          </w:p>
        </w:tc>
      </w:tr>
      <w:tr w:rsidR="009F20B7" w:rsidRPr="009E61BC" w14:paraId="09167D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0E24A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45138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2970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C920B2"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BF7F9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35E1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22B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9335D"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3F646228"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07B32EB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EDAC4EA"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69C11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F5D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9413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2388C0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E603A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285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19A0D"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293F97E7" w14:textId="77777777" w:rsidR="009E61BC" w:rsidRPr="00890B0C" w:rsidRDefault="009E61BC">
            <w:pPr>
              <w:pStyle w:val="AttributeTableBody"/>
              <w:jc w:val="left"/>
              <w:rPr>
                <w:noProof/>
              </w:rPr>
            </w:pPr>
            <w:r w:rsidRPr="00890B0C">
              <w:rPr>
                <w:noProof/>
              </w:rPr>
              <w:t>Abstracted By</w:t>
            </w:r>
          </w:p>
        </w:tc>
      </w:tr>
      <w:tr w:rsidR="009F20B7" w:rsidRPr="009E61BC" w14:paraId="6734C29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140C5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1C2ACB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8B7D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2523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E97D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FFA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CF237" w14:textId="77777777" w:rsidR="009E61BC" w:rsidRPr="00890B0C" w:rsidRDefault="00C45560">
            <w:pPr>
              <w:pStyle w:val="AttributeTableBody"/>
              <w:rPr>
                <w:rStyle w:val="HyperlinkTable"/>
                <w:noProof/>
              </w:rPr>
            </w:pPr>
            <w:hyperlink r:id="rId332"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46E4D8D5"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545F4DB4" w14:textId="77777777" w:rsidR="009E61BC" w:rsidRPr="00890B0C" w:rsidRDefault="009E61BC">
            <w:pPr>
              <w:pStyle w:val="AttributeTableBody"/>
              <w:jc w:val="left"/>
              <w:rPr>
                <w:noProof/>
              </w:rPr>
            </w:pPr>
            <w:r w:rsidRPr="00890B0C">
              <w:rPr>
                <w:noProof/>
              </w:rPr>
              <w:t>Case Category Code</w:t>
            </w:r>
          </w:p>
        </w:tc>
      </w:tr>
      <w:tr w:rsidR="009F20B7" w:rsidRPr="009E61BC" w14:paraId="083C5DD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E18F5C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E9A1A4D"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08EFE69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E414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ECAA4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D16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E01C" w14:textId="77777777" w:rsidR="009E61BC" w:rsidRPr="002764E3" w:rsidRDefault="00C45560">
            <w:pPr>
              <w:pStyle w:val="AttributeTableBody"/>
              <w:rPr>
                <w:rStyle w:val="HyperlinkTable"/>
              </w:rPr>
            </w:pPr>
            <w:hyperlink r:id="rId333"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8D7B5F"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1C2C640" w14:textId="77777777" w:rsidR="009E61BC" w:rsidRPr="00890B0C" w:rsidRDefault="009E61BC">
            <w:pPr>
              <w:pStyle w:val="AttributeTableBody"/>
              <w:jc w:val="left"/>
              <w:rPr>
                <w:noProof/>
              </w:rPr>
            </w:pPr>
            <w:r w:rsidRPr="00890B0C">
              <w:rPr>
                <w:noProof/>
              </w:rPr>
              <w:t>Caesarian Section Indicator</w:t>
            </w:r>
          </w:p>
        </w:tc>
      </w:tr>
      <w:tr w:rsidR="009F20B7" w:rsidRPr="009E61BC" w14:paraId="564947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EE7E93B"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1EB28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8BB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91E4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EF4F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D3A8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DE7E0" w14:textId="77777777" w:rsidR="009E61BC" w:rsidRPr="00890B0C" w:rsidRDefault="00C45560">
            <w:pPr>
              <w:pStyle w:val="AttributeTableBody"/>
              <w:rPr>
                <w:rStyle w:val="HyperlinkTable"/>
                <w:noProof/>
              </w:rPr>
            </w:pPr>
            <w:hyperlink r:id="rId334"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4CB56E91"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675F839F" w14:textId="77777777" w:rsidR="009E61BC" w:rsidRPr="00890B0C" w:rsidRDefault="009E61BC">
            <w:pPr>
              <w:pStyle w:val="AttributeTableBody"/>
              <w:jc w:val="left"/>
              <w:rPr>
                <w:noProof/>
              </w:rPr>
            </w:pPr>
            <w:r w:rsidRPr="00890B0C">
              <w:rPr>
                <w:noProof/>
              </w:rPr>
              <w:t>Gestation Category Code</w:t>
            </w:r>
          </w:p>
        </w:tc>
      </w:tr>
      <w:tr w:rsidR="009F20B7" w:rsidRPr="009E61BC" w14:paraId="1716EA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449B49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A13D8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21A8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F8015D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4FD1C0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E321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81AC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1DB64"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773A6A8F" w14:textId="77777777" w:rsidR="009E61BC" w:rsidRPr="00890B0C" w:rsidRDefault="009E61BC">
            <w:pPr>
              <w:pStyle w:val="AttributeTableBody"/>
              <w:jc w:val="left"/>
              <w:rPr>
                <w:noProof/>
              </w:rPr>
            </w:pPr>
            <w:r w:rsidRPr="00890B0C">
              <w:rPr>
                <w:noProof/>
              </w:rPr>
              <w:t>Gestation Period - Weeks</w:t>
            </w:r>
          </w:p>
        </w:tc>
      </w:tr>
      <w:tr w:rsidR="009F20B7" w:rsidRPr="009E61BC" w14:paraId="4A096B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4182E9"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1D481B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E9A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4CA37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128934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A7E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DCE38" w14:textId="77777777" w:rsidR="009E61BC" w:rsidRPr="00890B0C" w:rsidRDefault="00C45560">
            <w:pPr>
              <w:pStyle w:val="AttributeTableBody"/>
              <w:rPr>
                <w:rStyle w:val="HyperlinkTable"/>
                <w:noProof/>
              </w:rPr>
            </w:pPr>
            <w:hyperlink r:id="rId335"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09BD1EC0"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7516E83" w14:textId="77777777" w:rsidR="009E61BC" w:rsidRPr="00890B0C" w:rsidRDefault="009E61BC">
            <w:pPr>
              <w:pStyle w:val="AttributeTableBody"/>
              <w:jc w:val="left"/>
              <w:rPr>
                <w:noProof/>
              </w:rPr>
            </w:pPr>
            <w:r w:rsidRPr="00890B0C">
              <w:rPr>
                <w:noProof/>
              </w:rPr>
              <w:t>Newborn Code</w:t>
            </w:r>
          </w:p>
        </w:tc>
      </w:tr>
      <w:tr w:rsidR="009F20B7" w:rsidRPr="009E61BC" w14:paraId="4F2C391A"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668851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52C7511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437F0253"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A89069C"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75CF94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377DAF8D"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C4969A" w14:textId="77777777" w:rsidR="009E61BC" w:rsidRPr="002764E3" w:rsidRDefault="00C45560">
            <w:pPr>
              <w:pStyle w:val="AttributeTableBody"/>
              <w:rPr>
                <w:rStyle w:val="HyperlinkTable"/>
              </w:rPr>
            </w:pPr>
            <w:hyperlink r:id="rId336"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FD27EBD"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79550EF8" w14:textId="77777777" w:rsidR="009E61BC" w:rsidRPr="00890B0C" w:rsidRDefault="009E61BC">
            <w:pPr>
              <w:pStyle w:val="AttributeTableBody"/>
              <w:jc w:val="left"/>
              <w:rPr>
                <w:noProof/>
              </w:rPr>
            </w:pPr>
            <w:r w:rsidRPr="00890B0C">
              <w:rPr>
                <w:noProof/>
              </w:rPr>
              <w:t>Stillborn Indicator</w:t>
            </w:r>
          </w:p>
        </w:tc>
      </w:tr>
    </w:tbl>
    <w:p w14:paraId="6E9781C5" w14:textId="77777777" w:rsidR="009E61BC" w:rsidRPr="00890B0C" w:rsidRDefault="009E61BC">
      <w:pPr>
        <w:pStyle w:val="Heading4"/>
        <w:rPr>
          <w:noProof/>
          <w:vanish/>
        </w:rPr>
      </w:pPr>
      <w:bookmarkStart w:id="1355" w:name="_Toc1882324"/>
      <w:r w:rsidRPr="00890B0C">
        <w:rPr>
          <w:noProof/>
          <w:vanish/>
        </w:rPr>
        <w:t>ABS Field Definitions</w:t>
      </w:r>
      <w:bookmarkEnd w:id="1355"/>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455A4EEA" w14:textId="77777777" w:rsidR="009E61BC" w:rsidRPr="00890B0C" w:rsidRDefault="009E61BC">
      <w:pPr>
        <w:pStyle w:val="Heading4"/>
        <w:tabs>
          <w:tab w:val="num" w:pos="1440"/>
        </w:tabs>
        <w:rPr>
          <w:noProof/>
        </w:rPr>
      </w:pPr>
      <w:bookmarkStart w:id="1356"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1356"/>
    </w:p>
    <w:p w14:paraId="349233A9"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D4AD4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507DF7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15E426" w14:textId="77777777" w:rsidR="00C344D6" w:rsidRDefault="00C344D6" w:rsidP="00C344D6">
      <w:pPr>
        <w:pStyle w:val="Components"/>
      </w:pPr>
      <w:r>
        <w:t>Subcomponents for Assigning Authority (HD):  &lt;Namespace ID (IS)&gt; &amp; &lt;Universal ID (ST)&gt; &amp; &lt;Universal ID Type (ID)&gt;</w:t>
      </w:r>
    </w:p>
    <w:p w14:paraId="34DE7DEA" w14:textId="77777777" w:rsidR="00C344D6" w:rsidRDefault="00C344D6" w:rsidP="00C344D6">
      <w:pPr>
        <w:pStyle w:val="Components"/>
      </w:pPr>
      <w:r>
        <w:t>Subcomponents for Assigning Facility (HD):  &lt;Namespace ID (IS)&gt; &amp; &lt;Universal ID (ST)&gt; &amp; &lt;Universal ID Type (ID)&gt;</w:t>
      </w:r>
    </w:p>
    <w:p w14:paraId="56915A7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47722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1FDA1"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BF8AE" w14:textId="77777777"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7"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4CA01A54" w14:textId="77777777" w:rsidR="009E61BC" w:rsidRPr="00890B0C" w:rsidRDefault="009E61BC">
      <w:pPr>
        <w:pStyle w:val="Heading4"/>
        <w:tabs>
          <w:tab w:val="num" w:pos="1440"/>
        </w:tabs>
        <w:rPr>
          <w:noProof/>
        </w:rPr>
      </w:pPr>
      <w:bookmarkStart w:id="1357"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1357"/>
    </w:p>
    <w:p w14:paraId="351EF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0675E5" w14:textId="77777777"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8"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35E5E055" w14:textId="77777777" w:rsidR="009E61BC" w:rsidRPr="00890B0C" w:rsidRDefault="009E61BC">
      <w:pPr>
        <w:pStyle w:val="Heading4"/>
        <w:tabs>
          <w:tab w:val="num" w:pos="1440"/>
        </w:tabs>
        <w:rPr>
          <w:noProof/>
        </w:rPr>
      </w:pPr>
      <w:bookmarkStart w:id="1358"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1358"/>
    </w:p>
    <w:p w14:paraId="4EDBE66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221EB5" w14:textId="77777777"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9" w:anchor="HL70421" w:history="1">
        <w:r w:rsidRPr="00890B0C">
          <w:rPr>
            <w:rStyle w:val="ReferenceUserTable"/>
            <w:noProof/>
          </w:rPr>
          <w:t>User-defi</w:t>
        </w:r>
        <w:bookmarkStart w:id="1359" w:name="_Hlt1328370"/>
        <w:r w:rsidRPr="00890B0C">
          <w:rPr>
            <w:rStyle w:val="ReferenceUserTable"/>
            <w:noProof/>
          </w:rPr>
          <w:t>n</w:t>
        </w:r>
        <w:bookmarkEnd w:id="1359"/>
        <w:r w:rsidRPr="00890B0C">
          <w:rPr>
            <w:rStyle w:val="ReferenceUserTable"/>
            <w:noProof/>
          </w:rPr>
          <w:t>ed Table 0421 - Severity of Ill</w:t>
        </w:r>
        <w:bookmarkStart w:id="1360" w:name="_Hlt488683637"/>
        <w:r w:rsidRPr="00890B0C">
          <w:rPr>
            <w:rStyle w:val="ReferenceUserTable"/>
            <w:noProof/>
          </w:rPr>
          <w:t>n</w:t>
        </w:r>
        <w:bookmarkEnd w:id="1360"/>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900EF2D" w14:textId="77777777" w:rsidR="009E61BC" w:rsidRPr="00890B0C" w:rsidRDefault="009E61BC">
      <w:pPr>
        <w:pStyle w:val="Heading4"/>
        <w:rPr>
          <w:noProof/>
        </w:rPr>
      </w:pPr>
      <w:bookmarkStart w:id="1361" w:name="_Hlt488683643"/>
      <w:bookmarkStart w:id="1362" w:name="_Toc1882328"/>
      <w:bookmarkEnd w:id="1361"/>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1362"/>
    </w:p>
    <w:p w14:paraId="63E480FD" w14:textId="77777777" w:rsidR="009E61BC" w:rsidRPr="00890B0C" w:rsidRDefault="009E61BC">
      <w:pPr>
        <w:pStyle w:val="NormalIndented"/>
        <w:rPr>
          <w:noProof/>
        </w:rPr>
      </w:pPr>
      <w:r w:rsidRPr="00890B0C">
        <w:rPr>
          <w:noProof/>
        </w:rPr>
        <w:t>Definition:  Date/time that the medical record was reviewed and accepted.</w:t>
      </w:r>
    </w:p>
    <w:p w14:paraId="50355C7A" w14:textId="77777777" w:rsidR="009E61BC" w:rsidRPr="00890B0C" w:rsidRDefault="009E61BC">
      <w:pPr>
        <w:pStyle w:val="Heading4"/>
        <w:tabs>
          <w:tab w:val="num" w:pos="1440"/>
        </w:tabs>
        <w:rPr>
          <w:noProof/>
        </w:rPr>
      </w:pPr>
      <w:bookmarkStart w:id="1363"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1363"/>
    </w:p>
    <w:p w14:paraId="2A2983BF"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5AFFE8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C4F14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87E37" w14:textId="77777777" w:rsidR="00C344D6" w:rsidRDefault="00C344D6" w:rsidP="00C344D6">
      <w:pPr>
        <w:pStyle w:val="Components"/>
      </w:pPr>
      <w:r>
        <w:t>Subcomponents for Assigning Authority (HD):  &lt;Namespace ID (IS)&gt; &amp; &lt;Universal ID (ST)&gt; &amp; &lt;Universal ID Type (ID)&gt;</w:t>
      </w:r>
    </w:p>
    <w:p w14:paraId="5CBEECE1" w14:textId="77777777" w:rsidR="00C344D6" w:rsidRDefault="00C344D6" w:rsidP="00C344D6">
      <w:pPr>
        <w:pStyle w:val="Components"/>
      </w:pPr>
      <w:r>
        <w:t>Subcomponents for Assigning Facility (HD):  &lt;Namespace ID (IS)&gt; &amp; &lt;Universal ID (ST)&gt; &amp; &lt;Universal ID Type (ID)&gt;</w:t>
      </w:r>
    </w:p>
    <w:p w14:paraId="239258F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6BE4C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349976"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EFFE50"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53FC109D" w14:textId="77777777" w:rsidR="009E61BC" w:rsidRPr="00890B0C" w:rsidRDefault="009E61BC">
      <w:pPr>
        <w:pStyle w:val="Heading4"/>
        <w:tabs>
          <w:tab w:val="num" w:pos="1440"/>
        </w:tabs>
        <w:rPr>
          <w:noProof/>
        </w:rPr>
      </w:pPr>
      <w:bookmarkStart w:id="1364"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1364"/>
    </w:p>
    <w:p w14:paraId="081630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AF32D" w14:textId="77777777"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0"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7A2FE2DB" w14:textId="77777777" w:rsidR="009E61BC" w:rsidRPr="00890B0C" w:rsidRDefault="009E61BC">
      <w:pPr>
        <w:pStyle w:val="Heading4"/>
        <w:rPr>
          <w:noProof/>
        </w:rPr>
      </w:pPr>
      <w:bookmarkStart w:id="1365"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1365"/>
    </w:p>
    <w:p w14:paraId="1A1EDFC6" w14:textId="77777777" w:rsidR="009E61BC" w:rsidRPr="00890B0C" w:rsidRDefault="009E61BC">
      <w:pPr>
        <w:pStyle w:val="NormalIndented"/>
        <w:rPr>
          <w:noProof/>
        </w:rPr>
      </w:pPr>
      <w:r w:rsidRPr="00890B0C">
        <w:rPr>
          <w:noProof/>
        </w:rPr>
        <w:t>Definition:  Date/time the abstraction was completed.</w:t>
      </w:r>
    </w:p>
    <w:p w14:paraId="2D7B7E48" w14:textId="77777777" w:rsidR="009E61BC" w:rsidRPr="00890B0C" w:rsidRDefault="009E61BC">
      <w:pPr>
        <w:pStyle w:val="Heading4"/>
        <w:tabs>
          <w:tab w:val="num" w:pos="1440"/>
        </w:tabs>
        <w:rPr>
          <w:noProof/>
        </w:rPr>
      </w:pPr>
      <w:bookmarkStart w:id="1366"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1366"/>
    </w:p>
    <w:p w14:paraId="75A85157"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54577DB"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513F32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6352BE" w14:textId="77777777" w:rsidR="00C344D6" w:rsidRDefault="00C344D6" w:rsidP="00C344D6">
      <w:pPr>
        <w:pStyle w:val="Components"/>
      </w:pPr>
      <w:r>
        <w:t>Subcomponents for Assigning Authority (HD):  &lt;Namespace ID (IS)&gt; &amp; &lt;Universal ID (ST)&gt; &amp; &lt;Universal ID Type (ID)&gt;</w:t>
      </w:r>
    </w:p>
    <w:p w14:paraId="026A1260" w14:textId="77777777" w:rsidR="00C344D6" w:rsidRDefault="00C344D6" w:rsidP="00C344D6">
      <w:pPr>
        <w:pStyle w:val="Components"/>
      </w:pPr>
      <w:r>
        <w:t>Subcomponents for Assigning Facility (HD):  &lt;Namespace ID (IS)&gt; &amp; &lt;Universal ID (ST)&gt; &amp; &lt;Universal ID Type (ID)&gt;</w:t>
      </w:r>
    </w:p>
    <w:p w14:paraId="3A4FAE10"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D576B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37AE89"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F7AC2" w14:textId="77777777" w:rsidR="009E61BC" w:rsidRPr="00890B0C" w:rsidRDefault="009E61BC">
      <w:pPr>
        <w:pStyle w:val="NormalIndented"/>
        <w:rPr>
          <w:noProof/>
        </w:rPr>
      </w:pPr>
      <w:r w:rsidRPr="00890B0C">
        <w:rPr>
          <w:noProof/>
        </w:rPr>
        <w:t>Definition: Identification number of the person completing the Abstract.</w:t>
      </w:r>
    </w:p>
    <w:p w14:paraId="68855F22" w14:textId="77777777" w:rsidR="009E61BC" w:rsidRPr="00890B0C" w:rsidRDefault="009E61BC">
      <w:pPr>
        <w:pStyle w:val="Heading4"/>
        <w:tabs>
          <w:tab w:val="num" w:pos="1440"/>
        </w:tabs>
        <w:rPr>
          <w:noProof/>
        </w:rPr>
      </w:pPr>
      <w:bookmarkStart w:id="1367"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1367"/>
    </w:p>
    <w:p w14:paraId="5F9F828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5F5375" w14:textId="77777777"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1368" w:name="_Hlt479487588"/>
      <w:r w:rsidR="005B65F4" w:rsidRPr="00890B0C">
        <w:rPr>
          <w:rStyle w:val="ReferenceUserTable"/>
          <w:noProof/>
        </w:rPr>
        <w:fldChar w:fldCharType="begin"/>
      </w:r>
      <w:r w:rsidR="00935AB1">
        <w:rPr>
          <w:rStyle w:val="ReferenceUserTable"/>
          <w:noProof/>
        </w:rPr>
        <w:instrText>HYPERLINK "E:\\V2\\v2.9 final Nov from Frank\\V29_CH02C_Tables.docx"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1368"/>
      <w:r w:rsidRPr="00890B0C">
        <w:rPr>
          <w:noProof/>
        </w:rPr>
        <w:t xml:space="preserve"> </w:t>
      </w:r>
      <w:r w:rsidRPr="006E29AE">
        <w:rPr>
          <w:noProof/>
        </w:rPr>
        <w:t xml:space="preserve">in Chapter 2C, Code Tables, </w:t>
      </w:r>
      <w:r w:rsidRPr="00890B0C">
        <w:rPr>
          <w:noProof/>
        </w:rPr>
        <w:t>for suggested values.</w:t>
      </w:r>
    </w:p>
    <w:p w14:paraId="35115DE3" w14:textId="77777777" w:rsidR="009E61BC" w:rsidRPr="00890B0C" w:rsidRDefault="009E61BC">
      <w:pPr>
        <w:pStyle w:val="Heading4"/>
        <w:tabs>
          <w:tab w:val="num" w:pos="1440"/>
        </w:tabs>
        <w:rPr>
          <w:noProof/>
        </w:rPr>
      </w:pPr>
      <w:bookmarkStart w:id="1369"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1369"/>
    </w:p>
    <w:p w14:paraId="764B91A6" w14:textId="77777777" w:rsidR="009E61BC" w:rsidRPr="00890B0C" w:rsidRDefault="009E61BC">
      <w:pPr>
        <w:pStyle w:val="NormalIndented"/>
        <w:rPr>
          <w:noProof/>
        </w:rPr>
      </w:pPr>
      <w:r w:rsidRPr="00890B0C">
        <w:rPr>
          <w:noProof/>
        </w:rPr>
        <w:t xml:space="preserve">Definition:  Indicates if the delivery was by Caesarian Section. Refer to </w:t>
      </w:r>
      <w:hyperlink r:id="rId341"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C1F7262" w14:textId="77777777" w:rsidR="009E61BC" w:rsidRPr="00890B0C" w:rsidRDefault="009E61BC">
      <w:pPr>
        <w:pStyle w:val="NormalList"/>
        <w:rPr>
          <w:noProof/>
        </w:rPr>
      </w:pPr>
      <w:r w:rsidRPr="00890B0C">
        <w:rPr>
          <w:noProof/>
        </w:rPr>
        <w:t>Y</w:t>
      </w:r>
      <w:r w:rsidRPr="00890B0C">
        <w:rPr>
          <w:noProof/>
        </w:rPr>
        <w:tab/>
        <w:t>Delivery was by Caesarian Section.</w:t>
      </w:r>
    </w:p>
    <w:p w14:paraId="6D73F4C9" w14:textId="77777777" w:rsidR="009E61BC" w:rsidRPr="00890B0C" w:rsidRDefault="009E61BC">
      <w:pPr>
        <w:pStyle w:val="NormalList"/>
        <w:rPr>
          <w:noProof/>
        </w:rPr>
      </w:pPr>
      <w:r w:rsidRPr="00890B0C">
        <w:rPr>
          <w:noProof/>
        </w:rPr>
        <w:t>N</w:t>
      </w:r>
      <w:r w:rsidRPr="00890B0C">
        <w:rPr>
          <w:noProof/>
        </w:rPr>
        <w:tab/>
        <w:t>Delivery was not by Caesarian Section.</w:t>
      </w:r>
    </w:p>
    <w:p w14:paraId="1482C566" w14:textId="77777777" w:rsidR="009E61BC" w:rsidRPr="00890B0C" w:rsidRDefault="009E61BC">
      <w:pPr>
        <w:pStyle w:val="Heading4"/>
        <w:tabs>
          <w:tab w:val="num" w:pos="1440"/>
        </w:tabs>
        <w:rPr>
          <w:noProof/>
        </w:rPr>
      </w:pPr>
      <w:bookmarkStart w:id="1370"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1370"/>
    </w:p>
    <w:p w14:paraId="77DB8F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1E875" w14:textId="77777777"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2"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8DFA9BE" w14:textId="77777777" w:rsidR="009E61BC" w:rsidRPr="00890B0C" w:rsidRDefault="009E61BC">
      <w:pPr>
        <w:pStyle w:val="Heading4"/>
        <w:tabs>
          <w:tab w:val="num" w:pos="1440"/>
        </w:tabs>
        <w:rPr>
          <w:noProof/>
        </w:rPr>
      </w:pPr>
      <w:bookmarkStart w:id="1371"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1371"/>
    </w:p>
    <w:p w14:paraId="177FC4AE"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1BA8F4D8" w14:textId="77777777" w:rsidR="009E61BC" w:rsidRPr="00890B0C" w:rsidRDefault="009E61BC">
      <w:pPr>
        <w:pStyle w:val="Heading4"/>
        <w:tabs>
          <w:tab w:val="num" w:pos="1440"/>
        </w:tabs>
        <w:rPr>
          <w:noProof/>
        </w:rPr>
      </w:pPr>
      <w:bookmarkStart w:id="1372"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1372"/>
    </w:p>
    <w:p w14:paraId="3BC5CDB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10D97" w14:textId="77777777"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3"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42233139" w14:textId="77777777" w:rsidR="009E61BC" w:rsidRPr="00890B0C" w:rsidRDefault="009E61BC">
      <w:pPr>
        <w:pStyle w:val="Heading4"/>
        <w:tabs>
          <w:tab w:val="num" w:pos="1440"/>
        </w:tabs>
        <w:rPr>
          <w:noProof/>
        </w:rPr>
      </w:pPr>
      <w:bookmarkStart w:id="1373"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1373"/>
    </w:p>
    <w:p w14:paraId="5B24299A" w14:textId="77777777" w:rsidR="009E61BC" w:rsidRPr="00890B0C" w:rsidRDefault="009E61BC">
      <w:pPr>
        <w:pStyle w:val="NormalIndented"/>
        <w:rPr>
          <w:noProof/>
        </w:rPr>
      </w:pPr>
      <w:r w:rsidRPr="00890B0C">
        <w:rPr>
          <w:noProof/>
        </w:rPr>
        <w:t xml:space="preserve">Definition:  Indicates whether or not a newborn was stillborn. Refer to </w:t>
      </w:r>
      <w:hyperlink r:id="rId344"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55CE73E" w14:textId="77777777" w:rsidR="009E61BC" w:rsidRPr="00890B0C" w:rsidRDefault="009E61BC">
      <w:pPr>
        <w:pStyle w:val="NormalList"/>
        <w:rPr>
          <w:noProof/>
        </w:rPr>
      </w:pPr>
      <w:r w:rsidRPr="00890B0C">
        <w:rPr>
          <w:noProof/>
        </w:rPr>
        <w:t>Y</w:t>
      </w:r>
      <w:r w:rsidRPr="00890B0C">
        <w:rPr>
          <w:noProof/>
        </w:rPr>
        <w:tab/>
        <w:t>Stillborn.</w:t>
      </w:r>
    </w:p>
    <w:p w14:paraId="281FF763" w14:textId="77777777" w:rsidR="009E61BC" w:rsidRPr="00890B0C" w:rsidRDefault="009E61BC">
      <w:pPr>
        <w:pStyle w:val="NormalList"/>
        <w:rPr>
          <w:noProof/>
        </w:rPr>
      </w:pPr>
      <w:r w:rsidRPr="00890B0C">
        <w:rPr>
          <w:noProof/>
        </w:rPr>
        <w:t>N</w:t>
      </w:r>
      <w:r w:rsidRPr="00890B0C">
        <w:rPr>
          <w:noProof/>
        </w:rPr>
        <w:tab/>
        <w:t>Not stillborn.</w:t>
      </w:r>
    </w:p>
    <w:p w14:paraId="6D625DD7" w14:textId="77777777" w:rsidR="009E61BC" w:rsidRPr="00890B0C" w:rsidRDefault="009E61BC">
      <w:pPr>
        <w:pStyle w:val="Heading3"/>
        <w:rPr>
          <w:noProof/>
        </w:rPr>
      </w:pPr>
      <w:bookmarkStart w:id="1374" w:name="_Toc1882339"/>
      <w:bookmarkStart w:id="1375" w:name="_Toc89062838"/>
      <w:bookmarkStart w:id="1376" w:name="_Toc20321558"/>
      <w:bookmarkStart w:id="1377" w:name="_Toc27825970"/>
      <w:r w:rsidRPr="00890B0C">
        <w:rPr>
          <w:noProof/>
        </w:rPr>
        <w:t xml:space="preserve">BLC - </w:t>
      </w:r>
      <w:bookmarkStart w:id="1378" w:name="_Hlt1757827"/>
      <w:r w:rsidRPr="00890B0C">
        <w:rPr>
          <w:noProof/>
        </w:rPr>
        <w:t>Blood Code Segm</w:t>
      </w:r>
      <w:bookmarkEnd w:id="1378"/>
      <w:r w:rsidRPr="00890B0C">
        <w:rPr>
          <w:noProof/>
        </w:rPr>
        <w:t>ent</w:t>
      </w:r>
      <w:bookmarkEnd w:id="1374"/>
      <w:bookmarkEnd w:id="1375"/>
      <w:bookmarkEnd w:id="1376"/>
      <w:bookmarkEnd w:id="137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71B6E8E1"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1110EF9C" w14:textId="77777777" w:rsidR="009E61BC" w:rsidRPr="00890B0C" w:rsidRDefault="009E61BC">
      <w:pPr>
        <w:pStyle w:val="AttributeTableCaption"/>
        <w:rPr>
          <w:noProof/>
        </w:rPr>
      </w:pPr>
      <w:bookmarkStart w:id="1379" w:name="_Hlt479102393"/>
      <w:bookmarkStart w:id="1380" w:name="BLC"/>
      <w:bookmarkEnd w:id="1379"/>
      <w:r w:rsidRPr="00890B0C">
        <w:rPr>
          <w:noProof/>
        </w:rPr>
        <w:t>HL7 Attribute Table - BLC</w:t>
      </w:r>
      <w:bookmarkEnd w:id="138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FC808D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51C4EE7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AFE21CE"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263A0F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324233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67C0E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35F780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08C0A1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76C0FF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7AE2B83" w14:textId="77777777" w:rsidR="009E61BC" w:rsidRPr="00890B0C" w:rsidRDefault="009E61BC">
            <w:pPr>
              <w:pStyle w:val="AttributeTableHeader"/>
              <w:jc w:val="left"/>
              <w:rPr>
                <w:noProof/>
              </w:rPr>
            </w:pPr>
            <w:r w:rsidRPr="00890B0C">
              <w:rPr>
                <w:noProof/>
              </w:rPr>
              <w:t>ELEMENT NAME</w:t>
            </w:r>
          </w:p>
        </w:tc>
      </w:tr>
      <w:tr w:rsidR="009F20B7" w:rsidRPr="009E61BC" w14:paraId="2656BD4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38073E0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E34F0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AEFF9"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2B4DAAE"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F361A0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991701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84D068" w14:textId="77777777" w:rsidR="009E61BC" w:rsidRPr="00890B0C" w:rsidRDefault="00C45560">
            <w:pPr>
              <w:pStyle w:val="AttributeTableBody"/>
              <w:rPr>
                <w:rStyle w:val="HyperlinkTable"/>
                <w:noProof/>
              </w:rPr>
            </w:pPr>
            <w:hyperlink r:id="rId345"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413C0145"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36098597" w14:textId="77777777" w:rsidR="009E61BC" w:rsidRPr="00890B0C" w:rsidRDefault="009E61BC">
            <w:pPr>
              <w:pStyle w:val="AttributeTableBody"/>
              <w:jc w:val="left"/>
              <w:rPr>
                <w:noProof/>
              </w:rPr>
            </w:pPr>
            <w:r w:rsidRPr="00890B0C">
              <w:rPr>
                <w:noProof/>
              </w:rPr>
              <w:t>Blood Product Code</w:t>
            </w:r>
          </w:p>
        </w:tc>
      </w:tr>
      <w:tr w:rsidR="009F20B7" w:rsidRPr="009E61BC" w14:paraId="46105BD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8A9562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435B7AA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7C1F26"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C3B22B"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19712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4BB76EF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91FD8"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B7960E"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1048934" w14:textId="77777777" w:rsidR="009E61BC" w:rsidRPr="00890B0C" w:rsidRDefault="009E61BC">
            <w:pPr>
              <w:pStyle w:val="AttributeTableBody"/>
              <w:jc w:val="left"/>
              <w:rPr>
                <w:noProof/>
              </w:rPr>
            </w:pPr>
            <w:r w:rsidRPr="00890B0C">
              <w:rPr>
                <w:noProof/>
              </w:rPr>
              <w:t>Blood Amount</w:t>
            </w:r>
          </w:p>
        </w:tc>
      </w:tr>
    </w:tbl>
    <w:p w14:paraId="7CA13487" w14:textId="77777777" w:rsidR="009E61BC" w:rsidRPr="00890B0C" w:rsidRDefault="009E61BC">
      <w:pPr>
        <w:pStyle w:val="Heading4"/>
        <w:rPr>
          <w:noProof/>
          <w:vanish/>
        </w:rPr>
      </w:pPr>
      <w:bookmarkStart w:id="1381" w:name="_Toc1882340"/>
      <w:r w:rsidRPr="00890B0C">
        <w:rPr>
          <w:noProof/>
          <w:vanish/>
        </w:rPr>
        <w:lastRenderedPageBreak/>
        <w:t>BLC Field Definitions</w:t>
      </w:r>
      <w:bookmarkEnd w:id="138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4F6919ED" w14:textId="77777777" w:rsidR="009E61BC" w:rsidRPr="00890B0C" w:rsidRDefault="009E61BC">
      <w:pPr>
        <w:pStyle w:val="Heading4"/>
        <w:tabs>
          <w:tab w:val="num" w:pos="1440"/>
        </w:tabs>
        <w:rPr>
          <w:noProof/>
        </w:rPr>
      </w:pPr>
      <w:bookmarkStart w:id="138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1382"/>
    </w:p>
    <w:p w14:paraId="0E146E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E93A1A" w14:textId="77777777" w:rsidR="009E61BC" w:rsidRPr="00890B0C" w:rsidRDefault="009E61BC">
      <w:pPr>
        <w:pStyle w:val="NormalIndented"/>
        <w:rPr>
          <w:noProof/>
        </w:rPr>
      </w:pPr>
      <w:r w:rsidRPr="00890B0C">
        <w:rPr>
          <w:noProof/>
        </w:rPr>
        <w:t xml:space="preserve">Definition:  This field reports the blood product code. Refer to </w:t>
      </w:r>
      <w:hyperlink r:id="rId346"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4E66D16F" w14:textId="77777777" w:rsidR="009E61BC" w:rsidRPr="00890B0C" w:rsidRDefault="009E61BC">
      <w:pPr>
        <w:pStyle w:val="Heading4"/>
        <w:tabs>
          <w:tab w:val="num" w:pos="1440"/>
        </w:tabs>
        <w:rPr>
          <w:noProof/>
        </w:rPr>
      </w:pPr>
      <w:bookmarkStart w:id="138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1383"/>
    </w:p>
    <w:p w14:paraId="597D6EEE"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3C1597F9"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73FA6F"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335B3909" w14:textId="77777777" w:rsidR="009E61BC" w:rsidRPr="00890B0C" w:rsidRDefault="009E61BC">
      <w:pPr>
        <w:pStyle w:val="Heading3"/>
        <w:rPr>
          <w:noProof/>
        </w:rPr>
      </w:pPr>
      <w:bookmarkStart w:id="1384" w:name="_Toc1882343"/>
      <w:bookmarkStart w:id="1385" w:name="_Toc89062839"/>
      <w:bookmarkStart w:id="1386" w:name="_Toc20321559"/>
      <w:bookmarkStart w:id="1387" w:name="_Toc27825971"/>
      <w:r w:rsidRPr="00890B0C">
        <w:rPr>
          <w:noProof/>
        </w:rPr>
        <w:t xml:space="preserve">RMI - </w:t>
      </w:r>
      <w:bookmarkStart w:id="1388" w:name="_Hlt1757838"/>
      <w:r w:rsidRPr="00890B0C">
        <w:rPr>
          <w:noProof/>
        </w:rPr>
        <w:t>Risk Management Incident Seg</w:t>
      </w:r>
      <w:bookmarkEnd w:id="1388"/>
      <w:r w:rsidRPr="00890B0C">
        <w:rPr>
          <w:noProof/>
        </w:rPr>
        <w:t>ment</w:t>
      </w:r>
      <w:bookmarkEnd w:id="1384"/>
      <w:bookmarkEnd w:id="1385"/>
      <w:bookmarkEnd w:id="1386"/>
      <w:bookmarkEnd w:id="1387"/>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4DA7D766"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3AFF48AF" w14:textId="77777777" w:rsidR="009E61BC" w:rsidRPr="00713BF5" w:rsidRDefault="005B65F4">
      <w:pPr>
        <w:pStyle w:val="AttributeTableCaption"/>
        <w:rPr>
          <w:noProof/>
          <w:lang w:val="fr-CH"/>
        </w:rPr>
      </w:pPr>
      <w:bookmarkStart w:id="1389" w:name="RMI"/>
      <w:r w:rsidRPr="00713BF5">
        <w:rPr>
          <w:noProof/>
          <w:lang w:val="fr-CH"/>
        </w:rPr>
        <w:t>HL7 Attribute Table - RMI - Risk Management Incident</w:t>
      </w:r>
      <w:bookmarkEnd w:id="1389"/>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A9F516B"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E94393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764C6EE"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030765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E38FEA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8E7A6E"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3FB987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613EF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55DDDA3E"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B0A710A" w14:textId="77777777" w:rsidR="009E61BC" w:rsidRPr="00890B0C" w:rsidRDefault="009E61BC">
            <w:pPr>
              <w:pStyle w:val="AttributeTableHeader"/>
              <w:jc w:val="left"/>
              <w:rPr>
                <w:noProof/>
              </w:rPr>
            </w:pPr>
            <w:r w:rsidRPr="00890B0C">
              <w:rPr>
                <w:noProof/>
              </w:rPr>
              <w:t>ELEMENT NAME</w:t>
            </w:r>
          </w:p>
        </w:tc>
      </w:tr>
      <w:tr w:rsidR="009F20B7" w:rsidRPr="009E61BC" w14:paraId="65CA3A7B"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6D0345F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1A01B9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4FBAFC"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C53FCC"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92D3E5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57BC6EA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EE1CF0" w14:textId="77777777" w:rsidR="009E61BC" w:rsidRPr="00890B0C" w:rsidRDefault="00C45560">
            <w:pPr>
              <w:pStyle w:val="AttributeTableBody"/>
              <w:rPr>
                <w:rStyle w:val="HyperlinkTable"/>
                <w:noProof/>
              </w:rPr>
            </w:pPr>
            <w:hyperlink r:id="rId347"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33D91155"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297AC452" w14:textId="77777777" w:rsidR="009E61BC" w:rsidRPr="00890B0C" w:rsidRDefault="009E61BC">
            <w:pPr>
              <w:pStyle w:val="AttributeTableBody"/>
              <w:jc w:val="left"/>
              <w:rPr>
                <w:noProof/>
              </w:rPr>
            </w:pPr>
            <w:r w:rsidRPr="00890B0C">
              <w:rPr>
                <w:noProof/>
              </w:rPr>
              <w:t>Risk Management Incident Code</w:t>
            </w:r>
          </w:p>
        </w:tc>
      </w:tr>
      <w:tr w:rsidR="009F20B7" w:rsidRPr="009E61BC" w14:paraId="4201A6D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25F7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9854F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3DA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005D9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F13A6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56A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29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51F338"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1EC518E" w14:textId="77777777" w:rsidR="009E61BC" w:rsidRPr="00890B0C" w:rsidRDefault="009E61BC">
            <w:pPr>
              <w:pStyle w:val="AttributeTableBody"/>
              <w:jc w:val="left"/>
              <w:rPr>
                <w:noProof/>
              </w:rPr>
            </w:pPr>
            <w:r w:rsidRPr="00890B0C">
              <w:rPr>
                <w:noProof/>
              </w:rPr>
              <w:t>Date/Time Incident</w:t>
            </w:r>
          </w:p>
        </w:tc>
      </w:tr>
      <w:tr w:rsidR="009E61BC" w:rsidRPr="009E61BC" w14:paraId="2D2063D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546AD31C"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2131B1D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7F4DD6"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0D9B2F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4AB40F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78C0333D"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7AB448" w14:textId="77777777" w:rsidR="009E61BC" w:rsidRPr="00890B0C" w:rsidRDefault="00C45560">
            <w:pPr>
              <w:pStyle w:val="AttributeTableBody"/>
              <w:rPr>
                <w:rStyle w:val="HyperlinkTable"/>
                <w:noProof/>
              </w:rPr>
            </w:pPr>
            <w:hyperlink r:id="rId348"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7E62F137"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34CCBAA0" w14:textId="77777777" w:rsidR="009E61BC" w:rsidRPr="00890B0C" w:rsidRDefault="009E61BC">
            <w:pPr>
              <w:pStyle w:val="AttributeTableBody"/>
              <w:jc w:val="left"/>
              <w:rPr>
                <w:noProof/>
              </w:rPr>
            </w:pPr>
            <w:r w:rsidRPr="00890B0C">
              <w:rPr>
                <w:noProof/>
              </w:rPr>
              <w:t>Incident Type Code</w:t>
            </w:r>
          </w:p>
        </w:tc>
      </w:tr>
    </w:tbl>
    <w:p w14:paraId="4EA40A06" w14:textId="77777777" w:rsidR="009E61BC" w:rsidRPr="00890B0C" w:rsidRDefault="009E61BC">
      <w:pPr>
        <w:pStyle w:val="Heading4"/>
        <w:rPr>
          <w:noProof/>
          <w:vanish/>
        </w:rPr>
      </w:pPr>
      <w:bookmarkStart w:id="1390" w:name="_Toc1882344"/>
      <w:r w:rsidRPr="00890B0C">
        <w:rPr>
          <w:noProof/>
          <w:vanish/>
        </w:rPr>
        <w:t>RMI Field Definitions</w:t>
      </w:r>
      <w:bookmarkEnd w:id="1390"/>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062161DF" w14:textId="77777777" w:rsidR="009E61BC" w:rsidRPr="00890B0C" w:rsidRDefault="009E61BC">
      <w:pPr>
        <w:pStyle w:val="Heading4"/>
        <w:tabs>
          <w:tab w:val="num" w:pos="1440"/>
        </w:tabs>
        <w:rPr>
          <w:noProof/>
        </w:rPr>
      </w:pPr>
      <w:bookmarkStart w:id="1391" w:name="_Toc1882345"/>
      <w:r w:rsidRPr="00890B0C">
        <w:rPr>
          <w:noProof/>
        </w:rPr>
        <w:t xml:space="preserve">RMI-1   </w:t>
      </w:r>
      <w:bookmarkStart w:id="1392" w:name="RMI_01"/>
      <w:r w:rsidRPr="00890B0C">
        <w:rPr>
          <w:noProof/>
        </w:rPr>
        <w:t>Risk Management Incident Code</w:t>
      </w:r>
      <w:bookmarkEnd w:id="1392"/>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1391"/>
    </w:p>
    <w:p w14:paraId="49B46BB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966005" w14:textId="77777777"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9"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08EE6D4C" w14:textId="77777777" w:rsidR="009E61BC" w:rsidRPr="00890B0C" w:rsidRDefault="009E61BC">
      <w:pPr>
        <w:pStyle w:val="Heading4"/>
        <w:rPr>
          <w:noProof/>
        </w:rPr>
      </w:pPr>
      <w:bookmarkStart w:id="1393"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1393"/>
    </w:p>
    <w:p w14:paraId="3DE3A90B"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61D8D9D2" w14:textId="77777777" w:rsidR="009E61BC" w:rsidRPr="00713BF5" w:rsidRDefault="009E61BC">
      <w:pPr>
        <w:pStyle w:val="Heading4"/>
        <w:tabs>
          <w:tab w:val="num" w:pos="1440"/>
        </w:tabs>
        <w:rPr>
          <w:noProof/>
          <w:lang w:val="fr-CH"/>
        </w:rPr>
      </w:pPr>
      <w:bookmarkStart w:id="1394"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1394"/>
    </w:p>
    <w:p w14:paraId="57292A6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D68F8" w14:textId="77777777" w:rsidR="009E61BC" w:rsidRPr="00890B0C" w:rsidRDefault="009E61BC">
      <w:pPr>
        <w:pStyle w:val="NormalIndented"/>
        <w:rPr>
          <w:noProof/>
        </w:rPr>
      </w:pPr>
      <w:r w:rsidRPr="00890B0C">
        <w:rPr>
          <w:noProof/>
        </w:rPr>
        <w:t xml:space="preserve">Definition:  A code depicting a classification of the incident type.  Refer to </w:t>
      </w:r>
      <w:hyperlink r:id="rId350"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71C0D5F8" w14:textId="77777777" w:rsidR="009E61BC" w:rsidRPr="00890B0C" w:rsidRDefault="009E61BC">
      <w:pPr>
        <w:pStyle w:val="Heading3"/>
        <w:rPr>
          <w:noProof/>
        </w:rPr>
      </w:pPr>
      <w:bookmarkStart w:id="1395" w:name="_Hlt483864294"/>
      <w:bookmarkStart w:id="1396" w:name="_Toc1882348"/>
      <w:bookmarkStart w:id="1397" w:name="_Toc89062840"/>
      <w:bookmarkStart w:id="1398" w:name="_Toc20321560"/>
      <w:bookmarkStart w:id="1399" w:name="_Toc27825972"/>
      <w:bookmarkEnd w:id="1395"/>
      <w:r w:rsidRPr="00890B0C">
        <w:rPr>
          <w:noProof/>
        </w:rPr>
        <w:t>GP1 G</w:t>
      </w:r>
      <w:bookmarkStart w:id="1400" w:name="_Hlt1757852"/>
      <w:r w:rsidRPr="00890B0C">
        <w:rPr>
          <w:noProof/>
        </w:rPr>
        <w:t>rouping/Reimbursement - Visit Se</w:t>
      </w:r>
      <w:bookmarkEnd w:id="1400"/>
      <w:r w:rsidRPr="00890B0C">
        <w:rPr>
          <w:noProof/>
        </w:rPr>
        <w:t>gment</w:t>
      </w:r>
      <w:bookmarkEnd w:id="1396"/>
      <w:bookmarkEnd w:id="1397"/>
      <w:bookmarkEnd w:id="1398"/>
      <w:bookmarkEnd w:id="1399"/>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0DDD902B"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07F08BE1"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3232EA71" w14:textId="77777777" w:rsidR="009E61BC" w:rsidRPr="00890B0C" w:rsidRDefault="009E61BC">
      <w:pPr>
        <w:pStyle w:val="AttributeTableCaption"/>
        <w:rPr>
          <w:noProof/>
        </w:rPr>
      </w:pPr>
      <w:bookmarkStart w:id="1401" w:name="_Hlt479102398"/>
      <w:bookmarkStart w:id="1402" w:name="GP1"/>
      <w:bookmarkEnd w:id="1401"/>
      <w:r w:rsidRPr="00890B0C">
        <w:rPr>
          <w:noProof/>
        </w:rPr>
        <w:t xml:space="preserve">HL7 Attribute Table - GP1 - Grouping/Reimbursement - Visit </w:t>
      </w:r>
      <w:bookmarkEnd w:id="1402"/>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A313B7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658B14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3954AB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60B74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6642CC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C16D68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33041F8"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5FB3E3"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5B8501C6"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8A201F1" w14:textId="77777777" w:rsidR="009E61BC" w:rsidRPr="00890B0C" w:rsidRDefault="009E61BC">
            <w:pPr>
              <w:pStyle w:val="AttributeTableHeader"/>
              <w:jc w:val="left"/>
              <w:rPr>
                <w:noProof/>
              </w:rPr>
            </w:pPr>
            <w:r w:rsidRPr="00890B0C">
              <w:rPr>
                <w:noProof/>
              </w:rPr>
              <w:t>ELEMENT NAME</w:t>
            </w:r>
          </w:p>
        </w:tc>
      </w:tr>
      <w:tr w:rsidR="009F20B7" w:rsidRPr="009E61BC" w14:paraId="078F0CD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6DC21D10"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AE1E5C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739AE08"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D64A76"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9F37DBC"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D2B929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4BA30637" w14:textId="77777777" w:rsidR="009E61BC" w:rsidRPr="00890B0C" w:rsidRDefault="00C45560">
            <w:pPr>
              <w:pStyle w:val="AttributeTableBody"/>
              <w:rPr>
                <w:rStyle w:val="HyperlinkTable"/>
                <w:noProof/>
              </w:rPr>
            </w:pPr>
            <w:hyperlink r:id="rId351" w:anchor="HL70455" w:history="1">
              <w:r w:rsidR="009E61BC" w:rsidRPr="00890B0C">
                <w:rPr>
                  <w:rStyle w:val="HyperlinkTable"/>
                  <w:noProof/>
                </w:rPr>
                <w:t>04</w:t>
              </w:r>
              <w:bookmarkStart w:id="1403" w:name="_Hlt489245026"/>
              <w:r w:rsidR="009E61BC" w:rsidRPr="00890B0C">
                <w:rPr>
                  <w:rStyle w:val="HyperlinkTable"/>
                  <w:noProof/>
                </w:rPr>
                <w:t>5</w:t>
              </w:r>
              <w:bookmarkEnd w:id="1403"/>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48324CA3"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4CB2EF31" w14:textId="77777777" w:rsidR="009E61BC" w:rsidRPr="00890B0C" w:rsidRDefault="009E61BC">
            <w:pPr>
              <w:pStyle w:val="AttributeTableBody"/>
              <w:jc w:val="left"/>
              <w:rPr>
                <w:noProof/>
              </w:rPr>
            </w:pPr>
            <w:r w:rsidRPr="00890B0C">
              <w:rPr>
                <w:noProof/>
              </w:rPr>
              <w:t>Type of Bill Code</w:t>
            </w:r>
          </w:p>
        </w:tc>
      </w:tr>
      <w:tr w:rsidR="009F20B7" w:rsidRPr="009E61BC" w14:paraId="11AE0F1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5EB2B2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9E35B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4298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F0C7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3310D8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DFF6FE"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A131BAF" w14:textId="77777777" w:rsidR="009E61BC" w:rsidRPr="00890B0C" w:rsidRDefault="00C45560">
            <w:pPr>
              <w:pStyle w:val="AttributeTableBody"/>
              <w:rPr>
                <w:rStyle w:val="HyperlinkTable"/>
                <w:noProof/>
              </w:rPr>
            </w:pPr>
            <w:hyperlink r:id="rId352"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3A19D5E4"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0C2F67CE" w14:textId="77777777" w:rsidR="009E61BC" w:rsidRPr="00890B0C" w:rsidRDefault="009E61BC">
            <w:pPr>
              <w:pStyle w:val="AttributeTableBody"/>
              <w:jc w:val="left"/>
              <w:rPr>
                <w:noProof/>
              </w:rPr>
            </w:pPr>
            <w:r w:rsidRPr="00890B0C">
              <w:rPr>
                <w:noProof/>
              </w:rPr>
              <w:t>Revenue Code</w:t>
            </w:r>
          </w:p>
        </w:tc>
      </w:tr>
      <w:tr w:rsidR="009F20B7" w:rsidRPr="009E61BC" w14:paraId="267C871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D84F91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15488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FEE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32AF7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4822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67A9A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3E4BBBE" w14:textId="77777777" w:rsidR="009E61BC" w:rsidRPr="00890B0C" w:rsidRDefault="00C45560">
            <w:pPr>
              <w:pStyle w:val="AttributeTableBody"/>
              <w:rPr>
                <w:rStyle w:val="HyperlinkTable"/>
                <w:noProof/>
              </w:rPr>
            </w:pPr>
            <w:hyperlink r:id="rId353"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290351D3"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7F66D168" w14:textId="77777777" w:rsidR="009E61BC" w:rsidRPr="00890B0C" w:rsidRDefault="009E61BC">
            <w:pPr>
              <w:pStyle w:val="AttributeTableBody"/>
              <w:jc w:val="left"/>
              <w:rPr>
                <w:noProof/>
              </w:rPr>
            </w:pPr>
            <w:r w:rsidRPr="00890B0C">
              <w:rPr>
                <w:noProof/>
              </w:rPr>
              <w:t>Overall Claim Disposition Code</w:t>
            </w:r>
          </w:p>
        </w:tc>
      </w:tr>
      <w:tr w:rsidR="009F20B7" w:rsidRPr="005413B2" w14:paraId="61B05A6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57E842"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75F0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6B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882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5456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66129"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F1A5728" w14:textId="77777777" w:rsidR="009E61BC" w:rsidRPr="00890B0C" w:rsidRDefault="00C45560">
            <w:pPr>
              <w:pStyle w:val="AttributeTableBody"/>
              <w:rPr>
                <w:rStyle w:val="HyperlinkTable"/>
                <w:noProof/>
              </w:rPr>
            </w:pPr>
            <w:hyperlink r:id="rId354"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08E7DB7"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45798356" w14:textId="77777777" w:rsidR="009E61BC" w:rsidRPr="005413B2" w:rsidRDefault="009E61BC">
            <w:pPr>
              <w:pStyle w:val="AttributeTableBody"/>
              <w:jc w:val="left"/>
              <w:rPr>
                <w:noProof/>
                <w:lang w:val="it-IT"/>
                <w:rPrChange w:id="1404" w:author="Michael Faughn" w:date="2020-12-09T09:41:00Z">
                  <w:rPr>
                    <w:noProof/>
                  </w:rPr>
                </w:rPrChange>
              </w:rPr>
            </w:pPr>
            <w:r w:rsidRPr="005413B2">
              <w:rPr>
                <w:noProof/>
                <w:lang w:val="it-IT"/>
                <w:rPrChange w:id="1405" w:author="Michael Faughn" w:date="2020-12-09T09:41:00Z">
                  <w:rPr>
                    <w:noProof/>
                  </w:rPr>
                </w:rPrChange>
              </w:rPr>
              <w:t>OCE Edits per Visit Code</w:t>
            </w:r>
          </w:p>
        </w:tc>
      </w:tr>
      <w:tr w:rsidR="009E61BC" w:rsidRPr="009E61BC" w14:paraId="1A16EAF8"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4587F070"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0B1FD12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A8990B"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50411D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082D2C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48145B45"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4FFE4BAB"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69A9C4A6"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30E9F2DE" w14:textId="77777777" w:rsidR="009E61BC" w:rsidRPr="00890B0C" w:rsidRDefault="009E61BC">
            <w:pPr>
              <w:pStyle w:val="AttributeTableBody"/>
              <w:jc w:val="left"/>
              <w:rPr>
                <w:noProof/>
              </w:rPr>
            </w:pPr>
            <w:r w:rsidRPr="00890B0C">
              <w:rPr>
                <w:noProof/>
              </w:rPr>
              <w:t>Outlier Cost</w:t>
            </w:r>
          </w:p>
        </w:tc>
      </w:tr>
    </w:tbl>
    <w:p w14:paraId="7C40E808" w14:textId="77777777" w:rsidR="009E61BC" w:rsidRPr="00890B0C" w:rsidRDefault="009E61BC">
      <w:pPr>
        <w:pStyle w:val="Heading4"/>
        <w:rPr>
          <w:noProof/>
          <w:vanish/>
        </w:rPr>
      </w:pPr>
      <w:bookmarkStart w:id="1406" w:name="_Toc1882349"/>
      <w:r w:rsidRPr="00890B0C">
        <w:rPr>
          <w:noProof/>
          <w:vanish/>
        </w:rPr>
        <w:t>GP1 Field Definitions</w:t>
      </w:r>
      <w:bookmarkEnd w:id="1406"/>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61128718" w14:textId="77777777" w:rsidR="009E61BC" w:rsidRPr="00890B0C" w:rsidRDefault="009E61BC">
      <w:pPr>
        <w:pStyle w:val="Heading4"/>
        <w:tabs>
          <w:tab w:val="num" w:pos="1440"/>
        </w:tabs>
        <w:rPr>
          <w:noProof/>
        </w:rPr>
      </w:pPr>
      <w:bookmarkStart w:id="1407"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1407"/>
    </w:p>
    <w:p w14:paraId="1ED59E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3F03D" w14:textId="77777777" w:rsidR="009E61BC" w:rsidRPr="00890B0C" w:rsidRDefault="009E61BC">
      <w:pPr>
        <w:pStyle w:val="NormalIndented"/>
        <w:rPr>
          <w:noProof/>
        </w:rPr>
      </w:pPr>
      <w:r w:rsidRPr="00890B0C">
        <w:rPr>
          <w:noProof/>
        </w:rPr>
        <w:t xml:space="preserve">Definition:  This field is the same as UB92 Form Locator 4 "Type of Bill".  Refer to </w:t>
      </w:r>
      <w:hyperlink r:id="rId355" w:anchor="HL70455" w:history="1">
        <w:r w:rsidRPr="00890B0C">
          <w:rPr>
            <w:rStyle w:val="ReferenceUserTable"/>
            <w:noProof/>
          </w:rPr>
          <w:t>Us</w:t>
        </w:r>
        <w:bookmarkStart w:id="1408" w:name="_Hlt489169720"/>
        <w:r w:rsidRPr="00890B0C">
          <w:rPr>
            <w:rStyle w:val="ReferenceUserTable"/>
            <w:noProof/>
          </w:rPr>
          <w:t>e</w:t>
        </w:r>
        <w:bookmarkEnd w:id="1408"/>
        <w:r w:rsidRPr="00890B0C">
          <w:rPr>
            <w:rStyle w:val="ReferenceUserTable"/>
            <w:noProof/>
          </w:rPr>
          <w:t>r-defi</w:t>
        </w:r>
        <w:bookmarkStart w:id="1409" w:name="_Hlt489169841"/>
        <w:r w:rsidRPr="00890B0C">
          <w:rPr>
            <w:rStyle w:val="ReferenceUserTable"/>
            <w:noProof/>
          </w:rPr>
          <w:t>n</w:t>
        </w:r>
        <w:bookmarkEnd w:id="1409"/>
        <w:r w:rsidRPr="00890B0C">
          <w:rPr>
            <w:rStyle w:val="ReferenceUserTable"/>
            <w:noProof/>
          </w:rPr>
          <w:t xml:space="preserve">ed Table </w:t>
        </w:r>
        <w:bookmarkStart w:id="1410" w:name="_Hlt489169687"/>
        <w:r w:rsidRPr="00890B0C">
          <w:rPr>
            <w:rStyle w:val="ReferenceUserTable"/>
            <w:noProof/>
          </w:rPr>
          <w:t xml:space="preserve">0455 </w:t>
        </w:r>
        <w:bookmarkEnd w:id="1410"/>
        <w:r w:rsidRPr="00890B0C">
          <w:rPr>
            <w:rStyle w:val="ReferenceUserTable"/>
            <w:noProof/>
          </w:rPr>
          <w:t xml:space="preserve">- Type </w:t>
        </w:r>
        <w:bookmarkStart w:id="1411" w:name="_Hlt489169619"/>
        <w:r w:rsidRPr="00890B0C">
          <w:rPr>
            <w:rStyle w:val="ReferenceUserTable"/>
            <w:noProof/>
          </w:rPr>
          <w:t>o</w:t>
        </w:r>
        <w:bookmarkEnd w:id="1411"/>
        <w:r w:rsidRPr="00890B0C">
          <w:rPr>
            <w:rStyle w:val="ReferenceUserTable"/>
            <w:noProof/>
          </w:rPr>
          <w:t>f Bi</w:t>
        </w:r>
        <w:bookmarkStart w:id="1412" w:name="_Hlt489169660"/>
        <w:r w:rsidRPr="00890B0C">
          <w:rPr>
            <w:rStyle w:val="ReferenceUserTable"/>
            <w:noProof/>
          </w:rPr>
          <w:t>l</w:t>
        </w:r>
        <w:bookmarkEnd w:id="1412"/>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71C40D7A" w14:textId="77777777" w:rsidR="009E61BC" w:rsidRPr="00890B0C" w:rsidRDefault="009E61BC">
      <w:pPr>
        <w:pStyle w:val="Heading4"/>
        <w:tabs>
          <w:tab w:val="num" w:pos="1440"/>
        </w:tabs>
        <w:rPr>
          <w:noProof/>
        </w:rPr>
      </w:pPr>
      <w:bookmarkStart w:id="1413" w:name="HL70455"/>
      <w:bookmarkStart w:id="1414" w:name="_Toc1882351"/>
      <w:bookmarkEnd w:id="1413"/>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1414"/>
    </w:p>
    <w:p w14:paraId="0945FF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732653" w14:textId="77777777" w:rsidR="009E61BC" w:rsidRPr="00890B0C" w:rsidRDefault="009E61BC">
      <w:pPr>
        <w:pStyle w:val="NormalIndented"/>
        <w:rPr>
          <w:noProof/>
        </w:rPr>
      </w:pPr>
      <w:r w:rsidRPr="00890B0C">
        <w:rPr>
          <w:noProof/>
        </w:rPr>
        <w:t>Definition: This field is the same as UB92 Form Locator 42 "Revenue Code".  Refer to</w:t>
      </w:r>
      <w:bookmarkStart w:id="1415" w:name="_Hlt489169794"/>
      <w:r w:rsidRPr="00890B0C">
        <w:rPr>
          <w:noProof/>
        </w:rPr>
        <w:t xml:space="preserve"> </w:t>
      </w:r>
      <w:bookmarkEnd w:id="1415"/>
      <w:r w:rsidR="005B65F4" w:rsidRPr="00890B0C">
        <w:rPr>
          <w:rStyle w:val="ReferenceUserTable"/>
          <w:noProof/>
        </w:rPr>
        <w:fldChar w:fldCharType="begin"/>
      </w:r>
      <w:r w:rsidR="00935AB1">
        <w:rPr>
          <w:rStyle w:val="ReferenceUserTable"/>
          <w:noProof/>
        </w:rPr>
        <w:instrText>HYPERLINK "E:\\V2\\v2.9 final Nov from Frank\\V29_CH02C_Tables.docx" \l "HL70456"</w:instrText>
      </w:r>
      <w:r w:rsidR="005B65F4" w:rsidRPr="00890B0C">
        <w:rPr>
          <w:rStyle w:val="ReferenceUserTable"/>
          <w:noProof/>
        </w:rPr>
        <w:fldChar w:fldCharType="separate"/>
      </w:r>
      <w:r w:rsidRPr="00890B0C">
        <w:rPr>
          <w:rStyle w:val="ReferenceUserTable"/>
          <w:noProof/>
        </w:rPr>
        <w:t>User-</w:t>
      </w:r>
      <w:bookmarkStart w:id="1416" w:name="_Hlt489169832"/>
      <w:r w:rsidRPr="00890B0C">
        <w:rPr>
          <w:rStyle w:val="ReferenceUserTable"/>
          <w:noProof/>
        </w:rPr>
        <w:t>d</w:t>
      </w:r>
      <w:bookmarkEnd w:id="1416"/>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2592299A"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7352BE8D" w14:textId="77777777" w:rsidR="009E61BC" w:rsidRPr="00890B0C" w:rsidRDefault="009E61BC">
      <w:pPr>
        <w:pStyle w:val="Heading4"/>
        <w:tabs>
          <w:tab w:val="num" w:pos="1440"/>
        </w:tabs>
        <w:rPr>
          <w:noProof/>
        </w:rPr>
      </w:pPr>
      <w:bookmarkStart w:id="1417" w:name="HL70456"/>
      <w:bookmarkStart w:id="1418" w:name="_Toc1882352"/>
      <w:bookmarkEnd w:id="1417"/>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1418"/>
    </w:p>
    <w:p w14:paraId="48651D9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DC335" w14:textId="77777777"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6" w:anchor="HL70457" w:history="1">
        <w:r w:rsidRPr="00890B0C">
          <w:rPr>
            <w:rStyle w:val="ReferenceUserTable"/>
            <w:noProof/>
          </w:rPr>
          <w:t>User-define</w:t>
        </w:r>
        <w:bookmarkStart w:id="1419" w:name="_Hlt489170038"/>
        <w:r w:rsidRPr="00890B0C">
          <w:rPr>
            <w:rStyle w:val="ReferenceUserTable"/>
            <w:noProof/>
          </w:rPr>
          <w:t>d</w:t>
        </w:r>
        <w:bookmarkEnd w:id="1419"/>
        <w:r w:rsidRPr="00890B0C">
          <w:rPr>
            <w:rStyle w:val="ReferenceUserTable"/>
            <w:noProof/>
          </w:rPr>
          <w:t xml:space="preserve"> Table 04</w:t>
        </w:r>
        <w:bookmarkStart w:id="1420" w:name="_Hlt489170093"/>
        <w:r w:rsidRPr="00890B0C">
          <w:rPr>
            <w:rStyle w:val="ReferenceUserTable"/>
            <w:noProof/>
          </w:rPr>
          <w:t>5</w:t>
        </w:r>
        <w:bookmarkEnd w:id="1420"/>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8A6CAC7" w14:textId="77777777" w:rsidR="009E61BC" w:rsidRPr="00890B0C" w:rsidRDefault="009E61BC">
      <w:pPr>
        <w:pStyle w:val="Heading4"/>
        <w:tabs>
          <w:tab w:val="num" w:pos="1440"/>
        </w:tabs>
        <w:rPr>
          <w:noProof/>
        </w:rPr>
      </w:pPr>
      <w:bookmarkStart w:id="1421" w:name="HL70457"/>
      <w:bookmarkStart w:id="1422" w:name="_Toc1882353"/>
      <w:bookmarkEnd w:id="1421"/>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1422"/>
    </w:p>
    <w:p w14:paraId="31BE1E2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98246C" w14:textId="77777777"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7" w:anchor="HL70458" w:history="1">
        <w:r w:rsidRPr="00890B0C">
          <w:rPr>
            <w:rStyle w:val="ReferenceUserTable"/>
            <w:noProof/>
          </w:rPr>
          <w:t xml:space="preserve">User-defined Table 0458 - OCE </w:t>
        </w:r>
        <w:bookmarkStart w:id="1423" w:name="_Hlt819384"/>
        <w:r w:rsidRPr="00890B0C">
          <w:rPr>
            <w:rStyle w:val="ReferenceUserTable"/>
            <w:noProof/>
          </w:rPr>
          <w:t>E</w:t>
        </w:r>
        <w:bookmarkEnd w:id="1423"/>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18BA240B" w14:textId="77777777" w:rsidR="009E61BC" w:rsidRPr="00890B0C" w:rsidRDefault="009E61BC">
      <w:pPr>
        <w:pStyle w:val="Heading4"/>
        <w:tabs>
          <w:tab w:val="num" w:pos="1440"/>
        </w:tabs>
        <w:rPr>
          <w:noProof/>
        </w:rPr>
      </w:pPr>
      <w:bookmarkStart w:id="1424" w:name="HL70458"/>
      <w:bookmarkStart w:id="1425" w:name="_Toc1882354"/>
      <w:bookmarkEnd w:id="1424"/>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425"/>
    </w:p>
    <w:p w14:paraId="3805878C" w14:textId="77777777" w:rsidR="00C344D6" w:rsidRDefault="00C344D6" w:rsidP="00C344D6">
      <w:pPr>
        <w:pStyle w:val="Components"/>
      </w:pPr>
      <w:r>
        <w:t>Components:  &lt;Price (MO)&gt; ^ &lt;Price Type (ID)&gt; ^ &lt;From Value (NM)&gt; ^ &lt;To Value (NM)&gt; ^ &lt;Range Units (CWE)&gt; ^ &lt;Range Type (ID)&gt;</w:t>
      </w:r>
    </w:p>
    <w:p w14:paraId="472DDFA0" w14:textId="77777777" w:rsidR="00C344D6" w:rsidRDefault="00C344D6" w:rsidP="00C344D6">
      <w:pPr>
        <w:pStyle w:val="Components"/>
      </w:pPr>
      <w:r>
        <w:t>Subcomponents for Price (MO):  &lt;Quantity (NM)&gt; &amp; &lt;Denomination (ID)&gt;</w:t>
      </w:r>
    </w:p>
    <w:p w14:paraId="45E8C7D4"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46ED88"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521321E5" w14:textId="77777777" w:rsidR="009E61BC" w:rsidRPr="00890B0C" w:rsidRDefault="009E61BC">
      <w:pPr>
        <w:pStyle w:val="Heading3"/>
        <w:rPr>
          <w:noProof/>
        </w:rPr>
      </w:pPr>
      <w:bookmarkStart w:id="1426" w:name="_Toc1882355"/>
      <w:bookmarkStart w:id="1427" w:name="_Toc89062841"/>
      <w:bookmarkStart w:id="1428" w:name="_Toc20321561"/>
      <w:bookmarkStart w:id="1429" w:name="_Toc27825973"/>
      <w:r w:rsidRPr="00890B0C">
        <w:rPr>
          <w:noProof/>
        </w:rPr>
        <w:t>GP2 Grouping</w:t>
      </w:r>
      <w:bookmarkStart w:id="1430" w:name="_Hlt1757863"/>
      <w:r w:rsidRPr="00890B0C">
        <w:rPr>
          <w:noProof/>
        </w:rPr>
        <w:t>/Reimbursement - Procedure Line Item Se</w:t>
      </w:r>
      <w:bookmarkEnd w:id="1430"/>
      <w:r w:rsidRPr="00890B0C">
        <w:rPr>
          <w:noProof/>
        </w:rPr>
        <w:t>gment</w:t>
      </w:r>
      <w:bookmarkEnd w:id="1426"/>
      <w:bookmarkEnd w:id="1427"/>
      <w:bookmarkEnd w:id="1428"/>
      <w:bookmarkEnd w:id="1429"/>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43081D77" w14:textId="77777777" w:rsidR="009E61BC" w:rsidRPr="00890B0C" w:rsidRDefault="009E61BC">
      <w:pPr>
        <w:pStyle w:val="NormalIndented"/>
        <w:rPr>
          <w:noProof/>
        </w:rPr>
      </w:pPr>
      <w:r w:rsidRPr="00890B0C">
        <w:rPr>
          <w:noProof/>
        </w:rPr>
        <w:t>This segment is used for items that pertain to each HCPC/CPT line item.</w:t>
      </w:r>
    </w:p>
    <w:p w14:paraId="295F3ED1"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45F99092" w14:textId="77777777" w:rsidR="009E61BC" w:rsidRPr="00890B0C" w:rsidRDefault="009E61BC">
      <w:pPr>
        <w:pStyle w:val="AttributeTableCaption"/>
        <w:rPr>
          <w:noProof/>
        </w:rPr>
      </w:pPr>
      <w:bookmarkStart w:id="1431" w:name="GP2"/>
      <w:r w:rsidRPr="00890B0C">
        <w:rPr>
          <w:noProof/>
        </w:rPr>
        <w:t xml:space="preserve">HL7 Attribute Table - GP2 - Grouping/Reimbursement - Procedure Line Item </w:t>
      </w:r>
      <w:bookmarkEnd w:id="1431"/>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495A465"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22C172B"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81963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66C0A9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9DF9B4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53AFE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F901FF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727018E"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E73485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7AA8AA5" w14:textId="77777777" w:rsidR="009E61BC" w:rsidRPr="00890B0C" w:rsidRDefault="009E61BC">
            <w:pPr>
              <w:pStyle w:val="AttributeTableHeader"/>
              <w:jc w:val="left"/>
              <w:rPr>
                <w:noProof/>
              </w:rPr>
            </w:pPr>
            <w:r w:rsidRPr="00890B0C">
              <w:rPr>
                <w:noProof/>
              </w:rPr>
              <w:t>ELEMENT NAME</w:t>
            </w:r>
          </w:p>
        </w:tc>
      </w:tr>
      <w:tr w:rsidR="009F20B7" w:rsidRPr="009E61BC" w14:paraId="09CF0872"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BD0A9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EFCF84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CD597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E015F"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6B77CD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583E24F1"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1C18A6" w14:textId="77777777" w:rsidR="009E61BC" w:rsidRPr="00890B0C" w:rsidRDefault="00C4556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47EA961C"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D8D890A" w14:textId="77777777" w:rsidR="009E61BC" w:rsidRPr="00890B0C" w:rsidRDefault="009E61BC">
            <w:pPr>
              <w:pStyle w:val="AttributeTableBody"/>
              <w:jc w:val="left"/>
              <w:rPr>
                <w:noProof/>
              </w:rPr>
            </w:pPr>
            <w:r w:rsidRPr="00890B0C">
              <w:rPr>
                <w:noProof/>
              </w:rPr>
              <w:t>Revenue Code</w:t>
            </w:r>
          </w:p>
        </w:tc>
      </w:tr>
      <w:tr w:rsidR="009F20B7" w:rsidRPr="009E61BC" w14:paraId="0E664D8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683BFA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75C33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E405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E97880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64930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D7A4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46C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41DF6"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5EDE3A0F" w14:textId="77777777" w:rsidR="009E61BC" w:rsidRPr="00890B0C" w:rsidRDefault="009E61BC">
            <w:pPr>
              <w:pStyle w:val="AttributeTableBody"/>
              <w:jc w:val="left"/>
              <w:rPr>
                <w:noProof/>
              </w:rPr>
            </w:pPr>
            <w:r w:rsidRPr="00890B0C">
              <w:rPr>
                <w:noProof/>
              </w:rPr>
              <w:t>Number of Service Units</w:t>
            </w:r>
          </w:p>
        </w:tc>
      </w:tr>
      <w:tr w:rsidR="009F20B7" w:rsidRPr="009E61BC" w14:paraId="543C2DF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5B92C7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BEB34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710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88E3B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E95D0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76690F"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DA942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A793"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30C36D13" w14:textId="77777777" w:rsidR="009E61BC" w:rsidRPr="00890B0C" w:rsidRDefault="009E61BC">
            <w:pPr>
              <w:pStyle w:val="AttributeTableBody"/>
              <w:jc w:val="left"/>
              <w:rPr>
                <w:noProof/>
              </w:rPr>
            </w:pPr>
            <w:r w:rsidRPr="00890B0C">
              <w:rPr>
                <w:noProof/>
              </w:rPr>
              <w:t>Charge</w:t>
            </w:r>
          </w:p>
        </w:tc>
      </w:tr>
      <w:tr w:rsidR="009F20B7" w:rsidRPr="009E61BC" w14:paraId="2572AE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3BD5D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2A714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5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9995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5BDA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C8D0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F2DB85" w14:textId="77777777" w:rsidR="009E61BC" w:rsidRPr="00890B0C" w:rsidRDefault="00C4556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56DC592D"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5E5607B6" w14:textId="77777777" w:rsidR="009E61BC" w:rsidRPr="00890B0C" w:rsidRDefault="009E61BC">
            <w:pPr>
              <w:pStyle w:val="AttributeTableBody"/>
              <w:jc w:val="left"/>
              <w:rPr>
                <w:noProof/>
              </w:rPr>
            </w:pPr>
            <w:r w:rsidRPr="00890B0C">
              <w:rPr>
                <w:noProof/>
              </w:rPr>
              <w:t>Reimbursement Action Code</w:t>
            </w:r>
          </w:p>
        </w:tc>
      </w:tr>
      <w:tr w:rsidR="009F20B7" w:rsidRPr="009E61BC" w14:paraId="19709D9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B96A4D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D3F45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313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204F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8FE89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B91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B340B" w14:textId="77777777" w:rsidR="009E61BC" w:rsidRPr="00890B0C" w:rsidRDefault="00C4556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1DE86569"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778737B2" w14:textId="77777777" w:rsidR="009E61BC" w:rsidRPr="00890B0C" w:rsidRDefault="009E61BC">
            <w:pPr>
              <w:pStyle w:val="AttributeTableBody"/>
              <w:jc w:val="left"/>
              <w:rPr>
                <w:noProof/>
              </w:rPr>
            </w:pPr>
            <w:r w:rsidRPr="00890B0C">
              <w:rPr>
                <w:noProof/>
              </w:rPr>
              <w:t>Denial or Rejection Code</w:t>
            </w:r>
          </w:p>
        </w:tc>
      </w:tr>
      <w:tr w:rsidR="009F20B7" w:rsidRPr="009E61BC" w14:paraId="71E4A9A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5AF33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0C3054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5DAF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D0B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5A46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3F7DA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BC44A67" w14:textId="77777777" w:rsidR="009E61BC" w:rsidRPr="00890B0C" w:rsidRDefault="00C4556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34675059"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7A82402B" w14:textId="77777777" w:rsidR="009E61BC" w:rsidRPr="00890B0C" w:rsidRDefault="009E61BC">
            <w:pPr>
              <w:pStyle w:val="AttributeTableBody"/>
              <w:jc w:val="left"/>
              <w:rPr>
                <w:noProof/>
              </w:rPr>
            </w:pPr>
            <w:r w:rsidRPr="00890B0C">
              <w:rPr>
                <w:noProof/>
              </w:rPr>
              <w:t>OCE Edit Code</w:t>
            </w:r>
          </w:p>
        </w:tc>
      </w:tr>
      <w:tr w:rsidR="009F20B7" w:rsidRPr="009E61BC" w14:paraId="07DF89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C4D6B91"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71249C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C1A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B97F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6255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6D1C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32AE2" w14:textId="77777777" w:rsidR="009E61BC" w:rsidRPr="00890B0C" w:rsidRDefault="00C4556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64F0FE6F"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0C5DDC77"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734C9FC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5AC317A"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F2CD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6038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14A0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02949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0A28D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ECE63E0" w14:textId="77777777" w:rsidR="009E61BC" w:rsidRPr="00890B0C" w:rsidRDefault="00C4556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5EDA6E0D"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7CBCD537" w14:textId="77777777" w:rsidR="009E61BC" w:rsidRPr="00890B0C" w:rsidRDefault="009E61BC">
            <w:pPr>
              <w:pStyle w:val="AttributeTableBody"/>
              <w:jc w:val="left"/>
              <w:rPr>
                <w:noProof/>
              </w:rPr>
            </w:pPr>
            <w:r w:rsidRPr="00890B0C">
              <w:rPr>
                <w:noProof/>
              </w:rPr>
              <w:t>Modifier Edit Code</w:t>
            </w:r>
          </w:p>
        </w:tc>
      </w:tr>
      <w:tr w:rsidR="009F20B7" w:rsidRPr="009E61BC" w14:paraId="5172803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D9A9EC9"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FCA6A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1DA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E7A2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4316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BCDF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127B5" w14:textId="77777777" w:rsidR="009E61BC" w:rsidRPr="00890B0C" w:rsidRDefault="00C4556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28ED2498"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2CA1ACE4" w14:textId="77777777" w:rsidR="009E61BC" w:rsidRPr="00890B0C" w:rsidRDefault="009E61BC">
            <w:pPr>
              <w:pStyle w:val="AttributeTableBody"/>
              <w:jc w:val="left"/>
              <w:rPr>
                <w:noProof/>
              </w:rPr>
            </w:pPr>
            <w:r w:rsidRPr="00890B0C">
              <w:rPr>
                <w:noProof/>
              </w:rPr>
              <w:t>Payment Adjustment Code</w:t>
            </w:r>
          </w:p>
        </w:tc>
      </w:tr>
      <w:tr w:rsidR="009F20B7" w:rsidRPr="009E61BC" w14:paraId="2C104BF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ADB292"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2A856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675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F1B1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7AF15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E708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B72E5" w14:textId="77777777" w:rsidR="009E61BC" w:rsidRPr="00890B0C" w:rsidRDefault="00C4556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21E3952F"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32DEE552" w14:textId="77777777" w:rsidR="009E61BC" w:rsidRPr="00890B0C" w:rsidRDefault="009E61BC">
            <w:pPr>
              <w:pStyle w:val="AttributeTableBody"/>
              <w:jc w:val="left"/>
              <w:rPr>
                <w:noProof/>
              </w:rPr>
            </w:pPr>
            <w:r w:rsidRPr="00890B0C">
              <w:rPr>
                <w:noProof/>
              </w:rPr>
              <w:t>Packaging Status Code</w:t>
            </w:r>
          </w:p>
        </w:tc>
      </w:tr>
      <w:tr w:rsidR="009F20B7" w:rsidRPr="009E61BC" w14:paraId="02FE7F2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3E052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E58E0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B53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749656"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3EB838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6C0A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CA72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8B521"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9699825" w14:textId="77777777" w:rsidR="009E61BC" w:rsidRPr="00890B0C" w:rsidRDefault="009E61BC">
            <w:pPr>
              <w:pStyle w:val="AttributeTableBody"/>
              <w:jc w:val="left"/>
              <w:rPr>
                <w:noProof/>
              </w:rPr>
            </w:pPr>
            <w:r w:rsidRPr="00890B0C">
              <w:rPr>
                <w:noProof/>
              </w:rPr>
              <w:t>Expected CMS Payment Amount</w:t>
            </w:r>
          </w:p>
        </w:tc>
      </w:tr>
      <w:tr w:rsidR="009F20B7" w:rsidRPr="009E61BC" w14:paraId="1647C04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6118D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001EA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8B3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5AF4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B605C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D154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10781" w14:textId="77777777" w:rsidR="009E61BC" w:rsidRPr="00890B0C" w:rsidRDefault="00C4556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1BA9D042"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5CA73922" w14:textId="77777777" w:rsidR="009E61BC" w:rsidRPr="00890B0C" w:rsidRDefault="009E61BC">
            <w:pPr>
              <w:pStyle w:val="AttributeTableBody"/>
              <w:jc w:val="left"/>
              <w:rPr>
                <w:noProof/>
              </w:rPr>
            </w:pPr>
            <w:r w:rsidRPr="00890B0C">
              <w:rPr>
                <w:noProof/>
              </w:rPr>
              <w:t>Reimbursement Type Code</w:t>
            </w:r>
          </w:p>
        </w:tc>
      </w:tr>
      <w:tr w:rsidR="009F20B7" w:rsidRPr="009E61BC" w14:paraId="1C0999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9A8C92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3B3990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1BB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25950"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E99470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469F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6C4CA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5F883"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03DBA305" w14:textId="77777777" w:rsidR="009E61BC" w:rsidRPr="00890B0C" w:rsidRDefault="009E61BC">
            <w:pPr>
              <w:pStyle w:val="AttributeTableBody"/>
              <w:jc w:val="left"/>
              <w:rPr>
                <w:noProof/>
              </w:rPr>
            </w:pPr>
            <w:r w:rsidRPr="00890B0C">
              <w:rPr>
                <w:noProof/>
              </w:rPr>
              <w:t>Co-Pay Amount</w:t>
            </w:r>
          </w:p>
        </w:tc>
      </w:tr>
      <w:tr w:rsidR="009F20B7" w:rsidRPr="009E61BC" w14:paraId="7C400420"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75B8D8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4E5036EC"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657EA4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25C2966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350FEE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3F34772D"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CCD65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4764AD"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70EE2CF7" w14:textId="77777777" w:rsidR="009E61BC" w:rsidRPr="00890B0C" w:rsidRDefault="009E61BC">
            <w:pPr>
              <w:pStyle w:val="AttributeTableBody"/>
              <w:jc w:val="left"/>
              <w:rPr>
                <w:noProof/>
              </w:rPr>
            </w:pPr>
            <w:r w:rsidRPr="00890B0C">
              <w:rPr>
                <w:noProof/>
              </w:rPr>
              <w:t>Pay Rate per Service Unit</w:t>
            </w:r>
          </w:p>
        </w:tc>
      </w:tr>
    </w:tbl>
    <w:p w14:paraId="3EEB3E54" w14:textId="77777777" w:rsidR="009E61BC" w:rsidRPr="00890B0C" w:rsidRDefault="009E61BC">
      <w:pPr>
        <w:pStyle w:val="Heading4"/>
        <w:rPr>
          <w:noProof/>
          <w:vanish/>
        </w:rPr>
      </w:pPr>
      <w:bookmarkStart w:id="1432" w:name="_Toc1882356"/>
      <w:r w:rsidRPr="00890B0C">
        <w:rPr>
          <w:noProof/>
          <w:vanish/>
        </w:rPr>
        <w:t>GP2 Field Definitions</w:t>
      </w:r>
      <w:bookmarkEnd w:id="1432"/>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61C2FC59" w14:textId="77777777" w:rsidR="009E61BC" w:rsidRPr="00890B0C" w:rsidRDefault="009E61BC">
      <w:pPr>
        <w:pStyle w:val="Heading4"/>
        <w:tabs>
          <w:tab w:val="num" w:pos="1440"/>
        </w:tabs>
        <w:rPr>
          <w:noProof/>
        </w:rPr>
      </w:pPr>
      <w:bookmarkStart w:id="1433" w:name="_Toc1882357"/>
      <w:r w:rsidRPr="00890B0C">
        <w:rPr>
          <w:noProof/>
        </w:rPr>
        <w:t xml:space="preserve">GP2-1   </w:t>
      </w:r>
      <w:bookmarkStart w:id="1434" w:name="GP2_01"/>
      <w:r w:rsidRPr="00890B0C">
        <w:rPr>
          <w:noProof/>
        </w:rPr>
        <w:t>Revenue Code</w:t>
      </w:r>
      <w:bookmarkEnd w:id="1434"/>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1433"/>
    </w:p>
    <w:p w14:paraId="1057C86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AF4094" w14:textId="77777777"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8" w:anchor="HL70456" w:history="1">
        <w:r w:rsidRPr="00890B0C">
          <w:rPr>
            <w:rStyle w:val="ReferenceUserTable"/>
            <w:noProof/>
          </w:rPr>
          <w:t xml:space="preserve">User-defined Table </w:t>
        </w:r>
        <w:bookmarkStart w:id="1435" w:name="_Hlt489172987"/>
        <w:r w:rsidRPr="00890B0C">
          <w:rPr>
            <w:rStyle w:val="ReferenceUserTable"/>
            <w:noProof/>
          </w:rPr>
          <w:t xml:space="preserve">0456 </w:t>
        </w:r>
        <w:bookmarkEnd w:id="1435"/>
        <w:r w:rsidRPr="00890B0C">
          <w:rPr>
            <w:rStyle w:val="ReferenceUserTable"/>
            <w:noProof/>
          </w:rPr>
          <w:t>- Rev</w:t>
        </w:r>
        <w:bookmarkStart w:id="1436" w:name="_Hlt489173027"/>
        <w:r w:rsidRPr="00890B0C">
          <w:rPr>
            <w:rStyle w:val="ReferenceUserTable"/>
            <w:noProof/>
          </w:rPr>
          <w:t>e</w:t>
        </w:r>
        <w:bookmarkEnd w:id="1436"/>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84D3399" w14:textId="77777777" w:rsidR="009E61BC" w:rsidRPr="00890B0C" w:rsidRDefault="009E61BC">
      <w:pPr>
        <w:pStyle w:val="Heading4"/>
        <w:tabs>
          <w:tab w:val="num" w:pos="1440"/>
        </w:tabs>
        <w:rPr>
          <w:noProof/>
        </w:rPr>
      </w:pPr>
      <w:bookmarkStart w:id="1437"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1437"/>
    </w:p>
    <w:p w14:paraId="74C15982"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3893C3C4" w14:textId="77777777" w:rsidR="009E61BC" w:rsidRPr="00890B0C" w:rsidRDefault="009E61BC">
      <w:pPr>
        <w:pStyle w:val="Heading4"/>
        <w:tabs>
          <w:tab w:val="num" w:pos="1440"/>
        </w:tabs>
        <w:rPr>
          <w:noProof/>
        </w:rPr>
      </w:pPr>
      <w:bookmarkStart w:id="1438"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1438"/>
    </w:p>
    <w:p w14:paraId="17CA13A4" w14:textId="77777777" w:rsidR="00C344D6" w:rsidRDefault="00C344D6" w:rsidP="00C344D6">
      <w:pPr>
        <w:pStyle w:val="Components"/>
      </w:pPr>
      <w:r>
        <w:t>Components:  &lt;Price (MO)&gt; ^ &lt;Price Type (ID)&gt; ^ &lt;From Value (NM)&gt; ^ &lt;To Value (NM)&gt; ^ &lt;Range Units (CWE)&gt; ^ &lt;Range Type (ID)&gt;</w:t>
      </w:r>
    </w:p>
    <w:p w14:paraId="3E604176" w14:textId="77777777" w:rsidR="00C344D6" w:rsidRDefault="00C344D6" w:rsidP="00C344D6">
      <w:pPr>
        <w:pStyle w:val="Components"/>
      </w:pPr>
      <w:r>
        <w:t>Subcomponents for Price (MO):  &lt;Quantity (NM)&gt; &amp; &lt;Denomination (ID)&gt;</w:t>
      </w:r>
    </w:p>
    <w:p w14:paraId="0DBC1F4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82D8D"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25C83664" w14:textId="77777777" w:rsidR="009E61BC" w:rsidRPr="00713BF5" w:rsidRDefault="009E61BC">
      <w:pPr>
        <w:pStyle w:val="Heading4"/>
        <w:tabs>
          <w:tab w:val="num" w:pos="1440"/>
        </w:tabs>
        <w:rPr>
          <w:noProof/>
          <w:lang w:val="fr-CH"/>
        </w:rPr>
      </w:pPr>
      <w:bookmarkStart w:id="1439"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1439"/>
    </w:p>
    <w:p w14:paraId="0CDB6EB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3290BC" w14:textId="77777777"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9" w:anchor="HL70459" w:history="1">
        <w:r w:rsidRPr="00890B0C">
          <w:rPr>
            <w:rStyle w:val="ReferenceUserTable"/>
            <w:noProof/>
          </w:rPr>
          <w:t>Us</w:t>
        </w:r>
        <w:bookmarkStart w:id="1440" w:name="_Hlt489173208"/>
        <w:r w:rsidRPr="00890B0C">
          <w:rPr>
            <w:rStyle w:val="ReferenceUserTable"/>
            <w:noProof/>
          </w:rPr>
          <w:t>e</w:t>
        </w:r>
        <w:bookmarkEnd w:id="1440"/>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3E74F9F" w14:textId="77777777" w:rsidR="009E61BC" w:rsidRPr="00890B0C" w:rsidRDefault="009E61BC">
      <w:pPr>
        <w:pStyle w:val="Heading4"/>
        <w:tabs>
          <w:tab w:val="num" w:pos="1440"/>
        </w:tabs>
        <w:rPr>
          <w:noProof/>
        </w:rPr>
      </w:pPr>
      <w:bookmarkStart w:id="1441" w:name="HL70459"/>
      <w:bookmarkStart w:id="1442" w:name="_Toc1882361"/>
      <w:bookmarkEnd w:id="1441"/>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1442"/>
    </w:p>
    <w:p w14:paraId="5BE639A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3E08DE" w14:textId="77777777" w:rsidR="009E61BC" w:rsidRPr="00890B0C" w:rsidRDefault="009E61BC">
      <w:pPr>
        <w:pStyle w:val="NormalIndented"/>
        <w:rPr>
          <w:noProof/>
        </w:rPr>
      </w:pPr>
      <w:r w:rsidRPr="00890B0C">
        <w:rPr>
          <w:noProof/>
        </w:rPr>
        <w:t xml:space="preserve">Definition:  This field determines the OCE status of the line item.  Refer to </w:t>
      </w:r>
      <w:hyperlink r:id="rId360"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8E700A5" w14:textId="77777777" w:rsidR="009E61BC" w:rsidRPr="005413B2" w:rsidRDefault="009E61BC">
      <w:pPr>
        <w:pStyle w:val="Heading4"/>
        <w:tabs>
          <w:tab w:val="num" w:pos="1440"/>
        </w:tabs>
        <w:rPr>
          <w:noProof/>
          <w:lang w:val="fr-FR"/>
          <w:rPrChange w:id="1443" w:author="Michael Faughn" w:date="2020-12-09T09:41:00Z">
            <w:rPr>
              <w:noProof/>
            </w:rPr>
          </w:rPrChange>
        </w:rPr>
      </w:pPr>
      <w:bookmarkStart w:id="1444" w:name="HL70460"/>
      <w:bookmarkStart w:id="1445" w:name="GP2_06"/>
      <w:bookmarkStart w:id="1446" w:name="_Toc1882362"/>
      <w:bookmarkEnd w:id="1444"/>
      <w:r w:rsidRPr="005413B2">
        <w:rPr>
          <w:noProof/>
          <w:lang w:val="fr-FR"/>
          <w:rPrChange w:id="1447" w:author="Michael Faughn" w:date="2020-12-09T09:41:00Z">
            <w:rPr>
              <w:noProof/>
            </w:rPr>
          </w:rPrChange>
        </w:rPr>
        <w:lastRenderedPageBreak/>
        <w:t>GP2-6   OCE Edit Code</w:t>
      </w:r>
      <w:bookmarkEnd w:id="1445"/>
      <w:r w:rsidR="005B65F4" w:rsidRPr="00890B0C">
        <w:rPr>
          <w:noProof/>
        </w:rPr>
        <w:fldChar w:fldCharType="begin"/>
      </w:r>
      <w:r w:rsidRPr="005413B2">
        <w:rPr>
          <w:noProof/>
          <w:lang w:val="fr-FR"/>
          <w:rPrChange w:id="1448" w:author="Michael Faughn" w:date="2020-12-09T09:41:00Z">
            <w:rPr>
              <w:noProof/>
            </w:rPr>
          </w:rPrChange>
        </w:rPr>
        <w:instrText xml:space="preserve"> XE "OCE edit code" </w:instrText>
      </w:r>
      <w:r w:rsidR="005B65F4" w:rsidRPr="00890B0C">
        <w:rPr>
          <w:noProof/>
        </w:rPr>
        <w:fldChar w:fldCharType="end"/>
      </w:r>
      <w:r w:rsidRPr="005413B2">
        <w:rPr>
          <w:noProof/>
          <w:lang w:val="fr-FR"/>
          <w:rPrChange w:id="1449" w:author="Michael Faughn" w:date="2020-12-09T09:41:00Z">
            <w:rPr>
              <w:noProof/>
            </w:rPr>
          </w:rPrChange>
        </w:rPr>
        <w:t xml:space="preserve">   (CWE)   01608</w:t>
      </w:r>
      <w:bookmarkEnd w:id="1446"/>
    </w:p>
    <w:p w14:paraId="4110852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1AA8C" w14:textId="77777777"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1450" w:name="_Hlt1328648"/>
      <w:r w:rsidR="005B65F4" w:rsidRPr="00890B0C">
        <w:rPr>
          <w:rStyle w:val="ReferenceUserTable"/>
          <w:noProof/>
        </w:rPr>
        <w:fldChar w:fldCharType="begin"/>
      </w:r>
      <w:r w:rsidR="00935AB1">
        <w:rPr>
          <w:rStyle w:val="ReferenceUserTable"/>
          <w:noProof/>
        </w:rPr>
        <w:instrText>HYPERLINK "E:\\V2\\v2.9 final Nov from Frank\\V29_CH02C_Tables.docx"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1451" w:name="_Hlt489173362"/>
      <w:r w:rsidRPr="00890B0C">
        <w:rPr>
          <w:rStyle w:val="ReferenceUserTable"/>
          <w:noProof/>
        </w:rPr>
        <w:t>O</w:t>
      </w:r>
      <w:bookmarkEnd w:id="1451"/>
      <w:r w:rsidRPr="00890B0C">
        <w:rPr>
          <w:rStyle w:val="ReferenceUserTable"/>
          <w:noProof/>
        </w:rPr>
        <w:t>CE Edit Code</w:t>
      </w:r>
      <w:r w:rsidR="005B65F4" w:rsidRPr="00890B0C">
        <w:rPr>
          <w:rStyle w:val="ReferenceUserTable"/>
          <w:noProof/>
        </w:rPr>
        <w:fldChar w:fldCharType="end"/>
      </w:r>
      <w:bookmarkEnd w:id="1450"/>
      <w:r w:rsidRPr="00890B0C">
        <w:rPr>
          <w:noProof/>
        </w:rPr>
        <w:t xml:space="preserve"> </w:t>
      </w:r>
      <w:r w:rsidRPr="00C7297B">
        <w:rPr>
          <w:noProof/>
        </w:rPr>
        <w:t xml:space="preserve">in Chapter 2C, Code Tables, </w:t>
      </w:r>
      <w:r w:rsidRPr="00890B0C">
        <w:rPr>
          <w:noProof/>
        </w:rPr>
        <w:t>for suggested values.</w:t>
      </w:r>
    </w:p>
    <w:p w14:paraId="5388943A" w14:textId="77777777" w:rsidR="009E61BC" w:rsidRPr="00890B0C" w:rsidRDefault="009E61BC">
      <w:pPr>
        <w:pStyle w:val="Heading4"/>
        <w:tabs>
          <w:tab w:val="num" w:pos="1440"/>
        </w:tabs>
        <w:rPr>
          <w:noProof/>
        </w:rPr>
      </w:pPr>
      <w:bookmarkStart w:id="1452"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1452"/>
    </w:p>
    <w:p w14:paraId="39AB46F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E6006" w14:textId="77777777"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1"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A46AE67" w14:textId="77777777" w:rsidR="009E61BC" w:rsidRPr="00713BF5" w:rsidRDefault="009E61BC">
      <w:pPr>
        <w:pStyle w:val="Heading4"/>
        <w:tabs>
          <w:tab w:val="num" w:pos="1440"/>
        </w:tabs>
        <w:rPr>
          <w:noProof/>
          <w:lang w:val="fr-CH"/>
        </w:rPr>
      </w:pPr>
      <w:bookmarkStart w:id="1453" w:name="HL70466"/>
      <w:bookmarkStart w:id="1454" w:name="_Toc1882364"/>
      <w:bookmarkEnd w:id="1453"/>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1454"/>
    </w:p>
    <w:p w14:paraId="649D98B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92CAE" w14:textId="77777777"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2" w:anchor="HL70467" w:history="1">
        <w:r w:rsidRPr="00890B0C">
          <w:rPr>
            <w:rStyle w:val="ReferenceUserTable"/>
            <w:noProof/>
          </w:rPr>
          <w:t xml:space="preserve">User-defined table 0467 - </w:t>
        </w:r>
        <w:bookmarkStart w:id="1455" w:name="_Hlt489173669"/>
        <w:r w:rsidRPr="00890B0C">
          <w:rPr>
            <w:rStyle w:val="ReferenceUserTable"/>
            <w:noProof/>
          </w:rPr>
          <w:t>M</w:t>
        </w:r>
        <w:bookmarkEnd w:id="1455"/>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4E33D485" w14:textId="77777777" w:rsidR="009E61BC" w:rsidRPr="00890B0C" w:rsidRDefault="009E61BC">
      <w:pPr>
        <w:pStyle w:val="Heading4"/>
        <w:tabs>
          <w:tab w:val="num" w:pos="1440"/>
        </w:tabs>
        <w:rPr>
          <w:noProof/>
        </w:rPr>
      </w:pPr>
      <w:bookmarkStart w:id="1456"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1456"/>
    </w:p>
    <w:p w14:paraId="356CCC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FACB0A" w14:textId="77777777"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3"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154C194D" w14:textId="77777777" w:rsidR="009E61BC" w:rsidRPr="00890B0C" w:rsidRDefault="009E61BC">
      <w:pPr>
        <w:pStyle w:val="Heading4"/>
        <w:tabs>
          <w:tab w:val="num" w:pos="1440"/>
        </w:tabs>
        <w:rPr>
          <w:noProof/>
        </w:rPr>
      </w:pPr>
      <w:bookmarkStart w:id="1457" w:name="HL70468"/>
      <w:bookmarkStart w:id="1458" w:name="_Toc1882366"/>
      <w:bookmarkEnd w:id="1457"/>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1458"/>
    </w:p>
    <w:p w14:paraId="23734A3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F2A5AE" w14:textId="77777777"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4"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FCAB032" w14:textId="77777777" w:rsidR="009E61BC" w:rsidRPr="00890B0C" w:rsidRDefault="009E61BC">
      <w:pPr>
        <w:pStyle w:val="Heading4"/>
        <w:tabs>
          <w:tab w:val="num" w:pos="1440"/>
        </w:tabs>
        <w:rPr>
          <w:noProof/>
        </w:rPr>
      </w:pPr>
      <w:bookmarkStart w:id="1459" w:name="HL70469"/>
      <w:bookmarkStart w:id="1460" w:name="_Toc1882367"/>
      <w:bookmarkEnd w:id="1459"/>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1460"/>
    </w:p>
    <w:p w14:paraId="0DD6398C" w14:textId="77777777" w:rsidR="00C344D6" w:rsidRDefault="00C344D6" w:rsidP="00C344D6">
      <w:pPr>
        <w:pStyle w:val="Components"/>
      </w:pPr>
      <w:r>
        <w:t>Components:  &lt;Price (MO)&gt; ^ &lt;Price Type (ID)&gt; ^ &lt;From Value (NM)&gt; ^ &lt;To Value (NM)&gt; ^ &lt;Range Units (CWE)&gt; ^ &lt;Range Type (ID)&gt;</w:t>
      </w:r>
    </w:p>
    <w:p w14:paraId="6E6A58FE" w14:textId="77777777" w:rsidR="00C344D6" w:rsidRDefault="00C344D6" w:rsidP="00C344D6">
      <w:pPr>
        <w:pStyle w:val="Components"/>
      </w:pPr>
      <w:r>
        <w:t>Subcomponents for Price (MO):  &lt;Quantity (NM)&gt; &amp; &lt;Denomination (ID)&gt;</w:t>
      </w:r>
    </w:p>
    <w:p w14:paraId="00E4FDC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E7F47C"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3C9B204D" w14:textId="77777777" w:rsidR="009E61BC" w:rsidRPr="00713BF5" w:rsidRDefault="009E61BC">
      <w:pPr>
        <w:pStyle w:val="Heading4"/>
        <w:tabs>
          <w:tab w:val="num" w:pos="1440"/>
        </w:tabs>
        <w:rPr>
          <w:noProof/>
          <w:lang w:val="fr-CH"/>
        </w:rPr>
      </w:pPr>
      <w:bookmarkStart w:id="1461"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1461"/>
    </w:p>
    <w:p w14:paraId="2632F48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BAE9F" w14:textId="77777777"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5" w:anchor="HL70470" w:history="1">
        <w:r w:rsidRPr="00890B0C">
          <w:rPr>
            <w:rStyle w:val="ReferenceUserTable"/>
            <w:noProof/>
          </w:rPr>
          <w:t>User-define</w:t>
        </w:r>
        <w:bookmarkStart w:id="1462" w:name="_Hlt494915322"/>
        <w:r w:rsidRPr="00890B0C">
          <w:rPr>
            <w:rStyle w:val="ReferenceUserTable"/>
            <w:noProof/>
          </w:rPr>
          <w:t>d</w:t>
        </w:r>
        <w:bookmarkEnd w:id="1462"/>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5C6B97F" w14:textId="77777777" w:rsidR="009E61BC" w:rsidRPr="00890B0C" w:rsidRDefault="009E61BC">
      <w:pPr>
        <w:pStyle w:val="Heading4"/>
        <w:tabs>
          <w:tab w:val="num" w:pos="1440"/>
        </w:tabs>
        <w:rPr>
          <w:noProof/>
        </w:rPr>
      </w:pPr>
      <w:bookmarkStart w:id="1463" w:name="HL70470"/>
      <w:bookmarkStart w:id="1464" w:name="_Toc1882369"/>
      <w:bookmarkEnd w:id="1463"/>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1464"/>
    </w:p>
    <w:p w14:paraId="33C6E54D" w14:textId="77777777" w:rsidR="00C344D6" w:rsidRDefault="00C344D6" w:rsidP="00C344D6">
      <w:pPr>
        <w:pStyle w:val="Components"/>
      </w:pPr>
      <w:r>
        <w:t>Components:  &lt;Price (MO)&gt; ^ &lt;Price Type (ID)&gt; ^ &lt;From Value (NM)&gt; ^ &lt;To Value (NM)&gt; ^ &lt;Range Units (CWE)&gt; ^ &lt;Range Type (ID)&gt;</w:t>
      </w:r>
    </w:p>
    <w:p w14:paraId="70577C3C" w14:textId="77777777" w:rsidR="00C344D6" w:rsidRDefault="00C344D6" w:rsidP="00C344D6">
      <w:pPr>
        <w:pStyle w:val="Components"/>
      </w:pPr>
      <w:r>
        <w:t>Subcomponents for Price (MO):  &lt;Quantity (NM)&gt; &amp; &lt;Denomination (ID)&gt;</w:t>
      </w:r>
    </w:p>
    <w:p w14:paraId="6745EBA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6E4834" w14:textId="77777777" w:rsidR="009E61BC" w:rsidRPr="00890B0C" w:rsidRDefault="009E61BC">
      <w:pPr>
        <w:pStyle w:val="NormalIndented"/>
        <w:rPr>
          <w:noProof/>
        </w:rPr>
      </w:pPr>
      <w:r w:rsidRPr="00890B0C">
        <w:rPr>
          <w:noProof/>
        </w:rPr>
        <w:t>Definition:  This field contains the patient's Co-pay amount for the line item.</w:t>
      </w:r>
    </w:p>
    <w:p w14:paraId="21D4A0E6" w14:textId="77777777" w:rsidR="009E61BC" w:rsidRPr="00890B0C" w:rsidRDefault="009E61BC">
      <w:pPr>
        <w:pStyle w:val="Heading4"/>
        <w:tabs>
          <w:tab w:val="num" w:pos="1440"/>
        </w:tabs>
        <w:rPr>
          <w:noProof/>
        </w:rPr>
      </w:pPr>
      <w:bookmarkStart w:id="1465"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1465"/>
    </w:p>
    <w:p w14:paraId="752D5F42"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68AC6C29" w14:textId="77777777" w:rsidR="001D755C" w:rsidRDefault="009E61BC" w:rsidP="00713BF5">
      <w:pPr>
        <w:pStyle w:val="Heading2"/>
        <w:tabs>
          <w:tab w:val="clear" w:pos="1080"/>
        </w:tabs>
        <w:ind w:left="1008" w:hanging="1008"/>
        <w:rPr>
          <w:noProof/>
        </w:rPr>
      </w:pPr>
      <w:bookmarkStart w:id="1466" w:name="_Toc1882371"/>
      <w:bookmarkStart w:id="1467" w:name="_Toc89062842"/>
      <w:bookmarkStart w:id="1468" w:name="_Toc20321562"/>
      <w:bookmarkStart w:id="1469" w:name="_Toc27825974"/>
      <w:r w:rsidRPr="00890B0C">
        <w:rPr>
          <w:noProof/>
        </w:rPr>
        <w:t>EXAMPLE TRANSACTIONS</w:t>
      </w:r>
      <w:bookmarkEnd w:id="1341"/>
      <w:bookmarkEnd w:id="1342"/>
      <w:bookmarkEnd w:id="1343"/>
      <w:bookmarkEnd w:id="1348"/>
      <w:bookmarkEnd w:id="1349"/>
      <w:bookmarkEnd w:id="1350"/>
      <w:bookmarkEnd w:id="1351"/>
      <w:bookmarkEnd w:id="1352"/>
      <w:bookmarkEnd w:id="1466"/>
      <w:bookmarkEnd w:id="1467"/>
      <w:bookmarkEnd w:id="1468"/>
      <w:bookmarkEnd w:id="1469"/>
    </w:p>
    <w:p w14:paraId="39BE48D2" w14:textId="77777777" w:rsidR="009E61BC" w:rsidRPr="00890B0C" w:rsidRDefault="009E61BC">
      <w:pPr>
        <w:pStyle w:val="Heading3"/>
        <w:rPr>
          <w:noProof/>
        </w:rPr>
      </w:pPr>
      <w:bookmarkStart w:id="1470" w:name="_Toc346777018"/>
      <w:bookmarkStart w:id="1471" w:name="_Toc346777055"/>
      <w:bookmarkStart w:id="1472" w:name="_Toc348245491"/>
      <w:bookmarkStart w:id="1473" w:name="_Toc348245561"/>
      <w:bookmarkStart w:id="1474" w:name="_Toc348259076"/>
      <w:bookmarkStart w:id="1475" w:name="_Toc348340230"/>
      <w:bookmarkStart w:id="1476" w:name="_Toc359236273"/>
      <w:bookmarkStart w:id="1477" w:name="_Toc1882372"/>
      <w:bookmarkStart w:id="1478" w:name="_Toc89062843"/>
      <w:bookmarkStart w:id="1479" w:name="_Toc20321563"/>
      <w:bookmarkStart w:id="1480" w:name="_Toc27825975"/>
      <w:r w:rsidRPr="00890B0C">
        <w:rPr>
          <w:noProof/>
        </w:rPr>
        <w:t>Create a patient billing/accounts receivable record</w:t>
      </w:r>
      <w:bookmarkEnd w:id="1470"/>
      <w:bookmarkEnd w:id="1471"/>
      <w:bookmarkEnd w:id="1472"/>
      <w:bookmarkEnd w:id="1473"/>
      <w:bookmarkEnd w:id="1474"/>
      <w:bookmarkEnd w:id="1475"/>
      <w:bookmarkEnd w:id="1476"/>
      <w:bookmarkEnd w:id="1477"/>
      <w:bookmarkEnd w:id="1478"/>
      <w:bookmarkEnd w:id="1479"/>
      <w:bookmarkEnd w:id="1480"/>
    </w:p>
    <w:p w14:paraId="53FC77A8"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178739EE"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39C62765"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01E20F8F" w14:textId="77777777" w:rsidR="009E61BC" w:rsidRPr="00890B0C" w:rsidRDefault="009E61BC">
      <w:pPr>
        <w:pStyle w:val="Example"/>
      </w:pPr>
      <w:r w:rsidRPr="00890B0C">
        <w:t>GT1|001||JOHNSON^SAM^J||1111 HEALTHCARE DRIVE^^BALTIMORE^MD^</w:t>
      </w:r>
    </w:p>
    <w:p w14:paraId="587B8776" w14:textId="77777777" w:rsidR="009E61BC" w:rsidRPr="00890B0C" w:rsidRDefault="009E61BC">
      <w:pPr>
        <w:pStyle w:val="Example"/>
      </w:pPr>
      <w:r w:rsidRPr="00890B0C">
        <w:t>21234^USA|||||||193</w:t>
      </w:r>
      <w:r w:rsidRPr="00890B0C">
        <w:noBreakHyphen/>
        <w:t>22</w:t>
      </w:r>
      <w:r w:rsidRPr="00890B0C">
        <w:noBreakHyphen/>
        <w:t>1876&lt;cr&gt;</w:t>
      </w:r>
    </w:p>
    <w:p w14:paraId="1608A1A6" w14:textId="77777777" w:rsidR="009E61BC" w:rsidRPr="00890B0C" w:rsidRDefault="009E61BC">
      <w:pPr>
        <w:pStyle w:val="Example"/>
      </w:pPr>
      <w:r w:rsidRPr="00890B0C">
        <w:t>NK1|001|BETTERHALF^BORIS|F|2222 HOME STREET^^CUMBERLAND^MD</w:t>
      </w:r>
    </w:p>
    <w:p w14:paraId="642E175F" w14:textId="77777777" w:rsidR="009E61BC" w:rsidRPr="00890B0C" w:rsidRDefault="009E61BC">
      <w:pPr>
        <w:pStyle w:val="Example"/>
      </w:pPr>
      <w:r w:rsidRPr="00890B0C">
        <w:t>^28765^US|(301)555</w:t>
      </w:r>
      <w:r w:rsidRPr="00890B0C">
        <w:noBreakHyphen/>
        <w:t>2134&lt;cr&gt;</w:t>
      </w:r>
    </w:p>
    <w:p w14:paraId="57438EF2" w14:textId="77777777" w:rsidR="009E61BC" w:rsidRPr="00890B0C" w:rsidRDefault="009E61BC">
      <w:pPr>
        <w:pStyle w:val="Example"/>
      </w:pPr>
      <w:r w:rsidRPr="00890B0C">
        <w:t>IN1|001|A357|1234|BCMD|||||</w:t>
      </w:r>
      <w:r w:rsidRPr="00890B0C">
        <w:tab/>
        <w:t>132987&lt;cr&gt;</w:t>
      </w:r>
    </w:p>
    <w:p w14:paraId="55CFC848"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1F43615A"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76FA8273" w14:textId="77777777" w:rsidR="009E61BC" w:rsidRPr="00890B0C" w:rsidRDefault="009E61BC">
      <w:pPr>
        <w:pStyle w:val="Heading3"/>
        <w:rPr>
          <w:noProof/>
        </w:rPr>
      </w:pPr>
      <w:bookmarkStart w:id="1481" w:name="_Toc346777019"/>
      <w:bookmarkStart w:id="1482" w:name="_Toc346777056"/>
      <w:bookmarkStart w:id="1483" w:name="_Toc348245492"/>
      <w:bookmarkStart w:id="1484" w:name="_Toc348245562"/>
      <w:bookmarkStart w:id="1485" w:name="_Toc348259077"/>
      <w:bookmarkStart w:id="1486" w:name="_Toc348340231"/>
      <w:bookmarkStart w:id="1487" w:name="_Toc359236274"/>
      <w:bookmarkStart w:id="1488" w:name="_Toc1882373"/>
      <w:bookmarkStart w:id="1489" w:name="_Toc89062844"/>
      <w:bookmarkStart w:id="1490" w:name="_Toc20321564"/>
      <w:bookmarkStart w:id="1491" w:name="_Toc27825976"/>
      <w:bookmarkStart w:id="1492" w:name="_Toc346777020"/>
      <w:bookmarkStart w:id="1493" w:name="_Toc346777057"/>
      <w:r w:rsidRPr="00890B0C">
        <w:rPr>
          <w:noProof/>
        </w:rPr>
        <w:lastRenderedPageBreak/>
        <w:t>Post a charge to a patient</w:t>
      </w:r>
      <w:r>
        <w:rPr>
          <w:noProof/>
        </w:rPr>
        <w:t>'</w:t>
      </w:r>
      <w:r w:rsidRPr="00890B0C">
        <w:rPr>
          <w:noProof/>
        </w:rPr>
        <w:t>s account</w:t>
      </w:r>
      <w:bookmarkEnd w:id="1481"/>
      <w:bookmarkEnd w:id="1482"/>
      <w:bookmarkEnd w:id="1483"/>
      <w:bookmarkEnd w:id="1484"/>
      <w:bookmarkEnd w:id="1485"/>
      <w:bookmarkEnd w:id="1486"/>
      <w:bookmarkEnd w:id="1487"/>
      <w:bookmarkEnd w:id="1488"/>
      <w:bookmarkEnd w:id="1489"/>
      <w:bookmarkEnd w:id="1490"/>
      <w:bookmarkEnd w:id="1491"/>
    </w:p>
    <w:p w14:paraId="036B5DEF"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48FF3985"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024E76CA" w14:textId="77777777" w:rsidR="009E61BC" w:rsidRPr="00890B0C" w:rsidRDefault="009E61BC">
      <w:pPr>
        <w:pStyle w:val="Example"/>
      </w:pPr>
      <w:r w:rsidRPr="00890B0C">
        <w:t>PID||0008064993^^^ENT^PE|0008064993^^^PAT^MR||0006045681^^^PATA^AN|EVERYWOMEN^EVE^J^^^|19471007|F||1|2222 HOMESTREET^^HOUSTON^TX^77030^USA|HAR||||S||6045681^^^PATA^AN&lt;cr&gt;</w:t>
      </w:r>
    </w:p>
    <w:p w14:paraId="172FE433"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23523094"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231E6327"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5FCE8A49" w14:textId="77777777" w:rsidR="009E61BC" w:rsidRPr="00890B0C" w:rsidRDefault="009E61BC">
      <w:pPr>
        <w:pStyle w:val="Heading3"/>
        <w:rPr>
          <w:noProof/>
        </w:rPr>
      </w:pPr>
      <w:bookmarkStart w:id="1494" w:name="_Toc348245493"/>
      <w:bookmarkStart w:id="1495" w:name="_Toc348245563"/>
      <w:bookmarkStart w:id="1496" w:name="_Toc348259078"/>
      <w:bookmarkStart w:id="1497" w:name="_Toc348340232"/>
      <w:bookmarkStart w:id="1498" w:name="_Toc359236275"/>
      <w:bookmarkStart w:id="1499" w:name="_Toc1882374"/>
      <w:bookmarkStart w:id="1500" w:name="_Toc89062845"/>
      <w:bookmarkStart w:id="1501" w:name="_Toc20321565"/>
      <w:bookmarkStart w:id="1502" w:name="_Toc27825977"/>
      <w:r w:rsidRPr="00890B0C">
        <w:rPr>
          <w:noProof/>
        </w:rPr>
        <w:t>Update patient accounts - update UB1 information</w:t>
      </w:r>
      <w:bookmarkEnd w:id="1492"/>
      <w:bookmarkEnd w:id="1493"/>
      <w:bookmarkEnd w:id="1494"/>
      <w:bookmarkEnd w:id="1495"/>
      <w:bookmarkEnd w:id="1496"/>
      <w:bookmarkEnd w:id="1497"/>
      <w:bookmarkEnd w:id="1498"/>
      <w:bookmarkEnd w:id="1499"/>
      <w:bookmarkEnd w:id="1500"/>
      <w:bookmarkEnd w:id="1501"/>
      <w:bookmarkEnd w:id="1502"/>
    </w:p>
    <w:p w14:paraId="119BF86D"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27962246" w14:textId="77777777" w:rsidR="009E61BC" w:rsidRPr="00890B0C" w:rsidRDefault="009E61BC">
      <w:pPr>
        <w:pStyle w:val="Example"/>
      </w:pPr>
      <w:r w:rsidRPr="00890B0C">
        <w:t>EVN|P05|19930908135030</w:t>
      </w:r>
    </w:p>
    <w:p w14:paraId="45ADA581" w14:textId="77777777" w:rsidR="009E61BC" w:rsidRPr="00890B0C" w:rsidRDefault="009E61BC">
      <w:pPr>
        <w:pStyle w:val="Example"/>
      </w:pPr>
      <w:r w:rsidRPr="00890B0C">
        <w:t>PID|||125976||EVERYMAN^ADAM^J|||||||||||||125976011&lt;cr&gt;</w:t>
      </w:r>
    </w:p>
    <w:p w14:paraId="31B32A0B" w14:textId="77777777" w:rsidR="009E61BC" w:rsidRPr="00890B0C" w:rsidRDefault="009E61BC">
      <w:pPr>
        <w:pStyle w:val="Example"/>
      </w:pPr>
      <w:r w:rsidRPr="00890B0C">
        <w:t>UB1|1|1|5|3|1||39|||01^500.00|||1|19880501|19880507|10^19880501&lt;cr&gt;</w:t>
      </w:r>
    </w:p>
    <w:p w14:paraId="4160BC37"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37216A1D"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17F0B61A"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0886B593" w14:textId="77777777" w:rsidR="009E61BC" w:rsidRPr="00890B0C" w:rsidRDefault="009E61BC">
      <w:pPr>
        <w:pStyle w:val="Heading3"/>
        <w:rPr>
          <w:noProof/>
        </w:rPr>
      </w:pPr>
      <w:bookmarkStart w:id="1503" w:name="_Toc346777021"/>
      <w:bookmarkStart w:id="1504" w:name="_Toc346777058"/>
      <w:bookmarkStart w:id="1505" w:name="_Toc348245494"/>
      <w:bookmarkStart w:id="1506" w:name="_Toc348245564"/>
      <w:bookmarkStart w:id="1507" w:name="_Toc348259079"/>
      <w:bookmarkStart w:id="1508" w:name="_Toc348340233"/>
      <w:bookmarkStart w:id="1509" w:name="_Toc359236276"/>
      <w:bookmarkStart w:id="1510" w:name="_Toc1882375"/>
      <w:bookmarkStart w:id="1511" w:name="_Toc89062846"/>
      <w:bookmarkStart w:id="1512" w:name="_Toc20321566"/>
      <w:bookmarkStart w:id="1513" w:name="_Toc27825978"/>
      <w:r w:rsidRPr="00890B0C">
        <w:rPr>
          <w:noProof/>
        </w:rPr>
        <w:t>Update patient accounts - update diagnosis and DRG information</w:t>
      </w:r>
      <w:bookmarkEnd w:id="1503"/>
      <w:bookmarkEnd w:id="1504"/>
      <w:bookmarkEnd w:id="1505"/>
      <w:bookmarkEnd w:id="1506"/>
      <w:bookmarkEnd w:id="1507"/>
      <w:bookmarkEnd w:id="1508"/>
      <w:bookmarkEnd w:id="1509"/>
      <w:bookmarkEnd w:id="1510"/>
      <w:bookmarkEnd w:id="1511"/>
      <w:bookmarkEnd w:id="1512"/>
      <w:bookmarkEnd w:id="1513"/>
    </w:p>
    <w:p w14:paraId="32F08FBC"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51C6F623" w14:textId="77777777" w:rsidR="009E61BC" w:rsidRPr="00890B0C" w:rsidRDefault="009E61BC">
      <w:pPr>
        <w:pStyle w:val="Example"/>
      </w:pPr>
      <w:r w:rsidRPr="00890B0C">
        <w:t>EVN|P05|19930908135030</w:t>
      </w:r>
    </w:p>
    <w:p w14:paraId="58DD8A8F" w14:textId="77777777" w:rsidR="009E61BC" w:rsidRPr="00890B0C" w:rsidRDefault="009E61BC">
      <w:pPr>
        <w:pStyle w:val="Example"/>
      </w:pPr>
      <w:r w:rsidRPr="00890B0C">
        <w:t>PID|||125976||EVERYMAN^ADAM^J|||||||||||||125976011&lt;cr&gt;</w:t>
      </w:r>
    </w:p>
    <w:p w14:paraId="461974BA"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99FE92C" w14:textId="77777777" w:rsidR="009E61BC" w:rsidRPr="00890B0C" w:rsidRDefault="009E61BC">
      <w:pPr>
        <w:pStyle w:val="Example"/>
      </w:pPr>
      <w:r w:rsidRPr="00890B0C">
        <w:t>DRG|203|19880501103010|Y||D|5&lt;cr&gt;</w:t>
      </w:r>
    </w:p>
    <w:p w14:paraId="66C12283"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A55DA27" w14:textId="77777777" w:rsidR="004257E0" w:rsidRPr="00890B0C" w:rsidRDefault="004257E0">
      <w:pPr>
        <w:pStyle w:val="NormalIndented"/>
        <w:rPr>
          <w:noProof/>
        </w:rPr>
      </w:pPr>
    </w:p>
    <w:sectPr w:rsidR="004257E0" w:rsidRPr="00890B0C" w:rsidSect="002425C4">
      <w:headerReference w:type="even" r:id="rId366"/>
      <w:headerReference w:type="default" r:id="rId367"/>
      <w:footerReference w:type="even" r:id="rId368"/>
      <w:footerReference w:type="default" r:id="rId369"/>
      <w:footerReference w:type="first" r:id="rId3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1641" w14:textId="77777777" w:rsidR="008F32C4" w:rsidRDefault="008F32C4" w:rsidP="009E61BC">
      <w:pPr>
        <w:spacing w:after="0"/>
      </w:pPr>
      <w:r>
        <w:separator/>
      </w:r>
    </w:p>
  </w:endnote>
  <w:endnote w:type="continuationSeparator" w:id="0">
    <w:p w14:paraId="57EDE92D" w14:textId="77777777" w:rsidR="008F32C4" w:rsidRDefault="008F32C4" w:rsidP="009E6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A07A6" w14:textId="77777777" w:rsidR="00C45560" w:rsidRPr="00ED3B18" w:rsidRDefault="00C45560"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5413B2">
      <w:rPr>
        <w:rStyle w:val="PageNumber"/>
        <w:noProof/>
        <w:kern w:val="16"/>
        <w:sz w:val="16"/>
      </w:rPr>
      <w:t>22</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p>
  <w:p w14:paraId="14C452DC" w14:textId="77777777" w:rsidR="00C45560" w:rsidRPr="00ED3B18" w:rsidRDefault="00C45560" w:rsidP="005B656B">
    <w:pPr>
      <w:pStyle w:val="Footer"/>
      <w:spacing w:after="0"/>
    </w:pPr>
    <w:fldSimple w:instr=" DOCPROPERTY release_month \* MERGEFORMAT ">
      <w:r>
        <w:t>December</w:t>
      </w:r>
    </w:fldSimple>
    <w:r w:rsidRPr="00ED3B18">
      <w:t xml:space="preserve">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ab/>
    </w: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199A9" w14:textId="77777777" w:rsidR="00C45560" w:rsidRDefault="00C45560" w:rsidP="00E73E25">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5413B2">
      <w:rPr>
        <w:rStyle w:val="PageNumber"/>
        <w:noProof/>
      </w:rPr>
      <w:t>19</w:t>
    </w:r>
    <w:r>
      <w:rPr>
        <w:rStyle w:val="PageNumber"/>
      </w:rPr>
      <w:fldChar w:fldCharType="end"/>
    </w:r>
  </w:p>
  <w:p w14:paraId="05A0A637" w14:textId="77777777" w:rsidR="00C45560" w:rsidRPr="00B64408" w:rsidRDefault="00C45560" w:rsidP="00E73E25">
    <w:pPr>
      <w:pStyle w:val="Footer"/>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8A6DF" w14:textId="77777777" w:rsidR="00C45560" w:rsidRPr="00ED3B18" w:rsidRDefault="00C45560" w:rsidP="00E73E25">
    <w:pPr>
      <w:pStyle w:val="Footer"/>
      <w:spacing w:after="0"/>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5413B2">
      <w:rPr>
        <w:rStyle w:val="PageNumber"/>
        <w:noProof/>
      </w:rPr>
      <w:t>1</w:t>
    </w:r>
    <w:r w:rsidRPr="00887E0C">
      <w:rPr>
        <w:rStyle w:val="PageNumber"/>
      </w:rPr>
      <w:fldChar w:fldCharType="end"/>
    </w:r>
  </w:p>
  <w:p w14:paraId="2006BB04" w14:textId="77777777" w:rsidR="00C45560" w:rsidRPr="00ED3B18" w:rsidRDefault="00C45560" w:rsidP="00E73E25">
    <w:pPr>
      <w:pStyle w:val="Footer"/>
      <w:tabs>
        <w:tab w:val="left" w:pos="5940"/>
      </w:tabs>
      <w:spacing w:after="0"/>
    </w:pPr>
    <w:r w:rsidRPr="00887E0C">
      <w:fldChar w:fldCharType="begin"/>
    </w:r>
    <w:r w:rsidRPr="00ED3B18">
      <w:instrText xml:space="preserve"> DOCPROPERTY release_status \* MERGEFORMAT </w:instrText>
    </w:r>
    <w:r w:rsidRPr="00887E0C">
      <w:fldChar w:fldCharType="separate"/>
    </w:r>
    <w:r>
      <w:t>Normative Publication</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204C6" w14:textId="77777777" w:rsidR="008F32C4" w:rsidRDefault="008F32C4" w:rsidP="009E61BC">
      <w:pPr>
        <w:spacing w:after="0"/>
      </w:pPr>
      <w:r>
        <w:separator/>
      </w:r>
    </w:p>
  </w:footnote>
  <w:footnote w:type="continuationSeparator" w:id="0">
    <w:p w14:paraId="033A954C" w14:textId="77777777" w:rsidR="008F32C4" w:rsidRDefault="008F32C4" w:rsidP="009E61BC">
      <w:pPr>
        <w:spacing w:after="0"/>
      </w:pPr>
      <w:r>
        <w:continuationSeparator/>
      </w:r>
    </w:p>
  </w:footnote>
  <w:footnote w:id="1">
    <w:p w14:paraId="30C4C06F" w14:textId="77777777" w:rsidR="00C45560" w:rsidRDefault="00C45560">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071726AA" w14:textId="77777777" w:rsidR="00C45560" w:rsidRDefault="00C45560">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1E32EE0C" w14:textId="77777777" w:rsidR="00C45560" w:rsidRDefault="00C45560" w:rsidP="00C476DD">
      <w:pPr>
        <w:pStyle w:val="FootnoteText"/>
      </w:pPr>
      <w:r>
        <w:rPr>
          <w:rStyle w:val="FootnoteReference"/>
        </w:rPr>
        <w:footnoteRef/>
      </w:r>
      <w:r>
        <w:t xml:space="preserve"> If included here, this diagnosis data is global across all FT1s.</w:t>
      </w:r>
    </w:p>
  </w:footnote>
  <w:footnote w:id="4">
    <w:p w14:paraId="22E3153B" w14:textId="77777777" w:rsidR="00C45560" w:rsidRDefault="00C45560">
      <w:pPr>
        <w:pStyle w:val="FootnoteText"/>
      </w:pPr>
      <w:r>
        <w:rPr>
          <w:rStyle w:val="FootnoteReference"/>
        </w:rPr>
        <w:footnoteRef/>
      </w:r>
      <w:r>
        <w:t xml:space="preserve"> If included here, this guarantor data is global across all FT1s.</w:t>
      </w:r>
    </w:p>
  </w:footnote>
  <w:footnote w:id="5">
    <w:p w14:paraId="7CB24E39" w14:textId="77777777" w:rsidR="00C45560" w:rsidRDefault="00C45560">
      <w:pPr>
        <w:pStyle w:val="FootnoteText"/>
        <w:ind w:left="0" w:firstLine="0"/>
      </w:pPr>
      <w:r>
        <w:rPr>
          <w:rStyle w:val="FootnoteReference"/>
        </w:rPr>
        <w:footnoteRef/>
      </w:r>
      <w:r>
        <w:t xml:space="preserve"> If included here, this insurance data is global across all FT1s.</w:t>
      </w:r>
    </w:p>
  </w:footnote>
  <w:footnote w:id="6">
    <w:p w14:paraId="5F6FE015" w14:textId="77777777" w:rsidR="00C45560" w:rsidRDefault="00C45560">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61F47DBD" w14:textId="77777777" w:rsidR="00C45560" w:rsidRDefault="00C45560">
      <w:pPr>
        <w:pStyle w:val="FootnoteText"/>
      </w:pPr>
      <w:r>
        <w:rPr>
          <w:rStyle w:val="FootnoteReference"/>
        </w:rPr>
        <w:footnoteRef/>
      </w:r>
      <w:r>
        <w:t xml:space="preserve"> If included here, this diagnosis data is global across all FT1 segments.</w:t>
      </w:r>
    </w:p>
  </w:footnote>
  <w:footnote w:id="8">
    <w:p w14:paraId="7B889C04" w14:textId="77777777" w:rsidR="00C45560" w:rsidRDefault="00C45560">
      <w:pPr>
        <w:pStyle w:val="FootnoteText"/>
      </w:pPr>
      <w:r>
        <w:rPr>
          <w:rStyle w:val="FootnoteReference"/>
        </w:rPr>
        <w:footnoteRef/>
      </w:r>
      <w:r>
        <w:t xml:space="preserve"> If included here, this diagnosis related group data is global across all FT1 segments.</w:t>
      </w:r>
    </w:p>
  </w:footnote>
  <w:footnote w:id="9">
    <w:p w14:paraId="42D635EC" w14:textId="77777777" w:rsidR="00C45560" w:rsidRDefault="00C45560">
      <w:pPr>
        <w:pStyle w:val="FootnoteText"/>
      </w:pPr>
      <w:r>
        <w:rPr>
          <w:rStyle w:val="FootnoteReference"/>
        </w:rPr>
        <w:footnoteRef/>
      </w:r>
      <w:r>
        <w:t xml:space="preserve"> If included here, this guarantor data is global across all FT1 segments.</w:t>
      </w:r>
    </w:p>
  </w:footnote>
  <w:footnote w:id="10">
    <w:p w14:paraId="2EDF6AF0" w14:textId="77777777" w:rsidR="00C45560" w:rsidRDefault="00C45560">
      <w:pPr>
        <w:pStyle w:val="FootnoteText"/>
      </w:pPr>
      <w:r>
        <w:rPr>
          <w:rStyle w:val="FootnoteReference"/>
        </w:rPr>
        <w:footnoteRef/>
      </w:r>
      <w:r>
        <w:t xml:space="preserve"> If included here, this insurance data is global across all FT1 segments.</w:t>
      </w:r>
    </w:p>
  </w:footnote>
  <w:footnote w:id="11">
    <w:p w14:paraId="4C16489C" w14:textId="77777777" w:rsidR="00C45560" w:rsidRDefault="00C45560">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0DEC7732" w14:textId="77777777" w:rsidR="00C45560" w:rsidRDefault="00C45560">
      <w:pPr>
        <w:pStyle w:val="FootnoteText"/>
      </w:pPr>
      <w:r>
        <w:rPr>
          <w:rStyle w:val="FootnoteReference"/>
        </w:rPr>
        <w:footnoteRef/>
      </w:r>
      <w:r>
        <w:t xml:space="preserve"> If included here, this diagnosis data is specific to the FT1 in whose hierarchy it is embedded.</w:t>
      </w:r>
    </w:p>
  </w:footnote>
  <w:footnote w:id="13">
    <w:p w14:paraId="43A56991" w14:textId="77777777" w:rsidR="00C45560" w:rsidRDefault="00C45560">
      <w:pPr>
        <w:pStyle w:val="FootnoteText"/>
      </w:pPr>
      <w:r>
        <w:rPr>
          <w:rStyle w:val="FootnoteReference"/>
        </w:rPr>
        <w:footnoteRef/>
      </w:r>
      <w:r>
        <w:t xml:space="preserve"> If included here, this diagnosis related group data is specific to the FT1 in whose hierarchy it is embedded.</w:t>
      </w:r>
    </w:p>
  </w:footnote>
  <w:footnote w:id="14">
    <w:p w14:paraId="3BCFC68E" w14:textId="77777777" w:rsidR="00C45560" w:rsidRDefault="00C45560">
      <w:pPr>
        <w:pStyle w:val="FootnoteText"/>
      </w:pPr>
      <w:r>
        <w:rPr>
          <w:rStyle w:val="FootnoteReference"/>
        </w:rPr>
        <w:footnoteRef/>
      </w:r>
      <w:r>
        <w:t xml:space="preserve"> If included here, this guarantor data is specific to the FT1 in whose hierarchy it is embedded.</w:t>
      </w:r>
    </w:p>
  </w:footnote>
  <w:footnote w:id="15">
    <w:p w14:paraId="2D00F820" w14:textId="77777777" w:rsidR="00C45560" w:rsidRDefault="00C45560">
      <w:pPr>
        <w:pStyle w:val="FootnoteText"/>
      </w:pPr>
      <w:r>
        <w:rPr>
          <w:rStyle w:val="FootnoteReference"/>
        </w:rPr>
        <w:footnoteRef/>
      </w:r>
      <w:r>
        <w:t xml:space="preserve"> If included here, this insurance data is specific to the FT1 in whose hierarchy it is embedded.</w:t>
      </w:r>
    </w:p>
  </w:footnote>
  <w:footnote w:id="16">
    <w:p w14:paraId="193BA27E" w14:textId="77777777" w:rsidR="00C45560" w:rsidRDefault="00C4556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1FD57E76" w14:textId="77777777" w:rsidR="00C45560" w:rsidRDefault="00C4556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6BAEE" w14:textId="77777777" w:rsidR="00C45560" w:rsidRDefault="00C45560">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55B1" w14:textId="77777777" w:rsidR="00C45560" w:rsidRDefault="00C45560">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4">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7">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8">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11">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1">
    <w:nsid w:val="63D062A0"/>
    <w:multiLevelType w:val="singleLevel"/>
    <w:tmpl w:val="69A07562"/>
    <w:lvl w:ilvl="0">
      <w:start w:val="1"/>
      <w:numFmt w:val="lowerLetter"/>
      <w:lvlText w:val="%1)"/>
      <w:lvlJc w:val="left"/>
      <w:pPr>
        <w:tabs>
          <w:tab w:val="num" w:pos="1368"/>
        </w:tabs>
        <w:ind w:left="1368" w:hanging="360"/>
      </w:pPr>
    </w:lvl>
  </w:abstractNum>
  <w:abstractNum w:abstractNumId="22">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abstractNumId w:val="20"/>
  </w:num>
  <w:num w:numId="2">
    <w:abstractNumId w:val="7"/>
  </w:num>
  <w:num w:numId="3">
    <w:abstractNumId w:val="16"/>
  </w:num>
  <w:num w:numId="4">
    <w:abstractNumId w:val="2"/>
  </w:num>
  <w:num w:numId="5">
    <w:abstractNumId w:val="9"/>
  </w:num>
  <w:num w:numId="6">
    <w:abstractNumId w:val="12"/>
  </w:num>
  <w:num w:numId="7">
    <w:abstractNumId w:val="15"/>
  </w:num>
  <w:num w:numId="8">
    <w:abstractNumId w:val="14"/>
  </w:num>
  <w:num w:numId="9">
    <w:abstractNumId w:val="6"/>
  </w:num>
  <w:num w:numId="10">
    <w:abstractNumId w:val="24"/>
  </w:num>
  <w:num w:numId="11">
    <w:abstractNumId w:val="18"/>
  </w:num>
  <w:num w:numId="12">
    <w:abstractNumId w:val="25"/>
  </w:num>
  <w:num w:numId="13">
    <w:abstractNumId w:val="13"/>
  </w:num>
  <w:num w:numId="14">
    <w:abstractNumId w:val="19"/>
  </w:num>
  <w:num w:numId="15">
    <w:abstractNumId w:val="17"/>
  </w:num>
  <w:num w:numId="16">
    <w:abstractNumId w:val="8"/>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1"/>
  </w:num>
  <w:num w:numId="21">
    <w:abstractNumId w:val="9"/>
    <w:lvlOverride w:ilvl="0">
      <w:startOverride w:val="1"/>
    </w:lvlOverride>
  </w:num>
  <w:num w:numId="22">
    <w:abstractNumId w:val="7"/>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23">
    <w:abstractNumId w:val="11"/>
  </w:num>
  <w:num w:numId="24">
    <w:abstractNumId w:val="21"/>
  </w:num>
  <w:num w:numId="2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6">
    <w:abstractNumId w:val="0"/>
    <w:lvlOverride w:ilvl="0">
      <w:lvl w:ilvl="0">
        <w:start w:val="3"/>
        <w:numFmt w:val="decimal"/>
        <w:suff w:val="space"/>
        <w:lvlText w:val="%1"/>
        <w:lvlJc w:val="left"/>
      </w:lvl>
    </w:lvlOverride>
  </w:num>
  <w:num w:numId="27">
    <w:abstractNumId w:val="4"/>
  </w:num>
  <w:num w:numId="28">
    <w:abstractNumId w:val="7"/>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abstractNumId w:val="22"/>
  </w:num>
  <w:num w:numId="30">
    <w:abstractNumId w:val="5"/>
  </w:num>
  <w:num w:numId="31">
    <w:abstractNumId w:val="7"/>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2">
    <w:abstractNumId w:val="7"/>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3">
    <w:abstractNumId w:val="7"/>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34">
    <w:abstractNumId w:val="23"/>
  </w:num>
  <w:num w:numId="35">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Faughn">
    <w15:presenceInfo w15:providerId="None" w15:userId="Michael Faughn"/>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F6B66"/>
    <w:rsid w:val="001166C4"/>
    <w:rsid w:val="00123D09"/>
    <w:rsid w:val="00130FCC"/>
    <w:rsid w:val="00131475"/>
    <w:rsid w:val="001573A5"/>
    <w:rsid w:val="00165E6D"/>
    <w:rsid w:val="001718D6"/>
    <w:rsid w:val="00183BD9"/>
    <w:rsid w:val="001A22FE"/>
    <w:rsid w:val="001B1135"/>
    <w:rsid w:val="001B5967"/>
    <w:rsid w:val="001C7F4F"/>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3FEA"/>
    <w:rsid w:val="00374B55"/>
    <w:rsid w:val="00376807"/>
    <w:rsid w:val="00376F3F"/>
    <w:rsid w:val="00393000"/>
    <w:rsid w:val="003A7935"/>
    <w:rsid w:val="003B30F0"/>
    <w:rsid w:val="003C3904"/>
    <w:rsid w:val="003D3E4B"/>
    <w:rsid w:val="003E48B2"/>
    <w:rsid w:val="00403B56"/>
    <w:rsid w:val="004151E0"/>
    <w:rsid w:val="00420866"/>
    <w:rsid w:val="004217DA"/>
    <w:rsid w:val="004257E0"/>
    <w:rsid w:val="004350AA"/>
    <w:rsid w:val="00435319"/>
    <w:rsid w:val="00457ABF"/>
    <w:rsid w:val="004624EB"/>
    <w:rsid w:val="0046320A"/>
    <w:rsid w:val="004708B8"/>
    <w:rsid w:val="00476AEE"/>
    <w:rsid w:val="0048076F"/>
    <w:rsid w:val="00482D25"/>
    <w:rsid w:val="004A6B22"/>
    <w:rsid w:val="004B21B9"/>
    <w:rsid w:val="004C6AD1"/>
    <w:rsid w:val="004E51C4"/>
    <w:rsid w:val="004F2A84"/>
    <w:rsid w:val="00500848"/>
    <w:rsid w:val="00505F6B"/>
    <w:rsid w:val="005119D1"/>
    <w:rsid w:val="005349DA"/>
    <w:rsid w:val="005413B2"/>
    <w:rsid w:val="00560C03"/>
    <w:rsid w:val="00584E13"/>
    <w:rsid w:val="00585D68"/>
    <w:rsid w:val="00590CEE"/>
    <w:rsid w:val="00590E97"/>
    <w:rsid w:val="005921BB"/>
    <w:rsid w:val="005A0473"/>
    <w:rsid w:val="005B240F"/>
    <w:rsid w:val="005B656B"/>
    <w:rsid w:val="005B65F4"/>
    <w:rsid w:val="005C4503"/>
    <w:rsid w:val="005C57AE"/>
    <w:rsid w:val="005C713F"/>
    <w:rsid w:val="005D6A26"/>
    <w:rsid w:val="005D7FD1"/>
    <w:rsid w:val="005E2B4E"/>
    <w:rsid w:val="005E7D45"/>
    <w:rsid w:val="005F4891"/>
    <w:rsid w:val="005F5B75"/>
    <w:rsid w:val="00610351"/>
    <w:rsid w:val="00630FEA"/>
    <w:rsid w:val="00635EBD"/>
    <w:rsid w:val="00663DE3"/>
    <w:rsid w:val="00664D2B"/>
    <w:rsid w:val="006860C0"/>
    <w:rsid w:val="006A7755"/>
    <w:rsid w:val="006B4B9C"/>
    <w:rsid w:val="006C2931"/>
    <w:rsid w:val="006C4118"/>
    <w:rsid w:val="006F1F3E"/>
    <w:rsid w:val="00700613"/>
    <w:rsid w:val="0070216B"/>
    <w:rsid w:val="00702BF4"/>
    <w:rsid w:val="00711555"/>
    <w:rsid w:val="00713BF5"/>
    <w:rsid w:val="00714675"/>
    <w:rsid w:val="00724553"/>
    <w:rsid w:val="00741A91"/>
    <w:rsid w:val="00743946"/>
    <w:rsid w:val="0074671A"/>
    <w:rsid w:val="00751841"/>
    <w:rsid w:val="00757A39"/>
    <w:rsid w:val="00765354"/>
    <w:rsid w:val="00766FC3"/>
    <w:rsid w:val="0077453B"/>
    <w:rsid w:val="00781548"/>
    <w:rsid w:val="007875E3"/>
    <w:rsid w:val="00791B8C"/>
    <w:rsid w:val="00796168"/>
    <w:rsid w:val="007A5ED4"/>
    <w:rsid w:val="007B2EBF"/>
    <w:rsid w:val="007D2B62"/>
    <w:rsid w:val="007F7337"/>
    <w:rsid w:val="0082033D"/>
    <w:rsid w:val="00825C14"/>
    <w:rsid w:val="008263F5"/>
    <w:rsid w:val="008270B4"/>
    <w:rsid w:val="008277A0"/>
    <w:rsid w:val="00834733"/>
    <w:rsid w:val="00834A05"/>
    <w:rsid w:val="008422A3"/>
    <w:rsid w:val="00843BF9"/>
    <w:rsid w:val="008676CD"/>
    <w:rsid w:val="00874907"/>
    <w:rsid w:val="008763AE"/>
    <w:rsid w:val="00882C3A"/>
    <w:rsid w:val="00887E0C"/>
    <w:rsid w:val="00893E86"/>
    <w:rsid w:val="008C2985"/>
    <w:rsid w:val="008C3A4A"/>
    <w:rsid w:val="008D2FCC"/>
    <w:rsid w:val="008D692D"/>
    <w:rsid w:val="008F32C4"/>
    <w:rsid w:val="00901A1B"/>
    <w:rsid w:val="00935844"/>
    <w:rsid w:val="00935AB1"/>
    <w:rsid w:val="00971AC1"/>
    <w:rsid w:val="00974A38"/>
    <w:rsid w:val="00984CF4"/>
    <w:rsid w:val="0098763D"/>
    <w:rsid w:val="009A196E"/>
    <w:rsid w:val="009A7BAC"/>
    <w:rsid w:val="009B4C21"/>
    <w:rsid w:val="009C5F69"/>
    <w:rsid w:val="009C7578"/>
    <w:rsid w:val="009E61BC"/>
    <w:rsid w:val="009E6A8D"/>
    <w:rsid w:val="009F20B7"/>
    <w:rsid w:val="00A021C0"/>
    <w:rsid w:val="00A10E1C"/>
    <w:rsid w:val="00A12F43"/>
    <w:rsid w:val="00A17FA2"/>
    <w:rsid w:val="00A66401"/>
    <w:rsid w:val="00A8043F"/>
    <w:rsid w:val="00A87F61"/>
    <w:rsid w:val="00A97116"/>
    <w:rsid w:val="00AA1B72"/>
    <w:rsid w:val="00AA6D13"/>
    <w:rsid w:val="00AB0781"/>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5560"/>
    <w:rsid w:val="00C476DD"/>
    <w:rsid w:val="00C50C55"/>
    <w:rsid w:val="00C6361C"/>
    <w:rsid w:val="00C73B43"/>
    <w:rsid w:val="00C751B3"/>
    <w:rsid w:val="00C97E94"/>
    <w:rsid w:val="00CA6DC5"/>
    <w:rsid w:val="00CE12EB"/>
    <w:rsid w:val="00CF1F33"/>
    <w:rsid w:val="00CF2378"/>
    <w:rsid w:val="00D008E6"/>
    <w:rsid w:val="00D02027"/>
    <w:rsid w:val="00D1613C"/>
    <w:rsid w:val="00D208A0"/>
    <w:rsid w:val="00D20A17"/>
    <w:rsid w:val="00D26A26"/>
    <w:rsid w:val="00D33019"/>
    <w:rsid w:val="00D37199"/>
    <w:rsid w:val="00D52EF7"/>
    <w:rsid w:val="00D87E1E"/>
    <w:rsid w:val="00DB45D1"/>
    <w:rsid w:val="00DC05E4"/>
    <w:rsid w:val="00DC3F50"/>
    <w:rsid w:val="00DD5D9B"/>
    <w:rsid w:val="00DF0F93"/>
    <w:rsid w:val="00DF3871"/>
    <w:rsid w:val="00DF7D11"/>
    <w:rsid w:val="00E33E43"/>
    <w:rsid w:val="00E41496"/>
    <w:rsid w:val="00E41CE7"/>
    <w:rsid w:val="00E73E25"/>
    <w:rsid w:val="00EB2600"/>
    <w:rsid w:val="00ED3B18"/>
    <w:rsid w:val="00EE12C6"/>
    <w:rsid w:val="00EE7573"/>
    <w:rsid w:val="00EF291B"/>
    <w:rsid w:val="00EF2D42"/>
    <w:rsid w:val="00F067A3"/>
    <w:rsid w:val="00F524DE"/>
    <w:rsid w:val="00F564EB"/>
    <w:rsid w:val="00F579BD"/>
    <w:rsid w:val="00F7169B"/>
    <w:rsid w:val="00F767F9"/>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0104"/>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3FEA"/>
    <w:pPr>
      <w:spacing w:after="120"/>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pPr>
    <w:rPr>
      <w:rFonts w:eastAsia="Times New Roman"/>
      <w:b/>
      <w:caps/>
      <w:kern w:val="20"/>
      <w:szCs w:val="20"/>
    </w:rPr>
  </w:style>
  <w:style w:type="paragraph" w:styleId="TOC2">
    <w:name w:val="toc 2"/>
    <w:basedOn w:val="TOC1"/>
    <w:next w:val="Normal"/>
    <w:autoRedefine/>
    <w:uiPriority w:val="39"/>
    <w:rsid w:val="009B4C21"/>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jc w:val="center"/>
    </w:pPr>
    <w:rPr>
      <w:rFonts w:eastAsia="Times New Roman"/>
      <w:kern w:val="20"/>
      <w:szCs w:val="20"/>
    </w:rPr>
  </w:style>
  <w:style w:type="paragraph" w:customStyle="1" w:styleId="ACK-ChoreographyHeader">
    <w:name w:val="ACK-Choreography Header"/>
    <w:basedOn w:val="Subtitle"/>
    <w:rsid w:val="00373FEA"/>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373FEA"/>
    <w:pPr>
      <w:spacing w:after="0"/>
      <w:ind w:left="567"/>
    </w:pPr>
  </w:style>
  <w:style w:type="character" w:customStyle="1" w:styleId="UnresolvedMention">
    <w:name w:val="Unresolved Mention"/>
    <w:basedOn w:val="DefaultParagraphFont"/>
    <w:uiPriority w:val="99"/>
    <w:semiHidden/>
    <w:unhideWhenUsed/>
    <w:rsid w:val="004350AA"/>
    <w:rPr>
      <w:color w:val="605E5C"/>
      <w:shd w:val="clear" w:color="auto" w:fill="E1DFDD"/>
    </w:rPr>
  </w:style>
  <w:style w:type="paragraph" w:customStyle="1" w:styleId="NormalListAlpha">
    <w:name w:val="Normal List Alpha"/>
    <w:basedOn w:val="Normal"/>
    <w:rsid w:val="00373FEA"/>
    <w:pPr>
      <w:widowControl w:val="0"/>
      <w:tabs>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373FEA"/>
    <w:pPr>
      <w:widowControl w:val="0"/>
      <w:numPr>
        <w:numId w:val="20"/>
      </w:numPr>
      <w:spacing w:before="120"/>
    </w:pPr>
    <w:rPr>
      <w:rFonts w:eastAsia="Times New Roman"/>
      <w:kern w:val="20"/>
      <w:szCs w:val="20"/>
      <w:lang w:eastAsia="de-DE"/>
    </w:rPr>
  </w:style>
  <w:style w:type="paragraph" w:customStyle="1" w:styleId="QryTableHeader">
    <w:name w:val="Qry Table Header"/>
    <w:basedOn w:val="Normal"/>
    <w:rsid w:val="00373FEA"/>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373FEA"/>
  </w:style>
  <w:style w:type="paragraph" w:customStyle="1" w:styleId="QryTableName">
    <w:name w:val="Qry Table Name"/>
    <w:basedOn w:val="Normal"/>
    <w:rsid w:val="00373FEA"/>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373FEA"/>
  </w:style>
  <w:style w:type="paragraph" w:customStyle="1" w:styleId="QryTableTriggerQuery">
    <w:name w:val="Qry Table Trigger Query"/>
    <w:basedOn w:val="QryTableName"/>
    <w:rsid w:val="00373FEA"/>
  </w:style>
  <w:style w:type="paragraph" w:customStyle="1" w:styleId="QryTableMode">
    <w:name w:val="Qry Table Mode"/>
    <w:basedOn w:val="QryTableName"/>
    <w:rsid w:val="00373FEA"/>
  </w:style>
  <w:style w:type="paragraph" w:customStyle="1" w:styleId="QryTableResponseTrigger">
    <w:name w:val="Qry Table Response Trigger"/>
    <w:basedOn w:val="QryTableName"/>
    <w:rsid w:val="00373FEA"/>
  </w:style>
  <w:style w:type="paragraph" w:customStyle="1" w:styleId="QryTableCharacteristicsQuery">
    <w:name w:val="Qry Table Characteristics Query"/>
    <w:basedOn w:val="QryTableName"/>
    <w:rsid w:val="00373FEA"/>
  </w:style>
  <w:style w:type="paragraph" w:customStyle="1" w:styleId="QryTablePurpose">
    <w:name w:val="Qry Table Purpose"/>
    <w:basedOn w:val="QryTableName"/>
    <w:rsid w:val="00373FEA"/>
  </w:style>
  <w:style w:type="paragraph" w:customStyle="1" w:styleId="QryTableInputHeader">
    <w:name w:val="Qry Table Input Header"/>
    <w:basedOn w:val="QryTableHeader"/>
    <w:rsid w:val="00373FEA"/>
  </w:style>
  <w:style w:type="paragraph" w:customStyle="1" w:styleId="QryTableInput">
    <w:name w:val="Qry Table Input"/>
    <w:basedOn w:val="QryTableName"/>
    <w:rsid w:val="00373FEA"/>
  </w:style>
  <w:style w:type="paragraph" w:customStyle="1" w:styleId="QryTableInputParamHeader">
    <w:name w:val="Qry Table Input Param Header"/>
    <w:basedOn w:val="QryTableHeader"/>
    <w:rsid w:val="00373FEA"/>
  </w:style>
  <w:style w:type="paragraph" w:customStyle="1" w:styleId="QryTableInputParam">
    <w:name w:val="Qry Table Input Param"/>
    <w:basedOn w:val="QryTableName"/>
    <w:rsid w:val="00373FEA"/>
  </w:style>
  <w:style w:type="paragraph" w:customStyle="1" w:styleId="Note">
    <w:name w:val="Note"/>
    <w:basedOn w:val="Normal"/>
    <w:rsid w:val="00373FEA"/>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styleId="BodyText">
    <w:name w:val="Body Text"/>
    <w:basedOn w:val="Normal"/>
    <w:link w:val="BodyTextChar"/>
    <w:semiHidden/>
    <w:unhideWhenUsed/>
    <w:rsid w:val="00373FEA"/>
    <w:pPr>
      <w:widowControl w:val="0"/>
    </w:pPr>
    <w:rPr>
      <w:rFonts w:ascii="Arial" w:eastAsia="Times New Roman" w:hAnsi="Arial" w:cs="Arial"/>
      <w:kern w:val="20"/>
      <w:szCs w:val="20"/>
    </w:rPr>
  </w:style>
  <w:style w:type="character" w:customStyle="1" w:styleId="BodyTextChar">
    <w:name w:val="Body Text Char"/>
    <w:basedOn w:val="DefaultParagraphFont"/>
    <w:link w:val="BodyText"/>
    <w:semiHidden/>
    <w:rsid w:val="00373FEA"/>
    <w:rPr>
      <w:rFonts w:ascii="Arial" w:eastAsia="Times New Roman" w:hAnsi="Arial" w:cs="Arial"/>
      <w:kern w:val="20"/>
    </w:rPr>
  </w:style>
  <w:style w:type="paragraph" w:styleId="NormalWeb">
    <w:name w:val="Normal (Web)"/>
    <w:basedOn w:val="Normal"/>
    <w:semiHidden/>
    <w:unhideWhenUsed/>
    <w:rsid w:val="00373FEA"/>
    <w:pPr>
      <w:spacing w:before="100" w:beforeAutospacing="1" w:after="100" w:afterAutospacing="1"/>
    </w:pPr>
    <w:rPr>
      <w:rFonts w:eastAsia="Times New Roman"/>
      <w:sz w:val="24"/>
      <w:szCs w:val="24"/>
    </w:rPr>
  </w:style>
  <w:style w:type="paragraph" w:styleId="CommentText">
    <w:name w:val="annotation text"/>
    <w:basedOn w:val="Normal"/>
    <w:link w:val="CommentTextChar"/>
    <w:semiHidden/>
    <w:unhideWhenUsed/>
    <w:rsid w:val="00373FEA"/>
    <w:pPr>
      <w:spacing w:before="120"/>
      <w:ind w:left="576"/>
      <w:jc w:val="both"/>
    </w:pPr>
    <w:rPr>
      <w:rFonts w:ascii="Verdana" w:eastAsia="Times New Roman" w:hAnsi="Verdana"/>
      <w:szCs w:val="20"/>
    </w:rPr>
  </w:style>
  <w:style w:type="character" w:customStyle="1" w:styleId="CommentTextChar">
    <w:name w:val="Comment Text Char"/>
    <w:basedOn w:val="DefaultParagraphFont"/>
    <w:link w:val="CommentText"/>
    <w:semiHidden/>
    <w:rsid w:val="00373FEA"/>
    <w:rPr>
      <w:rFonts w:ascii="Verdana" w:eastAsia="Times New Roman" w:hAnsi="Verdana"/>
    </w:rPr>
  </w:style>
  <w:style w:type="paragraph" w:styleId="Caption">
    <w:name w:val="caption"/>
    <w:basedOn w:val="BodyText"/>
    <w:next w:val="Normal"/>
    <w:semiHidden/>
    <w:unhideWhenUsed/>
    <w:qFormat/>
    <w:rsid w:val="00373FEA"/>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373FEA"/>
    <w:pPr>
      <w:widowControl w:val="0"/>
      <w:spacing w:before="0" w:after="0"/>
      <w:ind w:left="0"/>
      <w:jc w:val="left"/>
    </w:pPr>
    <w:rPr>
      <w:rFonts w:ascii="Arial" w:hAnsi="Arial" w:cs="Arial"/>
      <w:b/>
      <w:bCs/>
      <w:kern w:val="20"/>
    </w:rPr>
  </w:style>
  <w:style w:type="character" w:customStyle="1" w:styleId="CommentSubjectChar">
    <w:name w:val="Comment Subject Char"/>
    <w:basedOn w:val="CommentTextChar"/>
    <w:link w:val="CommentSubject"/>
    <w:semiHidden/>
    <w:rsid w:val="00373FEA"/>
    <w:rPr>
      <w:rFonts w:ascii="Arial" w:eastAsia="Times New Roman" w:hAnsi="Arial" w:cs="Arial"/>
      <w:b/>
      <w:bCs/>
      <w:kern w:val="20"/>
    </w:rPr>
  </w:style>
  <w:style w:type="paragraph" w:styleId="ListParagraph">
    <w:name w:val="List Paragraph"/>
    <w:basedOn w:val="Normal"/>
    <w:uiPriority w:val="34"/>
    <w:qFormat/>
    <w:rsid w:val="00373FEA"/>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373FEA"/>
    <w:pPr>
      <w:widowControl w:val="0"/>
      <w:spacing w:before="120"/>
      <w:jc w:val="center"/>
    </w:pPr>
    <w:rPr>
      <w:rFonts w:eastAsia="Times New Roman"/>
      <w:b/>
      <w:kern w:val="20"/>
      <w:sz w:val="24"/>
      <w:szCs w:val="20"/>
    </w:rPr>
  </w:style>
  <w:style w:type="paragraph" w:customStyle="1" w:styleId="Text">
    <w:name w:val="Text"/>
    <w:basedOn w:val="Normal"/>
    <w:rsid w:val="00373FEA"/>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373FEA"/>
  </w:style>
  <w:style w:type="paragraph" w:customStyle="1" w:styleId="TableText">
    <w:name w:val="Table Text"/>
    <w:rsid w:val="00373FEA"/>
    <w:pPr>
      <w:numPr>
        <w:numId w:val="30"/>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373FEA"/>
    <w:pPr>
      <w:numPr>
        <w:numId w:val="0"/>
      </w:numPr>
      <w:tabs>
        <w:tab w:val="num" w:pos="360"/>
      </w:tabs>
      <w:ind w:left="576" w:hanging="288"/>
    </w:pPr>
  </w:style>
  <w:style w:type="paragraph" w:customStyle="1" w:styleId="TableHeading2">
    <w:name w:val="Table Heading 2"/>
    <w:basedOn w:val="TABLEHEADING"/>
    <w:rsid w:val="00373FEA"/>
  </w:style>
  <w:style w:type="paragraph" w:customStyle="1" w:styleId="HL7TableCaption">
    <w:name w:val="HL7 Table Caption"/>
    <w:basedOn w:val="Normal"/>
    <w:next w:val="Normal"/>
    <w:rsid w:val="00373FEA"/>
    <w:pPr>
      <w:keepNext/>
      <w:spacing w:before="180" w:after="60"/>
      <w:jc w:val="center"/>
    </w:pPr>
    <w:rPr>
      <w:rFonts w:eastAsia="Times New Roman"/>
      <w:kern w:val="20"/>
      <w:szCs w:val="20"/>
    </w:rPr>
  </w:style>
  <w:style w:type="character" w:styleId="CommentReference">
    <w:name w:val="annotation reference"/>
    <w:semiHidden/>
    <w:unhideWhenUsed/>
    <w:rsid w:val="00373FEA"/>
    <w:rPr>
      <w:sz w:val="16"/>
      <w:szCs w:val="16"/>
    </w:rPr>
  </w:style>
  <w:style w:type="table" w:styleId="TableGrid">
    <w:name w:val="Table Grid"/>
    <w:basedOn w:val="TableNormal"/>
    <w:rsid w:val="00373FE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uiPriority w:val="99"/>
    <w:semiHidden/>
    <w:unhideWhenUsed/>
    <w:rsid w:val="00373FEA"/>
    <w:rPr>
      <w:color w:val="808080"/>
      <w:shd w:val="clear" w:color="auto" w:fill="E6E6E6"/>
    </w:rPr>
  </w:style>
  <w:style w:type="paragraph" w:styleId="TOC4">
    <w:name w:val="toc 4"/>
    <w:basedOn w:val="Normal"/>
    <w:next w:val="Normal"/>
    <w:autoRedefine/>
    <w:uiPriority w:val="39"/>
    <w:unhideWhenUsed/>
    <w:rsid w:val="00373FEA"/>
    <w:pPr>
      <w:spacing w:after="100" w:line="259" w:lineRule="auto"/>
      <w:ind w:left="660"/>
    </w:pPr>
    <w:rPr>
      <w:rFonts w:asciiTheme="minorHAnsi" w:eastAsiaTheme="minorEastAsia" w:hAnsiTheme="minorHAnsi" w:cstheme="minorBidi"/>
      <w:sz w:val="22"/>
      <w:lang w:val="de-DE" w:eastAsia="de-DE"/>
    </w:rPr>
  </w:style>
  <w:style w:type="paragraph" w:styleId="TOC5">
    <w:name w:val="toc 5"/>
    <w:basedOn w:val="Normal"/>
    <w:next w:val="Normal"/>
    <w:autoRedefine/>
    <w:uiPriority w:val="39"/>
    <w:unhideWhenUsed/>
    <w:rsid w:val="00373FEA"/>
    <w:pPr>
      <w:spacing w:after="100" w:line="259" w:lineRule="auto"/>
      <w:ind w:left="880"/>
    </w:pPr>
    <w:rPr>
      <w:rFonts w:asciiTheme="minorHAnsi" w:eastAsiaTheme="minorEastAsia" w:hAnsiTheme="minorHAnsi" w:cstheme="minorBidi"/>
      <w:sz w:val="22"/>
      <w:lang w:val="de-DE" w:eastAsia="de-DE"/>
    </w:rPr>
  </w:style>
  <w:style w:type="paragraph" w:styleId="TOC6">
    <w:name w:val="toc 6"/>
    <w:basedOn w:val="Normal"/>
    <w:next w:val="Normal"/>
    <w:autoRedefine/>
    <w:uiPriority w:val="39"/>
    <w:unhideWhenUsed/>
    <w:rsid w:val="00373FEA"/>
    <w:pPr>
      <w:spacing w:after="100" w:line="259" w:lineRule="auto"/>
      <w:ind w:left="1100"/>
    </w:pPr>
    <w:rPr>
      <w:rFonts w:asciiTheme="minorHAnsi" w:eastAsiaTheme="minorEastAsia" w:hAnsiTheme="minorHAnsi" w:cstheme="minorBidi"/>
      <w:sz w:val="22"/>
      <w:lang w:val="de-DE" w:eastAsia="de-DE"/>
    </w:rPr>
  </w:style>
  <w:style w:type="paragraph" w:styleId="TOC7">
    <w:name w:val="toc 7"/>
    <w:basedOn w:val="Normal"/>
    <w:next w:val="Normal"/>
    <w:autoRedefine/>
    <w:uiPriority w:val="39"/>
    <w:unhideWhenUsed/>
    <w:rsid w:val="00373FEA"/>
    <w:pPr>
      <w:spacing w:after="100" w:line="259" w:lineRule="auto"/>
      <w:ind w:left="1320"/>
    </w:pPr>
    <w:rPr>
      <w:rFonts w:asciiTheme="minorHAnsi" w:eastAsiaTheme="minorEastAsia" w:hAnsiTheme="minorHAnsi" w:cstheme="minorBidi"/>
      <w:sz w:val="22"/>
      <w:lang w:val="de-DE" w:eastAsia="de-DE"/>
    </w:rPr>
  </w:style>
  <w:style w:type="paragraph" w:styleId="TOC8">
    <w:name w:val="toc 8"/>
    <w:basedOn w:val="Normal"/>
    <w:next w:val="Normal"/>
    <w:autoRedefine/>
    <w:uiPriority w:val="39"/>
    <w:unhideWhenUsed/>
    <w:rsid w:val="00373FEA"/>
    <w:pPr>
      <w:spacing w:after="100" w:line="259" w:lineRule="auto"/>
      <w:ind w:left="1540"/>
    </w:pPr>
    <w:rPr>
      <w:rFonts w:asciiTheme="minorHAnsi" w:eastAsiaTheme="minorEastAsia" w:hAnsiTheme="minorHAnsi" w:cstheme="minorBidi"/>
      <w:sz w:val="22"/>
      <w:lang w:val="de-DE" w:eastAsia="de-DE"/>
    </w:rPr>
  </w:style>
  <w:style w:type="paragraph" w:styleId="TOC9">
    <w:name w:val="toc 9"/>
    <w:basedOn w:val="Normal"/>
    <w:next w:val="Normal"/>
    <w:autoRedefine/>
    <w:uiPriority w:val="39"/>
    <w:unhideWhenUsed/>
    <w:rsid w:val="00373FEA"/>
    <w:pPr>
      <w:spacing w:after="100" w:line="259" w:lineRule="auto"/>
      <w:ind w:left="1760"/>
    </w:pPr>
    <w:rPr>
      <w:rFonts w:asciiTheme="minorHAnsi" w:eastAsiaTheme="minorEastAsia" w:hAnsiTheme="minorHAnsi" w:cstheme="minorBidi"/>
      <w:sz w:val="22"/>
      <w:lang w:val="de-DE" w:eastAsia="de-DE"/>
    </w:rPr>
  </w:style>
  <w:style w:type="character" w:customStyle="1" w:styleId="UnresolvedMention2">
    <w:name w:val="Unresolved Mention2"/>
    <w:uiPriority w:val="99"/>
    <w:semiHidden/>
    <w:unhideWhenUsed/>
    <w:rsid w:val="00373F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11"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17"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gif"/><Relationship Id="rId35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8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1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14"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CodeTables.doc" TargetMode="External"/><Relationship Id="rId302" Type="http://schemas.openxmlformats.org/officeDocument/2006/relationships/hyperlink" Target="file:///E:\V2\v2.9%20final%20Nov%20from%20Frank\V29_CH02C_CodeTables.doc" TargetMode="External"/><Relationship Id="rId303"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66" Type="http://schemas.openxmlformats.org/officeDocument/2006/relationships/header" Target="header1.xml"/><Relationship Id="rId367" Type="http://schemas.openxmlformats.org/officeDocument/2006/relationships/header" Target="header2.xml"/><Relationship Id="rId368" Type="http://schemas.openxmlformats.org/officeDocument/2006/relationships/footer" Target="footer1.xml"/><Relationship Id="rId369" Type="http://schemas.openxmlformats.org/officeDocument/2006/relationships/footer" Target="footer2.xml"/><Relationship Id="rId9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35" Type="http://schemas.openxmlformats.org/officeDocument/2006/relationships/hyperlink" Target="http://www/hcfa.gov/stats/icd10.icd10.htm" TargetMode="External"/><Relationship Id="rId36" Type="http://schemas.openxmlformats.org/officeDocument/2006/relationships/hyperlink" Target="file:///E:\V2\v2.9%20final%20Nov%20from%20Frank\V29_CH02C_Tables.docx" TargetMode="External"/><Relationship Id="rId37" Type="http://schemas.openxmlformats.org/officeDocument/2006/relationships/hyperlink" Target="http://www/hcfa.gov/stats/icd10.icd10.htm" TargetMode="External"/><Relationship Id="rId3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317"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370" Type="http://schemas.openxmlformats.org/officeDocument/2006/relationships/footer" Target="footer3.xml"/><Relationship Id="rId371" Type="http://schemas.openxmlformats.org/officeDocument/2006/relationships/fontTable" Target="fontTable.xml"/><Relationship Id="rId372" Type="http://schemas.microsoft.com/office/2011/relationships/people" Target="people.xml"/><Relationship Id="rId373" Type="http://schemas.openxmlformats.org/officeDocument/2006/relationships/theme" Target="theme/theme1.xml"/><Relationship Id="rId290"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3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4" Type="http://schemas.openxmlformats.org/officeDocument/2006/relationships/hyperlink" Target="http://www.ntis.gov" TargetMode="External"/><Relationship Id="rId1" Type="http://schemas.openxmlformats.org/officeDocument/2006/relationships/hyperlink" Target="http://www.hcfa.gov/stats/anhcpcdl.htm" TargetMode="External"/><Relationship Id="rId2"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F652E-B6B3-5644-9A4F-9677448D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153</Pages>
  <Words>84611</Words>
  <Characters>482285</Characters>
  <Application>Microsoft Macintosh Word</Application>
  <DocSecurity>0</DocSecurity>
  <Lines>4019</Lines>
  <Paragraphs>1131</Paragraphs>
  <ScaleCrop>false</ScaleCrop>
  <HeadingPairs>
    <vt:vector size="2" baseType="variant">
      <vt:variant>
        <vt:lpstr>Title</vt:lpstr>
      </vt:variant>
      <vt:variant>
        <vt:i4>1</vt:i4>
      </vt:variant>
    </vt:vector>
  </HeadingPairs>
  <TitlesOfParts>
    <vt:vector size="1" baseType="lpstr">
      <vt:lpstr>V2.9 Chapter 6 - Financial Management</vt:lpstr>
    </vt:vector>
  </TitlesOfParts>
  <Company>AMG</Company>
  <LinksUpToDate>false</LinksUpToDate>
  <CharactersWithSpaces>565765</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2</cp:revision>
  <cp:lastPrinted>2015-07-06T13:37:00Z</cp:lastPrinted>
  <dcterms:created xsi:type="dcterms:W3CDTF">2020-12-09T14:46:00Z</dcterms:created>
  <dcterms:modified xsi:type="dcterms:W3CDTF">2020-12-09T14:46:00Z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