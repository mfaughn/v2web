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682A1" w14:textId="6DE17B0B" w:rsidR="00F6554D" w:rsidRPr="00EA3945" w:rsidRDefault="00F6554D">
      <w:pPr>
        <w:pStyle w:val="berschrift1"/>
        <w:rPr>
          <w:noProof/>
        </w:rPr>
      </w:pPr>
      <w:bookmarkStart w:id="0" w:name="_Ref369787750"/>
      <w:r w:rsidRPr="00EA3945">
        <w:rPr>
          <w:noProof/>
        </w:rPr>
        <w:t>.</w:t>
      </w:r>
      <w:r w:rsidRPr="00EA3945">
        <w:rPr>
          <w:noProof/>
        </w:rPr>
        <w:br/>
        <w:t>Order Entry: General, Laboratory, Dietary, Supply, Blood Transfusion</w:t>
      </w:r>
      <w:bookmarkEnd w:id="0"/>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pPr>
              <w:rPr>
                <w:noProof/>
              </w:rPr>
            </w:pPr>
            <w:r>
              <w:rPr>
                <w:noProof/>
              </w:rPr>
              <w:t>Co-</w:t>
            </w:r>
            <w:r w:rsidR="00F6554D" w:rsidRPr="00643D28">
              <w:rPr>
                <w:noProof/>
              </w:rPr>
              <w:t>Chair:</w:t>
            </w:r>
          </w:p>
        </w:tc>
        <w:tc>
          <w:tcPr>
            <w:tcW w:w="6210" w:type="dxa"/>
          </w:tcPr>
          <w:p w14:paraId="579A08B0" w14:textId="77777777" w:rsidR="00F6554D" w:rsidRPr="00643D28" w:rsidRDefault="00F6554D" w:rsidP="00057127">
            <w:pPr>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007682">
            <w:pPr>
              <w:rPr>
                <w:noProof/>
              </w:rPr>
            </w:pPr>
            <w:r>
              <w:rPr>
                <w:noProof/>
              </w:rPr>
              <w:t>Co-Chair:</w:t>
            </w:r>
          </w:p>
        </w:tc>
        <w:tc>
          <w:tcPr>
            <w:tcW w:w="6210" w:type="dxa"/>
          </w:tcPr>
          <w:p w14:paraId="189F1341" w14:textId="5F8B1C28" w:rsidR="00750FA1" w:rsidRPr="00643D28" w:rsidRDefault="00750FA1" w:rsidP="00007682">
            <w:pPr>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007682">
            <w:pPr>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007682">
            <w:pPr>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1B3C685" w:rsidR="00F6554D" w:rsidRPr="00643D28" w:rsidRDefault="00007682">
            <w:pPr>
              <w:rPr>
                <w:noProof/>
              </w:rPr>
            </w:pPr>
            <w:r>
              <w:rPr>
                <w:noProof/>
              </w:rPr>
              <w:t>Co-Chair:</w:t>
            </w:r>
          </w:p>
        </w:tc>
        <w:tc>
          <w:tcPr>
            <w:tcW w:w="6210" w:type="dxa"/>
          </w:tcPr>
          <w:p w14:paraId="7B23A5DA" w14:textId="77777777" w:rsidR="00F6554D" w:rsidRPr="00643D28" w:rsidRDefault="00F6554D" w:rsidP="00D26D89">
            <w:pPr>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68D38261" w:rsidR="00F6554D" w:rsidRPr="00643D28" w:rsidRDefault="00007682">
            <w:pPr>
              <w:rPr>
                <w:noProof/>
              </w:rPr>
            </w:pPr>
            <w:r>
              <w:rPr>
                <w:noProof/>
              </w:rPr>
              <w:t>Co-Chair:</w:t>
            </w:r>
          </w:p>
        </w:tc>
        <w:tc>
          <w:tcPr>
            <w:tcW w:w="6210" w:type="dxa"/>
          </w:tcPr>
          <w:p w14:paraId="65EDB571" w14:textId="77777777" w:rsidR="00F6554D" w:rsidRPr="00643D28" w:rsidRDefault="00F6554D" w:rsidP="00D26D89">
            <w:r w:rsidRPr="00643D28">
              <w:rPr>
                <w:bCs/>
              </w:rPr>
              <w:t>Patrick Loyd</w:t>
            </w:r>
            <w:r w:rsidRPr="00643D28">
              <w:br/>
              <w:t>ICode Solutions</w:t>
            </w:r>
          </w:p>
        </w:tc>
      </w:tr>
      <w:tr w:rsidR="00F6554D" w:rsidRPr="00643D28" w14:paraId="061545F2" w14:textId="77777777">
        <w:trPr>
          <w:trHeight w:val="360"/>
        </w:trPr>
        <w:tc>
          <w:tcPr>
            <w:tcW w:w="2718" w:type="dxa"/>
          </w:tcPr>
          <w:p w14:paraId="76DFC8DA" w14:textId="153DA793" w:rsidR="00F6554D" w:rsidRPr="00643D28" w:rsidRDefault="00007682">
            <w:pPr>
              <w:rPr>
                <w:noProof/>
              </w:rPr>
            </w:pPr>
            <w:r>
              <w:rPr>
                <w:noProof/>
              </w:rPr>
              <w:t>Co-Chair:</w:t>
            </w:r>
          </w:p>
        </w:tc>
        <w:tc>
          <w:tcPr>
            <w:tcW w:w="6210" w:type="dxa"/>
          </w:tcPr>
          <w:p w14:paraId="02295101" w14:textId="7FE30B70" w:rsidR="00F6554D" w:rsidRPr="00643D28" w:rsidDel="00B055B8" w:rsidRDefault="00F6554D" w:rsidP="0029528E">
            <w:pPr>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pPr>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1B69F4">
            <w:pPr>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pPr>
              <w:rPr>
                <w:noProof/>
              </w:rPr>
            </w:pPr>
            <w:r>
              <w:rPr>
                <w:noProof/>
              </w:rPr>
              <w:t>Co-Chair:</w:t>
            </w:r>
          </w:p>
        </w:tc>
        <w:tc>
          <w:tcPr>
            <w:tcW w:w="6210" w:type="dxa"/>
          </w:tcPr>
          <w:p w14:paraId="089F80B5" w14:textId="6561CD36" w:rsidR="00B808BA" w:rsidRDefault="00007682" w:rsidP="001B69F4">
            <w:pPr>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pPr>
              <w:rPr>
                <w:noProof/>
              </w:rPr>
            </w:pPr>
            <w:r w:rsidRPr="00643D28">
              <w:rPr>
                <w:noProof/>
              </w:rPr>
              <w:t>Editor</w:t>
            </w:r>
          </w:p>
        </w:tc>
        <w:tc>
          <w:tcPr>
            <w:tcW w:w="6210" w:type="dxa"/>
          </w:tcPr>
          <w:p w14:paraId="09026215" w14:textId="1F46D9D0" w:rsidR="00F6554D" w:rsidRPr="00643D28" w:rsidRDefault="00A772E6" w:rsidP="00A772E6">
            <w:pPr>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pPr>
              <w:rPr>
                <w:noProof/>
              </w:rPr>
            </w:pPr>
            <w:r w:rsidRPr="00643D28">
              <w:rPr>
                <w:noProof/>
              </w:rPr>
              <w:t>Sponsoring Committee:</w:t>
            </w:r>
          </w:p>
        </w:tc>
        <w:tc>
          <w:tcPr>
            <w:tcW w:w="6210" w:type="dxa"/>
          </w:tcPr>
          <w:p w14:paraId="4D95BA56" w14:textId="77777777" w:rsidR="00F6554D" w:rsidRPr="00643D28" w:rsidRDefault="00F6554D">
            <w:pPr>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pPr>
              <w:rPr>
                <w:noProof/>
              </w:rPr>
            </w:pPr>
            <w:r w:rsidRPr="00643D28">
              <w:rPr>
                <w:noProof/>
              </w:rPr>
              <w:t>List Server:</w:t>
            </w:r>
          </w:p>
        </w:tc>
        <w:tc>
          <w:tcPr>
            <w:tcW w:w="6210" w:type="dxa"/>
          </w:tcPr>
          <w:p w14:paraId="2D1927A7" w14:textId="77777777" w:rsidR="00F6554D" w:rsidRPr="00643D28" w:rsidRDefault="00FC6385">
            <w:pPr>
              <w:rPr>
                <w:noProof/>
              </w:rPr>
            </w:pPr>
            <w:hyperlink r:id="rId8" w:history="1">
              <w:r w:rsidR="00F6554D" w:rsidRPr="00462378">
                <w:rPr>
                  <w:rStyle w:val="Hyperlink"/>
                  <w:rFonts w:ascii="Calibri" w:hAnsi="Calibri"/>
                  <w:noProof/>
                  <w:kern w:val="0"/>
                  <w:sz w:val="22"/>
                </w:rPr>
                <w:t>ord@lists.hl7.org</w:t>
              </w:r>
            </w:hyperlink>
            <w:r w:rsidR="00F6554D">
              <w:rPr>
                <w:noProof/>
              </w:rPr>
              <w:t xml:space="preserve"> </w:t>
            </w:r>
          </w:p>
        </w:tc>
      </w:tr>
    </w:tbl>
    <w:p w14:paraId="2688B2A0" w14:textId="79DBDCF3" w:rsidR="00F6554D" w:rsidRDefault="00F6554D"/>
    <w:p w14:paraId="02B83E5B" w14:textId="77777777" w:rsidR="00941A28" w:rsidRDefault="00941A28"/>
    <w:p w14:paraId="65396696" w14:textId="77777777" w:rsidR="00F6554D" w:rsidRPr="00EA3945" w:rsidRDefault="00F6554D">
      <w:pPr>
        <w:pStyle w:val="berschrift2"/>
        <w:tabs>
          <w:tab w:val="clear" w:pos="1080"/>
        </w:tabs>
        <w:rPr>
          <w:noProof/>
        </w:rPr>
      </w:pPr>
      <w:bookmarkStart w:id="1" w:name="_Toc11674657"/>
      <w:r w:rsidRPr="00EA3945">
        <w:rPr>
          <w:noProof/>
        </w:rPr>
        <w:lastRenderedPageBreak/>
        <w:t>Chapter 4 contents</w:t>
      </w:r>
      <w:bookmarkEnd w:id="1"/>
    </w:p>
    <w:p w14:paraId="44005821" w14:textId="34E7769D" w:rsidR="00536B86" w:rsidRDefault="00F6554D">
      <w:pPr>
        <w:pStyle w:val="Verzeichnis1"/>
        <w:rPr>
          <w:rFonts w:asciiTheme="minorHAnsi" w:eastAsiaTheme="minorEastAsia" w:hAnsiTheme="minorHAnsi" w:cstheme="minorBidi"/>
          <w:b w:val="0"/>
          <w:caps w:val="0"/>
          <w:kern w:val="0"/>
          <w:sz w:val="22"/>
          <w:szCs w:val="22"/>
        </w:rPr>
      </w:pPr>
      <w:r w:rsidRPr="00EA3945">
        <w:fldChar w:fldCharType="begin"/>
      </w:r>
      <w:r w:rsidRPr="00EA3945">
        <w:instrText xml:space="preserve"> TOC \h \z \t "Heading 2,1,Heading 3,2,Title,1,Section,1,Subtitle,2" </w:instrText>
      </w:r>
      <w:r w:rsidRPr="00EA3945">
        <w:fldChar w:fldCharType="separate"/>
      </w:r>
      <w:hyperlink w:anchor="_Toc11674657" w:history="1">
        <w:r w:rsidR="00536B86" w:rsidRPr="00C229AE">
          <w:rPr>
            <w:rStyle w:val="Hyperlink"/>
          </w:rPr>
          <w:t>4.1</w:t>
        </w:r>
        <w:r w:rsidR="00536B86">
          <w:rPr>
            <w:rFonts w:asciiTheme="minorHAnsi" w:eastAsiaTheme="minorEastAsia" w:hAnsiTheme="minorHAnsi" w:cstheme="minorBidi"/>
            <w:b w:val="0"/>
            <w:caps w:val="0"/>
            <w:kern w:val="0"/>
            <w:sz w:val="22"/>
            <w:szCs w:val="22"/>
          </w:rPr>
          <w:tab/>
        </w:r>
        <w:r w:rsidR="00536B86" w:rsidRPr="00C229AE">
          <w:rPr>
            <w:rStyle w:val="Hyperlink"/>
          </w:rPr>
          <w:t>Chapter 4 contents</w:t>
        </w:r>
        <w:r w:rsidR="00536B86">
          <w:rPr>
            <w:webHidden/>
          </w:rPr>
          <w:tab/>
        </w:r>
        <w:r w:rsidR="00536B86">
          <w:rPr>
            <w:webHidden/>
          </w:rPr>
          <w:fldChar w:fldCharType="begin"/>
        </w:r>
        <w:r w:rsidR="00536B86">
          <w:rPr>
            <w:webHidden/>
          </w:rPr>
          <w:instrText xml:space="preserve"> PAGEREF _Toc11674657 \h </w:instrText>
        </w:r>
        <w:r w:rsidR="00536B86">
          <w:rPr>
            <w:webHidden/>
          </w:rPr>
        </w:r>
        <w:r w:rsidR="00536B86">
          <w:rPr>
            <w:webHidden/>
          </w:rPr>
          <w:fldChar w:fldCharType="separate"/>
        </w:r>
        <w:r w:rsidR="00F554E3">
          <w:rPr>
            <w:webHidden/>
          </w:rPr>
          <w:t>2</w:t>
        </w:r>
        <w:r w:rsidR="00536B86">
          <w:rPr>
            <w:webHidden/>
          </w:rPr>
          <w:fldChar w:fldCharType="end"/>
        </w:r>
      </w:hyperlink>
    </w:p>
    <w:p w14:paraId="5C41D549" w14:textId="513AA7EC" w:rsidR="00536B86" w:rsidRDefault="00FC6385">
      <w:pPr>
        <w:pStyle w:val="Verzeichnis1"/>
        <w:rPr>
          <w:rFonts w:asciiTheme="minorHAnsi" w:eastAsiaTheme="minorEastAsia" w:hAnsiTheme="minorHAnsi" w:cstheme="minorBidi"/>
          <w:b w:val="0"/>
          <w:caps w:val="0"/>
          <w:kern w:val="0"/>
          <w:sz w:val="22"/>
          <w:szCs w:val="22"/>
        </w:rPr>
      </w:pPr>
      <w:hyperlink w:anchor="_Toc11674658" w:history="1">
        <w:r w:rsidR="00536B86" w:rsidRPr="00C229AE">
          <w:rPr>
            <w:rStyle w:val="Hyperlink"/>
          </w:rPr>
          <w:t>4.2</w:t>
        </w:r>
        <w:r w:rsidR="00536B86">
          <w:rPr>
            <w:rFonts w:asciiTheme="minorHAnsi" w:eastAsiaTheme="minorEastAsia" w:hAnsiTheme="minorHAnsi" w:cstheme="minorBidi"/>
            <w:b w:val="0"/>
            <w:caps w:val="0"/>
            <w:kern w:val="0"/>
            <w:sz w:val="22"/>
            <w:szCs w:val="22"/>
          </w:rPr>
          <w:tab/>
        </w:r>
        <w:r w:rsidR="00536B86" w:rsidRPr="00C229AE">
          <w:rPr>
            <w:rStyle w:val="Hyperlink"/>
          </w:rPr>
          <w:t>Purpose</w:t>
        </w:r>
        <w:r w:rsidR="00536B86">
          <w:rPr>
            <w:webHidden/>
          </w:rPr>
          <w:tab/>
        </w:r>
        <w:r w:rsidR="00536B86">
          <w:rPr>
            <w:webHidden/>
          </w:rPr>
          <w:fldChar w:fldCharType="begin"/>
        </w:r>
        <w:r w:rsidR="00536B86">
          <w:rPr>
            <w:webHidden/>
          </w:rPr>
          <w:instrText xml:space="preserve"> PAGEREF _Toc11674658 \h </w:instrText>
        </w:r>
        <w:r w:rsidR="00536B86">
          <w:rPr>
            <w:webHidden/>
          </w:rPr>
        </w:r>
        <w:r w:rsidR="00536B86">
          <w:rPr>
            <w:webHidden/>
          </w:rPr>
          <w:fldChar w:fldCharType="separate"/>
        </w:r>
        <w:r w:rsidR="00F554E3">
          <w:rPr>
            <w:webHidden/>
          </w:rPr>
          <w:t>4</w:t>
        </w:r>
        <w:r w:rsidR="00536B86">
          <w:rPr>
            <w:webHidden/>
          </w:rPr>
          <w:fldChar w:fldCharType="end"/>
        </w:r>
      </w:hyperlink>
    </w:p>
    <w:p w14:paraId="64A02F8D" w14:textId="4E17CE30" w:rsidR="00536B86" w:rsidRDefault="00FC6385">
      <w:pPr>
        <w:pStyle w:val="Verzeichnis2"/>
        <w:rPr>
          <w:rFonts w:asciiTheme="minorHAnsi" w:eastAsiaTheme="minorEastAsia" w:hAnsiTheme="minorHAnsi" w:cstheme="minorBidi"/>
          <w:smallCaps w:val="0"/>
          <w:kern w:val="0"/>
          <w:sz w:val="22"/>
          <w:szCs w:val="22"/>
        </w:rPr>
      </w:pPr>
      <w:hyperlink w:anchor="_Toc11674659" w:history="1">
        <w:r w:rsidR="00536B86" w:rsidRPr="00C229AE">
          <w:rPr>
            <w:rStyle w:val="Hyperlink"/>
          </w:rPr>
          <w:t>4.2.1</w:t>
        </w:r>
        <w:r w:rsidR="00536B86">
          <w:rPr>
            <w:rFonts w:asciiTheme="minorHAnsi" w:eastAsiaTheme="minorEastAsia" w:hAnsiTheme="minorHAnsi" w:cstheme="minorBidi"/>
            <w:smallCaps w:val="0"/>
            <w:kern w:val="0"/>
            <w:sz w:val="22"/>
            <w:szCs w:val="22"/>
          </w:rPr>
          <w:tab/>
        </w:r>
        <w:r w:rsidR="00536B86" w:rsidRPr="00C229AE">
          <w:rPr>
            <w:rStyle w:val="Hyperlink"/>
          </w:rPr>
          <w:t>Preface (organization of this chapter)</w:t>
        </w:r>
        <w:r w:rsidR="00536B86">
          <w:rPr>
            <w:webHidden/>
          </w:rPr>
          <w:tab/>
        </w:r>
        <w:r w:rsidR="00536B86">
          <w:rPr>
            <w:webHidden/>
          </w:rPr>
          <w:fldChar w:fldCharType="begin"/>
        </w:r>
        <w:r w:rsidR="00536B86">
          <w:rPr>
            <w:webHidden/>
          </w:rPr>
          <w:instrText xml:space="preserve"> PAGEREF _Toc11674659 \h </w:instrText>
        </w:r>
        <w:r w:rsidR="00536B86">
          <w:rPr>
            <w:webHidden/>
          </w:rPr>
        </w:r>
        <w:r w:rsidR="00536B86">
          <w:rPr>
            <w:webHidden/>
          </w:rPr>
          <w:fldChar w:fldCharType="separate"/>
        </w:r>
        <w:r w:rsidR="00F554E3">
          <w:rPr>
            <w:webHidden/>
          </w:rPr>
          <w:t>4</w:t>
        </w:r>
        <w:r w:rsidR="00536B86">
          <w:rPr>
            <w:webHidden/>
          </w:rPr>
          <w:fldChar w:fldCharType="end"/>
        </w:r>
      </w:hyperlink>
    </w:p>
    <w:p w14:paraId="704D32D9" w14:textId="793C1C09" w:rsidR="00536B86" w:rsidRDefault="00FC6385">
      <w:pPr>
        <w:pStyle w:val="Verzeichnis2"/>
        <w:rPr>
          <w:rFonts w:asciiTheme="minorHAnsi" w:eastAsiaTheme="minorEastAsia" w:hAnsiTheme="minorHAnsi" w:cstheme="minorBidi"/>
          <w:smallCaps w:val="0"/>
          <w:kern w:val="0"/>
          <w:sz w:val="22"/>
          <w:szCs w:val="22"/>
        </w:rPr>
      </w:pPr>
      <w:hyperlink w:anchor="_Toc11674660" w:history="1">
        <w:r w:rsidR="00536B86" w:rsidRPr="00C229AE">
          <w:rPr>
            <w:rStyle w:val="Hyperlink"/>
          </w:rPr>
          <w:t>4.2.2</w:t>
        </w:r>
        <w:r w:rsidR="00536B86">
          <w:rPr>
            <w:rFonts w:asciiTheme="minorHAnsi" w:eastAsiaTheme="minorEastAsia" w:hAnsiTheme="minorHAnsi" w:cstheme="minorBidi"/>
            <w:smallCaps w:val="0"/>
            <w:kern w:val="0"/>
            <w:sz w:val="22"/>
            <w:szCs w:val="22"/>
          </w:rPr>
          <w:tab/>
        </w:r>
        <w:r w:rsidR="00536B86" w:rsidRPr="00C229AE">
          <w:rPr>
            <w:rStyle w:val="Hyperlink"/>
          </w:rPr>
          <w:t>Glossary</w:t>
        </w:r>
        <w:r w:rsidR="00536B86">
          <w:rPr>
            <w:webHidden/>
          </w:rPr>
          <w:tab/>
        </w:r>
        <w:r w:rsidR="00536B86">
          <w:rPr>
            <w:webHidden/>
          </w:rPr>
          <w:fldChar w:fldCharType="begin"/>
        </w:r>
        <w:r w:rsidR="00536B86">
          <w:rPr>
            <w:webHidden/>
          </w:rPr>
          <w:instrText xml:space="preserve"> PAGEREF _Toc11674660 \h </w:instrText>
        </w:r>
        <w:r w:rsidR="00536B86">
          <w:rPr>
            <w:webHidden/>
          </w:rPr>
        </w:r>
        <w:r w:rsidR="00536B86">
          <w:rPr>
            <w:webHidden/>
          </w:rPr>
          <w:fldChar w:fldCharType="separate"/>
        </w:r>
        <w:r w:rsidR="00F554E3">
          <w:rPr>
            <w:webHidden/>
          </w:rPr>
          <w:t>5</w:t>
        </w:r>
        <w:r w:rsidR="00536B86">
          <w:rPr>
            <w:webHidden/>
          </w:rPr>
          <w:fldChar w:fldCharType="end"/>
        </w:r>
      </w:hyperlink>
    </w:p>
    <w:p w14:paraId="5CA4ADFC" w14:textId="4DDB84F8" w:rsidR="00536B86" w:rsidRDefault="00FC6385">
      <w:pPr>
        <w:pStyle w:val="Verzeichnis1"/>
        <w:rPr>
          <w:rFonts w:asciiTheme="minorHAnsi" w:eastAsiaTheme="minorEastAsia" w:hAnsiTheme="minorHAnsi" w:cstheme="minorBidi"/>
          <w:b w:val="0"/>
          <w:caps w:val="0"/>
          <w:kern w:val="0"/>
          <w:sz w:val="22"/>
          <w:szCs w:val="22"/>
        </w:rPr>
      </w:pPr>
      <w:hyperlink w:anchor="_Toc11674661" w:history="1">
        <w:r w:rsidR="00536B86" w:rsidRPr="00C229AE">
          <w:rPr>
            <w:rStyle w:val="Hyperlink"/>
          </w:rPr>
          <w:t>4.3</w:t>
        </w:r>
        <w:r w:rsidR="00536B86">
          <w:rPr>
            <w:rFonts w:asciiTheme="minorHAnsi" w:eastAsiaTheme="minorEastAsia" w:hAnsiTheme="minorHAnsi" w:cstheme="minorBidi"/>
            <w:b w:val="0"/>
            <w:caps w:val="0"/>
            <w:kern w:val="0"/>
            <w:sz w:val="22"/>
            <w:szCs w:val="22"/>
          </w:rPr>
          <w:tab/>
        </w:r>
        <w:r w:rsidR="00536B86" w:rsidRPr="00C229AE">
          <w:rPr>
            <w:rStyle w:val="Hyperlink"/>
          </w:rPr>
          <w:t>Quantity/Timing (TQ) Data Type Definition</w:t>
        </w:r>
        <w:r w:rsidR="00536B86">
          <w:rPr>
            <w:webHidden/>
          </w:rPr>
          <w:tab/>
        </w:r>
        <w:r w:rsidR="00536B86">
          <w:rPr>
            <w:webHidden/>
          </w:rPr>
          <w:fldChar w:fldCharType="begin"/>
        </w:r>
        <w:r w:rsidR="00536B86">
          <w:rPr>
            <w:webHidden/>
          </w:rPr>
          <w:instrText xml:space="preserve"> PAGEREF _Toc11674661 \h </w:instrText>
        </w:r>
        <w:r w:rsidR="00536B86">
          <w:rPr>
            <w:webHidden/>
          </w:rPr>
        </w:r>
        <w:r w:rsidR="00536B86">
          <w:rPr>
            <w:webHidden/>
          </w:rPr>
          <w:fldChar w:fldCharType="separate"/>
        </w:r>
        <w:r w:rsidR="00F554E3">
          <w:rPr>
            <w:webHidden/>
          </w:rPr>
          <w:t>6</w:t>
        </w:r>
        <w:r w:rsidR="00536B86">
          <w:rPr>
            <w:webHidden/>
          </w:rPr>
          <w:fldChar w:fldCharType="end"/>
        </w:r>
      </w:hyperlink>
    </w:p>
    <w:p w14:paraId="34B37FD4" w14:textId="6BA5D47F" w:rsidR="00536B86" w:rsidRDefault="00FC6385">
      <w:pPr>
        <w:pStyle w:val="Verzeichnis1"/>
        <w:rPr>
          <w:rFonts w:asciiTheme="minorHAnsi" w:eastAsiaTheme="minorEastAsia" w:hAnsiTheme="minorHAnsi" w:cstheme="minorBidi"/>
          <w:b w:val="0"/>
          <w:caps w:val="0"/>
          <w:kern w:val="0"/>
          <w:sz w:val="22"/>
          <w:szCs w:val="22"/>
        </w:rPr>
      </w:pPr>
      <w:hyperlink w:anchor="_Toc11674662" w:history="1">
        <w:r w:rsidR="00536B86" w:rsidRPr="00C229AE">
          <w:rPr>
            <w:rStyle w:val="Hyperlink"/>
          </w:rPr>
          <w:t>4.4</w:t>
        </w:r>
        <w:r w:rsidR="00536B86">
          <w:rPr>
            <w:rFonts w:asciiTheme="minorHAnsi" w:eastAsiaTheme="minorEastAsia" w:hAnsiTheme="minorHAnsi" w:cstheme="minorBidi"/>
            <w:b w:val="0"/>
            <w:caps w:val="0"/>
            <w:kern w:val="0"/>
            <w:sz w:val="22"/>
            <w:szCs w:val="22"/>
          </w:rPr>
          <w:tab/>
        </w:r>
        <w:r w:rsidR="00536B86" w:rsidRPr="00C229AE">
          <w:rPr>
            <w:rStyle w:val="Hyperlink"/>
          </w:rPr>
          <w:t>General Trigger Events &amp; Message Definitions</w:t>
        </w:r>
        <w:r w:rsidR="00536B86">
          <w:rPr>
            <w:webHidden/>
          </w:rPr>
          <w:tab/>
        </w:r>
        <w:r w:rsidR="00536B86">
          <w:rPr>
            <w:webHidden/>
          </w:rPr>
          <w:fldChar w:fldCharType="begin"/>
        </w:r>
        <w:r w:rsidR="00536B86">
          <w:rPr>
            <w:webHidden/>
          </w:rPr>
          <w:instrText xml:space="preserve"> PAGEREF _Toc11674662 \h </w:instrText>
        </w:r>
        <w:r w:rsidR="00536B86">
          <w:rPr>
            <w:webHidden/>
          </w:rPr>
        </w:r>
        <w:r w:rsidR="00536B86">
          <w:rPr>
            <w:webHidden/>
          </w:rPr>
          <w:fldChar w:fldCharType="separate"/>
        </w:r>
        <w:r w:rsidR="00F554E3">
          <w:rPr>
            <w:webHidden/>
          </w:rPr>
          <w:t>6</w:t>
        </w:r>
        <w:r w:rsidR="00536B86">
          <w:rPr>
            <w:webHidden/>
          </w:rPr>
          <w:fldChar w:fldCharType="end"/>
        </w:r>
      </w:hyperlink>
    </w:p>
    <w:p w14:paraId="653BB557" w14:textId="3F8D8397" w:rsidR="00536B86" w:rsidRDefault="00FC6385">
      <w:pPr>
        <w:pStyle w:val="Verzeichnis2"/>
        <w:rPr>
          <w:rFonts w:asciiTheme="minorHAnsi" w:eastAsiaTheme="minorEastAsia" w:hAnsiTheme="minorHAnsi" w:cstheme="minorBidi"/>
          <w:smallCaps w:val="0"/>
          <w:kern w:val="0"/>
          <w:sz w:val="22"/>
          <w:szCs w:val="22"/>
        </w:rPr>
      </w:pPr>
      <w:hyperlink w:anchor="_Toc11674663" w:history="1">
        <w:r w:rsidR="00536B86" w:rsidRPr="00C229AE">
          <w:rPr>
            <w:rStyle w:val="Hyperlink"/>
          </w:rPr>
          <w:t>4.4.1</w:t>
        </w:r>
        <w:r w:rsidR="00536B86">
          <w:rPr>
            <w:rFonts w:asciiTheme="minorHAnsi" w:eastAsiaTheme="minorEastAsia" w:hAnsiTheme="minorHAnsi" w:cstheme="minorBidi"/>
            <w:smallCaps w:val="0"/>
            <w:kern w:val="0"/>
            <w:sz w:val="22"/>
            <w:szCs w:val="22"/>
          </w:rPr>
          <w:tab/>
        </w:r>
        <w:r w:rsidR="00536B86" w:rsidRPr="00C229AE">
          <w:rPr>
            <w:rStyle w:val="Hyperlink"/>
          </w:rPr>
          <w:t>ORM – general order message</w:t>
        </w:r>
        <w:r w:rsidR="00536B86">
          <w:rPr>
            <w:webHidden/>
          </w:rPr>
          <w:tab/>
        </w:r>
        <w:r w:rsidR="00536B86">
          <w:rPr>
            <w:webHidden/>
          </w:rPr>
          <w:fldChar w:fldCharType="begin"/>
        </w:r>
        <w:r w:rsidR="00536B86">
          <w:rPr>
            <w:webHidden/>
          </w:rPr>
          <w:instrText xml:space="preserve"> PAGEREF _Toc11674663 \h </w:instrText>
        </w:r>
        <w:r w:rsidR="00536B86">
          <w:rPr>
            <w:webHidden/>
          </w:rPr>
        </w:r>
        <w:r w:rsidR="00536B86">
          <w:rPr>
            <w:webHidden/>
          </w:rPr>
          <w:fldChar w:fldCharType="separate"/>
        </w:r>
        <w:r w:rsidR="00F554E3">
          <w:rPr>
            <w:webHidden/>
          </w:rPr>
          <w:t>6</w:t>
        </w:r>
        <w:r w:rsidR="00536B86">
          <w:rPr>
            <w:webHidden/>
          </w:rPr>
          <w:fldChar w:fldCharType="end"/>
        </w:r>
      </w:hyperlink>
    </w:p>
    <w:p w14:paraId="3EA8B5D4" w14:textId="590A48FB" w:rsidR="00536B86" w:rsidRDefault="00FC6385">
      <w:pPr>
        <w:pStyle w:val="Verzeichnis2"/>
        <w:rPr>
          <w:rFonts w:asciiTheme="minorHAnsi" w:eastAsiaTheme="minorEastAsia" w:hAnsiTheme="minorHAnsi" w:cstheme="minorBidi"/>
          <w:smallCaps w:val="0"/>
          <w:kern w:val="0"/>
          <w:sz w:val="22"/>
          <w:szCs w:val="22"/>
        </w:rPr>
      </w:pPr>
      <w:hyperlink w:anchor="_Toc11674664" w:history="1">
        <w:r w:rsidR="00536B86" w:rsidRPr="00C229AE">
          <w:rPr>
            <w:rStyle w:val="Hyperlink"/>
          </w:rPr>
          <w:t>4.4.2</w:t>
        </w:r>
        <w:r w:rsidR="00536B86">
          <w:rPr>
            <w:rFonts w:asciiTheme="minorHAnsi" w:eastAsiaTheme="minorEastAsia" w:hAnsiTheme="minorHAnsi" w:cstheme="minorBidi"/>
            <w:smallCaps w:val="0"/>
            <w:kern w:val="0"/>
            <w:sz w:val="22"/>
            <w:szCs w:val="22"/>
          </w:rPr>
          <w:tab/>
        </w:r>
        <w:r w:rsidR="00536B86" w:rsidRPr="00C229AE">
          <w:rPr>
            <w:rStyle w:val="Hyperlink"/>
          </w:rPr>
          <w:t>ORR – general order response message response to any ORM</w:t>
        </w:r>
        <w:r w:rsidR="00536B86">
          <w:rPr>
            <w:webHidden/>
          </w:rPr>
          <w:tab/>
        </w:r>
        <w:r w:rsidR="00536B86">
          <w:rPr>
            <w:webHidden/>
          </w:rPr>
          <w:fldChar w:fldCharType="begin"/>
        </w:r>
        <w:r w:rsidR="00536B86">
          <w:rPr>
            <w:webHidden/>
          </w:rPr>
          <w:instrText xml:space="preserve"> PAGEREF _Toc11674664 \h </w:instrText>
        </w:r>
        <w:r w:rsidR="00536B86">
          <w:rPr>
            <w:webHidden/>
          </w:rPr>
        </w:r>
        <w:r w:rsidR="00536B86">
          <w:rPr>
            <w:webHidden/>
          </w:rPr>
          <w:fldChar w:fldCharType="separate"/>
        </w:r>
        <w:r w:rsidR="00F554E3">
          <w:rPr>
            <w:webHidden/>
          </w:rPr>
          <w:t>6</w:t>
        </w:r>
        <w:r w:rsidR="00536B86">
          <w:rPr>
            <w:webHidden/>
          </w:rPr>
          <w:fldChar w:fldCharType="end"/>
        </w:r>
      </w:hyperlink>
    </w:p>
    <w:p w14:paraId="69545D15" w14:textId="46141455" w:rsidR="00536B86" w:rsidRDefault="00FC6385">
      <w:pPr>
        <w:pStyle w:val="Verzeichnis2"/>
        <w:rPr>
          <w:rFonts w:asciiTheme="minorHAnsi" w:eastAsiaTheme="minorEastAsia" w:hAnsiTheme="minorHAnsi" w:cstheme="minorBidi"/>
          <w:smallCaps w:val="0"/>
          <w:kern w:val="0"/>
          <w:sz w:val="22"/>
          <w:szCs w:val="22"/>
        </w:rPr>
      </w:pPr>
      <w:hyperlink w:anchor="_Toc11674665" w:history="1">
        <w:r w:rsidR="00536B86" w:rsidRPr="00C229AE">
          <w:rPr>
            <w:rStyle w:val="Hyperlink"/>
          </w:rPr>
          <w:t>4.4.3</w:t>
        </w:r>
        <w:r w:rsidR="00536B86">
          <w:rPr>
            <w:rFonts w:asciiTheme="minorHAnsi" w:eastAsiaTheme="minorEastAsia" w:hAnsiTheme="minorHAnsi" w:cstheme="minorBidi"/>
            <w:smallCaps w:val="0"/>
            <w:kern w:val="0"/>
            <w:sz w:val="22"/>
            <w:szCs w:val="22"/>
          </w:rPr>
          <w:tab/>
        </w:r>
        <w:r w:rsidR="00536B86" w:rsidRPr="00C229AE">
          <w:rPr>
            <w:rStyle w:val="Hyperlink"/>
          </w:rPr>
          <w:t>OSQ/OSR- query response for order</w:t>
        </w:r>
        <w:r w:rsidR="00536B86">
          <w:rPr>
            <w:webHidden/>
          </w:rPr>
          <w:tab/>
        </w:r>
        <w:r w:rsidR="00536B86">
          <w:rPr>
            <w:webHidden/>
          </w:rPr>
          <w:fldChar w:fldCharType="begin"/>
        </w:r>
        <w:r w:rsidR="00536B86">
          <w:rPr>
            <w:webHidden/>
          </w:rPr>
          <w:instrText xml:space="preserve"> PAGEREF _Toc11674665 \h </w:instrText>
        </w:r>
        <w:r w:rsidR="00536B86">
          <w:rPr>
            <w:webHidden/>
          </w:rPr>
        </w:r>
        <w:r w:rsidR="00536B86">
          <w:rPr>
            <w:webHidden/>
          </w:rPr>
          <w:fldChar w:fldCharType="separate"/>
        </w:r>
        <w:r w:rsidR="00F554E3">
          <w:rPr>
            <w:webHidden/>
          </w:rPr>
          <w:t>7</w:t>
        </w:r>
        <w:r w:rsidR="00536B86">
          <w:rPr>
            <w:webHidden/>
          </w:rPr>
          <w:fldChar w:fldCharType="end"/>
        </w:r>
      </w:hyperlink>
    </w:p>
    <w:p w14:paraId="6483CB03" w14:textId="5790AE7B" w:rsidR="00536B86" w:rsidRDefault="00FC6385">
      <w:pPr>
        <w:pStyle w:val="Verzeichnis2"/>
        <w:rPr>
          <w:rFonts w:asciiTheme="minorHAnsi" w:eastAsiaTheme="minorEastAsia" w:hAnsiTheme="minorHAnsi" w:cstheme="minorBidi"/>
          <w:smallCaps w:val="0"/>
          <w:kern w:val="0"/>
          <w:sz w:val="22"/>
          <w:szCs w:val="22"/>
        </w:rPr>
      </w:pPr>
      <w:hyperlink w:anchor="_Toc11674666" w:history="1">
        <w:r w:rsidR="00536B86" w:rsidRPr="00C229AE">
          <w:rPr>
            <w:rStyle w:val="Hyperlink"/>
          </w:rPr>
          <w:t>4.4.4</w:t>
        </w:r>
        <w:r w:rsidR="00536B86">
          <w:rPr>
            <w:rFonts w:asciiTheme="minorHAnsi" w:eastAsiaTheme="minorEastAsia" w:hAnsiTheme="minorHAnsi" w:cstheme="minorBidi"/>
            <w:smallCaps w:val="0"/>
            <w:kern w:val="0"/>
            <w:sz w:val="22"/>
            <w:szCs w:val="22"/>
          </w:rPr>
          <w:tab/>
        </w:r>
        <w:r w:rsidR="00536B86" w:rsidRPr="00C229AE">
          <w:rPr>
            <w:rStyle w:val="Hyperlink"/>
          </w:rPr>
          <w:t>OMG – general clinical order message (event O19)</w:t>
        </w:r>
        <w:r w:rsidR="00536B86">
          <w:rPr>
            <w:webHidden/>
          </w:rPr>
          <w:tab/>
        </w:r>
        <w:r w:rsidR="00536B86">
          <w:rPr>
            <w:webHidden/>
          </w:rPr>
          <w:fldChar w:fldCharType="begin"/>
        </w:r>
        <w:r w:rsidR="00536B86">
          <w:rPr>
            <w:webHidden/>
          </w:rPr>
          <w:instrText xml:space="preserve"> PAGEREF _Toc11674666 \h </w:instrText>
        </w:r>
        <w:r w:rsidR="00536B86">
          <w:rPr>
            <w:webHidden/>
          </w:rPr>
        </w:r>
        <w:r w:rsidR="00536B86">
          <w:rPr>
            <w:webHidden/>
          </w:rPr>
          <w:fldChar w:fldCharType="separate"/>
        </w:r>
        <w:r w:rsidR="00F554E3">
          <w:rPr>
            <w:webHidden/>
          </w:rPr>
          <w:t>7</w:t>
        </w:r>
        <w:r w:rsidR="00536B86">
          <w:rPr>
            <w:webHidden/>
          </w:rPr>
          <w:fldChar w:fldCharType="end"/>
        </w:r>
      </w:hyperlink>
    </w:p>
    <w:p w14:paraId="2F1030DF" w14:textId="293B48BF" w:rsidR="00536B86" w:rsidRDefault="00FC6385">
      <w:pPr>
        <w:pStyle w:val="Verzeichnis2"/>
        <w:rPr>
          <w:rFonts w:asciiTheme="minorHAnsi" w:eastAsiaTheme="minorEastAsia" w:hAnsiTheme="minorHAnsi" w:cstheme="minorBidi"/>
          <w:smallCaps w:val="0"/>
          <w:kern w:val="0"/>
          <w:sz w:val="22"/>
          <w:szCs w:val="22"/>
        </w:rPr>
      </w:pPr>
      <w:hyperlink w:anchor="_Toc11674667" w:history="1">
        <w:r w:rsidR="00536B86" w:rsidRPr="00C229AE">
          <w:rPr>
            <w:rStyle w:val="Hyperlink"/>
          </w:rPr>
          <w:t>4.4.5</w:t>
        </w:r>
        <w:r w:rsidR="00536B86">
          <w:rPr>
            <w:rFonts w:asciiTheme="minorHAnsi" w:eastAsiaTheme="minorEastAsia" w:hAnsiTheme="minorHAnsi" w:cstheme="minorBidi"/>
            <w:smallCaps w:val="0"/>
            <w:kern w:val="0"/>
            <w:sz w:val="22"/>
            <w:szCs w:val="22"/>
          </w:rPr>
          <w:tab/>
        </w:r>
        <w:r w:rsidR="00536B86" w:rsidRPr="00C229AE">
          <w:rPr>
            <w:rStyle w:val="Hyperlink"/>
          </w:rPr>
          <w:t>ORG – general clinical order acknowledgement message (event O20)</w:t>
        </w:r>
        <w:r w:rsidR="00536B86">
          <w:rPr>
            <w:webHidden/>
          </w:rPr>
          <w:tab/>
        </w:r>
        <w:r w:rsidR="00536B86">
          <w:rPr>
            <w:webHidden/>
          </w:rPr>
          <w:fldChar w:fldCharType="begin"/>
        </w:r>
        <w:r w:rsidR="00536B86">
          <w:rPr>
            <w:webHidden/>
          </w:rPr>
          <w:instrText xml:space="preserve"> PAGEREF _Toc11674667 \h </w:instrText>
        </w:r>
        <w:r w:rsidR="00536B86">
          <w:rPr>
            <w:webHidden/>
          </w:rPr>
        </w:r>
        <w:r w:rsidR="00536B86">
          <w:rPr>
            <w:webHidden/>
          </w:rPr>
          <w:fldChar w:fldCharType="separate"/>
        </w:r>
        <w:r w:rsidR="00F554E3">
          <w:rPr>
            <w:webHidden/>
          </w:rPr>
          <w:t>11</w:t>
        </w:r>
        <w:r w:rsidR="00536B86">
          <w:rPr>
            <w:webHidden/>
          </w:rPr>
          <w:fldChar w:fldCharType="end"/>
        </w:r>
      </w:hyperlink>
    </w:p>
    <w:p w14:paraId="1B2F9B61" w14:textId="332BCB89" w:rsidR="00536B86" w:rsidRDefault="00FC6385">
      <w:pPr>
        <w:pStyle w:val="Verzeichnis2"/>
        <w:rPr>
          <w:rFonts w:asciiTheme="minorHAnsi" w:eastAsiaTheme="minorEastAsia" w:hAnsiTheme="minorHAnsi" w:cstheme="minorBidi"/>
          <w:smallCaps w:val="0"/>
          <w:kern w:val="0"/>
          <w:sz w:val="22"/>
          <w:szCs w:val="22"/>
        </w:rPr>
      </w:pPr>
      <w:hyperlink w:anchor="_Toc11674668" w:history="1">
        <w:r w:rsidR="00536B86" w:rsidRPr="00C229AE">
          <w:rPr>
            <w:rStyle w:val="Hyperlink"/>
          </w:rPr>
          <w:t>4.4.6</w:t>
        </w:r>
        <w:r w:rsidR="00536B86">
          <w:rPr>
            <w:rFonts w:asciiTheme="minorHAnsi" w:eastAsiaTheme="minorEastAsia" w:hAnsiTheme="minorHAnsi" w:cstheme="minorBidi"/>
            <w:smallCaps w:val="0"/>
            <w:kern w:val="0"/>
            <w:sz w:val="22"/>
            <w:szCs w:val="22"/>
          </w:rPr>
          <w:tab/>
        </w:r>
        <w:r w:rsidR="00536B86" w:rsidRPr="00C229AE">
          <w:rPr>
            <w:rStyle w:val="Hyperlink"/>
          </w:rPr>
          <w:t>OML – laboratory order message (event O21)</w:t>
        </w:r>
        <w:r w:rsidR="00536B86">
          <w:rPr>
            <w:webHidden/>
          </w:rPr>
          <w:tab/>
        </w:r>
        <w:r w:rsidR="00536B86">
          <w:rPr>
            <w:webHidden/>
          </w:rPr>
          <w:fldChar w:fldCharType="begin"/>
        </w:r>
        <w:r w:rsidR="00536B86">
          <w:rPr>
            <w:webHidden/>
          </w:rPr>
          <w:instrText xml:space="preserve"> PAGEREF _Toc11674668 \h </w:instrText>
        </w:r>
        <w:r w:rsidR="00536B86">
          <w:rPr>
            <w:webHidden/>
          </w:rPr>
        </w:r>
        <w:r w:rsidR="00536B86">
          <w:rPr>
            <w:webHidden/>
          </w:rPr>
          <w:fldChar w:fldCharType="separate"/>
        </w:r>
        <w:r w:rsidR="00F554E3">
          <w:rPr>
            <w:webHidden/>
          </w:rPr>
          <w:t>12</w:t>
        </w:r>
        <w:r w:rsidR="00536B86">
          <w:rPr>
            <w:webHidden/>
          </w:rPr>
          <w:fldChar w:fldCharType="end"/>
        </w:r>
      </w:hyperlink>
    </w:p>
    <w:p w14:paraId="0C688CD7" w14:textId="486596D4" w:rsidR="00536B86" w:rsidRDefault="00FC6385">
      <w:pPr>
        <w:pStyle w:val="Verzeichnis2"/>
        <w:rPr>
          <w:rFonts w:asciiTheme="minorHAnsi" w:eastAsiaTheme="minorEastAsia" w:hAnsiTheme="minorHAnsi" w:cstheme="minorBidi"/>
          <w:smallCaps w:val="0"/>
          <w:kern w:val="0"/>
          <w:sz w:val="22"/>
          <w:szCs w:val="22"/>
        </w:rPr>
      </w:pPr>
      <w:hyperlink w:anchor="_Toc11674669" w:history="1">
        <w:r w:rsidR="00536B86" w:rsidRPr="00C229AE">
          <w:rPr>
            <w:rStyle w:val="Hyperlink"/>
          </w:rPr>
          <w:t>4.4.7</w:t>
        </w:r>
        <w:r w:rsidR="00536B86">
          <w:rPr>
            <w:rFonts w:asciiTheme="minorHAnsi" w:eastAsiaTheme="minorEastAsia" w:hAnsiTheme="minorHAnsi" w:cstheme="minorBidi"/>
            <w:smallCaps w:val="0"/>
            <w:kern w:val="0"/>
            <w:sz w:val="22"/>
            <w:szCs w:val="22"/>
          </w:rPr>
          <w:tab/>
        </w:r>
        <w:r w:rsidR="00536B86" w:rsidRPr="00C229AE">
          <w:rPr>
            <w:rStyle w:val="Hyperlink"/>
          </w:rPr>
          <w:t>ORL – general laboratory order response message to any OML</w:t>
        </w:r>
        <w:r w:rsidR="00536B86">
          <w:rPr>
            <w:webHidden/>
          </w:rPr>
          <w:tab/>
        </w:r>
        <w:r w:rsidR="00536B86">
          <w:rPr>
            <w:webHidden/>
          </w:rPr>
          <w:fldChar w:fldCharType="begin"/>
        </w:r>
        <w:r w:rsidR="00536B86">
          <w:rPr>
            <w:webHidden/>
          </w:rPr>
          <w:instrText xml:space="preserve"> PAGEREF _Toc11674669 \h </w:instrText>
        </w:r>
        <w:r w:rsidR="00536B86">
          <w:rPr>
            <w:webHidden/>
          </w:rPr>
        </w:r>
        <w:r w:rsidR="00536B86">
          <w:rPr>
            <w:webHidden/>
          </w:rPr>
          <w:fldChar w:fldCharType="separate"/>
        </w:r>
        <w:r w:rsidR="00F554E3">
          <w:rPr>
            <w:webHidden/>
          </w:rPr>
          <w:t>16</w:t>
        </w:r>
        <w:r w:rsidR="00536B86">
          <w:rPr>
            <w:webHidden/>
          </w:rPr>
          <w:fldChar w:fldCharType="end"/>
        </w:r>
      </w:hyperlink>
    </w:p>
    <w:p w14:paraId="21EFDB37" w14:textId="0D591835" w:rsidR="00536B86" w:rsidRDefault="00FC6385">
      <w:pPr>
        <w:pStyle w:val="Verzeichnis2"/>
        <w:rPr>
          <w:rFonts w:asciiTheme="minorHAnsi" w:eastAsiaTheme="minorEastAsia" w:hAnsiTheme="minorHAnsi" w:cstheme="minorBidi"/>
          <w:smallCaps w:val="0"/>
          <w:kern w:val="0"/>
          <w:sz w:val="22"/>
          <w:szCs w:val="22"/>
        </w:rPr>
      </w:pPr>
      <w:hyperlink w:anchor="_Toc11674670" w:history="1">
        <w:r w:rsidR="00536B86" w:rsidRPr="00C229AE">
          <w:rPr>
            <w:rStyle w:val="Hyperlink"/>
          </w:rPr>
          <w:t>4.4.8</w:t>
        </w:r>
        <w:r w:rsidR="00536B86">
          <w:rPr>
            <w:rFonts w:asciiTheme="minorHAnsi" w:eastAsiaTheme="minorEastAsia" w:hAnsiTheme="minorHAnsi" w:cstheme="minorBidi"/>
            <w:smallCaps w:val="0"/>
            <w:kern w:val="0"/>
            <w:sz w:val="22"/>
            <w:szCs w:val="22"/>
          </w:rPr>
          <w:tab/>
        </w:r>
        <w:r w:rsidR="00536B86" w:rsidRPr="00C229AE">
          <w:rPr>
            <w:rStyle w:val="Hyperlink"/>
          </w:rPr>
          <w:t>OML – Laboratory order for multiple orders related to a single specimen (event O33)</w:t>
        </w:r>
        <w:r w:rsidR="00536B86">
          <w:rPr>
            <w:webHidden/>
          </w:rPr>
          <w:tab/>
        </w:r>
        <w:r w:rsidR="00536B86">
          <w:rPr>
            <w:webHidden/>
          </w:rPr>
          <w:fldChar w:fldCharType="begin"/>
        </w:r>
        <w:r w:rsidR="00536B86">
          <w:rPr>
            <w:webHidden/>
          </w:rPr>
          <w:instrText xml:space="preserve"> PAGEREF _Toc11674670 \h </w:instrText>
        </w:r>
        <w:r w:rsidR="00536B86">
          <w:rPr>
            <w:webHidden/>
          </w:rPr>
        </w:r>
        <w:r w:rsidR="00536B86">
          <w:rPr>
            <w:webHidden/>
          </w:rPr>
          <w:fldChar w:fldCharType="separate"/>
        </w:r>
        <w:r w:rsidR="00F554E3">
          <w:rPr>
            <w:webHidden/>
          </w:rPr>
          <w:t>18</w:t>
        </w:r>
        <w:r w:rsidR="00536B86">
          <w:rPr>
            <w:webHidden/>
          </w:rPr>
          <w:fldChar w:fldCharType="end"/>
        </w:r>
      </w:hyperlink>
    </w:p>
    <w:p w14:paraId="09B98EEC" w14:textId="61253AF7" w:rsidR="00536B86" w:rsidRDefault="00FC6385">
      <w:pPr>
        <w:pStyle w:val="Verzeichnis2"/>
        <w:rPr>
          <w:rFonts w:asciiTheme="minorHAnsi" w:eastAsiaTheme="minorEastAsia" w:hAnsiTheme="minorHAnsi" w:cstheme="minorBidi"/>
          <w:smallCaps w:val="0"/>
          <w:kern w:val="0"/>
          <w:sz w:val="22"/>
          <w:szCs w:val="22"/>
        </w:rPr>
      </w:pPr>
      <w:hyperlink w:anchor="_Toc11674671" w:history="1">
        <w:r w:rsidR="00536B86" w:rsidRPr="00C229AE">
          <w:rPr>
            <w:rStyle w:val="Hyperlink"/>
          </w:rPr>
          <w:t>4.4.9</w:t>
        </w:r>
        <w:r w:rsidR="00536B86">
          <w:rPr>
            <w:rFonts w:asciiTheme="minorHAnsi" w:eastAsiaTheme="minorEastAsia" w:hAnsiTheme="minorHAnsi" w:cstheme="minorBidi"/>
            <w:smallCaps w:val="0"/>
            <w:kern w:val="0"/>
            <w:sz w:val="22"/>
            <w:szCs w:val="22"/>
          </w:rPr>
          <w:tab/>
        </w:r>
        <w:r w:rsidR="00536B86" w:rsidRPr="00C229AE">
          <w:rPr>
            <w:rStyle w:val="Hyperlink"/>
          </w:rPr>
          <w:t>ORL – Laboratory order response message to a multiple order related to single specimen OML (Event O34 and O54)</w:t>
        </w:r>
        <w:r w:rsidR="00536B86">
          <w:rPr>
            <w:webHidden/>
          </w:rPr>
          <w:tab/>
        </w:r>
        <w:r w:rsidR="00536B86">
          <w:rPr>
            <w:webHidden/>
          </w:rPr>
          <w:fldChar w:fldCharType="begin"/>
        </w:r>
        <w:r w:rsidR="00536B86">
          <w:rPr>
            <w:webHidden/>
          </w:rPr>
          <w:instrText xml:space="preserve"> PAGEREF _Toc11674671 \h </w:instrText>
        </w:r>
        <w:r w:rsidR="00536B86">
          <w:rPr>
            <w:webHidden/>
          </w:rPr>
        </w:r>
        <w:r w:rsidR="00536B86">
          <w:rPr>
            <w:webHidden/>
          </w:rPr>
          <w:fldChar w:fldCharType="separate"/>
        </w:r>
        <w:r w:rsidR="00F554E3">
          <w:rPr>
            <w:webHidden/>
          </w:rPr>
          <w:t>22</w:t>
        </w:r>
        <w:r w:rsidR="00536B86">
          <w:rPr>
            <w:webHidden/>
          </w:rPr>
          <w:fldChar w:fldCharType="end"/>
        </w:r>
      </w:hyperlink>
    </w:p>
    <w:p w14:paraId="2EACA138" w14:textId="5F4C64CC" w:rsidR="00536B86" w:rsidRDefault="00FC6385">
      <w:pPr>
        <w:pStyle w:val="Verzeichnis2"/>
        <w:rPr>
          <w:rFonts w:asciiTheme="minorHAnsi" w:eastAsiaTheme="minorEastAsia" w:hAnsiTheme="minorHAnsi" w:cstheme="minorBidi"/>
          <w:smallCaps w:val="0"/>
          <w:kern w:val="0"/>
          <w:sz w:val="22"/>
          <w:szCs w:val="22"/>
        </w:rPr>
      </w:pPr>
      <w:hyperlink w:anchor="_Toc11674672" w:history="1">
        <w:r w:rsidR="00536B86" w:rsidRPr="00C229AE">
          <w:rPr>
            <w:rStyle w:val="Hyperlink"/>
          </w:rPr>
          <w:t>4.4.10</w:t>
        </w:r>
        <w:r w:rsidR="00536B86">
          <w:rPr>
            <w:rFonts w:asciiTheme="minorHAnsi" w:eastAsiaTheme="minorEastAsia" w:hAnsiTheme="minorHAnsi" w:cstheme="minorBidi"/>
            <w:smallCaps w:val="0"/>
            <w:kern w:val="0"/>
            <w:sz w:val="22"/>
            <w:szCs w:val="22"/>
          </w:rPr>
          <w:tab/>
        </w:r>
        <w:r w:rsidR="00536B86" w:rsidRPr="00C229AE">
          <w:rPr>
            <w:rStyle w:val="Hyperlink"/>
          </w:rPr>
          <w:t>OML – Laboratory order for multiple orders related to a single container of a specimen (event O35)</w:t>
        </w:r>
        <w:r w:rsidR="00536B86">
          <w:rPr>
            <w:webHidden/>
          </w:rPr>
          <w:tab/>
        </w:r>
        <w:r w:rsidR="00536B86">
          <w:rPr>
            <w:webHidden/>
          </w:rPr>
          <w:fldChar w:fldCharType="begin"/>
        </w:r>
        <w:r w:rsidR="00536B86">
          <w:rPr>
            <w:webHidden/>
          </w:rPr>
          <w:instrText xml:space="preserve"> PAGEREF _Toc11674672 \h </w:instrText>
        </w:r>
        <w:r w:rsidR="00536B86">
          <w:rPr>
            <w:webHidden/>
          </w:rPr>
        </w:r>
        <w:r w:rsidR="00536B86">
          <w:rPr>
            <w:webHidden/>
          </w:rPr>
          <w:fldChar w:fldCharType="separate"/>
        </w:r>
        <w:r w:rsidR="00F554E3">
          <w:rPr>
            <w:webHidden/>
          </w:rPr>
          <w:t>25</w:t>
        </w:r>
        <w:r w:rsidR="00536B86">
          <w:rPr>
            <w:webHidden/>
          </w:rPr>
          <w:fldChar w:fldCharType="end"/>
        </w:r>
      </w:hyperlink>
    </w:p>
    <w:p w14:paraId="2FB19EA3" w14:textId="245A2BEE" w:rsidR="00536B86" w:rsidRDefault="00FC6385">
      <w:pPr>
        <w:pStyle w:val="Verzeichnis2"/>
        <w:rPr>
          <w:rFonts w:asciiTheme="minorHAnsi" w:eastAsiaTheme="minorEastAsia" w:hAnsiTheme="minorHAnsi" w:cstheme="minorBidi"/>
          <w:smallCaps w:val="0"/>
          <w:kern w:val="0"/>
          <w:sz w:val="22"/>
          <w:szCs w:val="22"/>
        </w:rPr>
      </w:pPr>
      <w:hyperlink w:anchor="_Toc11674673" w:history="1">
        <w:r w:rsidR="00536B86" w:rsidRPr="00C229AE">
          <w:rPr>
            <w:rStyle w:val="Hyperlink"/>
          </w:rPr>
          <w:t>4.4.11</w:t>
        </w:r>
        <w:r w:rsidR="00536B86">
          <w:rPr>
            <w:rFonts w:asciiTheme="minorHAnsi" w:eastAsiaTheme="minorEastAsia" w:hAnsiTheme="minorHAnsi" w:cstheme="minorBidi"/>
            <w:smallCaps w:val="0"/>
            <w:kern w:val="0"/>
            <w:sz w:val="22"/>
            <w:szCs w:val="22"/>
          </w:rPr>
          <w:tab/>
        </w:r>
        <w:r w:rsidR="00536B86" w:rsidRPr="00C229AE">
          <w:rPr>
            <w:rStyle w:val="Hyperlink"/>
          </w:rPr>
          <w:t>ORL – Laboratory order response message to a single container of a specimen OML(Event O36 and O55)</w:t>
        </w:r>
        <w:r w:rsidR="00536B86">
          <w:rPr>
            <w:webHidden/>
          </w:rPr>
          <w:tab/>
        </w:r>
        <w:r w:rsidR="00536B86">
          <w:rPr>
            <w:webHidden/>
          </w:rPr>
          <w:fldChar w:fldCharType="begin"/>
        </w:r>
        <w:r w:rsidR="00536B86">
          <w:rPr>
            <w:webHidden/>
          </w:rPr>
          <w:instrText xml:space="preserve"> PAGEREF _Toc11674673 \h </w:instrText>
        </w:r>
        <w:r w:rsidR="00536B86">
          <w:rPr>
            <w:webHidden/>
          </w:rPr>
        </w:r>
        <w:r w:rsidR="00536B86">
          <w:rPr>
            <w:webHidden/>
          </w:rPr>
          <w:fldChar w:fldCharType="separate"/>
        </w:r>
        <w:r w:rsidR="00F554E3">
          <w:rPr>
            <w:webHidden/>
          </w:rPr>
          <w:t>29</w:t>
        </w:r>
        <w:r w:rsidR="00536B86">
          <w:rPr>
            <w:webHidden/>
          </w:rPr>
          <w:fldChar w:fldCharType="end"/>
        </w:r>
      </w:hyperlink>
    </w:p>
    <w:p w14:paraId="4C1F9D05" w14:textId="3A5C3386" w:rsidR="00536B86" w:rsidRDefault="00FC6385">
      <w:pPr>
        <w:pStyle w:val="Verzeichnis2"/>
        <w:rPr>
          <w:rFonts w:asciiTheme="minorHAnsi" w:eastAsiaTheme="minorEastAsia" w:hAnsiTheme="minorHAnsi" w:cstheme="minorBidi"/>
          <w:smallCaps w:val="0"/>
          <w:kern w:val="0"/>
          <w:sz w:val="22"/>
          <w:szCs w:val="22"/>
        </w:rPr>
      </w:pPr>
      <w:hyperlink w:anchor="_Toc11674674" w:history="1">
        <w:r w:rsidR="00536B86" w:rsidRPr="00C229AE">
          <w:rPr>
            <w:rStyle w:val="Hyperlink"/>
          </w:rPr>
          <w:t>4.4.12</w:t>
        </w:r>
        <w:r w:rsidR="00536B86">
          <w:rPr>
            <w:rFonts w:asciiTheme="minorHAnsi" w:eastAsiaTheme="minorEastAsia" w:hAnsiTheme="minorHAnsi" w:cstheme="minorBidi"/>
            <w:smallCaps w:val="0"/>
            <w:kern w:val="0"/>
            <w:sz w:val="22"/>
            <w:szCs w:val="22"/>
          </w:rPr>
          <w:tab/>
        </w:r>
        <w:r w:rsidR="00536B86" w:rsidRPr="00C229AE">
          <w:rPr>
            <w:rStyle w:val="Hyperlink"/>
          </w:rPr>
          <w:t xml:space="preserve">OML – </w:t>
        </w:r>
        <w:r w:rsidR="00536B86" w:rsidRPr="00C229AE">
          <w:rPr>
            <w:rStyle w:val="Hyperlink"/>
            <w:bCs/>
          </w:rPr>
          <w:t xml:space="preserve">Specimen shipment centric laboratory order </w:t>
        </w:r>
        <w:r w:rsidR="00536B86" w:rsidRPr="00C229AE">
          <w:rPr>
            <w:rStyle w:val="Hyperlink"/>
          </w:rPr>
          <w:t>(event O39)</w:t>
        </w:r>
        <w:r w:rsidR="00536B86">
          <w:rPr>
            <w:webHidden/>
          </w:rPr>
          <w:tab/>
        </w:r>
        <w:r w:rsidR="00536B86">
          <w:rPr>
            <w:webHidden/>
          </w:rPr>
          <w:fldChar w:fldCharType="begin"/>
        </w:r>
        <w:r w:rsidR="00536B86">
          <w:rPr>
            <w:webHidden/>
          </w:rPr>
          <w:instrText xml:space="preserve"> PAGEREF _Toc11674674 \h </w:instrText>
        </w:r>
        <w:r w:rsidR="00536B86">
          <w:rPr>
            <w:webHidden/>
          </w:rPr>
        </w:r>
        <w:r w:rsidR="00536B86">
          <w:rPr>
            <w:webHidden/>
          </w:rPr>
          <w:fldChar w:fldCharType="separate"/>
        </w:r>
        <w:r w:rsidR="00F554E3">
          <w:rPr>
            <w:webHidden/>
          </w:rPr>
          <w:t>31</w:t>
        </w:r>
        <w:r w:rsidR="00536B86">
          <w:rPr>
            <w:webHidden/>
          </w:rPr>
          <w:fldChar w:fldCharType="end"/>
        </w:r>
      </w:hyperlink>
    </w:p>
    <w:p w14:paraId="73D79F6E" w14:textId="2E4AAD42" w:rsidR="00536B86" w:rsidRDefault="00FC6385">
      <w:pPr>
        <w:pStyle w:val="Verzeichnis2"/>
        <w:rPr>
          <w:rFonts w:asciiTheme="minorHAnsi" w:eastAsiaTheme="minorEastAsia" w:hAnsiTheme="minorHAnsi" w:cstheme="minorBidi"/>
          <w:smallCaps w:val="0"/>
          <w:kern w:val="0"/>
          <w:sz w:val="22"/>
          <w:szCs w:val="22"/>
        </w:rPr>
      </w:pPr>
      <w:hyperlink w:anchor="_Toc11674675" w:history="1">
        <w:r w:rsidR="00536B86" w:rsidRPr="00C229AE">
          <w:rPr>
            <w:rStyle w:val="Hyperlink"/>
          </w:rPr>
          <w:t>4.4.13</w:t>
        </w:r>
        <w:r w:rsidR="00536B86">
          <w:rPr>
            <w:rFonts w:asciiTheme="minorHAnsi" w:eastAsiaTheme="minorEastAsia" w:hAnsiTheme="minorHAnsi" w:cstheme="minorBidi"/>
            <w:smallCaps w:val="0"/>
            <w:kern w:val="0"/>
            <w:sz w:val="22"/>
            <w:szCs w:val="22"/>
          </w:rPr>
          <w:tab/>
        </w:r>
        <w:r w:rsidR="00536B86" w:rsidRPr="00C229AE">
          <w:rPr>
            <w:rStyle w:val="Hyperlink"/>
          </w:rPr>
          <w:t xml:space="preserve">ORL – </w:t>
        </w:r>
        <w:r w:rsidR="00536B86" w:rsidRPr="00C229AE">
          <w:rPr>
            <w:rStyle w:val="Hyperlink"/>
            <w:bCs/>
          </w:rPr>
          <w:t>Specimen shipment centric</w:t>
        </w:r>
        <w:r w:rsidR="00536B86" w:rsidRPr="00C229AE">
          <w:rPr>
            <w:rStyle w:val="Hyperlink"/>
          </w:rPr>
          <w:t xml:space="preserve"> laboratory order response message to specimen shipment OML(Event O40 and O56)</w:t>
        </w:r>
        <w:r w:rsidR="00536B86">
          <w:rPr>
            <w:webHidden/>
          </w:rPr>
          <w:tab/>
        </w:r>
        <w:r w:rsidR="00536B86">
          <w:rPr>
            <w:webHidden/>
          </w:rPr>
          <w:fldChar w:fldCharType="begin"/>
        </w:r>
        <w:r w:rsidR="00536B86">
          <w:rPr>
            <w:webHidden/>
          </w:rPr>
          <w:instrText xml:space="preserve"> PAGEREF _Toc11674675 \h </w:instrText>
        </w:r>
        <w:r w:rsidR="00536B86">
          <w:rPr>
            <w:webHidden/>
          </w:rPr>
        </w:r>
        <w:r w:rsidR="00536B86">
          <w:rPr>
            <w:webHidden/>
          </w:rPr>
          <w:fldChar w:fldCharType="separate"/>
        </w:r>
        <w:r w:rsidR="00F554E3">
          <w:rPr>
            <w:webHidden/>
          </w:rPr>
          <w:t>34</w:t>
        </w:r>
        <w:r w:rsidR="00536B86">
          <w:rPr>
            <w:webHidden/>
          </w:rPr>
          <w:fldChar w:fldCharType="end"/>
        </w:r>
      </w:hyperlink>
    </w:p>
    <w:p w14:paraId="320C3E44" w14:textId="2B65D0C6" w:rsidR="00536B86" w:rsidRDefault="00FC6385">
      <w:pPr>
        <w:pStyle w:val="Verzeichnis2"/>
        <w:rPr>
          <w:rFonts w:asciiTheme="minorHAnsi" w:eastAsiaTheme="minorEastAsia" w:hAnsiTheme="minorHAnsi" w:cstheme="minorBidi"/>
          <w:smallCaps w:val="0"/>
          <w:kern w:val="0"/>
          <w:sz w:val="22"/>
          <w:szCs w:val="22"/>
        </w:rPr>
      </w:pPr>
      <w:hyperlink w:anchor="_Toc11674676" w:history="1">
        <w:r w:rsidR="00536B86" w:rsidRPr="00C229AE">
          <w:rPr>
            <w:rStyle w:val="Hyperlink"/>
          </w:rPr>
          <w:t>4.4.14</w:t>
        </w:r>
        <w:r w:rsidR="00536B86">
          <w:rPr>
            <w:rFonts w:asciiTheme="minorHAnsi" w:eastAsiaTheme="minorEastAsia" w:hAnsiTheme="minorHAnsi" w:cstheme="minorBidi"/>
            <w:smallCaps w:val="0"/>
            <w:kern w:val="0"/>
            <w:sz w:val="22"/>
            <w:szCs w:val="22"/>
          </w:rPr>
          <w:tab/>
        </w:r>
        <w:r w:rsidR="00536B86" w:rsidRPr="00C229AE">
          <w:rPr>
            <w:rStyle w:val="Hyperlink"/>
          </w:rPr>
          <w:t>OMI – Imaging Order Message (Event O23)</w:t>
        </w:r>
        <w:r w:rsidR="00536B86">
          <w:rPr>
            <w:webHidden/>
          </w:rPr>
          <w:tab/>
        </w:r>
        <w:r w:rsidR="00536B86">
          <w:rPr>
            <w:webHidden/>
          </w:rPr>
          <w:fldChar w:fldCharType="begin"/>
        </w:r>
        <w:r w:rsidR="00536B86">
          <w:rPr>
            <w:webHidden/>
          </w:rPr>
          <w:instrText xml:space="preserve"> PAGEREF _Toc11674676 \h </w:instrText>
        </w:r>
        <w:r w:rsidR="00536B86">
          <w:rPr>
            <w:webHidden/>
          </w:rPr>
        </w:r>
        <w:r w:rsidR="00536B86">
          <w:rPr>
            <w:webHidden/>
          </w:rPr>
          <w:fldChar w:fldCharType="separate"/>
        </w:r>
        <w:r w:rsidR="00F554E3">
          <w:rPr>
            <w:webHidden/>
          </w:rPr>
          <w:t>37</w:t>
        </w:r>
        <w:r w:rsidR="00536B86">
          <w:rPr>
            <w:webHidden/>
          </w:rPr>
          <w:fldChar w:fldCharType="end"/>
        </w:r>
      </w:hyperlink>
    </w:p>
    <w:p w14:paraId="1ABD818F" w14:textId="278DECF9" w:rsidR="00536B86" w:rsidRDefault="00FC6385">
      <w:pPr>
        <w:pStyle w:val="Verzeichnis2"/>
        <w:rPr>
          <w:rFonts w:asciiTheme="minorHAnsi" w:eastAsiaTheme="minorEastAsia" w:hAnsiTheme="minorHAnsi" w:cstheme="minorBidi"/>
          <w:smallCaps w:val="0"/>
          <w:kern w:val="0"/>
          <w:sz w:val="22"/>
          <w:szCs w:val="22"/>
        </w:rPr>
      </w:pPr>
      <w:hyperlink w:anchor="_Toc11674677" w:history="1">
        <w:r w:rsidR="00536B86" w:rsidRPr="00C229AE">
          <w:rPr>
            <w:rStyle w:val="Hyperlink"/>
          </w:rPr>
          <w:t>4.4.15</w:t>
        </w:r>
        <w:r w:rsidR="00536B86">
          <w:rPr>
            <w:rFonts w:asciiTheme="minorHAnsi" w:eastAsiaTheme="minorEastAsia" w:hAnsiTheme="minorHAnsi" w:cstheme="minorBidi"/>
            <w:smallCaps w:val="0"/>
            <w:kern w:val="0"/>
            <w:sz w:val="22"/>
            <w:szCs w:val="22"/>
          </w:rPr>
          <w:tab/>
        </w:r>
        <w:r w:rsidR="00536B86" w:rsidRPr="00C229AE">
          <w:rPr>
            <w:rStyle w:val="Hyperlink"/>
          </w:rPr>
          <w:t>ORI – Imaging Order Response Message to Any OMI (Event O24)</w:t>
        </w:r>
        <w:r w:rsidR="00536B86">
          <w:rPr>
            <w:webHidden/>
          </w:rPr>
          <w:tab/>
        </w:r>
        <w:r w:rsidR="00536B86">
          <w:rPr>
            <w:webHidden/>
          </w:rPr>
          <w:fldChar w:fldCharType="begin"/>
        </w:r>
        <w:r w:rsidR="00536B86">
          <w:rPr>
            <w:webHidden/>
          </w:rPr>
          <w:instrText xml:space="preserve"> PAGEREF _Toc11674677 \h </w:instrText>
        </w:r>
        <w:r w:rsidR="00536B86">
          <w:rPr>
            <w:webHidden/>
          </w:rPr>
        </w:r>
        <w:r w:rsidR="00536B86">
          <w:rPr>
            <w:webHidden/>
          </w:rPr>
          <w:fldChar w:fldCharType="separate"/>
        </w:r>
        <w:r w:rsidR="00F554E3">
          <w:rPr>
            <w:webHidden/>
          </w:rPr>
          <w:t>40</w:t>
        </w:r>
        <w:r w:rsidR="00536B86">
          <w:rPr>
            <w:webHidden/>
          </w:rPr>
          <w:fldChar w:fldCharType="end"/>
        </w:r>
      </w:hyperlink>
    </w:p>
    <w:p w14:paraId="73201008" w14:textId="7644621E" w:rsidR="00536B86" w:rsidRDefault="00FC6385">
      <w:pPr>
        <w:pStyle w:val="Verzeichnis2"/>
        <w:rPr>
          <w:rFonts w:asciiTheme="minorHAnsi" w:eastAsiaTheme="minorEastAsia" w:hAnsiTheme="minorHAnsi" w:cstheme="minorBidi"/>
          <w:smallCaps w:val="0"/>
          <w:kern w:val="0"/>
          <w:sz w:val="22"/>
          <w:szCs w:val="22"/>
        </w:rPr>
      </w:pPr>
      <w:hyperlink w:anchor="_Toc11674678" w:history="1">
        <w:r w:rsidR="00536B86" w:rsidRPr="00C229AE">
          <w:rPr>
            <w:rStyle w:val="Hyperlink"/>
          </w:rPr>
          <w:t>4.4.16</w:t>
        </w:r>
        <w:r w:rsidR="00536B86">
          <w:rPr>
            <w:rFonts w:asciiTheme="minorHAnsi" w:eastAsiaTheme="minorEastAsia" w:hAnsiTheme="minorHAnsi" w:cstheme="minorBidi"/>
            <w:smallCaps w:val="0"/>
            <w:kern w:val="0"/>
            <w:sz w:val="22"/>
            <w:szCs w:val="22"/>
          </w:rPr>
          <w:tab/>
        </w:r>
        <w:r w:rsidR="00536B86" w:rsidRPr="00C229AE">
          <w:rPr>
            <w:rStyle w:val="Hyperlink"/>
          </w:rPr>
          <w:t>OPL – Population/Location-Based Laboratory Order Message (Event O37)</w:t>
        </w:r>
        <w:r w:rsidR="00536B86">
          <w:rPr>
            <w:webHidden/>
          </w:rPr>
          <w:tab/>
        </w:r>
        <w:r w:rsidR="00536B86">
          <w:rPr>
            <w:webHidden/>
          </w:rPr>
          <w:fldChar w:fldCharType="begin"/>
        </w:r>
        <w:r w:rsidR="00536B86">
          <w:rPr>
            <w:webHidden/>
          </w:rPr>
          <w:instrText xml:space="preserve"> PAGEREF _Toc11674678 \h </w:instrText>
        </w:r>
        <w:r w:rsidR="00536B86">
          <w:rPr>
            <w:webHidden/>
          </w:rPr>
        </w:r>
        <w:r w:rsidR="00536B86">
          <w:rPr>
            <w:webHidden/>
          </w:rPr>
          <w:fldChar w:fldCharType="separate"/>
        </w:r>
        <w:r w:rsidR="00F554E3">
          <w:rPr>
            <w:webHidden/>
          </w:rPr>
          <w:t>41</w:t>
        </w:r>
        <w:r w:rsidR="00536B86">
          <w:rPr>
            <w:webHidden/>
          </w:rPr>
          <w:fldChar w:fldCharType="end"/>
        </w:r>
      </w:hyperlink>
    </w:p>
    <w:p w14:paraId="3013EEE1" w14:textId="49C48502" w:rsidR="00536B86" w:rsidRDefault="00FC6385">
      <w:pPr>
        <w:pStyle w:val="Verzeichnis2"/>
        <w:rPr>
          <w:rFonts w:asciiTheme="minorHAnsi" w:eastAsiaTheme="minorEastAsia" w:hAnsiTheme="minorHAnsi" w:cstheme="minorBidi"/>
          <w:smallCaps w:val="0"/>
          <w:kern w:val="0"/>
          <w:sz w:val="22"/>
          <w:szCs w:val="22"/>
        </w:rPr>
      </w:pPr>
      <w:hyperlink w:anchor="_Toc11674679" w:history="1">
        <w:r w:rsidR="00536B86" w:rsidRPr="00C229AE">
          <w:rPr>
            <w:rStyle w:val="Hyperlink"/>
          </w:rPr>
          <w:t>4.4.17</w:t>
        </w:r>
        <w:r w:rsidR="00536B86">
          <w:rPr>
            <w:rFonts w:asciiTheme="minorHAnsi" w:eastAsiaTheme="minorEastAsia" w:hAnsiTheme="minorHAnsi" w:cstheme="minorBidi"/>
            <w:smallCaps w:val="0"/>
            <w:kern w:val="0"/>
            <w:sz w:val="22"/>
            <w:szCs w:val="22"/>
          </w:rPr>
          <w:tab/>
        </w:r>
        <w:r w:rsidR="00536B86" w:rsidRPr="00C229AE">
          <w:rPr>
            <w:rStyle w:val="Hyperlink"/>
          </w:rPr>
          <w:t>OPR – Population/Location-Based Laboratory Order Acknowledgment Message (Event O38)</w:t>
        </w:r>
        <w:r w:rsidR="00536B86">
          <w:rPr>
            <w:webHidden/>
          </w:rPr>
          <w:tab/>
        </w:r>
        <w:r w:rsidR="00536B86">
          <w:rPr>
            <w:webHidden/>
          </w:rPr>
          <w:fldChar w:fldCharType="begin"/>
        </w:r>
        <w:r w:rsidR="00536B86">
          <w:rPr>
            <w:webHidden/>
          </w:rPr>
          <w:instrText xml:space="preserve"> PAGEREF _Toc11674679 \h </w:instrText>
        </w:r>
        <w:r w:rsidR="00536B86">
          <w:rPr>
            <w:webHidden/>
          </w:rPr>
        </w:r>
        <w:r w:rsidR="00536B86">
          <w:rPr>
            <w:webHidden/>
          </w:rPr>
          <w:fldChar w:fldCharType="separate"/>
        </w:r>
        <w:r w:rsidR="00F554E3">
          <w:rPr>
            <w:webHidden/>
          </w:rPr>
          <w:t>44</w:t>
        </w:r>
        <w:r w:rsidR="00536B86">
          <w:rPr>
            <w:webHidden/>
          </w:rPr>
          <w:fldChar w:fldCharType="end"/>
        </w:r>
      </w:hyperlink>
    </w:p>
    <w:p w14:paraId="07BFFDD7" w14:textId="2AF6961E" w:rsidR="00536B86" w:rsidRDefault="00FC6385">
      <w:pPr>
        <w:pStyle w:val="Verzeichnis2"/>
        <w:rPr>
          <w:rFonts w:asciiTheme="minorHAnsi" w:eastAsiaTheme="minorEastAsia" w:hAnsiTheme="minorHAnsi" w:cstheme="minorBidi"/>
          <w:smallCaps w:val="0"/>
          <w:kern w:val="0"/>
          <w:sz w:val="22"/>
          <w:szCs w:val="22"/>
        </w:rPr>
      </w:pPr>
      <w:hyperlink w:anchor="_Toc11674680" w:history="1">
        <w:r w:rsidR="00536B86" w:rsidRPr="00C229AE">
          <w:rPr>
            <w:rStyle w:val="Hyperlink"/>
          </w:rPr>
          <w:t>4.4.18</w:t>
        </w:r>
        <w:r w:rsidR="00536B86">
          <w:rPr>
            <w:rFonts w:asciiTheme="minorHAnsi" w:eastAsiaTheme="minorEastAsia" w:hAnsiTheme="minorHAnsi" w:cstheme="minorBidi"/>
            <w:smallCaps w:val="0"/>
            <w:kern w:val="0"/>
            <w:sz w:val="22"/>
            <w:szCs w:val="22"/>
          </w:rPr>
          <w:tab/>
        </w:r>
        <w:r w:rsidR="00536B86" w:rsidRPr="00C229AE">
          <w:rPr>
            <w:rStyle w:val="Hyperlink"/>
          </w:rPr>
          <w:t>Order Status Update (Event O51)</w:t>
        </w:r>
        <w:r w:rsidR="00536B86">
          <w:rPr>
            <w:webHidden/>
          </w:rPr>
          <w:tab/>
        </w:r>
        <w:r w:rsidR="00536B86">
          <w:rPr>
            <w:webHidden/>
          </w:rPr>
          <w:fldChar w:fldCharType="begin"/>
        </w:r>
        <w:r w:rsidR="00536B86">
          <w:rPr>
            <w:webHidden/>
          </w:rPr>
          <w:instrText xml:space="preserve"> PAGEREF _Toc11674680 \h </w:instrText>
        </w:r>
        <w:r w:rsidR="00536B86">
          <w:rPr>
            <w:webHidden/>
          </w:rPr>
        </w:r>
        <w:r w:rsidR="00536B86">
          <w:rPr>
            <w:webHidden/>
          </w:rPr>
          <w:fldChar w:fldCharType="separate"/>
        </w:r>
        <w:r w:rsidR="00F554E3">
          <w:rPr>
            <w:webHidden/>
          </w:rPr>
          <w:t>46</w:t>
        </w:r>
        <w:r w:rsidR="00536B86">
          <w:rPr>
            <w:webHidden/>
          </w:rPr>
          <w:fldChar w:fldCharType="end"/>
        </w:r>
      </w:hyperlink>
    </w:p>
    <w:p w14:paraId="6B79DB3F" w14:textId="131B7189" w:rsidR="00536B86" w:rsidRDefault="00FC6385">
      <w:pPr>
        <w:pStyle w:val="Verzeichnis2"/>
        <w:rPr>
          <w:rFonts w:asciiTheme="minorHAnsi" w:eastAsiaTheme="minorEastAsia" w:hAnsiTheme="minorHAnsi" w:cstheme="minorBidi"/>
          <w:smallCaps w:val="0"/>
          <w:kern w:val="0"/>
          <w:sz w:val="22"/>
          <w:szCs w:val="22"/>
        </w:rPr>
      </w:pPr>
      <w:hyperlink w:anchor="_Toc11674681" w:history="1">
        <w:r w:rsidR="00536B86" w:rsidRPr="00C229AE">
          <w:rPr>
            <w:rStyle w:val="Hyperlink"/>
          </w:rPr>
          <w:t>4.4.19</w:t>
        </w:r>
        <w:r w:rsidR="00536B86">
          <w:rPr>
            <w:rFonts w:asciiTheme="minorHAnsi" w:eastAsiaTheme="minorEastAsia" w:hAnsiTheme="minorHAnsi" w:cstheme="minorBidi"/>
            <w:smallCaps w:val="0"/>
            <w:kern w:val="0"/>
            <w:sz w:val="22"/>
            <w:szCs w:val="22"/>
          </w:rPr>
          <w:tab/>
        </w:r>
        <w:r w:rsidR="00536B86" w:rsidRPr="00C229AE">
          <w:rPr>
            <w:rStyle w:val="Hyperlink"/>
          </w:rPr>
          <w:t>OSU – Order Status Update Acknowledgement (Event O52)</w:t>
        </w:r>
        <w:r w:rsidR="00536B86">
          <w:rPr>
            <w:webHidden/>
          </w:rPr>
          <w:tab/>
        </w:r>
        <w:r w:rsidR="00536B86">
          <w:rPr>
            <w:webHidden/>
          </w:rPr>
          <w:fldChar w:fldCharType="begin"/>
        </w:r>
        <w:r w:rsidR="00536B86">
          <w:rPr>
            <w:webHidden/>
          </w:rPr>
          <w:instrText xml:space="preserve"> PAGEREF _Toc11674681 \h </w:instrText>
        </w:r>
        <w:r w:rsidR="00536B86">
          <w:rPr>
            <w:webHidden/>
          </w:rPr>
        </w:r>
        <w:r w:rsidR="00536B86">
          <w:rPr>
            <w:webHidden/>
          </w:rPr>
          <w:fldChar w:fldCharType="separate"/>
        </w:r>
        <w:r w:rsidR="00F554E3">
          <w:rPr>
            <w:webHidden/>
          </w:rPr>
          <w:t>46</w:t>
        </w:r>
        <w:r w:rsidR="00536B86">
          <w:rPr>
            <w:webHidden/>
          </w:rPr>
          <w:fldChar w:fldCharType="end"/>
        </w:r>
      </w:hyperlink>
    </w:p>
    <w:p w14:paraId="3CDCFE4B" w14:textId="5BA05AB6" w:rsidR="00536B86" w:rsidRDefault="00FC6385">
      <w:pPr>
        <w:pStyle w:val="Verzeichnis2"/>
        <w:rPr>
          <w:rFonts w:asciiTheme="minorHAnsi" w:eastAsiaTheme="minorEastAsia" w:hAnsiTheme="minorHAnsi" w:cstheme="minorBidi"/>
          <w:smallCaps w:val="0"/>
          <w:kern w:val="0"/>
          <w:sz w:val="22"/>
          <w:szCs w:val="22"/>
        </w:rPr>
      </w:pPr>
      <w:hyperlink w:anchor="_Toc11674682" w:history="1">
        <w:r w:rsidR="00536B86" w:rsidRPr="00C229AE">
          <w:rPr>
            <w:rStyle w:val="Hyperlink"/>
          </w:rPr>
          <w:t>4.4.20</w:t>
        </w:r>
        <w:r w:rsidR="00536B86">
          <w:rPr>
            <w:rFonts w:asciiTheme="minorHAnsi" w:eastAsiaTheme="minorEastAsia" w:hAnsiTheme="minorHAnsi" w:cstheme="minorBidi"/>
            <w:smallCaps w:val="0"/>
            <w:kern w:val="0"/>
            <w:sz w:val="22"/>
            <w:szCs w:val="22"/>
          </w:rPr>
          <w:tab/>
        </w:r>
        <w:r w:rsidR="00536B86" w:rsidRPr="00C229AE">
          <w:rPr>
            <w:rStyle w:val="Hyperlink"/>
          </w:rPr>
          <w:t>OMQ – General Order Message with Document Payload (Event O57)</w:t>
        </w:r>
        <w:r w:rsidR="00536B86">
          <w:rPr>
            <w:webHidden/>
          </w:rPr>
          <w:tab/>
        </w:r>
        <w:r w:rsidR="00536B86">
          <w:rPr>
            <w:webHidden/>
          </w:rPr>
          <w:fldChar w:fldCharType="begin"/>
        </w:r>
        <w:r w:rsidR="00536B86">
          <w:rPr>
            <w:webHidden/>
          </w:rPr>
          <w:instrText xml:space="preserve"> PAGEREF _Toc11674682 \h </w:instrText>
        </w:r>
        <w:r w:rsidR="00536B86">
          <w:rPr>
            <w:webHidden/>
          </w:rPr>
        </w:r>
        <w:r w:rsidR="00536B86">
          <w:rPr>
            <w:webHidden/>
          </w:rPr>
          <w:fldChar w:fldCharType="separate"/>
        </w:r>
        <w:r w:rsidR="00F554E3">
          <w:rPr>
            <w:webHidden/>
          </w:rPr>
          <w:t>47</w:t>
        </w:r>
        <w:r w:rsidR="00536B86">
          <w:rPr>
            <w:webHidden/>
          </w:rPr>
          <w:fldChar w:fldCharType="end"/>
        </w:r>
      </w:hyperlink>
    </w:p>
    <w:p w14:paraId="05144736" w14:textId="42C3A8FD" w:rsidR="00536B86" w:rsidRDefault="00FC6385">
      <w:pPr>
        <w:pStyle w:val="Verzeichnis2"/>
        <w:rPr>
          <w:rFonts w:asciiTheme="minorHAnsi" w:eastAsiaTheme="minorEastAsia" w:hAnsiTheme="minorHAnsi" w:cstheme="minorBidi"/>
          <w:smallCaps w:val="0"/>
          <w:kern w:val="0"/>
          <w:sz w:val="22"/>
          <w:szCs w:val="22"/>
        </w:rPr>
      </w:pPr>
      <w:hyperlink w:anchor="_Toc11674683" w:history="1">
        <w:r w:rsidR="00536B86" w:rsidRPr="00C229AE">
          <w:rPr>
            <w:rStyle w:val="Hyperlink"/>
          </w:rPr>
          <w:t>4.4.21</w:t>
        </w:r>
        <w:r w:rsidR="00536B86">
          <w:rPr>
            <w:rFonts w:asciiTheme="minorHAnsi" w:eastAsiaTheme="minorEastAsia" w:hAnsiTheme="minorHAnsi" w:cstheme="minorBidi"/>
            <w:smallCaps w:val="0"/>
            <w:kern w:val="0"/>
            <w:sz w:val="22"/>
            <w:szCs w:val="22"/>
          </w:rPr>
          <w:tab/>
        </w:r>
        <w:r w:rsidR="00536B86" w:rsidRPr="00C229AE">
          <w:rPr>
            <w:rStyle w:val="Hyperlink"/>
          </w:rPr>
          <w:t>ORX – General Order Message with Document Payload Acknowledgement Message (Event O58)</w:t>
        </w:r>
        <w:r w:rsidR="00536B86">
          <w:rPr>
            <w:webHidden/>
          </w:rPr>
          <w:tab/>
        </w:r>
        <w:r w:rsidR="00536B86">
          <w:rPr>
            <w:webHidden/>
          </w:rPr>
          <w:fldChar w:fldCharType="begin"/>
        </w:r>
        <w:r w:rsidR="00536B86">
          <w:rPr>
            <w:webHidden/>
          </w:rPr>
          <w:instrText xml:space="preserve"> PAGEREF _Toc11674683 \h </w:instrText>
        </w:r>
        <w:r w:rsidR="00536B86">
          <w:rPr>
            <w:webHidden/>
          </w:rPr>
        </w:r>
        <w:r w:rsidR="00536B86">
          <w:rPr>
            <w:webHidden/>
          </w:rPr>
          <w:fldChar w:fldCharType="separate"/>
        </w:r>
        <w:r w:rsidR="00F554E3">
          <w:rPr>
            <w:webHidden/>
          </w:rPr>
          <w:t>50</w:t>
        </w:r>
        <w:r w:rsidR="00536B86">
          <w:rPr>
            <w:webHidden/>
          </w:rPr>
          <w:fldChar w:fldCharType="end"/>
        </w:r>
      </w:hyperlink>
    </w:p>
    <w:p w14:paraId="75FC8C6D" w14:textId="5DE41251" w:rsidR="00536B86" w:rsidRDefault="00FC6385">
      <w:pPr>
        <w:pStyle w:val="Verzeichnis2"/>
        <w:rPr>
          <w:rFonts w:asciiTheme="minorHAnsi" w:eastAsiaTheme="minorEastAsia" w:hAnsiTheme="minorHAnsi" w:cstheme="minorBidi"/>
          <w:smallCaps w:val="0"/>
          <w:kern w:val="0"/>
          <w:sz w:val="22"/>
          <w:szCs w:val="22"/>
        </w:rPr>
      </w:pPr>
      <w:hyperlink w:anchor="_Toc11674684" w:history="1">
        <w:r w:rsidR="00536B86" w:rsidRPr="00C229AE">
          <w:rPr>
            <w:rStyle w:val="Hyperlink"/>
          </w:rPr>
          <w:t>4.4.22</w:t>
        </w:r>
        <w:r w:rsidR="00536B86">
          <w:rPr>
            <w:rFonts w:asciiTheme="minorHAnsi" w:eastAsiaTheme="minorEastAsia" w:hAnsiTheme="minorHAnsi" w:cstheme="minorBidi"/>
            <w:smallCaps w:val="0"/>
            <w:kern w:val="0"/>
            <w:sz w:val="22"/>
            <w:szCs w:val="22"/>
          </w:rPr>
          <w:tab/>
        </w:r>
        <w:r w:rsidR="00536B86" w:rsidRPr="00C229AE">
          <w:rPr>
            <w:rStyle w:val="Hyperlink"/>
          </w:rPr>
          <w:t>OML – Laboratory Result Interpretation Request Message (Event O59)</w:t>
        </w:r>
        <w:r w:rsidR="00536B86">
          <w:rPr>
            <w:webHidden/>
          </w:rPr>
          <w:tab/>
        </w:r>
        <w:r w:rsidR="00536B86">
          <w:rPr>
            <w:webHidden/>
          </w:rPr>
          <w:fldChar w:fldCharType="begin"/>
        </w:r>
        <w:r w:rsidR="00536B86">
          <w:rPr>
            <w:webHidden/>
          </w:rPr>
          <w:instrText xml:space="preserve"> PAGEREF _Toc11674684 \h </w:instrText>
        </w:r>
        <w:r w:rsidR="00536B86">
          <w:rPr>
            <w:webHidden/>
          </w:rPr>
        </w:r>
        <w:r w:rsidR="00536B86">
          <w:rPr>
            <w:webHidden/>
          </w:rPr>
          <w:fldChar w:fldCharType="separate"/>
        </w:r>
        <w:r w:rsidR="00F554E3">
          <w:rPr>
            <w:webHidden/>
          </w:rPr>
          <w:t>51</w:t>
        </w:r>
        <w:r w:rsidR="00536B86">
          <w:rPr>
            <w:webHidden/>
          </w:rPr>
          <w:fldChar w:fldCharType="end"/>
        </w:r>
      </w:hyperlink>
    </w:p>
    <w:p w14:paraId="74A41912" w14:textId="6F582ABD" w:rsidR="00536B86" w:rsidRDefault="00FC6385">
      <w:pPr>
        <w:pStyle w:val="Verzeichnis1"/>
        <w:rPr>
          <w:rFonts w:asciiTheme="minorHAnsi" w:eastAsiaTheme="minorEastAsia" w:hAnsiTheme="minorHAnsi" w:cstheme="minorBidi"/>
          <w:b w:val="0"/>
          <w:caps w:val="0"/>
          <w:kern w:val="0"/>
          <w:sz w:val="22"/>
          <w:szCs w:val="22"/>
        </w:rPr>
      </w:pPr>
      <w:hyperlink w:anchor="_Toc11674685" w:history="1">
        <w:r w:rsidR="00536B86" w:rsidRPr="00C229AE">
          <w:rPr>
            <w:rStyle w:val="Hyperlink"/>
          </w:rPr>
          <w:t>4.5</w:t>
        </w:r>
        <w:r w:rsidR="00536B86">
          <w:rPr>
            <w:rFonts w:asciiTheme="minorHAnsi" w:eastAsiaTheme="minorEastAsia" w:hAnsiTheme="minorHAnsi" w:cstheme="minorBidi"/>
            <w:b w:val="0"/>
            <w:caps w:val="0"/>
            <w:kern w:val="0"/>
            <w:sz w:val="22"/>
            <w:szCs w:val="22"/>
          </w:rPr>
          <w:tab/>
        </w:r>
        <w:r w:rsidR="00536B86" w:rsidRPr="00C229AE">
          <w:rPr>
            <w:rStyle w:val="Hyperlink"/>
          </w:rPr>
          <w:t>General Segments</w:t>
        </w:r>
        <w:r w:rsidR="00536B86">
          <w:rPr>
            <w:webHidden/>
          </w:rPr>
          <w:tab/>
        </w:r>
        <w:r w:rsidR="00536B86">
          <w:rPr>
            <w:webHidden/>
          </w:rPr>
          <w:fldChar w:fldCharType="begin"/>
        </w:r>
        <w:r w:rsidR="00536B86">
          <w:rPr>
            <w:webHidden/>
          </w:rPr>
          <w:instrText xml:space="preserve"> PAGEREF _Toc11674685 \h </w:instrText>
        </w:r>
        <w:r w:rsidR="00536B86">
          <w:rPr>
            <w:webHidden/>
          </w:rPr>
        </w:r>
        <w:r w:rsidR="00536B86">
          <w:rPr>
            <w:webHidden/>
          </w:rPr>
          <w:fldChar w:fldCharType="separate"/>
        </w:r>
        <w:r w:rsidR="00F554E3">
          <w:rPr>
            <w:webHidden/>
          </w:rPr>
          <w:t>54</w:t>
        </w:r>
        <w:r w:rsidR="00536B86">
          <w:rPr>
            <w:webHidden/>
          </w:rPr>
          <w:fldChar w:fldCharType="end"/>
        </w:r>
      </w:hyperlink>
    </w:p>
    <w:p w14:paraId="5662C1E5" w14:textId="4BE9B56D" w:rsidR="00536B86" w:rsidRDefault="00FC6385">
      <w:pPr>
        <w:pStyle w:val="Verzeichnis2"/>
        <w:rPr>
          <w:rFonts w:asciiTheme="minorHAnsi" w:eastAsiaTheme="minorEastAsia" w:hAnsiTheme="minorHAnsi" w:cstheme="minorBidi"/>
          <w:smallCaps w:val="0"/>
          <w:kern w:val="0"/>
          <w:sz w:val="22"/>
          <w:szCs w:val="22"/>
        </w:rPr>
      </w:pPr>
      <w:hyperlink w:anchor="_Toc11674686" w:history="1">
        <w:r w:rsidR="00536B86" w:rsidRPr="00C229AE">
          <w:rPr>
            <w:rStyle w:val="Hyperlink"/>
          </w:rPr>
          <w:t>4.5.1</w:t>
        </w:r>
        <w:r w:rsidR="00536B86">
          <w:rPr>
            <w:rFonts w:asciiTheme="minorHAnsi" w:eastAsiaTheme="minorEastAsia" w:hAnsiTheme="minorHAnsi" w:cstheme="minorBidi"/>
            <w:smallCaps w:val="0"/>
            <w:kern w:val="0"/>
            <w:sz w:val="22"/>
            <w:szCs w:val="22"/>
          </w:rPr>
          <w:tab/>
        </w:r>
        <w:r w:rsidR="00536B86" w:rsidRPr="00C229AE">
          <w:rPr>
            <w:rStyle w:val="Hyperlink"/>
          </w:rPr>
          <w:t>ORC – Common Order Segment</w:t>
        </w:r>
        <w:r w:rsidR="00536B86">
          <w:rPr>
            <w:webHidden/>
          </w:rPr>
          <w:tab/>
        </w:r>
        <w:r w:rsidR="00536B86">
          <w:rPr>
            <w:webHidden/>
          </w:rPr>
          <w:fldChar w:fldCharType="begin"/>
        </w:r>
        <w:r w:rsidR="00536B86">
          <w:rPr>
            <w:webHidden/>
          </w:rPr>
          <w:instrText xml:space="preserve"> PAGEREF _Toc11674686 \h </w:instrText>
        </w:r>
        <w:r w:rsidR="00536B86">
          <w:rPr>
            <w:webHidden/>
          </w:rPr>
        </w:r>
        <w:r w:rsidR="00536B86">
          <w:rPr>
            <w:webHidden/>
          </w:rPr>
          <w:fldChar w:fldCharType="separate"/>
        </w:r>
        <w:r w:rsidR="00F554E3">
          <w:rPr>
            <w:webHidden/>
          </w:rPr>
          <w:t>54</w:t>
        </w:r>
        <w:r w:rsidR="00536B86">
          <w:rPr>
            <w:webHidden/>
          </w:rPr>
          <w:fldChar w:fldCharType="end"/>
        </w:r>
      </w:hyperlink>
    </w:p>
    <w:p w14:paraId="25B55FDC" w14:textId="64B3A30F" w:rsidR="00536B86" w:rsidRDefault="00FC6385">
      <w:pPr>
        <w:pStyle w:val="Verzeichnis2"/>
        <w:rPr>
          <w:rFonts w:asciiTheme="minorHAnsi" w:eastAsiaTheme="minorEastAsia" w:hAnsiTheme="minorHAnsi" w:cstheme="minorBidi"/>
          <w:smallCaps w:val="0"/>
          <w:kern w:val="0"/>
          <w:sz w:val="22"/>
          <w:szCs w:val="22"/>
        </w:rPr>
      </w:pPr>
      <w:hyperlink w:anchor="_Toc11674687" w:history="1">
        <w:r w:rsidR="00536B86" w:rsidRPr="00C229AE">
          <w:rPr>
            <w:rStyle w:val="Hyperlink"/>
          </w:rPr>
          <w:t>4.5.2</w:t>
        </w:r>
        <w:r w:rsidR="00536B86">
          <w:rPr>
            <w:rFonts w:asciiTheme="minorHAnsi" w:eastAsiaTheme="minorEastAsia" w:hAnsiTheme="minorHAnsi" w:cstheme="minorBidi"/>
            <w:smallCaps w:val="0"/>
            <w:kern w:val="0"/>
            <w:sz w:val="22"/>
            <w:szCs w:val="22"/>
          </w:rPr>
          <w:tab/>
        </w:r>
        <w:r w:rsidR="00536B86" w:rsidRPr="00C229AE">
          <w:rPr>
            <w:rStyle w:val="Hyperlink"/>
          </w:rPr>
          <w:t>BLG – Billing Segment</w:t>
        </w:r>
        <w:r w:rsidR="00536B86">
          <w:rPr>
            <w:webHidden/>
          </w:rPr>
          <w:tab/>
        </w:r>
        <w:r w:rsidR="00536B86">
          <w:rPr>
            <w:webHidden/>
          </w:rPr>
          <w:fldChar w:fldCharType="begin"/>
        </w:r>
        <w:r w:rsidR="00536B86">
          <w:rPr>
            <w:webHidden/>
          </w:rPr>
          <w:instrText xml:space="preserve"> PAGEREF _Toc11674687 \h </w:instrText>
        </w:r>
        <w:r w:rsidR="00536B86">
          <w:rPr>
            <w:webHidden/>
          </w:rPr>
        </w:r>
        <w:r w:rsidR="00536B86">
          <w:rPr>
            <w:webHidden/>
          </w:rPr>
          <w:fldChar w:fldCharType="separate"/>
        </w:r>
        <w:r w:rsidR="00F554E3">
          <w:rPr>
            <w:webHidden/>
          </w:rPr>
          <w:t>67</w:t>
        </w:r>
        <w:r w:rsidR="00536B86">
          <w:rPr>
            <w:webHidden/>
          </w:rPr>
          <w:fldChar w:fldCharType="end"/>
        </w:r>
      </w:hyperlink>
    </w:p>
    <w:p w14:paraId="3A2B4374" w14:textId="5EE46516" w:rsidR="00536B86" w:rsidRDefault="00FC6385">
      <w:pPr>
        <w:pStyle w:val="Verzeichnis2"/>
        <w:rPr>
          <w:rFonts w:asciiTheme="minorHAnsi" w:eastAsiaTheme="minorEastAsia" w:hAnsiTheme="minorHAnsi" w:cstheme="minorBidi"/>
          <w:smallCaps w:val="0"/>
          <w:kern w:val="0"/>
          <w:sz w:val="22"/>
          <w:szCs w:val="22"/>
        </w:rPr>
      </w:pPr>
      <w:hyperlink w:anchor="_Toc11674688" w:history="1">
        <w:r w:rsidR="00536B86" w:rsidRPr="00C229AE">
          <w:rPr>
            <w:rStyle w:val="Hyperlink"/>
          </w:rPr>
          <w:t>4.5.3</w:t>
        </w:r>
        <w:r w:rsidR="00536B86">
          <w:rPr>
            <w:rFonts w:asciiTheme="minorHAnsi" w:eastAsiaTheme="minorEastAsia" w:hAnsiTheme="minorHAnsi" w:cstheme="minorBidi"/>
            <w:smallCaps w:val="0"/>
            <w:kern w:val="0"/>
            <w:sz w:val="22"/>
            <w:szCs w:val="22"/>
          </w:rPr>
          <w:tab/>
        </w:r>
        <w:r w:rsidR="00536B86" w:rsidRPr="00C229AE">
          <w:rPr>
            <w:rStyle w:val="Hyperlink"/>
          </w:rPr>
          <w:t>OBR – Observation Request Segment</w:t>
        </w:r>
        <w:r w:rsidR="00536B86">
          <w:rPr>
            <w:webHidden/>
          </w:rPr>
          <w:tab/>
        </w:r>
        <w:r w:rsidR="00536B86">
          <w:rPr>
            <w:webHidden/>
          </w:rPr>
          <w:fldChar w:fldCharType="begin"/>
        </w:r>
        <w:r w:rsidR="00536B86">
          <w:rPr>
            <w:webHidden/>
          </w:rPr>
          <w:instrText xml:space="preserve"> PAGEREF _Toc11674688 \h </w:instrText>
        </w:r>
        <w:r w:rsidR="00536B86">
          <w:rPr>
            <w:webHidden/>
          </w:rPr>
        </w:r>
        <w:r w:rsidR="00536B86">
          <w:rPr>
            <w:webHidden/>
          </w:rPr>
          <w:fldChar w:fldCharType="separate"/>
        </w:r>
        <w:r w:rsidR="00F554E3">
          <w:rPr>
            <w:webHidden/>
          </w:rPr>
          <w:t>68</w:t>
        </w:r>
        <w:r w:rsidR="00536B86">
          <w:rPr>
            <w:webHidden/>
          </w:rPr>
          <w:fldChar w:fldCharType="end"/>
        </w:r>
      </w:hyperlink>
    </w:p>
    <w:p w14:paraId="28C78C63" w14:textId="416C8493" w:rsidR="00536B86" w:rsidRDefault="00FC6385">
      <w:pPr>
        <w:pStyle w:val="Verzeichnis2"/>
        <w:rPr>
          <w:rFonts w:asciiTheme="minorHAnsi" w:eastAsiaTheme="minorEastAsia" w:hAnsiTheme="minorHAnsi" w:cstheme="minorBidi"/>
          <w:smallCaps w:val="0"/>
          <w:kern w:val="0"/>
          <w:sz w:val="22"/>
          <w:szCs w:val="22"/>
        </w:rPr>
      </w:pPr>
      <w:hyperlink w:anchor="_Toc11674689" w:history="1">
        <w:r w:rsidR="00536B86" w:rsidRPr="00C229AE">
          <w:rPr>
            <w:rStyle w:val="Hyperlink"/>
          </w:rPr>
          <w:t>4.5.4</w:t>
        </w:r>
        <w:r w:rsidR="00536B86">
          <w:rPr>
            <w:rFonts w:asciiTheme="minorHAnsi" w:eastAsiaTheme="minorEastAsia" w:hAnsiTheme="minorHAnsi" w:cstheme="minorBidi"/>
            <w:smallCaps w:val="0"/>
            <w:kern w:val="0"/>
            <w:sz w:val="22"/>
            <w:szCs w:val="22"/>
          </w:rPr>
          <w:tab/>
        </w:r>
        <w:r w:rsidR="00536B86" w:rsidRPr="00C229AE">
          <w:rPr>
            <w:rStyle w:val="Hyperlink"/>
          </w:rPr>
          <w:t>TQ1 – Timing/Quantity Segment</w:t>
        </w:r>
        <w:r w:rsidR="00536B86">
          <w:rPr>
            <w:webHidden/>
          </w:rPr>
          <w:tab/>
        </w:r>
        <w:r w:rsidR="00536B86">
          <w:rPr>
            <w:webHidden/>
          </w:rPr>
          <w:fldChar w:fldCharType="begin"/>
        </w:r>
        <w:r w:rsidR="00536B86">
          <w:rPr>
            <w:webHidden/>
          </w:rPr>
          <w:instrText xml:space="preserve"> PAGEREF _Toc11674689 \h </w:instrText>
        </w:r>
        <w:r w:rsidR="00536B86">
          <w:rPr>
            <w:webHidden/>
          </w:rPr>
        </w:r>
        <w:r w:rsidR="00536B86">
          <w:rPr>
            <w:webHidden/>
          </w:rPr>
          <w:fldChar w:fldCharType="separate"/>
        </w:r>
        <w:r w:rsidR="00F554E3">
          <w:rPr>
            <w:webHidden/>
          </w:rPr>
          <w:t>83</w:t>
        </w:r>
        <w:r w:rsidR="00536B86">
          <w:rPr>
            <w:webHidden/>
          </w:rPr>
          <w:fldChar w:fldCharType="end"/>
        </w:r>
      </w:hyperlink>
    </w:p>
    <w:p w14:paraId="0A61843D" w14:textId="0408C1CE" w:rsidR="00536B86" w:rsidRDefault="00FC6385">
      <w:pPr>
        <w:pStyle w:val="Verzeichnis2"/>
        <w:rPr>
          <w:rFonts w:asciiTheme="minorHAnsi" w:eastAsiaTheme="minorEastAsia" w:hAnsiTheme="minorHAnsi" w:cstheme="minorBidi"/>
          <w:smallCaps w:val="0"/>
          <w:kern w:val="0"/>
          <w:sz w:val="22"/>
          <w:szCs w:val="22"/>
        </w:rPr>
      </w:pPr>
      <w:hyperlink w:anchor="_Toc11674690" w:history="1">
        <w:r w:rsidR="00536B86" w:rsidRPr="00C229AE">
          <w:rPr>
            <w:rStyle w:val="Hyperlink"/>
          </w:rPr>
          <w:t>4.5.5</w:t>
        </w:r>
        <w:r w:rsidR="00536B86">
          <w:rPr>
            <w:rFonts w:asciiTheme="minorHAnsi" w:eastAsiaTheme="minorEastAsia" w:hAnsiTheme="minorHAnsi" w:cstheme="minorBidi"/>
            <w:smallCaps w:val="0"/>
            <w:kern w:val="0"/>
            <w:sz w:val="22"/>
            <w:szCs w:val="22"/>
          </w:rPr>
          <w:tab/>
        </w:r>
        <w:r w:rsidR="00536B86" w:rsidRPr="00C229AE">
          <w:rPr>
            <w:rStyle w:val="Hyperlink"/>
          </w:rPr>
          <w:t>TQ2 – Timing/Quantity Relationship</w:t>
        </w:r>
        <w:r w:rsidR="00536B86">
          <w:rPr>
            <w:webHidden/>
          </w:rPr>
          <w:tab/>
        </w:r>
        <w:r w:rsidR="00536B86">
          <w:rPr>
            <w:webHidden/>
          </w:rPr>
          <w:fldChar w:fldCharType="begin"/>
        </w:r>
        <w:r w:rsidR="00536B86">
          <w:rPr>
            <w:webHidden/>
          </w:rPr>
          <w:instrText xml:space="preserve"> PAGEREF _Toc11674690 \h </w:instrText>
        </w:r>
        <w:r w:rsidR="00536B86">
          <w:rPr>
            <w:webHidden/>
          </w:rPr>
        </w:r>
        <w:r w:rsidR="00536B86">
          <w:rPr>
            <w:webHidden/>
          </w:rPr>
          <w:fldChar w:fldCharType="separate"/>
        </w:r>
        <w:r w:rsidR="00F554E3">
          <w:rPr>
            <w:webHidden/>
          </w:rPr>
          <w:t>88</w:t>
        </w:r>
        <w:r w:rsidR="00536B86">
          <w:rPr>
            <w:webHidden/>
          </w:rPr>
          <w:fldChar w:fldCharType="end"/>
        </w:r>
      </w:hyperlink>
    </w:p>
    <w:p w14:paraId="5A1ADC92" w14:textId="62C3A351" w:rsidR="00536B86" w:rsidRDefault="00FC6385">
      <w:pPr>
        <w:pStyle w:val="Verzeichnis2"/>
        <w:rPr>
          <w:rFonts w:asciiTheme="minorHAnsi" w:eastAsiaTheme="minorEastAsia" w:hAnsiTheme="minorHAnsi" w:cstheme="minorBidi"/>
          <w:smallCaps w:val="0"/>
          <w:kern w:val="0"/>
          <w:sz w:val="22"/>
          <w:szCs w:val="22"/>
        </w:rPr>
      </w:pPr>
      <w:hyperlink w:anchor="_Toc11674691" w:history="1">
        <w:r w:rsidR="00536B86" w:rsidRPr="00C229AE">
          <w:rPr>
            <w:rStyle w:val="Hyperlink"/>
          </w:rPr>
          <w:t>4.5.6</w:t>
        </w:r>
        <w:r w:rsidR="00536B86">
          <w:rPr>
            <w:rFonts w:asciiTheme="minorHAnsi" w:eastAsiaTheme="minorEastAsia" w:hAnsiTheme="minorHAnsi" w:cstheme="minorBidi"/>
            <w:smallCaps w:val="0"/>
            <w:kern w:val="0"/>
            <w:sz w:val="22"/>
            <w:szCs w:val="22"/>
          </w:rPr>
          <w:tab/>
        </w:r>
        <w:r w:rsidR="00536B86" w:rsidRPr="00C229AE">
          <w:rPr>
            <w:rStyle w:val="Hyperlink"/>
          </w:rPr>
          <w:t>IPC – Imaging Procedure Control Segment</w:t>
        </w:r>
        <w:r w:rsidR="00536B86">
          <w:rPr>
            <w:webHidden/>
          </w:rPr>
          <w:tab/>
        </w:r>
        <w:r w:rsidR="00536B86">
          <w:rPr>
            <w:webHidden/>
          </w:rPr>
          <w:fldChar w:fldCharType="begin"/>
        </w:r>
        <w:r w:rsidR="00536B86">
          <w:rPr>
            <w:webHidden/>
          </w:rPr>
          <w:instrText xml:space="preserve"> PAGEREF _Toc11674691 \h </w:instrText>
        </w:r>
        <w:r w:rsidR="00536B86">
          <w:rPr>
            <w:webHidden/>
          </w:rPr>
        </w:r>
        <w:r w:rsidR="00536B86">
          <w:rPr>
            <w:webHidden/>
          </w:rPr>
          <w:fldChar w:fldCharType="separate"/>
        </w:r>
        <w:r w:rsidR="00F554E3">
          <w:rPr>
            <w:webHidden/>
          </w:rPr>
          <w:t>91</w:t>
        </w:r>
        <w:r w:rsidR="00536B86">
          <w:rPr>
            <w:webHidden/>
          </w:rPr>
          <w:fldChar w:fldCharType="end"/>
        </w:r>
      </w:hyperlink>
    </w:p>
    <w:p w14:paraId="538CA0A8" w14:textId="027FE870" w:rsidR="00536B86" w:rsidRDefault="00FC6385">
      <w:pPr>
        <w:pStyle w:val="Verzeichnis1"/>
        <w:rPr>
          <w:rFonts w:asciiTheme="minorHAnsi" w:eastAsiaTheme="minorEastAsia" w:hAnsiTheme="minorHAnsi" w:cstheme="minorBidi"/>
          <w:b w:val="0"/>
          <w:caps w:val="0"/>
          <w:kern w:val="0"/>
          <w:sz w:val="22"/>
          <w:szCs w:val="22"/>
        </w:rPr>
      </w:pPr>
      <w:hyperlink w:anchor="_Toc11674692" w:history="1">
        <w:r w:rsidR="00536B86" w:rsidRPr="00C229AE">
          <w:rPr>
            <w:rStyle w:val="Hyperlink"/>
          </w:rPr>
          <w:t>4.6</w:t>
        </w:r>
        <w:r w:rsidR="00536B86">
          <w:rPr>
            <w:rFonts w:asciiTheme="minorHAnsi" w:eastAsiaTheme="minorEastAsia" w:hAnsiTheme="minorHAnsi" w:cstheme="minorBidi"/>
            <w:b w:val="0"/>
            <w:caps w:val="0"/>
            <w:kern w:val="0"/>
            <w:sz w:val="22"/>
            <w:szCs w:val="22"/>
          </w:rPr>
          <w:tab/>
        </w:r>
        <w:r w:rsidR="00536B86" w:rsidRPr="00C229AE">
          <w:rPr>
            <w:rStyle w:val="Hyperlink"/>
          </w:rPr>
          <w:t>General Message Examples</w:t>
        </w:r>
        <w:r w:rsidR="00536B86">
          <w:rPr>
            <w:webHidden/>
          </w:rPr>
          <w:tab/>
        </w:r>
        <w:r w:rsidR="00536B86">
          <w:rPr>
            <w:webHidden/>
          </w:rPr>
          <w:fldChar w:fldCharType="begin"/>
        </w:r>
        <w:r w:rsidR="00536B86">
          <w:rPr>
            <w:webHidden/>
          </w:rPr>
          <w:instrText xml:space="preserve"> PAGEREF _Toc11674692 \h </w:instrText>
        </w:r>
        <w:r w:rsidR="00536B86">
          <w:rPr>
            <w:webHidden/>
          </w:rPr>
        </w:r>
        <w:r w:rsidR="00536B86">
          <w:rPr>
            <w:webHidden/>
          </w:rPr>
          <w:fldChar w:fldCharType="separate"/>
        </w:r>
        <w:r w:rsidR="00F554E3">
          <w:rPr>
            <w:webHidden/>
          </w:rPr>
          <w:t>97</w:t>
        </w:r>
        <w:r w:rsidR="00536B86">
          <w:rPr>
            <w:webHidden/>
          </w:rPr>
          <w:fldChar w:fldCharType="end"/>
        </w:r>
      </w:hyperlink>
    </w:p>
    <w:p w14:paraId="54FC4225" w14:textId="5875CC95" w:rsidR="00536B86" w:rsidRDefault="00FC6385">
      <w:pPr>
        <w:pStyle w:val="Verzeichnis2"/>
        <w:rPr>
          <w:rFonts w:asciiTheme="minorHAnsi" w:eastAsiaTheme="minorEastAsia" w:hAnsiTheme="minorHAnsi" w:cstheme="minorBidi"/>
          <w:smallCaps w:val="0"/>
          <w:kern w:val="0"/>
          <w:sz w:val="22"/>
          <w:szCs w:val="22"/>
        </w:rPr>
      </w:pPr>
      <w:hyperlink w:anchor="_Toc11674693" w:history="1">
        <w:r w:rsidR="00536B86" w:rsidRPr="00C229AE">
          <w:rPr>
            <w:rStyle w:val="Hyperlink"/>
          </w:rPr>
          <w:t>4.6.1</w:t>
        </w:r>
        <w:r w:rsidR="00536B86">
          <w:rPr>
            <w:rFonts w:asciiTheme="minorHAnsi" w:eastAsiaTheme="minorEastAsia" w:hAnsiTheme="minorHAnsi" w:cstheme="minorBidi"/>
            <w:smallCaps w:val="0"/>
            <w:kern w:val="0"/>
            <w:sz w:val="22"/>
            <w:szCs w:val="22"/>
          </w:rPr>
          <w:tab/>
        </w:r>
        <w:r w:rsidR="00536B86" w:rsidRPr="00C229AE">
          <w:rPr>
            <w:rStyle w:val="Hyperlink"/>
          </w:rPr>
          <w:t>An order replaced by three orders</w:t>
        </w:r>
        <w:r w:rsidR="00536B86">
          <w:rPr>
            <w:webHidden/>
          </w:rPr>
          <w:tab/>
        </w:r>
        <w:r w:rsidR="00536B86">
          <w:rPr>
            <w:webHidden/>
          </w:rPr>
          <w:fldChar w:fldCharType="begin"/>
        </w:r>
        <w:r w:rsidR="00536B86">
          <w:rPr>
            <w:webHidden/>
          </w:rPr>
          <w:instrText xml:space="preserve"> PAGEREF _Toc11674693 \h </w:instrText>
        </w:r>
        <w:r w:rsidR="00536B86">
          <w:rPr>
            <w:webHidden/>
          </w:rPr>
        </w:r>
        <w:r w:rsidR="00536B86">
          <w:rPr>
            <w:webHidden/>
          </w:rPr>
          <w:fldChar w:fldCharType="separate"/>
        </w:r>
        <w:r w:rsidR="00F554E3">
          <w:rPr>
            <w:webHidden/>
          </w:rPr>
          <w:t>97</w:t>
        </w:r>
        <w:r w:rsidR="00536B86">
          <w:rPr>
            <w:webHidden/>
          </w:rPr>
          <w:fldChar w:fldCharType="end"/>
        </w:r>
      </w:hyperlink>
    </w:p>
    <w:p w14:paraId="6C825B9B" w14:textId="520857F6" w:rsidR="00536B86" w:rsidRDefault="00FC6385">
      <w:pPr>
        <w:pStyle w:val="Verzeichnis2"/>
        <w:rPr>
          <w:rFonts w:asciiTheme="minorHAnsi" w:eastAsiaTheme="minorEastAsia" w:hAnsiTheme="minorHAnsi" w:cstheme="minorBidi"/>
          <w:smallCaps w:val="0"/>
          <w:kern w:val="0"/>
          <w:sz w:val="22"/>
          <w:szCs w:val="22"/>
        </w:rPr>
      </w:pPr>
      <w:hyperlink w:anchor="_Toc11674694" w:history="1">
        <w:r w:rsidR="00536B86" w:rsidRPr="00C229AE">
          <w:rPr>
            <w:rStyle w:val="Hyperlink"/>
          </w:rPr>
          <w:t>4.6.2</w:t>
        </w:r>
        <w:r w:rsidR="00536B86">
          <w:rPr>
            <w:rFonts w:asciiTheme="minorHAnsi" w:eastAsiaTheme="minorEastAsia" w:hAnsiTheme="minorHAnsi" w:cstheme="minorBidi"/>
            <w:smallCaps w:val="0"/>
            <w:kern w:val="0"/>
            <w:sz w:val="22"/>
            <w:szCs w:val="22"/>
          </w:rPr>
          <w:tab/>
        </w:r>
        <w:r w:rsidR="00536B86" w:rsidRPr="00C229AE">
          <w:rPr>
            <w:rStyle w:val="Hyperlink"/>
          </w:rPr>
          <w:t>Ordering non-medical services</w:t>
        </w:r>
        <w:r w:rsidR="00536B86">
          <w:rPr>
            <w:webHidden/>
          </w:rPr>
          <w:tab/>
        </w:r>
        <w:r w:rsidR="00536B86">
          <w:rPr>
            <w:webHidden/>
          </w:rPr>
          <w:fldChar w:fldCharType="begin"/>
        </w:r>
        <w:r w:rsidR="00536B86">
          <w:rPr>
            <w:webHidden/>
          </w:rPr>
          <w:instrText xml:space="preserve"> PAGEREF _Toc11674694 \h </w:instrText>
        </w:r>
        <w:r w:rsidR="00536B86">
          <w:rPr>
            <w:webHidden/>
          </w:rPr>
        </w:r>
        <w:r w:rsidR="00536B86">
          <w:rPr>
            <w:webHidden/>
          </w:rPr>
          <w:fldChar w:fldCharType="separate"/>
        </w:r>
        <w:r w:rsidR="00F554E3">
          <w:rPr>
            <w:webHidden/>
          </w:rPr>
          <w:t>98</w:t>
        </w:r>
        <w:r w:rsidR="00536B86">
          <w:rPr>
            <w:webHidden/>
          </w:rPr>
          <w:fldChar w:fldCharType="end"/>
        </w:r>
      </w:hyperlink>
    </w:p>
    <w:p w14:paraId="6001452A" w14:textId="6930A93B" w:rsidR="00536B86" w:rsidRDefault="00FC6385">
      <w:pPr>
        <w:pStyle w:val="Verzeichnis1"/>
        <w:rPr>
          <w:rFonts w:asciiTheme="minorHAnsi" w:eastAsiaTheme="minorEastAsia" w:hAnsiTheme="minorHAnsi" w:cstheme="minorBidi"/>
          <w:b w:val="0"/>
          <w:caps w:val="0"/>
          <w:kern w:val="0"/>
          <w:sz w:val="22"/>
          <w:szCs w:val="22"/>
        </w:rPr>
      </w:pPr>
      <w:hyperlink w:anchor="_Toc11674695" w:history="1">
        <w:r w:rsidR="00536B86" w:rsidRPr="00C229AE">
          <w:rPr>
            <w:rStyle w:val="Hyperlink"/>
          </w:rPr>
          <w:t>4.7</w:t>
        </w:r>
        <w:r w:rsidR="00536B86">
          <w:rPr>
            <w:rFonts w:asciiTheme="minorHAnsi" w:eastAsiaTheme="minorEastAsia" w:hAnsiTheme="minorHAnsi" w:cstheme="minorBidi"/>
            <w:b w:val="0"/>
            <w:caps w:val="0"/>
            <w:kern w:val="0"/>
            <w:sz w:val="22"/>
            <w:szCs w:val="22"/>
          </w:rPr>
          <w:tab/>
        </w:r>
        <w:r w:rsidR="00536B86" w:rsidRPr="00C229AE">
          <w:rPr>
            <w:rStyle w:val="Hyperlink"/>
          </w:rPr>
          <w:t>Diet Trigger Events &amp; Message Definitions</w:t>
        </w:r>
        <w:r w:rsidR="00536B86">
          <w:rPr>
            <w:webHidden/>
          </w:rPr>
          <w:tab/>
        </w:r>
        <w:r w:rsidR="00536B86">
          <w:rPr>
            <w:webHidden/>
          </w:rPr>
          <w:fldChar w:fldCharType="begin"/>
        </w:r>
        <w:r w:rsidR="00536B86">
          <w:rPr>
            <w:webHidden/>
          </w:rPr>
          <w:instrText xml:space="preserve"> PAGEREF _Toc11674695 \h </w:instrText>
        </w:r>
        <w:r w:rsidR="00536B86">
          <w:rPr>
            <w:webHidden/>
          </w:rPr>
        </w:r>
        <w:r w:rsidR="00536B86">
          <w:rPr>
            <w:webHidden/>
          </w:rPr>
          <w:fldChar w:fldCharType="separate"/>
        </w:r>
        <w:r w:rsidR="00F554E3">
          <w:rPr>
            <w:webHidden/>
          </w:rPr>
          <w:t>105</w:t>
        </w:r>
        <w:r w:rsidR="00536B86">
          <w:rPr>
            <w:webHidden/>
          </w:rPr>
          <w:fldChar w:fldCharType="end"/>
        </w:r>
      </w:hyperlink>
    </w:p>
    <w:p w14:paraId="2BC73FD7" w14:textId="4AEE598B" w:rsidR="00536B86" w:rsidRDefault="00FC6385">
      <w:pPr>
        <w:pStyle w:val="Verzeichnis2"/>
        <w:rPr>
          <w:rFonts w:asciiTheme="minorHAnsi" w:eastAsiaTheme="minorEastAsia" w:hAnsiTheme="minorHAnsi" w:cstheme="minorBidi"/>
          <w:smallCaps w:val="0"/>
          <w:kern w:val="0"/>
          <w:sz w:val="22"/>
          <w:szCs w:val="22"/>
        </w:rPr>
      </w:pPr>
      <w:hyperlink w:anchor="_Toc11674696" w:history="1">
        <w:r w:rsidR="00536B86" w:rsidRPr="00C229AE">
          <w:rPr>
            <w:rStyle w:val="Hyperlink"/>
          </w:rPr>
          <w:t>4.7.1</w:t>
        </w:r>
        <w:r w:rsidR="00536B86">
          <w:rPr>
            <w:rFonts w:asciiTheme="minorHAnsi" w:eastAsiaTheme="minorEastAsia" w:hAnsiTheme="minorHAnsi" w:cstheme="minorBidi"/>
            <w:smallCaps w:val="0"/>
            <w:kern w:val="0"/>
            <w:sz w:val="22"/>
            <w:szCs w:val="22"/>
          </w:rPr>
          <w:tab/>
        </w:r>
        <w:r w:rsidR="00536B86" w:rsidRPr="00C229AE">
          <w:rPr>
            <w:rStyle w:val="Hyperlink"/>
          </w:rPr>
          <w:t>OMD - Dietary Order (Event O03)</w:t>
        </w:r>
        <w:r w:rsidR="00536B86">
          <w:rPr>
            <w:webHidden/>
          </w:rPr>
          <w:tab/>
        </w:r>
        <w:r w:rsidR="00536B86">
          <w:rPr>
            <w:webHidden/>
          </w:rPr>
          <w:fldChar w:fldCharType="begin"/>
        </w:r>
        <w:r w:rsidR="00536B86">
          <w:rPr>
            <w:webHidden/>
          </w:rPr>
          <w:instrText xml:space="preserve"> PAGEREF _Toc11674696 \h </w:instrText>
        </w:r>
        <w:r w:rsidR="00536B86">
          <w:rPr>
            <w:webHidden/>
          </w:rPr>
        </w:r>
        <w:r w:rsidR="00536B86">
          <w:rPr>
            <w:webHidden/>
          </w:rPr>
          <w:fldChar w:fldCharType="separate"/>
        </w:r>
        <w:r w:rsidR="00F554E3">
          <w:rPr>
            <w:webHidden/>
          </w:rPr>
          <w:t>105</w:t>
        </w:r>
        <w:r w:rsidR="00536B86">
          <w:rPr>
            <w:webHidden/>
          </w:rPr>
          <w:fldChar w:fldCharType="end"/>
        </w:r>
      </w:hyperlink>
    </w:p>
    <w:p w14:paraId="15E8DDF2" w14:textId="61C9ECDE" w:rsidR="00536B86" w:rsidRDefault="00FC6385">
      <w:pPr>
        <w:pStyle w:val="Verzeichnis2"/>
        <w:rPr>
          <w:rFonts w:asciiTheme="minorHAnsi" w:eastAsiaTheme="minorEastAsia" w:hAnsiTheme="minorHAnsi" w:cstheme="minorBidi"/>
          <w:smallCaps w:val="0"/>
          <w:kern w:val="0"/>
          <w:sz w:val="22"/>
          <w:szCs w:val="22"/>
        </w:rPr>
      </w:pPr>
      <w:hyperlink w:anchor="_Toc11674697" w:history="1">
        <w:r w:rsidR="00536B86" w:rsidRPr="00C229AE">
          <w:rPr>
            <w:rStyle w:val="Hyperlink"/>
          </w:rPr>
          <w:t>4.7.2</w:t>
        </w:r>
        <w:r w:rsidR="00536B86">
          <w:rPr>
            <w:rFonts w:asciiTheme="minorHAnsi" w:eastAsiaTheme="minorEastAsia" w:hAnsiTheme="minorHAnsi" w:cstheme="minorBidi"/>
            <w:smallCaps w:val="0"/>
            <w:kern w:val="0"/>
            <w:sz w:val="22"/>
            <w:szCs w:val="22"/>
          </w:rPr>
          <w:tab/>
        </w:r>
        <w:r w:rsidR="00536B86" w:rsidRPr="00C229AE">
          <w:rPr>
            <w:rStyle w:val="Hyperlink"/>
          </w:rPr>
          <w:t>ORD - dietary order acknowledgment (Event O04)</w:t>
        </w:r>
        <w:r w:rsidR="00536B86">
          <w:rPr>
            <w:webHidden/>
          </w:rPr>
          <w:tab/>
        </w:r>
        <w:r w:rsidR="00536B86">
          <w:rPr>
            <w:webHidden/>
          </w:rPr>
          <w:fldChar w:fldCharType="begin"/>
        </w:r>
        <w:r w:rsidR="00536B86">
          <w:rPr>
            <w:webHidden/>
          </w:rPr>
          <w:instrText xml:space="preserve"> PAGEREF _Toc11674697 \h </w:instrText>
        </w:r>
        <w:r w:rsidR="00536B86">
          <w:rPr>
            <w:webHidden/>
          </w:rPr>
        </w:r>
        <w:r w:rsidR="00536B86">
          <w:rPr>
            <w:webHidden/>
          </w:rPr>
          <w:fldChar w:fldCharType="separate"/>
        </w:r>
        <w:r w:rsidR="00F554E3">
          <w:rPr>
            <w:webHidden/>
          </w:rPr>
          <w:t>108</w:t>
        </w:r>
        <w:r w:rsidR="00536B86">
          <w:rPr>
            <w:webHidden/>
          </w:rPr>
          <w:fldChar w:fldCharType="end"/>
        </w:r>
      </w:hyperlink>
    </w:p>
    <w:p w14:paraId="2197414B" w14:textId="51C49653" w:rsidR="00536B86" w:rsidRDefault="00FC6385">
      <w:pPr>
        <w:pStyle w:val="Verzeichnis1"/>
        <w:rPr>
          <w:rFonts w:asciiTheme="minorHAnsi" w:eastAsiaTheme="minorEastAsia" w:hAnsiTheme="minorHAnsi" w:cstheme="minorBidi"/>
          <w:b w:val="0"/>
          <w:caps w:val="0"/>
          <w:kern w:val="0"/>
          <w:sz w:val="22"/>
          <w:szCs w:val="22"/>
        </w:rPr>
      </w:pPr>
      <w:hyperlink w:anchor="_Toc11674698" w:history="1">
        <w:r w:rsidR="00536B86" w:rsidRPr="00C229AE">
          <w:rPr>
            <w:rStyle w:val="Hyperlink"/>
          </w:rPr>
          <w:t>4.8</w:t>
        </w:r>
        <w:r w:rsidR="00536B86">
          <w:rPr>
            <w:rFonts w:asciiTheme="minorHAnsi" w:eastAsiaTheme="minorEastAsia" w:hAnsiTheme="minorHAnsi" w:cstheme="minorBidi"/>
            <w:b w:val="0"/>
            <w:caps w:val="0"/>
            <w:kern w:val="0"/>
            <w:sz w:val="22"/>
            <w:szCs w:val="22"/>
          </w:rPr>
          <w:tab/>
        </w:r>
        <w:r w:rsidR="00536B86" w:rsidRPr="00C229AE">
          <w:rPr>
            <w:rStyle w:val="Hyperlink"/>
          </w:rPr>
          <w:t>Diet Segments</w:t>
        </w:r>
        <w:r w:rsidR="00536B86">
          <w:rPr>
            <w:webHidden/>
          </w:rPr>
          <w:tab/>
        </w:r>
        <w:r w:rsidR="00536B86">
          <w:rPr>
            <w:webHidden/>
          </w:rPr>
          <w:fldChar w:fldCharType="begin"/>
        </w:r>
        <w:r w:rsidR="00536B86">
          <w:rPr>
            <w:webHidden/>
          </w:rPr>
          <w:instrText xml:space="preserve"> PAGEREF _Toc11674698 \h </w:instrText>
        </w:r>
        <w:r w:rsidR="00536B86">
          <w:rPr>
            <w:webHidden/>
          </w:rPr>
        </w:r>
        <w:r w:rsidR="00536B86">
          <w:rPr>
            <w:webHidden/>
          </w:rPr>
          <w:fldChar w:fldCharType="separate"/>
        </w:r>
        <w:r w:rsidR="00F554E3">
          <w:rPr>
            <w:webHidden/>
          </w:rPr>
          <w:t>109</w:t>
        </w:r>
        <w:r w:rsidR="00536B86">
          <w:rPr>
            <w:webHidden/>
          </w:rPr>
          <w:fldChar w:fldCharType="end"/>
        </w:r>
      </w:hyperlink>
    </w:p>
    <w:p w14:paraId="42B08C73" w14:textId="09BF71E5" w:rsidR="00536B86" w:rsidRDefault="00FC6385">
      <w:pPr>
        <w:pStyle w:val="Verzeichnis2"/>
        <w:rPr>
          <w:rFonts w:asciiTheme="minorHAnsi" w:eastAsiaTheme="minorEastAsia" w:hAnsiTheme="minorHAnsi" w:cstheme="minorBidi"/>
          <w:smallCaps w:val="0"/>
          <w:kern w:val="0"/>
          <w:sz w:val="22"/>
          <w:szCs w:val="22"/>
        </w:rPr>
      </w:pPr>
      <w:hyperlink w:anchor="_Toc11674699" w:history="1">
        <w:r w:rsidR="00536B86" w:rsidRPr="00C229AE">
          <w:rPr>
            <w:rStyle w:val="Hyperlink"/>
          </w:rPr>
          <w:t>4.8.1</w:t>
        </w:r>
        <w:r w:rsidR="00536B86">
          <w:rPr>
            <w:rFonts w:asciiTheme="minorHAnsi" w:eastAsiaTheme="minorEastAsia" w:hAnsiTheme="minorHAnsi" w:cstheme="minorBidi"/>
            <w:smallCaps w:val="0"/>
            <w:kern w:val="0"/>
            <w:sz w:val="22"/>
            <w:szCs w:val="22"/>
          </w:rPr>
          <w:tab/>
        </w:r>
        <w:r w:rsidR="00536B86" w:rsidRPr="00C229AE">
          <w:rPr>
            <w:rStyle w:val="Hyperlink"/>
          </w:rPr>
          <w:t xml:space="preserve">ODS </w:t>
        </w:r>
        <w:r w:rsidR="00536B86" w:rsidRPr="00C229AE">
          <w:rPr>
            <w:rStyle w:val="Hyperlink"/>
          </w:rPr>
          <w:noBreakHyphen/>
          <w:t xml:space="preserve"> dietary orders, supplements, and preferences segment</w:t>
        </w:r>
        <w:r w:rsidR="00536B86">
          <w:rPr>
            <w:webHidden/>
          </w:rPr>
          <w:tab/>
        </w:r>
        <w:r w:rsidR="00536B86">
          <w:rPr>
            <w:webHidden/>
          </w:rPr>
          <w:fldChar w:fldCharType="begin"/>
        </w:r>
        <w:r w:rsidR="00536B86">
          <w:rPr>
            <w:webHidden/>
          </w:rPr>
          <w:instrText xml:space="preserve"> PAGEREF _Toc11674699 \h </w:instrText>
        </w:r>
        <w:r w:rsidR="00536B86">
          <w:rPr>
            <w:webHidden/>
          </w:rPr>
        </w:r>
        <w:r w:rsidR="00536B86">
          <w:rPr>
            <w:webHidden/>
          </w:rPr>
          <w:fldChar w:fldCharType="separate"/>
        </w:r>
        <w:r w:rsidR="00F554E3">
          <w:rPr>
            <w:webHidden/>
          </w:rPr>
          <w:t>109</w:t>
        </w:r>
        <w:r w:rsidR="00536B86">
          <w:rPr>
            <w:webHidden/>
          </w:rPr>
          <w:fldChar w:fldCharType="end"/>
        </w:r>
      </w:hyperlink>
    </w:p>
    <w:p w14:paraId="0A08E615" w14:textId="4618A1D3" w:rsidR="00536B86" w:rsidRDefault="00FC6385">
      <w:pPr>
        <w:pStyle w:val="Verzeichnis2"/>
        <w:rPr>
          <w:rFonts w:asciiTheme="minorHAnsi" w:eastAsiaTheme="minorEastAsia" w:hAnsiTheme="minorHAnsi" w:cstheme="minorBidi"/>
          <w:smallCaps w:val="0"/>
          <w:kern w:val="0"/>
          <w:sz w:val="22"/>
          <w:szCs w:val="22"/>
        </w:rPr>
      </w:pPr>
      <w:hyperlink w:anchor="_Toc11674700" w:history="1">
        <w:r w:rsidR="00536B86" w:rsidRPr="00C229AE">
          <w:rPr>
            <w:rStyle w:val="Hyperlink"/>
          </w:rPr>
          <w:t>4.8.2</w:t>
        </w:r>
        <w:r w:rsidR="00536B86">
          <w:rPr>
            <w:rFonts w:asciiTheme="minorHAnsi" w:eastAsiaTheme="minorEastAsia" w:hAnsiTheme="minorHAnsi" w:cstheme="minorBidi"/>
            <w:smallCaps w:val="0"/>
            <w:kern w:val="0"/>
            <w:sz w:val="22"/>
            <w:szCs w:val="22"/>
          </w:rPr>
          <w:tab/>
        </w:r>
        <w:r w:rsidR="00536B86" w:rsidRPr="00C229AE">
          <w:rPr>
            <w:rStyle w:val="Hyperlink"/>
          </w:rPr>
          <w:t xml:space="preserve">ODT </w:t>
        </w:r>
        <w:r w:rsidR="00536B86" w:rsidRPr="00C229AE">
          <w:rPr>
            <w:rStyle w:val="Hyperlink"/>
          </w:rPr>
          <w:noBreakHyphen/>
          <w:t xml:space="preserve"> diet tray instructions segment</w:t>
        </w:r>
        <w:r w:rsidR="00536B86">
          <w:rPr>
            <w:webHidden/>
          </w:rPr>
          <w:tab/>
        </w:r>
        <w:r w:rsidR="00536B86">
          <w:rPr>
            <w:webHidden/>
          </w:rPr>
          <w:fldChar w:fldCharType="begin"/>
        </w:r>
        <w:r w:rsidR="00536B86">
          <w:rPr>
            <w:webHidden/>
          </w:rPr>
          <w:instrText xml:space="preserve"> PAGEREF _Toc11674700 \h </w:instrText>
        </w:r>
        <w:r w:rsidR="00536B86">
          <w:rPr>
            <w:webHidden/>
          </w:rPr>
        </w:r>
        <w:r w:rsidR="00536B86">
          <w:rPr>
            <w:webHidden/>
          </w:rPr>
          <w:fldChar w:fldCharType="separate"/>
        </w:r>
        <w:r w:rsidR="00F554E3">
          <w:rPr>
            <w:webHidden/>
          </w:rPr>
          <w:t>111</w:t>
        </w:r>
        <w:r w:rsidR="00536B86">
          <w:rPr>
            <w:webHidden/>
          </w:rPr>
          <w:fldChar w:fldCharType="end"/>
        </w:r>
      </w:hyperlink>
    </w:p>
    <w:p w14:paraId="126F5FFD" w14:textId="3FD80731" w:rsidR="00536B86" w:rsidRDefault="00FC6385">
      <w:pPr>
        <w:pStyle w:val="Verzeichnis1"/>
        <w:rPr>
          <w:rFonts w:asciiTheme="minorHAnsi" w:eastAsiaTheme="minorEastAsia" w:hAnsiTheme="minorHAnsi" w:cstheme="minorBidi"/>
          <w:b w:val="0"/>
          <w:caps w:val="0"/>
          <w:kern w:val="0"/>
          <w:sz w:val="22"/>
          <w:szCs w:val="22"/>
        </w:rPr>
      </w:pPr>
      <w:hyperlink w:anchor="_Toc11674701" w:history="1">
        <w:r w:rsidR="00536B86" w:rsidRPr="00C229AE">
          <w:rPr>
            <w:rStyle w:val="Hyperlink"/>
          </w:rPr>
          <w:t>4.9</w:t>
        </w:r>
        <w:r w:rsidR="00536B86">
          <w:rPr>
            <w:rFonts w:asciiTheme="minorHAnsi" w:eastAsiaTheme="minorEastAsia" w:hAnsiTheme="minorHAnsi" w:cstheme="minorBidi"/>
            <w:b w:val="0"/>
            <w:caps w:val="0"/>
            <w:kern w:val="0"/>
            <w:sz w:val="22"/>
            <w:szCs w:val="22"/>
          </w:rPr>
          <w:tab/>
        </w:r>
        <w:r w:rsidR="00536B86" w:rsidRPr="00C229AE">
          <w:rPr>
            <w:rStyle w:val="Hyperlink"/>
          </w:rPr>
          <w:t>Diet Message Examples</w:t>
        </w:r>
        <w:r w:rsidR="00536B86">
          <w:rPr>
            <w:webHidden/>
          </w:rPr>
          <w:tab/>
        </w:r>
        <w:r w:rsidR="00536B86">
          <w:rPr>
            <w:webHidden/>
          </w:rPr>
          <w:fldChar w:fldCharType="begin"/>
        </w:r>
        <w:r w:rsidR="00536B86">
          <w:rPr>
            <w:webHidden/>
          </w:rPr>
          <w:instrText xml:space="preserve"> PAGEREF _Toc11674701 \h </w:instrText>
        </w:r>
        <w:r w:rsidR="00536B86">
          <w:rPr>
            <w:webHidden/>
          </w:rPr>
        </w:r>
        <w:r w:rsidR="00536B86">
          <w:rPr>
            <w:webHidden/>
          </w:rPr>
          <w:fldChar w:fldCharType="separate"/>
        </w:r>
        <w:r w:rsidR="00F554E3">
          <w:rPr>
            <w:webHidden/>
          </w:rPr>
          <w:t>112</w:t>
        </w:r>
        <w:r w:rsidR="00536B86">
          <w:rPr>
            <w:webHidden/>
          </w:rPr>
          <w:fldChar w:fldCharType="end"/>
        </w:r>
      </w:hyperlink>
    </w:p>
    <w:p w14:paraId="55C234C4" w14:textId="33ECEE8B" w:rsidR="00536B86" w:rsidRDefault="00FC6385">
      <w:pPr>
        <w:pStyle w:val="Verzeichnis2"/>
        <w:rPr>
          <w:rFonts w:asciiTheme="minorHAnsi" w:eastAsiaTheme="minorEastAsia" w:hAnsiTheme="minorHAnsi" w:cstheme="minorBidi"/>
          <w:smallCaps w:val="0"/>
          <w:kern w:val="0"/>
          <w:sz w:val="22"/>
          <w:szCs w:val="22"/>
        </w:rPr>
      </w:pPr>
      <w:hyperlink w:anchor="_Toc11674702" w:history="1">
        <w:r w:rsidR="00536B86" w:rsidRPr="00C229AE">
          <w:rPr>
            <w:rStyle w:val="Hyperlink"/>
          </w:rPr>
          <w:t>4.9.1</w:t>
        </w:r>
        <w:r w:rsidR="00536B86">
          <w:rPr>
            <w:rFonts w:asciiTheme="minorHAnsi" w:eastAsiaTheme="minorEastAsia" w:hAnsiTheme="minorHAnsi" w:cstheme="minorBidi"/>
            <w:smallCaps w:val="0"/>
            <w:kern w:val="0"/>
            <w:sz w:val="22"/>
            <w:szCs w:val="22"/>
          </w:rPr>
          <w:tab/>
        </w:r>
        <w:r w:rsidR="00536B86" w:rsidRPr="00C229AE">
          <w:rPr>
            <w:rStyle w:val="Hyperlink"/>
          </w:rPr>
          <w:t>Typical progression of orders for a surgery patient</w:t>
        </w:r>
        <w:r w:rsidR="00536B86">
          <w:rPr>
            <w:webHidden/>
          </w:rPr>
          <w:tab/>
        </w:r>
        <w:r w:rsidR="00536B86">
          <w:rPr>
            <w:webHidden/>
          </w:rPr>
          <w:fldChar w:fldCharType="begin"/>
        </w:r>
        <w:r w:rsidR="00536B86">
          <w:rPr>
            <w:webHidden/>
          </w:rPr>
          <w:instrText xml:space="preserve"> PAGEREF _Toc11674702 \h </w:instrText>
        </w:r>
        <w:r w:rsidR="00536B86">
          <w:rPr>
            <w:webHidden/>
          </w:rPr>
        </w:r>
        <w:r w:rsidR="00536B86">
          <w:rPr>
            <w:webHidden/>
          </w:rPr>
          <w:fldChar w:fldCharType="separate"/>
        </w:r>
        <w:r w:rsidR="00F554E3">
          <w:rPr>
            <w:webHidden/>
          </w:rPr>
          <w:t>112</w:t>
        </w:r>
        <w:r w:rsidR="00536B86">
          <w:rPr>
            <w:webHidden/>
          </w:rPr>
          <w:fldChar w:fldCharType="end"/>
        </w:r>
      </w:hyperlink>
    </w:p>
    <w:p w14:paraId="166F2477" w14:textId="2AA031E0" w:rsidR="00536B86" w:rsidRDefault="00FC6385">
      <w:pPr>
        <w:pStyle w:val="Verzeichnis2"/>
        <w:rPr>
          <w:rFonts w:asciiTheme="minorHAnsi" w:eastAsiaTheme="minorEastAsia" w:hAnsiTheme="minorHAnsi" w:cstheme="minorBidi"/>
          <w:smallCaps w:val="0"/>
          <w:kern w:val="0"/>
          <w:sz w:val="22"/>
          <w:szCs w:val="22"/>
        </w:rPr>
      </w:pPr>
      <w:hyperlink w:anchor="_Toc11674703" w:history="1">
        <w:r w:rsidR="00536B86" w:rsidRPr="00C229AE">
          <w:rPr>
            <w:rStyle w:val="Hyperlink"/>
          </w:rPr>
          <w:t>4.9.2</w:t>
        </w:r>
        <w:r w:rsidR="00536B86">
          <w:rPr>
            <w:rFonts w:asciiTheme="minorHAnsi" w:eastAsiaTheme="minorEastAsia" w:hAnsiTheme="minorHAnsi" w:cstheme="minorBidi"/>
            <w:smallCaps w:val="0"/>
            <w:kern w:val="0"/>
            <w:sz w:val="22"/>
            <w:szCs w:val="22"/>
          </w:rPr>
          <w:tab/>
        </w:r>
        <w:r w:rsidR="00536B86" w:rsidRPr="00C229AE">
          <w:rPr>
            <w:rStyle w:val="Hyperlink"/>
          </w:rPr>
          <w:t>Complex order</w:t>
        </w:r>
        <w:r w:rsidR="00536B86">
          <w:rPr>
            <w:webHidden/>
          </w:rPr>
          <w:tab/>
        </w:r>
        <w:r w:rsidR="00536B86">
          <w:rPr>
            <w:webHidden/>
          </w:rPr>
          <w:fldChar w:fldCharType="begin"/>
        </w:r>
        <w:r w:rsidR="00536B86">
          <w:rPr>
            <w:webHidden/>
          </w:rPr>
          <w:instrText xml:space="preserve"> PAGEREF _Toc11674703 \h </w:instrText>
        </w:r>
        <w:r w:rsidR="00536B86">
          <w:rPr>
            <w:webHidden/>
          </w:rPr>
        </w:r>
        <w:r w:rsidR="00536B86">
          <w:rPr>
            <w:webHidden/>
          </w:rPr>
          <w:fldChar w:fldCharType="separate"/>
        </w:r>
        <w:r w:rsidR="00F554E3">
          <w:rPr>
            <w:webHidden/>
          </w:rPr>
          <w:t>113</w:t>
        </w:r>
        <w:r w:rsidR="00536B86">
          <w:rPr>
            <w:webHidden/>
          </w:rPr>
          <w:fldChar w:fldCharType="end"/>
        </w:r>
      </w:hyperlink>
    </w:p>
    <w:p w14:paraId="40D693DD" w14:textId="6075DB6B" w:rsidR="00536B86" w:rsidRDefault="00FC6385">
      <w:pPr>
        <w:pStyle w:val="Verzeichnis2"/>
        <w:rPr>
          <w:rFonts w:asciiTheme="minorHAnsi" w:eastAsiaTheme="minorEastAsia" w:hAnsiTheme="minorHAnsi" w:cstheme="minorBidi"/>
          <w:smallCaps w:val="0"/>
          <w:kern w:val="0"/>
          <w:sz w:val="22"/>
          <w:szCs w:val="22"/>
        </w:rPr>
      </w:pPr>
      <w:hyperlink w:anchor="_Toc11674704" w:history="1">
        <w:r w:rsidR="00536B86" w:rsidRPr="00C229AE">
          <w:rPr>
            <w:rStyle w:val="Hyperlink"/>
          </w:rPr>
          <w:t>4.9.3</w:t>
        </w:r>
        <w:r w:rsidR="00536B86">
          <w:rPr>
            <w:rFonts w:asciiTheme="minorHAnsi" w:eastAsiaTheme="minorEastAsia" w:hAnsiTheme="minorHAnsi" w:cstheme="minorBidi"/>
            <w:smallCaps w:val="0"/>
            <w:kern w:val="0"/>
            <w:sz w:val="22"/>
            <w:szCs w:val="22"/>
          </w:rPr>
          <w:tab/>
        </w:r>
        <w:r w:rsidR="00536B86" w:rsidRPr="00C229AE">
          <w:rPr>
            <w:rStyle w:val="Hyperlink"/>
          </w:rPr>
          <w:t>Tube feeding</w:t>
        </w:r>
        <w:r w:rsidR="00536B86">
          <w:rPr>
            <w:webHidden/>
          </w:rPr>
          <w:tab/>
        </w:r>
        <w:r w:rsidR="00536B86">
          <w:rPr>
            <w:webHidden/>
          </w:rPr>
          <w:fldChar w:fldCharType="begin"/>
        </w:r>
        <w:r w:rsidR="00536B86">
          <w:rPr>
            <w:webHidden/>
          </w:rPr>
          <w:instrText xml:space="preserve"> PAGEREF _Toc11674704 \h </w:instrText>
        </w:r>
        <w:r w:rsidR="00536B86">
          <w:rPr>
            <w:webHidden/>
          </w:rPr>
        </w:r>
        <w:r w:rsidR="00536B86">
          <w:rPr>
            <w:webHidden/>
          </w:rPr>
          <w:fldChar w:fldCharType="separate"/>
        </w:r>
        <w:r w:rsidR="00F554E3">
          <w:rPr>
            <w:webHidden/>
          </w:rPr>
          <w:t>113</w:t>
        </w:r>
        <w:r w:rsidR="00536B86">
          <w:rPr>
            <w:webHidden/>
          </w:rPr>
          <w:fldChar w:fldCharType="end"/>
        </w:r>
      </w:hyperlink>
    </w:p>
    <w:p w14:paraId="02F36CB1" w14:textId="04AB079F" w:rsidR="00536B86" w:rsidRDefault="00FC6385">
      <w:pPr>
        <w:pStyle w:val="Verzeichnis2"/>
        <w:rPr>
          <w:rFonts w:asciiTheme="minorHAnsi" w:eastAsiaTheme="minorEastAsia" w:hAnsiTheme="minorHAnsi" w:cstheme="minorBidi"/>
          <w:smallCaps w:val="0"/>
          <w:kern w:val="0"/>
          <w:sz w:val="22"/>
          <w:szCs w:val="22"/>
        </w:rPr>
      </w:pPr>
      <w:hyperlink w:anchor="_Toc11674705" w:history="1">
        <w:r w:rsidR="00536B86" w:rsidRPr="00C229AE">
          <w:rPr>
            <w:rStyle w:val="Hyperlink"/>
          </w:rPr>
          <w:t>4.9.4</w:t>
        </w:r>
        <w:r w:rsidR="00536B86">
          <w:rPr>
            <w:rFonts w:asciiTheme="minorHAnsi" w:eastAsiaTheme="minorEastAsia" w:hAnsiTheme="minorHAnsi" w:cstheme="minorBidi"/>
            <w:smallCaps w:val="0"/>
            <w:kern w:val="0"/>
            <w:sz w:val="22"/>
            <w:szCs w:val="22"/>
          </w:rPr>
          <w:tab/>
        </w:r>
        <w:r w:rsidR="00536B86" w:rsidRPr="00C229AE">
          <w:rPr>
            <w:rStyle w:val="Hyperlink"/>
          </w:rPr>
          <w:t>Patient preference</w:t>
        </w:r>
        <w:r w:rsidR="00536B86">
          <w:rPr>
            <w:webHidden/>
          </w:rPr>
          <w:tab/>
        </w:r>
        <w:r w:rsidR="00536B86">
          <w:rPr>
            <w:webHidden/>
          </w:rPr>
          <w:fldChar w:fldCharType="begin"/>
        </w:r>
        <w:r w:rsidR="00536B86">
          <w:rPr>
            <w:webHidden/>
          </w:rPr>
          <w:instrText xml:space="preserve"> PAGEREF _Toc11674705 \h </w:instrText>
        </w:r>
        <w:r w:rsidR="00536B86">
          <w:rPr>
            <w:webHidden/>
          </w:rPr>
        </w:r>
        <w:r w:rsidR="00536B86">
          <w:rPr>
            <w:webHidden/>
          </w:rPr>
          <w:fldChar w:fldCharType="separate"/>
        </w:r>
        <w:r w:rsidR="00F554E3">
          <w:rPr>
            <w:webHidden/>
          </w:rPr>
          <w:t>114</w:t>
        </w:r>
        <w:r w:rsidR="00536B86">
          <w:rPr>
            <w:webHidden/>
          </w:rPr>
          <w:fldChar w:fldCharType="end"/>
        </w:r>
      </w:hyperlink>
    </w:p>
    <w:p w14:paraId="4F9D68E3" w14:textId="3CB7D2DB" w:rsidR="00536B86" w:rsidRDefault="00FC6385">
      <w:pPr>
        <w:pStyle w:val="Verzeichnis1"/>
        <w:rPr>
          <w:rFonts w:asciiTheme="minorHAnsi" w:eastAsiaTheme="minorEastAsia" w:hAnsiTheme="minorHAnsi" w:cstheme="minorBidi"/>
          <w:b w:val="0"/>
          <w:caps w:val="0"/>
          <w:kern w:val="0"/>
          <w:sz w:val="22"/>
          <w:szCs w:val="22"/>
        </w:rPr>
      </w:pPr>
      <w:hyperlink w:anchor="_Toc11674706" w:history="1">
        <w:r w:rsidR="00536B86" w:rsidRPr="00C229AE">
          <w:rPr>
            <w:rStyle w:val="Hyperlink"/>
          </w:rPr>
          <w:t>4.10</w:t>
        </w:r>
        <w:r w:rsidR="00536B86">
          <w:rPr>
            <w:rFonts w:asciiTheme="minorHAnsi" w:eastAsiaTheme="minorEastAsia" w:hAnsiTheme="minorHAnsi" w:cstheme="minorBidi"/>
            <w:b w:val="0"/>
            <w:caps w:val="0"/>
            <w:kern w:val="0"/>
            <w:sz w:val="22"/>
            <w:szCs w:val="22"/>
          </w:rPr>
          <w:tab/>
        </w:r>
        <w:r w:rsidR="00536B86" w:rsidRPr="00C229AE">
          <w:rPr>
            <w:rStyle w:val="Hyperlink"/>
          </w:rPr>
          <w:t>Supply Trigger Events &amp; Messages</w:t>
        </w:r>
        <w:r w:rsidR="00536B86">
          <w:rPr>
            <w:webHidden/>
          </w:rPr>
          <w:tab/>
        </w:r>
        <w:r w:rsidR="00536B86">
          <w:rPr>
            <w:webHidden/>
          </w:rPr>
          <w:fldChar w:fldCharType="begin"/>
        </w:r>
        <w:r w:rsidR="00536B86">
          <w:rPr>
            <w:webHidden/>
          </w:rPr>
          <w:instrText xml:space="preserve"> PAGEREF _Toc11674706 \h </w:instrText>
        </w:r>
        <w:r w:rsidR="00536B86">
          <w:rPr>
            <w:webHidden/>
          </w:rPr>
        </w:r>
        <w:r w:rsidR="00536B86">
          <w:rPr>
            <w:webHidden/>
          </w:rPr>
          <w:fldChar w:fldCharType="separate"/>
        </w:r>
        <w:r w:rsidR="00F554E3">
          <w:rPr>
            <w:webHidden/>
          </w:rPr>
          <w:t>114</w:t>
        </w:r>
        <w:r w:rsidR="00536B86">
          <w:rPr>
            <w:webHidden/>
          </w:rPr>
          <w:fldChar w:fldCharType="end"/>
        </w:r>
      </w:hyperlink>
    </w:p>
    <w:p w14:paraId="64CDBB36" w14:textId="40379277" w:rsidR="00536B86" w:rsidRDefault="00FC6385">
      <w:pPr>
        <w:pStyle w:val="Verzeichnis2"/>
        <w:rPr>
          <w:rFonts w:asciiTheme="minorHAnsi" w:eastAsiaTheme="minorEastAsia" w:hAnsiTheme="minorHAnsi" w:cstheme="minorBidi"/>
          <w:smallCaps w:val="0"/>
          <w:kern w:val="0"/>
          <w:sz w:val="22"/>
          <w:szCs w:val="22"/>
        </w:rPr>
      </w:pPr>
      <w:hyperlink w:anchor="_Toc11674707" w:history="1">
        <w:r w:rsidR="00536B86" w:rsidRPr="00C229AE">
          <w:rPr>
            <w:rStyle w:val="Hyperlink"/>
          </w:rPr>
          <w:t>4.10.1</w:t>
        </w:r>
        <w:r w:rsidR="00536B86">
          <w:rPr>
            <w:rFonts w:asciiTheme="minorHAnsi" w:eastAsiaTheme="minorEastAsia" w:hAnsiTheme="minorHAnsi" w:cstheme="minorBidi"/>
            <w:smallCaps w:val="0"/>
            <w:kern w:val="0"/>
            <w:sz w:val="22"/>
            <w:szCs w:val="22"/>
          </w:rPr>
          <w:tab/>
        </w:r>
        <w:r w:rsidR="00536B86" w:rsidRPr="00C229AE">
          <w:rPr>
            <w:rStyle w:val="Hyperlink"/>
          </w:rPr>
          <w:t>OMS - stock requisition order message (event O05)</w:t>
        </w:r>
        <w:r w:rsidR="00536B86">
          <w:rPr>
            <w:webHidden/>
          </w:rPr>
          <w:tab/>
        </w:r>
        <w:r w:rsidR="00536B86">
          <w:rPr>
            <w:webHidden/>
          </w:rPr>
          <w:fldChar w:fldCharType="begin"/>
        </w:r>
        <w:r w:rsidR="00536B86">
          <w:rPr>
            <w:webHidden/>
          </w:rPr>
          <w:instrText xml:space="preserve"> PAGEREF _Toc11674707 \h </w:instrText>
        </w:r>
        <w:r w:rsidR="00536B86">
          <w:rPr>
            <w:webHidden/>
          </w:rPr>
        </w:r>
        <w:r w:rsidR="00536B86">
          <w:rPr>
            <w:webHidden/>
          </w:rPr>
          <w:fldChar w:fldCharType="separate"/>
        </w:r>
        <w:r w:rsidR="00F554E3">
          <w:rPr>
            <w:webHidden/>
          </w:rPr>
          <w:t>114</w:t>
        </w:r>
        <w:r w:rsidR="00536B86">
          <w:rPr>
            <w:webHidden/>
          </w:rPr>
          <w:fldChar w:fldCharType="end"/>
        </w:r>
      </w:hyperlink>
    </w:p>
    <w:p w14:paraId="4393E2EE" w14:textId="7B3724E3" w:rsidR="00536B86" w:rsidRDefault="00FC6385">
      <w:pPr>
        <w:pStyle w:val="Verzeichnis2"/>
        <w:rPr>
          <w:rFonts w:asciiTheme="minorHAnsi" w:eastAsiaTheme="minorEastAsia" w:hAnsiTheme="minorHAnsi" w:cstheme="minorBidi"/>
          <w:smallCaps w:val="0"/>
          <w:kern w:val="0"/>
          <w:sz w:val="22"/>
          <w:szCs w:val="22"/>
        </w:rPr>
      </w:pPr>
      <w:hyperlink w:anchor="_Toc11674708" w:history="1">
        <w:r w:rsidR="00536B86" w:rsidRPr="00C229AE">
          <w:rPr>
            <w:rStyle w:val="Hyperlink"/>
          </w:rPr>
          <w:t>4.10.2</w:t>
        </w:r>
        <w:r w:rsidR="00536B86">
          <w:rPr>
            <w:rFonts w:asciiTheme="minorHAnsi" w:eastAsiaTheme="minorEastAsia" w:hAnsiTheme="minorHAnsi" w:cstheme="minorBidi"/>
            <w:smallCaps w:val="0"/>
            <w:kern w:val="0"/>
            <w:sz w:val="22"/>
            <w:szCs w:val="22"/>
          </w:rPr>
          <w:tab/>
        </w:r>
        <w:r w:rsidR="00536B86" w:rsidRPr="00C229AE">
          <w:rPr>
            <w:rStyle w:val="Hyperlink"/>
          </w:rPr>
          <w:t>ORS - stock requisition order acknowledgment message (event O06)</w:t>
        </w:r>
        <w:r w:rsidR="00536B86">
          <w:rPr>
            <w:webHidden/>
          </w:rPr>
          <w:tab/>
        </w:r>
        <w:r w:rsidR="00536B86">
          <w:rPr>
            <w:webHidden/>
          </w:rPr>
          <w:fldChar w:fldCharType="begin"/>
        </w:r>
        <w:r w:rsidR="00536B86">
          <w:rPr>
            <w:webHidden/>
          </w:rPr>
          <w:instrText xml:space="preserve"> PAGEREF _Toc11674708 \h </w:instrText>
        </w:r>
        <w:r w:rsidR="00536B86">
          <w:rPr>
            <w:webHidden/>
          </w:rPr>
        </w:r>
        <w:r w:rsidR="00536B86">
          <w:rPr>
            <w:webHidden/>
          </w:rPr>
          <w:fldChar w:fldCharType="separate"/>
        </w:r>
        <w:r w:rsidR="00F554E3">
          <w:rPr>
            <w:webHidden/>
          </w:rPr>
          <w:t>116</w:t>
        </w:r>
        <w:r w:rsidR="00536B86">
          <w:rPr>
            <w:webHidden/>
          </w:rPr>
          <w:fldChar w:fldCharType="end"/>
        </w:r>
      </w:hyperlink>
    </w:p>
    <w:p w14:paraId="1B7595E9" w14:textId="53557769" w:rsidR="00536B86" w:rsidRDefault="00FC6385">
      <w:pPr>
        <w:pStyle w:val="Verzeichnis2"/>
        <w:rPr>
          <w:rFonts w:asciiTheme="minorHAnsi" w:eastAsiaTheme="minorEastAsia" w:hAnsiTheme="minorHAnsi" w:cstheme="minorBidi"/>
          <w:smallCaps w:val="0"/>
          <w:kern w:val="0"/>
          <w:sz w:val="22"/>
          <w:szCs w:val="22"/>
        </w:rPr>
      </w:pPr>
      <w:hyperlink w:anchor="_Toc11674709" w:history="1">
        <w:r w:rsidR="00536B86" w:rsidRPr="00C229AE">
          <w:rPr>
            <w:rStyle w:val="Hyperlink"/>
          </w:rPr>
          <w:t>4.10.3</w:t>
        </w:r>
        <w:r w:rsidR="00536B86">
          <w:rPr>
            <w:rFonts w:asciiTheme="minorHAnsi" w:eastAsiaTheme="minorEastAsia" w:hAnsiTheme="minorHAnsi" w:cstheme="minorBidi"/>
            <w:smallCaps w:val="0"/>
            <w:kern w:val="0"/>
            <w:sz w:val="22"/>
            <w:szCs w:val="22"/>
          </w:rPr>
          <w:tab/>
        </w:r>
        <w:r w:rsidR="00536B86" w:rsidRPr="00C229AE">
          <w:rPr>
            <w:rStyle w:val="Hyperlink"/>
          </w:rPr>
          <w:t>OMN - non-stock requisition order message (event O07)</w:t>
        </w:r>
        <w:r w:rsidR="00536B86">
          <w:rPr>
            <w:webHidden/>
          </w:rPr>
          <w:tab/>
        </w:r>
        <w:r w:rsidR="00536B86">
          <w:rPr>
            <w:webHidden/>
          </w:rPr>
          <w:fldChar w:fldCharType="begin"/>
        </w:r>
        <w:r w:rsidR="00536B86">
          <w:rPr>
            <w:webHidden/>
          </w:rPr>
          <w:instrText xml:space="preserve"> PAGEREF _Toc11674709 \h </w:instrText>
        </w:r>
        <w:r w:rsidR="00536B86">
          <w:rPr>
            <w:webHidden/>
          </w:rPr>
        </w:r>
        <w:r w:rsidR="00536B86">
          <w:rPr>
            <w:webHidden/>
          </w:rPr>
          <w:fldChar w:fldCharType="separate"/>
        </w:r>
        <w:r w:rsidR="00F554E3">
          <w:rPr>
            <w:webHidden/>
          </w:rPr>
          <w:t>117</w:t>
        </w:r>
        <w:r w:rsidR="00536B86">
          <w:rPr>
            <w:webHidden/>
          </w:rPr>
          <w:fldChar w:fldCharType="end"/>
        </w:r>
      </w:hyperlink>
    </w:p>
    <w:p w14:paraId="0904D022" w14:textId="6473BCBA" w:rsidR="00536B86" w:rsidRDefault="00FC6385">
      <w:pPr>
        <w:pStyle w:val="Verzeichnis2"/>
        <w:rPr>
          <w:rFonts w:asciiTheme="minorHAnsi" w:eastAsiaTheme="minorEastAsia" w:hAnsiTheme="minorHAnsi" w:cstheme="minorBidi"/>
          <w:smallCaps w:val="0"/>
          <w:kern w:val="0"/>
          <w:sz w:val="22"/>
          <w:szCs w:val="22"/>
        </w:rPr>
      </w:pPr>
      <w:hyperlink w:anchor="_Toc11674710" w:history="1">
        <w:r w:rsidR="00536B86" w:rsidRPr="00C229AE">
          <w:rPr>
            <w:rStyle w:val="Hyperlink"/>
          </w:rPr>
          <w:t>4.10.4</w:t>
        </w:r>
        <w:r w:rsidR="00536B86">
          <w:rPr>
            <w:rFonts w:asciiTheme="minorHAnsi" w:eastAsiaTheme="minorEastAsia" w:hAnsiTheme="minorHAnsi" w:cstheme="minorBidi"/>
            <w:smallCaps w:val="0"/>
            <w:kern w:val="0"/>
            <w:sz w:val="22"/>
            <w:szCs w:val="22"/>
          </w:rPr>
          <w:tab/>
        </w:r>
        <w:r w:rsidR="00536B86" w:rsidRPr="00C229AE">
          <w:rPr>
            <w:rStyle w:val="Hyperlink"/>
          </w:rPr>
          <w:t>ORN - non-stock requisition order acknowledgment message (event O08)</w:t>
        </w:r>
        <w:r w:rsidR="00536B86">
          <w:rPr>
            <w:webHidden/>
          </w:rPr>
          <w:tab/>
        </w:r>
        <w:r w:rsidR="00536B86">
          <w:rPr>
            <w:webHidden/>
          </w:rPr>
          <w:fldChar w:fldCharType="begin"/>
        </w:r>
        <w:r w:rsidR="00536B86">
          <w:rPr>
            <w:webHidden/>
          </w:rPr>
          <w:instrText xml:space="preserve"> PAGEREF _Toc11674710 \h </w:instrText>
        </w:r>
        <w:r w:rsidR="00536B86">
          <w:rPr>
            <w:webHidden/>
          </w:rPr>
        </w:r>
        <w:r w:rsidR="00536B86">
          <w:rPr>
            <w:webHidden/>
          </w:rPr>
          <w:fldChar w:fldCharType="separate"/>
        </w:r>
        <w:r w:rsidR="00F554E3">
          <w:rPr>
            <w:webHidden/>
          </w:rPr>
          <w:t>118</w:t>
        </w:r>
        <w:r w:rsidR="00536B86">
          <w:rPr>
            <w:webHidden/>
          </w:rPr>
          <w:fldChar w:fldCharType="end"/>
        </w:r>
      </w:hyperlink>
    </w:p>
    <w:p w14:paraId="18B15C94" w14:textId="17DED67E" w:rsidR="00536B86" w:rsidRDefault="00FC6385">
      <w:pPr>
        <w:pStyle w:val="Verzeichnis1"/>
        <w:rPr>
          <w:rFonts w:asciiTheme="minorHAnsi" w:eastAsiaTheme="minorEastAsia" w:hAnsiTheme="minorHAnsi" w:cstheme="minorBidi"/>
          <w:b w:val="0"/>
          <w:caps w:val="0"/>
          <w:kern w:val="0"/>
          <w:sz w:val="22"/>
          <w:szCs w:val="22"/>
        </w:rPr>
      </w:pPr>
      <w:hyperlink w:anchor="_Toc11674711" w:history="1">
        <w:r w:rsidR="00536B86" w:rsidRPr="00C229AE">
          <w:rPr>
            <w:rStyle w:val="Hyperlink"/>
          </w:rPr>
          <w:t>4.11</w:t>
        </w:r>
        <w:r w:rsidR="00536B86">
          <w:rPr>
            <w:rFonts w:asciiTheme="minorHAnsi" w:eastAsiaTheme="minorEastAsia" w:hAnsiTheme="minorHAnsi" w:cstheme="minorBidi"/>
            <w:b w:val="0"/>
            <w:caps w:val="0"/>
            <w:kern w:val="0"/>
            <w:sz w:val="22"/>
            <w:szCs w:val="22"/>
          </w:rPr>
          <w:tab/>
        </w:r>
        <w:r w:rsidR="00536B86" w:rsidRPr="00C229AE">
          <w:rPr>
            <w:rStyle w:val="Hyperlink"/>
          </w:rPr>
          <w:t>Supply Segments</w:t>
        </w:r>
        <w:r w:rsidR="00536B86">
          <w:rPr>
            <w:webHidden/>
          </w:rPr>
          <w:tab/>
        </w:r>
        <w:r w:rsidR="00536B86">
          <w:rPr>
            <w:webHidden/>
          </w:rPr>
          <w:fldChar w:fldCharType="begin"/>
        </w:r>
        <w:r w:rsidR="00536B86">
          <w:rPr>
            <w:webHidden/>
          </w:rPr>
          <w:instrText xml:space="preserve"> PAGEREF _Toc11674711 \h </w:instrText>
        </w:r>
        <w:r w:rsidR="00536B86">
          <w:rPr>
            <w:webHidden/>
          </w:rPr>
        </w:r>
        <w:r w:rsidR="00536B86">
          <w:rPr>
            <w:webHidden/>
          </w:rPr>
          <w:fldChar w:fldCharType="separate"/>
        </w:r>
        <w:r w:rsidR="00F554E3">
          <w:rPr>
            <w:webHidden/>
          </w:rPr>
          <w:t>119</w:t>
        </w:r>
        <w:r w:rsidR="00536B86">
          <w:rPr>
            <w:webHidden/>
          </w:rPr>
          <w:fldChar w:fldCharType="end"/>
        </w:r>
      </w:hyperlink>
    </w:p>
    <w:p w14:paraId="67396464" w14:textId="563EA43E" w:rsidR="00536B86" w:rsidRDefault="00FC6385">
      <w:pPr>
        <w:pStyle w:val="Verzeichnis2"/>
        <w:rPr>
          <w:rFonts w:asciiTheme="minorHAnsi" w:eastAsiaTheme="minorEastAsia" w:hAnsiTheme="minorHAnsi" w:cstheme="minorBidi"/>
          <w:smallCaps w:val="0"/>
          <w:kern w:val="0"/>
          <w:sz w:val="22"/>
          <w:szCs w:val="22"/>
        </w:rPr>
      </w:pPr>
      <w:hyperlink w:anchor="_Toc11674712" w:history="1">
        <w:r w:rsidR="00536B86" w:rsidRPr="00C229AE">
          <w:rPr>
            <w:rStyle w:val="Hyperlink"/>
          </w:rPr>
          <w:t>4.11.1</w:t>
        </w:r>
        <w:r w:rsidR="00536B86">
          <w:rPr>
            <w:rFonts w:asciiTheme="minorHAnsi" w:eastAsiaTheme="minorEastAsia" w:hAnsiTheme="minorHAnsi" w:cstheme="minorBidi"/>
            <w:smallCaps w:val="0"/>
            <w:kern w:val="0"/>
            <w:sz w:val="22"/>
            <w:szCs w:val="22"/>
          </w:rPr>
          <w:tab/>
        </w:r>
        <w:r w:rsidR="00536B86" w:rsidRPr="00C229AE">
          <w:rPr>
            <w:rStyle w:val="Hyperlink"/>
          </w:rPr>
          <w:t>RQD - Requisition Detail Segment</w:t>
        </w:r>
        <w:r w:rsidR="00536B86">
          <w:rPr>
            <w:webHidden/>
          </w:rPr>
          <w:tab/>
        </w:r>
        <w:r w:rsidR="00536B86">
          <w:rPr>
            <w:webHidden/>
          </w:rPr>
          <w:fldChar w:fldCharType="begin"/>
        </w:r>
        <w:r w:rsidR="00536B86">
          <w:rPr>
            <w:webHidden/>
          </w:rPr>
          <w:instrText xml:space="preserve"> PAGEREF _Toc11674712 \h </w:instrText>
        </w:r>
        <w:r w:rsidR="00536B86">
          <w:rPr>
            <w:webHidden/>
          </w:rPr>
        </w:r>
        <w:r w:rsidR="00536B86">
          <w:rPr>
            <w:webHidden/>
          </w:rPr>
          <w:fldChar w:fldCharType="separate"/>
        </w:r>
        <w:r w:rsidR="00F554E3">
          <w:rPr>
            <w:webHidden/>
          </w:rPr>
          <w:t>119</w:t>
        </w:r>
        <w:r w:rsidR="00536B86">
          <w:rPr>
            <w:webHidden/>
          </w:rPr>
          <w:fldChar w:fldCharType="end"/>
        </w:r>
      </w:hyperlink>
    </w:p>
    <w:p w14:paraId="1FCD4D3C" w14:textId="0B33AC67" w:rsidR="00536B86" w:rsidRDefault="00FC6385">
      <w:pPr>
        <w:pStyle w:val="Verzeichnis2"/>
        <w:rPr>
          <w:rFonts w:asciiTheme="minorHAnsi" w:eastAsiaTheme="minorEastAsia" w:hAnsiTheme="minorHAnsi" w:cstheme="minorBidi"/>
          <w:smallCaps w:val="0"/>
          <w:kern w:val="0"/>
          <w:sz w:val="22"/>
          <w:szCs w:val="22"/>
        </w:rPr>
      </w:pPr>
      <w:hyperlink w:anchor="_Toc11674713" w:history="1">
        <w:r w:rsidR="00536B86" w:rsidRPr="00C229AE">
          <w:rPr>
            <w:rStyle w:val="Hyperlink"/>
          </w:rPr>
          <w:t>4.11.2</w:t>
        </w:r>
        <w:r w:rsidR="00536B86">
          <w:rPr>
            <w:rFonts w:asciiTheme="minorHAnsi" w:eastAsiaTheme="minorEastAsia" w:hAnsiTheme="minorHAnsi" w:cstheme="minorBidi"/>
            <w:smallCaps w:val="0"/>
            <w:kern w:val="0"/>
            <w:sz w:val="22"/>
            <w:szCs w:val="22"/>
          </w:rPr>
          <w:tab/>
        </w:r>
        <w:r w:rsidR="00536B86" w:rsidRPr="00C229AE">
          <w:rPr>
            <w:rStyle w:val="Hyperlink"/>
          </w:rPr>
          <w:t>RQ1 - Requisition Detail-1 Segment</w:t>
        </w:r>
        <w:r w:rsidR="00536B86">
          <w:rPr>
            <w:webHidden/>
          </w:rPr>
          <w:tab/>
        </w:r>
        <w:r w:rsidR="00536B86">
          <w:rPr>
            <w:webHidden/>
          </w:rPr>
          <w:fldChar w:fldCharType="begin"/>
        </w:r>
        <w:r w:rsidR="00536B86">
          <w:rPr>
            <w:webHidden/>
          </w:rPr>
          <w:instrText xml:space="preserve"> PAGEREF _Toc11674713 \h </w:instrText>
        </w:r>
        <w:r w:rsidR="00536B86">
          <w:rPr>
            <w:webHidden/>
          </w:rPr>
        </w:r>
        <w:r w:rsidR="00536B86">
          <w:rPr>
            <w:webHidden/>
          </w:rPr>
          <w:fldChar w:fldCharType="separate"/>
        </w:r>
        <w:r w:rsidR="00F554E3">
          <w:rPr>
            <w:webHidden/>
          </w:rPr>
          <w:t>123</w:t>
        </w:r>
        <w:r w:rsidR="00536B86">
          <w:rPr>
            <w:webHidden/>
          </w:rPr>
          <w:fldChar w:fldCharType="end"/>
        </w:r>
      </w:hyperlink>
    </w:p>
    <w:p w14:paraId="2218C8C5" w14:textId="337D061F" w:rsidR="00536B86" w:rsidRDefault="00FC6385">
      <w:pPr>
        <w:pStyle w:val="Verzeichnis1"/>
        <w:rPr>
          <w:rFonts w:asciiTheme="minorHAnsi" w:eastAsiaTheme="minorEastAsia" w:hAnsiTheme="minorHAnsi" w:cstheme="minorBidi"/>
          <w:b w:val="0"/>
          <w:caps w:val="0"/>
          <w:kern w:val="0"/>
          <w:sz w:val="22"/>
          <w:szCs w:val="22"/>
        </w:rPr>
      </w:pPr>
      <w:hyperlink w:anchor="_Toc11674714" w:history="1">
        <w:r w:rsidR="00536B86" w:rsidRPr="00C229AE">
          <w:rPr>
            <w:rStyle w:val="Hyperlink"/>
          </w:rPr>
          <w:t>4.12</w:t>
        </w:r>
        <w:r w:rsidR="00536B86">
          <w:rPr>
            <w:rFonts w:asciiTheme="minorHAnsi" w:eastAsiaTheme="minorEastAsia" w:hAnsiTheme="minorHAnsi" w:cstheme="minorBidi"/>
            <w:b w:val="0"/>
            <w:caps w:val="0"/>
            <w:kern w:val="0"/>
            <w:sz w:val="22"/>
            <w:szCs w:val="22"/>
          </w:rPr>
          <w:tab/>
        </w:r>
        <w:r w:rsidR="00536B86" w:rsidRPr="00C229AE">
          <w:rPr>
            <w:rStyle w:val="Hyperlink"/>
          </w:rPr>
          <w:t>Supply Message Examples</w:t>
        </w:r>
        <w:r w:rsidR="00536B86">
          <w:rPr>
            <w:webHidden/>
          </w:rPr>
          <w:tab/>
        </w:r>
        <w:r w:rsidR="00536B86">
          <w:rPr>
            <w:webHidden/>
          </w:rPr>
          <w:fldChar w:fldCharType="begin"/>
        </w:r>
        <w:r w:rsidR="00536B86">
          <w:rPr>
            <w:webHidden/>
          </w:rPr>
          <w:instrText xml:space="preserve"> PAGEREF _Toc11674714 \h </w:instrText>
        </w:r>
        <w:r w:rsidR="00536B86">
          <w:rPr>
            <w:webHidden/>
          </w:rPr>
        </w:r>
        <w:r w:rsidR="00536B86">
          <w:rPr>
            <w:webHidden/>
          </w:rPr>
          <w:fldChar w:fldCharType="separate"/>
        </w:r>
        <w:r w:rsidR="00F554E3">
          <w:rPr>
            <w:webHidden/>
          </w:rPr>
          <w:t>124</w:t>
        </w:r>
        <w:r w:rsidR="00536B86">
          <w:rPr>
            <w:webHidden/>
          </w:rPr>
          <w:fldChar w:fldCharType="end"/>
        </w:r>
      </w:hyperlink>
    </w:p>
    <w:p w14:paraId="2BDAFC78" w14:textId="09C75B82" w:rsidR="00536B86" w:rsidRDefault="00FC6385">
      <w:pPr>
        <w:pStyle w:val="Verzeichnis2"/>
        <w:rPr>
          <w:rFonts w:asciiTheme="minorHAnsi" w:eastAsiaTheme="minorEastAsia" w:hAnsiTheme="minorHAnsi" w:cstheme="minorBidi"/>
          <w:smallCaps w:val="0"/>
          <w:kern w:val="0"/>
          <w:sz w:val="22"/>
          <w:szCs w:val="22"/>
        </w:rPr>
      </w:pPr>
      <w:hyperlink w:anchor="_Toc11674715" w:history="1">
        <w:r w:rsidR="00536B86" w:rsidRPr="00C229AE">
          <w:rPr>
            <w:rStyle w:val="Hyperlink"/>
          </w:rPr>
          <w:t>4.12.1</w:t>
        </w:r>
        <w:r w:rsidR="00536B86">
          <w:rPr>
            <w:rFonts w:asciiTheme="minorHAnsi" w:eastAsiaTheme="minorEastAsia" w:hAnsiTheme="minorHAnsi" w:cstheme="minorBidi"/>
            <w:smallCaps w:val="0"/>
            <w:kern w:val="0"/>
            <w:sz w:val="22"/>
            <w:szCs w:val="22"/>
          </w:rPr>
          <w:tab/>
        </w:r>
        <w:r w:rsidR="00536B86" w:rsidRPr="00C229AE">
          <w:rPr>
            <w:rStyle w:val="Hyperlink"/>
          </w:rPr>
          <w:t>Patient order</w:t>
        </w:r>
        <w:r w:rsidR="00536B86">
          <w:rPr>
            <w:webHidden/>
          </w:rPr>
          <w:tab/>
        </w:r>
        <w:r w:rsidR="00536B86">
          <w:rPr>
            <w:webHidden/>
          </w:rPr>
          <w:fldChar w:fldCharType="begin"/>
        </w:r>
        <w:r w:rsidR="00536B86">
          <w:rPr>
            <w:webHidden/>
          </w:rPr>
          <w:instrText xml:space="preserve"> PAGEREF _Toc11674715 \h </w:instrText>
        </w:r>
        <w:r w:rsidR="00536B86">
          <w:rPr>
            <w:webHidden/>
          </w:rPr>
        </w:r>
        <w:r w:rsidR="00536B86">
          <w:rPr>
            <w:webHidden/>
          </w:rPr>
          <w:fldChar w:fldCharType="separate"/>
        </w:r>
        <w:r w:rsidR="00F554E3">
          <w:rPr>
            <w:webHidden/>
          </w:rPr>
          <w:t>124</w:t>
        </w:r>
        <w:r w:rsidR="00536B86">
          <w:rPr>
            <w:webHidden/>
          </w:rPr>
          <w:fldChar w:fldCharType="end"/>
        </w:r>
      </w:hyperlink>
    </w:p>
    <w:p w14:paraId="0B144557" w14:textId="534A0E40" w:rsidR="00536B86" w:rsidRDefault="00FC6385">
      <w:pPr>
        <w:pStyle w:val="Verzeichnis2"/>
        <w:rPr>
          <w:rFonts w:asciiTheme="minorHAnsi" w:eastAsiaTheme="minorEastAsia" w:hAnsiTheme="minorHAnsi" w:cstheme="minorBidi"/>
          <w:smallCaps w:val="0"/>
          <w:kern w:val="0"/>
          <w:sz w:val="22"/>
          <w:szCs w:val="22"/>
        </w:rPr>
      </w:pPr>
      <w:hyperlink w:anchor="_Toc11674716" w:history="1">
        <w:r w:rsidR="00536B86" w:rsidRPr="00C229AE">
          <w:rPr>
            <w:rStyle w:val="Hyperlink"/>
          </w:rPr>
          <w:t>4.12.2</w:t>
        </w:r>
        <w:r w:rsidR="00536B86">
          <w:rPr>
            <w:rFonts w:asciiTheme="minorHAnsi" w:eastAsiaTheme="minorEastAsia" w:hAnsiTheme="minorHAnsi" w:cstheme="minorBidi"/>
            <w:smallCaps w:val="0"/>
            <w:kern w:val="0"/>
            <w:sz w:val="22"/>
            <w:szCs w:val="22"/>
          </w:rPr>
          <w:tab/>
        </w:r>
        <w:r w:rsidR="00536B86" w:rsidRPr="00C229AE">
          <w:rPr>
            <w:rStyle w:val="Hyperlink"/>
          </w:rPr>
          <w:t>Replenish Supply Closet</w:t>
        </w:r>
        <w:r w:rsidR="00536B86">
          <w:rPr>
            <w:webHidden/>
          </w:rPr>
          <w:tab/>
        </w:r>
        <w:r w:rsidR="00536B86">
          <w:rPr>
            <w:webHidden/>
          </w:rPr>
          <w:fldChar w:fldCharType="begin"/>
        </w:r>
        <w:r w:rsidR="00536B86">
          <w:rPr>
            <w:webHidden/>
          </w:rPr>
          <w:instrText xml:space="preserve"> PAGEREF _Toc11674716 \h </w:instrText>
        </w:r>
        <w:r w:rsidR="00536B86">
          <w:rPr>
            <w:webHidden/>
          </w:rPr>
        </w:r>
        <w:r w:rsidR="00536B86">
          <w:rPr>
            <w:webHidden/>
          </w:rPr>
          <w:fldChar w:fldCharType="separate"/>
        </w:r>
        <w:r w:rsidR="00F554E3">
          <w:rPr>
            <w:webHidden/>
          </w:rPr>
          <w:t>125</w:t>
        </w:r>
        <w:r w:rsidR="00536B86">
          <w:rPr>
            <w:webHidden/>
          </w:rPr>
          <w:fldChar w:fldCharType="end"/>
        </w:r>
      </w:hyperlink>
    </w:p>
    <w:p w14:paraId="23B4C17F" w14:textId="66FC531E" w:rsidR="00536B86" w:rsidRDefault="00FC6385">
      <w:pPr>
        <w:pStyle w:val="Verzeichnis1"/>
        <w:rPr>
          <w:rFonts w:asciiTheme="minorHAnsi" w:eastAsiaTheme="minorEastAsia" w:hAnsiTheme="minorHAnsi" w:cstheme="minorBidi"/>
          <w:b w:val="0"/>
          <w:caps w:val="0"/>
          <w:kern w:val="0"/>
          <w:sz w:val="22"/>
          <w:szCs w:val="22"/>
        </w:rPr>
      </w:pPr>
      <w:hyperlink w:anchor="_Toc11674717" w:history="1">
        <w:r w:rsidR="00536B86" w:rsidRPr="00C229AE">
          <w:rPr>
            <w:rStyle w:val="Hyperlink"/>
          </w:rPr>
          <w:t>4.13</w:t>
        </w:r>
        <w:r w:rsidR="00536B86">
          <w:rPr>
            <w:rFonts w:asciiTheme="minorHAnsi" w:eastAsiaTheme="minorEastAsia" w:hAnsiTheme="minorHAnsi" w:cstheme="minorBidi"/>
            <w:b w:val="0"/>
            <w:caps w:val="0"/>
            <w:kern w:val="0"/>
            <w:sz w:val="22"/>
            <w:szCs w:val="22"/>
          </w:rPr>
          <w:tab/>
        </w:r>
        <w:r w:rsidR="00536B86" w:rsidRPr="00C229AE">
          <w:rPr>
            <w:rStyle w:val="Hyperlink"/>
          </w:rPr>
          <w:t>Transfusion Service (Blood Bank) Trigger Events &amp; Messages</w:t>
        </w:r>
        <w:r w:rsidR="00536B86">
          <w:rPr>
            <w:webHidden/>
          </w:rPr>
          <w:tab/>
        </w:r>
        <w:r w:rsidR="00536B86">
          <w:rPr>
            <w:webHidden/>
          </w:rPr>
          <w:fldChar w:fldCharType="begin"/>
        </w:r>
        <w:r w:rsidR="00536B86">
          <w:rPr>
            <w:webHidden/>
          </w:rPr>
          <w:instrText xml:space="preserve"> PAGEREF _Toc11674717 \h </w:instrText>
        </w:r>
        <w:r w:rsidR="00536B86">
          <w:rPr>
            <w:webHidden/>
          </w:rPr>
        </w:r>
        <w:r w:rsidR="00536B86">
          <w:rPr>
            <w:webHidden/>
          </w:rPr>
          <w:fldChar w:fldCharType="separate"/>
        </w:r>
        <w:r w:rsidR="00F554E3">
          <w:rPr>
            <w:webHidden/>
          </w:rPr>
          <w:t>125</w:t>
        </w:r>
        <w:r w:rsidR="00536B86">
          <w:rPr>
            <w:webHidden/>
          </w:rPr>
          <w:fldChar w:fldCharType="end"/>
        </w:r>
      </w:hyperlink>
    </w:p>
    <w:p w14:paraId="686FE306" w14:textId="0C6FAF3F" w:rsidR="00536B86" w:rsidRDefault="00FC6385">
      <w:pPr>
        <w:pStyle w:val="Verzeichnis2"/>
        <w:rPr>
          <w:rFonts w:asciiTheme="minorHAnsi" w:eastAsiaTheme="minorEastAsia" w:hAnsiTheme="minorHAnsi" w:cstheme="minorBidi"/>
          <w:smallCaps w:val="0"/>
          <w:kern w:val="0"/>
          <w:sz w:val="22"/>
          <w:szCs w:val="22"/>
        </w:rPr>
      </w:pPr>
      <w:hyperlink w:anchor="_Toc11674718" w:history="1">
        <w:r w:rsidR="00536B86" w:rsidRPr="00C229AE">
          <w:rPr>
            <w:rStyle w:val="Hyperlink"/>
          </w:rPr>
          <w:t>4.13.1</w:t>
        </w:r>
        <w:r w:rsidR="00536B86">
          <w:rPr>
            <w:rFonts w:asciiTheme="minorHAnsi" w:eastAsiaTheme="minorEastAsia" w:hAnsiTheme="minorHAnsi" w:cstheme="minorBidi"/>
            <w:smallCaps w:val="0"/>
            <w:kern w:val="0"/>
            <w:sz w:val="22"/>
            <w:szCs w:val="22"/>
          </w:rPr>
          <w:tab/>
        </w:r>
        <w:r w:rsidR="00536B86" w:rsidRPr="00C229AE">
          <w:rPr>
            <w:rStyle w:val="Hyperlink"/>
          </w:rPr>
          <w:t>Usage notes for transfusion service messages</w:t>
        </w:r>
        <w:r w:rsidR="00536B86">
          <w:rPr>
            <w:webHidden/>
          </w:rPr>
          <w:tab/>
        </w:r>
        <w:r w:rsidR="00536B86">
          <w:rPr>
            <w:webHidden/>
          </w:rPr>
          <w:fldChar w:fldCharType="begin"/>
        </w:r>
        <w:r w:rsidR="00536B86">
          <w:rPr>
            <w:webHidden/>
          </w:rPr>
          <w:instrText xml:space="preserve"> PAGEREF _Toc11674718 \h </w:instrText>
        </w:r>
        <w:r w:rsidR="00536B86">
          <w:rPr>
            <w:webHidden/>
          </w:rPr>
        </w:r>
        <w:r w:rsidR="00536B86">
          <w:rPr>
            <w:webHidden/>
          </w:rPr>
          <w:fldChar w:fldCharType="separate"/>
        </w:r>
        <w:r w:rsidR="00F554E3">
          <w:rPr>
            <w:webHidden/>
          </w:rPr>
          <w:t>125</w:t>
        </w:r>
        <w:r w:rsidR="00536B86">
          <w:rPr>
            <w:webHidden/>
          </w:rPr>
          <w:fldChar w:fldCharType="end"/>
        </w:r>
      </w:hyperlink>
    </w:p>
    <w:p w14:paraId="27655EBC" w14:textId="5A157E22" w:rsidR="00536B86" w:rsidRDefault="00FC6385">
      <w:pPr>
        <w:pStyle w:val="Verzeichnis2"/>
        <w:rPr>
          <w:rFonts w:asciiTheme="minorHAnsi" w:eastAsiaTheme="minorEastAsia" w:hAnsiTheme="minorHAnsi" w:cstheme="minorBidi"/>
          <w:smallCaps w:val="0"/>
          <w:kern w:val="0"/>
          <w:sz w:val="22"/>
          <w:szCs w:val="22"/>
        </w:rPr>
      </w:pPr>
      <w:hyperlink w:anchor="_Toc11674719" w:history="1">
        <w:r w:rsidR="00536B86" w:rsidRPr="00C229AE">
          <w:rPr>
            <w:rStyle w:val="Hyperlink"/>
          </w:rPr>
          <w:t>4.13.2</w:t>
        </w:r>
        <w:r w:rsidR="00536B86">
          <w:rPr>
            <w:rFonts w:asciiTheme="minorHAnsi" w:eastAsiaTheme="minorEastAsia" w:hAnsiTheme="minorHAnsi" w:cstheme="minorBidi"/>
            <w:smallCaps w:val="0"/>
            <w:kern w:val="0"/>
            <w:sz w:val="22"/>
            <w:szCs w:val="22"/>
          </w:rPr>
          <w:tab/>
        </w:r>
        <w:r w:rsidR="00536B86" w:rsidRPr="00C229AE">
          <w:rPr>
            <w:rStyle w:val="Hyperlink"/>
          </w:rPr>
          <w:t>OMB – Blood Product Order Message (Event O27)</w:t>
        </w:r>
        <w:r w:rsidR="00536B86">
          <w:rPr>
            <w:webHidden/>
          </w:rPr>
          <w:tab/>
        </w:r>
        <w:r w:rsidR="00536B86">
          <w:rPr>
            <w:webHidden/>
          </w:rPr>
          <w:fldChar w:fldCharType="begin"/>
        </w:r>
        <w:r w:rsidR="00536B86">
          <w:rPr>
            <w:webHidden/>
          </w:rPr>
          <w:instrText xml:space="preserve"> PAGEREF _Toc11674719 \h </w:instrText>
        </w:r>
        <w:r w:rsidR="00536B86">
          <w:rPr>
            <w:webHidden/>
          </w:rPr>
        </w:r>
        <w:r w:rsidR="00536B86">
          <w:rPr>
            <w:webHidden/>
          </w:rPr>
          <w:fldChar w:fldCharType="separate"/>
        </w:r>
        <w:r w:rsidR="00F554E3">
          <w:rPr>
            <w:webHidden/>
          </w:rPr>
          <w:t>125</w:t>
        </w:r>
        <w:r w:rsidR="00536B86">
          <w:rPr>
            <w:webHidden/>
          </w:rPr>
          <w:fldChar w:fldCharType="end"/>
        </w:r>
      </w:hyperlink>
    </w:p>
    <w:p w14:paraId="76F007F1" w14:textId="2F5C047C" w:rsidR="00536B86" w:rsidRDefault="00FC6385">
      <w:pPr>
        <w:pStyle w:val="Verzeichnis2"/>
        <w:rPr>
          <w:rFonts w:asciiTheme="minorHAnsi" w:eastAsiaTheme="minorEastAsia" w:hAnsiTheme="minorHAnsi" w:cstheme="minorBidi"/>
          <w:smallCaps w:val="0"/>
          <w:kern w:val="0"/>
          <w:sz w:val="22"/>
          <w:szCs w:val="22"/>
        </w:rPr>
      </w:pPr>
      <w:hyperlink w:anchor="_Toc11674720" w:history="1">
        <w:r w:rsidR="00536B86" w:rsidRPr="00C229AE">
          <w:rPr>
            <w:rStyle w:val="Hyperlink"/>
          </w:rPr>
          <w:t>4.13.3</w:t>
        </w:r>
        <w:r w:rsidR="00536B86">
          <w:rPr>
            <w:rFonts w:asciiTheme="minorHAnsi" w:eastAsiaTheme="minorEastAsia" w:hAnsiTheme="minorHAnsi" w:cstheme="minorBidi"/>
            <w:smallCaps w:val="0"/>
            <w:kern w:val="0"/>
            <w:sz w:val="22"/>
            <w:szCs w:val="22"/>
          </w:rPr>
          <w:tab/>
        </w:r>
        <w:r w:rsidR="00536B86" w:rsidRPr="00C229AE">
          <w:rPr>
            <w:rStyle w:val="Hyperlink"/>
          </w:rPr>
          <w:t>ORB – Blood Product Order Acknowledgment (Event O28)</w:t>
        </w:r>
        <w:r w:rsidR="00536B86">
          <w:rPr>
            <w:webHidden/>
          </w:rPr>
          <w:tab/>
        </w:r>
        <w:r w:rsidR="00536B86">
          <w:rPr>
            <w:webHidden/>
          </w:rPr>
          <w:fldChar w:fldCharType="begin"/>
        </w:r>
        <w:r w:rsidR="00536B86">
          <w:rPr>
            <w:webHidden/>
          </w:rPr>
          <w:instrText xml:space="preserve"> PAGEREF _Toc11674720 \h </w:instrText>
        </w:r>
        <w:r w:rsidR="00536B86">
          <w:rPr>
            <w:webHidden/>
          </w:rPr>
        </w:r>
        <w:r w:rsidR="00536B86">
          <w:rPr>
            <w:webHidden/>
          </w:rPr>
          <w:fldChar w:fldCharType="separate"/>
        </w:r>
        <w:r w:rsidR="00F554E3">
          <w:rPr>
            <w:webHidden/>
          </w:rPr>
          <w:t>127</w:t>
        </w:r>
        <w:r w:rsidR="00536B86">
          <w:rPr>
            <w:webHidden/>
          </w:rPr>
          <w:fldChar w:fldCharType="end"/>
        </w:r>
      </w:hyperlink>
    </w:p>
    <w:p w14:paraId="716DAAD9" w14:textId="24A22FC2" w:rsidR="00536B86" w:rsidRDefault="00FC6385">
      <w:pPr>
        <w:pStyle w:val="Verzeichnis2"/>
        <w:rPr>
          <w:rFonts w:asciiTheme="minorHAnsi" w:eastAsiaTheme="minorEastAsia" w:hAnsiTheme="minorHAnsi" w:cstheme="minorBidi"/>
          <w:smallCaps w:val="0"/>
          <w:kern w:val="0"/>
          <w:sz w:val="22"/>
          <w:szCs w:val="22"/>
        </w:rPr>
      </w:pPr>
      <w:hyperlink w:anchor="_Toc11674721" w:history="1">
        <w:r w:rsidR="00536B86" w:rsidRPr="00C229AE">
          <w:rPr>
            <w:rStyle w:val="Hyperlink"/>
          </w:rPr>
          <w:t>4.13.4</w:t>
        </w:r>
        <w:r w:rsidR="00536B86">
          <w:rPr>
            <w:rFonts w:asciiTheme="minorHAnsi" w:eastAsiaTheme="minorEastAsia" w:hAnsiTheme="minorHAnsi" w:cstheme="minorBidi"/>
            <w:smallCaps w:val="0"/>
            <w:kern w:val="0"/>
            <w:sz w:val="22"/>
            <w:szCs w:val="22"/>
          </w:rPr>
          <w:tab/>
        </w:r>
        <w:r w:rsidR="00536B86" w:rsidRPr="00C229AE">
          <w:rPr>
            <w:rStyle w:val="Hyperlink"/>
          </w:rPr>
          <w:t>BPS – Blood Product Dispense Status Message (Event O29)</w:t>
        </w:r>
        <w:r w:rsidR="00536B86">
          <w:rPr>
            <w:webHidden/>
          </w:rPr>
          <w:tab/>
        </w:r>
        <w:r w:rsidR="00536B86">
          <w:rPr>
            <w:webHidden/>
          </w:rPr>
          <w:fldChar w:fldCharType="begin"/>
        </w:r>
        <w:r w:rsidR="00536B86">
          <w:rPr>
            <w:webHidden/>
          </w:rPr>
          <w:instrText xml:space="preserve"> PAGEREF _Toc11674721 \h </w:instrText>
        </w:r>
        <w:r w:rsidR="00536B86">
          <w:rPr>
            <w:webHidden/>
          </w:rPr>
        </w:r>
        <w:r w:rsidR="00536B86">
          <w:rPr>
            <w:webHidden/>
          </w:rPr>
          <w:fldChar w:fldCharType="separate"/>
        </w:r>
        <w:r w:rsidR="00F554E3">
          <w:rPr>
            <w:webHidden/>
          </w:rPr>
          <w:t>128</w:t>
        </w:r>
        <w:r w:rsidR="00536B86">
          <w:rPr>
            <w:webHidden/>
          </w:rPr>
          <w:fldChar w:fldCharType="end"/>
        </w:r>
      </w:hyperlink>
    </w:p>
    <w:p w14:paraId="1740423E" w14:textId="1E57B135" w:rsidR="00536B86" w:rsidRDefault="00FC6385">
      <w:pPr>
        <w:pStyle w:val="Verzeichnis2"/>
        <w:rPr>
          <w:rFonts w:asciiTheme="minorHAnsi" w:eastAsiaTheme="minorEastAsia" w:hAnsiTheme="minorHAnsi" w:cstheme="minorBidi"/>
          <w:smallCaps w:val="0"/>
          <w:kern w:val="0"/>
          <w:sz w:val="22"/>
          <w:szCs w:val="22"/>
        </w:rPr>
      </w:pPr>
      <w:hyperlink w:anchor="_Toc11674722" w:history="1">
        <w:r w:rsidR="00536B86" w:rsidRPr="00C229AE">
          <w:rPr>
            <w:rStyle w:val="Hyperlink"/>
          </w:rPr>
          <w:t>4.13.5</w:t>
        </w:r>
        <w:r w:rsidR="00536B86">
          <w:rPr>
            <w:rFonts w:asciiTheme="minorHAnsi" w:eastAsiaTheme="minorEastAsia" w:hAnsiTheme="minorHAnsi" w:cstheme="minorBidi"/>
            <w:smallCaps w:val="0"/>
            <w:kern w:val="0"/>
            <w:sz w:val="22"/>
            <w:szCs w:val="22"/>
          </w:rPr>
          <w:tab/>
        </w:r>
        <w:r w:rsidR="00536B86" w:rsidRPr="00C229AE">
          <w:rPr>
            <w:rStyle w:val="Hyperlink"/>
          </w:rPr>
          <w:t>BRP – Blood Product Dispense Status Acknowledgment (Event O30)</w:t>
        </w:r>
        <w:r w:rsidR="00536B86">
          <w:rPr>
            <w:webHidden/>
          </w:rPr>
          <w:tab/>
        </w:r>
        <w:r w:rsidR="00536B86">
          <w:rPr>
            <w:webHidden/>
          </w:rPr>
          <w:fldChar w:fldCharType="begin"/>
        </w:r>
        <w:r w:rsidR="00536B86">
          <w:rPr>
            <w:webHidden/>
          </w:rPr>
          <w:instrText xml:space="preserve"> PAGEREF _Toc11674722 \h </w:instrText>
        </w:r>
        <w:r w:rsidR="00536B86">
          <w:rPr>
            <w:webHidden/>
          </w:rPr>
        </w:r>
        <w:r w:rsidR="00536B86">
          <w:rPr>
            <w:webHidden/>
          </w:rPr>
          <w:fldChar w:fldCharType="separate"/>
        </w:r>
        <w:r w:rsidR="00F554E3">
          <w:rPr>
            <w:webHidden/>
          </w:rPr>
          <w:t>130</w:t>
        </w:r>
        <w:r w:rsidR="00536B86">
          <w:rPr>
            <w:webHidden/>
          </w:rPr>
          <w:fldChar w:fldCharType="end"/>
        </w:r>
      </w:hyperlink>
    </w:p>
    <w:p w14:paraId="1739FE4C" w14:textId="1E7745DB" w:rsidR="00536B86" w:rsidRDefault="00FC6385">
      <w:pPr>
        <w:pStyle w:val="Verzeichnis2"/>
        <w:rPr>
          <w:rFonts w:asciiTheme="minorHAnsi" w:eastAsiaTheme="minorEastAsia" w:hAnsiTheme="minorHAnsi" w:cstheme="minorBidi"/>
          <w:smallCaps w:val="0"/>
          <w:kern w:val="0"/>
          <w:sz w:val="22"/>
          <w:szCs w:val="22"/>
        </w:rPr>
      </w:pPr>
      <w:hyperlink w:anchor="_Toc11674723" w:history="1">
        <w:r w:rsidR="00536B86" w:rsidRPr="00C229AE">
          <w:rPr>
            <w:rStyle w:val="Hyperlink"/>
          </w:rPr>
          <w:t>4.13.6</w:t>
        </w:r>
        <w:r w:rsidR="00536B86">
          <w:rPr>
            <w:rFonts w:asciiTheme="minorHAnsi" w:eastAsiaTheme="minorEastAsia" w:hAnsiTheme="minorHAnsi" w:cstheme="minorBidi"/>
            <w:smallCaps w:val="0"/>
            <w:kern w:val="0"/>
            <w:sz w:val="22"/>
            <w:szCs w:val="22"/>
          </w:rPr>
          <w:tab/>
        </w:r>
        <w:r w:rsidR="00536B86" w:rsidRPr="00C229AE">
          <w:rPr>
            <w:rStyle w:val="Hyperlink"/>
          </w:rPr>
          <w:t>BTS – Blood Product Transfusion/Disposition Message (Event O31)</w:t>
        </w:r>
        <w:r w:rsidR="00536B86">
          <w:rPr>
            <w:webHidden/>
          </w:rPr>
          <w:tab/>
        </w:r>
        <w:r w:rsidR="00536B86">
          <w:rPr>
            <w:webHidden/>
          </w:rPr>
          <w:fldChar w:fldCharType="begin"/>
        </w:r>
        <w:r w:rsidR="00536B86">
          <w:rPr>
            <w:webHidden/>
          </w:rPr>
          <w:instrText xml:space="preserve"> PAGEREF _Toc11674723 \h </w:instrText>
        </w:r>
        <w:r w:rsidR="00536B86">
          <w:rPr>
            <w:webHidden/>
          </w:rPr>
        </w:r>
        <w:r w:rsidR="00536B86">
          <w:rPr>
            <w:webHidden/>
          </w:rPr>
          <w:fldChar w:fldCharType="separate"/>
        </w:r>
        <w:r w:rsidR="00F554E3">
          <w:rPr>
            <w:webHidden/>
          </w:rPr>
          <w:t>131</w:t>
        </w:r>
        <w:r w:rsidR="00536B86">
          <w:rPr>
            <w:webHidden/>
          </w:rPr>
          <w:fldChar w:fldCharType="end"/>
        </w:r>
      </w:hyperlink>
    </w:p>
    <w:p w14:paraId="26DD5ECF" w14:textId="1E1AE09C" w:rsidR="00536B86" w:rsidRDefault="00FC6385">
      <w:pPr>
        <w:pStyle w:val="Verzeichnis2"/>
        <w:rPr>
          <w:rFonts w:asciiTheme="minorHAnsi" w:eastAsiaTheme="minorEastAsia" w:hAnsiTheme="minorHAnsi" w:cstheme="minorBidi"/>
          <w:smallCaps w:val="0"/>
          <w:kern w:val="0"/>
          <w:sz w:val="22"/>
          <w:szCs w:val="22"/>
        </w:rPr>
      </w:pPr>
      <w:hyperlink w:anchor="_Toc11674724" w:history="1">
        <w:r w:rsidR="00536B86" w:rsidRPr="00C229AE">
          <w:rPr>
            <w:rStyle w:val="Hyperlink"/>
          </w:rPr>
          <w:t>4.13.7</w:t>
        </w:r>
        <w:r w:rsidR="00536B86">
          <w:rPr>
            <w:rFonts w:asciiTheme="minorHAnsi" w:eastAsiaTheme="minorEastAsia" w:hAnsiTheme="minorHAnsi" w:cstheme="minorBidi"/>
            <w:smallCaps w:val="0"/>
            <w:kern w:val="0"/>
            <w:sz w:val="22"/>
            <w:szCs w:val="22"/>
          </w:rPr>
          <w:tab/>
        </w:r>
        <w:r w:rsidR="00536B86" w:rsidRPr="00C229AE">
          <w:rPr>
            <w:rStyle w:val="Hyperlink"/>
          </w:rPr>
          <w:t>BRT – Blood Product Transfusion/Disposition Acknowledgment (Event O32)</w:t>
        </w:r>
        <w:r w:rsidR="00536B86">
          <w:rPr>
            <w:webHidden/>
          </w:rPr>
          <w:tab/>
        </w:r>
        <w:r w:rsidR="00536B86">
          <w:rPr>
            <w:webHidden/>
          </w:rPr>
          <w:fldChar w:fldCharType="begin"/>
        </w:r>
        <w:r w:rsidR="00536B86">
          <w:rPr>
            <w:webHidden/>
          </w:rPr>
          <w:instrText xml:space="preserve"> PAGEREF _Toc11674724 \h </w:instrText>
        </w:r>
        <w:r w:rsidR="00536B86">
          <w:rPr>
            <w:webHidden/>
          </w:rPr>
        </w:r>
        <w:r w:rsidR="00536B86">
          <w:rPr>
            <w:webHidden/>
          </w:rPr>
          <w:fldChar w:fldCharType="separate"/>
        </w:r>
        <w:r w:rsidR="00F554E3">
          <w:rPr>
            <w:webHidden/>
          </w:rPr>
          <w:t>132</w:t>
        </w:r>
        <w:r w:rsidR="00536B86">
          <w:rPr>
            <w:webHidden/>
          </w:rPr>
          <w:fldChar w:fldCharType="end"/>
        </w:r>
      </w:hyperlink>
    </w:p>
    <w:p w14:paraId="158B03B1" w14:textId="317487F6" w:rsidR="00536B86" w:rsidRDefault="00FC6385">
      <w:pPr>
        <w:pStyle w:val="Verzeichnis1"/>
        <w:rPr>
          <w:rFonts w:asciiTheme="minorHAnsi" w:eastAsiaTheme="minorEastAsia" w:hAnsiTheme="minorHAnsi" w:cstheme="minorBidi"/>
          <w:b w:val="0"/>
          <w:caps w:val="0"/>
          <w:kern w:val="0"/>
          <w:sz w:val="22"/>
          <w:szCs w:val="22"/>
        </w:rPr>
      </w:pPr>
      <w:hyperlink w:anchor="_Toc11674725" w:history="1">
        <w:r w:rsidR="00536B86" w:rsidRPr="00C229AE">
          <w:rPr>
            <w:rStyle w:val="Hyperlink"/>
          </w:rPr>
          <w:t>4.14</w:t>
        </w:r>
        <w:r w:rsidR="00536B86">
          <w:rPr>
            <w:rFonts w:asciiTheme="minorHAnsi" w:eastAsiaTheme="minorEastAsia" w:hAnsiTheme="minorHAnsi" w:cstheme="minorBidi"/>
            <w:b w:val="0"/>
            <w:caps w:val="0"/>
            <w:kern w:val="0"/>
            <w:sz w:val="22"/>
            <w:szCs w:val="22"/>
          </w:rPr>
          <w:tab/>
        </w:r>
        <w:r w:rsidR="00536B86" w:rsidRPr="00C229AE">
          <w:rPr>
            <w:rStyle w:val="Hyperlink"/>
          </w:rPr>
          <w:t>Transfusion Service (Blood Bank) Segments</w:t>
        </w:r>
        <w:r w:rsidR="00536B86">
          <w:rPr>
            <w:webHidden/>
          </w:rPr>
          <w:tab/>
        </w:r>
        <w:r w:rsidR="00536B86">
          <w:rPr>
            <w:webHidden/>
          </w:rPr>
          <w:fldChar w:fldCharType="begin"/>
        </w:r>
        <w:r w:rsidR="00536B86">
          <w:rPr>
            <w:webHidden/>
          </w:rPr>
          <w:instrText xml:space="preserve"> PAGEREF _Toc11674725 \h </w:instrText>
        </w:r>
        <w:r w:rsidR="00536B86">
          <w:rPr>
            <w:webHidden/>
          </w:rPr>
        </w:r>
        <w:r w:rsidR="00536B86">
          <w:rPr>
            <w:webHidden/>
          </w:rPr>
          <w:fldChar w:fldCharType="separate"/>
        </w:r>
        <w:r w:rsidR="00F554E3">
          <w:rPr>
            <w:webHidden/>
          </w:rPr>
          <w:t>133</w:t>
        </w:r>
        <w:r w:rsidR="00536B86">
          <w:rPr>
            <w:webHidden/>
          </w:rPr>
          <w:fldChar w:fldCharType="end"/>
        </w:r>
      </w:hyperlink>
    </w:p>
    <w:p w14:paraId="111964A3" w14:textId="0F32949B" w:rsidR="00536B86" w:rsidRDefault="00FC6385">
      <w:pPr>
        <w:pStyle w:val="Verzeichnis2"/>
        <w:rPr>
          <w:rFonts w:asciiTheme="minorHAnsi" w:eastAsiaTheme="minorEastAsia" w:hAnsiTheme="minorHAnsi" w:cstheme="minorBidi"/>
          <w:smallCaps w:val="0"/>
          <w:kern w:val="0"/>
          <w:sz w:val="22"/>
          <w:szCs w:val="22"/>
        </w:rPr>
      </w:pPr>
      <w:hyperlink w:anchor="_Toc11674726" w:history="1">
        <w:r w:rsidR="00536B86" w:rsidRPr="00C229AE">
          <w:rPr>
            <w:rStyle w:val="Hyperlink"/>
          </w:rPr>
          <w:t>4.14.1</w:t>
        </w:r>
        <w:r w:rsidR="00536B86">
          <w:rPr>
            <w:rFonts w:asciiTheme="minorHAnsi" w:eastAsiaTheme="minorEastAsia" w:hAnsiTheme="minorHAnsi" w:cstheme="minorBidi"/>
            <w:smallCaps w:val="0"/>
            <w:kern w:val="0"/>
            <w:sz w:val="22"/>
            <w:szCs w:val="22"/>
          </w:rPr>
          <w:tab/>
        </w:r>
        <w:r w:rsidR="00536B86" w:rsidRPr="00C229AE">
          <w:rPr>
            <w:rStyle w:val="Hyperlink"/>
          </w:rPr>
          <w:t>BPO – Blood Product Order Segment</w:t>
        </w:r>
        <w:r w:rsidR="00536B86">
          <w:rPr>
            <w:webHidden/>
          </w:rPr>
          <w:tab/>
        </w:r>
        <w:r w:rsidR="00536B86">
          <w:rPr>
            <w:webHidden/>
          </w:rPr>
          <w:fldChar w:fldCharType="begin"/>
        </w:r>
        <w:r w:rsidR="00536B86">
          <w:rPr>
            <w:webHidden/>
          </w:rPr>
          <w:instrText xml:space="preserve"> PAGEREF _Toc11674726 \h </w:instrText>
        </w:r>
        <w:r w:rsidR="00536B86">
          <w:rPr>
            <w:webHidden/>
          </w:rPr>
        </w:r>
        <w:r w:rsidR="00536B86">
          <w:rPr>
            <w:webHidden/>
          </w:rPr>
          <w:fldChar w:fldCharType="separate"/>
        </w:r>
        <w:r w:rsidR="00F554E3">
          <w:rPr>
            <w:webHidden/>
          </w:rPr>
          <w:t>133</w:t>
        </w:r>
        <w:r w:rsidR="00536B86">
          <w:rPr>
            <w:webHidden/>
          </w:rPr>
          <w:fldChar w:fldCharType="end"/>
        </w:r>
      </w:hyperlink>
    </w:p>
    <w:p w14:paraId="163671B2" w14:textId="783A4529" w:rsidR="00536B86" w:rsidRDefault="00FC6385">
      <w:pPr>
        <w:pStyle w:val="Verzeichnis2"/>
        <w:rPr>
          <w:rFonts w:asciiTheme="minorHAnsi" w:eastAsiaTheme="minorEastAsia" w:hAnsiTheme="minorHAnsi" w:cstheme="minorBidi"/>
          <w:smallCaps w:val="0"/>
          <w:kern w:val="0"/>
          <w:sz w:val="22"/>
          <w:szCs w:val="22"/>
        </w:rPr>
      </w:pPr>
      <w:hyperlink w:anchor="_Toc11674727" w:history="1">
        <w:r w:rsidR="00536B86" w:rsidRPr="00C229AE">
          <w:rPr>
            <w:rStyle w:val="Hyperlink"/>
          </w:rPr>
          <w:t>4.14.2</w:t>
        </w:r>
        <w:r w:rsidR="00536B86">
          <w:rPr>
            <w:rFonts w:asciiTheme="minorHAnsi" w:eastAsiaTheme="minorEastAsia" w:hAnsiTheme="minorHAnsi" w:cstheme="minorBidi"/>
            <w:smallCaps w:val="0"/>
            <w:kern w:val="0"/>
            <w:sz w:val="22"/>
            <w:szCs w:val="22"/>
          </w:rPr>
          <w:tab/>
        </w:r>
        <w:r w:rsidR="00536B86" w:rsidRPr="00C229AE">
          <w:rPr>
            <w:rStyle w:val="Hyperlink"/>
          </w:rPr>
          <w:t>BPX – Blood Product Dispense Status Segment</w:t>
        </w:r>
        <w:r w:rsidR="00536B86">
          <w:rPr>
            <w:webHidden/>
          </w:rPr>
          <w:tab/>
        </w:r>
        <w:r w:rsidR="00536B86">
          <w:rPr>
            <w:webHidden/>
          </w:rPr>
          <w:fldChar w:fldCharType="begin"/>
        </w:r>
        <w:r w:rsidR="00536B86">
          <w:rPr>
            <w:webHidden/>
          </w:rPr>
          <w:instrText xml:space="preserve"> PAGEREF _Toc11674727 \h </w:instrText>
        </w:r>
        <w:r w:rsidR="00536B86">
          <w:rPr>
            <w:webHidden/>
          </w:rPr>
        </w:r>
        <w:r w:rsidR="00536B86">
          <w:rPr>
            <w:webHidden/>
          </w:rPr>
          <w:fldChar w:fldCharType="separate"/>
        </w:r>
        <w:r w:rsidR="00F554E3">
          <w:rPr>
            <w:webHidden/>
          </w:rPr>
          <w:t>138</w:t>
        </w:r>
        <w:r w:rsidR="00536B86">
          <w:rPr>
            <w:webHidden/>
          </w:rPr>
          <w:fldChar w:fldCharType="end"/>
        </w:r>
      </w:hyperlink>
    </w:p>
    <w:p w14:paraId="41B48125" w14:textId="170F8EA4" w:rsidR="00536B86" w:rsidRDefault="00FC6385">
      <w:pPr>
        <w:pStyle w:val="Verzeichnis2"/>
        <w:rPr>
          <w:rFonts w:asciiTheme="minorHAnsi" w:eastAsiaTheme="minorEastAsia" w:hAnsiTheme="minorHAnsi" w:cstheme="minorBidi"/>
          <w:smallCaps w:val="0"/>
          <w:kern w:val="0"/>
          <w:sz w:val="22"/>
          <w:szCs w:val="22"/>
        </w:rPr>
      </w:pPr>
      <w:hyperlink w:anchor="_Toc11674728" w:history="1">
        <w:r w:rsidR="00536B86" w:rsidRPr="00C229AE">
          <w:rPr>
            <w:rStyle w:val="Hyperlink"/>
          </w:rPr>
          <w:t>4.14.3</w:t>
        </w:r>
        <w:r w:rsidR="00536B86">
          <w:rPr>
            <w:rFonts w:asciiTheme="minorHAnsi" w:eastAsiaTheme="minorEastAsia" w:hAnsiTheme="minorHAnsi" w:cstheme="minorBidi"/>
            <w:smallCaps w:val="0"/>
            <w:kern w:val="0"/>
            <w:sz w:val="22"/>
            <w:szCs w:val="22"/>
          </w:rPr>
          <w:tab/>
        </w:r>
        <w:r w:rsidR="00536B86" w:rsidRPr="00C229AE">
          <w:rPr>
            <w:rStyle w:val="Hyperlink"/>
          </w:rPr>
          <w:t>BTX – Blood Product Transfusion/Disposition Segment</w:t>
        </w:r>
        <w:r w:rsidR="00536B86">
          <w:rPr>
            <w:webHidden/>
          </w:rPr>
          <w:tab/>
        </w:r>
        <w:r w:rsidR="00536B86">
          <w:rPr>
            <w:webHidden/>
          </w:rPr>
          <w:fldChar w:fldCharType="begin"/>
        </w:r>
        <w:r w:rsidR="00536B86">
          <w:rPr>
            <w:webHidden/>
          </w:rPr>
          <w:instrText xml:space="preserve"> PAGEREF _Toc11674728 \h </w:instrText>
        </w:r>
        <w:r w:rsidR="00536B86">
          <w:rPr>
            <w:webHidden/>
          </w:rPr>
        </w:r>
        <w:r w:rsidR="00536B86">
          <w:rPr>
            <w:webHidden/>
          </w:rPr>
          <w:fldChar w:fldCharType="separate"/>
        </w:r>
        <w:r w:rsidR="00F554E3">
          <w:rPr>
            <w:webHidden/>
          </w:rPr>
          <w:t>148</w:t>
        </w:r>
        <w:r w:rsidR="00536B86">
          <w:rPr>
            <w:webHidden/>
          </w:rPr>
          <w:fldChar w:fldCharType="end"/>
        </w:r>
      </w:hyperlink>
    </w:p>
    <w:p w14:paraId="44CB4D38" w14:textId="77930D9A" w:rsidR="00536B86" w:rsidRDefault="00FC6385">
      <w:pPr>
        <w:pStyle w:val="Verzeichnis1"/>
        <w:rPr>
          <w:rFonts w:asciiTheme="minorHAnsi" w:eastAsiaTheme="minorEastAsia" w:hAnsiTheme="minorHAnsi" w:cstheme="minorBidi"/>
          <w:b w:val="0"/>
          <w:caps w:val="0"/>
          <w:kern w:val="0"/>
          <w:sz w:val="22"/>
          <w:szCs w:val="22"/>
        </w:rPr>
      </w:pPr>
      <w:hyperlink w:anchor="_Toc11674729" w:history="1">
        <w:r w:rsidR="00536B86" w:rsidRPr="00C229AE">
          <w:rPr>
            <w:rStyle w:val="Hyperlink"/>
          </w:rPr>
          <w:t>4.15</w:t>
        </w:r>
        <w:r w:rsidR="00536B86">
          <w:rPr>
            <w:rFonts w:asciiTheme="minorHAnsi" w:eastAsiaTheme="minorEastAsia" w:hAnsiTheme="minorHAnsi" w:cstheme="minorBidi"/>
            <w:b w:val="0"/>
            <w:caps w:val="0"/>
            <w:kern w:val="0"/>
            <w:sz w:val="22"/>
            <w:szCs w:val="22"/>
          </w:rPr>
          <w:tab/>
        </w:r>
        <w:r w:rsidR="00536B86" w:rsidRPr="00C229AE">
          <w:rPr>
            <w:rStyle w:val="Hyperlink"/>
          </w:rPr>
          <w:t>Transfusion Service (Blood Bank) Transaction Flow Diagram</w:t>
        </w:r>
        <w:r w:rsidR="00536B86">
          <w:rPr>
            <w:webHidden/>
          </w:rPr>
          <w:tab/>
        </w:r>
        <w:r w:rsidR="00536B86">
          <w:rPr>
            <w:webHidden/>
          </w:rPr>
          <w:fldChar w:fldCharType="begin"/>
        </w:r>
        <w:r w:rsidR="00536B86">
          <w:rPr>
            <w:webHidden/>
          </w:rPr>
          <w:instrText xml:space="preserve"> PAGEREF _Toc11674729 \h </w:instrText>
        </w:r>
        <w:r w:rsidR="00536B86">
          <w:rPr>
            <w:webHidden/>
          </w:rPr>
        </w:r>
        <w:r w:rsidR="00536B86">
          <w:rPr>
            <w:webHidden/>
          </w:rPr>
          <w:fldChar w:fldCharType="separate"/>
        </w:r>
        <w:r w:rsidR="00F554E3">
          <w:rPr>
            <w:webHidden/>
          </w:rPr>
          <w:t>155</w:t>
        </w:r>
        <w:r w:rsidR="00536B86">
          <w:rPr>
            <w:webHidden/>
          </w:rPr>
          <w:fldChar w:fldCharType="end"/>
        </w:r>
      </w:hyperlink>
    </w:p>
    <w:p w14:paraId="465E42F2" w14:textId="039DAE34" w:rsidR="00536B86" w:rsidRDefault="00FC6385">
      <w:pPr>
        <w:pStyle w:val="Verzeichnis1"/>
        <w:rPr>
          <w:rFonts w:asciiTheme="minorHAnsi" w:eastAsiaTheme="minorEastAsia" w:hAnsiTheme="minorHAnsi" w:cstheme="minorBidi"/>
          <w:b w:val="0"/>
          <w:caps w:val="0"/>
          <w:kern w:val="0"/>
          <w:sz w:val="22"/>
          <w:szCs w:val="22"/>
        </w:rPr>
      </w:pPr>
      <w:hyperlink w:anchor="_Toc11674730" w:history="1">
        <w:r w:rsidR="00536B86" w:rsidRPr="00C229AE">
          <w:rPr>
            <w:rStyle w:val="Hyperlink"/>
          </w:rPr>
          <w:t>4.16</w:t>
        </w:r>
        <w:r w:rsidR="00536B86">
          <w:rPr>
            <w:rFonts w:asciiTheme="minorHAnsi" w:eastAsiaTheme="minorEastAsia" w:hAnsiTheme="minorHAnsi" w:cstheme="minorBidi"/>
            <w:b w:val="0"/>
            <w:caps w:val="0"/>
            <w:kern w:val="0"/>
            <w:sz w:val="22"/>
            <w:szCs w:val="22"/>
          </w:rPr>
          <w:tab/>
        </w:r>
        <w:r w:rsidR="00536B86" w:rsidRPr="00C229AE">
          <w:rPr>
            <w:rStyle w:val="Hyperlink"/>
          </w:rPr>
          <w:t>Donation Service (Blood Bank) Trigger Events and Messages</w:t>
        </w:r>
        <w:r w:rsidR="00536B86">
          <w:rPr>
            <w:webHidden/>
          </w:rPr>
          <w:tab/>
        </w:r>
        <w:r w:rsidR="00536B86">
          <w:rPr>
            <w:webHidden/>
          </w:rPr>
          <w:fldChar w:fldCharType="begin"/>
        </w:r>
        <w:r w:rsidR="00536B86">
          <w:rPr>
            <w:webHidden/>
          </w:rPr>
          <w:instrText xml:space="preserve"> PAGEREF _Toc11674730 \h </w:instrText>
        </w:r>
        <w:r w:rsidR="00536B86">
          <w:rPr>
            <w:webHidden/>
          </w:rPr>
        </w:r>
        <w:r w:rsidR="00536B86">
          <w:rPr>
            <w:webHidden/>
          </w:rPr>
          <w:fldChar w:fldCharType="separate"/>
        </w:r>
        <w:r w:rsidR="00F554E3">
          <w:rPr>
            <w:webHidden/>
          </w:rPr>
          <w:t>157</w:t>
        </w:r>
        <w:r w:rsidR="00536B86">
          <w:rPr>
            <w:webHidden/>
          </w:rPr>
          <w:fldChar w:fldCharType="end"/>
        </w:r>
      </w:hyperlink>
    </w:p>
    <w:p w14:paraId="293B2372" w14:textId="23C4BA8F" w:rsidR="00536B86" w:rsidRDefault="00FC6385">
      <w:pPr>
        <w:pStyle w:val="Verzeichnis2"/>
        <w:rPr>
          <w:rFonts w:asciiTheme="minorHAnsi" w:eastAsiaTheme="minorEastAsia" w:hAnsiTheme="minorHAnsi" w:cstheme="minorBidi"/>
          <w:smallCaps w:val="0"/>
          <w:kern w:val="0"/>
          <w:sz w:val="22"/>
          <w:szCs w:val="22"/>
        </w:rPr>
      </w:pPr>
      <w:hyperlink w:anchor="_Toc11674731" w:history="1">
        <w:r w:rsidR="00536B86" w:rsidRPr="00C229AE">
          <w:rPr>
            <w:rStyle w:val="Hyperlink"/>
          </w:rPr>
          <w:t>4.16.1</w:t>
        </w:r>
        <w:r w:rsidR="00536B86">
          <w:rPr>
            <w:rFonts w:asciiTheme="minorHAnsi" w:eastAsiaTheme="minorEastAsia" w:hAnsiTheme="minorHAnsi" w:cstheme="minorBidi"/>
            <w:smallCaps w:val="0"/>
            <w:kern w:val="0"/>
            <w:sz w:val="22"/>
            <w:szCs w:val="22"/>
          </w:rPr>
          <w:tab/>
        </w:r>
        <w:r w:rsidR="00536B86" w:rsidRPr="00C229AE">
          <w:rPr>
            <w:rStyle w:val="Hyperlink"/>
          </w:rPr>
          <w:t>Usage Notes for Donation Service (Blood Bank)</w:t>
        </w:r>
        <w:r w:rsidR="00536B86">
          <w:rPr>
            <w:webHidden/>
          </w:rPr>
          <w:tab/>
        </w:r>
        <w:r w:rsidR="00536B86">
          <w:rPr>
            <w:webHidden/>
          </w:rPr>
          <w:fldChar w:fldCharType="begin"/>
        </w:r>
        <w:r w:rsidR="00536B86">
          <w:rPr>
            <w:webHidden/>
          </w:rPr>
          <w:instrText xml:space="preserve"> PAGEREF _Toc11674731 \h </w:instrText>
        </w:r>
        <w:r w:rsidR="00536B86">
          <w:rPr>
            <w:webHidden/>
          </w:rPr>
        </w:r>
        <w:r w:rsidR="00536B86">
          <w:rPr>
            <w:webHidden/>
          </w:rPr>
          <w:fldChar w:fldCharType="separate"/>
        </w:r>
        <w:r w:rsidR="00F554E3">
          <w:rPr>
            <w:webHidden/>
          </w:rPr>
          <w:t>157</w:t>
        </w:r>
        <w:r w:rsidR="00536B86">
          <w:rPr>
            <w:webHidden/>
          </w:rPr>
          <w:fldChar w:fldCharType="end"/>
        </w:r>
      </w:hyperlink>
    </w:p>
    <w:p w14:paraId="5CCB849C" w14:textId="722A9AC9" w:rsidR="00536B86" w:rsidRDefault="00FC6385">
      <w:pPr>
        <w:pStyle w:val="Verzeichnis2"/>
        <w:rPr>
          <w:rFonts w:asciiTheme="minorHAnsi" w:eastAsiaTheme="minorEastAsia" w:hAnsiTheme="minorHAnsi" w:cstheme="minorBidi"/>
          <w:smallCaps w:val="0"/>
          <w:kern w:val="0"/>
          <w:sz w:val="22"/>
          <w:szCs w:val="22"/>
        </w:rPr>
      </w:pPr>
      <w:hyperlink w:anchor="_Toc11674732" w:history="1">
        <w:r w:rsidR="00536B86" w:rsidRPr="00C229AE">
          <w:rPr>
            <w:rStyle w:val="Hyperlink"/>
          </w:rPr>
          <w:t>4.16.2</w:t>
        </w:r>
        <w:r w:rsidR="00536B86">
          <w:rPr>
            <w:rFonts w:asciiTheme="minorHAnsi" w:eastAsiaTheme="minorEastAsia" w:hAnsiTheme="minorHAnsi" w:cstheme="minorBidi"/>
            <w:smallCaps w:val="0"/>
            <w:kern w:val="0"/>
            <w:sz w:val="22"/>
            <w:szCs w:val="22"/>
          </w:rPr>
          <w:tab/>
        </w:r>
        <w:r w:rsidR="00536B86" w:rsidRPr="00C229AE">
          <w:rPr>
            <w:rStyle w:val="Hyperlink"/>
          </w:rPr>
          <w:t>Activity Diagram</w:t>
        </w:r>
        <w:r w:rsidR="00536B86">
          <w:rPr>
            <w:webHidden/>
          </w:rPr>
          <w:tab/>
        </w:r>
        <w:r w:rsidR="00536B86">
          <w:rPr>
            <w:webHidden/>
          </w:rPr>
          <w:fldChar w:fldCharType="begin"/>
        </w:r>
        <w:r w:rsidR="00536B86">
          <w:rPr>
            <w:webHidden/>
          </w:rPr>
          <w:instrText xml:space="preserve"> PAGEREF _Toc11674732 \h </w:instrText>
        </w:r>
        <w:r w:rsidR="00536B86">
          <w:rPr>
            <w:webHidden/>
          </w:rPr>
        </w:r>
        <w:r w:rsidR="00536B86">
          <w:rPr>
            <w:webHidden/>
          </w:rPr>
          <w:fldChar w:fldCharType="separate"/>
        </w:r>
        <w:r w:rsidR="00F554E3">
          <w:rPr>
            <w:webHidden/>
          </w:rPr>
          <w:t>157</w:t>
        </w:r>
        <w:r w:rsidR="00536B86">
          <w:rPr>
            <w:webHidden/>
          </w:rPr>
          <w:fldChar w:fldCharType="end"/>
        </w:r>
      </w:hyperlink>
    </w:p>
    <w:p w14:paraId="06AB375B" w14:textId="42DEA817" w:rsidR="00536B86" w:rsidRDefault="00FC6385">
      <w:pPr>
        <w:pStyle w:val="Verzeichnis2"/>
        <w:rPr>
          <w:rFonts w:asciiTheme="minorHAnsi" w:eastAsiaTheme="minorEastAsia" w:hAnsiTheme="minorHAnsi" w:cstheme="minorBidi"/>
          <w:smallCaps w:val="0"/>
          <w:kern w:val="0"/>
          <w:sz w:val="22"/>
          <w:szCs w:val="22"/>
        </w:rPr>
      </w:pPr>
      <w:hyperlink w:anchor="_Toc11674733" w:history="1">
        <w:r w:rsidR="00536B86" w:rsidRPr="00C229AE">
          <w:rPr>
            <w:rStyle w:val="Hyperlink"/>
          </w:rPr>
          <w:t>4.16.3</w:t>
        </w:r>
        <w:r w:rsidR="00536B86">
          <w:rPr>
            <w:rFonts w:asciiTheme="minorHAnsi" w:eastAsiaTheme="minorEastAsia" w:hAnsiTheme="minorHAnsi" w:cstheme="minorBidi"/>
            <w:smallCaps w:val="0"/>
            <w:kern w:val="0"/>
            <w:sz w:val="22"/>
            <w:szCs w:val="22"/>
          </w:rPr>
          <w:tab/>
        </w:r>
        <w:r w:rsidR="00536B86" w:rsidRPr="00C229AE">
          <w:rPr>
            <w:rStyle w:val="Hyperlink"/>
          </w:rPr>
          <w:t>Actors</w:t>
        </w:r>
        <w:r w:rsidR="00536B86">
          <w:rPr>
            <w:webHidden/>
          </w:rPr>
          <w:tab/>
        </w:r>
        <w:r w:rsidR="00536B86">
          <w:rPr>
            <w:webHidden/>
          </w:rPr>
          <w:fldChar w:fldCharType="begin"/>
        </w:r>
        <w:r w:rsidR="00536B86">
          <w:rPr>
            <w:webHidden/>
          </w:rPr>
          <w:instrText xml:space="preserve"> PAGEREF _Toc11674733 \h </w:instrText>
        </w:r>
        <w:r w:rsidR="00536B86">
          <w:rPr>
            <w:webHidden/>
          </w:rPr>
        </w:r>
        <w:r w:rsidR="00536B86">
          <w:rPr>
            <w:webHidden/>
          </w:rPr>
          <w:fldChar w:fldCharType="separate"/>
        </w:r>
        <w:r w:rsidR="00F554E3">
          <w:rPr>
            <w:webHidden/>
          </w:rPr>
          <w:t>159</w:t>
        </w:r>
        <w:r w:rsidR="00536B86">
          <w:rPr>
            <w:webHidden/>
          </w:rPr>
          <w:fldChar w:fldCharType="end"/>
        </w:r>
      </w:hyperlink>
    </w:p>
    <w:p w14:paraId="71775A00" w14:textId="4C16A039" w:rsidR="00536B86" w:rsidRDefault="00FC6385">
      <w:pPr>
        <w:pStyle w:val="Verzeichnis2"/>
        <w:rPr>
          <w:rFonts w:asciiTheme="minorHAnsi" w:eastAsiaTheme="minorEastAsia" w:hAnsiTheme="minorHAnsi" w:cstheme="minorBidi"/>
          <w:smallCaps w:val="0"/>
          <w:kern w:val="0"/>
          <w:sz w:val="22"/>
          <w:szCs w:val="22"/>
        </w:rPr>
      </w:pPr>
      <w:hyperlink w:anchor="_Toc11674734" w:history="1">
        <w:r w:rsidR="00536B86" w:rsidRPr="00C229AE">
          <w:rPr>
            <w:rStyle w:val="Hyperlink"/>
          </w:rPr>
          <w:t>4.16.4</w:t>
        </w:r>
        <w:r w:rsidR="00536B86">
          <w:rPr>
            <w:rFonts w:asciiTheme="minorHAnsi" w:eastAsiaTheme="minorEastAsia" w:hAnsiTheme="minorHAnsi" w:cstheme="minorBidi"/>
            <w:smallCaps w:val="0"/>
            <w:kern w:val="0"/>
            <w:sz w:val="22"/>
            <w:szCs w:val="22"/>
          </w:rPr>
          <w:tab/>
        </w:r>
        <w:r w:rsidR="00536B86" w:rsidRPr="00C229AE">
          <w:rPr>
            <w:rStyle w:val="Hyperlink"/>
          </w:rPr>
          <w:t>DBC - Create Donor Record Message (Event O41 )</w:t>
        </w:r>
        <w:r w:rsidR="00536B86">
          <w:rPr>
            <w:webHidden/>
          </w:rPr>
          <w:tab/>
        </w:r>
        <w:r w:rsidR="00536B86">
          <w:rPr>
            <w:webHidden/>
          </w:rPr>
          <w:fldChar w:fldCharType="begin"/>
        </w:r>
        <w:r w:rsidR="00536B86">
          <w:rPr>
            <w:webHidden/>
          </w:rPr>
          <w:instrText xml:space="preserve"> PAGEREF _Toc11674734 \h </w:instrText>
        </w:r>
        <w:r w:rsidR="00536B86">
          <w:rPr>
            <w:webHidden/>
          </w:rPr>
        </w:r>
        <w:r w:rsidR="00536B86">
          <w:rPr>
            <w:webHidden/>
          </w:rPr>
          <w:fldChar w:fldCharType="separate"/>
        </w:r>
        <w:r w:rsidR="00F554E3">
          <w:rPr>
            <w:webHidden/>
          </w:rPr>
          <w:t>159</w:t>
        </w:r>
        <w:r w:rsidR="00536B86">
          <w:rPr>
            <w:webHidden/>
          </w:rPr>
          <w:fldChar w:fldCharType="end"/>
        </w:r>
      </w:hyperlink>
    </w:p>
    <w:p w14:paraId="0AC497D5" w14:textId="22FA4B18" w:rsidR="00536B86" w:rsidRDefault="00FC6385">
      <w:pPr>
        <w:pStyle w:val="Verzeichnis2"/>
        <w:rPr>
          <w:rFonts w:asciiTheme="minorHAnsi" w:eastAsiaTheme="minorEastAsia" w:hAnsiTheme="minorHAnsi" w:cstheme="minorBidi"/>
          <w:smallCaps w:val="0"/>
          <w:kern w:val="0"/>
          <w:sz w:val="22"/>
          <w:szCs w:val="22"/>
        </w:rPr>
      </w:pPr>
      <w:hyperlink w:anchor="_Toc11674735" w:history="1">
        <w:r w:rsidR="00536B86" w:rsidRPr="00C229AE">
          <w:rPr>
            <w:rStyle w:val="Hyperlink"/>
          </w:rPr>
          <w:t>4.16.5</w:t>
        </w:r>
        <w:r w:rsidR="00536B86">
          <w:rPr>
            <w:rFonts w:asciiTheme="minorHAnsi" w:eastAsiaTheme="minorEastAsia" w:hAnsiTheme="minorHAnsi" w:cstheme="minorBidi"/>
            <w:smallCaps w:val="0"/>
            <w:kern w:val="0"/>
            <w:sz w:val="22"/>
            <w:szCs w:val="22"/>
          </w:rPr>
          <w:tab/>
        </w:r>
        <w:r w:rsidR="00536B86" w:rsidRPr="00C229AE">
          <w:rPr>
            <w:rStyle w:val="Hyperlink"/>
          </w:rPr>
          <w:t>DBU - Update Donor Record Message (Event O42)</w:t>
        </w:r>
        <w:r w:rsidR="00536B86">
          <w:rPr>
            <w:webHidden/>
          </w:rPr>
          <w:tab/>
        </w:r>
        <w:r w:rsidR="00536B86">
          <w:rPr>
            <w:webHidden/>
          </w:rPr>
          <w:fldChar w:fldCharType="begin"/>
        </w:r>
        <w:r w:rsidR="00536B86">
          <w:rPr>
            <w:webHidden/>
          </w:rPr>
          <w:instrText xml:space="preserve"> PAGEREF _Toc11674735 \h </w:instrText>
        </w:r>
        <w:r w:rsidR="00536B86">
          <w:rPr>
            <w:webHidden/>
          </w:rPr>
        </w:r>
        <w:r w:rsidR="00536B86">
          <w:rPr>
            <w:webHidden/>
          </w:rPr>
          <w:fldChar w:fldCharType="separate"/>
        </w:r>
        <w:r w:rsidR="00F554E3">
          <w:rPr>
            <w:webHidden/>
          </w:rPr>
          <w:t>160</w:t>
        </w:r>
        <w:r w:rsidR="00536B86">
          <w:rPr>
            <w:webHidden/>
          </w:rPr>
          <w:fldChar w:fldCharType="end"/>
        </w:r>
      </w:hyperlink>
    </w:p>
    <w:p w14:paraId="33017429" w14:textId="08FAFDBB" w:rsidR="00536B86" w:rsidRDefault="00FC6385">
      <w:pPr>
        <w:pStyle w:val="Verzeichnis2"/>
        <w:rPr>
          <w:rFonts w:asciiTheme="minorHAnsi" w:eastAsiaTheme="minorEastAsia" w:hAnsiTheme="minorHAnsi" w:cstheme="minorBidi"/>
          <w:smallCaps w:val="0"/>
          <w:kern w:val="0"/>
          <w:sz w:val="22"/>
          <w:szCs w:val="22"/>
        </w:rPr>
      </w:pPr>
      <w:hyperlink w:anchor="_Toc11674736" w:history="1">
        <w:r w:rsidR="00536B86" w:rsidRPr="00C229AE">
          <w:rPr>
            <w:rStyle w:val="Hyperlink"/>
          </w:rPr>
          <w:t>4.16.6</w:t>
        </w:r>
        <w:r w:rsidR="00536B86">
          <w:rPr>
            <w:rFonts w:asciiTheme="minorHAnsi" w:eastAsiaTheme="minorEastAsia" w:hAnsiTheme="minorHAnsi" w:cstheme="minorBidi"/>
            <w:smallCaps w:val="0"/>
            <w:kern w:val="0"/>
            <w:sz w:val="22"/>
            <w:szCs w:val="22"/>
          </w:rPr>
          <w:tab/>
        </w:r>
        <w:r w:rsidR="00536B86" w:rsidRPr="00C229AE">
          <w:rPr>
            <w:rStyle w:val="Hyperlink"/>
          </w:rPr>
          <w:t>QBP - Get Donor Record Candidates (Event Q33)</w:t>
        </w:r>
        <w:r w:rsidR="00536B86">
          <w:rPr>
            <w:webHidden/>
          </w:rPr>
          <w:tab/>
        </w:r>
        <w:r w:rsidR="00536B86">
          <w:rPr>
            <w:webHidden/>
          </w:rPr>
          <w:fldChar w:fldCharType="begin"/>
        </w:r>
        <w:r w:rsidR="00536B86">
          <w:rPr>
            <w:webHidden/>
          </w:rPr>
          <w:instrText xml:space="preserve"> PAGEREF _Toc11674736 \h </w:instrText>
        </w:r>
        <w:r w:rsidR="00536B86">
          <w:rPr>
            <w:webHidden/>
          </w:rPr>
        </w:r>
        <w:r w:rsidR="00536B86">
          <w:rPr>
            <w:webHidden/>
          </w:rPr>
          <w:fldChar w:fldCharType="separate"/>
        </w:r>
        <w:r w:rsidR="00F554E3">
          <w:rPr>
            <w:webHidden/>
          </w:rPr>
          <w:t>161</w:t>
        </w:r>
        <w:r w:rsidR="00536B86">
          <w:rPr>
            <w:webHidden/>
          </w:rPr>
          <w:fldChar w:fldCharType="end"/>
        </w:r>
      </w:hyperlink>
    </w:p>
    <w:p w14:paraId="59D2220F" w14:textId="6907071F" w:rsidR="00536B86" w:rsidRDefault="00FC6385">
      <w:pPr>
        <w:pStyle w:val="Verzeichnis2"/>
        <w:rPr>
          <w:rFonts w:asciiTheme="minorHAnsi" w:eastAsiaTheme="minorEastAsia" w:hAnsiTheme="minorHAnsi" w:cstheme="minorBidi"/>
          <w:smallCaps w:val="0"/>
          <w:kern w:val="0"/>
          <w:sz w:val="22"/>
          <w:szCs w:val="22"/>
        </w:rPr>
      </w:pPr>
      <w:hyperlink w:anchor="_Toc11674737" w:history="1">
        <w:r w:rsidR="00536B86" w:rsidRPr="00C229AE">
          <w:rPr>
            <w:rStyle w:val="Hyperlink"/>
          </w:rPr>
          <w:t>4.16.7</w:t>
        </w:r>
        <w:r w:rsidR="00536B86">
          <w:rPr>
            <w:rFonts w:asciiTheme="minorHAnsi" w:eastAsiaTheme="minorEastAsia" w:hAnsiTheme="minorHAnsi" w:cstheme="minorBidi"/>
            <w:smallCaps w:val="0"/>
            <w:kern w:val="0"/>
            <w:sz w:val="22"/>
            <w:szCs w:val="22"/>
          </w:rPr>
          <w:tab/>
        </w:r>
        <w:r w:rsidR="00536B86" w:rsidRPr="00C229AE">
          <w:rPr>
            <w:rStyle w:val="Hyperlink"/>
          </w:rPr>
          <w:t>RSP - Get Donor Record Candidates Response (K33)</w:t>
        </w:r>
        <w:r w:rsidR="00536B86">
          <w:rPr>
            <w:webHidden/>
          </w:rPr>
          <w:tab/>
        </w:r>
        <w:r w:rsidR="00536B86">
          <w:rPr>
            <w:webHidden/>
          </w:rPr>
          <w:fldChar w:fldCharType="begin"/>
        </w:r>
        <w:r w:rsidR="00536B86">
          <w:rPr>
            <w:webHidden/>
          </w:rPr>
          <w:instrText xml:space="preserve"> PAGEREF _Toc11674737 \h </w:instrText>
        </w:r>
        <w:r w:rsidR="00536B86">
          <w:rPr>
            <w:webHidden/>
          </w:rPr>
        </w:r>
        <w:r w:rsidR="00536B86">
          <w:rPr>
            <w:webHidden/>
          </w:rPr>
          <w:fldChar w:fldCharType="separate"/>
        </w:r>
        <w:r w:rsidR="00F554E3">
          <w:rPr>
            <w:webHidden/>
          </w:rPr>
          <w:t>162</w:t>
        </w:r>
        <w:r w:rsidR="00536B86">
          <w:rPr>
            <w:webHidden/>
          </w:rPr>
          <w:fldChar w:fldCharType="end"/>
        </w:r>
      </w:hyperlink>
    </w:p>
    <w:p w14:paraId="6D717921" w14:textId="5A51343B" w:rsidR="00536B86" w:rsidRDefault="00FC6385">
      <w:pPr>
        <w:pStyle w:val="Verzeichnis2"/>
        <w:rPr>
          <w:rFonts w:asciiTheme="minorHAnsi" w:eastAsiaTheme="minorEastAsia" w:hAnsiTheme="minorHAnsi" w:cstheme="minorBidi"/>
          <w:smallCaps w:val="0"/>
          <w:kern w:val="0"/>
          <w:sz w:val="22"/>
          <w:szCs w:val="22"/>
        </w:rPr>
      </w:pPr>
      <w:hyperlink w:anchor="_Toc11674738" w:history="1">
        <w:r w:rsidR="00536B86" w:rsidRPr="00C229AE">
          <w:rPr>
            <w:rStyle w:val="Hyperlink"/>
          </w:rPr>
          <w:t>4.16.8</w:t>
        </w:r>
        <w:r w:rsidR="00536B86">
          <w:rPr>
            <w:rFonts w:asciiTheme="minorHAnsi" w:eastAsiaTheme="minorEastAsia" w:hAnsiTheme="minorHAnsi" w:cstheme="minorBidi"/>
            <w:smallCaps w:val="0"/>
            <w:kern w:val="0"/>
            <w:sz w:val="22"/>
            <w:szCs w:val="22"/>
          </w:rPr>
          <w:tab/>
        </w:r>
        <w:r w:rsidR="00536B86" w:rsidRPr="00C229AE">
          <w:rPr>
            <w:rStyle w:val="Hyperlink"/>
          </w:rPr>
          <w:t>QBP - Get Donor Record (Event Q34)</w:t>
        </w:r>
        <w:r w:rsidR="00536B86">
          <w:rPr>
            <w:webHidden/>
          </w:rPr>
          <w:tab/>
        </w:r>
        <w:r w:rsidR="00536B86">
          <w:rPr>
            <w:webHidden/>
          </w:rPr>
          <w:fldChar w:fldCharType="begin"/>
        </w:r>
        <w:r w:rsidR="00536B86">
          <w:rPr>
            <w:webHidden/>
          </w:rPr>
          <w:instrText xml:space="preserve"> PAGEREF _Toc11674738 \h </w:instrText>
        </w:r>
        <w:r w:rsidR="00536B86">
          <w:rPr>
            <w:webHidden/>
          </w:rPr>
        </w:r>
        <w:r w:rsidR="00536B86">
          <w:rPr>
            <w:webHidden/>
          </w:rPr>
          <w:fldChar w:fldCharType="separate"/>
        </w:r>
        <w:r w:rsidR="00F554E3">
          <w:rPr>
            <w:webHidden/>
          </w:rPr>
          <w:t>163</w:t>
        </w:r>
        <w:r w:rsidR="00536B86">
          <w:rPr>
            <w:webHidden/>
          </w:rPr>
          <w:fldChar w:fldCharType="end"/>
        </w:r>
      </w:hyperlink>
    </w:p>
    <w:p w14:paraId="3540E578" w14:textId="7C422C8D" w:rsidR="00536B86" w:rsidRDefault="00FC6385">
      <w:pPr>
        <w:pStyle w:val="Verzeichnis2"/>
        <w:rPr>
          <w:rFonts w:asciiTheme="minorHAnsi" w:eastAsiaTheme="minorEastAsia" w:hAnsiTheme="minorHAnsi" w:cstheme="minorBidi"/>
          <w:smallCaps w:val="0"/>
          <w:kern w:val="0"/>
          <w:sz w:val="22"/>
          <w:szCs w:val="22"/>
        </w:rPr>
      </w:pPr>
      <w:hyperlink w:anchor="_Toc11674739" w:history="1">
        <w:r w:rsidR="00536B86" w:rsidRPr="00C229AE">
          <w:rPr>
            <w:rStyle w:val="Hyperlink"/>
          </w:rPr>
          <w:t>4.16.9</w:t>
        </w:r>
        <w:r w:rsidR="00536B86">
          <w:rPr>
            <w:rFonts w:asciiTheme="minorHAnsi" w:eastAsiaTheme="minorEastAsia" w:hAnsiTheme="minorHAnsi" w:cstheme="minorBidi"/>
            <w:smallCaps w:val="0"/>
            <w:kern w:val="0"/>
            <w:sz w:val="22"/>
            <w:szCs w:val="22"/>
          </w:rPr>
          <w:tab/>
        </w:r>
        <w:r w:rsidR="00536B86" w:rsidRPr="00C229AE">
          <w:rPr>
            <w:rStyle w:val="Hyperlink"/>
          </w:rPr>
          <w:t>RSP - Get Donor Record Response (K34)</w:t>
        </w:r>
        <w:r w:rsidR="00536B86">
          <w:rPr>
            <w:webHidden/>
          </w:rPr>
          <w:tab/>
        </w:r>
        <w:r w:rsidR="00536B86">
          <w:rPr>
            <w:webHidden/>
          </w:rPr>
          <w:fldChar w:fldCharType="begin"/>
        </w:r>
        <w:r w:rsidR="00536B86">
          <w:rPr>
            <w:webHidden/>
          </w:rPr>
          <w:instrText xml:space="preserve"> PAGEREF _Toc11674739 \h </w:instrText>
        </w:r>
        <w:r w:rsidR="00536B86">
          <w:rPr>
            <w:webHidden/>
          </w:rPr>
        </w:r>
        <w:r w:rsidR="00536B86">
          <w:rPr>
            <w:webHidden/>
          </w:rPr>
          <w:fldChar w:fldCharType="separate"/>
        </w:r>
        <w:r w:rsidR="00F554E3">
          <w:rPr>
            <w:webHidden/>
          </w:rPr>
          <w:t>163</w:t>
        </w:r>
        <w:r w:rsidR="00536B86">
          <w:rPr>
            <w:webHidden/>
          </w:rPr>
          <w:fldChar w:fldCharType="end"/>
        </w:r>
      </w:hyperlink>
    </w:p>
    <w:p w14:paraId="15AFF773" w14:textId="6AD8272E" w:rsidR="00536B86" w:rsidRDefault="00FC6385">
      <w:pPr>
        <w:pStyle w:val="Verzeichnis2"/>
        <w:rPr>
          <w:rFonts w:asciiTheme="minorHAnsi" w:eastAsiaTheme="minorEastAsia" w:hAnsiTheme="minorHAnsi" w:cstheme="minorBidi"/>
          <w:smallCaps w:val="0"/>
          <w:kern w:val="0"/>
          <w:sz w:val="22"/>
          <w:szCs w:val="22"/>
        </w:rPr>
      </w:pPr>
      <w:hyperlink w:anchor="_Toc11674740" w:history="1">
        <w:r w:rsidR="00536B86" w:rsidRPr="00C229AE">
          <w:rPr>
            <w:rStyle w:val="Hyperlink"/>
          </w:rPr>
          <w:t>4.16.10</w:t>
        </w:r>
        <w:r w:rsidR="00536B86">
          <w:rPr>
            <w:rFonts w:asciiTheme="minorHAnsi" w:eastAsiaTheme="minorEastAsia" w:hAnsiTheme="minorHAnsi" w:cstheme="minorBidi"/>
            <w:smallCaps w:val="0"/>
            <w:kern w:val="0"/>
            <w:sz w:val="22"/>
            <w:szCs w:val="22"/>
          </w:rPr>
          <w:tab/>
        </w:r>
        <w:r w:rsidR="00536B86" w:rsidRPr="00C229AE">
          <w:rPr>
            <w:rStyle w:val="Hyperlink"/>
          </w:rPr>
          <w:t>DRG - Donor Registration (Event O43)</w:t>
        </w:r>
        <w:r w:rsidR="00536B86">
          <w:rPr>
            <w:webHidden/>
          </w:rPr>
          <w:tab/>
        </w:r>
        <w:r w:rsidR="00536B86">
          <w:rPr>
            <w:webHidden/>
          </w:rPr>
          <w:fldChar w:fldCharType="begin"/>
        </w:r>
        <w:r w:rsidR="00536B86">
          <w:rPr>
            <w:webHidden/>
          </w:rPr>
          <w:instrText xml:space="preserve"> PAGEREF _Toc11674740 \h </w:instrText>
        </w:r>
        <w:r w:rsidR="00536B86">
          <w:rPr>
            <w:webHidden/>
          </w:rPr>
        </w:r>
        <w:r w:rsidR="00536B86">
          <w:rPr>
            <w:webHidden/>
          </w:rPr>
          <w:fldChar w:fldCharType="separate"/>
        </w:r>
        <w:r w:rsidR="00F554E3">
          <w:rPr>
            <w:webHidden/>
          </w:rPr>
          <w:t>165</w:t>
        </w:r>
        <w:r w:rsidR="00536B86">
          <w:rPr>
            <w:webHidden/>
          </w:rPr>
          <w:fldChar w:fldCharType="end"/>
        </w:r>
      </w:hyperlink>
    </w:p>
    <w:p w14:paraId="1AB4BBDD" w14:textId="3579735E" w:rsidR="00536B86" w:rsidRDefault="00FC6385">
      <w:pPr>
        <w:pStyle w:val="Verzeichnis2"/>
        <w:rPr>
          <w:rFonts w:asciiTheme="minorHAnsi" w:eastAsiaTheme="minorEastAsia" w:hAnsiTheme="minorHAnsi" w:cstheme="minorBidi"/>
          <w:smallCaps w:val="0"/>
          <w:kern w:val="0"/>
          <w:sz w:val="22"/>
          <w:szCs w:val="22"/>
        </w:rPr>
      </w:pPr>
      <w:hyperlink w:anchor="_Toc11674741" w:history="1">
        <w:r w:rsidR="00536B86" w:rsidRPr="00C229AE">
          <w:rPr>
            <w:rStyle w:val="Hyperlink"/>
          </w:rPr>
          <w:t>4.16.11</w:t>
        </w:r>
        <w:r w:rsidR="00536B86">
          <w:rPr>
            <w:rFonts w:asciiTheme="minorHAnsi" w:eastAsiaTheme="minorEastAsia" w:hAnsiTheme="minorHAnsi" w:cstheme="minorBidi"/>
            <w:smallCaps w:val="0"/>
            <w:kern w:val="0"/>
            <w:sz w:val="22"/>
            <w:szCs w:val="22"/>
          </w:rPr>
          <w:tab/>
        </w:r>
        <w:r w:rsidR="00536B86" w:rsidRPr="00C229AE">
          <w:rPr>
            <w:rStyle w:val="Hyperlink"/>
          </w:rPr>
          <w:t>DER - Donor Eligibility Request (Event O44)</w:t>
        </w:r>
        <w:r w:rsidR="00536B86">
          <w:rPr>
            <w:webHidden/>
          </w:rPr>
          <w:tab/>
        </w:r>
        <w:r w:rsidR="00536B86">
          <w:rPr>
            <w:webHidden/>
          </w:rPr>
          <w:fldChar w:fldCharType="begin"/>
        </w:r>
        <w:r w:rsidR="00536B86">
          <w:rPr>
            <w:webHidden/>
          </w:rPr>
          <w:instrText xml:space="preserve"> PAGEREF _Toc11674741 \h </w:instrText>
        </w:r>
        <w:r w:rsidR="00536B86">
          <w:rPr>
            <w:webHidden/>
          </w:rPr>
        </w:r>
        <w:r w:rsidR="00536B86">
          <w:rPr>
            <w:webHidden/>
          </w:rPr>
          <w:fldChar w:fldCharType="separate"/>
        </w:r>
        <w:r w:rsidR="00F554E3">
          <w:rPr>
            <w:webHidden/>
          </w:rPr>
          <w:t>165</w:t>
        </w:r>
        <w:r w:rsidR="00536B86">
          <w:rPr>
            <w:webHidden/>
          </w:rPr>
          <w:fldChar w:fldCharType="end"/>
        </w:r>
      </w:hyperlink>
    </w:p>
    <w:p w14:paraId="2297D2E5" w14:textId="0EE20E2D" w:rsidR="00536B86" w:rsidRDefault="00FC6385">
      <w:pPr>
        <w:pStyle w:val="Verzeichnis2"/>
        <w:rPr>
          <w:rFonts w:asciiTheme="minorHAnsi" w:eastAsiaTheme="minorEastAsia" w:hAnsiTheme="minorHAnsi" w:cstheme="minorBidi"/>
          <w:smallCaps w:val="0"/>
          <w:kern w:val="0"/>
          <w:sz w:val="22"/>
          <w:szCs w:val="22"/>
        </w:rPr>
      </w:pPr>
      <w:hyperlink w:anchor="_Toc11674742" w:history="1">
        <w:r w:rsidR="00536B86" w:rsidRPr="00C229AE">
          <w:rPr>
            <w:rStyle w:val="Hyperlink"/>
          </w:rPr>
          <w:t>4.16.12</w:t>
        </w:r>
        <w:r w:rsidR="00536B86">
          <w:rPr>
            <w:rFonts w:asciiTheme="minorHAnsi" w:eastAsiaTheme="minorEastAsia" w:hAnsiTheme="minorHAnsi" w:cstheme="minorBidi"/>
            <w:smallCaps w:val="0"/>
            <w:kern w:val="0"/>
            <w:sz w:val="22"/>
            <w:szCs w:val="22"/>
          </w:rPr>
          <w:tab/>
        </w:r>
        <w:r w:rsidR="00536B86" w:rsidRPr="00C229AE">
          <w:rPr>
            <w:rStyle w:val="Hyperlink"/>
          </w:rPr>
          <w:t>DEO - Donor Eligibility Observations (Event O45)</w:t>
        </w:r>
        <w:r w:rsidR="00536B86">
          <w:rPr>
            <w:webHidden/>
          </w:rPr>
          <w:tab/>
        </w:r>
        <w:r w:rsidR="00536B86">
          <w:rPr>
            <w:webHidden/>
          </w:rPr>
          <w:fldChar w:fldCharType="begin"/>
        </w:r>
        <w:r w:rsidR="00536B86">
          <w:rPr>
            <w:webHidden/>
          </w:rPr>
          <w:instrText xml:space="preserve"> PAGEREF _Toc11674742 \h </w:instrText>
        </w:r>
        <w:r w:rsidR="00536B86">
          <w:rPr>
            <w:webHidden/>
          </w:rPr>
        </w:r>
        <w:r w:rsidR="00536B86">
          <w:rPr>
            <w:webHidden/>
          </w:rPr>
          <w:fldChar w:fldCharType="separate"/>
        </w:r>
        <w:r w:rsidR="00F554E3">
          <w:rPr>
            <w:webHidden/>
          </w:rPr>
          <w:t>167</w:t>
        </w:r>
        <w:r w:rsidR="00536B86">
          <w:rPr>
            <w:webHidden/>
          </w:rPr>
          <w:fldChar w:fldCharType="end"/>
        </w:r>
      </w:hyperlink>
    </w:p>
    <w:p w14:paraId="35826B37" w14:textId="71D5DDC6" w:rsidR="00536B86" w:rsidRDefault="00FC6385">
      <w:pPr>
        <w:pStyle w:val="Verzeichnis2"/>
        <w:rPr>
          <w:rFonts w:asciiTheme="minorHAnsi" w:eastAsiaTheme="minorEastAsia" w:hAnsiTheme="minorHAnsi" w:cstheme="minorBidi"/>
          <w:smallCaps w:val="0"/>
          <w:kern w:val="0"/>
          <w:sz w:val="22"/>
          <w:szCs w:val="22"/>
        </w:rPr>
      </w:pPr>
      <w:hyperlink w:anchor="_Toc11674743" w:history="1">
        <w:r w:rsidR="00536B86" w:rsidRPr="00C229AE">
          <w:rPr>
            <w:rStyle w:val="Hyperlink"/>
            <w:lang w:val="es-ES"/>
          </w:rPr>
          <w:t>4.16.13</w:t>
        </w:r>
        <w:r w:rsidR="00536B86">
          <w:rPr>
            <w:rFonts w:asciiTheme="minorHAnsi" w:eastAsiaTheme="minorEastAsia" w:hAnsiTheme="minorHAnsi" w:cstheme="minorBidi"/>
            <w:smallCaps w:val="0"/>
            <w:kern w:val="0"/>
            <w:sz w:val="22"/>
            <w:szCs w:val="22"/>
          </w:rPr>
          <w:tab/>
        </w:r>
        <w:r w:rsidR="00536B86" w:rsidRPr="00C229AE">
          <w:rPr>
            <w:rStyle w:val="Hyperlink"/>
            <w:lang w:val="es-ES"/>
          </w:rPr>
          <w:t>DEL - Donor Eligibility (Event O46)</w:t>
        </w:r>
        <w:r w:rsidR="00536B86">
          <w:rPr>
            <w:webHidden/>
          </w:rPr>
          <w:tab/>
        </w:r>
        <w:r w:rsidR="00536B86">
          <w:rPr>
            <w:webHidden/>
          </w:rPr>
          <w:fldChar w:fldCharType="begin"/>
        </w:r>
        <w:r w:rsidR="00536B86">
          <w:rPr>
            <w:webHidden/>
          </w:rPr>
          <w:instrText xml:space="preserve"> PAGEREF _Toc11674743 \h </w:instrText>
        </w:r>
        <w:r w:rsidR="00536B86">
          <w:rPr>
            <w:webHidden/>
          </w:rPr>
        </w:r>
        <w:r w:rsidR="00536B86">
          <w:rPr>
            <w:webHidden/>
          </w:rPr>
          <w:fldChar w:fldCharType="separate"/>
        </w:r>
        <w:r w:rsidR="00F554E3">
          <w:rPr>
            <w:webHidden/>
          </w:rPr>
          <w:t>168</w:t>
        </w:r>
        <w:r w:rsidR="00536B86">
          <w:rPr>
            <w:webHidden/>
          </w:rPr>
          <w:fldChar w:fldCharType="end"/>
        </w:r>
      </w:hyperlink>
    </w:p>
    <w:p w14:paraId="6757F685" w14:textId="069F5B90" w:rsidR="00536B86" w:rsidRDefault="00FC6385">
      <w:pPr>
        <w:pStyle w:val="Verzeichnis2"/>
        <w:rPr>
          <w:rFonts w:asciiTheme="minorHAnsi" w:eastAsiaTheme="minorEastAsia" w:hAnsiTheme="minorHAnsi" w:cstheme="minorBidi"/>
          <w:smallCaps w:val="0"/>
          <w:kern w:val="0"/>
          <w:sz w:val="22"/>
          <w:szCs w:val="22"/>
        </w:rPr>
      </w:pPr>
      <w:hyperlink w:anchor="_Toc11674744" w:history="1">
        <w:r w:rsidR="00536B86" w:rsidRPr="00C229AE">
          <w:rPr>
            <w:rStyle w:val="Hyperlink"/>
          </w:rPr>
          <w:t>4.16.14</w:t>
        </w:r>
        <w:r w:rsidR="00536B86">
          <w:rPr>
            <w:rFonts w:asciiTheme="minorHAnsi" w:eastAsiaTheme="minorEastAsia" w:hAnsiTheme="minorHAnsi" w:cstheme="minorBidi"/>
            <w:smallCaps w:val="0"/>
            <w:kern w:val="0"/>
            <w:sz w:val="22"/>
            <w:szCs w:val="22"/>
          </w:rPr>
          <w:tab/>
        </w:r>
        <w:r w:rsidR="00536B86" w:rsidRPr="00C229AE">
          <w:rPr>
            <w:rStyle w:val="Hyperlink"/>
          </w:rPr>
          <w:t>DRC - Donor Request to Collect (Event O47)</w:t>
        </w:r>
        <w:r w:rsidR="00536B86">
          <w:rPr>
            <w:webHidden/>
          </w:rPr>
          <w:tab/>
        </w:r>
        <w:r w:rsidR="00536B86">
          <w:rPr>
            <w:webHidden/>
          </w:rPr>
          <w:fldChar w:fldCharType="begin"/>
        </w:r>
        <w:r w:rsidR="00536B86">
          <w:rPr>
            <w:webHidden/>
          </w:rPr>
          <w:instrText xml:space="preserve"> PAGEREF _Toc11674744 \h </w:instrText>
        </w:r>
        <w:r w:rsidR="00536B86">
          <w:rPr>
            <w:webHidden/>
          </w:rPr>
        </w:r>
        <w:r w:rsidR="00536B86">
          <w:rPr>
            <w:webHidden/>
          </w:rPr>
          <w:fldChar w:fldCharType="separate"/>
        </w:r>
        <w:r w:rsidR="00F554E3">
          <w:rPr>
            <w:webHidden/>
          </w:rPr>
          <w:t>169</w:t>
        </w:r>
        <w:r w:rsidR="00536B86">
          <w:rPr>
            <w:webHidden/>
          </w:rPr>
          <w:fldChar w:fldCharType="end"/>
        </w:r>
      </w:hyperlink>
    </w:p>
    <w:p w14:paraId="3499287B" w14:textId="21132BDC" w:rsidR="00536B86" w:rsidRDefault="00FC6385">
      <w:pPr>
        <w:pStyle w:val="Verzeichnis2"/>
        <w:rPr>
          <w:rFonts w:asciiTheme="minorHAnsi" w:eastAsiaTheme="minorEastAsia" w:hAnsiTheme="minorHAnsi" w:cstheme="minorBidi"/>
          <w:smallCaps w:val="0"/>
          <w:kern w:val="0"/>
          <w:sz w:val="22"/>
          <w:szCs w:val="22"/>
        </w:rPr>
      </w:pPr>
      <w:hyperlink w:anchor="_Toc11674745" w:history="1">
        <w:r w:rsidR="00536B86" w:rsidRPr="00C229AE">
          <w:rPr>
            <w:rStyle w:val="Hyperlink"/>
          </w:rPr>
          <w:t>4.16.15</w:t>
        </w:r>
        <w:r w:rsidR="00536B86">
          <w:rPr>
            <w:rFonts w:asciiTheme="minorHAnsi" w:eastAsiaTheme="minorEastAsia" w:hAnsiTheme="minorHAnsi" w:cstheme="minorBidi"/>
            <w:smallCaps w:val="0"/>
            <w:kern w:val="0"/>
            <w:sz w:val="22"/>
            <w:szCs w:val="22"/>
          </w:rPr>
          <w:tab/>
        </w:r>
        <w:r w:rsidR="00536B86" w:rsidRPr="00C229AE">
          <w:rPr>
            <w:rStyle w:val="Hyperlink"/>
          </w:rPr>
          <w:t>DPR - Donation Procedure (Event O48)</w:t>
        </w:r>
        <w:r w:rsidR="00536B86">
          <w:rPr>
            <w:webHidden/>
          </w:rPr>
          <w:tab/>
        </w:r>
        <w:r w:rsidR="00536B86">
          <w:rPr>
            <w:webHidden/>
          </w:rPr>
          <w:fldChar w:fldCharType="begin"/>
        </w:r>
        <w:r w:rsidR="00536B86">
          <w:rPr>
            <w:webHidden/>
          </w:rPr>
          <w:instrText xml:space="preserve"> PAGEREF _Toc11674745 \h </w:instrText>
        </w:r>
        <w:r w:rsidR="00536B86">
          <w:rPr>
            <w:webHidden/>
          </w:rPr>
        </w:r>
        <w:r w:rsidR="00536B86">
          <w:rPr>
            <w:webHidden/>
          </w:rPr>
          <w:fldChar w:fldCharType="separate"/>
        </w:r>
        <w:r w:rsidR="00F554E3">
          <w:rPr>
            <w:webHidden/>
          </w:rPr>
          <w:t>170</w:t>
        </w:r>
        <w:r w:rsidR="00536B86">
          <w:rPr>
            <w:webHidden/>
          </w:rPr>
          <w:fldChar w:fldCharType="end"/>
        </w:r>
      </w:hyperlink>
    </w:p>
    <w:p w14:paraId="72B2BA31" w14:textId="3AE519E1" w:rsidR="00536B86" w:rsidRDefault="00FC6385">
      <w:pPr>
        <w:pStyle w:val="Verzeichnis1"/>
        <w:rPr>
          <w:rFonts w:asciiTheme="minorHAnsi" w:eastAsiaTheme="minorEastAsia" w:hAnsiTheme="minorHAnsi" w:cstheme="minorBidi"/>
          <w:b w:val="0"/>
          <w:caps w:val="0"/>
          <w:kern w:val="0"/>
          <w:sz w:val="22"/>
          <w:szCs w:val="22"/>
        </w:rPr>
      </w:pPr>
      <w:hyperlink w:anchor="_Toc11674746" w:history="1">
        <w:r w:rsidR="00536B86" w:rsidRPr="00C229AE">
          <w:rPr>
            <w:rStyle w:val="Hyperlink"/>
          </w:rPr>
          <w:t>4.17</w:t>
        </w:r>
        <w:r w:rsidR="00536B86">
          <w:rPr>
            <w:rFonts w:asciiTheme="minorHAnsi" w:eastAsiaTheme="minorEastAsia" w:hAnsiTheme="minorHAnsi" w:cstheme="minorBidi"/>
            <w:b w:val="0"/>
            <w:caps w:val="0"/>
            <w:kern w:val="0"/>
            <w:sz w:val="22"/>
            <w:szCs w:val="22"/>
          </w:rPr>
          <w:tab/>
        </w:r>
        <w:r w:rsidR="00536B86" w:rsidRPr="00C229AE">
          <w:rPr>
            <w:rStyle w:val="Hyperlink"/>
          </w:rPr>
          <w:t>Donation SERvice (Blood Bank) Segments</w:t>
        </w:r>
        <w:r w:rsidR="00536B86">
          <w:rPr>
            <w:webHidden/>
          </w:rPr>
          <w:tab/>
        </w:r>
        <w:r w:rsidR="00536B86">
          <w:rPr>
            <w:webHidden/>
          </w:rPr>
          <w:fldChar w:fldCharType="begin"/>
        </w:r>
        <w:r w:rsidR="00536B86">
          <w:rPr>
            <w:webHidden/>
          </w:rPr>
          <w:instrText xml:space="preserve"> PAGEREF _Toc11674746 \h </w:instrText>
        </w:r>
        <w:r w:rsidR="00536B86">
          <w:rPr>
            <w:webHidden/>
          </w:rPr>
        </w:r>
        <w:r w:rsidR="00536B86">
          <w:rPr>
            <w:webHidden/>
          </w:rPr>
          <w:fldChar w:fldCharType="separate"/>
        </w:r>
        <w:r w:rsidR="00F554E3">
          <w:rPr>
            <w:webHidden/>
          </w:rPr>
          <w:t>171</w:t>
        </w:r>
        <w:r w:rsidR="00536B86">
          <w:rPr>
            <w:webHidden/>
          </w:rPr>
          <w:fldChar w:fldCharType="end"/>
        </w:r>
      </w:hyperlink>
    </w:p>
    <w:p w14:paraId="4D9DDCE4" w14:textId="593267E4" w:rsidR="00536B86" w:rsidRDefault="00FC6385">
      <w:pPr>
        <w:pStyle w:val="Verzeichnis2"/>
        <w:rPr>
          <w:rFonts w:asciiTheme="minorHAnsi" w:eastAsiaTheme="minorEastAsia" w:hAnsiTheme="minorHAnsi" w:cstheme="minorBidi"/>
          <w:smallCaps w:val="0"/>
          <w:kern w:val="0"/>
          <w:sz w:val="22"/>
          <w:szCs w:val="22"/>
        </w:rPr>
      </w:pPr>
      <w:hyperlink w:anchor="_Toc11674747" w:history="1">
        <w:r w:rsidR="00536B86" w:rsidRPr="00C229AE">
          <w:rPr>
            <w:rStyle w:val="Hyperlink"/>
          </w:rPr>
          <w:t>4.17.1</w:t>
        </w:r>
        <w:r w:rsidR="00536B86">
          <w:rPr>
            <w:rFonts w:asciiTheme="minorHAnsi" w:eastAsiaTheme="minorEastAsia" w:hAnsiTheme="minorHAnsi" w:cstheme="minorBidi"/>
            <w:smallCaps w:val="0"/>
            <w:kern w:val="0"/>
            <w:sz w:val="22"/>
            <w:szCs w:val="22"/>
          </w:rPr>
          <w:tab/>
        </w:r>
        <w:r w:rsidR="00536B86" w:rsidRPr="00C229AE">
          <w:rPr>
            <w:rStyle w:val="Hyperlink"/>
          </w:rPr>
          <w:t>DON – Donation Segment</w:t>
        </w:r>
        <w:r w:rsidR="00536B86">
          <w:rPr>
            <w:webHidden/>
          </w:rPr>
          <w:tab/>
        </w:r>
        <w:r w:rsidR="00536B86">
          <w:rPr>
            <w:webHidden/>
          </w:rPr>
          <w:fldChar w:fldCharType="begin"/>
        </w:r>
        <w:r w:rsidR="00536B86">
          <w:rPr>
            <w:webHidden/>
          </w:rPr>
          <w:instrText xml:space="preserve"> PAGEREF _Toc11674747 \h </w:instrText>
        </w:r>
        <w:r w:rsidR="00536B86">
          <w:rPr>
            <w:webHidden/>
          </w:rPr>
        </w:r>
        <w:r w:rsidR="00536B86">
          <w:rPr>
            <w:webHidden/>
          </w:rPr>
          <w:fldChar w:fldCharType="separate"/>
        </w:r>
        <w:r w:rsidR="00F554E3">
          <w:rPr>
            <w:webHidden/>
          </w:rPr>
          <w:t>171</w:t>
        </w:r>
        <w:r w:rsidR="00536B86">
          <w:rPr>
            <w:webHidden/>
          </w:rPr>
          <w:fldChar w:fldCharType="end"/>
        </w:r>
      </w:hyperlink>
    </w:p>
    <w:p w14:paraId="3C2FF0AB" w14:textId="6F8658B8" w:rsidR="00536B86" w:rsidRDefault="00FC6385">
      <w:pPr>
        <w:pStyle w:val="Verzeichnis2"/>
        <w:rPr>
          <w:rFonts w:asciiTheme="minorHAnsi" w:eastAsiaTheme="minorEastAsia" w:hAnsiTheme="minorHAnsi" w:cstheme="minorBidi"/>
          <w:smallCaps w:val="0"/>
          <w:kern w:val="0"/>
          <w:sz w:val="22"/>
          <w:szCs w:val="22"/>
        </w:rPr>
      </w:pPr>
      <w:hyperlink w:anchor="_Toc11674748" w:history="1">
        <w:r w:rsidR="00536B86" w:rsidRPr="00C229AE">
          <w:rPr>
            <w:rStyle w:val="Hyperlink"/>
          </w:rPr>
          <w:t>4.17.2</w:t>
        </w:r>
        <w:r w:rsidR="00536B86">
          <w:rPr>
            <w:rFonts w:asciiTheme="minorHAnsi" w:eastAsiaTheme="minorEastAsia" w:hAnsiTheme="minorHAnsi" w:cstheme="minorBidi"/>
            <w:smallCaps w:val="0"/>
            <w:kern w:val="0"/>
            <w:sz w:val="22"/>
            <w:szCs w:val="22"/>
          </w:rPr>
          <w:tab/>
        </w:r>
        <w:r w:rsidR="00536B86" w:rsidRPr="00C229AE">
          <w:rPr>
            <w:rStyle w:val="Hyperlink"/>
          </w:rPr>
          <w:t>BUI – Blood Unit information Segment</w:t>
        </w:r>
        <w:r w:rsidR="00536B86">
          <w:rPr>
            <w:webHidden/>
          </w:rPr>
          <w:tab/>
        </w:r>
        <w:r w:rsidR="00536B86">
          <w:rPr>
            <w:webHidden/>
          </w:rPr>
          <w:fldChar w:fldCharType="begin"/>
        </w:r>
        <w:r w:rsidR="00536B86">
          <w:rPr>
            <w:webHidden/>
          </w:rPr>
          <w:instrText xml:space="preserve"> PAGEREF _Toc11674748 \h </w:instrText>
        </w:r>
        <w:r w:rsidR="00536B86">
          <w:rPr>
            <w:webHidden/>
          </w:rPr>
        </w:r>
        <w:r w:rsidR="00536B86">
          <w:rPr>
            <w:webHidden/>
          </w:rPr>
          <w:fldChar w:fldCharType="separate"/>
        </w:r>
        <w:r w:rsidR="00F554E3">
          <w:rPr>
            <w:webHidden/>
          </w:rPr>
          <w:t>181</w:t>
        </w:r>
        <w:r w:rsidR="00536B86">
          <w:rPr>
            <w:webHidden/>
          </w:rPr>
          <w:fldChar w:fldCharType="end"/>
        </w:r>
      </w:hyperlink>
    </w:p>
    <w:p w14:paraId="1630A1CC" w14:textId="1E9B84D3" w:rsidR="00536B86" w:rsidRDefault="00FC6385">
      <w:pPr>
        <w:pStyle w:val="Verzeichnis1"/>
        <w:rPr>
          <w:rFonts w:asciiTheme="minorHAnsi" w:eastAsiaTheme="minorEastAsia" w:hAnsiTheme="minorHAnsi" w:cstheme="minorBidi"/>
          <w:b w:val="0"/>
          <w:caps w:val="0"/>
          <w:kern w:val="0"/>
          <w:sz w:val="22"/>
          <w:szCs w:val="22"/>
        </w:rPr>
      </w:pPr>
      <w:hyperlink w:anchor="_Toc11674749" w:history="1">
        <w:r w:rsidR="00536B86" w:rsidRPr="00C229AE">
          <w:rPr>
            <w:rStyle w:val="Hyperlink"/>
          </w:rPr>
          <w:t>4.18</w:t>
        </w:r>
        <w:r w:rsidR="00536B86">
          <w:rPr>
            <w:rFonts w:asciiTheme="minorHAnsi" w:eastAsiaTheme="minorEastAsia" w:hAnsiTheme="minorHAnsi" w:cstheme="minorBidi"/>
            <w:b w:val="0"/>
            <w:caps w:val="0"/>
            <w:kern w:val="0"/>
            <w:sz w:val="22"/>
            <w:szCs w:val="22"/>
          </w:rPr>
          <w:tab/>
        </w:r>
        <w:r w:rsidR="00536B86" w:rsidRPr="00C229AE">
          <w:rPr>
            <w:rStyle w:val="Hyperlink"/>
          </w:rPr>
          <w:t>TABLES LISTINGS</w:t>
        </w:r>
        <w:r w:rsidR="00536B86">
          <w:rPr>
            <w:webHidden/>
          </w:rPr>
          <w:tab/>
        </w:r>
        <w:r w:rsidR="00536B86">
          <w:rPr>
            <w:webHidden/>
          </w:rPr>
          <w:fldChar w:fldCharType="begin"/>
        </w:r>
        <w:r w:rsidR="00536B86">
          <w:rPr>
            <w:webHidden/>
          </w:rPr>
          <w:instrText xml:space="preserve"> PAGEREF _Toc11674749 \h </w:instrText>
        </w:r>
        <w:r w:rsidR="00536B86">
          <w:rPr>
            <w:webHidden/>
          </w:rPr>
        </w:r>
        <w:r w:rsidR="00536B86">
          <w:rPr>
            <w:webHidden/>
          </w:rPr>
          <w:fldChar w:fldCharType="separate"/>
        </w:r>
        <w:r w:rsidR="00F554E3">
          <w:rPr>
            <w:webHidden/>
          </w:rPr>
          <w:t>184</w:t>
        </w:r>
        <w:r w:rsidR="00536B86">
          <w:rPr>
            <w:webHidden/>
          </w:rPr>
          <w:fldChar w:fldCharType="end"/>
        </w:r>
      </w:hyperlink>
    </w:p>
    <w:p w14:paraId="62BBC222" w14:textId="39826BC3" w:rsidR="00536B86" w:rsidRDefault="00FC6385">
      <w:pPr>
        <w:pStyle w:val="Verzeichnis2"/>
        <w:rPr>
          <w:rFonts w:asciiTheme="minorHAnsi" w:eastAsiaTheme="minorEastAsia" w:hAnsiTheme="minorHAnsi" w:cstheme="minorBidi"/>
          <w:smallCaps w:val="0"/>
          <w:kern w:val="0"/>
          <w:sz w:val="22"/>
          <w:szCs w:val="22"/>
        </w:rPr>
      </w:pPr>
      <w:hyperlink w:anchor="_Toc11674750" w:history="1">
        <w:r w:rsidR="00536B86" w:rsidRPr="00C229AE">
          <w:rPr>
            <w:rStyle w:val="Hyperlink"/>
          </w:rPr>
          <w:t>4.18.1</w:t>
        </w:r>
        <w:r w:rsidR="00536B86">
          <w:rPr>
            <w:rFonts w:asciiTheme="minorHAnsi" w:eastAsiaTheme="minorEastAsia" w:hAnsiTheme="minorHAnsi" w:cstheme="minorBidi"/>
            <w:smallCaps w:val="0"/>
            <w:kern w:val="0"/>
            <w:sz w:val="22"/>
            <w:szCs w:val="22"/>
          </w:rPr>
          <w:tab/>
        </w:r>
        <w:r w:rsidR="00536B86" w:rsidRPr="00C229AE">
          <w:rPr>
            <w:rStyle w:val="Hyperlink"/>
          </w:rPr>
          <w:t>Figure 4-8   Associations between Order Control Codes and Trigger Events</w:t>
        </w:r>
        <w:r w:rsidR="00536B86">
          <w:rPr>
            <w:webHidden/>
          </w:rPr>
          <w:tab/>
        </w:r>
        <w:r w:rsidR="00536B86">
          <w:rPr>
            <w:webHidden/>
          </w:rPr>
          <w:fldChar w:fldCharType="begin"/>
        </w:r>
        <w:r w:rsidR="00536B86">
          <w:rPr>
            <w:webHidden/>
          </w:rPr>
          <w:instrText xml:space="preserve"> PAGEREF _Toc11674750 \h </w:instrText>
        </w:r>
        <w:r w:rsidR="00536B86">
          <w:rPr>
            <w:webHidden/>
          </w:rPr>
        </w:r>
        <w:r w:rsidR="00536B86">
          <w:rPr>
            <w:webHidden/>
          </w:rPr>
          <w:fldChar w:fldCharType="separate"/>
        </w:r>
        <w:r w:rsidR="00F554E3">
          <w:rPr>
            <w:webHidden/>
          </w:rPr>
          <w:t>184</w:t>
        </w:r>
        <w:r w:rsidR="00536B86">
          <w:rPr>
            <w:webHidden/>
          </w:rPr>
          <w:fldChar w:fldCharType="end"/>
        </w:r>
      </w:hyperlink>
    </w:p>
    <w:p w14:paraId="581386F0" w14:textId="00A4514B" w:rsidR="00536B86" w:rsidRDefault="00FC6385">
      <w:pPr>
        <w:pStyle w:val="Verzeichnis1"/>
        <w:rPr>
          <w:rFonts w:asciiTheme="minorHAnsi" w:eastAsiaTheme="minorEastAsia" w:hAnsiTheme="minorHAnsi" w:cstheme="minorBidi"/>
          <w:b w:val="0"/>
          <w:caps w:val="0"/>
          <w:kern w:val="0"/>
          <w:sz w:val="22"/>
          <w:szCs w:val="22"/>
        </w:rPr>
      </w:pPr>
      <w:hyperlink w:anchor="_Toc11674751" w:history="1">
        <w:r w:rsidR="00536B86" w:rsidRPr="00C229AE">
          <w:rPr>
            <w:rStyle w:val="Hyperlink"/>
          </w:rPr>
          <w:t>4.19</w:t>
        </w:r>
        <w:r w:rsidR="00536B86">
          <w:rPr>
            <w:rFonts w:asciiTheme="minorHAnsi" w:eastAsiaTheme="minorEastAsia" w:hAnsiTheme="minorHAnsi" w:cstheme="minorBidi"/>
            <w:b w:val="0"/>
            <w:caps w:val="0"/>
            <w:kern w:val="0"/>
            <w:sz w:val="22"/>
            <w:szCs w:val="22"/>
          </w:rPr>
          <w:tab/>
        </w:r>
        <w:r w:rsidR="00536B86" w:rsidRPr="00C229AE">
          <w:rPr>
            <w:rStyle w:val="Hyperlink"/>
          </w:rPr>
          <w:t>OUTSTANDING ISSUES</w:t>
        </w:r>
        <w:r w:rsidR="00536B86">
          <w:rPr>
            <w:webHidden/>
          </w:rPr>
          <w:tab/>
        </w:r>
        <w:r w:rsidR="00536B86">
          <w:rPr>
            <w:webHidden/>
          </w:rPr>
          <w:fldChar w:fldCharType="begin"/>
        </w:r>
        <w:r w:rsidR="00536B86">
          <w:rPr>
            <w:webHidden/>
          </w:rPr>
          <w:instrText xml:space="preserve"> PAGEREF _Toc11674751 \h </w:instrText>
        </w:r>
        <w:r w:rsidR="00536B86">
          <w:rPr>
            <w:webHidden/>
          </w:rPr>
        </w:r>
        <w:r w:rsidR="00536B86">
          <w:rPr>
            <w:webHidden/>
          </w:rPr>
          <w:fldChar w:fldCharType="separate"/>
        </w:r>
        <w:r w:rsidR="00F554E3">
          <w:rPr>
            <w:webHidden/>
          </w:rPr>
          <w:t>187</w:t>
        </w:r>
        <w:r w:rsidR="00536B86">
          <w:rPr>
            <w:webHidden/>
          </w:rPr>
          <w:fldChar w:fldCharType="end"/>
        </w:r>
      </w:hyperlink>
    </w:p>
    <w:p w14:paraId="706AE1C1" w14:textId="77777777" w:rsidR="00F6554D" w:rsidRPr="00EA3945" w:rsidRDefault="00F6554D">
      <w:pPr>
        <w:pStyle w:val="berschrift2"/>
        <w:tabs>
          <w:tab w:val="clear" w:pos="1080"/>
          <w:tab w:val="right" w:leader="dot" w:pos="9360"/>
        </w:tabs>
        <w:rPr>
          <w:noProof/>
        </w:rPr>
      </w:pPr>
      <w:r w:rsidRPr="00EA3945">
        <w:fldChar w:fldCharType="end"/>
      </w:r>
      <w:bookmarkStart w:id="2" w:name="_Toc11674658"/>
      <w:r w:rsidRPr="00EA3945">
        <w:rPr>
          <w:noProof/>
        </w:rPr>
        <w:t>Purpose</w:t>
      </w:r>
      <w:bookmarkEnd w:id="2"/>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D26D89">
      <w:pPr>
        <w:pStyle w:val="berschrift3"/>
      </w:pPr>
      <w:bookmarkStart w:id="3" w:name="_Toc348245063"/>
      <w:bookmarkStart w:id="4" w:name="_Toc348258374"/>
      <w:bookmarkStart w:id="5" w:name="_Toc348263492"/>
      <w:bookmarkStart w:id="6" w:name="_Toc348336865"/>
      <w:bookmarkStart w:id="7" w:name="_Toc348773818"/>
      <w:bookmarkStart w:id="8" w:name="_Toc359236184"/>
      <w:bookmarkStart w:id="9" w:name="_Toc494102954"/>
      <w:bookmarkStart w:id="10" w:name="_Toc496068613"/>
      <w:bookmarkStart w:id="11" w:name="_Toc498131025"/>
      <w:bookmarkStart w:id="12" w:name="_Toc538344"/>
      <w:bookmarkStart w:id="13" w:name="_Toc11674659"/>
      <w:r w:rsidRPr="00EA3945">
        <w:t>Preface (organization of this chapter)</w:t>
      </w:r>
      <w:bookmarkEnd w:id="3"/>
      <w:bookmarkEnd w:id="4"/>
      <w:bookmarkEnd w:id="5"/>
      <w:bookmarkEnd w:id="6"/>
      <w:bookmarkEnd w:id="7"/>
      <w:bookmarkEnd w:id="8"/>
      <w:bookmarkEnd w:id="9"/>
      <w:bookmarkEnd w:id="10"/>
      <w:bookmarkEnd w:id="11"/>
      <w:bookmarkEnd w:id="12"/>
      <w:bookmarkEnd w:id="13"/>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Fett"/>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Fett"/>
          <w:noProof/>
        </w:rPr>
        <w:t>Sections 4.4 to 4.6</w:t>
      </w:r>
      <w:r w:rsidRPr="00EA3945">
        <w:rPr>
          <w:rStyle w:val="Fett"/>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Fett"/>
          <w:noProof/>
        </w:rPr>
        <w:lastRenderedPageBreak/>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Fett"/>
          <w:noProof/>
        </w:rPr>
        <w:t>Sections 4.10 to 4.12</w:t>
      </w:r>
      <w:r w:rsidRPr="00EA3945">
        <w:rPr>
          <w:rStyle w:val="Fett"/>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Fett"/>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Fett"/>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Fett"/>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D26D89">
      <w:pPr>
        <w:pStyle w:val="berschrift3"/>
      </w:pPr>
      <w:bookmarkStart w:id="14" w:name="_Toc348245064"/>
      <w:bookmarkStart w:id="15" w:name="_Toc348258375"/>
      <w:bookmarkStart w:id="16" w:name="_Toc348263493"/>
      <w:bookmarkStart w:id="17" w:name="_Toc348336866"/>
      <w:bookmarkStart w:id="18" w:name="_Toc348773819"/>
      <w:bookmarkStart w:id="19" w:name="_Toc359236185"/>
      <w:bookmarkStart w:id="20" w:name="_Toc494102955"/>
      <w:bookmarkStart w:id="21" w:name="_Toc496068614"/>
      <w:bookmarkStart w:id="22" w:name="_Toc498131026"/>
      <w:bookmarkStart w:id="23" w:name="_Toc538345"/>
      <w:bookmarkStart w:id="24" w:name="_Toc11674660"/>
      <w:r w:rsidRPr="00EA3945">
        <w:t>Glossary</w:t>
      </w:r>
      <w:bookmarkEnd w:id="14"/>
      <w:bookmarkEnd w:id="15"/>
      <w:bookmarkEnd w:id="16"/>
      <w:bookmarkEnd w:id="17"/>
      <w:bookmarkEnd w:id="18"/>
      <w:bookmarkEnd w:id="19"/>
      <w:bookmarkEnd w:id="20"/>
      <w:bookmarkEnd w:id="21"/>
      <w:bookmarkEnd w:id="22"/>
      <w:bookmarkEnd w:id="23"/>
      <w:bookmarkEnd w:id="24"/>
    </w:p>
    <w:p w14:paraId="2ABBCF74" w14:textId="77777777" w:rsidR="00F6554D" w:rsidRPr="00EA3945" w:rsidRDefault="00F6554D" w:rsidP="00D26D89">
      <w:pPr>
        <w:pStyle w:val="berschrift4"/>
        <w:tabs>
          <w:tab w:val="clear" w:pos="2520"/>
          <w:tab w:val="num" w:pos="1260"/>
        </w:tabs>
      </w:pPr>
      <w:r w:rsidRPr="00EA3945">
        <w:t>hiddentext</w:t>
      </w:r>
    </w:p>
    <w:p w14:paraId="02125D00" w14:textId="77777777" w:rsidR="00F6554D" w:rsidRPr="00EA3945" w:rsidRDefault="00F6554D" w:rsidP="00D26D89">
      <w:pPr>
        <w:pStyle w:val="berschrift4"/>
        <w:tabs>
          <w:tab w:val="clear" w:pos="2520"/>
          <w:tab w:val="num" w:pos="1260"/>
        </w:tabs>
      </w:pPr>
      <w:bookmarkStart w:id="25" w:name="_Toc494102956"/>
      <w:bookmarkStart w:id="26" w:name="_Toc496068615"/>
      <w:bookmarkStart w:id="27" w:name="_Toc498131027"/>
      <w:r w:rsidRPr="00EA3945">
        <w:t>Filler:</w:t>
      </w:r>
      <w:bookmarkEnd w:id="25"/>
      <w:bookmarkEnd w:id="26"/>
      <w:bookmarkEnd w:id="27"/>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D26D89">
      <w:pPr>
        <w:pStyle w:val="berschrift4"/>
        <w:tabs>
          <w:tab w:val="clear" w:pos="2520"/>
          <w:tab w:val="num" w:pos="1260"/>
        </w:tabs>
      </w:pPr>
      <w:bookmarkStart w:id="28" w:name="_Toc496068616"/>
      <w:bookmarkStart w:id="29" w:name="_Toc498131028"/>
      <w:r w:rsidRPr="00EA3945">
        <w:t>Observation segment:</w:t>
      </w:r>
      <w:bookmarkEnd w:id="28"/>
      <w:bookmarkEnd w:id="29"/>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D26D89">
      <w:pPr>
        <w:pStyle w:val="berschrift4"/>
        <w:tabs>
          <w:tab w:val="clear" w:pos="2520"/>
          <w:tab w:val="num" w:pos="1260"/>
        </w:tabs>
      </w:pPr>
      <w:bookmarkStart w:id="30" w:name="_Toc496068617"/>
      <w:bookmarkStart w:id="31" w:name="_Toc498131029"/>
      <w:r w:rsidRPr="00EA3945">
        <w:t>Order:</w:t>
      </w:r>
      <w:bookmarkEnd w:id="30"/>
      <w:bookmarkEnd w:id="31"/>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D26D89">
      <w:pPr>
        <w:pStyle w:val="berschrift4"/>
        <w:tabs>
          <w:tab w:val="clear" w:pos="2520"/>
          <w:tab w:val="num" w:pos="1260"/>
        </w:tabs>
      </w:pPr>
      <w:bookmarkStart w:id="32" w:name="_Toc496068618"/>
      <w:bookmarkStart w:id="33" w:name="_Toc498131030"/>
      <w:r w:rsidRPr="00EA3945">
        <w:t>Order detail segment:</w:t>
      </w:r>
      <w:bookmarkEnd w:id="32"/>
      <w:bookmarkEnd w:id="33"/>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D26D89">
      <w:pPr>
        <w:pStyle w:val="berschrift4"/>
        <w:tabs>
          <w:tab w:val="clear" w:pos="2520"/>
          <w:tab w:val="num" w:pos="1260"/>
        </w:tabs>
      </w:pPr>
      <w:bookmarkStart w:id="34" w:name="_Toc496068619"/>
      <w:bookmarkStart w:id="35" w:name="_Toc498131031"/>
      <w:r w:rsidRPr="00EA3945">
        <w:t>Placer:</w:t>
      </w:r>
      <w:bookmarkEnd w:id="34"/>
      <w:bookmarkEnd w:id="35"/>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D26D89">
      <w:pPr>
        <w:pStyle w:val="berschrift4"/>
        <w:tabs>
          <w:tab w:val="clear" w:pos="2520"/>
          <w:tab w:val="num" w:pos="1260"/>
        </w:tabs>
      </w:pPr>
      <w:bookmarkStart w:id="36" w:name="_Toc496068620"/>
      <w:bookmarkStart w:id="37" w:name="_Toc498131032"/>
      <w:r w:rsidRPr="00EA3945">
        <w:t>Placer order group:</w:t>
      </w:r>
      <w:bookmarkEnd w:id="36"/>
      <w:bookmarkEnd w:id="37"/>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D26D89">
      <w:pPr>
        <w:pStyle w:val="berschrift4"/>
        <w:tabs>
          <w:tab w:val="clear" w:pos="2520"/>
          <w:tab w:val="num" w:pos="1260"/>
        </w:tabs>
      </w:pPr>
      <w:bookmarkStart w:id="38" w:name="_Toc348245071"/>
      <w:bookmarkStart w:id="39" w:name="_Toc348258382"/>
      <w:bookmarkStart w:id="40" w:name="_Toc348263500"/>
      <w:bookmarkStart w:id="41" w:name="_Toc348336873"/>
      <w:bookmarkStart w:id="42" w:name="_Toc348773826"/>
      <w:bookmarkStart w:id="43" w:name="_Ref358626437"/>
      <w:bookmarkStart w:id="44" w:name="_Ref359031750"/>
      <w:bookmarkStart w:id="45" w:name="_Ref359032186"/>
      <w:bookmarkStart w:id="46" w:name="_Toc359236193"/>
      <w:bookmarkStart w:id="47" w:name="_Ref373571838"/>
      <w:bookmarkStart w:id="48" w:name="_Ref373573506"/>
      <w:bookmarkStart w:id="49" w:name="_Toc496068621"/>
      <w:bookmarkStart w:id="50" w:name="_Toc498131033"/>
      <w:bookmarkStart w:id="51" w:name="_Toc538346"/>
      <w:bookmarkStart w:id="52" w:name="_Ref45705148"/>
      <w:bookmarkStart w:id="53"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lastRenderedPageBreak/>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berschrift2"/>
        <w:tabs>
          <w:tab w:val="clear" w:pos="1080"/>
        </w:tabs>
        <w:rPr>
          <w:noProof/>
        </w:rPr>
      </w:pPr>
      <w:bookmarkStart w:id="54" w:name="_Toc201796602"/>
      <w:bookmarkStart w:id="55" w:name="_Toc204505957"/>
      <w:bookmarkStart w:id="56" w:name="_Toc11674661"/>
      <w:bookmarkEnd w:id="54"/>
      <w:bookmarkEnd w:id="55"/>
      <w:r w:rsidRPr="00EA3945">
        <w:rPr>
          <w:noProof/>
        </w:rPr>
        <w:t>Quantity/Timing (TQ) Data Type D</w:t>
      </w:r>
      <w:bookmarkEnd w:id="38"/>
      <w:bookmarkEnd w:id="39"/>
      <w:bookmarkEnd w:id="40"/>
      <w:bookmarkEnd w:id="41"/>
      <w:bookmarkEnd w:id="42"/>
      <w:bookmarkEnd w:id="43"/>
      <w:bookmarkEnd w:id="44"/>
      <w:bookmarkEnd w:id="45"/>
      <w:bookmarkEnd w:id="46"/>
      <w:bookmarkEnd w:id="47"/>
      <w:bookmarkEnd w:id="48"/>
      <w:r w:rsidRPr="00EA3945">
        <w:rPr>
          <w:noProof/>
        </w:rPr>
        <w:t>efinition</w:t>
      </w:r>
      <w:bookmarkEnd w:id="49"/>
      <w:bookmarkEnd w:id="50"/>
      <w:bookmarkEnd w:id="51"/>
      <w:bookmarkEnd w:id="52"/>
      <w:bookmarkEnd w:id="53"/>
      <w:bookmarkEnd w:id="56"/>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Fett"/>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berschrift2"/>
        <w:tabs>
          <w:tab w:val="clear" w:pos="1080"/>
        </w:tabs>
        <w:rPr>
          <w:noProof/>
        </w:rPr>
      </w:pPr>
      <w:bookmarkStart w:id="57" w:name="_Hlt483899673"/>
      <w:bookmarkStart w:id="58" w:name="_Toc496068640"/>
      <w:bookmarkStart w:id="59" w:name="_Toc498131052"/>
      <w:bookmarkStart w:id="60" w:name="_Toc538347"/>
      <w:bookmarkStart w:id="61" w:name="_Toc11674662"/>
      <w:bookmarkEnd w:id="57"/>
      <w:r w:rsidRPr="00EA3945">
        <w:rPr>
          <w:noProof/>
        </w:rPr>
        <w:t>General Trigger Events &amp; Message Definitions</w:t>
      </w:r>
      <w:bookmarkEnd w:id="58"/>
      <w:bookmarkEnd w:id="59"/>
      <w:bookmarkEnd w:id="60"/>
      <w:bookmarkEnd w:id="61"/>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D26D89">
      <w:pPr>
        <w:pStyle w:val="berschrift3"/>
      </w:pPr>
      <w:bookmarkStart w:id="62" w:name="_Toc348245066"/>
      <w:bookmarkStart w:id="63" w:name="_Toc348258377"/>
      <w:bookmarkStart w:id="64" w:name="_Toc348263495"/>
      <w:bookmarkStart w:id="65" w:name="_Toc348336868"/>
      <w:bookmarkStart w:id="66" w:name="_Toc348773821"/>
      <w:bookmarkStart w:id="67" w:name="_Toc359236187"/>
      <w:bookmarkStart w:id="68" w:name="_Toc496068641"/>
      <w:bookmarkStart w:id="69" w:name="_Toc498131053"/>
      <w:bookmarkStart w:id="70" w:name="_Toc538348"/>
      <w:bookmarkStart w:id="71" w:name="_Toc11674663"/>
      <w:r w:rsidRPr="00EA3945">
        <w:lastRenderedPageBreak/>
        <w:t>ORM – general order message</w:t>
      </w:r>
      <w:bookmarkEnd w:id="62"/>
      <w:bookmarkEnd w:id="63"/>
      <w:bookmarkEnd w:id="64"/>
      <w:bookmarkEnd w:id="65"/>
      <w:bookmarkEnd w:id="66"/>
      <w:bookmarkEnd w:id="67"/>
      <w:bookmarkEnd w:id="68"/>
      <w:bookmarkEnd w:id="69"/>
      <w:bookmarkEnd w:id="70"/>
      <w:bookmarkEnd w:id="71"/>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D26D89">
      <w:pPr>
        <w:pStyle w:val="berschrift3"/>
      </w:pPr>
      <w:bookmarkStart w:id="72" w:name="_Toc201796809"/>
      <w:bookmarkStart w:id="73" w:name="_Toc204506164"/>
      <w:bookmarkStart w:id="74" w:name="_Toc348245067"/>
      <w:bookmarkStart w:id="75" w:name="_Toc348258378"/>
      <w:bookmarkStart w:id="76" w:name="_Toc348263496"/>
      <w:bookmarkStart w:id="77" w:name="_Toc348336869"/>
      <w:bookmarkStart w:id="78" w:name="_Toc348773822"/>
      <w:bookmarkStart w:id="79" w:name="_Toc359236188"/>
      <w:bookmarkStart w:id="80" w:name="_Toc11674664"/>
      <w:bookmarkStart w:id="81" w:name="_Toc496068643"/>
      <w:bookmarkStart w:id="82" w:name="_Toc498131055"/>
      <w:bookmarkStart w:id="83" w:name="_Toc538349"/>
      <w:bookmarkEnd w:id="72"/>
      <w:bookmarkEnd w:id="73"/>
      <w:r w:rsidRPr="00EA3945">
        <w:t>ORR – general order response message response to any ORM</w:t>
      </w:r>
      <w:bookmarkEnd w:id="74"/>
      <w:bookmarkEnd w:id="75"/>
      <w:bookmarkEnd w:id="76"/>
      <w:bookmarkEnd w:id="77"/>
      <w:bookmarkEnd w:id="78"/>
      <w:bookmarkEnd w:id="79"/>
      <w:bookmarkEnd w:id="80"/>
      <w:r w:rsidRPr="00EA3945">
        <w:t xml:space="preserve"> </w:t>
      </w:r>
      <w:bookmarkEnd w:id="81"/>
      <w:bookmarkEnd w:id="82"/>
      <w:bookmarkEnd w:id="83"/>
    </w:p>
    <w:p w14:paraId="7016D029" w14:textId="77777777" w:rsidR="00F6554D" w:rsidRPr="00EA3945" w:rsidRDefault="00F6554D">
      <w:pPr>
        <w:pStyle w:val="NormalIndented"/>
        <w:rPr>
          <w:rStyle w:val="Hervorhebung"/>
          <w:iCs/>
          <w:noProof/>
        </w:rPr>
      </w:pPr>
      <w:r w:rsidRPr="00EA3945">
        <w:rPr>
          <w:b/>
          <w:i/>
          <w:noProof/>
        </w:rPr>
        <w:t>Attention: Retained  for backwards compatibility only as of v2.5 and withdrawn as of v2.7.</w:t>
      </w:r>
      <w:r w:rsidRPr="00EA3945">
        <w:rPr>
          <w:rStyle w:val="Hervorhebung"/>
          <w:iCs/>
          <w:noProof/>
        </w:rPr>
        <w:t xml:space="preserve">  Refer to ORG, ORL, ORD, ORS, ORN, ORI, and ORP instead.</w:t>
      </w:r>
    </w:p>
    <w:p w14:paraId="363CB792" w14:textId="77777777" w:rsidR="00F6554D" w:rsidRPr="00EA3945" w:rsidRDefault="00F6554D" w:rsidP="00D26D89">
      <w:pPr>
        <w:pStyle w:val="berschrift3"/>
      </w:pPr>
      <w:bookmarkStart w:id="84" w:name="_Toc11674665"/>
      <w:bookmarkStart w:id="85" w:name="_Toc496068645"/>
      <w:bookmarkStart w:id="86" w:name="_Toc498131057"/>
      <w:bookmarkStart w:id="87" w:name="_Toc538350"/>
      <w:bookmarkStart w:id="88" w:name="_Toc348245068"/>
      <w:bookmarkStart w:id="89" w:name="_Toc348258379"/>
      <w:bookmarkStart w:id="90" w:name="_Toc348263497"/>
      <w:bookmarkStart w:id="91" w:name="_Toc348336870"/>
      <w:bookmarkStart w:id="92" w:name="_Toc348773823"/>
      <w:r w:rsidRPr="00EA3945">
        <w:t>OSQ/OSR- query response for order</w:t>
      </w:r>
      <w:bookmarkEnd w:id="84"/>
      <w:r w:rsidRPr="00EA3945">
        <w:t xml:space="preserve"> </w:t>
      </w:r>
      <w:bookmarkEnd w:id="85"/>
      <w:bookmarkEnd w:id="86"/>
      <w:bookmarkEnd w:id="87"/>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D26D89">
      <w:pPr>
        <w:pStyle w:val="berschrift3"/>
      </w:pPr>
      <w:bookmarkStart w:id="93" w:name="_Toc201796937"/>
      <w:bookmarkStart w:id="94" w:name="_Toc204506292"/>
      <w:bookmarkStart w:id="95" w:name="_Toc201796938"/>
      <w:bookmarkStart w:id="96" w:name="_Toc204506293"/>
      <w:bookmarkStart w:id="97" w:name="_Toc201796974"/>
      <w:bookmarkStart w:id="98" w:name="_Toc204506329"/>
      <w:bookmarkStart w:id="99" w:name="_Toc201797130"/>
      <w:bookmarkStart w:id="100" w:name="_Toc204506485"/>
      <w:bookmarkStart w:id="101" w:name="_Toc201797132"/>
      <w:bookmarkStart w:id="102" w:name="_Toc204506487"/>
      <w:bookmarkStart w:id="103" w:name="_Toc496068647"/>
      <w:bookmarkStart w:id="104" w:name="_Toc498131059"/>
      <w:bookmarkStart w:id="105" w:name="_Toc538351"/>
      <w:bookmarkStart w:id="106" w:name="_Toc11674666"/>
      <w:bookmarkEnd w:id="93"/>
      <w:bookmarkEnd w:id="94"/>
      <w:bookmarkEnd w:id="95"/>
      <w:bookmarkEnd w:id="96"/>
      <w:bookmarkEnd w:id="97"/>
      <w:bookmarkEnd w:id="98"/>
      <w:bookmarkEnd w:id="99"/>
      <w:bookmarkEnd w:id="100"/>
      <w:bookmarkEnd w:id="101"/>
      <w:bookmarkEnd w:id="102"/>
      <w:r w:rsidRPr="00EA3945">
        <w:t>OMG – general clinical order message (event O19)</w:t>
      </w:r>
      <w:bookmarkEnd w:id="103"/>
      <w:bookmarkEnd w:id="104"/>
      <w:bookmarkEnd w:id="105"/>
      <w:bookmarkEnd w:id="106"/>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lastRenderedPageBreak/>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lastRenderedPageBreak/>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07" w:name="_Toc496068648"/>
      <w:bookmarkStart w:id="108" w:name="_Toc498131060"/>
      <w:bookmarkStart w:id="109"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lastRenderedPageBreak/>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D26D89">
      <w:pPr>
        <w:pStyle w:val="berschrift3"/>
      </w:pPr>
      <w:bookmarkStart w:id="110" w:name="_Toc11674667"/>
      <w:r w:rsidRPr="00EA3945">
        <w:t>ORG – general clinical order acknowledgement message (event O20)</w:t>
      </w:r>
      <w:bookmarkEnd w:id="107"/>
      <w:bookmarkEnd w:id="108"/>
      <w:bookmarkEnd w:id="109"/>
      <w:bookmarkEnd w:id="110"/>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1" w:name="_Toc496068649"/>
            <w:bookmarkStart w:id="112"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3"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D26D89">
      <w:pPr>
        <w:pStyle w:val="berschrift3"/>
      </w:pPr>
      <w:bookmarkStart w:id="114" w:name="_Toc11674668"/>
      <w:r w:rsidRPr="00EA3945">
        <w:t>OML – laboratory order message (event O21)</w:t>
      </w:r>
      <w:bookmarkEnd w:id="111"/>
      <w:bookmarkEnd w:id="112"/>
      <w:bookmarkEnd w:id="113"/>
      <w:bookmarkEnd w:id="114"/>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lastRenderedPageBreak/>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3026"/>
        <w:gridCol w:w="1295"/>
        <w:gridCol w:w="864"/>
        <w:gridCol w:w="34"/>
        <w:gridCol w:w="974"/>
        <w:gridCol w:w="16"/>
      </w:tblGrid>
      <w:tr w:rsidR="00F6554D" w:rsidRPr="00643D28" w14:paraId="21EFE1E6" w14:textId="77777777" w:rsidTr="0003636B">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3636B">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1"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1"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E5027C"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F6554D" w:rsidRPr="00643D28" w14:paraId="36854CD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1"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2A3FF3" w14:paraId="6E450E4C"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1"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1"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1"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lastRenderedPageBreak/>
              <w:t xml:space="preserve">        OBX</w:t>
            </w:r>
          </w:p>
        </w:tc>
        <w:tc>
          <w:tcPr>
            <w:tcW w:w="4321"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1"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1"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F6554D" w:rsidRPr="00643D28" w14:paraId="518EF7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1"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1"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1"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1"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1"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3"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6"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3"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6"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3"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3636B">
        <w:trPr>
          <w:jc w:val="center"/>
        </w:trPr>
        <w:tc>
          <w:tcPr>
            <w:tcW w:w="2881"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3"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5" w:name="_Toc496068650"/>
      <w:bookmarkStart w:id="116" w:name="_Toc498131062"/>
      <w:bookmarkStart w:id="117"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D26D89">
      <w:pPr>
        <w:pStyle w:val="berschrift3"/>
      </w:pPr>
      <w:bookmarkStart w:id="118" w:name="_Toc11674669"/>
      <w:r w:rsidRPr="00EA3945">
        <w:t>ORL – general laboratory order response message to any OML</w:t>
      </w:r>
      <w:bookmarkEnd w:id="115"/>
      <w:bookmarkEnd w:id="116"/>
      <w:bookmarkEnd w:id="117"/>
      <w:bookmarkEnd w:id="118"/>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E7050B" w:rsidRDefault="00F6554D" w:rsidP="00E7050B">
      <w:pPr>
        <w:pStyle w:val="berschrift4"/>
        <w:tabs>
          <w:tab w:val="clear" w:pos="2520"/>
          <w:tab w:val="num" w:pos="360"/>
        </w:tabs>
        <w:rPr>
          <w:vanish/>
        </w:rPr>
      </w:pPr>
    </w:p>
    <w:p w14:paraId="46E9813A" w14:textId="61FEEE31" w:rsidR="00F6554D" w:rsidRDefault="00F6554D" w:rsidP="00E7050B">
      <w:pPr>
        <w:pStyle w:val="berschrift4"/>
        <w:tabs>
          <w:tab w:val="clear" w:pos="2520"/>
          <w:tab w:val="num" w:pos="360"/>
        </w:tabs>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19" w:name="_Toc538355"/>
      <w:bookmarkStart w:id="120" w:name="_Toc496068651"/>
      <w:bookmarkStart w:id="121" w:name="_Toc498131063"/>
      <w:bookmarkEnd w:id="88"/>
      <w:bookmarkEnd w:id="89"/>
      <w:bookmarkEnd w:id="90"/>
      <w:bookmarkEnd w:id="91"/>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lastRenderedPageBreak/>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E7050B">
      <w:pPr>
        <w:pStyle w:val="berschrift4"/>
        <w:tabs>
          <w:tab w:val="clear" w:pos="2520"/>
          <w:tab w:val="num" w:pos="360"/>
        </w:tabs>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D26D89">
      <w:pPr>
        <w:pStyle w:val="berschrift3"/>
      </w:pPr>
      <w:bookmarkStart w:id="122" w:name="_Toc11674670"/>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2"/>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3AA61AE4"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3" w:name="_Hlt35914392"/>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3"/>
      <w:tr w:rsidR="00F6554D" w:rsidRPr="00643D28" w14:paraId="11B1E873"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2BBB665" w14:textId="3C1F6C46"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F6554D" w:rsidRPr="00643D28" w14:paraId="503A30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20"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20"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20"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875984" w14:paraId="029D0A2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20"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20"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F6554D" w:rsidRPr="00643D28" w14:paraId="71E3EC2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20"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20"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lastRenderedPageBreak/>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D26D89">
      <w:pPr>
        <w:pStyle w:val="berschrift3"/>
      </w:pPr>
      <w:bookmarkStart w:id="124" w:name="_Toc11674671"/>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4"/>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E7050B" w:rsidRDefault="00F6554D" w:rsidP="00E7050B">
      <w:pPr>
        <w:pStyle w:val="berschrift4"/>
        <w:tabs>
          <w:tab w:val="clear" w:pos="2520"/>
          <w:tab w:val="num" w:pos="360"/>
        </w:tabs>
        <w:rPr>
          <w:vanish/>
        </w:rPr>
      </w:pPr>
    </w:p>
    <w:p w14:paraId="1428DFFF" w14:textId="5501AC81" w:rsidR="00F6554D" w:rsidRDefault="00F6554D" w:rsidP="00E7050B">
      <w:pPr>
        <w:pStyle w:val="berschrift4"/>
        <w:tabs>
          <w:tab w:val="clear" w:pos="2520"/>
          <w:tab w:val="num" w:pos="360"/>
        </w:tabs>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lastRenderedPageBreak/>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81373D">
      <w:pPr>
        <w:pStyle w:val="berschrift4"/>
        <w:tabs>
          <w:tab w:val="clear" w:pos="2520"/>
          <w:tab w:val="num" w:pos="360"/>
        </w:tabs>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D26D89">
      <w:pPr>
        <w:pStyle w:val="berschrift3"/>
      </w:pPr>
      <w:bookmarkStart w:id="125" w:name="_Toc11674672"/>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5"/>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2269D831"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F6554D" w:rsidRPr="00643D28" w14:paraId="5420566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20"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20"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875984" w14:paraId="7A581660"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lastRenderedPageBreak/>
              <w:t xml:space="preserve">   [{OH2}]</w:t>
            </w:r>
          </w:p>
        </w:tc>
        <w:tc>
          <w:tcPr>
            <w:tcW w:w="4320"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F6554D" w:rsidRPr="00643D28" w14:paraId="49F268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20"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D26D89">
      <w:pPr>
        <w:pStyle w:val="berschrift3"/>
      </w:pPr>
      <w:bookmarkStart w:id="126" w:name="_Toc11674673"/>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26"/>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E7050B" w:rsidRDefault="00F6554D" w:rsidP="0081373D">
      <w:pPr>
        <w:pStyle w:val="berschrift4"/>
        <w:tabs>
          <w:tab w:val="clear" w:pos="2520"/>
          <w:tab w:val="num" w:pos="360"/>
        </w:tabs>
        <w:rPr>
          <w:vanish/>
        </w:rPr>
      </w:pPr>
    </w:p>
    <w:p w14:paraId="2EEB19BD" w14:textId="371F6A0B" w:rsidR="00F6554D" w:rsidRDefault="00F6554D" w:rsidP="0081373D">
      <w:pPr>
        <w:pStyle w:val="berschrift4"/>
        <w:tabs>
          <w:tab w:val="clear" w:pos="2520"/>
          <w:tab w:val="num" w:pos="360"/>
        </w:tabs>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81373D">
      <w:pPr>
        <w:pStyle w:val="berschrift4"/>
        <w:tabs>
          <w:tab w:val="clear" w:pos="2520"/>
          <w:tab w:val="num" w:pos="360"/>
        </w:tabs>
      </w:pPr>
      <w:bookmarkStart w:id="127"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7B69F1">
      <w:pPr>
        <w:pStyle w:val="berschrift3"/>
      </w:pPr>
      <w:bookmarkStart w:id="128" w:name="_Toc11674674"/>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28"/>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049"/>
        <w:gridCol w:w="272"/>
        <w:gridCol w:w="864"/>
        <w:gridCol w:w="34"/>
        <w:gridCol w:w="974"/>
        <w:gridCol w:w="16"/>
      </w:tblGrid>
      <w:tr w:rsidR="00F6554D" w:rsidRPr="00643D28" w14:paraId="3EDF13DD"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1"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1"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lastRenderedPageBreak/>
              <w:t>[{SFT}]</w:t>
            </w:r>
          </w:p>
        </w:tc>
        <w:tc>
          <w:tcPr>
            <w:tcW w:w="4321"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1"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1"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F6554D" w:rsidRPr="00643D28" w14:paraId="032EB4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1"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875984" w14:paraId="649D4591"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1"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1"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1"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lastRenderedPageBreak/>
              <w:t xml:space="preserve">    [{TQ2}]</w:t>
            </w:r>
          </w:p>
        </w:tc>
        <w:tc>
          <w:tcPr>
            <w:tcW w:w="4321"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1"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1"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1"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1"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1"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1"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w:t>
            </w:r>
            <w:proofErr w:type="gramStart"/>
            <w:r w:rsidRPr="00E81334">
              <w:rPr>
                <w:szCs w:val="16"/>
              </w:rPr>
              <w:t>[{ PRT</w:t>
            </w:r>
            <w:proofErr w:type="gramEnd"/>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1"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1"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1"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9"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0"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9"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0"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9"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0"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D26D89">
      <w:pPr>
        <w:pStyle w:val="berschrift3"/>
      </w:pPr>
      <w:bookmarkStart w:id="129" w:name="_Toc11674675"/>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29"/>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3E25AD" w:rsidRDefault="00F6554D" w:rsidP="003E25AD">
      <w:pPr>
        <w:pStyle w:val="berschrift4"/>
        <w:tabs>
          <w:tab w:val="clear" w:pos="2520"/>
          <w:tab w:val="num" w:pos="360"/>
        </w:tabs>
        <w:rPr>
          <w:vanish/>
        </w:rPr>
      </w:pPr>
    </w:p>
    <w:p w14:paraId="207287A8" w14:textId="37668118" w:rsidR="00F6554D" w:rsidRDefault="00F6554D" w:rsidP="003E25AD">
      <w:pPr>
        <w:pStyle w:val="berschrift4"/>
        <w:tabs>
          <w:tab w:val="clear" w:pos="2520"/>
          <w:tab w:val="num" w:pos="360"/>
        </w:tabs>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lastRenderedPageBreak/>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lastRenderedPageBreak/>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E25AD">
      <w:pPr>
        <w:pStyle w:val="berschrift4"/>
        <w:tabs>
          <w:tab w:val="clear" w:pos="2520"/>
          <w:tab w:val="num" w:pos="360"/>
        </w:tabs>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D26D89">
      <w:pPr>
        <w:pStyle w:val="berschrift3"/>
      </w:pPr>
      <w:bookmarkStart w:id="130" w:name="_Toc11674676"/>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19"/>
      <w:bookmarkEnd w:id="127"/>
      <w:bookmarkEnd w:id="130"/>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1" w:name="_MON_1063462520"/>
    <w:bookmarkEnd w:id="131"/>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pt" o:ole="" fillcolor="window">
            <v:imagedata r:id="rId9" o:title=""/>
          </v:shape>
          <o:OLEObject Type="Embed" ProgID="Word.Picture.8" ShapeID="_x0000_i1025" DrawAspect="Content" ObjectID="_1635846539" r:id="rId10"/>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229"/>
        <w:gridCol w:w="92"/>
        <w:gridCol w:w="864"/>
        <w:gridCol w:w="34"/>
        <w:gridCol w:w="974"/>
        <w:gridCol w:w="16"/>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lastRenderedPageBreak/>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2" w:name="ORI"/>
      <w:bookmarkStart w:id="133"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lastRenderedPageBreak/>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D26D89">
      <w:pPr>
        <w:pStyle w:val="berschrift3"/>
      </w:pPr>
      <w:bookmarkStart w:id="134" w:name="_Toc11674677"/>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2"/>
      <w:bookmarkEnd w:id="133"/>
      <w:bookmarkEnd w:id="134"/>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5"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76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5A5666B6" w:rsidR="007B69F1" w:rsidRPr="003C4436" w:rsidRDefault="007B69F1" w:rsidP="00291DF1">
            <w:pPr>
              <w:pStyle w:val="ACK-ChoreographyBody"/>
            </w:pPr>
            <w:r w:rsidRPr="003C4436">
              <w:t>ACK^</w:t>
            </w:r>
            <w:del w:id="136" w:author="Frank Oemig" w:date="2019-11-21T12:06:00Z">
              <w:r w:rsidRPr="003C4436" w:rsidDel="00106163">
                <w:delText>OR</w:delText>
              </w:r>
              <w:r w:rsidDel="00106163">
                <w:delText>I</w:delText>
              </w:r>
            </w:del>
            <w:ins w:id="137" w:author="Frank Oemig" w:date="2019-11-21T12:06:00Z">
              <w:r w:rsidR="00106163">
                <w:t>O24</w:t>
              </w:r>
            </w:ins>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9D9AD64" w:rsidR="007B69F1" w:rsidRPr="003C4436" w:rsidRDefault="007B69F1" w:rsidP="00291DF1">
            <w:pPr>
              <w:pStyle w:val="ACK-ChoreographyBody"/>
            </w:pPr>
            <w:r w:rsidRPr="003C4436">
              <w:t>ACK^</w:t>
            </w:r>
            <w:del w:id="138" w:author="Frank Oemig" w:date="2019-11-21T12:07:00Z">
              <w:r w:rsidRPr="003C4436" w:rsidDel="00106163">
                <w:delText>OR</w:delText>
              </w:r>
              <w:r w:rsidDel="00106163">
                <w:delText>I</w:delText>
              </w:r>
            </w:del>
            <w:ins w:id="139" w:author="Frank Oemig" w:date="2019-11-21T12:07:00Z">
              <w:r w:rsidR="00106163">
                <w:t>O24</w:t>
              </w:r>
            </w:ins>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D26D89">
      <w:pPr>
        <w:pStyle w:val="berschrift3"/>
      </w:pPr>
      <w:bookmarkStart w:id="140" w:name="_Toc11674678"/>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40"/>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19E6CF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lastRenderedPageBreak/>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F6554D" w:rsidRPr="00643D28" w14:paraId="4A13C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F6554D" w:rsidRPr="00643D28" w14:paraId="097224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D26D89">
      <w:pPr>
        <w:pStyle w:val="berschrift3"/>
      </w:pPr>
      <w:bookmarkStart w:id="141" w:name="_Toc11674679"/>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41"/>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lastRenderedPageBreak/>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lastRenderedPageBreak/>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77777777" w:rsidR="005A1953" w:rsidRPr="00EA3945" w:rsidRDefault="005A1953" w:rsidP="005A1953">
      <w:pPr>
        <w:pStyle w:val="berschrift3"/>
      </w:pPr>
      <w:bookmarkStart w:id="142" w:name="_Toc11674680"/>
      <w:r>
        <w:t>Order Status Update (Event O51)</w:t>
      </w:r>
      <w:bookmarkEnd w:id="142"/>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lastRenderedPageBreak/>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5127C1A5" w:rsidR="00F6554D" w:rsidRPr="00EA3945" w:rsidRDefault="00F6554D" w:rsidP="00D26D89">
      <w:pPr>
        <w:pStyle w:val="berschrift3"/>
      </w:pPr>
      <w:bookmarkStart w:id="143" w:name="_Toc11674681"/>
      <w:r>
        <w:t xml:space="preserve">OSU </w:t>
      </w:r>
      <w:r w:rsidRPr="00EA3945">
        <w:t>–</w:t>
      </w:r>
      <w:r>
        <w:t xml:space="preserve"> Order Status Update </w:t>
      </w:r>
      <w:r w:rsidR="005A1953">
        <w:t xml:space="preserve">Acknowledgement </w:t>
      </w:r>
      <w:r>
        <w:t>(Event O</w:t>
      </w:r>
      <w:r w:rsidR="00D108F6">
        <w:t>52</w:t>
      </w:r>
      <w:r>
        <w:t>)</w:t>
      </w:r>
      <w:bookmarkEnd w:id="143"/>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lastRenderedPageBreak/>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CF501C9" w:rsidR="00F6554D" w:rsidRPr="00EA3945" w:rsidRDefault="00F6554D" w:rsidP="00D26D89">
      <w:pPr>
        <w:pStyle w:val="berschrift3"/>
      </w:pPr>
      <w:bookmarkStart w:id="144" w:name="_Toc11674682"/>
      <w:r>
        <w:t>OMQ – General Order Message with Document Payload (Event O</w:t>
      </w:r>
      <w:r w:rsidR="00CC0523">
        <w:t>57</w:t>
      </w:r>
      <w:r>
        <w:t>)</w:t>
      </w:r>
      <w:bookmarkEnd w:id="144"/>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instrText>042</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8BF133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F6554D" w:rsidRPr="00643D28" w14:paraId="00A61C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F6554D" w:rsidRPr="00643D28" w14:paraId="017745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F6554D" w:rsidRPr="00643D28" w14:paraId="18B26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5A0FB0"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lastRenderedPageBreak/>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38D06C07" w:rsidR="00F6554D" w:rsidRPr="00EA3945" w:rsidRDefault="00F6554D" w:rsidP="00A9720D">
      <w:pPr>
        <w:pStyle w:val="berschrift3"/>
      </w:pPr>
      <w:bookmarkStart w:id="145" w:name="_Toc11674683"/>
      <w:r>
        <w:t xml:space="preserve">ORX – </w:t>
      </w:r>
      <w:r w:rsidRPr="00A9720D">
        <w:t>General</w:t>
      </w:r>
      <w:r>
        <w:t xml:space="preserve"> Order Message with Document Payload Acknowledgement Message (Event O</w:t>
      </w:r>
      <w:r w:rsidR="00CC0523">
        <w:t>58</w:t>
      </w:r>
      <w:r>
        <w:t>)</w:t>
      </w:r>
      <w:bookmarkEnd w:id="145"/>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instrText>0</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A9720D">
      <w:pPr>
        <w:pStyle w:val="berschrift3"/>
      </w:pPr>
      <w:bookmarkStart w:id="146" w:name="_Toc11674684"/>
      <w:r>
        <w:t xml:space="preserve">OML – </w:t>
      </w:r>
      <w:r w:rsidRPr="00A9720D">
        <w:t>Laboratory</w:t>
      </w:r>
      <w:r>
        <w:t xml:space="preserve"> Result Interpretation Request Message (Event O</w:t>
      </w:r>
      <w:r w:rsidR="00C3342A">
        <w:t>59</w:t>
      </w:r>
      <w:r>
        <w:t>)</w:t>
      </w:r>
      <w:bookmarkEnd w:id="146"/>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2"/>
        <w:gridCol w:w="4320"/>
        <w:gridCol w:w="864"/>
        <w:gridCol w:w="1008"/>
      </w:tblGrid>
      <w:tr w:rsidR="00D3774B" w14:paraId="2A36EFAB" w14:textId="77777777" w:rsidTr="0003636B">
        <w:trPr>
          <w:tblHeader/>
          <w:jc w:val="center"/>
        </w:trPr>
        <w:tc>
          <w:tcPr>
            <w:tcW w:w="2882"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03636B">
        <w:trPr>
          <w:jc w:val="center"/>
        </w:trPr>
        <w:tc>
          <w:tcPr>
            <w:tcW w:w="2882"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20"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D3774B" w14:paraId="58BA63D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20"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20"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20"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20"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D3774B" w14:paraId="01E1D3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20"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20"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03636B">
        <w:trPr>
          <w:jc w:val="center"/>
        </w:trPr>
        <w:tc>
          <w:tcPr>
            <w:tcW w:w="2882"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berschrift2"/>
        <w:tabs>
          <w:tab w:val="clear" w:pos="1080"/>
        </w:tabs>
        <w:rPr>
          <w:noProof/>
        </w:rPr>
      </w:pPr>
      <w:bookmarkStart w:id="147" w:name="_Toc11674685"/>
      <w:r w:rsidRPr="00EA3945">
        <w:rPr>
          <w:noProof/>
        </w:rPr>
        <w:t>General Segments</w:t>
      </w:r>
      <w:bookmarkEnd w:id="120"/>
      <w:bookmarkEnd w:id="121"/>
      <w:bookmarkEnd w:id="135"/>
      <w:bookmarkEnd w:id="147"/>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D26D89">
      <w:pPr>
        <w:pStyle w:val="berschrift3"/>
      </w:pPr>
      <w:bookmarkStart w:id="148" w:name="_Toc348245069"/>
      <w:bookmarkStart w:id="149" w:name="_Toc348258380"/>
      <w:bookmarkStart w:id="150" w:name="_Toc348263498"/>
      <w:bookmarkStart w:id="151" w:name="_Toc348336871"/>
      <w:bookmarkStart w:id="152" w:name="_Toc348773824"/>
      <w:bookmarkStart w:id="153" w:name="_Ref358627650"/>
      <w:bookmarkStart w:id="154" w:name="_Toc359236191"/>
      <w:bookmarkStart w:id="155" w:name="_Toc496068652"/>
      <w:bookmarkStart w:id="156" w:name="_Toc498131064"/>
      <w:bookmarkStart w:id="157" w:name="_Toc538358"/>
      <w:bookmarkStart w:id="158" w:name="_Ref45705115"/>
      <w:bookmarkStart w:id="159" w:name="_Toc11674686"/>
      <w:r w:rsidRPr="00EA3945">
        <w:t>ORC – Common Order Segment</w:t>
      </w:r>
      <w:bookmarkEnd w:id="148"/>
      <w:bookmarkEnd w:id="149"/>
      <w:bookmarkEnd w:id="150"/>
      <w:bookmarkEnd w:id="151"/>
      <w:bookmarkEnd w:id="152"/>
      <w:bookmarkEnd w:id="153"/>
      <w:bookmarkEnd w:id="154"/>
      <w:bookmarkEnd w:id="155"/>
      <w:bookmarkEnd w:id="156"/>
      <w:bookmarkEnd w:id="157"/>
      <w:bookmarkEnd w:id="158"/>
      <w:bookmarkEnd w:id="159"/>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60" w:name="ORC"/>
      <w:bookmarkEnd w:id="160"/>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FC6385">
            <w:pPr>
              <w:pStyle w:val="AttributeTableBody"/>
              <w:rPr>
                <w:rStyle w:val="HyperlinkTable"/>
                <w:szCs w:val="16"/>
              </w:rPr>
            </w:pPr>
            <w:hyperlink r:id="rId11"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77777777" w:rsidR="00F6554D" w:rsidRPr="00EA3945" w:rsidRDefault="00FC6385">
            <w:pPr>
              <w:pStyle w:val="AttributeTableBody"/>
              <w:rPr>
                <w:rStyle w:val="HyperlinkTable"/>
                <w:noProof/>
                <w:szCs w:val="16"/>
              </w:rPr>
            </w:pPr>
            <w:hyperlink r:id="rId12"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77777777" w:rsidR="00F6554D" w:rsidRPr="00EA3945" w:rsidRDefault="00FC6385">
            <w:pPr>
              <w:pStyle w:val="AttributeTableBody"/>
              <w:rPr>
                <w:rStyle w:val="HyperlinkTable"/>
                <w:noProof/>
                <w:szCs w:val="16"/>
              </w:rPr>
            </w:pPr>
            <w:hyperlink r:id="rId13"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lastRenderedPageBreak/>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3C127A2A" w:rsidR="00F6554D" w:rsidRPr="00EA3945" w:rsidRDefault="00F448EB" w:rsidP="00F448EB">
            <w:pPr>
              <w:pStyle w:val="AttributeTableBody"/>
              <w:rPr>
                <w:noProof/>
              </w:rPr>
            </w:pPr>
            <w:r>
              <w:rPr>
                <w:noProof/>
              </w:rPr>
              <w:t>0949</w:t>
            </w:r>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33BF2BB0" w:rsidR="00F6554D" w:rsidRPr="00EA3945" w:rsidRDefault="008B440B">
            <w:pPr>
              <w:pStyle w:val="AttributeTableBody"/>
              <w:rPr>
                <w:noProof/>
              </w:rPr>
            </w:pPr>
            <w:r>
              <w:rPr>
                <w:noProof/>
              </w:rPr>
              <w:t>0666</w:t>
            </w:r>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47FBBB08" w:rsidR="00F6554D" w:rsidRPr="00EA3945" w:rsidRDefault="008B440B">
            <w:pPr>
              <w:pStyle w:val="AttributeTableBody"/>
              <w:rPr>
                <w:noProof/>
              </w:rPr>
            </w:pPr>
            <w:r>
              <w:rPr>
                <w:noProof/>
              </w:rPr>
              <w:t>0668</w:t>
            </w:r>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77777777" w:rsidR="00F6554D" w:rsidRPr="00EA3945" w:rsidRDefault="00FC6385">
            <w:pPr>
              <w:pStyle w:val="AttributeTableBody"/>
              <w:rPr>
                <w:rStyle w:val="HyperlinkTable"/>
                <w:noProof/>
                <w:szCs w:val="16"/>
              </w:rPr>
            </w:pPr>
            <w:hyperlink r:id="rId14"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2BE58436" w:rsidR="00F6554D" w:rsidRPr="00EA3945" w:rsidRDefault="00F448EB" w:rsidP="00F448EB">
            <w:pPr>
              <w:pStyle w:val="AttributeTableBody"/>
              <w:rPr>
                <w:noProof/>
              </w:rPr>
            </w:pPr>
            <w:r>
              <w:rPr>
                <w:noProof/>
              </w:rPr>
              <w:t>0950</w:t>
            </w:r>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77777777" w:rsidR="00F6554D" w:rsidRPr="00EA3945" w:rsidRDefault="00FC6385">
            <w:pPr>
              <w:pStyle w:val="AttributeTableBody"/>
              <w:rPr>
                <w:rStyle w:val="HyperlinkTable"/>
                <w:noProof/>
                <w:szCs w:val="16"/>
              </w:rPr>
            </w:pPr>
            <w:hyperlink r:id="rId15"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77777777" w:rsidR="00F6554D" w:rsidRPr="00EA3945" w:rsidRDefault="00FC6385">
            <w:pPr>
              <w:pStyle w:val="AttributeTableBody"/>
              <w:rPr>
                <w:noProof/>
              </w:rPr>
            </w:pPr>
            <w:hyperlink r:id="rId16"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77777777" w:rsidR="00F6554D" w:rsidRPr="00EA3945" w:rsidRDefault="00FC6385">
            <w:pPr>
              <w:pStyle w:val="AttributeTableBody"/>
              <w:rPr>
                <w:rStyle w:val="HyperlinkTable"/>
                <w:noProof/>
                <w:szCs w:val="16"/>
              </w:rPr>
            </w:pPr>
            <w:hyperlink r:id="rId17"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77777777" w:rsidR="00F6554D" w:rsidRPr="00EA3945" w:rsidRDefault="00FC6385">
            <w:pPr>
              <w:pStyle w:val="AttributeTableBody"/>
              <w:rPr>
                <w:rStyle w:val="HyperlinkTable"/>
                <w:noProof/>
                <w:szCs w:val="16"/>
              </w:rPr>
            </w:pPr>
            <w:hyperlink r:id="rId18"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77777777" w:rsidR="00F6554D" w:rsidRPr="00EA3945" w:rsidRDefault="00FC6385">
            <w:pPr>
              <w:pStyle w:val="AttributeTableBody"/>
              <w:rPr>
                <w:noProof/>
              </w:rPr>
            </w:pPr>
            <w:hyperlink r:id="rId19"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77777777" w:rsidR="00805E98" w:rsidRPr="00D3774B" w:rsidRDefault="00805E98" w:rsidP="00B6045C">
            <w:pPr>
              <w:pStyle w:val="AttributeTableBody"/>
              <w:rPr>
                <w:noProof/>
              </w:rPr>
            </w:pPr>
            <w:r w:rsidRPr="00D3774B">
              <w:rPr>
                <w:noProof/>
              </w:rPr>
              <w:t>2..2</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77777777" w:rsidR="00805E98" w:rsidRPr="00D3774B" w:rsidRDefault="00FC6385" w:rsidP="000614BD">
            <w:pPr>
              <w:pStyle w:val="AttributeTableBody"/>
            </w:pPr>
            <w:hyperlink r:id="rId20" w:anchor="HL70287" w:history="1">
              <w:r w:rsidR="00805E98" w:rsidRPr="00D3774B">
                <w:rPr>
                  <w:rStyle w:val="Hyperlink"/>
                  <w:noProof/>
                  <w:color w:val="auto"/>
                </w:rPr>
                <w:t>02</w:t>
              </w:r>
              <w:r w:rsidR="000614BD" w:rsidRPr="00D3774B">
                <w:rPr>
                  <w:rStyle w:val="Hyperlink"/>
                  <w:noProof/>
                  <w:color w:val="auto"/>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 xml:space="preserve">or when the filler accessions the order group and supplies a filler group number with the received order. The order group may </w:t>
      </w:r>
      <w:r w:rsidRPr="007C3F84">
        <w:rPr>
          <w:noProof/>
        </w:rPr>
        <w:lastRenderedPageBreak/>
        <w:t>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 xml:space="preserve">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w:t>
      </w:r>
      <w:r w:rsidR="00DE31CF" w:rsidRPr="003C56E9">
        <w:rPr>
          <w:noProof/>
        </w:rPr>
        <w:lastRenderedPageBreak/>
        <w:t>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D26D89">
      <w:pPr>
        <w:pStyle w:val="berschrift4"/>
        <w:tabs>
          <w:tab w:val="clear" w:pos="2520"/>
          <w:tab w:val="num" w:pos="1260"/>
        </w:tabs>
        <w:rPr>
          <w:vanish/>
        </w:rPr>
      </w:pPr>
      <w:bookmarkStart w:id="161" w:name="_Toc496068653"/>
      <w:bookmarkStart w:id="162" w:name="_Toc498131065"/>
      <w:r w:rsidRPr="00D544F8">
        <w:rPr>
          <w:vanish/>
        </w:rPr>
        <w:t>ORC field definitions</w:t>
      </w:r>
      <w:bookmarkEnd w:id="161"/>
      <w:bookmarkEnd w:id="162"/>
      <w:r w:rsidRPr="00D544F8">
        <w:rPr>
          <w:vanish/>
        </w:rPr>
        <w:fldChar w:fldCharType="begin"/>
      </w:r>
      <w:r w:rsidRPr="00D544F8">
        <w:rPr>
          <w:vanish/>
        </w:rPr>
        <w:instrText xml:space="preserve"> XE "ORC – data element definitions" </w:instrText>
      </w:r>
      <w:r w:rsidRPr="00D544F8">
        <w:rPr>
          <w:vanish/>
        </w:rPr>
        <w:fldChar w:fldCharType="end"/>
      </w:r>
    </w:p>
    <w:p w14:paraId="0E9201CB" w14:textId="77777777" w:rsidR="00F6554D" w:rsidRPr="00EA3945" w:rsidRDefault="00F6554D" w:rsidP="00D26D89">
      <w:pPr>
        <w:pStyle w:val="berschrift4"/>
        <w:tabs>
          <w:tab w:val="clear" w:pos="2520"/>
          <w:tab w:val="num" w:pos="1260"/>
        </w:tabs>
      </w:pPr>
      <w:bookmarkStart w:id="163" w:name="_Toc496068654"/>
      <w:bookmarkStart w:id="164" w:name="_Toc498131066"/>
      <w:bookmarkStart w:id="165" w:name="_Ref175021645"/>
      <w:bookmarkStart w:id="166"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3"/>
      <w:bookmarkEnd w:id="164"/>
      <w:bookmarkEnd w:id="165"/>
      <w:bookmarkEnd w:id="166"/>
    </w:p>
    <w:p w14:paraId="125B7D20" w14:textId="77777777" w:rsidR="00F6554D" w:rsidRPr="00EA3945" w:rsidRDefault="00F6554D">
      <w:pPr>
        <w:pStyle w:val="NormalIndented"/>
        <w:rPr>
          <w:noProof/>
        </w:rPr>
      </w:pPr>
      <w:r w:rsidRPr="00EA3945">
        <w:rPr>
          <w:noProof/>
        </w:rPr>
        <w:t xml:space="preserve">Definition:  Determines the function of the order segment.  Refer to </w:t>
      </w:r>
      <w:bookmarkStart w:id="167" w:name="_Hlt490282388"/>
      <w:bookmarkEnd w:id="167"/>
      <w:r>
        <w:rPr>
          <w:rStyle w:val="ReferenceHL7Table"/>
          <w:sz w:val="20"/>
          <w:szCs w:val="16"/>
        </w:rPr>
        <w:fldChar w:fldCharType="begin"/>
      </w:r>
      <w:r w:rsidR="000C31AA">
        <w:rPr>
          <w:rStyle w:val="ReferenceHL7Table"/>
          <w:sz w:val="20"/>
          <w:szCs w:val="16"/>
        </w:rPr>
        <w:instrText>HYPERLINK "D:\\AppData\\Local\\Microsoft\\Windows\\INetCache\\Content.Outlook\\8CXE3V7V\\V282_CH02C_CodeTables.doc" \l "HL70119"</w:instrText>
      </w:r>
      <w:r>
        <w:rPr>
          <w:rStyle w:val="ReferenceHL7Table"/>
          <w:sz w:val="20"/>
          <w:szCs w:val="16"/>
        </w:rPr>
        <w:fldChar w:fldCharType="separate"/>
      </w:r>
      <w:r w:rsidRPr="005A39A3">
        <w:rPr>
          <w:rStyle w:val="ReferenceHL7Table"/>
          <w:sz w:val="20"/>
          <w:szCs w:val="16"/>
        </w:rPr>
        <w:t>H</w:t>
      </w:r>
      <w:bookmarkStart w:id="168" w:name="_Hlt483891711"/>
      <w:r w:rsidRPr="005A39A3">
        <w:rPr>
          <w:rStyle w:val="ReferenceHL7Table"/>
          <w:sz w:val="20"/>
          <w:szCs w:val="16"/>
        </w:rPr>
        <w:t>L</w:t>
      </w:r>
      <w:bookmarkStart w:id="169" w:name="_Hlt483891874"/>
      <w:bookmarkEnd w:id="168"/>
      <w:r w:rsidRPr="005A39A3">
        <w:rPr>
          <w:rStyle w:val="ReferenceHL7Table"/>
          <w:sz w:val="20"/>
          <w:szCs w:val="16"/>
        </w:rPr>
        <w:t>7</w:t>
      </w:r>
      <w:bookmarkEnd w:id="169"/>
      <w:r w:rsidRPr="005A39A3">
        <w:rPr>
          <w:rStyle w:val="ReferenceHL7Table"/>
          <w:sz w:val="20"/>
          <w:szCs w:val="16"/>
        </w:rPr>
        <w:t xml:space="preserve"> </w:t>
      </w:r>
      <w:bookmarkStart w:id="170" w:name="_Hlt483891922"/>
      <w:r w:rsidRPr="005A39A3">
        <w:rPr>
          <w:rStyle w:val="ReferenceHL7Table"/>
          <w:sz w:val="20"/>
          <w:szCs w:val="16"/>
        </w:rPr>
        <w:t>T</w:t>
      </w:r>
      <w:bookmarkStart w:id="171" w:name="_Hlt483891844"/>
      <w:bookmarkEnd w:id="170"/>
      <w:r w:rsidRPr="005A39A3">
        <w:rPr>
          <w:rStyle w:val="ReferenceHL7Table"/>
          <w:sz w:val="20"/>
          <w:szCs w:val="16"/>
        </w:rPr>
        <w:t>a</w:t>
      </w:r>
      <w:bookmarkStart w:id="172" w:name="_Hlt483891765"/>
      <w:bookmarkEnd w:id="171"/>
      <w:r w:rsidRPr="005A39A3">
        <w:rPr>
          <w:rStyle w:val="ReferenceHL7Table"/>
          <w:sz w:val="20"/>
          <w:szCs w:val="16"/>
        </w:rPr>
        <w:t>b</w:t>
      </w:r>
      <w:bookmarkEnd w:id="172"/>
      <w:r w:rsidRPr="005A39A3">
        <w:rPr>
          <w:rStyle w:val="ReferenceHL7Table"/>
          <w:sz w:val="20"/>
          <w:szCs w:val="16"/>
        </w:rPr>
        <w:t>le 0119 – O</w:t>
      </w:r>
      <w:bookmarkStart w:id="173" w:name="_Hlt483892043"/>
      <w:r w:rsidRPr="005A39A3">
        <w:rPr>
          <w:rStyle w:val="ReferenceHL7Table"/>
          <w:sz w:val="20"/>
          <w:szCs w:val="16"/>
        </w:rPr>
        <w:t>r</w:t>
      </w:r>
      <w:bookmarkEnd w:id="173"/>
      <w:r w:rsidRPr="005A39A3">
        <w:rPr>
          <w:rStyle w:val="ReferenceHL7Table"/>
          <w:sz w:val="20"/>
          <w:szCs w:val="16"/>
        </w:rPr>
        <w:t>der Co</w:t>
      </w:r>
      <w:bookmarkStart w:id="174" w:name="_Hlt489773262"/>
      <w:r w:rsidRPr="005A39A3">
        <w:rPr>
          <w:rStyle w:val="ReferenceHL7Table"/>
          <w:sz w:val="20"/>
          <w:szCs w:val="16"/>
        </w:rPr>
        <w:t>n</w:t>
      </w:r>
      <w:bookmarkEnd w:id="174"/>
      <w:r w:rsidRPr="005A39A3">
        <w:rPr>
          <w:rStyle w:val="ReferenceHL7Table"/>
          <w:sz w:val="20"/>
          <w:szCs w:val="16"/>
        </w:rPr>
        <w:t>trol Codes</w:t>
      </w:r>
      <w:r>
        <w:rPr>
          <w:rStyle w:val="ReferenceHL7Table"/>
          <w:sz w:val="20"/>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77777777" w:rsidR="00F6554D" w:rsidRPr="00EA3945" w:rsidRDefault="00F6554D">
      <w:pPr>
        <w:pStyle w:val="NormalIndented"/>
        <w:rPr>
          <w:noProof/>
        </w:rPr>
      </w:pPr>
      <w:r w:rsidRPr="00EA3945">
        <w:rPr>
          <w:noProof/>
        </w:rPr>
        <w:t xml:space="preserve">Refer </w:t>
      </w:r>
      <w:hyperlink r:id="rId21" w:anchor="HL70119" w:history="1">
        <w:r w:rsidRPr="00EA3945">
          <w:rPr>
            <w:rStyle w:val="ReferenceHL7Table"/>
            <w:sz w:val="20"/>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D26D89">
      <w:pPr>
        <w:pStyle w:val="berschrift4"/>
        <w:tabs>
          <w:tab w:val="clear" w:pos="2520"/>
          <w:tab w:val="num" w:pos="1260"/>
        </w:tabs>
      </w:pPr>
      <w:bookmarkStart w:id="175" w:name="_Toc496068656"/>
      <w:bookmarkStart w:id="176" w:name="_Toc498131067"/>
      <w:bookmarkStart w:id="177" w:name="_Ref233450983"/>
      <w:r w:rsidRPr="00EA3945">
        <w:t xml:space="preserve">ORC-2   </w:t>
      </w:r>
      <w:bookmarkStart w:id="178"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5"/>
      <w:bookmarkEnd w:id="176"/>
      <w:bookmarkEnd w:id="177"/>
      <w:bookmarkEnd w:id="178"/>
    </w:p>
    <w:p w14:paraId="570C6A36" w14:textId="77777777" w:rsidR="00F6554D" w:rsidRDefault="00F6554D" w:rsidP="00257C89">
      <w:pPr>
        <w:pStyle w:val="Components"/>
      </w:pPr>
      <w:bookmarkStart w:id="179" w:name="EIComponent"/>
      <w:r>
        <w:t>Components:  &lt;Entity Identifier (ST)&gt; ^ &lt;Namespace ID (IS)&gt; ^ &lt;Universal ID (ST)&gt; ^ &lt;Universal ID Type (ID)&gt;</w:t>
      </w:r>
      <w:bookmarkEnd w:id="179"/>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 xml:space="preserve">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w:t>
      </w:r>
      <w:r w:rsidRPr="00EA3945">
        <w:rPr>
          <w:noProof/>
        </w:rPr>
        <w:lastRenderedPageBreak/>
        <w:t>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D26D89">
      <w:pPr>
        <w:pStyle w:val="berschrift4"/>
        <w:tabs>
          <w:tab w:val="clear" w:pos="2520"/>
          <w:tab w:val="num" w:pos="1260"/>
        </w:tabs>
      </w:pPr>
      <w:bookmarkStart w:id="180" w:name="_Toc496068657"/>
      <w:bookmarkStart w:id="181" w:name="_Toc498131068"/>
      <w:r w:rsidRPr="00EA3945">
        <w:t xml:space="preserve">ORC-3   </w:t>
      </w:r>
      <w:bookmarkStart w:id="182"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80"/>
      <w:bookmarkEnd w:id="181"/>
      <w:bookmarkEnd w:id="182"/>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 xml:space="preserve">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w:t>
      </w:r>
      <w:r w:rsidRPr="00EA3945">
        <w:rPr>
          <w:noProof/>
        </w:rPr>
        <w:lastRenderedPageBreak/>
        <w:t>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D26D89">
      <w:pPr>
        <w:pStyle w:val="berschrift4"/>
        <w:tabs>
          <w:tab w:val="clear" w:pos="2520"/>
          <w:tab w:val="num" w:pos="1260"/>
        </w:tabs>
      </w:pPr>
      <w:bookmarkStart w:id="183" w:name="_Toc496068658"/>
      <w:bookmarkStart w:id="184"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3"/>
      <w:bookmarkEnd w:id="184"/>
    </w:p>
    <w:p w14:paraId="3F65ECD6" w14:textId="5704AC7D" w:rsidR="00F6554D" w:rsidRDefault="00166D40" w:rsidP="00257C89">
      <w:pPr>
        <w:pStyle w:val="Components"/>
      </w:pPr>
      <w:bookmarkStart w:id="185" w:name="EIPComponent"/>
      <w:r>
        <w:t>Components</w:t>
      </w:r>
      <w:r w:rsidR="00F6554D">
        <w:t>:  &lt;Entity Identifier (ST)&gt; &amp; &lt;Namespace ID (IS)&gt; &amp; &lt;Universal ID (ST)&gt; &amp; &lt;Universal ID Type (ID)&gt;</w:t>
      </w:r>
    </w:p>
    <w:bookmarkEnd w:id="185"/>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 w:val="20"/>
          <w:szCs w:val="16"/>
        </w:rPr>
        <w:fldChar w:fldCharType="begin"/>
      </w:r>
      <w:r w:rsidR="00EE4A3F">
        <w:rPr>
          <w:rStyle w:val="HyperlinkText"/>
          <w:sz w:val="20"/>
          <w:szCs w:val="16"/>
        </w:rPr>
        <w:instrText xml:space="preserve"> REF _Ref358627650 \n  \* MERGEFORMAT </w:instrText>
      </w:r>
      <w:r w:rsidR="00EE4A3F">
        <w:rPr>
          <w:rStyle w:val="HyperlinkText"/>
          <w:sz w:val="20"/>
          <w:szCs w:val="16"/>
        </w:rPr>
        <w:fldChar w:fldCharType="separate"/>
      </w:r>
      <w:r w:rsidR="002B4E0B" w:rsidRPr="002B4E0B">
        <w:rPr>
          <w:rStyle w:val="HyperlinkText"/>
          <w:sz w:val="20"/>
          <w:szCs w:val="16"/>
        </w:rPr>
        <w:t>4.5.1</w:t>
      </w:r>
      <w:r w:rsidR="00EE4A3F">
        <w:rPr>
          <w:rStyle w:val="HyperlinkText"/>
          <w:sz w:val="20"/>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 w:val="20"/>
          <w:szCs w:val="16"/>
        </w:rPr>
        <w:t>ORC – Common Order Segment</w:t>
      </w:r>
      <w:r>
        <w:fldChar w:fldCharType="end"/>
      </w:r>
      <w:r w:rsidRPr="00EA3945">
        <w:rPr>
          <w:noProof/>
        </w:rPr>
        <w:t>."</w:t>
      </w:r>
    </w:p>
    <w:p w14:paraId="16378892" w14:textId="77777777" w:rsidR="00F6554D" w:rsidRPr="00EA3945" w:rsidRDefault="00F6554D" w:rsidP="00D26D89">
      <w:pPr>
        <w:pStyle w:val="berschrift4"/>
        <w:tabs>
          <w:tab w:val="clear" w:pos="2520"/>
          <w:tab w:val="num" w:pos="1260"/>
        </w:tabs>
      </w:pPr>
      <w:bookmarkStart w:id="186" w:name="_Toc496068659"/>
      <w:bookmarkStart w:id="187"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6"/>
      <w:bookmarkEnd w:id="187"/>
    </w:p>
    <w:p w14:paraId="6B7F0B6C" w14:textId="77777777" w:rsidR="00F6554D" w:rsidRPr="00EA3945" w:rsidRDefault="00F6554D">
      <w:pPr>
        <w:pStyle w:val="NormalIndented"/>
        <w:rPr>
          <w:noProof/>
        </w:rPr>
      </w:pPr>
      <w:r w:rsidRPr="00EA3945">
        <w:rPr>
          <w:noProof/>
        </w:rPr>
        <w:t xml:space="preserve">Definition:  This field specifies the status of an order.  Refer to </w:t>
      </w:r>
      <w:hyperlink r:id="rId22" w:anchor="HL70038" w:history="1">
        <w:r w:rsidRPr="00EA3945">
          <w:rPr>
            <w:rStyle w:val="ReferenceHL7Table"/>
            <w:noProof/>
            <w:sz w:val="20"/>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77777777" w:rsidR="00F6554D" w:rsidRPr="00EA3945" w:rsidRDefault="00F6554D">
      <w:pPr>
        <w:pStyle w:val="NormalIndented"/>
        <w:rPr>
          <w:noProof/>
        </w:rPr>
      </w:pPr>
      <w:r w:rsidRPr="00EA3945">
        <w:rPr>
          <w:noProof/>
        </w:rPr>
        <w:t xml:space="preserve">Although </w:t>
      </w:r>
      <w:hyperlink r:id="rId23" w:anchor="HL70038" w:history="1">
        <w:r w:rsidRPr="00EA3945">
          <w:rPr>
            <w:rStyle w:val="ReferenceHL7Table"/>
            <w:noProof/>
            <w:sz w:val="20"/>
            <w:szCs w:val="16"/>
          </w:rPr>
          <w:t>HL7 Table 0038 – Order status</w:t>
        </w:r>
      </w:hyperlink>
      <w:r w:rsidRPr="00EA3945">
        <w:rPr>
          <w:noProof/>
        </w:rPr>
        <w:t xml:space="preserve"> contains many of the same values contained in </w:t>
      </w:r>
      <w:hyperlink r:id="rId24" w:anchor="HL70119" w:history="1">
        <w:r w:rsidRPr="00EA3945">
          <w:rPr>
            <w:rStyle w:val="ReferenceHL7Table"/>
            <w:noProof/>
            <w:sz w:val="20"/>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D26D89">
      <w:pPr>
        <w:pStyle w:val="berschrift4"/>
        <w:tabs>
          <w:tab w:val="clear" w:pos="2520"/>
          <w:tab w:val="num" w:pos="1260"/>
        </w:tabs>
      </w:pPr>
      <w:bookmarkStart w:id="188" w:name="HL70038"/>
      <w:bookmarkStart w:id="189" w:name="_Toc496068660"/>
      <w:bookmarkStart w:id="190" w:name="_Toc498131071"/>
      <w:bookmarkEnd w:id="188"/>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89"/>
      <w:bookmarkEnd w:id="190"/>
    </w:p>
    <w:p w14:paraId="06108267" w14:textId="77777777"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w:t>
      </w:r>
      <w:r w:rsidRPr="00EA3945">
        <w:rPr>
          <w:noProof/>
        </w:rPr>
        <w:lastRenderedPageBreak/>
        <w:t xml:space="preserve">the default value of the field.  Refer to </w:t>
      </w:r>
      <w:hyperlink r:id="rId25" w:anchor="HL70121" w:history="1">
        <w:r w:rsidRPr="00EA3945">
          <w:rPr>
            <w:rStyle w:val="ReferenceHL7Table"/>
            <w:noProof/>
            <w:sz w:val="20"/>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D26D89">
      <w:pPr>
        <w:pStyle w:val="berschrift4"/>
        <w:tabs>
          <w:tab w:val="clear" w:pos="2520"/>
          <w:tab w:val="num" w:pos="1260"/>
        </w:tabs>
      </w:pPr>
      <w:bookmarkStart w:id="191" w:name="HL70121"/>
      <w:bookmarkStart w:id="192" w:name="_Toc496068661"/>
      <w:bookmarkStart w:id="193" w:name="_Toc498131072"/>
      <w:bookmarkEnd w:id="191"/>
      <w:r w:rsidRPr="00EA3945">
        <w:t>ORC-7   Quantity/Timing</w:t>
      </w:r>
      <w:bookmarkEnd w:id="192"/>
      <w:bookmarkEnd w:id="193"/>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 w:val="20"/>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 w:val="20"/>
          <w:szCs w:val="16"/>
        </w:rPr>
        <w:t>4.5.5</w:t>
      </w:r>
      <w:r>
        <w:fldChar w:fldCharType="end"/>
      </w:r>
      <w:r w:rsidRPr="00EA3945">
        <w:rPr>
          <w:noProof/>
        </w:rPr>
        <w:t>, respectively.</w:t>
      </w:r>
    </w:p>
    <w:p w14:paraId="6CBB273D" w14:textId="77777777" w:rsidR="00F6554D" w:rsidRPr="00EA3945" w:rsidRDefault="00F6554D" w:rsidP="00D26D89">
      <w:pPr>
        <w:pStyle w:val="berschrift4"/>
        <w:tabs>
          <w:tab w:val="clear" w:pos="2520"/>
          <w:tab w:val="num" w:pos="1260"/>
        </w:tabs>
      </w:pPr>
      <w:bookmarkStart w:id="194" w:name="_Toc496068662"/>
      <w:bookmarkStart w:id="195"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4"/>
      <w:bookmarkEnd w:id="195"/>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 w:val="20"/>
            <w:szCs w:val="16"/>
          </w:rPr>
          <w:fldChar w:fldCharType="begin"/>
        </w:r>
        <w:r w:rsidRPr="00EA3945">
          <w:rPr>
            <w:rStyle w:val="HyperlinkText"/>
            <w:noProof/>
            <w:sz w:val="20"/>
            <w:szCs w:val="16"/>
          </w:rPr>
          <w:instrText xml:space="preserve"> REF _Ref233445472 \r \h </w:instrText>
        </w:r>
        <w:r w:rsidRPr="00EA3945">
          <w:rPr>
            <w:rStyle w:val="HyperlinkText"/>
            <w:noProof/>
            <w:sz w:val="20"/>
            <w:szCs w:val="16"/>
          </w:rPr>
        </w:r>
        <w:r w:rsidRPr="00EA3945">
          <w:rPr>
            <w:rStyle w:val="HyperlinkText"/>
            <w:noProof/>
            <w:sz w:val="20"/>
            <w:szCs w:val="16"/>
          </w:rPr>
          <w:fldChar w:fldCharType="separate"/>
        </w:r>
        <w:r w:rsidR="002B4E0B">
          <w:rPr>
            <w:rStyle w:val="HyperlinkText"/>
            <w:noProof/>
            <w:sz w:val="20"/>
            <w:szCs w:val="16"/>
          </w:rPr>
          <w:t>4.5.3.2</w:t>
        </w:r>
        <w:r w:rsidRPr="00EA3945">
          <w:rPr>
            <w:rStyle w:val="HyperlinkText"/>
            <w:noProof/>
            <w:sz w:val="20"/>
            <w:szCs w:val="16"/>
          </w:rPr>
          <w:fldChar w:fldCharType="end"/>
        </w:r>
      </w:hyperlink>
      <w:r w:rsidRPr="00EA3945">
        <w:rPr>
          <w:rStyle w:val="HyperlinkText"/>
          <w:noProof/>
          <w:sz w:val="20"/>
          <w:szCs w:val="16"/>
        </w:rPr>
        <w:t>,</w:t>
      </w:r>
      <w:r w:rsidRPr="00EA3945">
        <w:rPr>
          <w:noProof/>
        </w:rPr>
        <w:t xml:space="preserve"> "</w:t>
      </w:r>
      <w:hyperlink w:anchor="_OBR-2___Placer order number   (EI) " w:history="1">
        <w:r w:rsidR="00EE4A3F">
          <w:rPr>
            <w:rStyle w:val="HyperlinkText"/>
            <w:sz w:val="20"/>
            <w:szCs w:val="16"/>
          </w:rPr>
          <w:fldChar w:fldCharType="begin"/>
        </w:r>
        <w:r w:rsidR="00EE4A3F">
          <w:rPr>
            <w:rStyle w:val="HyperlinkText"/>
            <w:sz w:val="20"/>
            <w:szCs w:val="16"/>
          </w:rPr>
          <w:instrText xml:space="preserve"> REF _Ref379943794 \* MERGEFORMAT </w:instrText>
        </w:r>
        <w:r w:rsidR="00EE4A3F">
          <w:rPr>
            <w:rStyle w:val="HyperlinkText"/>
            <w:sz w:val="20"/>
            <w:szCs w:val="16"/>
          </w:rPr>
          <w:fldChar w:fldCharType="separate"/>
        </w:r>
        <w:r w:rsidR="002B4E0B" w:rsidRPr="002B4E0B">
          <w:rPr>
            <w:rStyle w:val="HyperlinkText"/>
            <w:sz w:val="20"/>
            <w:szCs w:val="16"/>
          </w:rPr>
          <w:t>Placer Order Number</w:t>
        </w:r>
        <w:r w:rsidR="002B4E0B" w:rsidRPr="002B4E0B">
          <w:rPr>
            <w:rStyle w:val="HyperlinkText"/>
            <w:sz w:val="20"/>
            <w:szCs w:val="16"/>
          </w:rPr>
          <w:fldChar w:fldCharType="begin"/>
        </w:r>
        <w:r w:rsidR="002B4E0B" w:rsidRPr="002B4E0B">
          <w:rPr>
            <w:rStyle w:val="HyperlinkText"/>
            <w:sz w:val="20"/>
            <w:szCs w:val="16"/>
          </w:rPr>
          <w:instrText xml:space="preserve"> XE “placer</w:instrText>
        </w:r>
        <w:r w:rsidR="002B4E0B" w:rsidRPr="00EA3945">
          <w:rPr>
            <w:noProof/>
          </w:rPr>
          <w:instrText xml:space="preserve"> order number” </w:instrText>
        </w:r>
        <w:r w:rsidR="002B4E0B" w:rsidRPr="002B4E0B">
          <w:rPr>
            <w:rStyle w:val="HyperlinkText"/>
            <w:sz w:val="20"/>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 w:val="20"/>
            <w:szCs w:val="16"/>
          </w:rPr>
          <w:fldChar w:fldCharType="begin"/>
        </w:r>
        <w:r w:rsidRPr="00EA3945">
          <w:rPr>
            <w:rStyle w:val="HyperlinkText"/>
            <w:noProof/>
            <w:sz w:val="20"/>
            <w:szCs w:val="16"/>
          </w:rPr>
          <w:instrText xml:space="preserve"> REF _Ref233445432 \r \h </w:instrText>
        </w:r>
        <w:r w:rsidRPr="00EA3945">
          <w:rPr>
            <w:rStyle w:val="HyperlinkText"/>
            <w:noProof/>
            <w:sz w:val="20"/>
            <w:szCs w:val="16"/>
          </w:rPr>
        </w:r>
        <w:r w:rsidRPr="00EA3945">
          <w:rPr>
            <w:rStyle w:val="HyperlinkText"/>
            <w:noProof/>
            <w:sz w:val="20"/>
            <w:szCs w:val="16"/>
          </w:rPr>
          <w:fldChar w:fldCharType="separate"/>
        </w:r>
        <w:r w:rsidR="002B4E0B">
          <w:rPr>
            <w:rStyle w:val="HyperlinkText"/>
            <w:noProof/>
            <w:sz w:val="20"/>
            <w:szCs w:val="16"/>
          </w:rPr>
          <w:t>4.5.3.3</w:t>
        </w:r>
        <w:r w:rsidRPr="00EA3945">
          <w:rPr>
            <w:rStyle w:val="HyperlinkText"/>
            <w:noProof/>
            <w:sz w:val="20"/>
            <w:szCs w:val="16"/>
          </w:rPr>
          <w:fldChar w:fldCharType="end"/>
        </w:r>
      </w:hyperlink>
      <w:r w:rsidRPr="00EA3945">
        <w:rPr>
          <w:noProof/>
        </w:rPr>
        <w:t>, "</w:t>
      </w:r>
      <w:hyperlink w:anchor="_OBR-3___Filler Order Number   (EI) " w:history="1">
        <w:r w:rsidR="00EE4A3F">
          <w:rPr>
            <w:rStyle w:val="HyperlinkText"/>
            <w:sz w:val="20"/>
            <w:szCs w:val="16"/>
          </w:rPr>
          <w:fldChar w:fldCharType="begin"/>
        </w:r>
        <w:r w:rsidR="00EE4A3F">
          <w:rPr>
            <w:rStyle w:val="HyperlinkText"/>
            <w:sz w:val="20"/>
            <w:szCs w:val="16"/>
          </w:rPr>
          <w:instrText xml:space="preserve"> REF _Ref379943844 \* MERGEFORMAT </w:instrText>
        </w:r>
        <w:r w:rsidR="00EE4A3F">
          <w:rPr>
            <w:rStyle w:val="HyperlinkText"/>
            <w:sz w:val="20"/>
            <w:szCs w:val="16"/>
          </w:rPr>
          <w:fldChar w:fldCharType="separate"/>
        </w:r>
        <w:r w:rsidR="002B4E0B" w:rsidRPr="002B4E0B">
          <w:rPr>
            <w:rStyle w:val="HyperlinkText"/>
            <w:sz w:val="20"/>
            <w:szCs w:val="16"/>
          </w:rPr>
          <w:t>Filler Order Number</w:t>
        </w:r>
        <w:r w:rsidR="002B4E0B" w:rsidRPr="002B4E0B">
          <w:rPr>
            <w:rStyle w:val="HyperlinkText"/>
            <w:sz w:val="20"/>
            <w:szCs w:val="16"/>
          </w:rPr>
          <w:fldChar w:fldCharType="begin"/>
        </w:r>
        <w:r w:rsidR="002B4E0B" w:rsidRPr="002B4E0B">
          <w:rPr>
            <w:rStyle w:val="HyperlinkText"/>
            <w:sz w:val="20"/>
            <w:szCs w:val="16"/>
          </w:rPr>
          <w:instrText xml:space="preserve"> XE “filler</w:instrText>
        </w:r>
        <w:r w:rsidR="002B4E0B" w:rsidRPr="00EA3945">
          <w:rPr>
            <w:noProof/>
          </w:rPr>
          <w:instrText xml:space="preserve"> order number” </w:instrText>
        </w:r>
        <w:r w:rsidR="002B4E0B" w:rsidRPr="002B4E0B">
          <w:rPr>
            <w:rStyle w:val="HyperlinkText"/>
            <w:sz w:val="20"/>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D26D89">
      <w:pPr>
        <w:pStyle w:val="berschrift4"/>
        <w:tabs>
          <w:tab w:val="clear" w:pos="2520"/>
          <w:tab w:val="num" w:pos="1260"/>
        </w:tabs>
      </w:pPr>
      <w:bookmarkStart w:id="196" w:name="_Toc496068663"/>
      <w:bookmarkStart w:id="197"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6"/>
      <w:bookmarkEnd w:id="197"/>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D26D89">
      <w:pPr>
        <w:pStyle w:val="berschrift4"/>
        <w:tabs>
          <w:tab w:val="clear" w:pos="2520"/>
          <w:tab w:val="num" w:pos="1260"/>
        </w:tabs>
      </w:pPr>
      <w:bookmarkStart w:id="198" w:name="_Toc496068664"/>
      <w:bookmarkStart w:id="199"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8"/>
      <w:bookmarkEnd w:id="199"/>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D26D89">
      <w:pPr>
        <w:pStyle w:val="berschrift4"/>
        <w:tabs>
          <w:tab w:val="clear" w:pos="2520"/>
          <w:tab w:val="num" w:pos="1260"/>
        </w:tabs>
      </w:pPr>
      <w:bookmarkStart w:id="200" w:name="_Toc496068665"/>
      <w:bookmarkStart w:id="201"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200"/>
      <w:bookmarkEnd w:id="201"/>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D26D89">
      <w:pPr>
        <w:pStyle w:val="berschrift4"/>
        <w:tabs>
          <w:tab w:val="clear" w:pos="2520"/>
          <w:tab w:val="num" w:pos="1260"/>
        </w:tabs>
      </w:pPr>
      <w:bookmarkStart w:id="202" w:name="_Toc496068666"/>
      <w:bookmarkStart w:id="203" w:name="_Toc498131077"/>
      <w:r w:rsidRPr="00EA3945">
        <w:lastRenderedPageBreak/>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2"/>
      <w:bookmarkEnd w:id="203"/>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D26D89">
      <w:pPr>
        <w:pStyle w:val="berschrift4"/>
        <w:tabs>
          <w:tab w:val="clear" w:pos="2520"/>
          <w:tab w:val="num" w:pos="1260"/>
        </w:tabs>
      </w:pPr>
      <w:bookmarkStart w:id="204" w:name="_Toc496068667"/>
      <w:bookmarkStart w:id="205"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4"/>
      <w:bookmarkEnd w:id="205"/>
      <w:r w:rsidRPr="00EA3945">
        <w:t xml:space="preserve"> </w:t>
      </w:r>
    </w:p>
    <w:p w14:paraId="1A47FAAC" w14:textId="77777777" w:rsidR="00F6554D" w:rsidRDefault="00F6554D" w:rsidP="00257C89">
      <w:pPr>
        <w:pStyle w:val="Components"/>
      </w:pPr>
      <w:bookmarkStart w:id="20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6"/>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D26D89">
      <w:pPr>
        <w:pStyle w:val="berschrift4"/>
        <w:tabs>
          <w:tab w:val="clear" w:pos="2520"/>
          <w:tab w:val="num" w:pos="1260"/>
        </w:tabs>
      </w:pPr>
      <w:bookmarkStart w:id="207" w:name="_Toc496068668"/>
      <w:bookmarkStart w:id="208"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7"/>
      <w:bookmarkEnd w:id="208"/>
      <w:r w:rsidRPr="00EA3945">
        <w:t xml:space="preserve"> </w:t>
      </w:r>
    </w:p>
    <w:p w14:paraId="6516D118" w14:textId="77777777" w:rsidR="00F6554D" w:rsidRDefault="00F6554D" w:rsidP="00257C89">
      <w:pPr>
        <w:pStyle w:val="Components"/>
      </w:pPr>
      <w:bookmarkStart w:id="20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9"/>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D26D89">
      <w:pPr>
        <w:pStyle w:val="berschrift4"/>
        <w:tabs>
          <w:tab w:val="clear" w:pos="2520"/>
          <w:tab w:val="num" w:pos="1260"/>
        </w:tabs>
      </w:pPr>
      <w:bookmarkStart w:id="210" w:name="_Toc496068669"/>
      <w:bookmarkStart w:id="211"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10"/>
      <w:bookmarkEnd w:id="211"/>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D26D89">
      <w:pPr>
        <w:pStyle w:val="berschrift4"/>
        <w:tabs>
          <w:tab w:val="clear" w:pos="2520"/>
          <w:tab w:val="num" w:pos="1260"/>
        </w:tabs>
      </w:pPr>
      <w:bookmarkStart w:id="212" w:name="_Toc496068670"/>
      <w:bookmarkStart w:id="213"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2"/>
      <w:bookmarkEnd w:id="213"/>
    </w:p>
    <w:p w14:paraId="41DFEADB" w14:textId="77777777" w:rsidR="00F6554D" w:rsidRDefault="00F6554D" w:rsidP="00257C89">
      <w:pPr>
        <w:pStyle w:val="Components"/>
        <w:rPr>
          <w:noProof/>
        </w:rPr>
      </w:pPr>
      <w:bookmarkStart w:id="21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4"/>
    </w:p>
    <w:p w14:paraId="46419EF0" w14:textId="77777777"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26" w:anchor="HL70119" w:history="1">
        <w:r w:rsidRPr="00EA3945">
          <w:rPr>
            <w:rStyle w:val="ReferenceHL7Table"/>
            <w:noProof/>
            <w:sz w:val="20"/>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77777777" w:rsidR="00F448EB" w:rsidRPr="00EA3945" w:rsidRDefault="00F448EB" w:rsidP="00F448EB">
      <w:pPr>
        <w:pStyle w:val="NormalIndented"/>
        <w:rPr>
          <w:noProof/>
        </w:rPr>
      </w:pPr>
      <w:r w:rsidRPr="00EA3945">
        <w:rPr>
          <w:noProof/>
        </w:rPr>
        <w:t xml:space="preserve">Refer </w:t>
      </w:r>
      <w:hyperlink r:id="rId27" w:anchor="HL70119" w:history="1">
        <w:r w:rsidRPr="00EA3945">
          <w:rPr>
            <w:rStyle w:val="ReferenceHL7Table"/>
            <w:sz w:val="20"/>
            <w:szCs w:val="16"/>
          </w:rPr>
          <w:t>HL7 Table 0</w:t>
        </w:r>
        <w:r>
          <w:rPr>
            <w:rStyle w:val="ReferenceHL7Table"/>
            <w:sz w:val="20"/>
            <w:szCs w:val="16"/>
          </w:rPr>
          <w:t>949</w:t>
        </w:r>
        <w:r w:rsidRPr="00EA3945">
          <w:rPr>
            <w:rStyle w:val="ReferenceHL7Table"/>
            <w:sz w:val="20"/>
            <w:szCs w:val="16"/>
          </w:rPr>
          <w:t xml:space="preserve"> – Order Control Code</w:t>
        </w:r>
        <w:r>
          <w:rPr>
            <w:rStyle w:val="ReferenceHL7Table"/>
            <w:sz w:val="20"/>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D26D89">
      <w:pPr>
        <w:pStyle w:val="berschrift4"/>
        <w:tabs>
          <w:tab w:val="clear" w:pos="2520"/>
          <w:tab w:val="num" w:pos="1260"/>
        </w:tabs>
      </w:pPr>
      <w:bookmarkStart w:id="215" w:name="_Toc496068671"/>
      <w:bookmarkStart w:id="216" w:name="_Toc498131082"/>
      <w:r w:rsidRPr="00EA3945">
        <w:lastRenderedPageBreak/>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5"/>
      <w:bookmarkEnd w:id="216"/>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D26D89">
      <w:pPr>
        <w:pStyle w:val="berschrift4"/>
        <w:tabs>
          <w:tab w:val="clear" w:pos="2520"/>
          <w:tab w:val="num" w:pos="1260"/>
        </w:tabs>
      </w:pPr>
      <w:bookmarkStart w:id="217" w:name="_Toc496068672"/>
      <w:bookmarkStart w:id="218"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7"/>
      <w:bookmarkEnd w:id="218"/>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D26D89">
      <w:pPr>
        <w:pStyle w:val="berschrift4"/>
        <w:tabs>
          <w:tab w:val="clear" w:pos="2520"/>
          <w:tab w:val="num" w:pos="1260"/>
        </w:tabs>
      </w:pPr>
      <w:bookmarkStart w:id="219" w:name="_Toc496068673"/>
      <w:bookmarkStart w:id="220"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9"/>
      <w:bookmarkEnd w:id="220"/>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D26D89">
      <w:pPr>
        <w:pStyle w:val="berschrift4"/>
        <w:tabs>
          <w:tab w:val="clear" w:pos="2520"/>
          <w:tab w:val="num" w:pos="1260"/>
        </w:tabs>
      </w:pPr>
      <w:bookmarkStart w:id="221" w:name="_Toc496068674"/>
      <w:bookmarkStart w:id="222"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21"/>
      <w:bookmarkEnd w:id="222"/>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7777777"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28" w:anchor="HL70339" w:history="1">
        <w:r w:rsidRPr="00FA0919">
          <w:rPr>
            <w:rStyle w:val="ReferenceUserTable"/>
            <w:sz w:val="20"/>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D26D89">
      <w:pPr>
        <w:pStyle w:val="berschrift4"/>
        <w:tabs>
          <w:tab w:val="clear" w:pos="2520"/>
          <w:tab w:val="num" w:pos="1260"/>
        </w:tabs>
      </w:pPr>
      <w:bookmarkStart w:id="223" w:name="HL70339"/>
      <w:bookmarkStart w:id="224" w:name="_Toc496068675"/>
      <w:bookmarkStart w:id="225" w:name="_Toc498131086"/>
      <w:bookmarkEnd w:id="223"/>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4"/>
      <w:bookmarkEnd w:id="225"/>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D26D89">
      <w:pPr>
        <w:pStyle w:val="berschrift4"/>
        <w:tabs>
          <w:tab w:val="clear" w:pos="2520"/>
          <w:tab w:val="num" w:pos="1260"/>
        </w:tabs>
      </w:pPr>
      <w:bookmarkStart w:id="226" w:name="_Toc496068676"/>
      <w:bookmarkStart w:id="227"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6"/>
      <w:bookmarkEnd w:id="227"/>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D26D89">
      <w:pPr>
        <w:pStyle w:val="berschrift4"/>
        <w:tabs>
          <w:tab w:val="clear" w:pos="2520"/>
          <w:tab w:val="num" w:pos="1260"/>
        </w:tabs>
      </w:pPr>
      <w:bookmarkStart w:id="228" w:name="_Toc496068677"/>
      <w:bookmarkStart w:id="229"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8"/>
      <w:bookmarkEnd w:id="229"/>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D26D89">
      <w:pPr>
        <w:pStyle w:val="berschrift4"/>
        <w:tabs>
          <w:tab w:val="clear" w:pos="2520"/>
          <w:tab w:val="num" w:pos="1260"/>
        </w:tabs>
      </w:pPr>
      <w:bookmarkStart w:id="230" w:name="_Toc496068678"/>
      <w:bookmarkStart w:id="231"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30"/>
      <w:bookmarkEnd w:id="231"/>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D26D89">
      <w:pPr>
        <w:pStyle w:val="berschrift4"/>
        <w:tabs>
          <w:tab w:val="clear" w:pos="2520"/>
          <w:tab w:val="num" w:pos="1260"/>
        </w:tabs>
      </w:pPr>
      <w:bookmarkStart w:id="232" w:name="_Toc496068679"/>
      <w:bookmarkStart w:id="233" w:name="_Toc498131090"/>
      <w:r w:rsidRPr="00EA3945">
        <w:lastRenderedPageBreak/>
        <w:t>ORC-25   Order Status Modifier</w:t>
      </w:r>
      <w:r w:rsidRPr="00EA3945">
        <w:fldChar w:fldCharType="begin"/>
      </w:r>
      <w:r w:rsidRPr="00EA3945">
        <w:instrText>xe "order status modifier"</w:instrText>
      </w:r>
      <w:r w:rsidRPr="00EA3945">
        <w:fldChar w:fldCharType="end"/>
      </w:r>
      <w:r w:rsidRPr="00EA3945">
        <w:t xml:space="preserve">   (CWE)   01473</w:t>
      </w:r>
      <w:bookmarkEnd w:id="232"/>
      <w:bookmarkEnd w:id="233"/>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77777777" w:rsidR="00F448EB" w:rsidRPr="00EA3945" w:rsidRDefault="00F448EB" w:rsidP="00F448EB">
      <w:pPr>
        <w:pStyle w:val="NormalIndented"/>
        <w:rPr>
          <w:noProof/>
        </w:rPr>
      </w:pPr>
      <w:r w:rsidRPr="00EA3945">
        <w:rPr>
          <w:noProof/>
        </w:rPr>
        <w:t xml:space="preserve">Refer </w:t>
      </w:r>
      <w:hyperlink r:id="rId29" w:anchor="HL70119" w:history="1">
        <w:r w:rsidRPr="00EA3945">
          <w:rPr>
            <w:rStyle w:val="ReferenceHL7Table"/>
            <w:sz w:val="20"/>
            <w:szCs w:val="16"/>
          </w:rPr>
          <w:t>HL7 Table 0</w:t>
        </w:r>
        <w:r>
          <w:rPr>
            <w:rStyle w:val="ReferenceHL7Table"/>
            <w:sz w:val="20"/>
            <w:szCs w:val="16"/>
          </w:rPr>
          <w:t>950</w:t>
        </w:r>
        <w:r w:rsidRPr="00EA3945">
          <w:rPr>
            <w:rStyle w:val="ReferenceHL7Table"/>
            <w:sz w:val="20"/>
            <w:szCs w:val="16"/>
          </w:rPr>
          <w:t xml:space="preserve"> – Order </w:t>
        </w:r>
        <w:r>
          <w:rPr>
            <w:rStyle w:val="ReferenceHL7Table"/>
            <w:sz w:val="20"/>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D26D89">
      <w:pPr>
        <w:pStyle w:val="berschrift4"/>
        <w:tabs>
          <w:tab w:val="clear" w:pos="2520"/>
          <w:tab w:val="num" w:pos="1260"/>
        </w:tabs>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77777777"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0" w:anchor="HL70552" w:history="1">
        <w:r w:rsidRPr="00EA3945">
          <w:rPr>
            <w:rStyle w:val="ReferenceHL7Table"/>
            <w:noProof/>
            <w:sz w:val="20"/>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77777777"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1" w:anchor="HL70339" w:history="1">
        <w:r w:rsidRPr="00EA3945">
          <w:rPr>
            <w:rStyle w:val="ReferenceUserTable"/>
            <w:noProof/>
            <w:sz w:val="20"/>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D26D89">
      <w:pPr>
        <w:pStyle w:val="berschrift4"/>
        <w:tabs>
          <w:tab w:val="clear" w:pos="2520"/>
          <w:tab w:val="num" w:pos="1260"/>
        </w:tabs>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D26D89">
      <w:pPr>
        <w:pStyle w:val="berschrift4"/>
        <w:tabs>
          <w:tab w:val="clear" w:pos="2520"/>
          <w:tab w:val="num" w:pos="1260"/>
        </w:tabs>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77777777"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2" w:anchor="HL70177" w:history="1">
        <w:r w:rsidRPr="00EA3945">
          <w:rPr>
            <w:rStyle w:val="ReferenceHL7Table"/>
            <w:sz w:val="20"/>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D26D89">
      <w:pPr>
        <w:pStyle w:val="berschrift4"/>
        <w:tabs>
          <w:tab w:val="clear" w:pos="2520"/>
          <w:tab w:val="num" w:pos="1260"/>
        </w:tabs>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77777777"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3" w:anchor="HL70482" w:history="1">
        <w:r w:rsidRPr="00EA3945">
          <w:rPr>
            <w:rStyle w:val="ReferenceHL7Table"/>
            <w:noProof/>
            <w:sz w:val="20"/>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D26D89">
      <w:pPr>
        <w:pStyle w:val="berschrift4"/>
        <w:tabs>
          <w:tab w:val="clear" w:pos="2520"/>
          <w:tab w:val="num" w:pos="1260"/>
        </w:tabs>
      </w:pPr>
      <w:bookmarkStart w:id="234" w:name="BLG"/>
      <w:bookmarkStart w:id="235" w:name="_Toc348245070"/>
      <w:bookmarkStart w:id="236" w:name="_Toc348258381"/>
      <w:bookmarkStart w:id="237" w:name="_Toc348263499"/>
      <w:bookmarkStart w:id="238" w:name="_Toc348336872"/>
      <w:bookmarkStart w:id="239" w:name="_Toc348773825"/>
      <w:bookmarkStart w:id="240" w:name="_Toc359236192"/>
      <w:bookmarkStart w:id="241" w:name="_Toc496068680"/>
      <w:bookmarkStart w:id="242" w:name="_Toc498131091"/>
      <w:bookmarkEnd w:id="234"/>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3"/>
    </w:p>
    <w:p w14:paraId="01F749C4" w14:textId="77777777"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34" w:anchor="HL70483" w:history="1">
        <w:r>
          <w:rPr>
            <w:rStyle w:val="ReferenceHL7Table"/>
            <w:noProof/>
            <w:sz w:val="20"/>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pPr>
        <w:pStyle w:val="NormalListBullets"/>
        <w:rPr>
          <w:noProof/>
        </w:rPr>
      </w:pPr>
      <w:bookmarkStart w:id="244" w:name="HL70483"/>
      <w:bookmarkEnd w:id="244"/>
      <w:r w:rsidRPr="00EA3945">
        <w:rPr>
          <w:noProof/>
        </w:rPr>
        <w:t>To be harmonized to Participation.mode_cd in version 3.</w:t>
      </w:r>
    </w:p>
    <w:p w14:paraId="4993721F" w14:textId="77777777" w:rsidR="00F6554D" w:rsidRPr="000D678E" w:rsidRDefault="00F6554D" w:rsidP="00D26D89">
      <w:pPr>
        <w:pStyle w:val="berschrift4"/>
        <w:tabs>
          <w:tab w:val="clear" w:pos="2520"/>
          <w:tab w:val="num" w:pos="1260"/>
        </w:tabs>
      </w:pPr>
      <w:bookmarkStart w:id="245"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D26D89">
      <w:pPr>
        <w:pStyle w:val="berschrift4"/>
        <w:tabs>
          <w:tab w:val="clear" w:pos="2520"/>
          <w:tab w:val="num" w:pos="1260"/>
        </w:tabs>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w:t>
      </w:r>
      <w:r w:rsidRPr="00EA3945">
        <w:lastRenderedPageBreak/>
        <w:t>(DT)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D26D89">
      <w:pPr>
        <w:pStyle w:val="berschrift4"/>
        <w:tabs>
          <w:tab w:val="clear" w:pos="2520"/>
          <w:tab w:val="num" w:pos="1260"/>
        </w:tabs>
      </w:pPr>
      <w:r w:rsidRPr="00EA3945">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6"/>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D26D89">
      <w:pPr>
        <w:pStyle w:val="berschrift4"/>
        <w:tabs>
          <w:tab w:val="clear" w:pos="2520"/>
          <w:tab w:val="num" w:pos="1260"/>
        </w:tabs>
      </w:pPr>
      <w:bookmarkStart w:id="247"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7"/>
    </w:p>
    <w:p w14:paraId="7FBFA9C0" w14:textId="77777777" w:rsidR="00F6554D" w:rsidRDefault="00F6554D" w:rsidP="00257C89">
      <w:pPr>
        <w:pStyle w:val="Components"/>
      </w:pPr>
      <w:r>
        <w:t>Components:  &lt;Entity Identifier (ST)&gt; ^ &lt;Namespace ID (IS)&gt; ^ &lt;Universal ID (ST)&gt; ^ &lt;Universal ID Type (ID)&gt;</w:t>
      </w:r>
    </w:p>
    <w:p w14:paraId="76E035BD" w14:textId="77777777"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35" w:anchor="HL70934" w:history="1">
        <w:r w:rsidRPr="00F71EFD">
          <w:rPr>
            <w:rStyle w:val="ReferenceUserTable"/>
            <w:sz w:val="20"/>
            <w:szCs w:val="16"/>
          </w:rPr>
          <w:t>User-defined Table 0934 - Order Workflow Profile</w:t>
        </w:r>
      </w:hyperlink>
      <w:r>
        <w:rPr>
          <w:noProof/>
        </w:rPr>
        <w:t xml:space="preserve"> for a list of suggested values.</w:t>
      </w:r>
    </w:p>
    <w:p w14:paraId="127A91C5" w14:textId="77777777" w:rsidR="00805E98" w:rsidRPr="00D3774B" w:rsidRDefault="00805E98" w:rsidP="00805E98">
      <w:pPr>
        <w:pStyle w:val="berschrift4"/>
        <w:tabs>
          <w:tab w:val="clear" w:pos="2520"/>
          <w:tab w:val="num" w:pos="1260"/>
        </w:tabs>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77777777" w:rsidR="00805E98" w:rsidRPr="00D3774B" w:rsidRDefault="00805E98" w:rsidP="00805E98">
      <w:pPr>
        <w:pStyle w:val="NormalIndented"/>
        <w:rPr>
          <w:noProof/>
        </w:rPr>
      </w:pPr>
      <w:r w:rsidRPr="00D3774B">
        <w:rPr>
          <w:noProof/>
        </w:rPr>
        <w:t xml:space="preserve">Definition:  This field reveals the intent of the message.  Refer to </w:t>
      </w:r>
      <w:hyperlink r:id="rId36" w:anchor="HL70206" w:history="1">
        <w:r w:rsidRPr="00D3774B">
          <w:rPr>
            <w:rStyle w:val="ReferenceHL7Table"/>
            <w:color w:val="auto"/>
          </w:rPr>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4F6ADB">
      <w:pPr>
        <w:pStyle w:val="berschrift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8" w:name="DRComponent"/>
      <w:r>
        <w:t>Components:  &lt;Range Start Date/Time (DTM)&gt; ^ &lt;Range End Date/Time (DTM)&gt;</w:t>
      </w:r>
      <w:bookmarkEnd w:id="248"/>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 xml:space="preserve">arring additional </w:t>
      </w:r>
      <w:r w:rsidR="00410404" w:rsidRPr="003C56E9">
        <w:rPr>
          <w:noProof/>
        </w:rPr>
        <w:lastRenderedPageBreak/>
        <w:t>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F25DC4">
      <w:pPr>
        <w:pStyle w:val="berschrift4"/>
        <w:tabs>
          <w:tab w:val="num" w:pos="1260"/>
        </w:tabs>
      </w:pPr>
      <w:r w:rsidRPr="00EA3945">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recorded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9679E7">
      <w:pPr>
        <w:pStyle w:val="berschrift4"/>
        <w:tabs>
          <w:tab w:val="clear" w:pos="2520"/>
          <w:tab w:val="num" w:pos="1260"/>
        </w:tabs>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 w:val="20"/>
          <w:szCs w:val="16"/>
        </w:rPr>
        <w:fldChar w:fldCharType="begin"/>
      </w:r>
      <w:r>
        <w:rPr>
          <w:rStyle w:val="HyperlinkText"/>
          <w:sz w:val="20"/>
          <w:szCs w:val="16"/>
        </w:rPr>
        <w:instrText xml:space="preserve"> REF _Ref358627650 \n  \* MERGEFORMAT </w:instrText>
      </w:r>
      <w:r>
        <w:rPr>
          <w:rStyle w:val="HyperlinkText"/>
          <w:sz w:val="20"/>
          <w:szCs w:val="16"/>
        </w:rPr>
        <w:fldChar w:fldCharType="separate"/>
      </w:r>
      <w:r w:rsidRPr="002B4E0B">
        <w:rPr>
          <w:rStyle w:val="HyperlinkText"/>
          <w:sz w:val="20"/>
          <w:szCs w:val="16"/>
        </w:rPr>
        <w:t>4.5.1</w:t>
      </w:r>
      <w:r>
        <w:rPr>
          <w:rStyle w:val="HyperlinkText"/>
          <w:sz w:val="20"/>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 w:val="20"/>
          <w:szCs w:val="16"/>
        </w:rPr>
        <w:t>ORC – Common Order Segment</w:t>
      </w:r>
      <w:r>
        <w:fldChar w:fldCharType="end"/>
      </w:r>
      <w:r w:rsidRPr="00EA3945">
        <w:rPr>
          <w:noProof/>
        </w:rPr>
        <w:t>."</w:t>
      </w:r>
    </w:p>
    <w:p w14:paraId="432B6B22" w14:textId="44C10A5B" w:rsidR="00F6554D" w:rsidRPr="00EA3945" w:rsidRDefault="00F6554D" w:rsidP="00D26D89">
      <w:pPr>
        <w:pStyle w:val="berschrift3"/>
      </w:pPr>
      <w:bookmarkStart w:id="249" w:name="_Toc11674687"/>
      <w:r w:rsidRPr="00EA3945">
        <w:t>BLG – Billing Segment</w:t>
      </w:r>
      <w:bookmarkEnd w:id="235"/>
      <w:bookmarkEnd w:id="236"/>
      <w:bookmarkEnd w:id="237"/>
      <w:bookmarkEnd w:id="238"/>
      <w:bookmarkEnd w:id="239"/>
      <w:bookmarkEnd w:id="240"/>
      <w:bookmarkEnd w:id="241"/>
      <w:bookmarkEnd w:id="242"/>
      <w:bookmarkEnd w:id="245"/>
      <w:bookmarkEnd w:id="249"/>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77777777" w:rsidR="00F6554D" w:rsidRPr="00EA3945" w:rsidRDefault="00FC6385">
            <w:pPr>
              <w:pStyle w:val="AttributeTableBody"/>
              <w:rPr>
                <w:noProof/>
                <w:kern w:val="20"/>
              </w:rPr>
            </w:pPr>
            <w:hyperlink r:id="rId37" w:anchor="HL70100" w:history="1">
              <w:r w:rsidR="00F6554D" w:rsidRPr="00EA3945">
                <w:rPr>
                  <w:rStyle w:val="Hyperlink"/>
                  <w:rFonts w:cs="Courier New"/>
                  <w:noProof/>
                  <w:szCs w:val="16"/>
                </w:rPr>
                <w:t>010</w:t>
              </w:r>
              <w:bookmarkStart w:id="250" w:name="_Hlt23479040"/>
              <w:r w:rsidR="00F6554D" w:rsidRPr="00EA3945">
                <w:rPr>
                  <w:rStyle w:val="Hyperlink"/>
                  <w:rFonts w:cs="Courier New"/>
                  <w:noProof/>
                  <w:szCs w:val="16"/>
                </w:rPr>
                <w:t>0</w:t>
              </w:r>
              <w:bookmarkEnd w:id="250"/>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77777777" w:rsidR="00F6554D" w:rsidRPr="00EA3945" w:rsidRDefault="00FC6385">
            <w:pPr>
              <w:pStyle w:val="AttributeTableBody"/>
              <w:rPr>
                <w:rStyle w:val="HyperlinkTable"/>
                <w:noProof/>
                <w:szCs w:val="16"/>
              </w:rPr>
            </w:pPr>
            <w:hyperlink r:id="rId38"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7777777" w:rsidR="00F6554D" w:rsidRPr="00EA3945" w:rsidRDefault="00FC6385">
            <w:pPr>
              <w:pStyle w:val="AttributeTableBody"/>
              <w:rPr>
                <w:rStyle w:val="HyperlinkTable"/>
                <w:noProof/>
                <w:szCs w:val="16"/>
              </w:rPr>
            </w:pPr>
            <w:hyperlink r:id="rId39"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D26D89">
      <w:pPr>
        <w:pStyle w:val="berschrift4"/>
        <w:tabs>
          <w:tab w:val="clear" w:pos="2520"/>
          <w:tab w:val="num" w:pos="1260"/>
        </w:tabs>
        <w:rPr>
          <w:vanish/>
        </w:rPr>
      </w:pPr>
      <w:bookmarkStart w:id="251" w:name="_Toc496068681"/>
      <w:bookmarkStart w:id="252" w:name="_Toc498131092"/>
      <w:r w:rsidRPr="009B5070">
        <w:rPr>
          <w:vanish/>
        </w:rPr>
        <w:t>BLG field definitions</w:t>
      </w:r>
      <w:bookmarkEnd w:id="251"/>
      <w:bookmarkEnd w:id="252"/>
      <w:r w:rsidRPr="009B5070">
        <w:rPr>
          <w:vanish/>
        </w:rPr>
        <w:fldChar w:fldCharType="begin"/>
      </w:r>
      <w:r w:rsidRPr="009B5070">
        <w:rPr>
          <w:vanish/>
        </w:rPr>
        <w:instrText xml:space="preserve"> XE "BLG – data element definitions" </w:instrText>
      </w:r>
      <w:r w:rsidRPr="009B5070">
        <w:rPr>
          <w:vanish/>
        </w:rPr>
        <w:fldChar w:fldCharType="end"/>
      </w:r>
    </w:p>
    <w:p w14:paraId="58F427D3" w14:textId="77777777" w:rsidR="00F6554D" w:rsidRPr="00EA3945" w:rsidRDefault="00F6554D" w:rsidP="00D26D89">
      <w:pPr>
        <w:pStyle w:val="berschrift4"/>
        <w:tabs>
          <w:tab w:val="clear" w:pos="2520"/>
          <w:tab w:val="num" w:pos="1260"/>
        </w:tabs>
      </w:pPr>
      <w:bookmarkStart w:id="253" w:name="_Toc496068682"/>
      <w:bookmarkStart w:id="254"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3"/>
      <w:bookmarkEnd w:id="254"/>
    </w:p>
    <w:p w14:paraId="29A8AAFC" w14:textId="77777777" w:rsidR="00F6554D" w:rsidRDefault="00F6554D" w:rsidP="00257C89">
      <w:pPr>
        <w:pStyle w:val="Components"/>
      </w:pPr>
      <w:bookmarkStart w:id="255" w:name="CCDComponent"/>
      <w:r>
        <w:t>Components:  &lt;Invocation Event  (ID)&gt; ^ &lt;Date/time (DTM)&gt;</w:t>
      </w:r>
      <w:bookmarkEnd w:id="255"/>
    </w:p>
    <w:p w14:paraId="46B45D83" w14:textId="77777777" w:rsidR="00F6554D" w:rsidRPr="00EA3945" w:rsidRDefault="00F6554D">
      <w:pPr>
        <w:pStyle w:val="NormalIndented"/>
        <w:rPr>
          <w:noProof/>
        </w:rPr>
      </w:pPr>
      <w:r w:rsidRPr="00EA3945">
        <w:rPr>
          <w:noProof/>
        </w:rPr>
        <w:t xml:space="preserve">Definition:  This field specifies when to charge for the ordered service. Refer to </w:t>
      </w:r>
      <w:hyperlink r:id="rId40" w:anchor="HL70100" w:history="1">
        <w:r w:rsidRPr="00EA3945">
          <w:rPr>
            <w:rStyle w:val="ReferenceHL7Table"/>
            <w:sz w:val="20"/>
            <w:szCs w:val="16"/>
          </w:rPr>
          <w:t>HL</w:t>
        </w:r>
        <w:bookmarkStart w:id="256" w:name="_Hlt22360685"/>
        <w:r w:rsidRPr="00EA3945">
          <w:rPr>
            <w:rStyle w:val="ReferenceHL7Table"/>
            <w:sz w:val="20"/>
            <w:szCs w:val="16"/>
          </w:rPr>
          <w:t>7</w:t>
        </w:r>
        <w:bookmarkEnd w:id="256"/>
        <w:r w:rsidRPr="00EA3945">
          <w:rPr>
            <w:rStyle w:val="ReferenceHL7Table"/>
            <w:sz w:val="20"/>
            <w:szCs w:val="16"/>
          </w:rPr>
          <w:t xml:space="preserve"> Table 010</w:t>
        </w:r>
        <w:bookmarkStart w:id="257" w:name="_Hlt33417382"/>
        <w:r w:rsidRPr="00EA3945">
          <w:rPr>
            <w:rStyle w:val="ReferenceHL7Table"/>
            <w:sz w:val="20"/>
            <w:szCs w:val="16"/>
          </w:rPr>
          <w:t>0</w:t>
        </w:r>
        <w:bookmarkEnd w:id="257"/>
        <w:r w:rsidRPr="00EA3945">
          <w:rPr>
            <w:rStyle w:val="ReferenceHL7Table"/>
            <w:sz w:val="20"/>
            <w:szCs w:val="16"/>
          </w:rPr>
          <w:t xml:space="preserve"> – Invocation </w:t>
        </w:r>
        <w:bookmarkStart w:id="258" w:name="_Hlt23487470"/>
        <w:r w:rsidRPr="00EA3945">
          <w:rPr>
            <w:rStyle w:val="ReferenceHL7Table"/>
            <w:sz w:val="20"/>
            <w:szCs w:val="16"/>
          </w:rPr>
          <w:t>e</w:t>
        </w:r>
        <w:bookmarkEnd w:id="258"/>
        <w:r w:rsidRPr="00EA3945">
          <w:rPr>
            <w:rStyle w:val="ReferenceHL7Table"/>
            <w:sz w:val="20"/>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D26D89">
      <w:pPr>
        <w:pStyle w:val="berschrift4"/>
        <w:tabs>
          <w:tab w:val="clear" w:pos="2520"/>
          <w:tab w:val="num" w:pos="1260"/>
        </w:tabs>
      </w:pPr>
      <w:bookmarkStart w:id="259" w:name="_Toc496068683"/>
      <w:bookmarkStart w:id="260" w:name="_Toc498131094"/>
      <w:r w:rsidRPr="00EA3945">
        <w:lastRenderedPageBreak/>
        <w:t xml:space="preserve">BLG-2   </w:t>
      </w:r>
      <w:r w:rsidRPr="00EA3945">
        <w:fldChar w:fldCharType="begin"/>
      </w:r>
      <w:r w:rsidRPr="00EA3945">
        <w:instrText xml:space="preserve"> XE “charge type” </w:instrText>
      </w:r>
      <w:r w:rsidRPr="00EA3945">
        <w:fldChar w:fldCharType="end"/>
      </w:r>
      <w:r w:rsidRPr="00EA3945">
        <w:t>Charge type   (ID)   00235</w:t>
      </w:r>
      <w:bookmarkEnd w:id="259"/>
      <w:bookmarkEnd w:id="260"/>
    </w:p>
    <w:p w14:paraId="58DC3156" w14:textId="77777777"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1" w:anchor="HL70122" w:history="1">
        <w:r w:rsidRPr="00EA3945">
          <w:rPr>
            <w:rStyle w:val="ReferenceHL7Table"/>
            <w:noProof/>
            <w:sz w:val="20"/>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D26D89">
      <w:pPr>
        <w:pStyle w:val="berschrift4"/>
        <w:tabs>
          <w:tab w:val="clear" w:pos="2520"/>
          <w:tab w:val="num" w:pos="1260"/>
        </w:tabs>
      </w:pPr>
      <w:bookmarkStart w:id="261" w:name="HL70122"/>
      <w:bookmarkStart w:id="262" w:name="_Toc496068684"/>
      <w:bookmarkStart w:id="263" w:name="_Toc498131095"/>
      <w:bookmarkEnd w:id="261"/>
      <w:r w:rsidRPr="00EA3945">
        <w:t xml:space="preserve">BLG-3   </w:t>
      </w:r>
      <w:r w:rsidRPr="00EA3945">
        <w:fldChar w:fldCharType="begin"/>
      </w:r>
      <w:r w:rsidRPr="00EA3945">
        <w:instrText xml:space="preserve"> XE “account ID” </w:instrText>
      </w:r>
      <w:r w:rsidRPr="00EA3945">
        <w:fldChar w:fldCharType="end"/>
      </w:r>
      <w:r w:rsidRPr="00EA3945">
        <w:t>Account ID   (CX)   00236</w:t>
      </w:r>
      <w:bookmarkEnd w:id="262"/>
      <w:bookmarkEnd w:id="263"/>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77777777"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2" w:anchor="HL70061" w:history="1">
        <w:r w:rsidRPr="00036FB2">
          <w:rPr>
            <w:rStyle w:val="ReferenceHL7Table"/>
            <w:sz w:val="20"/>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D26D89">
      <w:pPr>
        <w:pStyle w:val="berschrift4"/>
        <w:tabs>
          <w:tab w:val="clear" w:pos="2520"/>
          <w:tab w:val="num" w:pos="1260"/>
        </w:tabs>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77777777"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3" w:anchor="HL70475" w:history="1">
        <w:r w:rsidRPr="00EA3945">
          <w:rPr>
            <w:rStyle w:val="ReferenceUserTable"/>
            <w:noProof/>
            <w:sz w:val="20"/>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D26D89">
      <w:pPr>
        <w:pStyle w:val="berschrift3"/>
      </w:pPr>
      <w:bookmarkStart w:id="264" w:name="_Toc348245084"/>
      <w:bookmarkStart w:id="265" w:name="_Toc348258395"/>
      <w:bookmarkStart w:id="266" w:name="_Toc348263513"/>
      <w:bookmarkStart w:id="267" w:name="_Toc348336886"/>
      <w:bookmarkStart w:id="268" w:name="_Toc348773839"/>
      <w:bookmarkStart w:id="269" w:name="_Toc359236206"/>
      <w:bookmarkStart w:id="270" w:name="_Toc496068685"/>
      <w:bookmarkStart w:id="271" w:name="_Toc498131096"/>
      <w:bookmarkStart w:id="272" w:name="_Toc538360"/>
      <w:bookmarkStart w:id="273" w:name="_Toc11674688"/>
      <w:r w:rsidRPr="00EA3945">
        <w:t>OBR – Observation Request Segment</w:t>
      </w:r>
      <w:bookmarkEnd w:id="264"/>
      <w:bookmarkEnd w:id="265"/>
      <w:bookmarkEnd w:id="266"/>
      <w:bookmarkEnd w:id="267"/>
      <w:bookmarkEnd w:id="268"/>
      <w:bookmarkEnd w:id="269"/>
      <w:bookmarkEnd w:id="270"/>
      <w:bookmarkEnd w:id="271"/>
      <w:bookmarkEnd w:id="272"/>
      <w:bookmarkEnd w:id="273"/>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lastRenderedPageBreak/>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4" w:name="OBR"/>
      <w:bookmarkEnd w:id="274"/>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77777777" w:rsidR="00F6554D" w:rsidRPr="00EA3945" w:rsidRDefault="00FC6385">
            <w:pPr>
              <w:pStyle w:val="AttributeTableBody"/>
              <w:rPr>
                <w:rStyle w:val="HyperlinkTable"/>
                <w:noProof/>
                <w:szCs w:val="16"/>
              </w:rPr>
            </w:pPr>
            <w:hyperlink r:id="rId44"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77777777" w:rsidR="00F6554D" w:rsidRPr="00EA3945" w:rsidRDefault="00FC6385">
            <w:pPr>
              <w:pStyle w:val="AttributeTableBody"/>
              <w:rPr>
                <w:noProof/>
              </w:rPr>
            </w:pPr>
            <w:hyperlink r:id="rId45"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5" w:name="_Hlt489863836"/>
        <w:bookmarkEnd w:id="275"/>
        <w:tc>
          <w:tcPr>
            <w:tcW w:w="720" w:type="dxa"/>
            <w:tcBorders>
              <w:top w:val="dotted" w:sz="4" w:space="0" w:color="auto"/>
              <w:left w:val="nil"/>
              <w:bottom w:val="dotted" w:sz="4" w:space="0" w:color="auto"/>
              <w:right w:val="nil"/>
            </w:tcBorders>
            <w:shd w:val="clear" w:color="auto" w:fill="FFFFFF"/>
          </w:tcPr>
          <w:p w14:paraId="6CCD375A" w14:textId="77777777" w:rsidR="00F6554D" w:rsidRPr="00EA3945" w:rsidRDefault="00F6554D" w:rsidP="0003636B">
            <w:pPr>
              <w:pStyle w:val="AttributeTableBody"/>
              <w:rPr>
                <w:rStyle w:val="HyperlinkTable"/>
                <w:noProof/>
                <w:szCs w:val="16"/>
              </w:rPr>
            </w:pPr>
            <w:r>
              <w:rPr>
                <w:rStyle w:val="HyperlinkTable"/>
                <w:noProof/>
                <w:szCs w:val="16"/>
              </w:rPr>
              <w:fldChar w:fldCharType="begin"/>
            </w:r>
            <w:r w:rsidR="000C31AA">
              <w:rPr>
                <w:rStyle w:val="HyperlinkTable"/>
                <w:noProof/>
                <w:szCs w:val="16"/>
              </w:rPr>
              <w:instrText>HYPERLINK "D:\\AppData\\Local\\Microsoft\\Windows\\INetCache\\Content.Outlook\\8CXE3V7V\\V282_CH02C_CodeTables.doc" \l "HL70074"</w:instrText>
            </w:r>
            <w:r>
              <w:rPr>
                <w:rStyle w:val="HyperlinkTable"/>
                <w:noProof/>
                <w:szCs w:val="16"/>
              </w:rPr>
              <w:fldChar w:fldCharType="separate"/>
            </w:r>
            <w:r w:rsidRPr="00EA3945">
              <w:rPr>
                <w:rStyle w:val="HyperlinkTable"/>
                <w:noProof/>
                <w:szCs w:val="16"/>
              </w:rPr>
              <w:t>00</w:t>
            </w:r>
            <w:bookmarkStart w:id="276" w:name="_Hlt489863854"/>
            <w:r w:rsidRPr="00EA3945">
              <w:rPr>
                <w:rStyle w:val="HyperlinkTable"/>
                <w:noProof/>
                <w:szCs w:val="16"/>
              </w:rPr>
              <w:t>7</w:t>
            </w:r>
            <w:bookmarkEnd w:id="276"/>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77777777" w:rsidR="00F6554D" w:rsidRPr="00EA3945" w:rsidRDefault="00FC6385">
            <w:pPr>
              <w:pStyle w:val="AttributeTableBody"/>
              <w:rPr>
                <w:rStyle w:val="HyperlinkTable"/>
                <w:noProof/>
                <w:szCs w:val="16"/>
              </w:rPr>
            </w:pPr>
            <w:hyperlink r:id="rId46"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77777777" w:rsidR="00F6554D" w:rsidRPr="00EA3945" w:rsidRDefault="00FC6385">
            <w:pPr>
              <w:pStyle w:val="AttributeTableBody"/>
              <w:rPr>
                <w:rStyle w:val="HyperlinkTable"/>
                <w:noProof/>
                <w:szCs w:val="16"/>
              </w:rPr>
            </w:pPr>
            <w:hyperlink r:id="rId47"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161A5CAD" w:rsidR="00F6554D" w:rsidRPr="00EA3945" w:rsidRDefault="008B440B">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0C620762" w:rsidR="00F6554D" w:rsidRPr="00EA3945" w:rsidRDefault="008B440B">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27C1E65D" w:rsidR="00F6554D" w:rsidRPr="00EA3945" w:rsidRDefault="008B440B">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77777777" w:rsidR="00F6554D" w:rsidRPr="00EA3945" w:rsidRDefault="00FC6385">
            <w:pPr>
              <w:pStyle w:val="AttributeTableBody"/>
              <w:rPr>
                <w:rStyle w:val="HyperlinkTable"/>
                <w:noProof/>
                <w:szCs w:val="16"/>
              </w:rPr>
            </w:pPr>
            <w:hyperlink r:id="rId48"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77777777" w:rsidR="00F6554D" w:rsidRPr="00EA3945" w:rsidRDefault="00FC6385">
            <w:pPr>
              <w:pStyle w:val="AttributeTableBody"/>
              <w:rPr>
                <w:rStyle w:val="HyperlinkTable"/>
                <w:noProof/>
                <w:szCs w:val="16"/>
              </w:rPr>
            </w:pPr>
            <w:hyperlink r:id="rId49"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54AF3442" w:rsidR="00F6554D" w:rsidRPr="00EA3945" w:rsidRDefault="008B440B">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77777777" w:rsidR="00F6554D" w:rsidRPr="00EA3945" w:rsidRDefault="00FC6385">
            <w:pPr>
              <w:pStyle w:val="AttributeTableBody"/>
              <w:rPr>
                <w:noProof/>
              </w:rPr>
            </w:pPr>
            <w:hyperlink r:id="rId50"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77777777" w:rsidR="00F6554D" w:rsidRPr="00EA3945" w:rsidRDefault="00FC6385">
            <w:pPr>
              <w:pStyle w:val="AttributeTableBody"/>
              <w:rPr>
                <w:noProof/>
              </w:rPr>
            </w:pPr>
            <w:hyperlink r:id="rId51"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77777777" w:rsidR="00F6554D" w:rsidRPr="00EA3945" w:rsidRDefault="00FC6385">
            <w:pPr>
              <w:pStyle w:val="AttributeTableBody"/>
              <w:rPr>
                <w:rStyle w:val="HyperlinkTable"/>
                <w:noProof/>
                <w:szCs w:val="16"/>
              </w:rPr>
            </w:pPr>
            <w:hyperlink r:id="rId5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77777777" w:rsidR="00F6554D" w:rsidRPr="00EA3945" w:rsidRDefault="00FC6385">
            <w:pPr>
              <w:pStyle w:val="AttributeTableBody"/>
              <w:rPr>
                <w:rStyle w:val="HyperlinkTable"/>
                <w:noProof/>
                <w:szCs w:val="16"/>
              </w:rPr>
            </w:pPr>
            <w:hyperlink r:id="rId53"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77777777" w:rsidR="00F6554D" w:rsidRPr="00EA3945" w:rsidRDefault="00FC6385">
            <w:pPr>
              <w:pStyle w:val="AttributeTableBody"/>
              <w:rPr>
                <w:rStyle w:val="HyperlinkTable"/>
                <w:noProof/>
                <w:szCs w:val="16"/>
              </w:rPr>
            </w:pPr>
            <w:hyperlink r:id="rId54"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77777777" w:rsidR="00F6554D" w:rsidRPr="00EA3945" w:rsidRDefault="00FC6385">
            <w:pPr>
              <w:pStyle w:val="AttributeTableBody"/>
              <w:rPr>
                <w:rStyle w:val="HyperlinkTable"/>
                <w:noProof/>
                <w:szCs w:val="16"/>
              </w:rPr>
            </w:pPr>
            <w:hyperlink r:id="rId55"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77777777" w:rsidR="00F6554D" w:rsidRPr="00EA3945" w:rsidRDefault="00FC6385" w:rsidP="00D26D89">
            <w:pPr>
              <w:pStyle w:val="AttributeTableBody"/>
              <w:rPr>
                <w:noProof/>
              </w:rPr>
            </w:pPr>
            <w:hyperlink r:id="rId56"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77777777" w:rsidR="00805E98" w:rsidRPr="005A6AA4" w:rsidRDefault="00805E98" w:rsidP="00484050">
            <w:pPr>
              <w:pStyle w:val="AttributeTableBody"/>
            </w:pPr>
            <w:r w:rsidRPr="005A6AA4">
              <w:t>2..2</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77777777" w:rsidR="00805E98" w:rsidRPr="00484050" w:rsidRDefault="00FC6385">
            <w:pPr>
              <w:pStyle w:val="AttributeTableBody"/>
            </w:pPr>
            <w:hyperlink r:id="rId57" w:anchor="HL70287" w:history="1">
              <w:r w:rsidR="00805E98" w:rsidRPr="005A6AA4">
                <w:rPr>
                  <w:rStyle w:val="Hyperlink"/>
                  <w:rFonts w:ascii="Arial" w:hAnsi="Arial"/>
                  <w:color w:val="auto"/>
                  <w:kern w:val="16"/>
                </w:rPr>
                <w:t>02</w:t>
              </w:r>
              <w:r w:rsidR="000614BD" w:rsidRPr="005A6AA4">
                <w:rPr>
                  <w:rStyle w:val="Hyperlink"/>
                  <w:rFonts w:ascii="Arial" w:hAnsi="Arial"/>
                  <w:color w:val="auto"/>
                  <w:kern w:val="16"/>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D26D89">
      <w:pPr>
        <w:pStyle w:val="berschrift4"/>
        <w:tabs>
          <w:tab w:val="clear" w:pos="2520"/>
          <w:tab w:val="num" w:pos="1260"/>
        </w:tabs>
        <w:rPr>
          <w:vanish/>
        </w:rPr>
      </w:pPr>
      <w:bookmarkStart w:id="277" w:name="_Toc496068686"/>
      <w:bookmarkStart w:id="278" w:name="_Toc498131097"/>
      <w:r w:rsidRPr="001D6292">
        <w:rPr>
          <w:vanish/>
        </w:rPr>
        <w:lastRenderedPageBreak/>
        <w:t>OBR field definitions</w:t>
      </w:r>
      <w:bookmarkEnd w:id="277"/>
      <w:bookmarkEnd w:id="278"/>
      <w:r w:rsidRPr="001D6292">
        <w:rPr>
          <w:vanish/>
        </w:rPr>
        <w:fldChar w:fldCharType="begin"/>
      </w:r>
      <w:r w:rsidRPr="001D6292">
        <w:rPr>
          <w:vanish/>
        </w:rPr>
        <w:instrText xml:space="preserve"> XE "OBR – data element definitions" </w:instrText>
      </w:r>
      <w:r w:rsidRPr="001D6292">
        <w:rPr>
          <w:vanish/>
        </w:rPr>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rsidP="00D26D89">
      <w:pPr>
        <w:pStyle w:val="berschrift4"/>
        <w:tabs>
          <w:tab w:val="clear" w:pos="2520"/>
          <w:tab w:val="num" w:pos="1260"/>
        </w:tabs>
      </w:pPr>
      <w:bookmarkStart w:id="279" w:name="_Toc496068687"/>
      <w:bookmarkStart w:id="280"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279"/>
      <w:bookmarkEnd w:id="280"/>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D26D89">
      <w:pPr>
        <w:pStyle w:val="berschrift4"/>
        <w:tabs>
          <w:tab w:val="clear" w:pos="2520"/>
          <w:tab w:val="num" w:pos="1260"/>
        </w:tabs>
      </w:pPr>
      <w:bookmarkStart w:id="281" w:name="_OBR-2___Placer_order_number___(EI)_"/>
      <w:bookmarkStart w:id="282" w:name="_Toc496068688"/>
      <w:bookmarkStart w:id="283" w:name="_Toc498131099"/>
      <w:bookmarkStart w:id="284" w:name="_Ref233445472"/>
      <w:bookmarkEnd w:id="281"/>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2"/>
      <w:bookmarkEnd w:id="283"/>
      <w:bookmarkEnd w:id="284"/>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 w:val="20"/>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5" w:name="_Toc496068689"/>
      <w:bookmarkStart w:id="286"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lastRenderedPageBreak/>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D26D89">
      <w:pPr>
        <w:pStyle w:val="berschrift4"/>
        <w:tabs>
          <w:tab w:val="clear" w:pos="2520"/>
          <w:tab w:val="num" w:pos="1260"/>
        </w:tabs>
      </w:pPr>
      <w:bookmarkStart w:id="287" w:name="_OBR-3___Filler_Order_Number___(EI)_"/>
      <w:bookmarkStart w:id="288" w:name="_Ref233445432"/>
      <w:bookmarkEnd w:id="287"/>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5"/>
      <w:bookmarkEnd w:id="286"/>
      <w:bookmarkEnd w:id="288"/>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9" w:name="_Toc496068690"/>
      <w:bookmarkStart w:id="290"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D26D89">
      <w:pPr>
        <w:pStyle w:val="berschrift4"/>
        <w:tabs>
          <w:tab w:val="clear" w:pos="2520"/>
          <w:tab w:val="num" w:pos="1260"/>
        </w:tabs>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89"/>
      <w:bookmarkEnd w:id="290"/>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lastRenderedPageBreak/>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D26D89">
      <w:pPr>
        <w:pStyle w:val="berschrift4"/>
        <w:tabs>
          <w:tab w:val="clear" w:pos="2520"/>
          <w:tab w:val="num" w:pos="1260"/>
        </w:tabs>
      </w:pPr>
      <w:bookmarkStart w:id="291" w:name="_Toc496068691"/>
      <w:bookmarkStart w:id="292" w:name="_Toc498131102"/>
      <w:r w:rsidRPr="00EA3945">
        <w:t>OBR-5   Priority</w:t>
      </w:r>
      <w:bookmarkEnd w:id="291"/>
      <w:bookmarkEnd w:id="292"/>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D26D89">
      <w:pPr>
        <w:pStyle w:val="berschrift4"/>
        <w:tabs>
          <w:tab w:val="clear" w:pos="2520"/>
          <w:tab w:val="num" w:pos="1260"/>
        </w:tabs>
      </w:pPr>
      <w:bookmarkStart w:id="293" w:name="_Toc496068692"/>
      <w:bookmarkStart w:id="294" w:name="_Toc498131103"/>
      <w:r w:rsidRPr="00EA3945">
        <w:t>OBR-6   Requested Date/Time</w:t>
      </w:r>
      <w:bookmarkEnd w:id="293"/>
      <w:bookmarkEnd w:id="294"/>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D26D89">
      <w:pPr>
        <w:pStyle w:val="berschrift4"/>
        <w:tabs>
          <w:tab w:val="clear" w:pos="2520"/>
          <w:tab w:val="num" w:pos="1260"/>
        </w:tabs>
      </w:pPr>
      <w:bookmarkStart w:id="295" w:name="_Toc496068693"/>
      <w:bookmarkStart w:id="296"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5"/>
      <w:bookmarkEnd w:id="296"/>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Fett"/>
          <w:noProof/>
        </w:rPr>
        <w:t>must</w:t>
      </w:r>
      <w:r w:rsidRPr="00EA3945">
        <w:rPr>
          <w:noProof/>
        </w:rPr>
        <w:t xml:space="preserve"> be filled in.  If it is transmitted as part of a request </w:t>
      </w:r>
      <w:r w:rsidRPr="00EA3945">
        <w:rPr>
          <w:rStyle w:val="Fett"/>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D26D89">
      <w:pPr>
        <w:pStyle w:val="berschrift4"/>
        <w:tabs>
          <w:tab w:val="clear" w:pos="2520"/>
          <w:tab w:val="num" w:pos="1260"/>
        </w:tabs>
      </w:pPr>
      <w:bookmarkStart w:id="297" w:name="_Toc496068694"/>
      <w:bookmarkStart w:id="298"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7"/>
      <w:bookmarkEnd w:id="298"/>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D26D89">
      <w:pPr>
        <w:pStyle w:val="berschrift4"/>
        <w:tabs>
          <w:tab w:val="clear" w:pos="2520"/>
          <w:tab w:val="num" w:pos="1260"/>
        </w:tabs>
      </w:pPr>
      <w:bookmarkStart w:id="299" w:name="_Toc496068695"/>
      <w:bookmarkStart w:id="300"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99"/>
      <w:bookmarkEnd w:id="300"/>
    </w:p>
    <w:p w14:paraId="63D79F49" w14:textId="77777777" w:rsidR="00F6554D" w:rsidRDefault="00F6554D" w:rsidP="00257C89">
      <w:pPr>
        <w:pStyle w:val="Components"/>
      </w:pPr>
      <w:bookmarkStart w:id="301"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1"/>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D26D89">
      <w:pPr>
        <w:pStyle w:val="berschrift4"/>
        <w:tabs>
          <w:tab w:val="clear" w:pos="2520"/>
          <w:tab w:val="num" w:pos="1260"/>
        </w:tabs>
      </w:pPr>
      <w:bookmarkStart w:id="302" w:name="_Toc496068696"/>
      <w:bookmarkStart w:id="303"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2"/>
      <w:bookmarkEnd w:id="303"/>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rsidP="00D26D89">
      <w:pPr>
        <w:pStyle w:val="berschrift4"/>
        <w:tabs>
          <w:tab w:val="clear" w:pos="2520"/>
          <w:tab w:val="num" w:pos="1260"/>
        </w:tabs>
      </w:pPr>
      <w:bookmarkStart w:id="304" w:name="_Toc496068697"/>
      <w:bookmarkStart w:id="305"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304"/>
      <w:bookmarkEnd w:id="305"/>
    </w:p>
    <w:p w14:paraId="50CC1C23" w14:textId="77777777"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58" w:anchor="HL70065" w:history="1">
        <w:r w:rsidRPr="00EA3945">
          <w:rPr>
            <w:rStyle w:val="ReferenceHL7Table"/>
            <w:noProof/>
            <w:sz w:val="20"/>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D26D89">
      <w:pPr>
        <w:pStyle w:val="berschrift4"/>
        <w:tabs>
          <w:tab w:val="clear" w:pos="2520"/>
          <w:tab w:val="num" w:pos="1260"/>
        </w:tabs>
      </w:pPr>
      <w:bookmarkStart w:id="306" w:name="HL70065"/>
      <w:bookmarkStart w:id="307" w:name="_Toc496068698"/>
      <w:bookmarkStart w:id="308" w:name="_Toc498131109"/>
      <w:bookmarkEnd w:id="306"/>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307"/>
      <w:bookmarkEnd w:id="308"/>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rsidP="00D26D89">
      <w:pPr>
        <w:pStyle w:val="berschrift4"/>
        <w:tabs>
          <w:tab w:val="clear" w:pos="2520"/>
          <w:tab w:val="num" w:pos="1260"/>
        </w:tabs>
      </w:pPr>
      <w:bookmarkStart w:id="309" w:name="_Toc496068699"/>
      <w:bookmarkStart w:id="310"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309"/>
      <w:bookmarkEnd w:id="310"/>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77777777"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59" w:anchor="HL70916" w:history="1">
        <w:r w:rsidRPr="00EA3945">
          <w:rPr>
            <w:rStyle w:val="ReferenceHL7Table"/>
            <w:noProof/>
            <w:sz w:val="20"/>
            <w:szCs w:val="16"/>
          </w:rPr>
          <w:t>HL7 Table 0</w:t>
        </w:r>
        <w:r>
          <w:rPr>
            <w:rStyle w:val="ReferenceHL7Table"/>
            <w:noProof/>
            <w:sz w:val="20"/>
            <w:szCs w:val="16"/>
          </w:rPr>
          <w:t>916</w:t>
        </w:r>
        <w:r w:rsidRPr="00EA3945">
          <w:rPr>
            <w:rStyle w:val="ReferenceHL7Table"/>
            <w:noProof/>
            <w:sz w:val="20"/>
            <w:szCs w:val="16"/>
          </w:rPr>
          <w:t xml:space="preserve"> – </w:t>
        </w:r>
        <w:r>
          <w:rPr>
            <w:rStyle w:val="ReferenceHL7Table"/>
            <w:noProof/>
            <w:sz w:val="20"/>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D26D89">
      <w:pPr>
        <w:pStyle w:val="berschrift4"/>
        <w:tabs>
          <w:tab w:val="clear" w:pos="2520"/>
          <w:tab w:val="num" w:pos="1260"/>
        </w:tabs>
      </w:pPr>
      <w:bookmarkStart w:id="311" w:name="_Toc496068700"/>
      <w:bookmarkStart w:id="312" w:name="_Toc498131111"/>
      <w:r w:rsidRPr="00EA3945">
        <w:t>OBR-14   Specimen Received Date/Time</w:t>
      </w:r>
      <w:bookmarkEnd w:id="311"/>
      <w:bookmarkEnd w:id="312"/>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D26D89">
      <w:pPr>
        <w:pStyle w:val="berschrift4"/>
        <w:tabs>
          <w:tab w:val="clear" w:pos="2520"/>
          <w:tab w:val="num" w:pos="1260"/>
        </w:tabs>
      </w:pPr>
      <w:bookmarkStart w:id="313" w:name="_Toc496068701"/>
      <w:bookmarkStart w:id="314" w:name="_Toc498131112"/>
      <w:r w:rsidRPr="00EA3945">
        <w:t>OBR-15   Specimen Source</w:t>
      </w:r>
      <w:bookmarkEnd w:id="313"/>
      <w:bookmarkEnd w:id="314"/>
    </w:p>
    <w:p w14:paraId="0F5F0F5A" w14:textId="06028128" w:rsidR="00F6554D" w:rsidRPr="00E44B8D" w:rsidRDefault="00F6554D">
      <w:pPr>
        <w:pStyle w:val="NormalIndented"/>
        <w:rPr>
          <w:b/>
          <w:i/>
          <w:noProof/>
        </w:rPr>
      </w:pPr>
      <w:bookmarkStart w:id="315"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3C56E9">
      <w:pPr>
        <w:pStyle w:val="berschrift4"/>
      </w:pPr>
      <w:bookmarkStart w:id="316" w:name="HL70369"/>
      <w:bookmarkStart w:id="317" w:name="_Toc496068702"/>
      <w:bookmarkStart w:id="318" w:name="_Toc498131113"/>
      <w:bookmarkEnd w:id="315"/>
      <w:bookmarkEnd w:id="316"/>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7"/>
      <w:bookmarkEnd w:id="318"/>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D26D89">
      <w:pPr>
        <w:pStyle w:val="berschrift4"/>
        <w:tabs>
          <w:tab w:val="clear" w:pos="2520"/>
          <w:tab w:val="num" w:pos="1260"/>
        </w:tabs>
      </w:pPr>
      <w:bookmarkStart w:id="319" w:name="_Toc496068703"/>
      <w:bookmarkStart w:id="320" w:name="_Toc498131114"/>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w:t>
      </w:r>
      <w:r w:rsidRPr="00EA3945">
        <w:lastRenderedPageBreak/>
        <w:t>00250</w:t>
      </w:r>
      <w:bookmarkEnd w:id="319"/>
      <w:bookmarkEnd w:id="320"/>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D26D89">
      <w:pPr>
        <w:pStyle w:val="berschrift4"/>
        <w:tabs>
          <w:tab w:val="clear" w:pos="2520"/>
          <w:tab w:val="num" w:pos="1260"/>
        </w:tabs>
      </w:pPr>
      <w:bookmarkStart w:id="321" w:name="_Toc496068704"/>
      <w:bookmarkStart w:id="322"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21"/>
      <w:bookmarkEnd w:id="322"/>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D26D89">
      <w:pPr>
        <w:pStyle w:val="berschrift4"/>
        <w:tabs>
          <w:tab w:val="clear" w:pos="2520"/>
          <w:tab w:val="num" w:pos="1260"/>
        </w:tabs>
      </w:pPr>
      <w:bookmarkStart w:id="323" w:name="_Toc496068705"/>
      <w:bookmarkStart w:id="324"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3"/>
      <w:bookmarkEnd w:id="324"/>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D26D89">
      <w:pPr>
        <w:pStyle w:val="berschrift4"/>
        <w:tabs>
          <w:tab w:val="clear" w:pos="2520"/>
          <w:tab w:val="num" w:pos="1260"/>
        </w:tabs>
      </w:pPr>
      <w:bookmarkStart w:id="325" w:name="_Toc496068706"/>
      <w:bookmarkStart w:id="326"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5"/>
      <w:bookmarkEnd w:id="326"/>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D26D89">
      <w:pPr>
        <w:pStyle w:val="berschrift4"/>
        <w:tabs>
          <w:tab w:val="clear" w:pos="2520"/>
          <w:tab w:val="num" w:pos="1260"/>
        </w:tabs>
      </w:pPr>
      <w:bookmarkStart w:id="327" w:name="_Toc496068707"/>
      <w:bookmarkStart w:id="328"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7"/>
      <w:bookmarkEnd w:id="328"/>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D26D89">
      <w:pPr>
        <w:pStyle w:val="berschrift4"/>
        <w:tabs>
          <w:tab w:val="clear" w:pos="2520"/>
          <w:tab w:val="num" w:pos="1260"/>
        </w:tabs>
      </w:pPr>
      <w:bookmarkStart w:id="329" w:name="_Toc496068708"/>
      <w:bookmarkStart w:id="330"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29"/>
      <w:bookmarkEnd w:id="330"/>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D26D89">
      <w:pPr>
        <w:pStyle w:val="berschrift4"/>
        <w:tabs>
          <w:tab w:val="clear" w:pos="2520"/>
          <w:tab w:val="num" w:pos="1260"/>
        </w:tabs>
      </w:pPr>
      <w:bookmarkStart w:id="331" w:name="_Toc496068709"/>
      <w:bookmarkStart w:id="332" w:name="_Toc498131120"/>
      <w:r w:rsidRPr="00EA3945">
        <w:lastRenderedPageBreak/>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31"/>
      <w:bookmarkEnd w:id="332"/>
    </w:p>
    <w:p w14:paraId="5017A2FA" w14:textId="77777777" w:rsidR="00F6554D" w:rsidRDefault="00F6554D" w:rsidP="00257C89">
      <w:pPr>
        <w:pStyle w:val="Components"/>
      </w:pPr>
      <w:bookmarkStart w:id="333" w:name="MOCComponent"/>
      <w:r>
        <w:t>Components:  &lt;Monetary Amount (MO)&gt; ^ &lt;Charge Code (CWE)&gt;</w:t>
      </w:r>
    </w:p>
    <w:p w14:paraId="35D443FC" w14:textId="77777777" w:rsidR="00F6554D" w:rsidRDefault="00F6554D" w:rsidP="00257C89">
      <w:pPr>
        <w:pStyle w:val="Components"/>
      </w:pPr>
      <w:r>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3"/>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D26D89">
      <w:pPr>
        <w:pStyle w:val="berschrift4"/>
        <w:tabs>
          <w:tab w:val="clear" w:pos="2520"/>
          <w:tab w:val="num" w:pos="1260"/>
        </w:tabs>
      </w:pPr>
      <w:bookmarkStart w:id="334" w:name="_Toc496068710"/>
      <w:bookmarkStart w:id="335"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4"/>
      <w:bookmarkEnd w:id="335"/>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bookmarkStart w:id="336" w:name="_Hlt480162532"/>
      <w:r w:rsidRPr="00EA3945">
        <w:rPr>
          <w:rStyle w:val="ReferenceHL7Table"/>
          <w:noProof/>
          <w:sz w:val="20"/>
          <w:szCs w:val="16"/>
        </w:rPr>
        <w:fldChar w:fldCharType="begin"/>
      </w:r>
      <w:r w:rsidRPr="00EA3945">
        <w:rPr>
          <w:rStyle w:val="ReferenceHL7Table"/>
          <w:noProof/>
          <w:sz w:val="20"/>
          <w:szCs w:val="16"/>
        </w:rPr>
        <w:instrText xml:space="preserve"> HYPERLINK  \l "HL70074" </w:instrText>
      </w:r>
      <w:r w:rsidRPr="00EA3945">
        <w:rPr>
          <w:rStyle w:val="ReferenceHL7Table"/>
          <w:noProof/>
          <w:sz w:val="20"/>
          <w:szCs w:val="16"/>
        </w:rPr>
        <w:fldChar w:fldCharType="separate"/>
      </w:r>
      <w:r w:rsidRPr="00EA3945">
        <w:rPr>
          <w:rStyle w:val="ReferenceHL7Table"/>
          <w:noProof/>
          <w:sz w:val="20"/>
          <w:szCs w:val="16"/>
        </w:rPr>
        <w:t>HL7 Table 0074 – Diagnostic Service Section ID</w:t>
      </w:r>
      <w:r w:rsidRPr="00EA3945">
        <w:rPr>
          <w:rStyle w:val="ReferenceHL7Table"/>
          <w:noProof/>
          <w:sz w:val="20"/>
          <w:szCs w:val="16"/>
        </w:rPr>
        <w:fldChar w:fldCharType="end"/>
      </w:r>
      <w:bookmarkEnd w:id="336"/>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D26D89">
      <w:pPr>
        <w:pStyle w:val="berschrift4"/>
        <w:tabs>
          <w:tab w:val="clear" w:pos="2520"/>
          <w:tab w:val="num" w:pos="1260"/>
        </w:tabs>
      </w:pPr>
      <w:bookmarkStart w:id="337" w:name="HL70074"/>
      <w:bookmarkStart w:id="338" w:name="_Toc496068711"/>
      <w:bookmarkStart w:id="339" w:name="_Toc498131122"/>
      <w:bookmarkEnd w:id="337"/>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8"/>
      <w:bookmarkEnd w:id="339"/>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77777777"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60" w:anchor="HL70123" w:history="1">
        <w:r w:rsidRPr="00EA3945">
          <w:rPr>
            <w:rStyle w:val="ReferenceHL7Table"/>
            <w:noProof/>
            <w:sz w:val="20"/>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D26D89">
      <w:pPr>
        <w:pStyle w:val="berschrift4"/>
        <w:tabs>
          <w:tab w:val="clear" w:pos="2520"/>
          <w:tab w:val="num" w:pos="1260"/>
        </w:tabs>
      </w:pPr>
      <w:bookmarkStart w:id="340" w:name="HL70123"/>
      <w:bookmarkStart w:id="341" w:name="_Toc496068712"/>
      <w:bookmarkStart w:id="342" w:name="_Toc498131123"/>
      <w:bookmarkEnd w:id="340"/>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41"/>
      <w:bookmarkEnd w:id="342"/>
    </w:p>
    <w:p w14:paraId="48C93719" w14:textId="77777777" w:rsidR="00F6554D" w:rsidRDefault="00F6554D" w:rsidP="00257C89">
      <w:pPr>
        <w:pStyle w:val="Components"/>
      </w:pPr>
      <w:bookmarkStart w:id="343"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3"/>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w:t>
      </w:r>
      <w:r w:rsidRPr="00EA3945">
        <w:rPr>
          <w:noProof/>
        </w:rPr>
        <w:lastRenderedPageBreak/>
        <w:t>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D26D89">
      <w:pPr>
        <w:pStyle w:val="berschrift4"/>
        <w:tabs>
          <w:tab w:val="clear" w:pos="2520"/>
          <w:tab w:val="num" w:pos="1260"/>
        </w:tabs>
      </w:pPr>
      <w:bookmarkStart w:id="344" w:name="_Toc496068713"/>
      <w:bookmarkStart w:id="345" w:name="_Toc498131124"/>
      <w:r w:rsidRPr="00EA3945">
        <w:t>OBR-27   Quantity/timing</w:t>
      </w:r>
      <w:bookmarkEnd w:id="344"/>
      <w:bookmarkEnd w:id="345"/>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D26D89">
      <w:pPr>
        <w:pStyle w:val="berschrift4"/>
        <w:tabs>
          <w:tab w:val="clear" w:pos="2520"/>
          <w:tab w:val="num" w:pos="1260"/>
        </w:tabs>
      </w:pPr>
      <w:bookmarkStart w:id="346" w:name="_Toc496068714"/>
      <w:bookmarkStart w:id="347"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6"/>
      <w:bookmarkEnd w:id="347"/>
    </w:p>
    <w:p w14:paraId="51E13801" w14:textId="55122400"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61" w:anchor="HL70912" w:history="1">
        <w:r w:rsidRPr="00F634F0">
          <w:rPr>
            <w:rStyle w:val="ReferenceHL7Table"/>
            <w:sz w:val="20"/>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D26D89">
      <w:pPr>
        <w:pStyle w:val="berschrift4"/>
        <w:tabs>
          <w:tab w:val="clear" w:pos="2520"/>
          <w:tab w:val="num" w:pos="1260"/>
        </w:tabs>
      </w:pPr>
      <w:bookmarkStart w:id="348" w:name="_Toc496068715"/>
      <w:bookmarkStart w:id="349"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8"/>
      <w:r w:rsidRPr="00EA3945">
        <w:t>61</w:t>
      </w:r>
      <w:bookmarkEnd w:id="349"/>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D26D89">
      <w:pPr>
        <w:pStyle w:val="berschrift4"/>
        <w:tabs>
          <w:tab w:val="clear" w:pos="2520"/>
          <w:tab w:val="num" w:pos="1260"/>
        </w:tabs>
      </w:pPr>
      <w:bookmarkStart w:id="350" w:name="_Toc496068716"/>
      <w:bookmarkStart w:id="351"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50"/>
      <w:bookmarkEnd w:id="351"/>
    </w:p>
    <w:p w14:paraId="18B68F85" w14:textId="77777777"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62" w:anchor="HL70124" w:history="1">
        <w:r w:rsidRPr="00EA3945">
          <w:rPr>
            <w:rStyle w:val="ReferenceHL7Table"/>
            <w:noProof/>
            <w:sz w:val="20"/>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D26D89">
      <w:pPr>
        <w:pStyle w:val="berschrift4"/>
        <w:tabs>
          <w:tab w:val="clear" w:pos="2520"/>
          <w:tab w:val="num" w:pos="1260"/>
        </w:tabs>
      </w:pPr>
      <w:bookmarkStart w:id="352" w:name="HL70124"/>
      <w:bookmarkStart w:id="353" w:name="_Toc496068717"/>
      <w:bookmarkStart w:id="354" w:name="_Toc498131128"/>
      <w:bookmarkEnd w:id="352"/>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3"/>
      <w:bookmarkEnd w:id="354"/>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77777777" w:rsidR="00F448EB" w:rsidRPr="00EA3945" w:rsidRDefault="00F448EB" w:rsidP="00F448EB">
      <w:pPr>
        <w:pStyle w:val="NormalIndented"/>
        <w:rPr>
          <w:noProof/>
        </w:rPr>
      </w:pPr>
      <w:r w:rsidRPr="00EA3945">
        <w:rPr>
          <w:noProof/>
        </w:rPr>
        <w:t xml:space="preserve">Refer </w:t>
      </w:r>
      <w:hyperlink r:id="rId63" w:anchor="HL70119" w:history="1">
        <w:r w:rsidRPr="00EA3945">
          <w:rPr>
            <w:rStyle w:val="ReferenceHL7Table"/>
            <w:sz w:val="20"/>
            <w:szCs w:val="16"/>
          </w:rPr>
          <w:t>HL7 Table 0</w:t>
        </w:r>
        <w:r>
          <w:rPr>
            <w:rStyle w:val="ReferenceHL7Table"/>
            <w:sz w:val="20"/>
            <w:szCs w:val="16"/>
          </w:rPr>
          <w:t>951</w:t>
        </w:r>
        <w:r w:rsidRPr="00EA3945">
          <w:rPr>
            <w:rStyle w:val="ReferenceHL7Table"/>
            <w:sz w:val="20"/>
            <w:szCs w:val="16"/>
          </w:rPr>
          <w:t xml:space="preserve"> – </w:t>
        </w:r>
        <w:r>
          <w:rPr>
            <w:rStyle w:val="ReferenceHL7Table"/>
            <w:sz w:val="20"/>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D26D89">
      <w:pPr>
        <w:pStyle w:val="berschrift4"/>
        <w:tabs>
          <w:tab w:val="clear" w:pos="2520"/>
          <w:tab w:val="num" w:pos="1260"/>
        </w:tabs>
      </w:pPr>
      <w:bookmarkStart w:id="355" w:name="_OBR-32___Principal_Result_Interpret"/>
      <w:bookmarkStart w:id="356" w:name="_OBR-32__"/>
      <w:bookmarkStart w:id="357" w:name="_Toc496068718"/>
      <w:bookmarkStart w:id="358" w:name="_Toc498131129"/>
      <w:bookmarkStart w:id="359" w:name="_Ref174873160"/>
      <w:bookmarkEnd w:id="355"/>
      <w:bookmarkEnd w:id="356"/>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7"/>
      <w:bookmarkEnd w:id="358"/>
      <w:bookmarkEnd w:id="359"/>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D26D89">
      <w:pPr>
        <w:pStyle w:val="berschrift4"/>
        <w:tabs>
          <w:tab w:val="clear" w:pos="2520"/>
          <w:tab w:val="num" w:pos="1260"/>
        </w:tabs>
      </w:pPr>
      <w:bookmarkStart w:id="360" w:name="_Toc496068719"/>
      <w:bookmarkStart w:id="361"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60"/>
      <w:bookmarkEnd w:id="361"/>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 w:val="20"/>
          <w:szCs w:val="16"/>
        </w:rPr>
        <w:t>4.5.3.32</w:t>
      </w:r>
      <w:r>
        <w:fldChar w:fldCharType="end"/>
      </w:r>
      <w:r w:rsidRPr="00EA3945">
        <w:rPr>
          <w:noProof/>
        </w:rPr>
        <w:t>, "</w:t>
      </w:r>
      <w:hyperlink w:anchor="_OBR-32___Principal_Result_Interpret" w:history="1">
        <w:r w:rsidRPr="00EA3945">
          <w:rPr>
            <w:rStyle w:val="HyperlinkText"/>
            <w:noProof/>
            <w:sz w:val="20"/>
            <w:szCs w:val="16"/>
          </w:rPr>
          <w:t>Principal Result Interpreter</w:t>
        </w:r>
      </w:hyperlink>
      <w:r w:rsidRPr="00EA3945">
        <w:rPr>
          <w:noProof/>
        </w:rPr>
        <w:t>."</w:t>
      </w:r>
    </w:p>
    <w:p w14:paraId="25EDBFCA" w14:textId="77777777" w:rsidR="00F6554D" w:rsidRPr="00EA3945" w:rsidRDefault="00F6554D" w:rsidP="00D26D89">
      <w:pPr>
        <w:pStyle w:val="berschrift4"/>
        <w:tabs>
          <w:tab w:val="clear" w:pos="2520"/>
          <w:tab w:val="num" w:pos="1260"/>
        </w:tabs>
      </w:pPr>
      <w:bookmarkStart w:id="362" w:name="_Toc496068720"/>
      <w:bookmarkStart w:id="363"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2"/>
      <w:bookmarkEnd w:id="363"/>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 w:val="20"/>
          <w:szCs w:val="16"/>
        </w:rPr>
        <w:t>4.5.3.32</w:t>
      </w:r>
      <w:r>
        <w:fldChar w:fldCharType="end"/>
      </w:r>
      <w:r w:rsidRPr="00EA3945">
        <w:rPr>
          <w:noProof/>
        </w:rPr>
        <w:t>, "</w:t>
      </w:r>
      <w:hyperlink w:anchor="_OBR-32__" w:history="1">
        <w:r w:rsidRPr="00EA3945">
          <w:rPr>
            <w:rStyle w:val="HyperlinkText"/>
            <w:noProof/>
            <w:sz w:val="20"/>
            <w:szCs w:val="16"/>
          </w:rPr>
          <w:t>Principal Result Interpreter</w:t>
        </w:r>
      </w:hyperlink>
      <w:r w:rsidRPr="00EA3945">
        <w:rPr>
          <w:noProof/>
        </w:rPr>
        <w:t>."</w:t>
      </w:r>
    </w:p>
    <w:p w14:paraId="19753E9E" w14:textId="7B808645" w:rsidR="00F6554D" w:rsidRDefault="00F6554D" w:rsidP="003C56E9">
      <w:pPr>
        <w:pStyle w:val="berschrift4"/>
      </w:pPr>
      <w:bookmarkStart w:id="364" w:name="_Toc496068721"/>
      <w:bookmarkStart w:id="365"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4"/>
      <w:bookmarkEnd w:id="365"/>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 w:val="20"/>
          <w:szCs w:val="16"/>
        </w:rPr>
        <w:t>4.5.3.32</w:t>
      </w:r>
      <w:r>
        <w:fldChar w:fldCharType="end"/>
      </w:r>
      <w:r w:rsidRPr="00EA3945">
        <w:rPr>
          <w:noProof/>
        </w:rPr>
        <w:t>, "</w:t>
      </w:r>
      <w:hyperlink w:anchor="_OBR-32___Principal_Result_Interpret" w:history="1">
        <w:r w:rsidRPr="00EA3945">
          <w:rPr>
            <w:rStyle w:val="HyperlinkText"/>
            <w:noProof/>
            <w:sz w:val="20"/>
            <w:szCs w:val="16"/>
          </w:rPr>
          <w:t>Principal Result Interpreter</w:t>
        </w:r>
      </w:hyperlink>
      <w:r w:rsidRPr="00EA3945">
        <w:rPr>
          <w:noProof/>
        </w:rPr>
        <w:t>."</w:t>
      </w:r>
    </w:p>
    <w:p w14:paraId="718FCC5E" w14:textId="77777777" w:rsidR="00F6554D" w:rsidRPr="00EA3945" w:rsidRDefault="00F6554D" w:rsidP="00D26D89">
      <w:pPr>
        <w:pStyle w:val="berschrift4"/>
        <w:tabs>
          <w:tab w:val="clear" w:pos="2520"/>
          <w:tab w:val="num" w:pos="1260"/>
        </w:tabs>
      </w:pPr>
      <w:bookmarkStart w:id="366" w:name="_Toc496068722"/>
      <w:bookmarkStart w:id="367"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6"/>
      <w:bookmarkEnd w:id="367"/>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D26D89">
      <w:pPr>
        <w:pStyle w:val="berschrift4"/>
        <w:tabs>
          <w:tab w:val="clear" w:pos="2520"/>
          <w:tab w:val="num" w:pos="1260"/>
        </w:tabs>
      </w:pPr>
      <w:bookmarkStart w:id="368" w:name="_Toc496068723"/>
      <w:bookmarkStart w:id="369"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8"/>
      <w:bookmarkEnd w:id="369"/>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D26D89">
      <w:pPr>
        <w:pStyle w:val="berschrift4"/>
        <w:tabs>
          <w:tab w:val="clear" w:pos="2520"/>
          <w:tab w:val="num" w:pos="1260"/>
        </w:tabs>
      </w:pPr>
      <w:bookmarkStart w:id="370" w:name="_Toc496068724"/>
      <w:bookmarkStart w:id="371"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70"/>
      <w:bookmarkEnd w:id="371"/>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lastRenderedPageBreak/>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D26D89">
      <w:pPr>
        <w:pStyle w:val="berschrift4"/>
        <w:tabs>
          <w:tab w:val="clear" w:pos="2520"/>
          <w:tab w:val="num" w:pos="1260"/>
        </w:tabs>
      </w:pPr>
      <w:bookmarkStart w:id="372" w:name="_Toc496068725"/>
      <w:bookmarkStart w:id="373"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2"/>
      <w:bookmarkEnd w:id="373"/>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D26D89">
      <w:pPr>
        <w:pStyle w:val="berschrift4"/>
        <w:tabs>
          <w:tab w:val="clear" w:pos="2520"/>
          <w:tab w:val="num" w:pos="1260"/>
        </w:tabs>
      </w:pPr>
      <w:bookmarkStart w:id="374" w:name="_Toc496068726"/>
      <w:bookmarkStart w:id="375"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4"/>
      <w:bookmarkEnd w:id="375"/>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6" w:name="_Toc496068727"/>
      <w:bookmarkStart w:id="377" w:name="_Toc498131138"/>
    </w:p>
    <w:p w14:paraId="2CCF9F6E" w14:textId="751EF0B0" w:rsidR="00F6554D" w:rsidRPr="00EA3945" w:rsidRDefault="00F6554D" w:rsidP="00D26D89">
      <w:pPr>
        <w:pStyle w:val="berschrift4"/>
        <w:tabs>
          <w:tab w:val="clear" w:pos="2520"/>
          <w:tab w:val="num" w:pos="1260"/>
        </w:tabs>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6"/>
      <w:bookmarkEnd w:id="377"/>
    </w:p>
    <w:p w14:paraId="34240C37" w14:textId="77777777" w:rsidR="00F6554D" w:rsidRPr="00EA3945" w:rsidRDefault="00F6554D">
      <w:pPr>
        <w:pStyle w:val="NormalIndented"/>
        <w:rPr>
          <w:noProof/>
        </w:rPr>
      </w:pPr>
      <w:r w:rsidRPr="00EA3945">
        <w:rPr>
          <w:noProof/>
        </w:rPr>
        <w:t>Definition:  This field is an indicator of whether transport arrangements are known to have been made.  Refer to</w:t>
      </w:r>
      <w:r w:rsidRPr="00EA3945">
        <w:rPr>
          <w:rStyle w:val="ReferenceHL7Table"/>
          <w:noProof/>
          <w:sz w:val="20"/>
          <w:szCs w:val="16"/>
        </w:rPr>
        <w:t xml:space="preserve"> </w:t>
      </w:r>
      <w:hyperlink r:id="rId64" w:anchor="HL70224" w:history="1">
        <w:r w:rsidRPr="00EA3945">
          <w:rPr>
            <w:rStyle w:val="ReferenceHL7Table"/>
            <w:noProof/>
            <w:sz w:val="20"/>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D26D89">
      <w:pPr>
        <w:pStyle w:val="berschrift4"/>
        <w:tabs>
          <w:tab w:val="clear" w:pos="2520"/>
          <w:tab w:val="num" w:pos="1260"/>
        </w:tabs>
      </w:pPr>
      <w:bookmarkStart w:id="378" w:name="HL70224"/>
      <w:bookmarkStart w:id="379" w:name="_Toc496068728"/>
      <w:bookmarkStart w:id="380" w:name="_Toc498131139"/>
      <w:bookmarkEnd w:id="378"/>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79"/>
      <w:bookmarkEnd w:id="380"/>
    </w:p>
    <w:p w14:paraId="1038E134" w14:textId="77777777"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65" w:anchor="HL70225" w:history="1">
        <w:r w:rsidRPr="00EA3945">
          <w:rPr>
            <w:rStyle w:val="ReferenceHL7Table"/>
            <w:noProof/>
            <w:sz w:val="20"/>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D26D89">
      <w:pPr>
        <w:pStyle w:val="berschrift4"/>
        <w:tabs>
          <w:tab w:val="clear" w:pos="2520"/>
          <w:tab w:val="num" w:pos="1260"/>
        </w:tabs>
      </w:pPr>
      <w:bookmarkStart w:id="381" w:name="HL70225"/>
      <w:bookmarkStart w:id="382" w:name="_Toc496068729"/>
      <w:bookmarkStart w:id="383" w:name="_Toc498131140"/>
      <w:bookmarkEnd w:id="381"/>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2"/>
      <w:bookmarkEnd w:id="383"/>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lastRenderedPageBreak/>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D26D89">
      <w:pPr>
        <w:pStyle w:val="berschrift4"/>
        <w:tabs>
          <w:tab w:val="clear" w:pos="2520"/>
          <w:tab w:val="num" w:pos="1260"/>
        </w:tabs>
      </w:pPr>
      <w:bookmarkStart w:id="384" w:name="_Toc496068730"/>
      <w:bookmarkStart w:id="385" w:name="_Toc498131141"/>
      <w:r w:rsidRPr="00EA3945">
        <w:t>OBR-44   Procedure Code</w:t>
      </w:r>
      <w:r w:rsidRPr="00EA3945">
        <w:fldChar w:fldCharType="begin"/>
      </w:r>
      <w:r w:rsidRPr="00EA3945">
        <w:instrText>xe "procedure code"</w:instrText>
      </w:r>
      <w:r w:rsidRPr="00EA3945">
        <w:fldChar w:fldCharType="end"/>
      </w:r>
      <w:r w:rsidRPr="00EA3945">
        <w:t xml:space="preserve">   (CNE)   00393</w:t>
      </w:r>
      <w:bookmarkEnd w:id="384"/>
      <w:bookmarkEnd w:id="385"/>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77777777"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66" w:anchor="HL70088" w:history="1">
        <w:r w:rsidRPr="00122A45">
          <w:rPr>
            <w:rStyle w:val="ReferenceUserTable"/>
            <w:sz w:val="20"/>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D26D89">
      <w:pPr>
        <w:pStyle w:val="berschrift4"/>
        <w:tabs>
          <w:tab w:val="clear" w:pos="2520"/>
          <w:tab w:val="num" w:pos="1260"/>
        </w:tabs>
      </w:pPr>
      <w:bookmarkStart w:id="386" w:name="_Toc496068731"/>
      <w:bookmarkStart w:id="387"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6"/>
      <w:bookmarkEnd w:id="387"/>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77777777"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w:t>
      </w:r>
      <w:smartTag w:uri="urn:schemas-microsoft-com:office:smarttags" w:element="place">
        <w:smartTag w:uri="urn:schemas-microsoft-com:office:smarttags" w:element="country-region">
          <w:r w:rsidRPr="00EA3945">
            <w:rPr>
              <w:noProof/>
            </w:rPr>
            <w:t>USA</w:t>
          </w:r>
        </w:smartTag>
      </w:smartTag>
      <w:r w:rsidRPr="00EA3945">
        <w:rPr>
          <w:noProof/>
        </w:rPr>
        <w:t xml:space="preserve">, this is a requirement of the UB and the 1500 claim forms. Multiple modifiers are allowed and the order placed on the form affects reimbursement.  Refer to </w:t>
      </w:r>
      <w:hyperlink r:id="rId67" w:anchor="HL70340" w:history="1">
        <w:r w:rsidRPr="00EA3945">
          <w:rPr>
            <w:rStyle w:val="ReferenceUserTable"/>
            <w:noProof/>
            <w:sz w:val="20"/>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8" w:name="_Toc496068732"/>
      <w:bookmarkStart w:id="389"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rsidP="00D26D89">
      <w:pPr>
        <w:pStyle w:val="berschrift4"/>
        <w:tabs>
          <w:tab w:val="clear" w:pos="2520"/>
          <w:tab w:val="num" w:pos="1260"/>
        </w:tabs>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388"/>
      <w:bookmarkEnd w:id="389"/>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77777777" w:rsidR="00F6554D" w:rsidRPr="00EA3945" w:rsidRDefault="00F6554D">
      <w:pPr>
        <w:pStyle w:val="NormalIndented"/>
        <w:rPr>
          <w:noProof/>
        </w:rPr>
      </w:pPr>
      <w:r w:rsidRPr="00EA3945">
        <w:rPr>
          <w:noProof/>
        </w:rPr>
        <w:lastRenderedPageBreak/>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68" w:anchor="HL70411" w:history="1">
        <w:r w:rsidRPr="00852A5F">
          <w:rPr>
            <w:rStyle w:val="ReferenceUserTable"/>
            <w:sz w:val="20"/>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rsidP="00D26D89">
      <w:pPr>
        <w:pStyle w:val="berschrift4"/>
        <w:tabs>
          <w:tab w:val="clear" w:pos="2520"/>
          <w:tab w:val="num" w:pos="1260"/>
        </w:tabs>
      </w:pPr>
      <w:bookmarkStart w:id="390" w:name="_Toc496068733"/>
      <w:bookmarkStart w:id="391"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390"/>
      <w:bookmarkEnd w:id="391"/>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77777777"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69" w:anchor="HL70411" w:history="1">
        <w:r w:rsidRPr="00EA3945">
          <w:rPr>
            <w:rStyle w:val="ReferenceUserTable"/>
            <w:noProof/>
            <w:sz w:val="20"/>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D26D89">
      <w:pPr>
        <w:pStyle w:val="berschrift4"/>
        <w:tabs>
          <w:tab w:val="clear" w:pos="2520"/>
          <w:tab w:val="num" w:pos="1260"/>
        </w:tabs>
      </w:pPr>
      <w:bookmarkStart w:id="392" w:name="HL70411"/>
      <w:bookmarkStart w:id="393" w:name="_Toc348245085"/>
      <w:bookmarkStart w:id="394" w:name="_Toc348258396"/>
      <w:bookmarkStart w:id="395" w:name="_Toc348263514"/>
      <w:bookmarkStart w:id="396" w:name="_Toc348336887"/>
      <w:bookmarkStart w:id="397" w:name="_Toc348773840"/>
      <w:bookmarkStart w:id="398" w:name="_Toc359236207"/>
      <w:bookmarkStart w:id="399" w:name="_Toc496068734"/>
      <w:bookmarkStart w:id="400" w:name="_Toc498131145"/>
      <w:bookmarkEnd w:id="392"/>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77777777" w:rsidR="00F6554D" w:rsidRPr="00EA3945" w:rsidRDefault="00F6554D">
      <w:pPr>
        <w:pStyle w:val="NormalIndented"/>
        <w:rPr>
          <w:noProof/>
        </w:rPr>
      </w:pPr>
      <w:r w:rsidRPr="00EA3945">
        <w:rPr>
          <w:noProof/>
        </w:rPr>
        <w:t xml:space="preserve">Refer to </w:t>
      </w:r>
      <w:hyperlink r:id="rId70" w:anchor="HL70476" w:history="1">
        <w:r w:rsidRPr="00EA3945">
          <w:rPr>
            <w:rStyle w:val="ReferenceUserTable"/>
            <w:noProof/>
            <w:sz w:val="20"/>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D26D89">
      <w:pPr>
        <w:pStyle w:val="berschrift4"/>
        <w:tabs>
          <w:tab w:val="clear" w:pos="2520"/>
          <w:tab w:val="num" w:pos="1260"/>
        </w:tabs>
      </w:pPr>
      <w:r w:rsidRPr="00EA3945">
        <w:lastRenderedPageBreak/>
        <w:t xml:space="preserve"> </w:t>
      </w:r>
      <w:bookmarkStart w:id="401"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7777777" w:rsidR="00F6554D" w:rsidRPr="00EA3945" w:rsidRDefault="00F6554D" w:rsidP="00D26D89">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71" w:anchor="HL70507" w:history="1">
        <w:r>
          <w:rPr>
            <w:rStyle w:val="ReferenceUserTable"/>
            <w:noProof/>
            <w:sz w:val="20"/>
            <w:szCs w:val="16"/>
          </w:rPr>
          <w:t xml:space="preserve">HL7 </w:t>
        </w:r>
        <w:r w:rsidRPr="00EA3945">
          <w:rPr>
            <w:rStyle w:val="ReferenceUserTable"/>
            <w:noProof/>
            <w:sz w:val="20"/>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rsidP="00D26D89">
      <w:pPr>
        <w:pStyle w:val="berschrift4"/>
        <w:tabs>
          <w:tab w:val="clear" w:pos="2520"/>
          <w:tab w:val="num" w:pos="1260"/>
        </w:tabs>
      </w:pPr>
      <w:bookmarkStart w:id="402" w:name="_OBR-50___Parent_Universal_Service_I"/>
      <w:bookmarkStart w:id="403" w:name="_Ref174868018"/>
      <w:bookmarkStart w:id="404" w:name="_Toc45700320"/>
      <w:bookmarkStart w:id="405" w:name="_Toc538361"/>
      <w:bookmarkStart w:id="406" w:name="_Ref45701966"/>
      <w:bookmarkEnd w:id="402"/>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403"/>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D26D89">
      <w:pPr>
        <w:pStyle w:val="berschrift4"/>
        <w:tabs>
          <w:tab w:val="clear" w:pos="2520"/>
          <w:tab w:val="num" w:pos="1260"/>
        </w:tabs>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D26D89">
      <w:pPr>
        <w:pStyle w:val="berschrift4"/>
        <w:tabs>
          <w:tab w:val="clear" w:pos="2520"/>
          <w:tab w:val="num" w:pos="1260"/>
        </w:tabs>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D26D89">
      <w:pPr>
        <w:pStyle w:val="berschrift4"/>
        <w:tabs>
          <w:tab w:val="clear" w:pos="2520"/>
          <w:tab w:val="num" w:pos="1260"/>
        </w:tabs>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D26D89">
      <w:pPr>
        <w:pStyle w:val="berschrift4"/>
        <w:tabs>
          <w:tab w:val="clear" w:pos="2520"/>
          <w:tab w:val="num" w:pos="1260"/>
        </w:tabs>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77777777"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72" w:anchor="HL70119" w:history="1">
        <w:r w:rsidRPr="00C832A4">
          <w:rPr>
            <w:rStyle w:val="ReferenceHL7Table"/>
            <w:sz w:val="20"/>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 w:val="20"/>
            <w:szCs w:val="16"/>
          </w:rPr>
          <w:fldChar w:fldCharType="begin"/>
        </w:r>
        <w:r w:rsidRPr="00EA3945">
          <w:rPr>
            <w:rStyle w:val="HyperlinkText"/>
            <w:noProof/>
            <w:sz w:val="20"/>
            <w:szCs w:val="16"/>
          </w:rPr>
          <w:instrText xml:space="preserve"> REF _Ref233445472 \r \h </w:instrText>
        </w:r>
        <w:r w:rsidRPr="00EA3945">
          <w:rPr>
            <w:rStyle w:val="HyperlinkText"/>
            <w:noProof/>
            <w:sz w:val="20"/>
            <w:szCs w:val="16"/>
          </w:rPr>
        </w:r>
        <w:r w:rsidRPr="00EA3945">
          <w:rPr>
            <w:rStyle w:val="HyperlinkText"/>
            <w:noProof/>
            <w:sz w:val="20"/>
            <w:szCs w:val="16"/>
          </w:rPr>
          <w:fldChar w:fldCharType="separate"/>
        </w:r>
        <w:r w:rsidR="002B4E0B">
          <w:rPr>
            <w:rStyle w:val="HyperlinkText"/>
            <w:noProof/>
            <w:sz w:val="20"/>
            <w:szCs w:val="16"/>
          </w:rPr>
          <w:t>4.5.3.2</w:t>
        </w:r>
        <w:r w:rsidRPr="00EA3945">
          <w:rPr>
            <w:rStyle w:val="HyperlinkText"/>
            <w:noProof/>
            <w:sz w:val="20"/>
            <w:szCs w:val="16"/>
          </w:rPr>
          <w:fldChar w:fldCharType="end"/>
        </w:r>
      </w:hyperlink>
      <w:r w:rsidRPr="00EA3945">
        <w:rPr>
          <w:rStyle w:val="HyperlinkText"/>
          <w:noProof/>
          <w:sz w:val="20"/>
          <w:szCs w:val="16"/>
        </w:rPr>
        <w:t>,</w:t>
      </w:r>
      <w:r w:rsidRPr="00EA3945">
        <w:rPr>
          <w:noProof/>
        </w:rPr>
        <w:t xml:space="preserve"> "</w:t>
      </w:r>
      <w:hyperlink w:anchor="_OBR-2___Placer order number   (EI) " w:history="1">
        <w:r w:rsidR="00EE4A3F">
          <w:rPr>
            <w:rStyle w:val="HyperlinkText"/>
            <w:sz w:val="20"/>
            <w:szCs w:val="16"/>
          </w:rPr>
          <w:fldChar w:fldCharType="begin"/>
        </w:r>
        <w:r w:rsidR="00EE4A3F">
          <w:rPr>
            <w:rStyle w:val="HyperlinkText"/>
            <w:sz w:val="20"/>
            <w:szCs w:val="16"/>
          </w:rPr>
          <w:instrText xml:space="preserve"> REF _Ref379943794 \* MERGEFORMAT </w:instrText>
        </w:r>
        <w:r w:rsidR="00EE4A3F">
          <w:rPr>
            <w:rStyle w:val="HyperlinkText"/>
            <w:sz w:val="20"/>
            <w:szCs w:val="16"/>
          </w:rPr>
          <w:fldChar w:fldCharType="separate"/>
        </w:r>
        <w:r w:rsidR="002B4E0B" w:rsidRPr="002B4E0B">
          <w:rPr>
            <w:rStyle w:val="HyperlinkText"/>
            <w:sz w:val="20"/>
            <w:szCs w:val="16"/>
          </w:rPr>
          <w:t>Placer Order Number</w:t>
        </w:r>
        <w:r w:rsidR="002B4E0B" w:rsidRPr="002B4E0B">
          <w:rPr>
            <w:rStyle w:val="HyperlinkText"/>
            <w:sz w:val="20"/>
            <w:szCs w:val="16"/>
          </w:rPr>
          <w:fldChar w:fldCharType="begin"/>
        </w:r>
        <w:r w:rsidR="002B4E0B" w:rsidRPr="002B4E0B">
          <w:rPr>
            <w:rStyle w:val="HyperlinkText"/>
            <w:sz w:val="20"/>
            <w:szCs w:val="16"/>
          </w:rPr>
          <w:instrText xml:space="preserve"> XE “placer</w:instrText>
        </w:r>
        <w:r w:rsidR="002B4E0B" w:rsidRPr="00EA3945">
          <w:rPr>
            <w:noProof/>
          </w:rPr>
          <w:instrText xml:space="preserve"> order number” </w:instrText>
        </w:r>
        <w:r w:rsidR="002B4E0B" w:rsidRPr="002B4E0B">
          <w:rPr>
            <w:rStyle w:val="HyperlinkText"/>
            <w:sz w:val="20"/>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 w:val="20"/>
            <w:szCs w:val="16"/>
          </w:rPr>
          <w:fldChar w:fldCharType="begin"/>
        </w:r>
        <w:r w:rsidRPr="00EA3945">
          <w:rPr>
            <w:rStyle w:val="HyperlinkText"/>
            <w:noProof/>
            <w:sz w:val="20"/>
            <w:szCs w:val="16"/>
          </w:rPr>
          <w:instrText xml:space="preserve"> REF _Ref233445432 \r \h </w:instrText>
        </w:r>
        <w:r w:rsidRPr="00EA3945">
          <w:rPr>
            <w:rStyle w:val="HyperlinkText"/>
            <w:noProof/>
            <w:sz w:val="20"/>
            <w:szCs w:val="16"/>
          </w:rPr>
        </w:r>
        <w:r w:rsidRPr="00EA3945">
          <w:rPr>
            <w:rStyle w:val="HyperlinkText"/>
            <w:noProof/>
            <w:sz w:val="20"/>
            <w:szCs w:val="16"/>
          </w:rPr>
          <w:fldChar w:fldCharType="separate"/>
        </w:r>
        <w:r w:rsidR="002B4E0B">
          <w:rPr>
            <w:rStyle w:val="HyperlinkText"/>
            <w:noProof/>
            <w:sz w:val="20"/>
            <w:szCs w:val="16"/>
          </w:rPr>
          <w:t>4.5.3.3</w:t>
        </w:r>
        <w:r w:rsidRPr="00EA3945">
          <w:rPr>
            <w:rStyle w:val="HyperlinkText"/>
            <w:noProof/>
            <w:sz w:val="20"/>
            <w:szCs w:val="16"/>
          </w:rPr>
          <w:fldChar w:fldCharType="end"/>
        </w:r>
      </w:hyperlink>
      <w:r w:rsidRPr="00EA3945">
        <w:rPr>
          <w:noProof/>
        </w:rPr>
        <w:t>, "</w:t>
      </w:r>
      <w:hyperlink w:anchor="_OBR-3___Filler Order Number   (EI) " w:history="1">
        <w:r w:rsidR="00EE4A3F">
          <w:rPr>
            <w:rStyle w:val="HyperlinkText"/>
            <w:sz w:val="20"/>
            <w:szCs w:val="16"/>
          </w:rPr>
          <w:fldChar w:fldCharType="begin"/>
        </w:r>
        <w:r w:rsidR="00EE4A3F">
          <w:rPr>
            <w:rStyle w:val="HyperlinkText"/>
            <w:sz w:val="20"/>
            <w:szCs w:val="16"/>
          </w:rPr>
          <w:instrText xml:space="preserve"> REF _Ref379943844 \* MERGEFORMAT </w:instrText>
        </w:r>
        <w:r w:rsidR="00EE4A3F">
          <w:rPr>
            <w:rStyle w:val="HyperlinkText"/>
            <w:sz w:val="20"/>
            <w:szCs w:val="16"/>
          </w:rPr>
          <w:fldChar w:fldCharType="separate"/>
        </w:r>
        <w:r w:rsidR="002B4E0B" w:rsidRPr="002B4E0B">
          <w:rPr>
            <w:rStyle w:val="HyperlinkText"/>
            <w:sz w:val="20"/>
            <w:szCs w:val="16"/>
          </w:rPr>
          <w:t>Filler Order Number</w:t>
        </w:r>
        <w:r w:rsidR="002B4E0B" w:rsidRPr="002B4E0B">
          <w:rPr>
            <w:rStyle w:val="HyperlinkText"/>
            <w:sz w:val="20"/>
            <w:szCs w:val="16"/>
          </w:rPr>
          <w:fldChar w:fldCharType="begin"/>
        </w:r>
        <w:r w:rsidR="002B4E0B" w:rsidRPr="002B4E0B">
          <w:rPr>
            <w:rStyle w:val="HyperlinkText"/>
            <w:sz w:val="20"/>
            <w:szCs w:val="16"/>
          </w:rPr>
          <w:instrText xml:space="preserve"> XE “filler</w:instrText>
        </w:r>
        <w:r w:rsidR="002B4E0B" w:rsidRPr="00EA3945">
          <w:rPr>
            <w:noProof/>
          </w:rPr>
          <w:instrText xml:space="preserve"> order number” </w:instrText>
        </w:r>
        <w:r w:rsidR="002B4E0B" w:rsidRPr="002B4E0B">
          <w:rPr>
            <w:rStyle w:val="HyperlinkText"/>
            <w:sz w:val="20"/>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805E98">
      <w:pPr>
        <w:pStyle w:val="berschrift4"/>
        <w:tabs>
          <w:tab w:val="clear" w:pos="2520"/>
          <w:tab w:val="num" w:pos="1260"/>
        </w:tabs>
      </w:pPr>
      <w:bookmarkStart w:id="407" w:name="_TQ1_–_Timing/Quantity_Segment"/>
      <w:bookmarkStart w:id="408" w:name="_Ref174942441"/>
      <w:bookmarkStart w:id="409" w:name="_Ref174942457"/>
      <w:bookmarkStart w:id="410" w:name="_Ref174942706"/>
      <w:bookmarkStart w:id="411" w:name="_Ref174944722"/>
      <w:bookmarkStart w:id="412" w:name="_Ref174948281"/>
      <w:bookmarkStart w:id="413" w:name="_Ref174948312"/>
      <w:bookmarkEnd w:id="404"/>
      <w:bookmarkEnd w:id="407"/>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77777777" w:rsidR="00805E98" w:rsidRPr="00D3774B" w:rsidRDefault="00805E98" w:rsidP="00805E98">
      <w:pPr>
        <w:pStyle w:val="NormalIndented"/>
        <w:rPr>
          <w:noProof/>
        </w:rPr>
      </w:pPr>
      <w:r w:rsidRPr="00D3774B">
        <w:rPr>
          <w:noProof/>
        </w:rPr>
        <w:t xml:space="preserve">Definition:  This field reveals the intent of the message.  Refer to </w:t>
      </w:r>
      <w:hyperlink r:id="rId73" w:anchor="HL70206" w:history="1">
        <w:r w:rsidRPr="00D3774B">
          <w:rPr>
            <w:rStyle w:val="ReferenceHL7Table"/>
            <w:color w:val="auto"/>
          </w:rPr>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D26D89">
      <w:pPr>
        <w:pStyle w:val="berschrift3"/>
      </w:pPr>
      <w:bookmarkStart w:id="414" w:name="_Toc11674689"/>
      <w:r w:rsidRPr="00EA3945">
        <w:t>TQ1 – Timing/Quantity Segment</w:t>
      </w:r>
      <w:bookmarkEnd w:id="401"/>
      <w:bookmarkEnd w:id="405"/>
      <w:bookmarkEnd w:id="406"/>
      <w:bookmarkEnd w:id="408"/>
      <w:bookmarkEnd w:id="409"/>
      <w:bookmarkEnd w:id="410"/>
      <w:bookmarkEnd w:id="411"/>
      <w:bookmarkEnd w:id="412"/>
      <w:bookmarkEnd w:id="413"/>
      <w:bookmarkEnd w:id="414"/>
    </w:p>
    <w:p w14:paraId="6D6E373F" w14:textId="77777777" w:rsidR="00F6554D" w:rsidRPr="00EA3945" w:rsidRDefault="00F6554D">
      <w:pPr>
        <w:rPr>
          <w:noProof/>
          <w:snapToGrid w:val="0"/>
        </w:rPr>
      </w:pPr>
      <w:r w:rsidRPr="00EA3945">
        <w:rPr>
          <w:noProof/>
        </w:rPr>
        <w:t xml:space="preserve">The TQ1 segment is used to specify the complex timing of events and actions such as those that occur in order management and scheduling systems. This segment determines the quantity, frequency, priority and timing of a </w:t>
      </w:r>
      <w:r w:rsidRPr="00EA3945">
        <w:rPr>
          <w:noProof/>
        </w:rPr>
        <w:lastRenderedPageBreak/>
        <w:t>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5" w:name="TQ1"/>
      <w:r w:rsidRPr="00EA3945">
        <w:rPr>
          <w:noProof/>
        </w:rPr>
        <w:t>HL7 Attribute Table – TQ1 – Timing/Quantity</w:t>
      </w:r>
      <w:bookmarkEnd w:id="415"/>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77777777" w:rsidR="00F6554D" w:rsidRPr="00EA3945" w:rsidRDefault="00FC6385">
            <w:pPr>
              <w:pStyle w:val="AttributeTableBody"/>
              <w:rPr>
                <w:rStyle w:val="HyperlinkTable"/>
                <w:noProof/>
                <w:szCs w:val="16"/>
              </w:rPr>
            </w:pPr>
            <w:hyperlink r:id="rId74"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77777777" w:rsidR="00F6554D" w:rsidRPr="00EA3945" w:rsidRDefault="00FC6385">
            <w:pPr>
              <w:pStyle w:val="AttributeTableBody"/>
              <w:rPr>
                <w:noProof/>
              </w:rPr>
            </w:pPr>
            <w:hyperlink r:id="rId75"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D26D89">
      <w:pPr>
        <w:pStyle w:val="berschrift4"/>
        <w:tabs>
          <w:tab w:val="clear" w:pos="2520"/>
          <w:tab w:val="num" w:pos="1260"/>
        </w:tabs>
        <w:rPr>
          <w:vanish/>
        </w:rPr>
      </w:pPr>
      <w:bookmarkStart w:id="416" w:name="_Toc529348185"/>
      <w:r w:rsidRPr="00A36947">
        <w:rPr>
          <w:vanish/>
        </w:rPr>
        <w:t>TQ1 field definitions</w:t>
      </w:r>
      <w:bookmarkEnd w:id="416"/>
      <w:r w:rsidRPr="00A36947">
        <w:rPr>
          <w:vanish/>
        </w:rPr>
        <w:fldChar w:fldCharType="begin"/>
      </w:r>
      <w:r w:rsidRPr="00A36947">
        <w:rPr>
          <w:vanish/>
        </w:rPr>
        <w:instrText xml:space="preserve"> XE "TQ1 - data element definitions" </w:instrText>
      </w:r>
      <w:r w:rsidRPr="00A36947">
        <w:rPr>
          <w:vanish/>
        </w:rPr>
        <w:fldChar w:fldCharType="end"/>
      </w:r>
    </w:p>
    <w:p w14:paraId="5D3D2FB5" w14:textId="77777777" w:rsidR="00F6554D" w:rsidRPr="00EA3945" w:rsidRDefault="00F6554D" w:rsidP="00D26D89">
      <w:pPr>
        <w:pStyle w:val="berschrift4"/>
        <w:tabs>
          <w:tab w:val="clear" w:pos="2520"/>
          <w:tab w:val="num" w:pos="1260"/>
        </w:tabs>
      </w:pPr>
      <w:bookmarkStart w:id="417" w:name="_Toc529348186"/>
      <w:r w:rsidRPr="00EA3945">
        <w:t>TQ1-1   Set ID - TQ1</w:t>
      </w:r>
      <w:bookmarkEnd w:id="417"/>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D26D89">
      <w:pPr>
        <w:pStyle w:val="berschrift4"/>
        <w:tabs>
          <w:tab w:val="clear" w:pos="2520"/>
          <w:tab w:val="num" w:pos="1260"/>
        </w:tabs>
      </w:pPr>
      <w:bookmarkStart w:id="418" w:name="_Toc529348187"/>
      <w:r w:rsidRPr="00EA3945">
        <w:lastRenderedPageBreak/>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8"/>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D26D89">
      <w:pPr>
        <w:pStyle w:val="berschrift4"/>
        <w:tabs>
          <w:tab w:val="clear" w:pos="2520"/>
          <w:tab w:val="num" w:pos="1260"/>
        </w:tabs>
      </w:pPr>
      <w:bookmarkStart w:id="419"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19"/>
      <w:r w:rsidRPr="00EA3945">
        <w:t xml:space="preserve">  01629</w:t>
      </w:r>
    </w:p>
    <w:p w14:paraId="615FDD59" w14:textId="77777777" w:rsidR="00F6554D" w:rsidRDefault="00F6554D" w:rsidP="00257C89">
      <w:pPr>
        <w:pStyle w:val="Components"/>
      </w:pPr>
      <w:bookmarkStart w:id="420" w:name="RPTComponent"/>
      <w:r>
        <w:t>Components:  &lt;Repeat Pattern Code (CWE)&gt; ^ &lt;Calendar Alignment (ID)&gt; ^ &lt;</w:t>
      </w:r>
      <w:smartTag w:uri="urn:schemas-microsoft-com:office:smarttags" w:element="PlaceName">
        <w:r>
          <w:t>Phase</w:t>
        </w:r>
      </w:smartTag>
      <w:r>
        <w:t xml:space="preserve"> </w:t>
      </w:r>
      <w:smartTag w:uri="urn:schemas-microsoft-com:office:smarttags" w:element="PlaceType">
        <w:r>
          <w:t>Range</w:t>
        </w:r>
      </w:smartTag>
      <w:r>
        <w:t xml:space="preserve"> Begin Value (NM)&gt; ^ &lt;</w:t>
      </w:r>
      <w:smartTag w:uri="urn:schemas-microsoft-com:office:smarttags" w:element="place">
        <w:smartTag w:uri="urn:schemas-microsoft-com:office:smarttags" w:element="PlaceName">
          <w:r>
            <w:t>Phase</w:t>
          </w:r>
        </w:smartTag>
        <w:r>
          <w:t xml:space="preserve"> </w:t>
        </w:r>
        <w:smartTag w:uri="urn:schemas-microsoft-com:office:smarttags" w:element="PlaceType">
          <w:r>
            <w:t>Range</w:t>
          </w:r>
        </w:smartTag>
      </w:smartTag>
      <w:r>
        <w:t xml:space="preserv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0"/>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lastRenderedPageBreak/>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D26D89">
      <w:pPr>
        <w:pStyle w:val="berschrift4"/>
        <w:tabs>
          <w:tab w:val="clear" w:pos="2520"/>
          <w:tab w:val="num" w:pos="1260"/>
        </w:tabs>
      </w:pPr>
      <w:bookmarkStart w:id="421"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21"/>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D26D89">
      <w:pPr>
        <w:pStyle w:val="berschrift4"/>
        <w:tabs>
          <w:tab w:val="clear" w:pos="2520"/>
          <w:tab w:val="num" w:pos="1260"/>
        </w:tabs>
      </w:pPr>
      <w:bookmarkStart w:id="422"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2"/>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3" w:name="_Toc529348191"/>
    </w:p>
    <w:p w14:paraId="5250F375" w14:textId="77777777" w:rsidR="00F6554D" w:rsidRPr="00EA3945" w:rsidRDefault="00F6554D" w:rsidP="00D26D89">
      <w:pPr>
        <w:pStyle w:val="berschrift4"/>
        <w:tabs>
          <w:tab w:val="clear" w:pos="2520"/>
          <w:tab w:val="num" w:pos="1260"/>
        </w:tabs>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3"/>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lastRenderedPageBreak/>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4" w:name="_Toc348245075"/>
      <w:bookmarkStart w:id="425" w:name="_Toc348258386"/>
      <w:bookmarkStart w:id="426" w:name="_Toc348263504"/>
      <w:bookmarkStart w:id="427" w:name="_Toc348336877"/>
      <w:bookmarkStart w:id="428" w:name="_Toc348773830"/>
      <w:bookmarkStart w:id="429" w:name="_Toc359236197"/>
      <w:bookmarkStart w:id="430" w:name="_Toc529348192"/>
      <w:r w:rsidRPr="00EA3945">
        <w:t>TQ1|1||TID|||3^d&amp;&amp;ANS+||||||20^min&amp;&amp;ANS+|9&lt;cr&gt;</w:t>
      </w:r>
    </w:p>
    <w:p w14:paraId="0A1DC56E" w14:textId="77777777" w:rsidR="00F6554D" w:rsidRPr="00EA3945" w:rsidRDefault="00F6554D" w:rsidP="00D26D89">
      <w:pPr>
        <w:pStyle w:val="berschrift4"/>
        <w:tabs>
          <w:tab w:val="clear" w:pos="2520"/>
          <w:tab w:val="num" w:pos="1260"/>
        </w:tabs>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4"/>
      <w:bookmarkEnd w:id="425"/>
      <w:bookmarkEnd w:id="426"/>
      <w:bookmarkEnd w:id="427"/>
      <w:bookmarkEnd w:id="428"/>
      <w:bookmarkEnd w:id="429"/>
      <w:bookmarkEnd w:id="430"/>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D26D89">
      <w:pPr>
        <w:pStyle w:val="berschrift4"/>
        <w:tabs>
          <w:tab w:val="clear" w:pos="2520"/>
          <w:tab w:val="num" w:pos="1260"/>
        </w:tabs>
      </w:pPr>
      <w:bookmarkStart w:id="431" w:name="_Toc348245076"/>
      <w:bookmarkStart w:id="432" w:name="_Toc348258387"/>
      <w:bookmarkStart w:id="433" w:name="_Toc348263505"/>
      <w:bookmarkStart w:id="434" w:name="_Toc348336878"/>
      <w:bookmarkStart w:id="435" w:name="_Toc348773831"/>
      <w:bookmarkStart w:id="436" w:name="_Toc359236198"/>
      <w:bookmarkStart w:id="437"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31"/>
      <w:bookmarkEnd w:id="432"/>
      <w:bookmarkEnd w:id="433"/>
      <w:bookmarkEnd w:id="434"/>
      <w:bookmarkEnd w:id="435"/>
      <w:bookmarkEnd w:id="436"/>
      <w:bookmarkEnd w:id="437"/>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D26D89">
      <w:pPr>
        <w:pStyle w:val="berschrift4"/>
        <w:tabs>
          <w:tab w:val="clear" w:pos="2520"/>
          <w:tab w:val="num" w:pos="1260"/>
        </w:tabs>
      </w:pPr>
      <w:bookmarkStart w:id="438"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8"/>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77777777"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76" w:anchor="HL70485" w:history="1">
        <w:r w:rsidRPr="00EA3945">
          <w:rPr>
            <w:rStyle w:val="ReferenceUserTable"/>
            <w:noProof/>
            <w:sz w:val="20"/>
            <w:szCs w:val="16"/>
          </w:rPr>
          <w:t>User-Defined Table 0485 – Extended Priority</w:t>
        </w:r>
      </w:hyperlink>
      <w:r w:rsidRPr="00EA3945">
        <w:rPr>
          <w:rStyle w:val="ReferenceUserTable"/>
          <w:noProof/>
          <w:sz w:val="20"/>
          <w:szCs w:val="16"/>
        </w:rPr>
        <w:t xml:space="preserve"> Codes</w:t>
      </w:r>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D26D89">
      <w:pPr>
        <w:pStyle w:val="berschrift4"/>
        <w:tabs>
          <w:tab w:val="clear" w:pos="2520"/>
          <w:tab w:val="num" w:pos="1260"/>
        </w:tabs>
      </w:pPr>
      <w:bookmarkStart w:id="439"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39"/>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Fett"/>
          <w:b w:val="0"/>
          <w:noProof/>
        </w:rPr>
        <w:t>PRN pain,"</w:t>
      </w:r>
      <w:r w:rsidRPr="00EA3945">
        <w:rPr>
          <w:noProof/>
        </w:rPr>
        <w:t xml:space="preserve"> or "</w:t>
      </w:r>
      <w:r w:rsidRPr="00EA3945">
        <w:rPr>
          <w:rStyle w:val="Fett"/>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D26D89">
      <w:pPr>
        <w:pStyle w:val="berschrift4"/>
        <w:tabs>
          <w:tab w:val="clear" w:pos="2520"/>
          <w:tab w:val="num" w:pos="1260"/>
        </w:tabs>
      </w:pPr>
      <w:bookmarkStart w:id="440"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40"/>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D26D89">
      <w:pPr>
        <w:pStyle w:val="berschrift4"/>
        <w:tabs>
          <w:tab w:val="clear" w:pos="2520"/>
          <w:tab w:val="num" w:pos="1260"/>
        </w:tabs>
      </w:pPr>
      <w:bookmarkStart w:id="441"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41"/>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rStyle w:val="ReferenceHL7Table"/>
            <w:noProof/>
            <w:sz w:val="20"/>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lastRenderedPageBreak/>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D26D89">
      <w:pPr>
        <w:pStyle w:val="berschrift4"/>
        <w:tabs>
          <w:tab w:val="clear" w:pos="2520"/>
          <w:tab w:val="num" w:pos="1260"/>
        </w:tabs>
      </w:pPr>
      <w:bookmarkStart w:id="442"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2"/>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3" w:name="_Toc529348199"/>
      <w:r w:rsidRPr="00EA3945">
        <w:t>TQ1|1||TID|||3^d&amp;&amp;ANS+||||||20^min&amp;&amp;ANS+|9&lt;cr&gt;</w:t>
      </w:r>
    </w:p>
    <w:p w14:paraId="46D48710" w14:textId="77777777" w:rsidR="00F6554D" w:rsidRPr="00EA3945" w:rsidRDefault="00F6554D" w:rsidP="00D26D89">
      <w:pPr>
        <w:pStyle w:val="berschrift4"/>
        <w:tabs>
          <w:tab w:val="clear" w:pos="2520"/>
          <w:tab w:val="num" w:pos="1260"/>
        </w:tabs>
      </w:pPr>
      <w:r w:rsidRPr="00EA3945">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3"/>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4" w:name="_Toc529348200"/>
      <w:bookmarkStart w:id="445"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3"/>
      <w:bookmarkEnd w:id="394"/>
      <w:bookmarkEnd w:id="395"/>
      <w:bookmarkEnd w:id="396"/>
      <w:bookmarkEnd w:id="397"/>
      <w:bookmarkEnd w:id="398"/>
      <w:bookmarkEnd w:id="399"/>
      <w:bookmarkEnd w:id="400"/>
      <w:bookmarkEnd w:id="444"/>
      <w:bookmarkEnd w:id="445"/>
    </w:p>
    <w:p w14:paraId="4FB071D2" w14:textId="77777777" w:rsidR="00F6554D" w:rsidRPr="00EA3945" w:rsidRDefault="00F6554D" w:rsidP="00D26D89">
      <w:pPr>
        <w:pStyle w:val="berschrift3"/>
      </w:pPr>
      <w:bookmarkStart w:id="446" w:name="_TQ2_–_Timing/Quantity_Relationship"/>
      <w:bookmarkStart w:id="447" w:name="_Ref45701998"/>
      <w:bookmarkStart w:id="448" w:name="_Toc11674690"/>
      <w:bookmarkEnd w:id="446"/>
      <w:r w:rsidRPr="00EA3945">
        <w:t>TQ2 – Timing/Quantity Relationship</w:t>
      </w:r>
      <w:bookmarkEnd w:id="447"/>
      <w:bookmarkEnd w:id="448"/>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9" w:name="TQ2"/>
      <w:r w:rsidRPr="00EA3945">
        <w:rPr>
          <w:noProof/>
        </w:rPr>
        <w:t>HL7 Attribute Table – TQ2 – Timing/Quantity Relationship</w:t>
      </w:r>
      <w:bookmarkEnd w:id="449"/>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77777777" w:rsidR="00F6554D" w:rsidRPr="00EA3945" w:rsidRDefault="00FC6385" w:rsidP="00D26D89">
            <w:pPr>
              <w:pStyle w:val="AttributeTableBody"/>
              <w:rPr>
                <w:rStyle w:val="HyperlinkTable"/>
                <w:noProof/>
                <w:szCs w:val="16"/>
              </w:rPr>
            </w:pPr>
            <w:hyperlink r:id="rId77"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77777777" w:rsidR="00F6554D" w:rsidRPr="00EA3945" w:rsidRDefault="00FC6385" w:rsidP="00D26D89">
            <w:pPr>
              <w:pStyle w:val="AttributeTableBody"/>
              <w:rPr>
                <w:rStyle w:val="HyperlinkTable"/>
                <w:noProof/>
                <w:szCs w:val="16"/>
              </w:rPr>
            </w:pPr>
            <w:hyperlink r:id="rId78"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lastRenderedPageBreak/>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77777777" w:rsidR="00F6554D" w:rsidRPr="00EA3945" w:rsidRDefault="00FC6385" w:rsidP="00D26D89">
            <w:pPr>
              <w:pStyle w:val="AttributeTableBody"/>
              <w:rPr>
                <w:rStyle w:val="HyperlinkTable"/>
                <w:noProof/>
                <w:szCs w:val="16"/>
              </w:rPr>
            </w:pPr>
            <w:hyperlink r:id="rId79"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777777" w:rsidR="00F6554D" w:rsidRPr="00EA3945" w:rsidRDefault="00FC6385" w:rsidP="00D26D89">
            <w:pPr>
              <w:pStyle w:val="AttributeTableBody"/>
              <w:rPr>
                <w:rStyle w:val="HyperlinkTable"/>
                <w:noProof/>
                <w:szCs w:val="16"/>
              </w:rPr>
            </w:pPr>
            <w:hyperlink r:id="rId80"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rsidP="00D26D89">
      <w:pPr>
        <w:pStyle w:val="NormalListBullets"/>
        <w:numPr>
          <w:ilvl w:val="2"/>
          <w:numId w:val="15"/>
        </w:numPr>
        <w:ind w:hanging="360"/>
        <w:rPr>
          <w:noProof/>
        </w:rPr>
      </w:pPr>
      <w:r w:rsidRPr="00EA3945">
        <w:rPr>
          <w:noProof/>
        </w:rPr>
        <w:t>TQ2 of the second child service request specifies that it follow the first child service request.</w:t>
      </w:r>
    </w:p>
    <w:p w14:paraId="263D19FB" w14:textId="77777777" w:rsidR="00F6554D" w:rsidRPr="00EA3945" w:rsidRDefault="00F6554D" w:rsidP="00D26D89">
      <w:pPr>
        <w:pStyle w:val="NormalListBullets"/>
        <w:numPr>
          <w:ilvl w:val="2"/>
          <w:numId w:val="15"/>
        </w:numPr>
        <w:ind w:hanging="360"/>
        <w:rPr>
          <w:noProof/>
        </w:rPr>
      </w:pPr>
      <w:r w:rsidRPr="00EA3945">
        <w:rPr>
          <w:noProof/>
        </w:rPr>
        <w:t>TQ2 of the third child service request specifies that it follow the second child service request.</w:t>
      </w:r>
    </w:p>
    <w:p w14:paraId="111A84C2" w14:textId="77777777" w:rsidR="00F6554D" w:rsidRPr="00EA3945" w:rsidRDefault="00F6554D" w:rsidP="00D26D89">
      <w:pPr>
        <w:pStyle w:val="NormalListBullets"/>
        <w:numPr>
          <w:ilvl w:val="2"/>
          <w:numId w:val="15"/>
        </w:numPr>
        <w:ind w:hanging="360"/>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rsidP="00D26D89">
      <w:pPr>
        <w:pStyle w:val="NormalListBullets"/>
        <w:numPr>
          <w:ilvl w:val="2"/>
          <w:numId w:val="15"/>
        </w:numPr>
        <w:ind w:hanging="360"/>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50" w:name="_Toc496068961"/>
      <w:bookmarkStart w:id="451" w:name="_Toc498131372"/>
      <w:bookmarkStart w:id="452" w:name="_Toc538420"/>
      <w:bookmarkStart w:id="453" w:name="_Ref174933828"/>
      <w:bookmarkStart w:id="454" w:name="_Ref174933859"/>
      <w:bookmarkStart w:id="455" w:name="_Toc190074117"/>
      <w:bookmarkStart w:id="456" w:name="_Ref359032108"/>
      <w:r w:rsidRPr="00EA3945">
        <w:rPr>
          <w:i/>
          <w:noProof/>
        </w:rPr>
        <w:t>RXO segment field examples</w:t>
      </w:r>
      <w:bookmarkEnd w:id="450"/>
      <w:bookmarkEnd w:id="451"/>
      <w:bookmarkEnd w:id="452"/>
      <w:bookmarkEnd w:id="453"/>
      <w:bookmarkEnd w:id="454"/>
      <w:bookmarkEnd w:id="455"/>
      <w:r w:rsidRPr="00EA3945">
        <w:rPr>
          <w:noProof/>
        </w:rPr>
        <w:t>.</w:t>
      </w:r>
    </w:p>
    <w:bookmarkEnd w:id="456"/>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D26D89">
      <w:pPr>
        <w:pStyle w:val="NormalListBullets"/>
        <w:tabs>
          <w:tab w:val="clear" w:pos="1080"/>
          <w:tab w:val="num" w:pos="1872"/>
        </w:tabs>
        <w:ind w:left="2160"/>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D26D89">
      <w:pPr>
        <w:pStyle w:val="berschrift4"/>
        <w:tabs>
          <w:tab w:val="clear" w:pos="2520"/>
          <w:tab w:val="num" w:pos="1260"/>
        </w:tabs>
        <w:rPr>
          <w:vanish/>
        </w:rPr>
      </w:pPr>
      <w:bookmarkStart w:id="457" w:name="_Toc529348201"/>
      <w:r w:rsidRPr="00097532">
        <w:rPr>
          <w:vanish/>
        </w:rPr>
        <w:lastRenderedPageBreak/>
        <w:t>TQ2 field definitions</w:t>
      </w:r>
      <w:bookmarkEnd w:id="457"/>
      <w:r w:rsidRPr="00097532">
        <w:rPr>
          <w:vanish/>
        </w:rPr>
        <w:fldChar w:fldCharType="begin"/>
      </w:r>
      <w:r w:rsidRPr="00097532">
        <w:rPr>
          <w:vanish/>
        </w:rPr>
        <w:instrText xml:space="preserve"> XE "TQ2 - data element definitions" </w:instrText>
      </w:r>
      <w:r w:rsidRPr="00097532">
        <w:rPr>
          <w:vanish/>
        </w:rPr>
        <w:fldChar w:fldCharType="end"/>
      </w:r>
    </w:p>
    <w:p w14:paraId="56D0D541" w14:textId="77777777" w:rsidR="00F6554D" w:rsidRPr="00EA3945" w:rsidRDefault="00F6554D" w:rsidP="00D26D89">
      <w:pPr>
        <w:pStyle w:val="berschrift4"/>
        <w:tabs>
          <w:tab w:val="clear" w:pos="2520"/>
          <w:tab w:val="num" w:pos="1260"/>
        </w:tabs>
      </w:pPr>
      <w:bookmarkStart w:id="458"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458"/>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D26D89">
      <w:pPr>
        <w:pStyle w:val="berschrift4"/>
        <w:tabs>
          <w:tab w:val="clear" w:pos="2520"/>
          <w:tab w:val="num" w:pos="1260"/>
        </w:tabs>
      </w:pPr>
      <w:bookmarkStart w:id="459"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59"/>
      <w:r w:rsidRPr="00EA3945">
        <w:t xml:space="preserve">   01649</w:t>
      </w:r>
    </w:p>
    <w:p w14:paraId="6EE1CD2E" w14:textId="77777777"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81" w:anchor="HL70503" w:history="1">
        <w:r w:rsidRPr="00EA3945">
          <w:rPr>
            <w:rStyle w:val="ReferenceHL7Table"/>
            <w:noProof/>
            <w:sz w:val="20"/>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D26D89">
      <w:pPr>
        <w:pStyle w:val="berschrift4"/>
        <w:tabs>
          <w:tab w:val="clear" w:pos="2520"/>
          <w:tab w:val="num" w:pos="1260"/>
        </w:tabs>
      </w:pPr>
      <w:bookmarkStart w:id="460"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60"/>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D26D89">
      <w:pPr>
        <w:pStyle w:val="berschrift4"/>
        <w:tabs>
          <w:tab w:val="clear" w:pos="2520"/>
          <w:tab w:val="num" w:pos="1260"/>
        </w:tabs>
      </w:pPr>
      <w:bookmarkStart w:id="461"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61"/>
      <w:r w:rsidRPr="00EA3945">
        <w:t xml:space="preserve">   01651</w:t>
      </w:r>
    </w:p>
    <w:p w14:paraId="547507D3" w14:textId="77777777" w:rsidR="00F6554D" w:rsidRDefault="00F6554D" w:rsidP="00257C89">
      <w:pPr>
        <w:pStyle w:val="Components"/>
      </w:pPr>
      <w:bookmarkStart w:id="462"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2"/>
    <w:p w14:paraId="042D3E8D" w14:textId="77777777" w:rsidR="00F6554D" w:rsidRPr="00EA3945" w:rsidRDefault="00F6554D" w:rsidP="00D26D89">
      <w:pPr>
        <w:pStyle w:val="NormalIndented"/>
        <w:rPr>
          <w:noProof/>
        </w:rPr>
      </w:pPr>
      <w:r w:rsidRPr="00EA3945">
        <w:rPr>
          <w:noProof/>
        </w:rPr>
        <w:t>Conditional Rule: At least one of TQ2-3, TQ2-4, TQ2-5 must contain a value.</w:t>
      </w:r>
    </w:p>
    <w:p w14:paraId="56C55EBE" w14:textId="77777777" w:rsidR="00F6554D" w:rsidRPr="00EA3945" w:rsidRDefault="00F6554D" w:rsidP="00D26D89">
      <w:pPr>
        <w:pStyle w:val="berschrift4"/>
        <w:tabs>
          <w:tab w:val="clear" w:pos="2520"/>
          <w:tab w:val="num" w:pos="1260"/>
        </w:tabs>
      </w:pPr>
      <w:bookmarkStart w:id="463"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3"/>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rsidP="00D26D89">
      <w:pPr>
        <w:pStyle w:val="berschrift4"/>
        <w:tabs>
          <w:tab w:val="clear" w:pos="2520"/>
          <w:tab w:val="num" w:pos="1260"/>
        </w:tabs>
      </w:pPr>
      <w:bookmarkStart w:id="464"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464"/>
      <w:r w:rsidRPr="00A5687A">
        <w:t xml:space="preserve">   01653</w:t>
      </w:r>
    </w:p>
    <w:p w14:paraId="6D2EE78E" w14:textId="77777777"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82" w:anchor="HL70504" w:history="1">
        <w:r w:rsidRPr="00EA3945">
          <w:rPr>
            <w:rStyle w:val="ReferenceHL7Table"/>
            <w:noProof/>
            <w:sz w:val="20"/>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D26D89">
      <w:pPr>
        <w:pStyle w:val="berschrift4"/>
        <w:tabs>
          <w:tab w:val="clear" w:pos="2520"/>
          <w:tab w:val="num" w:pos="1260"/>
        </w:tabs>
      </w:pPr>
      <w:bookmarkStart w:id="465"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5"/>
      <w:r w:rsidRPr="00EA3945">
        <w:t xml:space="preserve">   01654</w:t>
      </w:r>
    </w:p>
    <w:p w14:paraId="25E992FD" w14:textId="77777777"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83" w:anchor="HL70505" w:history="1">
        <w:r w:rsidRPr="00EA3945">
          <w:rPr>
            <w:rStyle w:val="ReferenceHL7Table"/>
            <w:noProof/>
            <w:sz w:val="20"/>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lastRenderedPageBreak/>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Fett"/>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D26D89">
      <w:pPr>
        <w:pStyle w:val="berschrift4"/>
        <w:tabs>
          <w:tab w:val="clear" w:pos="2520"/>
          <w:tab w:val="num" w:pos="1260"/>
        </w:tabs>
      </w:pPr>
      <w:bookmarkStart w:id="466"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6"/>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D26D89">
      <w:pPr>
        <w:pStyle w:val="berschrift4"/>
        <w:tabs>
          <w:tab w:val="clear" w:pos="2520"/>
          <w:tab w:val="num" w:pos="1260"/>
        </w:tabs>
      </w:pPr>
      <w:bookmarkStart w:id="467"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7"/>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D26D89">
      <w:pPr>
        <w:pStyle w:val="berschrift4"/>
        <w:tabs>
          <w:tab w:val="clear" w:pos="2520"/>
          <w:tab w:val="num" w:pos="1260"/>
        </w:tabs>
      </w:pPr>
      <w:bookmarkStart w:id="468"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8"/>
      <w:r w:rsidRPr="00EA3945">
        <w:t xml:space="preserve">   01657</w:t>
      </w:r>
    </w:p>
    <w:p w14:paraId="7C242C03" w14:textId="77777777"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84" w:anchor="HL70506" w:history="1">
        <w:r w:rsidRPr="00EA3945">
          <w:rPr>
            <w:rStyle w:val="ReferenceHL7Table"/>
            <w:noProof/>
            <w:sz w:val="20"/>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D26D89">
      <w:pPr>
        <w:pStyle w:val="berschrift3"/>
      </w:pPr>
      <w:bookmarkStart w:id="469" w:name="_Toc538363"/>
      <w:bookmarkStart w:id="470" w:name="_Toc11674691"/>
      <w:r w:rsidRPr="00EA3945">
        <w:t>IPC – Imaging Procedure Control Segment</w:t>
      </w:r>
      <w:bookmarkEnd w:id="469"/>
      <w:bookmarkEnd w:id="470"/>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Fett"/>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85" w:history="1">
        <w:r w:rsidRPr="00EA3945">
          <w:rPr>
            <w:rStyle w:val="HyperlinkText"/>
            <w:rFonts w:cs="Times New Roman"/>
            <w:sz w:val="20"/>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71" w:name="IPC"/>
      <w:r w:rsidRPr="00EA3945">
        <w:rPr>
          <w:noProof/>
        </w:rPr>
        <w:lastRenderedPageBreak/>
        <w:t>HL7 Attribute Table – IPC – Imaging Procedure Control Segment</w:t>
      </w:r>
      <w:bookmarkEnd w:id="471"/>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5C962776" w:rsidR="00F6554D" w:rsidRPr="00EA3945" w:rsidRDefault="00484050" w:rsidP="00D26D89">
            <w:pPr>
              <w:pStyle w:val="AttributeTableBody"/>
              <w:rPr>
                <w:noProof/>
              </w:rPr>
            </w:pPr>
            <w:r>
              <w:rPr>
                <w:noProof/>
              </w:rPr>
              <w:t>0604</w:t>
            </w:r>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0774C851" w:rsidR="00F6554D" w:rsidRPr="00EA3945" w:rsidRDefault="00484050" w:rsidP="00D26D89">
            <w:pPr>
              <w:pStyle w:val="AttributeTableBody"/>
              <w:rPr>
                <w:noProof/>
              </w:rPr>
            </w:pPr>
            <w:r>
              <w:rPr>
                <w:noProof/>
              </w:rPr>
              <w:t>0605</w:t>
            </w:r>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263574DD" w:rsidR="00F6554D" w:rsidRPr="00EA3945" w:rsidRDefault="00484050" w:rsidP="00D26D89">
            <w:pPr>
              <w:pStyle w:val="AttributeTableBody"/>
              <w:rPr>
                <w:noProof/>
              </w:rPr>
            </w:pPr>
            <w:r>
              <w:rPr>
                <w:noProof/>
              </w:rPr>
              <w:t>0606</w:t>
            </w:r>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77777777" w:rsidR="007221C5" w:rsidRPr="00D3774B" w:rsidRDefault="007221C5" w:rsidP="00B6045C">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77777777" w:rsidR="007221C5" w:rsidRPr="00D3774B" w:rsidRDefault="00FC6385" w:rsidP="000614BD">
            <w:pPr>
              <w:pStyle w:val="AttributeTableBody"/>
            </w:pPr>
            <w:hyperlink r:id="rId86" w:anchor="HL70287" w:history="1">
              <w:r w:rsidR="007221C5" w:rsidRPr="00D3774B">
                <w:rPr>
                  <w:rStyle w:val="Hyperlink"/>
                  <w:noProof/>
                  <w:color w:val="auto"/>
                </w:rPr>
                <w:t>02</w:t>
              </w:r>
              <w:r w:rsidR="000614BD" w:rsidRPr="00D3774B">
                <w:rPr>
                  <w:rStyle w:val="Hyperlink"/>
                  <w:noProof/>
                  <w:color w:val="auto"/>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D26D89">
      <w:pPr>
        <w:pStyle w:val="berschrift4"/>
        <w:tabs>
          <w:tab w:val="clear" w:pos="2520"/>
          <w:tab w:val="num" w:pos="1260"/>
        </w:tabs>
        <w:rPr>
          <w:vanish/>
        </w:rPr>
      </w:pPr>
      <w:r w:rsidRPr="00A00785">
        <w:rPr>
          <w:vanish/>
        </w:rPr>
        <w:t>IPC field definitions</w:t>
      </w:r>
      <w:r w:rsidRPr="00A00785">
        <w:rPr>
          <w:vanish/>
        </w:rPr>
        <w:fldChar w:fldCharType="begin"/>
      </w:r>
      <w:r w:rsidRPr="00A00785">
        <w:rPr>
          <w:vanish/>
        </w:rPr>
        <w:instrText xml:space="preserve"> XE "IPC - data element definitions" </w:instrText>
      </w:r>
      <w:r w:rsidRPr="00A00785">
        <w:rPr>
          <w:vanish/>
        </w:rPr>
        <w:fldChar w:fldCharType="end"/>
      </w:r>
    </w:p>
    <w:p w14:paraId="5B823BF8" w14:textId="77777777" w:rsidR="00F6554D" w:rsidRPr="00EA3945" w:rsidRDefault="00F6554D" w:rsidP="00D26D89">
      <w:pPr>
        <w:pStyle w:val="berschrift4"/>
        <w:tabs>
          <w:tab w:val="clear" w:pos="2520"/>
          <w:tab w:val="num" w:pos="1260"/>
        </w:tabs>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 xml:space="preserve">Each of the Requested Procedures may be further broken down by the IDIS into the Scheduled Procedure Steps based on the timing and equipment requirements. Each step is identified with the Scheduled </w:t>
      </w:r>
      <w:r w:rsidRPr="00EA3945">
        <w:rPr>
          <w:noProof/>
        </w:rPr>
        <w:lastRenderedPageBreak/>
        <w:t>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2" w:name="_MON_1061812526"/>
    <w:bookmarkStart w:id="473" w:name="_MON_1063465085"/>
    <w:bookmarkStart w:id="474" w:name="_MON_1063465929"/>
    <w:bookmarkStart w:id="475" w:name="_MON_1050760912"/>
    <w:bookmarkStart w:id="476" w:name="_MON_1050825536"/>
    <w:bookmarkStart w:id="477" w:name="_MON_1050826254"/>
    <w:bookmarkStart w:id="478" w:name="_MON_1061810823"/>
    <w:bookmarkEnd w:id="472"/>
    <w:bookmarkEnd w:id="473"/>
    <w:bookmarkEnd w:id="474"/>
    <w:bookmarkEnd w:id="475"/>
    <w:bookmarkEnd w:id="476"/>
    <w:bookmarkEnd w:id="477"/>
    <w:bookmarkEnd w:id="478"/>
    <w:bookmarkStart w:id="479" w:name="_MON_1061812465"/>
    <w:bookmarkEnd w:id="479"/>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5pt;height:208.5pt" o:ole="" o:bordertopcolor="this" o:borderleftcolor="this" o:borderbottomcolor="this" o:borderrightcolor="this" fillcolor="window">
            <v:imagedata r:id="rId87" o:title=""/>
            <w10:bordertop type="single" width="4"/>
            <w10:borderleft type="single" width="4"/>
            <w10:borderbottom type="single" width="4"/>
            <w10:borderright type="single" width="4"/>
          </v:shape>
          <o:OLEObject Type="Embed" ProgID="Word.Picture.8" ShapeID="_x0000_i1026" DrawAspect="Content" ObjectID="_1635846540" r:id="rId88"/>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lastRenderedPageBreak/>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D26D89">
      <w:pPr>
        <w:pStyle w:val="berschrift4"/>
        <w:tabs>
          <w:tab w:val="clear" w:pos="2520"/>
          <w:tab w:val="num" w:pos="1260"/>
        </w:tabs>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D26D89">
      <w:pPr>
        <w:pStyle w:val="berschrift4"/>
        <w:tabs>
          <w:tab w:val="clear" w:pos="2520"/>
          <w:tab w:val="num" w:pos="1260"/>
        </w:tabs>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 xml:space="preserve">Each OMI message shall convey information about Requested Procedure(s) pertaining to one order. Pair of Segments ORC/OBR shall correspond to each requested procedure. If the Requested Procedure is </w:t>
      </w:r>
      <w:r w:rsidRPr="00EA3945">
        <w:rPr>
          <w:noProof/>
        </w:rPr>
        <w:lastRenderedPageBreak/>
        <w:t>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D26D89">
      <w:pPr>
        <w:pStyle w:val="berschrift4"/>
        <w:tabs>
          <w:tab w:val="clear" w:pos="2520"/>
          <w:tab w:val="num" w:pos="1260"/>
        </w:tabs>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D26D89">
      <w:pPr>
        <w:pStyle w:val="berschrift4"/>
        <w:tabs>
          <w:tab w:val="clear" w:pos="2520"/>
          <w:tab w:val="num" w:pos="1260"/>
        </w:tabs>
      </w:pPr>
      <w:r w:rsidRPr="00EA3945">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77777777" w:rsidR="00F6554D" w:rsidRPr="00EA3945" w:rsidRDefault="00F6554D" w:rsidP="00D26D89">
      <w:pPr>
        <w:pStyle w:val="NormalIndented"/>
        <w:rPr>
          <w:noProof/>
        </w:rPr>
      </w:pPr>
      <w:r w:rsidRPr="00EA3945">
        <w:rPr>
          <w:noProof/>
        </w:rPr>
        <w:t xml:space="preserve">This field is a case of the CE data type. </w:t>
      </w:r>
      <w:bookmarkStart w:id="480" w:name="_Ref427398749"/>
      <w:bookmarkStart w:id="481" w:name="_Ref427398939"/>
      <w:r w:rsidRPr="00EA3945">
        <w:rPr>
          <w:noProof/>
        </w:rPr>
        <w:t xml:space="preserve">Refer to </w:t>
      </w:r>
      <w:hyperlink r:id="rId89" w:anchor="HL70910" w:history="1">
        <w:r w:rsidRPr="00EA3945">
          <w:rPr>
            <w:rStyle w:val="ReferenceUserTable"/>
            <w:sz w:val="20"/>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77777777"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90" w:anchor="HL70396" w:history="1">
        <w:r w:rsidRPr="00EA3945">
          <w:rPr>
            <w:rStyle w:val="ReferenceHL7Table"/>
            <w:sz w:val="20"/>
            <w:szCs w:val="16"/>
          </w:rPr>
          <w:t>HL7 Table 0396 – Coding Systems</w:t>
        </w:r>
      </w:hyperlink>
      <w:r>
        <w:rPr>
          <w:rStyle w:val="ReferenceHL7Table"/>
          <w:sz w:val="20"/>
          <w:szCs w:val="16"/>
        </w:rPr>
        <w:t xml:space="preserve"> </w:t>
      </w:r>
      <w:r>
        <w:rPr>
          <w:noProof/>
        </w:rPr>
        <w:t>in Chapter 2C, Code Tables</w:t>
      </w:r>
      <w:r w:rsidRPr="00EA3945">
        <w:rPr>
          <w:noProof/>
        </w:rPr>
        <w:t>).</w:t>
      </w:r>
    </w:p>
    <w:bookmarkEnd w:id="480"/>
    <w:bookmarkEnd w:id="481"/>
    <w:p w14:paraId="041A62E5" w14:textId="77777777" w:rsidR="00F6554D" w:rsidRPr="00EA3945" w:rsidRDefault="00F6554D" w:rsidP="00D26D89">
      <w:pPr>
        <w:pStyle w:val="berschrift4"/>
        <w:tabs>
          <w:tab w:val="clear" w:pos="2520"/>
          <w:tab w:val="num" w:pos="1260"/>
        </w:tabs>
      </w:pPr>
      <w:r w:rsidRPr="00EA3945">
        <w:lastRenderedPageBreak/>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D26D89">
      <w:pPr>
        <w:pStyle w:val="berschrift4"/>
        <w:tabs>
          <w:tab w:val="clear" w:pos="2520"/>
          <w:tab w:val="num" w:pos="1260"/>
        </w:tabs>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 w:val="20"/>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 w:val="20"/>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D26D89">
      <w:pPr>
        <w:pStyle w:val="berschrift4"/>
        <w:tabs>
          <w:tab w:val="clear" w:pos="2520"/>
          <w:tab w:val="num" w:pos="1260"/>
        </w:tabs>
      </w:pPr>
      <w:bookmarkStart w:id="482"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2"/>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 xml:space="preserve">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w:t>
      </w:r>
      <w:r w:rsidRPr="00EA3945">
        <w:rPr>
          <w:noProof/>
        </w:rPr>
        <w:lastRenderedPageBreak/>
        <w:t>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D26D89">
      <w:pPr>
        <w:pStyle w:val="berschrift4"/>
        <w:tabs>
          <w:tab w:val="clear" w:pos="2520"/>
          <w:tab w:val="num" w:pos="1260"/>
        </w:tabs>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 w:val="20"/>
          <w:szCs w:val="16"/>
        </w:rPr>
        <w:t>4.5.6.8</w:t>
      </w:r>
      <w:r>
        <w:fldChar w:fldCharType="end"/>
      </w:r>
      <w:r w:rsidRPr="00EA3945">
        <w:rPr>
          <w:noProof/>
        </w:rPr>
        <w:t xml:space="preserve"> for explanation of the resource pool.</w:t>
      </w:r>
    </w:p>
    <w:p w14:paraId="5D64834F" w14:textId="77777777" w:rsidR="007221C5" w:rsidRPr="00D3774B" w:rsidRDefault="007221C5" w:rsidP="007221C5">
      <w:pPr>
        <w:pStyle w:val="berschrift4"/>
        <w:tabs>
          <w:tab w:val="clear" w:pos="2520"/>
          <w:tab w:val="num" w:pos="1260"/>
        </w:tabs>
      </w:pPr>
      <w:bookmarkStart w:id="483"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77777777" w:rsidR="007221C5" w:rsidRPr="00D3774B" w:rsidRDefault="007221C5" w:rsidP="007221C5">
      <w:pPr>
        <w:pStyle w:val="NormalIndented"/>
        <w:rPr>
          <w:noProof/>
        </w:rPr>
      </w:pPr>
      <w:r w:rsidRPr="00D3774B">
        <w:rPr>
          <w:noProof/>
        </w:rPr>
        <w:t xml:space="preserve">Definition:  This field reveals the intent of the message.  Refer to </w:t>
      </w:r>
      <w:hyperlink r:id="rId91" w:anchor="HL70206" w:history="1">
        <w:r w:rsidRPr="00D3774B">
          <w:rPr>
            <w:rStyle w:val="ReferenceHL7Table"/>
            <w:color w:val="auto"/>
          </w:rPr>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berschrift2"/>
        <w:tabs>
          <w:tab w:val="clear" w:pos="1080"/>
        </w:tabs>
        <w:rPr>
          <w:noProof/>
        </w:rPr>
      </w:pPr>
      <w:bookmarkStart w:id="484" w:name="_Toc11674692"/>
      <w:r w:rsidRPr="00EA3945">
        <w:rPr>
          <w:noProof/>
        </w:rPr>
        <w:t>General Message Examples</w:t>
      </w:r>
      <w:bookmarkEnd w:id="483"/>
      <w:bookmarkEnd w:id="484"/>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D26D89">
      <w:pPr>
        <w:pStyle w:val="berschrift3"/>
      </w:pPr>
      <w:bookmarkStart w:id="485" w:name="_Toc496068735"/>
      <w:bookmarkStart w:id="486" w:name="_Toc498131146"/>
      <w:bookmarkStart w:id="487" w:name="_Toc538365"/>
      <w:bookmarkStart w:id="488" w:name="_Toc11674693"/>
      <w:r w:rsidRPr="00EA3945">
        <w:t>An order replaced by three orders</w:t>
      </w:r>
      <w:bookmarkEnd w:id="485"/>
      <w:bookmarkEnd w:id="486"/>
      <w:bookmarkEnd w:id="487"/>
      <w:bookmarkEnd w:id="488"/>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lastRenderedPageBreak/>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lastRenderedPageBreak/>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D26D89">
      <w:pPr>
        <w:pStyle w:val="berschrift3"/>
      </w:pPr>
      <w:bookmarkStart w:id="489" w:name="_Toc496068736"/>
      <w:bookmarkStart w:id="490" w:name="_Toc498131147"/>
      <w:bookmarkStart w:id="491" w:name="_Toc538366"/>
      <w:bookmarkStart w:id="492" w:name="_Toc11674694"/>
      <w:r w:rsidRPr="00EA3945">
        <w:t>Ordering non-medical services</w:t>
      </w:r>
      <w:bookmarkEnd w:id="489"/>
      <w:bookmarkEnd w:id="490"/>
      <w:bookmarkEnd w:id="491"/>
      <w:bookmarkEnd w:id="492"/>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D26D89">
      <w:pPr>
        <w:pStyle w:val="NormalListBullets"/>
        <w:rPr>
          <w:noProof/>
        </w:rPr>
      </w:pPr>
      <w:bookmarkStart w:id="493" w:name="_Toc460821309"/>
      <w:r w:rsidRPr="00EA3945">
        <w:rPr>
          <w:noProof/>
        </w:rPr>
        <w:t>ORC-1, ORC-2, OBR-4, OBX-5</w:t>
      </w:r>
      <w:bookmarkEnd w:id="493"/>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lastRenderedPageBreak/>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D26D89">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D26D89">
      <w:pPr>
        <w:pStyle w:val="NormalListBullets"/>
        <w:rPr>
          <w:noProof/>
        </w:rPr>
      </w:pPr>
      <w:bookmarkStart w:id="494" w:name="_Toc460821312"/>
      <w:bookmarkStart w:id="495" w:name="_Toc460821311"/>
      <w:r w:rsidRPr="00EA3945">
        <w:rPr>
          <w:noProof/>
        </w:rPr>
        <w:t>ORC-5</w:t>
      </w:r>
      <w:bookmarkEnd w:id="494"/>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D26D89">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D26D89">
      <w:pPr>
        <w:pStyle w:val="NormalListBullets"/>
        <w:rPr>
          <w:noProof/>
        </w:rPr>
      </w:pPr>
      <w:r w:rsidRPr="00EA3945">
        <w:rPr>
          <w:noProof/>
        </w:rPr>
        <w:t>BLG-1,2,3</w:t>
      </w:r>
      <w:bookmarkEnd w:id="495"/>
      <w:r w:rsidRPr="00EA3945">
        <w:rPr>
          <w:noProof/>
        </w:rPr>
        <w:br/>
        <w:t xml:space="preserve">These fields indicate to the financial system that charges are to be invoiced for this service. </w:t>
      </w:r>
    </w:p>
    <w:p w14:paraId="00CC7BB6" w14:textId="07001F86" w:rsidR="00F6554D" w:rsidRPr="00EA3945" w:rsidRDefault="00F6554D" w:rsidP="00D26D89">
      <w:pPr>
        <w:pStyle w:val="NormalListBullets"/>
        <w:rPr>
          <w:noProof/>
        </w:rPr>
      </w:pPr>
      <w:bookmarkStart w:id="496" w:name="_Toc460821313"/>
      <w:r w:rsidRPr="00EA3945">
        <w:rPr>
          <w:noProof/>
        </w:rPr>
        <w:t>FT1-17</w:t>
      </w:r>
      <w:bookmarkEnd w:id="496"/>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D26D89">
      <w:pPr>
        <w:pStyle w:val="NormalListBullets"/>
        <w:rPr>
          <w:noProof/>
        </w:rPr>
      </w:pPr>
      <w:bookmarkStart w:id="497" w:name="_Toc460821314"/>
      <w:r w:rsidRPr="00EA3945">
        <w:rPr>
          <w:noProof/>
        </w:rPr>
        <w:t>FT1-11</w:t>
      </w:r>
      <w:bookmarkEnd w:id="497"/>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8" w:name="_Toc460821318"/>
      <w:r w:rsidRPr="00EA3945">
        <w:rPr>
          <w:b/>
          <w:noProof/>
        </w:rPr>
        <w:t>Phone Number Assignment</w:t>
      </w:r>
    </w:p>
    <w:bookmarkEnd w:id="498"/>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Fett"/>
          <w:noProof/>
        </w:rPr>
        <w:t>Variable Numbering System</w:t>
      </w:r>
      <w:r w:rsidRPr="00EA3945">
        <w:rPr>
          <w:rStyle w:val="Fett"/>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Fett"/>
          <w:noProof/>
        </w:rPr>
        <w:t>Fixed Numbering System</w:t>
      </w:r>
      <w:r w:rsidRPr="00EA3945">
        <w:rPr>
          <w:rStyle w:val="Fett"/>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lastRenderedPageBreak/>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499" w:name="_Toc460821320"/>
      <w:r w:rsidRPr="00EA3945">
        <w:rPr>
          <w:b/>
          <w:noProof/>
        </w:rPr>
        <w:t>Transfer a patient (A02)</w:t>
      </w:r>
      <w:bookmarkEnd w:id="499"/>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500" w:name="_Toc460821321"/>
      <w:r w:rsidRPr="00EA3945">
        <w:rPr>
          <w:b/>
          <w:noProof/>
        </w:rPr>
        <w:t>Leave of absence (A21/A22)</w:t>
      </w:r>
      <w:bookmarkEnd w:id="500"/>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501" w:name="_Toc460821323"/>
      <w:r w:rsidRPr="00EA3945">
        <w:rPr>
          <w:noProof/>
        </w:rPr>
        <w:t>Patient makes calls or (de-)activates his phone</w:t>
      </w:r>
      <w:bookmarkEnd w:id="501"/>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2"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2"/>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3" w:name="_Toc460821328"/>
      <w:r w:rsidRPr="00EA3945">
        <w:rPr>
          <w:rStyle w:val="Fett"/>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lastRenderedPageBreak/>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w:t>
            </w:r>
            <w:bookmarkStart w:id="504" w:name="_GoBack"/>
            <w:r w:rsidRPr="00EA3945">
              <w:rPr>
                <w:noProof/>
              </w:rPr>
              <w:t>^RTB_Z74</w:t>
            </w:r>
            <w:bookmarkEnd w:id="504"/>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smartTag w:uri="urn:schemas-microsoft-com:office:smarttags" w:element="place">
              <w:smartTag w:uri="urn:schemas-microsoft-com:office:smarttags" w:element="PlaceName">
                <w:smartTag w:uri="urn:schemas-microsoft-com:office:smarttags" w:element="PlaceName">
                  <w:r w:rsidRPr="00EA3945">
                    <w:rPr>
                      <w:noProof/>
                    </w:rPr>
                    <w:t>Date</w:t>
                  </w:r>
                </w:smartTag>
                <w:r w:rsidRPr="00EA3945">
                  <w:rPr>
                    <w:noProof/>
                  </w:rPr>
                  <w:t xml:space="preserve"> </w:t>
                </w:r>
                <w:smartTag w:uri="urn:schemas-microsoft-com:office:smarttags" w:element="PlaceType">
                  <w:r w:rsidRPr="00EA3945">
                    <w:rPr>
                      <w:noProof/>
                    </w:rPr>
                    <w:t>Range</w:t>
                  </w:r>
                </w:smartTag>
              </w:smartTag>
            </w:smartTag>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smartTag w:uri="urn:schemas-microsoft-com:office:smarttags" w:element="place">
              <w:smartTag w:uri="urn:schemas-microsoft-com:office:smarttags" w:element="PlaceName">
                <w:smartTag w:uri="urn:schemas-microsoft-com:office:smarttags" w:element="PlaceName">
                  <w:r w:rsidRPr="00EA3945">
                    <w:rPr>
                      <w:noProof/>
                    </w:rPr>
                    <w:t>Date</w:t>
                  </w:r>
                </w:smartTag>
                <w:r w:rsidRPr="00EA3945">
                  <w:rPr>
                    <w:noProof/>
                  </w:rPr>
                  <w:t xml:space="preserve"> </w:t>
                </w:r>
                <w:smartTag w:uri="urn:schemas-microsoft-com:office:smarttags" w:element="PlaceType">
                  <w:r w:rsidRPr="00EA3945">
                    <w:rPr>
                      <w:noProof/>
                    </w:rPr>
                    <w:t>Range</w:t>
                  </w:r>
                </w:smartTag>
              </w:smartTag>
            </w:smartTag>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lastRenderedPageBreak/>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D26D89">
      <w:pPr>
        <w:pStyle w:val="berschrift4"/>
        <w:tabs>
          <w:tab w:val="clear" w:pos="2520"/>
          <w:tab w:val="num" w:pos="1260"/>
        </w:tabs>
      </w:pPr>
      <w:r w:rsidRPr="00EA3945">
        <w:t>hiddentext</w:t>
      </w:r>
    </w:p>
    <w:p w14:paraId="76319627" w14:textId="77777777" w:rsidR="00F6554D" w:rsidRPr="00EA3945" w:rsidRDefault="00F6554D" w:rsidP="00D26D89">
      <w:pPr>
        <w:pStyle w:val="berschrift4"/>
        <w:tabs>
          <w:tab w:val="clear" w:pos="2520"/>
          <w:tab w:val="num" w:pos="1260"/>
        </w:tabs>
      </w:pPr>
      <w:bookmarkStart w:id="505" w:name="_Toc496068737"/>
      <w:bookmarkStart w:id="506" w:name="_Toc498131148"/>
      <w:r w:rsidRPr="00EA3945">
        <w:t>Examples</w:t>
      </w:r>
      <w:bookmarkEnd w:id="505"/>
      <w:bookmarkEnd w:id="506"/>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lastRenderedPageBreak/>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3"/>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7" w:name="_Toc460821331"/>
      <w:r w:rsidRPr="00EA3945">
        <w:rPr>
          <w:b/>
          <w:noProof/>
        </w:rPr>
        <w:t>Request a new Chip card for a defective one</w:t>
      </w:r>
      <w:bookmarkEnd w:id="507"/>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8" w:name="_Toc460821332"/>
      <w:r w:rsidRPr="00EA3945">
        <w:rPr>
          <w:b/>
          <w:noProof/>
        </w:rPr>
        <w:t>Return a chip card</w:t>
      </w:r>
      <w:bookmarkEnd w:id="508"/>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9" w:name="_Toc460821334"/>
      <w:r w:rsidRPr="00EA3945">
        <w:rPr>
          <w:b/>
          <w:noProof/>
        </w:rPr>
        <w:t>Printing a form</w:t>
      </w:r>
      <w:bookmarkEnd w:id="509"/>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berschrift2"/>
        <w:tabs>
          <w:tab w:val="clear" w:pos="1080"/>
        </w:tabs>
        <w:rPr>
          <w:noProof/>
        </w:rPr>
      </w:pPr>
      <w:bookmarkStart w:id="510" w:name="_Ref479749941"/>
      <w:bookmarkStart w:id="511" w:name="_Toc496068738"/>
      <w:bookmarkStart w:id="512" w:name="_Toc498131149"/>
      <w:bookmarkStart w:id="513" w:name="_Toc538367"/>
      <w:bookmarkStart w:id="514" w:name="_Toc11674695"/>
      <w:r w:rsidRPr="00EA3945">
        <w:rPr>
          <w:noProof/>
        </w:rPr>
        <w:t>Diet Trigger Events &amp; Message Definitions</w:t>
      </w:r>
      <w:bookmarkEnd w:id="510"/>
      <w:bookmarkEnd w:id="511"/>
      <w:bookmarkEnd w:id="512"/>
      <w:bookmarkEnd w:id="513"/>
      <w:bookmarkEnd w:id="514"/>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A diet office needs to receive specific information, the most important being the diet order itself.  Diet restrictions (often called diet codes) are the basic building blocks of a diet order.  The diet order segments may be sent as part of the ORM and ORR message structure to support backwards compatibility, or may be sent as part of the following dedicated message structures.</w:t>
      </w:r>
    </w:p>
    <w:p w14:paraId="31A62429" w14:textId="77777777" w:rsidR="00F6554D" w:rsidRPr="00EA3945" w:rsidRDefault="00F6554D" w:rsidP="00D26D89">
      <w:pPr>
        <w:pStyle w:val="berschrift3"/>
      </w:pPr>
      <w:bookmarkStart w:id="515" w:name="_Toc496068739"/>
      <w:bookmarkStart w:id="516" w:name="_Toc498131150"/>
      <w:bookmarkStart w:id="517" w:name="_Toc538368"/>
      <w:bookmarkStart w:id="518" w:name="_Toc11674696"/>
      <w:r w:rsidRPr="00EA3945">
        <w:t>OMD - Dietary Order (Event O03)</w:t>
      </w:r>
      <w:bookmarkEnd w:id="515"/>
      <w:bookmarkEnd w:id="516"/>
      <w:bookmarkEnd w:id="517"/>
      <w:bookmarkEnd w:id="518"/>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AF2CB2"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F96AA5"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F6554D" w:rsidRPr="00643D28" w14:paraId="1C0C52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23B140" w14:textId="77777777"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9" w:name="_Toc496068740"/>
      <w:bookmarkStart w:id="520" w:name="_Toc498131151"/>
      <w:bookmarkStart w:id="521" w:name="_Toc538369"/>
    </w:p>
    <w:p w14:paraId="32129C5F" w14:textId="77777777" w:rsidR="004B45A6" w:rsidRPr="00EA3945" w:rsidRDefault="004B45A6" w:rsidP="004B45A6">
      <w:pPr>
        <w:rPr>
          <w:noProof/>
        </w:rPr>
      </w:pPr>
      <w:r w:rsidRPr="00EA3945">
        <w:rPr>
          <w:noProof/>
        </w:rPr>
        <w:t xml:space="preserve">The ODS segment is intended to cover the basic diet definition of one diet code.  A diet can be ordered as a combination of one or more diet specifications, followed by any number of supplements and/or preferences.  Many diets are common to all institutions, such as an </w:t>
      </w:r>
      <w:smartTag w:uri="urn:schemas-microsoft-com:office:smarttags" w:element="place">
        <w:smartTag w:uri="urn:schemas-microsoft-com:office:smarttags" w:element="City">
          <w:r w:rsidRPr="00EA3945">
            <w:rPr>
              <w:noProof/>
            </w:rPr>
            <w:t>ADA</w:t>
          </w:r>
        </w:smartTag>
      </w:smartTag>
      <w:r w:rsidRPr="00EA3945">
        <w:rPr>
          <w:noProof/>
        </w:rPr>
        <w:t xml:space="preserve">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 xml:space="preserve">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w:t>
      </w:r>
      <w:smartTag w:uri="urn:schemas-microsoft-com:office:smarttags" w:element="place">
        <w:smartTag w:uri="urn:schemas-microsoft-com:office:smarttags" w:element="City">
          <w:r w:rsidRPr="00EA3945">
            <w:rPr>
              <w:noProof/>
            </w:rPr>
            <w:t>ADA</w:t>
          </w:r>
        </w:smartTag>
      </w:smartTag>
      <w:r w:rsidRPr="00EA3945">
        <w:rPr>
          <w:noProof/>
        </w:rPr>
        <w:t xml:space="preserve"> 1500 and a 2 gram sodium (NA2GM) diet can coexist since they do not address the same exchanges.  The patterns for these diets can combine without conflicting or overlapping.  Certain kinds of diet codes cannot be combined, such as </w:t>
      </w:r>
      <w:smartTag w:uri="urn:schemas-microsoft-com:office:smarttags" w:element="place">
        <w:smartTag w:uri="urn:schemas-microsoft-com:office:smarttags" w:element="City">
          <w:r w:rsidRPr="00EA3945">
            <w:rPr>
              <w:noProof/>
            </w:rPr>
            <w:t>ADA</w:t>
          </w:r>
        </w:smartTag>
      </w:smartTag>
      <w:r w:rsidRPr="00EA3945">
        <w:rPr>
          <w:noProof/>
        </w:rPr>
        <w:t xml:space="preserve"> 1500 and ADA 2000.  It </w:t>
      </w:r>
      <w:r w:rsidRPr="00EA3945">
        <w:rPr>
          <w:noProof/>
        </w:rPr>
        <w:lastRenderedPageBreak/>
        <w:t>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 xml:space="preserve">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w:t>
      </w:r>
      <w:smartTag w:uri="urn:schemas-microsoft-com:office:smarttags" w:element="place">
        <w:smartTag w:uri="urn:schemas-microsoft-com:office:smarttags" w:element="City">
          <w:r w:rsidRPr="00EA3945">
            <w:rPr>
              <w:noProof/>
            </w:rPr>
            <w:t>ADA</w:t>
          </w:r>
        </w:smartTag>
      </w:smartTag>
      <w:r w:rsidRPr="00EA3945">
        <w:rPr>
          <w:noProof/>
        </w:rPr>
        <w:t xml:space="preserve"> 1500 calorie diet and an evening snack of Skim Milk.  If you wanted to add a 2 gram sodium restriction, you need to send both the </w:t>
      </w:r>
      <w:smartTag w:uri="urn:schemas-microsoft-com:office:smarttags" w:element="place">
        <w:smartTag w:uri="urn:schemas-microsoft-com:office:smarttags" w:element="City">
          <w:r w:rsidRPr="00EA3945">
            <w:rPr>
              <w:noProof/>
            </w:rPr>
            <w:t>ADA</w:t>
          </w:r>
        </w:smartTag>
      </w:smartTag>
      <w:r w:rsidRPr="00EA3945">
        <w:rPr>
          <w:noProof/>
        </w:rPr>
        <w:t xml:space="preserve">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D26D89">
      <w:pPr>
        <w:pStyle w:val="berschrift3"/>
      </w:pPr>
      <w:bookmarkStart w:id="522" w:name="_Toc11674697"/>
      <w:r w:rsidRPr="00EA3945">
        <w:t>ORD - dietary order acknowledgment (Event O04)</w:t>
      </w:r>
      <w:bookmarkEnd w:id="519"/>
      <w:bookmarkEnd w:id="520"/>
      <w:bookmarkEnd w:id="521"/>
      <w:bookmarkEnd w:id="522"/>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berschrift2"/>
        <w:tabs>
          <w:tab w:val="clear" w:pos="1080"/>
        </w:tabs>
        <w:rPr>
          <w:noProof/>
        </w:rPr>
      </w:pPr>
      <w:bookmarkStart w:id="523" w:name="_Toc496068741"/>
      <w:bookmarkStart w:id="524" w:name="_Toc498131152"/>
      <w:bookmarkStart w:id="525" w:name="_Toc538370"/>
      <w:bookmarkStart w:id="526" w:name="_Toc11674698"/>
      <w:r w:rsidRPr="00EA3945">
        <w:rPr>
          <w:noProof/>
        </w:rPr>
        <w:lastRenderedPageBreak/>
        <w:t>Diet Segments</w:t>
      </w:r>
      <w:bookmarkEnd w:id="523"/>
      <w:bookmarkEnd w:id="524"/>
      <w:bookmarkEnd w:id="525"/>
      <w:bookmarkEnd w:id="526"/>
    </w:p>
    <w:p w14:paraId="70A2C1D3" w14:textId="77777777" w:rsidR="00F6554D" w:rsidRPr="00EA3945" w:rsidRDefault="00F6554D" w:rsidP="00D26D89">
      <w:pPr>
        <w:pStyle w:val="berschrift3"/>
      </w:pPr>
      <w:bookmarkStart w:id="527" w:name="_Toc496068742"/>
      <w:bookmarkStart w:id="528" w:name="_Toc498131153"/>
      <w:bookmarkStart w:id="529" w:name="_Toc538371"/>
      <w:bookmarkStart w:id="530" w:name="_Toc11674699"/>
      <w:bookmarkStart w:id="531" w:name="_Toc348245087"/>
      <w:bookmarkStart w:id="532" w:name="_Toc348258398"/>
      <w:bookmarkStart w:id="533" w:name="_Toc348263516"/>
      <w:bookmarkStart w:id="534" w:name="_Toc348336889"/>
      <w:bookmarkStart w:id="535" w:name="_Toc348773842"/>
      <w:bookmarkStart w:id="536" w:name="_Toc359236209"/>
      <w:r w:rsidRPr="00EA3945">
        <w:t xml:space="preserve">ODS </w:t>
      </w:r>
      <w:r w:rsidRPr="00EA3945">
        <w:noBreakHyphen/>
        <w:t xml:space="preserve"> dietary orders, supplements, and preferences segment</w:t>
      </w:r>
      <w:bookmarkEnd w:id="527"/>
      <w:bookmarkEnd w:id="528"/>
      <w:bookmarkEnd w:id="529"/>
      <w:bookmarkEnd w:id="530"/>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31"/>
    <w:bookmarkEnd w:id="532"/>
    <w:bookmarkEnd w:id="533"/>
    <w:bookmarkEnd w:id="534"/>
    <w:bookmarkEnd w:id="535"/>
    <w:bookmarkEnd w:id="536"/>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7" w:name="ODS"/>
      <w:bookmarkEnd w:id="537"/>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77777777" w:rsidR="00F6554D" w:rsidRPr="00EA3945" w:rsidRDefault="00FC6385" w:rsidP="00D26D89">
            <w:pPr>
              <w:pStyle w:val="AttributeTableBody"/>
              <w:rPr>
                <w:rStyle w:val="HyperlinkTable"/>
                <w:noProof/>
                <w:szCs w:val="16"/>
              </w:rPr>
            </w:pPr>
            <w:hyperlink r:id="rId92"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769AD84F" w:rsidR="00F6554D" w:rsidRPr="00EA3945" w:rsidRDefault="00484050" w:rsidP="00D26D89">
            <w:pPr>
              <w:pStyle w:val="AttributeTableBody"/>
              <w:keepNext/>
              <w:rPr>
                <w:noProof/>
              </w:rPr>
            </w:pPr>
            <w:r>
              <w:rPr>
                <w:noProof/>
              </w:rPr>
              <w:t>0627</w:t>
            </w:r>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2D693308" w:rsidR="00F6554D" w:rsidRPr="00EA3945" w:rsidRDefault="00484050" w:rsidP="00D26D89">
            <w:pPr>
              <w:pStyle w:val="AttributeTableBody"/>
              <w:rPr>
                <w:noProof/>
              </w:rPr>
            </w:pPr>
            <w:r>
              <w:rPr>
                <w:noProof/>
              </w:rPr>
              <w:t>0628</w:t>
            </w:r>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D26D89">
      <w:pPr>
        <w:pStyle w:val="berschrift4"/>
        <w:tabs>
          <w:tab w:val="clear" w:pos="2520"/>
          <w:tab w:val="num" w:pos="1260"/>
        </w:tabs>
        <w:rPr>
          <w:vanish/>
        </w:rPr>
      </w:pPr>
      <w:bookmarkStart w:id="538" w:name="_Toc496068743"/>
      <w:bookmarkStart w:id="539" w:name="_Toc498131154"/>
      <w:r w:rsidRPr="0061509C">
        <w:rPr>
          <w:vanish/>
        </w:rPr>
        <w:t>ODS field definitions</w:t>
      </w:r>
      <w:bookmarkEnd w:id="538"/>
      <w:bookmarkEnd w:id="539"/>
      <w:r w:rsidRPr="0061509C">
        <w:rPr>
          <w:vanish/>
        </w:rPr>
        <w:fldChar w:fldCharType="begin"/>
      </w:r>
      <w:r w:rsidRPr="0061509C">
        <w:rPr>
          <w:vanish/>
        </w:rPr>
        <w:instrText xml:space="preserve"> XE "ODS - data element definitions" </w:instrText>
      </w:r>
      <w:r w:rsidRPr="0061509C">
        <w:rPr>
          <w:vanish/>
        </w:rPr>
        <w:fldChar w:fldCharType="end"/>
      </w:r>
    </w:p>
    <w:p w14:paraId="4301D9FC" w14:textId="77777777" w:rsidR="00F6554D" w:rsidRPr="00EA3945" w:rsidRDefault="00F6554D" w:rsidP="00D26D89">
      <w:pPr>
        <w:pStyle w:val="berschrift4"/>
        <w:tabs>
          <w:tab w:val="clear" w:pos="2520"/>
          <w:tab w:val="num" w:pos="1260"/>
        </w:tabs>
      </w:pPr>
      <w:bookmarkStart w:id="540" w:name="_Toc496068744"/>
      <w:bookmarkStart w:id="541"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40"/>
      <w:bookmarkEnd w:id="541"/>
    </w:p>
    <w:p w14:paraId="391479E1" w14:textId="77777777" w:rsidR="00F6554D" w:rsidRPr="00EA3945" w:rsidRDefault="00F6554D" w:rsidP="00D26D89">
      <w:pPr>
        <w:pStyle w:val="NormalIndented"/>
        <w:rPr>
          <w:noProof/>
        </w:rPr>
      </w:pPr>
      <w:r w:rsidRPr="00EA3945">
        <w:rPr>
          <w:noProof/>
        </w:rPr>
        <w:t xml:space="preserve">Definition:  This field specifies type of diet.  Refer To </w:t>
      </w:r>
      <w:hyperlink r:id="rId93" w:anchor="HL70159" w:history="1">
        <w:r w:rsidRPr="00EA3945">
          <w:rPr>
            <w:rStyle w:val="ReferenceHL7Table"/>
            <w:noProof/>
            <w:sz w:val="20"/>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42" w:name="_Toc349639825"/>
      <w:bookmarkStart w:id="543" w:name="_Toc349641850"/>
    </w:p>
    <w:p w14:paraId="619484B4" w14:textId="77777777" w:rsidR="00F6554D" w:rsidRPr="00EA3945" w:rsidRDefault="00F6554D" w:rsidP="00D26D89">
      <w:pPr>
        <w:pStyle w:val="berschrift4"/>
        <w:tabs>
          <w:tab w:val="clear" w:pos="2520"/>
          <w:tab w:val="num" w:pos="1260"/>
        </w:tabs>
      </w:pPr>
      <w:bookmarkStart w:id="544" w:name="HL70159"/>
      <w:bookmarkStart w:id="545" w:name="_Ref359033343"/>
      <w:bookmarkStart w:id="546" w:name="_Toc496068745"/>
      <w:bookmarkStart w:id="547" w:name="_Toc498131156"/>
      <w:bookmarkEnd w:id="542"/>
      <w:bookmarkEnd w:id="543"/>
      <w:bookmarkEnd w:id="544"/>
      <w:r w:rsidRPr="00EA3945">
        <w:t>ODS-2   Service Period   (CWE)   00270</w:t>
      </w:r>
      <w:bookmarkEnd w:id="545"/>
      <w:bookmarkEnd w:id="546"/>
      <w:bookmarkEnd w:id="547"/>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lastRenderedPageBreak/>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D26D89">
      <w:pPr>
        <w:pStyle w:val="berschrift4"/>
        <w:tabs>
          <w:tab w:val="clear" w:pos="2520"/>
          <w:tab w:val="num" w:pos="1260"/>
        </w:tabs>
      </w:pPr>
      <w:bookmarkStart w:id="548" w:name="_Toc496068746"/>
      <w:bookmarkStart w:id="549"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8"/>
      <w:bookmarkEnd w:id="549"/>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D26D89">
      <w:pPr>
        <w:pStyle w:val="berschrift4"/>
        <w:tabs>
          <w:tab w:val="clear" w:pos="2520"/>
          <w:tab w:val="num" w:pos="1260"/>
        </w:tabs>
      </w:pPr>
      <w:bookmarkStart w:id="550" w:name="_Toc496068747"/>
      <w:bookmarkStart w:id="551"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50"/>
      <w:bookmarkEnd w:id="551"/>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D26D89">
      <w:pPr>
        <w:pStyle w:val="berschrift3"/>
      </w:pPr>
      <w:bookmarkStart w:id="552" w:name="_Toc348245088"/>
      <w:bookmarkStart w:id="553" w:name="_Toc348258399"/>
      <w:bookmarkStart w:id="554" w:name="_Toc348263517"/>
      <w:bookmarkStart w:id="555" w:name="_Toc348336890"/>
      <w:bookmarkStart w:id="556" w:name="_Toc348773843"/>
      <w:bookmarkStart w:id="557" w:name="_Toc359236210"/>
      <w:bookmarkStart w:id="558" w:name="_Toc496068748"/>
      <w:bookmarkStart w:id="559" w:name="_Toc498131159"/>
      <w:bookmarkStart w:id="560" w:name="_Toc538372"/>
      <w:bookmarkStart w:id="561" w:name="_Toc11674700"/>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52"/>
      <w:bookmarkEnd w:id="553"/>
      <w:bookmarkEnd w:id="554"/>
      <w:bookmarkEnd w:id="555"/>
      <w:bookmarkEnd w:id="556"/>
      <w:bookmarkEnd w:id="557"/>
      <w:bookmarkEnd w:id="558"/>
      <w:bookmarkEnd w:id="559"/>
      <w:bookmarkEnd w:id="560"/>
      <w:bookmarkEnd w:id="561"/>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62" w:name="ODT"/>
      <w:bookmarkEnd w:id="562"/>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77777777" w:rsidR="00F6554D" w:rsidRPr="00EA3945" w:rsidRDefault="00FC6385" w:rsidP="00D26D89">
            <w:pPr>
              <w:pStyle w:val="AttributeTableBody"/>
              <w:rPr>
                <w:rStyle w:val="HyperlinkTable"/>
                <w:noProof/>
                <w:szCs w:val="16"/>
              </w:rPr>
            </w:pPr>
            <w:hyperlink r:id="rId94"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4BFC0171" w:rsidR="00F6554D" w:rsidRPr="00EA3945" w:rsidRDefault="001D7012" w:rsidP="00D26D89">
            <w:pPr>
              <w:pStyle w:val="AttributeTableBody"/>
              <w:rPr>
                <w:noProof/>
              </w:rPr>
            </w:pPr>
            <w:r>
              <w:rPr>
                <w:noProof/>
              </w:rPr>
              <w:t>0</w:t>
            </w:r>
            <w:r w:rsidR="00484050">
              <w:rPr>
                <w:noProof/>
              </w:rPr>
              <w:t>629</w:t>
            </w:r>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D26D89">
      <w:pPr>
        <w:pStyle w:val="berschrift4"/>
        <w:tabs>
          <w:tab w:val="clear" w:pos="2520"/>
          <w:tab w:val="num" w:pos="1260"/>
        </w:tabs>
        <w:rPr>
          <w:vanish/>
        </w:rPr>
      </w:pPr>
      <w:bookmarkStart w:id="563" w:name="_Toc496068749"/>
      <w:bookmarkStart w:id="564" w:name="_Toc498131160"/>
      <w:r w:rsidRPr="00056CB8">
        <w:rPr>
          <w:vanish/>
        </w:rPr>
        <w:lastRenderedPageBreak/>
        <w:t>ODT field definitions</w:t>
      </w:r>
      <w:bookmarkEnd w:id="563"/>
      <w:bookmarkEnd w:id="564"/>
      <w:r w:rsidRPr="00056CB8">
        <w:rPr>
          <w:vanish/>
        </w:rPr>
        <w:fldChar w:fldCharType="begin"/>
      </w:r>
      <w:r w:rsidRPr="00056CB8">
        <w:rPr>
          <w:vanish/>
        </w:rPr>
        <w:instrText xml:space="preserve"> XE "ODT - data element definitions" </w:instrText>
      </w:r>
      <w:r w:rsidRPr="00056CB8">
        <w:rPr>
          <w:vanish/>
        </w:rPr>
        <w:fldChar w:fldCharType="end"/>
      </w:r>
    </w:p>
    <w:p w14:paraId="37DAE5F4" w14:textId="77777777" w:rsidR="00F6554D" w:rsidRPr="00EA3945" w:rsidRDefault="00F6554D" w:rsidP="00D26D89">
      <w:pPr>
        <w:pStyle w:val="berschrift4"/>
        <w:tabs>
          <w:tab w:val="clear" w:pos="2520"/>
          <w:tab w:val="num" w:pos="1260"/>
        </w:tabs>
      </w:pPr>
      <w:bookmarkStart w:id="565" w:name="_Toc496068750"/>
      <w:bookmarkStart w:id="566"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5"/>
      <w:bookmarkEnd w:id="566"/>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77777777" w:rsidR="00F6554D" w:rsidRPr="00EA3945" w:rsidRDefault="00F6554D" w:rsidP="00D26D89">
      <w:pPr>
        <w:pStyle w:val="NormalIndented"/>
        <w:rPr>
          <w:noProof/>
        </w:rPr>
      </w:pPr>
      <w:r w:rsidRPr="00EA3945">
        <w:rPr>
          <w:noProof/>
        </w:rPr>
        <w:t xml:space="preserve">Definition:  This field defines the type of dietary tray.  Refer To </w:t>
      </w:r>
      <w:hyperlink r:id="rId95" w:anchor="HL70160" w:history="1">
        <w:r w:rsidRPr="00EA3945">
          <w:rPr>
            <w:rStyle w:val="ReferenceHL7Table"/>
            <w:noProof/>
            <w:sz w:val="20"/>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7" w:name="HL70160"/>
      <w:bookmarkEnd w:id="567"/>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D26D89">
      <w:pPr>
        <w:pStyle w:val="berschrift4"/>
        <w:tabs>
          <w:tab w:val="clear" w:pos="2520"/>
          <w:tab w:val="num" w:pos="1260"/>
        </w:tabs>
      </w:pPr>
      <w:bookmarkStart w:id="568" w:name="_Toc496068751"/>
      <w:bookmarkStart w:id="569"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8"/>
      <w:bookmarkEnd w:id="569"/>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 w:val="20"/>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 w:val="20"/>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D26D89">
      <w:pPr>
        <w:pStyle w:val="berschrift4"/>
        <w:tabs>
          <w:tab w:val="clear" w:pos="2520"/>
          <w:tab w:val="num" w:pos="1260"/>
        </w:tabs>
      </w:pPr>
      <w:bookmarkStart w:id="570" w:name="_Toc496068752"/>
      <w:bookmarkStart w:id="571"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70"/>
      <w:bookmarkEnd w:id="571"/>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berschrift2"/>
        <w:tabs>
          <w:tab w:val="clear" w:pos="1080"/>
        </w:tabs>
        <w:rPr>
          <w:noProof/>
        </w:rPr>
      </w:pPr>
      <w:bookmarkStart w:id="572" w:name="_Toc496068753"/>
      <w:bookmarkStart w:id="573" w:name="_Toc498131164"/>
      <w:bookmarkStart w:id="574" w:name="_Toc538373"/>
      <w:bookmarkStart w:id="575" w:name="_Toc11674701"/>
      <w:bookmarkStart w:id="576" w:name="_Toc348245089"/>
      <w:bookmarkStart w:id="577" w:name="_Toc348258400"/>
      <w:bookmarkStart w:id="578" w:name="_Toc348263518"/>
      <w:bookmarkStart w:id="579" w:name="_Toc348336891"/>
      <w:bookmarkStart w:id="580" w:name="_Toc348773844"/>
      <w:bookmarkStart w:id="581" w:name="_Toc359236211"/>
      <w:r w:rsidRPr="00EA3945">
        <w:rPr>
          <w:noProof/>
        </w:rPr>
        <w:t>Diet Message Examples</w:t>
      </w:r>
      <w:bookmarkEnd w:id="572"/>
      <w:bookmarkEnd w:id="573"/>
      <w:bookmarkEnd w:id="574"/>
      <w:bookmarkEnd w:id="575"/>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6"/>
      <w:bookmarkEnd w:id="577"/>
      <w:bookmarkEnd w:id="578"/>
      <w:bookmarkEnd w:id="579"/>
      <w:bookmarkEnd w:id="580"/>
      <w:bookmarkEnd w:id="581"/>
    </w:p>
    <w:p w14:paraId="39AEF5C7" w14:textId="77777777" w:rsidR="00F6554D" w:rsidRPr="00EA3945" w:rsidRDefault="00F6554D" w:rsidP="00D26D89">
      <w:pPr>
        <w:pStyle w:val="berschrift3"/>
      </w:pPr>
      <w:bookmarkStart w:id="582" w:name="_Toc496068754"/>
      <w:bookmarkStart w:id="583" w:name="_Toc498131165"/>
      <w:bookmarkStart w:id="584" w:name="_Toc538374"/>
      <w:bookmarkStart w:id="585" w:name="_Toc11674702"/>
      <w:r w:rsidRPr="00EA3945">
        <w:t>Typical progression of orders for a surgery patient</w:t>
      </w:r>
      <w:bookmarkEnd w:id="582"/>
      <w:bookmarkEnd w:id="583"/>
      <w:bookmarkEnd w:id="584"/>
      <w:bookmarkEnd w:id="585"/>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lastRenderedPageBreak/>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lastRenderedPageBreak/>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D26D89">
      <w:pPr>
        <w:pStyle w:val="berschrift3"/>
      </w:pPr>
      <w:bookmarkStart w:id="586" w:name="_Toc496068755"/>
      <w:bookmarkStart w:id="587" w:name="_Toc498131166"/>
      <w:bookmarkStart w:id="588" w:name="_Toc538375"/>
      <w:bookmarkStart w:id="589" w:name="_Toc11674703"/>
      <w:r w:rsidRPr="00EA3945">
        <w:t>Complex order</w:t>
      </w:r>
      <w:bookmarkEnd w:id="586"/>
      <w:bookmarkEnd w:id="587"/>
      <w:bookmarkEnd w:id="588"/>
      <w:bookmarkEnd w:id="589"/>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D26D89">
      <w:pPr>
        <w:pStyle w:val="berschrift3"/>
      </w:pPr>
      <w:bookmarkStart w:id="590" w:name="_Toc496068756"/>
      <w:bookmarkStart w:id="591" w:name="_Toc498131167"/>
      <w:bookmarkStart w:id="592" w:name="_Toc538376"/>
      <w:bookmarkStart w:id="593" w:name="_Toc11674704"/>
      <w:r w:rsidRPr="00EA3945">
        <w:t>Tube feeding</w:t>
      </w:r>
      <w:bookmarkEnd w:id="590"/>
      <w:bookmarkEnd w:id="591"/>
      <w:bookmarkEnd w:id="592"/>
      <w:bookmarkEnd w:id="593"/>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D26D89">
      <w:pPr>
        <w:pStyle w:val="berschrift3"/>
      </w:pPr>
      <w:bookmarkStart w:id="594" w:name="_Toc496068757"/>
      <w:bookmarkStart w:id="595" w:name="_Toc498131168"/>
      <w:bookmarkStart w:id="596" w:name="_Toc538377"/>
      <w:bookmarkStart w:id="597" w:name="_Toc11674705"/>
      <w:r w:rsidRPr="00EA3945">
        <w:t>Patient preference</w:t>
      </w:r>
      <w:bookmarkEnd w:id="594"/>
      <w:bookmarkEnd w:id="595"/>
      <w:bookmarkEnd w:id="596"/>
      <w:bookmarkEnd w:id="597"/>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berschrift2"/>
        <w:tabs>
          <w:tab w:val="clear" w:pos="1080"/>
        </w:tabs>
        <w:rPr>
          <w:noProof/>
        </w:rPr>
      </w:pPr>
      <w:bookmarkStart w:id="598" w:name="_Ref479749621"/>
      <w:bookmarkStart w:id="599" w:name="_Toc496068758"/>
      <w:bookmarkStart w:id="600" w:name="_Toc498131169"/>
      <w:bookmarkStart w:id="601" w:name="_Toc538378"/>
      <w:bookmarkStart w:id="602" w:name="_Toc11674706"/>
      <w:r w:rsidRPr="00EA3945">
        <w:rPr>
          <w:noProof/>
        </w:rPr>
        <w:lastRenderedPageBreak/>
        <w:t>Supply Trigger Events &amp; Messages</w:t>
      </w:r>
      <w:bookmarkEnd w:id="598"/>
      <w:bookmarkEnd w:id="599"/>
      <w:bookmarkEnd w:id="600"/>
      <w:bookmarkEnd w:id="601"/>
      <w:bookmarkEnd w:id="602"/>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D26D89">
      <w:pPr>
        <w:pStyle w:val="berschrift3"/>
      </w:pPr>
      <w:bookmarkStart w:id="603" w:name="_Toc496068759"/>
      <w:bookmarkStart w:id="604" w:name="_Toc498131170"/>
      <w:bookmarkStart w:id="605" w:name="_Toc538379"/>
      <w:bookmarkStart w:id="606" w:name="_Toc11674707"/>
      <w:r w:rsidRPr="00EA3945">
        <w:t>OMS - stock requisition order message (event O05)</w:t>
      </w:r>
      <w:bookmarkEnd w:id="603"/>
      <w:bookmarkEnd w:id="604"/>
      <w:bookmarkEnd w:id="605"/>
      <w:bookmarkEnd w:id="606"/>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7" w:name="_Toc496068760"/>
      <w:bookmarkStart w:id="608" w:name="_Toc498131171"/>
      <w:bookmarkStart w:id="609"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D26D89">
      <w:pPr>
        <w:pStyle w:val="berschrift3"/>
      </w:pPr>
      <w:bookmarkStart w:id="610" w:name="_Toc11674708"/>
      <w:r w:rsidRPr="00EA3945">
        <w:lastRenderedPageBreak/>
        <w:t>ORS - stock requisition order acknowledgment message (event O06)</w:t>
      </w:r>
      <w:bookmarkEnd w:id="607"/>
      <w:bookmarkEnd w:id="608"/>
      <w:bookmarkEnd w:id="609"/>
      <w:bookmarkEnd w:id="610"/>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11" w:name="_Toc496068761"/>
      <w:bookmarkStart w:id="612" w:name="_Toc498131172"/>
      <w:bookmarkStart w:id="613"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1CF58D89" w:rsidR="00402751" w:rsidRPr="003C4436" w:rsidRDefault="00402751" w:rsidP="00402751">
            <w:pPr>
              <w:pStyle w:val="ACK-ChoreographyHeader"/>
            </w:pPr>
            <w:r>
              <w:t>Acknowledgement Choreograph</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lastRenderedPageBreak/>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D26D89">
      <w:pPr>
        <w:pStyle w:val="berschrift3"/>
      </w:pPr>
      <w:bookmarkStart w:id="614" w:name="_Toc11674709"/>
      <w:r w:rsidRPr="00EA3945">
        <w:t>OMN - non-stock requisition order message (event O07)</w:t>
      </w:r>
      <w:bookmarkEnd w:id="611"/>
      <w:bookmarkEnd w:id="612"/>
      <w:bookmarkEnd w:id="613"/>
      <w:bookmarkEnd w:id="614"/>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5" w:name="_Toc496068762"/>
      <w:bookmarkStart w:id="616" w:name="_Toc498131173"/>
      <w:bookmarkStart w:id="617"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D26D89">
      <w:pPr>
        <w:pStyle w:val="berschrift3"/>
      </w:pPr>
      <w:bookmarkStart w:id="618" w:name="_Toc11674710"/>
      <w:r w:rsidRPr="00EA3945">
        <w:t>ORN - non-stock requisition order acknowledgment message (event O08)</w:t>
      </w:r>
      <w:bookmarkEnd w:id="615"/>
      <w:bookmarkEnd w:id="616"/>
      <w:bookmarkEnd w:id="617"/>
      <w:bookmarkEnd w:id="618"/>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9" w:name="_Toc496068763"/>
      <w:bookmarkStart w:id="620" w:name="_Toc498131174"/>
      <w:bookmarkStart w:id="621"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berschrift2"/>
        <w:tabs>
          <w:tab w:val="clear" w:pos="1080"/>
        </w:tabs>
        <w:rPr>
          <w:noProof/>
        </w:rPr>
      </w:pPr>
      <w:bookmarkStart w:id="622" w:name="_Toc11674711"/>
      <w:r w:rsidRPr="00EA3945">
        <w:rPr>
          <w:noProof/>
        </w:rPr>
        <w:t>Supply Segments</w:t>
      </w:r>
      <w:bookmarkEnd w:id="619"/>
      <w:bookmarkEnd w:id="620"/>
      <w:bookmarkEnd w:id="621"/>
      <w:bookmarkEnd w:id="622"/>
    </w:p>
    <w:p w14:paraId="7D43F908" w14:textId="77777777" w:rsidR="00F6554D" w:rsidRPr="00EA3945" w:rsidRDefault="00F6554D" w:rsidP="00D26D89">
      <w:pPr>
        <w:pStyle w:val="berschrift3"/>
      </w:pPr>
      <w:bookmarkStart w:id="623" w:name="_Toc348245091"/>
      <w:bookmarkStart w:id="624" w:name="_Toc348258402"/>
      <w:bookmarkStart w:id="625" w:name="_Toc348263520"/>
      <w:bookmarkStart w:id="626" w:name="_Toc348336893"/>
      <w:bookmarkStart w:id="627" w:name="_Toc348773846"/>
      <w:bookmarkStart w:id="628" w:name="_Toc359236213"/>
      <w:bookmarkStart w:id="629" w:name="_Toc496068764"/>
      <w:bookmarkStart w:id="630" w:name="_Toc498131175"/>
      <w:bookmarkStart w:id="631" w:name="_Toc538384"/>
      <w:bookmarkStart w:id="632" w:name="_Toc11674712"/>
      <w:r w:rsidRPr="00EA3945">
        <w:t>RQD - Requisition Detail Segment</w:t>
      </w:r>
      <w:bookmarkEnd w:id="623"/>
      <w:bookmarkEnd w:id="624"/>
      <w:bookmarkEnd w:id="625"/>
      <w:bookmarkEnd w:id="626"/>
      <w:bookmarkEnd w:id="627"/>
      <w:bookmarkEnd w:id="628"/>
      <w:bookmarkEnd w:id="629"/>
      <w:bookmarkEnd w:id="630"/>
      <w:bookmarkEnd w:id="631"/>
      <w:bookmarkEnd w:id="632"/>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3" w:name="RQD"/>
      <w:bookmarkEnd w:id="633"/>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5FCE0BCA" w:rsidR="00F6554D" w:rsidRPr="00EA3945" w:rsidRDefault="008B440B" w:rsidP="00D26D89">
            <w:pPr>
              <w:pStyle w:val="AttributeTableBody"/>
              <w:rPr>
                <w:noProof/>
              </w:rPr>
            </w:pPr>
            <w:r>
              <w:rPr>
                <w:noProof/>
              </w:rPr>
              <w:t>0684</w:t>
            </w:r>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7EA71C92" w:rsidR="00F6554D" w:rsidRPr="00EA3945" w:rsidRDefault="008B440B" w:rsidP="00D26D89">
            <w:pPr>
              <w:pStyle w:val="AttributeTableBody"/>
              <w:rPr>
                <w:noProof/>
              </w:rPr>
            </w:pPr>
            <w:r>
              <w:rPr>
                <w:noProof/>
              </w:rPr>
              <w:t>0685</w:t>
            </w:r>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6C000539" w:rsidR="00F6554D" w:rsidRPr="00EA3945" w:rsidRDefault="008B440B" w:rsidP="00D26D89">
            <w:pPr>
              <w:pStyle w:val="AttributeTableBody"/>
              <w:rPr>
                <w:noProof/>
              </w:rPr>
            </w:pPr>
            <w:r>
              <w:rPr>
                <w:noProof/>
              </w:rPr>
              <w:t>0686</w:t>
            </w:r>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57D54308" w:rsidR="00F6554D" w:rsidRPr="00EA3945" w:rsidRDefault="008B440B" w:rsidP="00D26D89">
            <w:pPr>
              <w:pStyle w:val="AttributeTableBody"/>
              <w:rPr>
                <w:noProof/>
              </w:rPr>
            </w:pPr>
            <w:r>
              <w:rPr>
                <w:noProof/>
              </w:rPr>
              <w:t>0687</w:t>
            </w:r>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77777777" w:rsidR="00F6554D" w:rsidRPr="00EA3945" w:rsidRDefault="00FC6385" w:rsidP="00D26D89">
            <w:pPr>
              <w:pStyle w:val="AttributeTableBody"/>
              <w:rPr>
                <w:rStyle w:val="HyperlinkTable"/>
                <w:noProof/>
                <w:szCs w:val="16"/>
              </w:rPr>
            </w:pPr>
            <w:hyperlink r:id="rId96"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smartTag w:uri="urn:schemas-microsoft-com:office:smarttags" w:element="place">
              <w:smartTag w:uri="urn:schemas-microsoft-com:office:smarttags" w:element="PlaceName">
                <w:smartTag w:uri="urn:schemas-microsoft-com:office:smarttags" w:element="PlaceName">
                  <w:r w:rsidRPr="00EA3945">
                    <w:rPr>
                      <w:noProof/>
                    </w:rPr>
                    <w:t>Cost</w:t>
                  </w:r>
                </w:smartTag>
                <w:r w:rsidRPr="00EA3945">
                  <w:rPr>
                    <w:noProof/>
                  </w:rPr>
                  <w:t xml:space="preserve"> </w:t>
                </w:r>
                <w:smartTag w:uri="urn:schemas-microsoft-com:office:smarttags" w:element="PlaceType">
                  <w:r w:rsidRPr="00EA3945">
                    <w:rPr>
                      <w:noProof/>
                    </w:rPr>
                    <w:t>Center</w:t>
                  </w:r>
                </w:smartTag>
              </w:smartTag>
            </w:smartTag>
            <w:r w:rsidRPr="00EA3945">
              <w:rPr>
                <w:noProof/>
              </w:rPr>
              <w:t xml:space="preserve">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77777777" w:rsidR="00F6554D" w:rsidRPr="00EA3945" w:rsidRDefault="00FC6385" w:rsidP="00D26D89">
            <w:pPr>
              <w:pStyle w:val="AttributeTableBody"/>
              <w:rPr>
                <w:rStyle w:val="HyperlinkTable"/>
                <w:noProof/>
                <w:szCs w:val="16"/>
              </w:rPr>
            </w:pPr>
            <w:hyperlink r:id="rId97"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2B797654" w:rsidR="00F6554D" w:rsidRPr="00EA3945" w:rsidRDefault="008B440B" w:rsidP="00D26D89">
            <w:pPr>
              <w:pStyle w:val="AttributeTableBody"/>
              <w:rPr>
                <w:noProof/>
              </w:rPr>
            </w:pPr>
            <w:r>
              <w:rPr>
                <w:noProof/>
              </w:rPr>
              <w:t>0688</w:t>
            </w:r>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D26D89">
      <w:pPr>
        <w:pStyle w:val="berschrift4"/>
        <w:tabs>
          <w:tab w:val="clear" w:pos="2520"/>
          <w:tab w:val="num" w:pos="1260"/>
        </w:tabs>
        <w:rPr>
          <w:vanish/>
        </w:rPr>
      </w:pPr>
      <w:bookmarkStart w:id="634" w:name="_Toc496068765"/>
      <w:bookmarkStart w:id="635" w:name="_Toc498131176"/>
      <w:r w:rsidRPr="00A616AD">
        <w:rPr>
          <w:vanish/>
        </w:rPr>
        <w:t>RQD field definitions</w:t>
      </w:r>
      <w:bookmarkEnd w:id="634"/>
      <w:bookmarkEnd w:id="635"/>
      <w:r w:rsidRPr="00A616AD">
        <w:rPr>
          <w:vanish/>
        </w:rPr>
        <w:fldChar w:fldCharType="begin"/>
      </w:r>
      <w:r w:rsidRPr="00A616AD">
        <w:rPr>
          <w:vanish/>
        </w:rPr>
        <w:instrText xml:space="preserve"> XE "RQD - data element definitions" </w:instrText>
      </w:r>
      <w:r w:rsidRPr="00A616AD">
        <w:rPr>
          <w:vanish/>
        </w:rPr>
        <w:fldChar w:fldCharType="end"/>
      </w:r>
    </w:p>
    <w:p w14:paraId="4EB0BC8D" w14:textId="77777777" w:rsidR="00F6554D" w:rsidRPr="00EA3945" w:rsidRDefault="00F6554D" w:rsidP="00D26D89">
      <w:pPr>
        <w:pStyle w:val="berschrift4"/>
        <w:tabs>
          <w:tab w:val="clear" w:pos="2520"/>
          <w:tab w:val="num" w:pos="1260"/>
        </w:tabs>
      </w:pPr>
      <w:bookmarkStart w:id="636" w:name="_Toc496068766"/>
      <w:bookmarkStart w:id="637"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6"/>
      <w:bookmarkEnd w:id="637"/>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rsidP="00D26D89">
      <w:pPr>
        <w:pStyle w:val="berschrift4"/>
        <w:tabs>
          <w:tab w:val="clear" w:pos="2520"/>
          <w:tab w:val="num" w:pos="1260"/>
        </w:tabs>
      </w:pPr>
      <w:bookmarkStart w:id="638" w:name="_Ref422046043"/>
      <w:bookmarkStart w:id="639" w:name="_Toc496068767"/>
      <w:bookmarkStart w:id="640"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638"/>
      <w:bookmarkEnd w:id="639"/>
      <w:bookmarkEnd w:id="640"/>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rsidP="00D26D89">
      <w:pPr>
        <w:pStyle w:val="berschrift4"/>
        <w:tabs>
          <w:tab w:val="clear" w:pos="2520"/>
          <w:tab w:val="num" w:pos="1260"/>
        </w:tabs>
      </w:pPr>
      <w:bookmarkStart w:id="641" w:name="_Toc496068768"/>
      <w:bookmarkStart w:id="642"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641"/>
      <w:bookmarkEnd w:id="642"/>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rsidP="00D26D89">
      <w:pPr>
        <w:pStyle w:val="berschrift4"/>
        <w:tabs>
          <w:tab w:val="clear" w:pos="2520"/>
          <w:tab w:val="num" w:pos="1260"/>
        </w:tabs>
      </w:pPr>
      <w:bookmarkStart w:id="643" w:name="_Ref422046064"/>
      <w:bookmarkStart w:id="644" w:name="_Toc496068769"/>
      <w:bookmarkStart w:id="645" w:name="_Toc498131180"/>
      <w:r w:rsidRPr="00EA3945">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643"/>
      <w:bookmarkEnd w:id="644"/>
      <w:bookmarkEnd w:id="645"/>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w:t>
      </w:r>
      <w:r w:rsidRPr="00EA3945">
        <w:rPr>
          <w:rStyle w:val="ReferenceAttribute"/>
          <w:noProof/>
        </w:rPr>
        <w:lastRenderedPageBreak/>
        <w:t>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Fett"/>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D26D89">
      <w:pPr>
        <w:pStyle w:val="berschrift4"/>
        <w:tabs>
          <w:tab w:val="clear" w:pos="2520"/>
          <w:tab w:val="num" w:pos="1260"/>
        </w:tabs>
      </w:pPr>
      <w:bookmarkStart w:id="646" w:name="_Toc496068770"/>
      <w:bookmarkStart w:id="647"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6"/>
      <w:bookmarkEnd w:id="647"/>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D26D89">
      <w:pPr>
        <w:pStyle w:val="berschrift4"/>
        <w:tabs>
          <w:tab w:val="clear" w:pos="2520"/>
          <w:tab w:val="num" w:pos="1260"/>
        </w:tabs>
      </w:pPr>
      <w:bookmarkStart w:id="648" w:name="_Toc496068771"/>
      <w:bookmarkStart w:id="649" w:name="_Toc498131182"/>
      <w:r w:rsidRPr="00EA3945">
        <w:t>RQD-6   Requisition Unit of Measure   (CWE)   00280</w:t>
      </w:r>
      <w:bookmarkEnd w:id="648"/>
      <w:bookmarkEnd w:id="649"/>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D26D89">
      <w:pPr>
        <w:pStyle w:val="berschrift4"/>
        <w:tabs>
          <w:tab w:val="clear" w:pos="2520"/>
          <w:tab w:val="num" w:pos="1260"/>
        </w:tabs>
      </w:pPr>
      <w:bookmarkStart w:id="650" w:name="_Toc496068772"/>
      <w:bookmarkStart w:id="651" w:name="_Toc498131183"/>
      <w:r w:rsidRPr="00EA3945">
        <w:t xml:space="preserve">RQD-7   </w:t>
      </w:r>
      <w:smartTag w:uri="urn:schemas-microsoft-com:office:smarttags" w:element="PlaceName">
        <w:smartTag w:uri="urn:schemas-microsoft-com:office:smarttags" w:element="place">
          <w:r w:rsidRPr="00EA3945">
            <w:t>Cost</w:t>
          </w:r>
        </w:smartTag>
        <w:r w:rsidRPr="00EA3945">
          <w:t xml:space="preserve"> </w:t>
        </w:r>
        <w:smartTag w:uri="urn:schemas-microsoft-com:office:smarttags" w:element="PlaceType">
          <w:r w:rsidRPr="00EA3945">
            <w:t>Center</w:t>
          </w:r>
        </w:smartTag>
      </w:smartTag>
      <w:r w:rsidRPr="00EA3945">
        <w:t xml:space="preserve"> Account Number</w:t>
      </w:r>
      <w:r w:rsidRPr="00EA3945">
        <w:fldChar w:fldCharType="begin"/>
      </w:r>
      <w:r w:rsidRPr="00EA3945">
        <w:instrText xml:space="preserve"> XE “dept. cost center” </w:instrText>
      </w:r>
      <w:r w:rsidRPr="00EA3945">
        <w:fldChar w:fldCharType="end"/>
      </w:r>
      <w:r w:rsidRPr="00EA3945">
        <w:t xml:space="preserve">   (CX)   00281</w:t>
      </w:r>
      <w:bookmarkEnd w:id="650"/>
      <w:bookmarkEnd w:id="651"/>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77777777"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98" w:anchor="HL70319" w:history="1">
        <w:r w:rsidRPr="00EA3945">
          <w:rPr>
            <w:rStyle w:val="ReferenceHL7Table"/>
            <w:noProof/>
            <w:sz w:val="20"/>
            <w:szCs w:val="16"/>
          </w:rPr>
          <w:t>HL7 Table 0319 – Department Cost Center</w:t>
        </w:r>
      </w:hyperlink>
      <w:r w:rsidRPr="00EA3945">
        <w:rPr>
          <w:rStyle w:val="HyperlinkText"/>
          <w:noProof/>
          <w:sz w:val="20"/>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D26D89">
      <w:pPr>
        <w:pStyle w:val="berschrift4"/>
        <w:tabs>
          <w:tab w:val="clear" w:pos="2520"/>
          <w:tab w:val="num" w:pos="1260"/>
        </w:tabs>
      </w:pPr>
      <w:bookmarkStart w:id="652" w:name="HL70319"/>
      <w:bookmarkStart w:id="653" w:name="_Toc496068773"/>
      <w:bookmarkStart w:id="654" w:name="_Toc498131184"/>
      <w:bookmarkEnd w:id="652"/>
      <w:r w:rsidRPr="00EA3945">
        <w:lastRenderedPageBreak/>
        <w:t>RQD-8   Item Natural Account Code   (CWE)   00282</w:t>
      </w:r>
      <w:bookmarkEnd w:id="653"/>
      <w:bookmarkEnd w:id="654"/>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77777777"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99" w:anchor="HL70320" w:history="1">
        <w:r w:rsidRPr="00EA3945">
          <w:rPr>
            <w:rStyle w:val="ReferenceUserTable"/>
            <w:noProof/>
            <w:sz w:val="20"/>
            <w:szCs w:val="16"/>
          </w:rPr>
          <w:t>User-Defined Table 0320 - Item Natural Acco</w:t>
        </w:r>
        <w:bookmarkStart w:id="655" w:name="_Hlt496429668"/>
        <w:r w:rsidRPr="00EA3945">
          <w:rPr>
            <w:rStyle w:val="ReferenceUserTable"/>
            <w:noProof/>
            <w:sz w:val="20"/>
            <w:szCs w:val="16"/>
          </w:rPr>
          <w:t>u</w:t>
        </w:r>
        <w:bookmarkEnd w:id="655"/>
        <w:r w:rsidRPr="00EA3945">
          <w:rPr>
            <w:rStyle w:val="ReferenceUserTable"/>
            <w:noProof/>
            <w:sz w:val="20"/>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D26D89">
      <w:pPr>
        <w:pStyle w:val="berschrift4"/>
        <w:tabs>
          <w:tab w:val="clear" w:pos="2520"/>
          <w:tab w:val="num" w:pos="1260"/>
        </w:tabs>
      </w:pPr>
      <w:bookmarkStart w:id="656" w:name="HL70320"/>
      <w:bookmarkStart w:id="657" w:name="_Toc496068774"/>
      <w:bookmarkStart w:id="658" w:name="_Toc498131185"/>
      <w:bookmarkEnd w:id="656"/>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7"/>
      <w:bookmarkEnd w:id="658"/>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D26D89">
      <w:pPr>
        <w:pStyle w:val="berschrift4"/>
        <w:tabs>
          <w:tab w:val="clear" w:pos="2520"/>
          <w:tab w:val="num" w:pos="1260"/>
        </w:tabs>
      </w:pPr>
      <w:bookmarkStart w:id="659" w:name="_Toc496068775"/>
      <w:bookmarkStart w:id="660"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9"/>
      <w:bookmarkEnd w:id="660"/>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Fett"/>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D26D89">
      <w:pPr>
        <w:pStyle w:val="berschrift3"/>
      </w:pPr>
      <w:bookmarkStart w:id="661" w:name="_Toc348245092"/>
      <w:bookmarkStart w:id="662" w:name="_Toc348258403"/>
      <w:bookmarkStart w:id="663" w:name="_Toc348263521"/>
      <w:bookmarkStart w:id="664" w:name="_Toc348336894"/>
      <w:bookmarkStart w:id="665" w:name="_Toc348773847"/>
      <w:bookmarkStart w:id="666" w:name="_Toc359236214"/>
      <w:bookmarkStart w:id="667" w:name="_Toc496068776"/>
      <w:bookmarkStart w:id="668" w:name="_Toc498131187"/>
      <w:bookmarkStart w:id="669" w:name="_Toc538385"/>
      <w:bookmarkStart w:id="670" w:name="_Toc11674713"/>
      <w:r w:rsidRPr="00EA3945">
        <w:t>RQ1 - Requisition Detail-1 Segment</w:t>
      </w:r>
      <w:bookmarkEnd w:id="661"/>
      <w:bookmarkEnd w:id="662"/>
      <w:bookmarkEnd w:id="663"/>
      <w:bookmarkEnd w:id="664"/>
      <w:bookmarkEnd w:id="665"/>
      <w:bookmarkEnd w:id="666"/>
      <w:bookmarkEnd w:id="667"/>
      <w:bookmarkEnd w:id="668"/>
      <w:bookmarkEnd w:id="669"/>
      <w:bookmarkEnd w:id="670"/>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lastRenderedPageBreak/>
        <w:t>HL7 Attribute Table – RQ</w:t>
      </w:r>
      <w:bookmarkStart w:id="671" w:name="RQ1"/>
      <w:bookmarkEnd w:id="671"/>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77777777" w:rsidR="00F6554D" w:rsidRPr="00EA3945" w:rsidRDefault="00FC6385" w:rsidP="00D26D89">
            <w:pPr>
              <w:pStyle w:val="AttributeTableBody"/>
              <w:rPr>
                <w:noProof/>
              </w:rPr>
            </w:pPr>
            <w:hyperlink r:id="rId100" w:anchor="HL70385" w:history="1">
              <w:r w:rsidR="00F6554D" w:rsidRPr="00EA3945">
                <w:rPr>
                  <w:rStyle w:val="Hyperlink"/>
                  <w:rFonts w:cs="Courier New"/>
                  <w:noProof/>
                  <w:szCs w:val="16"/>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6DBD47FC" w:rsidR="00F6554D" w:rsidRPr="00EA3945" w:rsidRDefault="008B440B" w:rsidP="00D26D89">
            <w:pPr>
              <w:pStyle w:val="AttributeTableBody"/>
              <w:rPr>
                <w:noProof/>
              </w:rPr>
            </w:pPr>
            <w:r>
              <w:rPr>
                <w:noProof/>
              </w:rPr>
              <w:t>0683</w:t>
            </w:r>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77777777" w:rsidR="00F6554D" w:rsidRPr="00EA3945" w:rsidRDefault="00FC6385" w:rsidP="00D26D89">
            <w:pPr>
              <w:pStyle w:val="AttributeTableBody"/>
              <w:rPr>
                <w:noProof/>
              </w:rPr>
            </w:pPr>
            <w:hyperlink r:id="rId101"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77777777" w:rsidR="00F6554D" w:rsidRPr="00EA3945" w:rsidRDefault="00FC6385" w:rsidP="00D26D89">
            <w:pPr>
              <w:pStyle w:val="AttributeTableBody"/>
              <w:rPr>
                <w:noProof/>
              </w:rPr>
            </w:pPr>
            <w:hyperlink r:id="rId102"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D26D89">
      <w:pPr>
        <w:pStyle w:val="berschrift4"/>
        <w:tabs>
          <w:tab w:val="clear" w:pos="2520"/>
          <w:tab w:val="num" w:pos="1260"/>
        </w:tabs>
        <w:rPr>
          <w:vanish/>
        </w:rPr>
      </w:pPr>
      <w:bookmarkStart w:id="672" w:name="_Toc496068777"/>
      <w:bookmarkStart w:id="673" w:name="_Toc498131188"/>
      <w:r w:rsidRPr="004E661F">
        <w:rPr>
          <w:vanish/>
        </w:rPr>
        <w:t>RQ1 field definitions</w:t>
      </w:r>
      <w:bookmarkEnd w:id="672"/>
      <w:bookmarkEnd w:id="673"/>
      <w:r w:rsidRPr="004E661F">
        <w:rPr>
          <w:vanish/>
        </w:rPr>
        <w:fldChar w:fldCharType="begin"/>
      </w:r>
      <w:r w:rsidRPr="004E661F">
        <w:rPr>
          <w:vanish/>
        </w:rPr>
        <w:instrText xml:space="preserve"> XE "RQ1 - data element definitions" </w:instrText>
      </w:r>
      <w:r w:rsidRPr="004E661F">
        <w:rPr>
          <w:vanish/>
        </w:rPr>
        <w:fldChar w:fldCharType="end"/>
      </w:r>
    </w:p>
    <w:p w14:paraId="6F379988" w14:textId="77777777" w:rsidR="00F6554D" w:rsidRPr="00EA3945" w:rsidRDefault="00F6554D" w:rsidP="00D26D89">
      <w:pPr>
        <w:pStyle w:val="berschrift4"/>
        <w:tabs>
          <w:tab w:val="clear" w:pos="2520"/>
          <w:tab w:val="num" w:pos="1260"/>
        </w:tabs>
      </w:pPr>
      <w:bookmarkStart w:id="674" w:name="_Toc496068778"/>
      <w:bookmarkStart w:id="675"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4"/>
      <w:bookmarkEnd w:id="675"/>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D26D89">
      <w:pPr>
        <w:pStyle w:val="berschrift4"/>
        <w:tabs>
          <w:tab w:val="clear" w:pos="2520"/>
          <w:tab w:val="num" w:pos="1260"/>
        </w:tabs>
      </w:pPr>
      <w:bookmarkStart w:id="676" w:name="_Toc496068779"/>
      <w:bookmarkStart w:id="677"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6"/>
      <w:bookmarkEnd w:id="677"/>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77777777" w:rsidR="00F6554D" w:rsidRPr="00EA3945" w:rsidRDefault="00F6554D" w:rsidP="00D26D89">
      <w:pPr>
        <w:pStyle w:val="NormalIndented"/>
        <w:rPr>
          <w:noProof/>
        </w:rPr>
      </w:pPr>
      <w:r w:rsidRPr="00EA3945">
        <w:rPr>
          <w:noProof/>
        </w:rPr>
        <w:t xml:space="preserve">Refer to </w:t>
      </w:r>
      <w:hyperlink r:id="rId103" w:anchor="HL70385" w:history="1">
        <w:r w:rsidRPr="00EA3945">
          <w:rPr>
            <w:rStyle w:val="ReferenceHL7Table"/>
            <w:sz w:val="20"/>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D26D89">
      <w:pPr>
        <w:pStyle w:val="berschrift4"/>
        <w:tabs>
          <w:tab w:val="clear" w:pos="2520"/>
          <w:tab w:val="num" w:pos="1260"/>
        </w:tabs>
      </w:pPr>
      <w:bookmarkStart w:id="678" w:name="_Toc496068780"/>
      <w:bookmarkStart w:id="679" w:name="_Toc498131191"/>
      <w:r w:rsidRPr="00EA3945">
        <w:t>RQ1-3   Manufacturer's Catalog   (ST)   00287</w:t>
      </w:r>
      <w:bookmarkEnd w:id="678"/>
      <w:bookmarkEnd w:id="679"/>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D26D89">
      <w:pPr>
        <w:pStyle w:val="berschrift4"/>
        <w:tabs>
          <w:tab w:val="clear" w:pos="2520"/>
          <w:tab w:val="num" w:pos="1260"/>
        </w:tabs>
      </w:pPr>
      <w:bookmarkStart w:id="680" w:name="_Toc496068781"/>
      <w:bookmarkStart w:id="681"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80"/>
      <w:bookmarkEnd w:id="681"/>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 xml:space="preserve">RQ1-3-manufacturer's </w:t>
      </w:r>
      <w:r w:rsidRPr="00EA3945">
        <w:rPr>
          <w:rStyle w:val="ReferenceAttribute"/>
          <w:noProof/>
        </w:rPr>
        <w:lastRenderedPageBreak/>
        <w:t>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D26D89">
      <w:pPr>
        <w:pStyle w:val="berschrift4"/>
        <w:tabs>
          <w:tab w:val="clear" w:pos="2520"/>
          <w:tab w:val="num" w:pos="1260"/>
        </w:tabs>
      </w:pPr>
      <w:bookmarkStart w:id="682" w:name="_Toc496068782"/>
      <w:bookmarkStart w:id="683"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82"/>
      <w:bookmarkEnd w:id="683"/>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D26D89">
      <w:pPr>
        <w:pStyle w:val="berschrift4"/>
        <w:tabs>
          <w:tab w:val="clear" w:pos="2520"/>
          <w:tab w:val="num" w:pos="1260"/>
        </w:tabs>
      </w:pPr>
      <w:bookmarkStart w:id="684" w:name="_Toc496068783"/>
      <w:bookmarkStart w:id="685"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4"/>
      <w:bookmarkEnd w:id="685"/>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77777777"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04" w:anchor="HL70136" w:history="1">
        <w:r w:rsidRPr="00EA3945">
          <w:rPr>
            <w:rStyle w:val="ReferenceHL7Table"/>
            <w:sz w:val="20"/>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D26D89">
      <w:pPr>
        <w:pStyle w:val="berschrift4"/>
        <w:tabs>
          <w:tab w:val="clear" w:pos="2520"/>
          <w:tab w:val="num" w:pos="1260"/>
        </w:tabs>
      </w:pPr>
      <w:bookmarkStart w:id="686" w:name="_Toc496068784"/>
      <w:bookmarkStart w:id="687"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6"/>
      <w:bookmarkEnd w:id="687"/>
    </w:p>
    <w:p w14:paraId="4AA01584" w14:textId="77777777"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05" w:anchor="HL70136" w:history="1">
        <w:r w:rsidRPr="00EA3945">
          <w:rPr>
            <w:rStyle w:val="ReferenceHL7Table"/>
            <w:sz w:val="20"/>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berschrift2"/>
        <w:tabs>
          <w:tab w:val="clear" w:pos="1080"/>
        </w:tabs>
        <w:rPr>
          <w:noProof/>
        </w:rPr>
      </w:pPr>
      <w:bookmarkStart w:id="688" w:name="_Toc496068785"/>
      <w:bookmarkStart w:id="689" w:name="_Toc498131196"/>
      <w:bookmarkStart w:id="690" w:name="_Toc538386"/>
      <w:bookmarkStart w:id="691" w:name="_Toc11674714"/>
      <w:r w:rsidRPr="00EA3945">
        <w:rPr>
          <w:noProof/>
        </w:rPr>
        <w:t>Supply Message Examples</w:t>
      </w:r>
      <w:bookmarkEnd w:id="688"/>
      <w:bookmarkEnd w:id="689"/>
      <w:bookmarkEnd w:id="690"/>
      <w:bookmarkEnd w:id="691"/>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D26D89">
      <w:pPr>
        <w:pStyle w:val="berschrift3"/>
      </w:pPr>
      <w:bookmarkStart w:id="692" w:name="_Toc496068786"/>
      <w:bookmarkStart w:id="693" w:name="_Toc498131197"/>
      <w:bookmarkStart w:id="694" w:name="_Toc538387"/>
      <w:bookmarkStart w:id="695" w:name="_Toc11674715"/>
      <w:r w:rsidRPr="00EA3945">
        <w:t>Patient order</w:t>
      </w:r>
      <w:bookmarkEnd w:id="692"/>
      <w:bookmarkEnd w:id="693"/>
      <w:bookmarkEnd w:id="694"/>
      <w:bookmarkEnd w:id="695"/>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D26D89">
      <w:pPr>
        <w:pStyle w:val="berschrift3"/>
      </w:pPr>
      <w:bookmarkStart w:id="696" w:name="_Toc496068787"/>
      <w:bookmarkStart w:id="697" w:name="_Toc498131198"/>
      <w:bookmarkStart w:id="698" w:name="_Toc538388"/>
      <w:bookmarkStart w:id="699" w:name="_Toc11674716"/>
      <w:r w:rsidRPr="00EA3945">
        <w:lastRenderedPageBreak/>
        <w:t>Replenish Supply Closet</w:t>
      </w:r>
      <w:bookmarkEnd w:id="696"/>
      <w:bookmarkEnd w:id="697"/>
      <w:bookmarkEnd w:id="698"/>
      <w:bookmarkEnd w:id="699"/>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berschrift2"/>
        <w:tabs>
          <w:tab w:val="clear" w:pos="1080"/>
        </w:tabs>
        <w:rPr>
          <w:noProof/>
        </w:rPr>
      </w:pPr>
      <w:bookmarkStart w:id="700" w:name="_Toc538446"/>
      <w:bookmarkStart w:id="701" w:name="_Toc11674717"/>
      <w:bookmarkStart w:id="702" w:name="_Toc496068990"/>
      <w:bookmarkStart w:id="703" w:name="_Toc498131401"/>
      <w:bookmarkStart w:id="704" w:name="_Toc348245111"/>
      <w:bookmarkStart w:id="705" w:name="_Toc348258422"/>
      <w:bookmarkStart w:id="706" w:name="_Toc348263540"/>
      <w:bookmarkStart w:id="707" w:name="_Toc348336913"/>
      <w:bookmarkStart w:id="708" w:name="_Toc348773866"/>
      <w:bookmarkStart w:id="709" w:name="_Toc359236250"/>
      <w:r w:rsidRPr="00EA3945">
        <w:rPr>
          <w:noProof/>
        </w:rPr>
        <w:t>Transfusion Service (Blood Bank) Trigger Events &amp; Messages</w:t>
      </w:r>
      <w:bookmarkEnd w:id="700"/>
      <w:bookmarkEnd w:id="701"/>
    </w:p>
    <w:p w14:paraId="6A2FF9D1" w14:textId="77777777" w:rsidR="00F6554D" w:rsidRPr="009326BF" w:rsidRDefault="00F6554D" w:rsidP="00D26D89">
      <w:pPr>
        <w:pStyle w:val="berschrift3"/>
      </w:pPr>
      <w:bookmarkStart w:id="710" w:name="_Toc512961304"/>
      <w:bookmarkStart w:id="711" w:name="_Toc538447"/>
      <w:bookmarkStart w:id="712" w:name="_Toc11674718"/>
      <w:r w:rsidRPr="009326BF">
        <w:t>Usage notes for transfusion service messages</w:t>
      </w:r>
      <w:bookmarkEnd w:id="710"/>
      <w:bookmarkEnd w:id="711"/>
      <w:bookmarkEnd w:id="712"/>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D26D89">
      <w:pPr>
        <w:pStyle w:val="berschrift3"/>
      </w:pPr>
      <w:bookmarkStart w:id="713" w:name="OMB"/>
      <w:bookmarkStart w:id="714" w:name="_Toc512961305"/>
      <w:bookmarkStart w:id="715" w:name="_Toc538448"/>
      <w:bookmarkStart w:id="716" w:name="_Toc11674719"/>
      <w:r w:rsidRPr="00EA3945">
        <w:t xml:space="preserve">OMB – Blood Product Order Message </w:t>
      </w:r>
      <w:bookmarkEnd w:id="713"/>
      <w:r w:rsidRPr="00EA3945">
        <w:t>(Event O27)</w:t>
      </w:r>
      <w:bookmarkEnd w:id="714"/>
      <w:bookmarkEnd w:id="715"/>
      <w:bookmarkEnd w:id="716"/>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35CC2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F6554D" w:rsidRPr="00643D28" w14:paraId="653137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lastRenderedPageBreak/>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rsidP="00D26D89">
      <w:pPr>
        <w:pStyle w:val="berschrift4"/>
        <w:tabs>
          <w:tab w:val="clear" w:pos="2520"/>
          <w:tab w:val="num" w:pos="1260"/>
        </w:tabs>
        <w:rPr>
          <w:vanish/>
        </w:rPr>
      </w:pPr>
      <w:r w:rsidRPr="009326BF">
        <w:rPr>
          <w:vanish/>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D26D89">
      <w:pPr>
        <w:pStyle w:val="berschrift3"/>
      </w:pPr>
      <w:r w:rsidRPr="00EA3945">
        <w:fldChar w:fldCharType="begin"/>
      </w:r>
      <w:r w:rsidRPr="00EA3945">
        <w:instrText>xe “ORB”</w:instrText>
      </w:r>
      <w:r w:rsidRPr="00EA3945">
        <w:fldChar w:fldCharType="end"/>
      </w:r>
      <w:bookmarkStart w:id="717" w:name="ORB"/>
      <w:bookmarkStart w:id="718" w:name="_Toc512961306"/>
      <w:bookmarkStart w:id="719" w:name="_Toc538449"/>
      <w:bookmarkStart w:id="720" w:name="_Toc11674720"/>
      <w:r w:rsidRPr="00EA3945">
        <w:t xml:space="preserve">ORB – Blood Product Order Acknowledgment </w:t>
      </w:r>
      <w:bookmarkEnd w:id="717"/>
      <w:r w:rsidRPr="00EA3945">
        <w:t>(Event O28)</w:t>
      </w:r>
      <w:bookmarkEnd w:id="718"/>
      <w:bookmarkEnd w:id="719"/>
      <w:bookmarkEnd w:id="720"/>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lastRenderedPageBreak/>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21" w:name="BPS"/>
      <w:bookmarkStart w:id="722" w:name="_Toc512961307"/>
      <w:bookmarkStart w:id="723"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D26D89">
      <w:pPr>
        <w:pStyle w:val="berschrift3"/>
      </w:pPr>
      <w:bookmarkStart w:id="724" w:name="_Toc11674721"/>
      <w:r w:rsidRPr="00EA3945">
        <w:t xml:space="preserve">BPS – Blood Product Dispense Status Message </w:t>
      </w:r>
      <w:bookmarkEnd w:id="721"/>
      <w:r w:rsidRPr="00EA3945">
        <w:t>(Event O29)</w:t>
      </w:r>
      <w:bookmarkEnd w:id="722"/>
      <w:bookmarkEnd w:id="723"/>
      <w:bookmarkEnd w:id="724"/>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31D40D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F6554D" w:rsidRPr="00643D28" w14:paraId="27379D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03636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D26D89">
      <w:pPr>
        <w:pStyle w:val="berschrift3"/>
      </w:pPr>
      <w:r w:rsidRPr="00EA3945">
        <w:lastRenderedPageBreak/>
        <w:fldChar w:fldCharType="begin"/>
      </w:r>
      <w:r w:rsidRPr="00EA3945">
        <w:instrText>xe “BRP”</w:instrText>
      </w:r>
      <w:r w:rsidRPr="00EA3945">
        <w:fldChar w:fldCharType="end"/>
      </w:r>
      <w:bookmarkStart w:id="725" w:name="BRP"/>
      <w:bookmarkStart w:id="726" w:name="_Toc512961308"/>
      <w:bookmarkStart w:id="727" w:name="_Toc538451"/>
      <w:bookmarkStart w:id="728" w:name="_Toc11674722"/>
      <w:r w:rsidRPr="00EA3945">
        <w:t>BRP – Blood Product Dispense Status Acknowledgment</w:t>
      </w:r>
      <w:bookmarkEnd w:id="725"/>
      <w:r w:rsidRPr="00EA3945">
        <w:t xml:space="preserve"> (Event O30)</w:t>
      </w:r>
      <w:bookmarkEnd w:id="726"/>
      <w:bookmarkEnd w:id="727"/>
      <w:bookmarkEnd w:id="728"/>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9" w:name="BTS"/>
      <w:bookmarkStart w:id="730" w:name="_Toc512961309"/>
      <w:bookmarkStart w:id="731"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D26D89">
      <w:pPr>
        <w:pStyle w:val="berschrift3"/>
      </w:pPr>
      <w:bookmarkStart w:id="732" w:name="_Toc11674723"/>
      <w:r w:rsidRPr="00EA3945">
        <w:lastRenderedPageBreak/>
        <w:t xml:space="preserve">BTS – Blood Product Transfusion/Disposition Message </w:t>
      </w:r>
      <w:bookmarkEnd w:id="729"/>
      <w:r w:rsidRPr="00EA3945">
        <w:t>(Event O31)</w:t>
      </w:r>
      <w:bookmarkEnd w:id="730"/>
      <w:bookmarkEnd w:id="731"/>
      <w:bookmarkEnd w:id="732"/>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58BA85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F6554D" w:rsidRPr="00643D28" w14:paraId="6AF798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lastRenderedPageBreak/>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D26D89">
      <w:pPr>
        <w:pStyle w:val="berschrift3"/>
      </w:pPr>
      <w:r w:rsidRPr="00EA3945">
        <w:fldChar w:fldCharType="begin"/>
      </w:r>
      <w:r w:rsidRPr="00EA3945">
        <w:instrText>xe “BRT”</w:instrText>
      </w:r>
      <w:r w:rsidRPr="00EA3945">
        <w:fldChar w:fldCharType="end"/>
      </w:r>
      <w:bookmarkStart w:id="733" w:name="_Toc512961310"/>
      <w:bookmarkStart w:id="734" w:name="_Toc538453"/>
      <w:bookmarkStart w:id="735" w:name="_Toc11674724"/>
      <w:bookmarkStart w:id="736" w:name="BRT"/>
      <w:r w:rsidRPr="00EA3945">
        <w:t>BRT – Blood Product Transfusion/Disposition Acknowledgment (Event O32)</w:t>
      </w:r>
      <w:bookmarkEnd w:id="733"/>
      <w:bookmarkEnd w:id="734"/>
      <w:bookmarkEnd w:id="735"/>
      <w:r w:rsidRPr="00EA3945">
        <w:fldChar w:fldCharType="begin"/>
      </w:r>
      <w:r w:rsidRPr="00EA3945">
        <w:instrText xml:space="preserve"> XE "O32" </w:instrText>
      </w:r>
      <w:r w:rsidRPr="00EA3945">
        <w:fldChar w:fldCharType="end"/>
      </w:r>
      <w:bookmarkEnd w:id="736"/>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7"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lastRenderedPageBreak/>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berschrift2"/>
        <w:tabs>
          <w:tab w:val="clear" w:pos="1080"/>
        </w:tabs>
        <w:rPr>
          <w:noProof/>
        </w:rPr>
      </w:pPr>
      <w:bookmarkStart w:id="738" w:name="_Toc11674725"/>
      <w:r w:rsidRPr="00EA3945">
        <w:rPr>
          <w:noProof/>
        </w:rPr>
        <w:t>Transfusion Service (Blood Bank) Segments</w:t>
      </w:r>
      <w:bookmarkEnd w:id="737"/>
      <w:bookmarkEnd w:id="738"/>
    </w:p>
    <w:p w14:paraId="7159CC01" w14:textId="77777777" w:rsidR="00F6554D" w:rsidRPr="00EA3945" w:rsidRDefault="00F6554D" w:rsidP="00D26D89">
      <w:pPr>
        <w:pStyle w:val="berschrift3"/>
      </w:pPr>
      <w:bookmarkStart w:id="739" w:name="_Toc512961313"/>
      <w:bookmarkStart w:id="740" w:name="BPO"/>
      <w:bookmarkStart w:id="741" w:name="_Toc538455"/>
      <w:bookmarkStart w:id="742" w:name="_Toc11674726"/>
      <w:r w:rsidRPr="00EA3945">
        <w:t>BPO – Blood Product Order Segment</w:t>
      </w:r>
      <w:bookmarkEnd w:id="739"/>
      <w:bookmarkEnd w:id="740"/>
      <w:bookmarkEnd w:id="741"/>
      <w:bookmarkEnd w:id="742"/>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dotted" w:sz="4" w:space="0" w:color="auto"/>
              <w:right w:val="nil"/>
            </w:tcBorders>
            <w:shd w:val="clear" w:color="auto" w:fill="FFFFFF"/>
          </w:tcPr>
          <w:p w14:paraId="6EDC04A5" w14:textId="61D418B1" w:rsidR="00F6554D" w:rsidRPr="00EA3945" w:rsidRDefault="008B440B" w:rsidP="00D26D89">
            <w:pPr>
              <w:pStyle w:val="AttributeTableBody"/>
              <w:rPr>
                <w:noProof/>
                <w:color w:val="000000"/>
              </w:rPr>
            </w:pPr>
            <w:r>
              <w:rPr>
                <w:noProof/>
              </w:rPr>
              <w:t>0575</w:t>
            </w:r>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77777777" w:rsidR="00F6554D" w:rsidRPr="00EA3945" w:rsidRDefault="00FC6385" w:rsidP="00D26D89">
            <w:pPr>
              <w:pStyle w:val="AttributeTableBody"/>
              <w:rPr>
                <w:rStyle w:val="HyperlinkTable"/>
                <w:noProof/>
                <w:szCs w:val="16"/>
              </w:rPr>
            </w:pPr>
            <w:hyperlink r:id="rId106"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dotted" w:sz="4" w:space="0" w:color="auto"/>
              <w:right w:val="nil"/>
            </w:tcBorders>
            <w:shd w:val="clear" w:color="auto" w:fill="FFFFFF"/>
          </w:tcPr>
          <w:p w14:paraId="1201D0AA" w14:textId="20C41A04" w:rsidR="00F6554D" w:rsidRPr="00EA3945" w:rsidRDefault="008B440B" w:rsidP="00D26D89">
            <w:pPr>
              <w:pStyle w:val="AttributeTableBody"/>
              <w:rPr>
                <w:noProof/>
                <w:color w:val="000000"/>
              </w:rPr>
            </w:pPr>
            <w:r>
              <w:rPr>
                <w:noProof/>
              </w:rPr>
              <w:t>0576</w:t>
            </w:r>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lastRenderedPageBreak/>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77777777" w:rsidR="00F6554D" w:rsidRPr="00EA3945" w:rsidRDefault="00FC6385" w:rsidP="00D26D89">
            <w:pPr>
              <w:pStyle w:val="AttributeTableBody"/>
              <w:rPr>
                <w:noProof/>
                <w:color w:val="000000"/>
              </w:rPr>
            </w:pPr>
            <w:hyperlink w:anchor="HL70065" w:history="1">
              <w:r w:rsidR="00F6554D" w:rsidRPr="00EA3945">
                <w:rPr>
                  <w:rStyle w:val="Hyperlink"/>
                  <w:rFonts w:cs="Courier New"/>
                  <w:noProof/>
                  <w:color w:val="000000"/>
                  <w:szCs w:val="16"/>
                </w:rPr>
                <w:t xml:space="preserve"> </w:t>
              </w:r>
            </w:hyperlink>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77777777" w:rsidR="00F6554D" w:rsidRPr="00EA3945" w:rsidRDefault="00FC6385" w:rsidP="00D26D89">
            <w:pPr>
              <w:pStyle w:val="AttributeTableBody"/>
              <w:rPr>
                <w:rStyle w:val="HyperlinkTable"/>
                <w:noProof/>
                <w:szCs w:val="16"/>
              </w:rPr>
            </w:pPr>
            <w:hyperlink r:id="rId107"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77777777" w:rsidR="00F6554D" w:rsidRPr="00EA3945" w:rsidRDefault="00FC6385" w:rsidP="00D26D89">
            <w:pPr>
              <w:pStyle w:val="AttributeTableBody"/>
              <w:rPr>
                <w:noProof/>
                <w:color w:val="000000"/>
              </w:rPr>
            </w:pPr>
            <w:hyperlink r:id="rId108" w:anchor="HL70136" w:history="1">
              <w:r w:rsidR="00F6554D" w:rsidRPr="000D7A9E">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D26D89">
      <w:pPr>
        <w:pStyle w:val="berschrift4"/>
        <w:tabs>
          <w:tab w:val="clear" w:pos="2520"/>
          <w:tab w:val="num" w:pos="1260"/>
        </w:tabs>
        <w:rPr>
          <w:vanish/>
        </w:rPr>
      </w:pPr>
      <w:r w:rsidRPr="00FA2AFA">
        <w:rPr>
          <w:vanish/>
        </w:rPr>
        <w:t>BPO field definitions</w:t>
      </w:r>
      <w:r w:rsidRPr="00FA2AFA">
        <w:rPr>
          <w:vanish/>
        </w:rPr>
        <w:fldChar w:fldCharType="begin"/>
      </w:r>
      <w:r w:rsidRPr="00FA2AFA">
        <w:rPr>
          <w:vanish/>
        </w:rPr>
        <w:instrText xml:space="preserve"> XE "BPO - data element definitions" </w:instrText>
      </w:r>
      <w:r w:rsidRPr="00FA2AFA">
        <w:rPr>
          <w:vanish/>
        </w:rPr>
        <w:fldChar w:fldCharType="end"/>
      </w:r>
    </w:p>
    <w:p w14:paraId="0199180C" w14:textId="77777777" w:rsidR="00F6554D" w:rsidRPr="00EA3945" w:rsidRDefault="00F6554D" w:rsidP="00D26D89">
      <w:pPr>
        <w:pStyle w:val="berschrift4"/>
        <w:tabs>
          <w:tab w:val="clear" w:pos="2520"/>
          <w:tab w:val="num" w:pos="1260"/>
        </w:tabs>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D26D89">
      <w:pPr>
        <w:pStyle w:val="berschrift4"/>
        <w:tabs>
          <w:tab w:val="clear" w:pos="2520"/>
          <w:tab w:val="num" w:pos="1260"/>
        </w:tabs>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D26D89">
      <w:pPr>
        <w:pStyle w:val="berschrift4"/>
        <w:tabs>
          <w:tab w:val="clear" w:pos="2520"/>
          <w:tab w:val="num" w:pos="1260"/>
        </w:tabs>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77777777"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09" w:anchor="HL70508" w:history="1">
        <w:r w:rsidRPr="00EA3945">
          <w:rPr>
            <w:rStyle w:val="ReferenceUserTable"/>
            <w:noProof/>
            <w:sz w:val="20"/>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D26D89">
      <w:pPr>
        <w:pStyle w:val="berschrift4"/>
        <w:tabs>
          <w:tab w:val="clear" w:pos="2520"/>
          <w:tab w:val="num" w:pos="1260"/>
        </w:tabs>
      </w:pPr>
      <w:r w:rsidRPr="00EA3945">
        <w:lastRenderedPageBreak/>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D26D89">
      <w:pPr>
        <w:pStyle w:val="berschrift4"/>
        <w:tabs>
          <w:tab w:val="clear" w:pos="2520"/>
          <w:tab w:val="num" w:pos="1260"/>
        </w:tabs>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D26D89">
      <w:pPr>
        <w:pStyle w:val="berschrift4"/>
        <w:tabs>
          <w:tab w:val="clear" w:pos="2520"/>
          <w:tab w:val="num" w:pos="1260"/>
        </w:tabs>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D26D89">
      <w:pPr>
        <w:pStyle w:val="berschrift4"/>
        <w:tabs>
          <w:tab w:val="clear" w:pos="2520"/>
          <w:tab w:val="num" w:pos="1260"/>
        </w:tabs>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D26D89">
      <w:pPr>
        <w:pStyle w:val="berschrift4"/>
        <w:tabs>
          <w:tab w:val="clear" w:pos="2520"/>
          <w:tab w:val="num" w:pos="1260"/>
        </w:tabs>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D26D89">
      <w:pPr>
        <w:pStyle w:val="berschrift4"/>
        <w:tabs>
          <w:tab w:val="clear" w:pos="2520"/>
          <w:tab w:val="num" w:pos="1260"/>
        </w:tabs>
      </w:pPr>
      <w:r w:rsidRPr="00EA3945">
        <w:t>BPO-9   BP Intended Dispense From Address</w:t>
      </w:r>
      <w:r w:rsidRPr="00EA3945">
        <w:fldChar w:fldCharType="begin"/>
      </w:r>
      <w:r w:rsidRPr="00EA3945">
        <w:instrText xml:space="preserve"> XE "BP intended dispense from address" </w:instrText>
      </w:r>
      <w:r w:rsidRPr="00EA3945">
        <w:lastRenderedPageBreak/>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D26D89">
      <w:pPr>
        <w:pStyle w:val="berschrift4"/>
        <w:tabs>
          <w:tab w:val="clear" w:pos="2520"/>
          <w:tab w:val="num" w:pos="1260"/>
        </w:tabs>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w:t>
      </w:r>
      <w:r w:rsidRPr="00EA3945">
        <w:lastRenderedPageBreak/>
        <w:t>(DTM)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D26D89">
      <w:pPr>
        <w:pStyle w:val="berschrift4"/>
        <w:tabs>
          <w:tab w:val="clear" w:pos="2520"/>
          <w:tab w:val="num" w:pos="1260"/>
        </w:tabs>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D26D89">
      <w:pPr>
        <w:pStyle w:val="berschrift4"/>
        <w:tabs>
          <w:tab w:val="clear" w:pos="2520"/>
          <w:tab w:val="num" w:pos="1260"/>
        </w:tabs>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D26D89">
      <w:pPr>
        <w:pStyle w:val="berschrift4"/>
        <w:tabs>
          <w:tab w:val="clear" w:pos="2520"/>
          <w:tab w:val="num" w:pos="1260"/>
        </w:tabs>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77777777"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10" w:anchor="HL70509" w:history="1">
        <w:r w:rsidRPr="00EA3945">
          <w:rPr>
            <w:rStyle w:val="ReferenceUserTable"/>
            <w:noProof/>
            <w:sz w:val="20"/>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D26D89">
      <w:pPr>
        <w:pStyle w:val="berschrift4"/>
        <w:tabs>
          <w:tab w:val="clear" w:pos="2520"/>
          <w:tab w:val="num" w:pos="1260"/>
        </w:tabs>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77777777"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11" w:anchor="HL70136" w:history="1">
        <w:r w:rsidRPr="00EA3945">
          <w:rPr>
            <w:rStyle w:val="ReferenceHL7Table"/>
            <w:sz w:val="20"/>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D26D89">
      <w:pPr>
        <w:pStyle w:val="berschrift3"/>
      </w:pPr>
      <w:bookmarkStart w:id="743" w:name="_Toc512961314"/>
      <w:bookmarkStart w:id="744" w:name="BPX"/>
      <w:bookmarkStart w:id="745" w:name="_Toc538456"/>
      <w:bookmarkStart w:id="746" w:name="_Toc11674727"/>
      <w:r w:rsidRPr="00EA3945">
        <w:lastRenderedPageBreak/>
        <w:t>BPX – Blood Product Dispense Status Segment</w:t>
      </w:r>
      <w:bookmarkEnd w:id="743"/>
      <w:bookmarkEnd w:id="744"/>
      <w:bookmarkEnd w:id="745"/>
      <w:bookmarkEnd w:id="746"/>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FC6385"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FC6385"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1E26CB85" w:rsidR="00F6554D" w:rsidRPr="00EA3945" w:rsidRDefault="008B440B" w:rsidP="00D26D89">
            <w:pPr>
              <w:pStyle w:val="AttributeTableBody"/>
              <w:rPr>
                <w:noProof/>
                <w:color w:val="000000"/>
              </w:rPr>
            </w:pPr>
            <w:r>
              <w:rPr>
                <w:noProof/>
              </w:rPr>
              <w:t>0577</w:t>
            </w:r>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515A6C68" w:rsidR="00F6554D" w:rsidRPr="00EA3945" w:rsidRDefault="008B440B" w:rsidP="00D26D89">
            <w:pPr>
              <w:pStyle w:val="AttributeTableBody"/>
              <w:rPr>
                <w:noProof/>
                <w:color w:val="000000"/>
              </w:rPr>
            </w:pPr>
            <w:r>
              <w:rPr>
                <w:noProof/>
              </w:rPr>
              <w:t>0578</w:t>
            </w:r>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FC6385"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14FDA960" w:rsidR="00F6554D" w:rsidRPr="00EA3945" w:rsidRDefault="008B440B" w:rsidP="00D26D89">
            <w:pPr>
              <w:pStyle w:val="AttributeTableBody"/>
              <w:rPr>
                <w:noProof/>
                <w:color w:val="000000"/>
              </w:rPr>
            </w:pPr>
            <w:r>
              <w:rPr>
                <w:noProof/>
              </w:rPr>
              <w:t>0579</w:t>
            </w:r>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62578850" w:rsidR="00F6554D" w:rsidRPr="00EA3945" w:rsidRDefault="008B440B" w:rsidP="00D26D89">
            <w:pPr>
              <w:pStyle w:val="AttributeTableBody"/>
              <w:rPr>
                <w:noProof/>
              </w:rPr>
            </w:pPr>
            <w:r>
              <w:rPr>
                <w:noProof/>
              </w:rPr>
              <w:t>0580</w:t>
            </w:r>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531546FE" w:rsidR="00F6554D" w:rsidRPr="00EA3945" w:rsidRDefault="008B440B" w:rsidP="00D26D89">
            <w:pPr>
              <w:pStyle w:val="AttributeTableBody"/>
              <w:rPr>
                <w:noProof/>
              </w:rPr>
            </w:pPr>
            <w:r>
              <w:rPr>
                <w:noProof/>
              </w:rPr>
              <w:t>0581</w:t>
            </w:r>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77777777" w:rsidR="00F6554D" w:rsidRPr="00EA3945" w:rsidRDefault="00FC6385" w:rsidP="00D26D89">
            <w:pPr>
              <w:pStyle w:val="AttributeTableBody"/>
              <w:rPr>
                <w:noProof/>
                <w:color w:val="000000"/>
              </w:rPr>
            </w:pPr>
            <w:hyperlink w:anchor="HL70065" w:history="1">
              <w:r w:rsidR="00F6554D" w:rsidRPr="00EA3945">
                <w:rPr>
                  <w:rStyle w:val="Hyperlink"/>
                  <w:rFonts w:cs="Courier New"/>
                  <w:noProof/>
                  <w:color w:val="000000"/>
                  <w:szCs w:val="16"/>
                </w:rPr>
                <w:t xml:space="preserve"> </w:t>
              </w:r>
            </w:hyperlink>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77777777" w:rsidR="007221C5" w:rsidRPr="005A6AA4" w:rsidRDefault="007221C5" w:rsidP="00484050">
            <w:pPr>
              <w:pStyle w:val="AttributeTableBody"/>
            </w:pPr>
            <w:r w:rsidRPr="005A6AA4">
              <w:t>2..2</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77777777" w:rsidR="007221C5" w:rsidRPr="008B440B" w:rsidRDefault="00FC6385">
            <w:pPr>
              <w:pStyle w:val="AttributeTableBody"/>
            </w:pPr>
            <w:hyperlink r:id="rId112" w:anchor="HL70287" w:history="1">
              <w:r w:rsidR="007221C5" w:rsidRPr="005A6AA4">
                <w:rPr>
                  <w:rStyle w:val="Hyperlink"/>
                  <w:rFonts w:ascii="Arial" w:hAnsi="Arial"/>
                  <w:color w:val="auto"/>
                  <w:kern w:val="16"/>
                </w:rPr>
                <w:t>02</w:t>
              </w:r>
              <w:r w:rsidR="000614BD" w:rsidRPr="005A6AA4">
                <w:rPr>
                  <w:rStyle w:val="Hyperlink"/>
                  <w:rFonts w:ascii="Arial" w:hAnsi="Arial"/>
                  <w:color w:val="auto"/>
                  <w:kern w:val="16"/>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D26D89">
      <w:pPr>
        <w:pStyle w:val="berschrift4"/>
        <w:tabs>
          <w:tab w:val="clear" w:pos="2520"/>
          <w:tab w:val="num" w:pos="1260"/>
        </w:tabs>
        <w:rPr>
          <w:vanish/>
        </w:rPr>
      </w:pPr>
      <w:r w:rsidRPr="000D0AFA">
        <w:rPr>
          <w:vanish/>
        </w:rPr>
        <w:t>BPX field definitions</w:t>
      </w:r>
      <w:r w:rsidRPr="000D0AFA">
        <w:rPr>
          <w:vanish/>
        </w:rPr>
        <w:fldChar w:fldCharType="begin"/>
      </w:r>
      <w:r w:rsidRPr="000D0AFA">
        <w:rPr>
          <w:vanish/>
        </w:rPr>
        <w:instrText xml:space="preserve"> XE "BPX - data element definitions" </w:instrText>
      </w:r>
      <w:r w:rsidRPr="000D0AFA">
        <w:rPr>
          <w:vanish/>
        </w:rPr>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lastRenderedPageBreak/>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rsidP="00D26D89">
      <w:pPr>
        <w:pStyle w:val="berschrift4"/>
        <w:tabs>
          <w:tab w:val="clear" w:pos="2520"/>
          <w:tab w:val="num" w:pos="1260"/>
        </w:tabs>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D26D89">
      <w:pPr>
        <w:pStyle w:val="berschrift4"/>
        <w:tabs>
          <w:tab w:val="clear" w:pos="2520"/>
          <w:tab w:val="num" w:pos="1260"/>
        </w:tabs>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77777777"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13" w:anchor="HL70510" w:history="1">
        <w:r w:rsidRPr="00EA3945">
          <w:rPr>
            <w:rStyle w:val="ReferenceHL7Table"/>
            <w:noProof/>
            <w:sz w:val="20"/>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D26D89">
      <w:pPr>
        <w:pStyle w:val="berschrift4"/>
        <w:tabs>
          <w:tab w:val="clear" w:pos="2520"/>
          <w:tab w:val="num" w:pos="1260"/>
        </w:tabs>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77777777"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14" w:anchor="HL70511" w:history="1">
        <w:r w:rsidRPr="00EA3945">
          <w:rPr>
            <w:rStyle w:val="ReferenceHL7Table"/>
            <w:noProof/>
            <w:sz w:val="20"/>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D26D89">
      <w:pPr>
        <w:pStyle w:val="berschrift4"/>
        <w:tabs>
          <w:tab w:val="clear" w:pos="2520"/>
          <w:tab w:val="num" w:pos="1260"/>
        </w:tabs>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D26D89">
      <w:pPr>
        <w:pStyle w:val="berschrift4"/>
        <w:tabs>
          <w:tab w:val="clear" w:pos="2520"/>
          <w:tab w:val="num" w:pos="1260"/>
        </w:tabs>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lastRenderedPageBreak/>
        <w:t>This field is required for blood components and is not applicable for commercial product messages.</w:t>
      </w:r>
    </w:p>
    <w:p w14:paraId="2AC7926E" w14:textId="77777777" w:rsidR="00F6554D" w:rsidRPr="00EA3945" w:rsidRDefault="00F6554D" w:rsidP="00D26D89">
      <w:pPr>
        <w:pStyle w:val="berschrift4"/>
        <w:tabs>
          <w:tab w:val="clear" w:pos="2520"/>
          <w:tab w:val="num" w:pos="1260"/>
        </w:tabs>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D26D89">
      <w:pPr>
        <w:pStyle w:val="berschrift4"/>
        <w:tabs>
          <w:tab w:val="clear" w:pos="2520"/>
          <w:tab w:val="num" w:pos="1260"/>
        </w:tabs>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Hervorhebung"/>
          <w:iCs/>
          <w:noProof/>
        </w:rPr>
        <w:t>Table 5 -Type of Donation</w:t>
      </w:r>
      <w:r w:rsidRPr="00EA3945">
        <w:rPr>
          <w:rStyle w:val="Hervorhebung"/>
          <w:i w:val="0"/>
          <w:iCs/>
          <w:noProof/>
        </w:rPr>
        <w:t xml:space="preserve"> in the </w:t>
      </w:r>
      <w:r w:rsidRPr="00EA3945">
        <w:rPr>
          <w:rStyle w:val="Hervorhebung"/>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D26D89">
      <w:pPr>
        <w:pStyle w:val="berschrift4"/>
        <w:tabs>
          <w:tab w:val="clear" w:pos="2520"/>
          <w:tab w:val="num" w:pos="1260"/>
        </w:tabs>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lastRenderedPageBreak/>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77777777"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15" w:anchor="HL70512" w:history="1">
        <w:r w:rsidRPr="00EA3945">
          <w:rPr>
            <w:rStyle w:val="ReferenceUserTable"/>
            <w:noProof/>
            <w:sz w:val="20"/>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D26D89">
      <w:pPr>
        <w:pStyle w:val="berschrift4"/>
        <w:tabs>
          <w:tab w:val="clear" w:pos="2520"/>
          <w:tab w:val="num" w:pos="1260"/>
        </w:tabs>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D26D89">
      <w:pPr>
        <w:pStyle w:val="berschrift4"/>
        <w:tabs>
          <w:tab w:val="clear" w:pos="2520"/>
          <w:tab w:val="num" w:pos="1260"/>
        </w:tabs>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D26D89">
      <w:pPr>
        <w:pStyle w:val="berschrift4"/>
        <w:tabs>
          <w:tab w:val="clear" w:pos="2520"/>
          <w:tab w:val="num" w:pos="1260"/>
        </w:tabs>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lastRenderedPageBreak/>
        <w:t>This field is required for blood components and certain commercial products (such as solvent detergent plasma).</w:t>
      </w:r>
    </w:p>
    <w:p w14:paraId="5E99CFAD" w14:textId="77777777" w:rsidR="00F6554D" w:rsidRPr="00EA3945" w:rsidRDefault="00F6554D" w:rsidP="00D26D89">
      <w:pPr>
        <w:pStyle w:val="berschrift4"/>
        <w:tabs>
          <w:tab w:val="clear" w:pos="2520"/>
          <w:tab w:val="num" w:pos="1260"/>
        </w:tabs>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D26D89">
      <w:pPr>
        <w:pStyle w:val="berschrift4"/>
        <w:tabs>
          <w:tab w:val="clear" w:pos="2520"/>
          <w:tab w:val="num" w:pos="1260"/>
        </w:tabs>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D26D89">
      <w:pPr>
        <w:pStyle w:val="berschrift4"/>
        <w:tabs>
          <w:tab w:val="clear" w:pos="2520"/>
          <w:tab w:val="num" w:pos="1260"/>
        </w:tabs>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D26D89">
      <w:pPr>
        <w:pStyle w:val="berschrift4"/>
        <w:tabs>
          <w:tab w:val="clear" w:pos="2520"/>
          <w:tab w:val="num" w:pos="1260"/>
        </w:tabs>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D26D89">
      <w:pPr>
        <w:pStyle w:val="berschrift4"/>
        <w:tabs>
          <w:tab w:val="clear" w:pos="2520"/>
          <w:tab w:val="num" w:pos="1260"/>
        </w:tabs>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rsidP="00D26D89">
      <w:pPr>
        <w:pStyle w:val="berschrift4"/>
        <w:tabs>
          <w:tab w:val="clear" w:pos="2520"/>
          <w:tab w:val="num" w:pos="1260"/>
        </w:tabs>
      </w:pPr>
      <w:r w:rsidRPr="000D0AFA">
        <w:lastRenderedPageBreak/>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D26D89">
      <w:pPr>
        <w:pStyle w:val="berschrift4"/>
        <w:tabs>
          <w:tab w:val="clear" w:pos="2520"/>
          <w:tab w:val="num" w:pos="1260"/>
        </w:tabs>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D26D89">
      <w:pPr>
        <w:pStyle w:val="berschrift4"/>
        <w:tabs>
          <w:tab w:val="clear" w:pos="2520"/>
          <w:tab w:val="num" w:pos="1260"/>
        </w:tabs>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D26D89">
      <w:pPr>
        <w:pStyle w:val="berschrift4"/>
        <w:tabs>
          <w:tab w:val="clear" w:pos="2520"/>
          <w:tab w:val="num" w:pos="1260"/>
        </w:tabs>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lastRenderedPageBreak/>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recorded as a XCN data type.  This field can be free text.   In this case, the receiver's name must be recorded as the second through fourth components of the field.</w:t>
      </w:r>
    </w:p>
    <w:p w14:paraId="6AF1E753" w14:textId="77777777" w:rsidR="00F6554D" w:rsidRPr="00EA3945" w:rsidRDefault="00F6554D" w:rsidP="00D26D89">
      <w:pPr>
        <w:pStyle w:val="berschrift4"/>
        <w:tabs>
          <w:tab w:val="clear" w:pos="2520"/>
          <w:tab w:val="num" w:pos="1260"/>
        </w:tabs>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7221C5">
      <w:pPr>
        <w:pStyle w:val="berschrift4"/>
        <w:tabs>
          <w:tab w:val="clear" w:pos="2520"/>
          <w:tab w:val="num" w:pos="1260"/>
        </w:tabs>
      </w:pPr>
      <w:bookmarkStart w:id="747" w:name="_Toc512961315"/>
      <w:bookmarkStart w:id="748" w:name="BTX"/>
      <w:bookmarkStart w:id="749"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77777777" w:rsidR="007221C5" w:rsidRPr="00D3774B" w:rsidRDefault="007221C5" w:rsidP="007221C5">
      <w:pPr>
        <w:pStyle w:val="NormalIndented"/>
        <w:rPr>
          <w:noProof/>
        </w:rPr>
      </w:pPr>
      <w:r w:rsidRPr="00D3774B">
        <w:rPr>
          <w:noProof/>
        </w:rPr>
        <w:t xml:space="preserve">Definition:  This field reveals the intent of the message.  Refer to </w:t>
      </w:r>
      <w:hyperlink r:id="rId116" w:anchor="HL70206" w:history="1">
        <w:r w:rsidRPr="00D3774B">
          <w:rPr>
            <w:rStyle w:val="ReferenceHL7Table"/>
            <w:color w:val="auto"/>
          </w:rPr>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D26D89">
      <w:pPr>
        <w:pStyle w:val="berschrift3"/>
      </w:pPr>
      <w:bookmarkStart w:id="750" w:name="_Toc11674728"/>
      <w:r w:rsidRPr="00EA3945">
        <w:lastRenderedPageBreak/>
        <w:t>BTX – Blood Product Transfusion/Disposition Segment</w:t>
      </w:r>
      <w:bookmarkEnd w:id="747"/>
      <w:bookmarkEnd w:id="748"/>
      <w:bookmarkEnd w:id="749"/>
      <w:bookmarkEnd w:id="750"/>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7251679F" w:rsidR="00F6554D" w:rsidRPr="00EA3945" w:rsidRDefault="008B440B" w:rsidP="00D26D89">
            <w:pPr>
              <w:pStyle w:val="AttributeTableBody"/>
              <w:rPr>
                <w:noProof/>
              </w:rPr>
            </w:pPr>
            <w:r>
              <w:rPr>
                <w:noProof/>
              </w:rPr>
              <w:t>0582</w:t>
            </w:r>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38012770" w:rsidR="00F6554D" w:rsidRPr="00EA3945" w:rsidRDefault="008B440B" w:rsidP="00D26D89">
            <w:pPr>
              <w:pStyle w:val="AttributeTableBody"/>
              <w:rPr>
                <w:noProof/>
                <w:color w:val="000000"/>
              </w:rPr>
            </w:pPr>
            <w:r>
              <w:rPr>
                <w:noProof/>
              </w:rPr>
              <w:t>0583</w:t>
            </w:r>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77777777" w:rsidR="00F6554D" w:rsidRPr="00EA3945" w:rsidRDefault="00FC6385" w:rsidP="00D26D89">
            <w:pPr>
              <w:pStyle w:val="AttributeTableBody"/>
              <w:rPr>
                <w:rStyle w:val="HyperlinkTable"/>
                <w:noProof/>
                <w:szCs w:val="16"/>
              </w:rPr>
            </w:pPr>
            <w:hyperlink r:id="rId117"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1F52C416" w:rsidR="00F6554D" w:rsidRPr="00EA3945" w:rsidRDefault="008B440B" w:rsidP="00D26D89">
            <w:pPr>
              <w:pStyle w:val="AttributeTableBody"/>
              <w:rPr>
                <w:noProof/>
              </w:rPr>
            </w:pPr>
            <w:r>
              <w:rPr>
                <w:noProof/>
              </w:rPr>
              <w:t>0584</w:t>
            </w:r>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77777777" w:rsidR="00F6554D" w:rsidRPr="00EA3945" w:rsidRDefault="00FC6385" w:rsidP="00D26D89">
            <w:pPr>
              <w:pStyle w:val="AttributeTableBody"/>
              <w:rPr>
                <w:rStyle w:val="HyperlinkTable"/>
                <w:noProof/>
                <w:szCs w:val="16"/>
              </w:rPr>
            </w:pPr>
            <w:hyperlink r:id="rId118"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77777777" w:rsidR="00F6554D" w:rsidRPr="00EA3945" w:rsidRDefault="00FC6385" w:rsidP="00D26D89">
            <w:pPr>
              <w:pStyle w:val="AttributeTableBody"/>
              <w:rPr>
                <w:rStyle w:val="HyperlinkTable"/>
                <w:noProof/>
                <w:szCs w:val="16"/>
              </w:rPr>
            </w:pPr>
            <w:hyperlink r:id="rId119"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77777777" w:rsidR="00F6554D" w:rsidRPr="00EA3945" w:rsidRDefault="00FC6385" w:rsidP="00D26D89">
            <w:pPr>
              <w:pStyle w:val="AttributeTableBody"/>
              <w:rPr>
                <w:rStyle w:val="HyperlinkTable"/>
                <w:noProof/>
                <w:szCs w:val="16"/>
              </w:rPr>
            </w:pPr>
            <w:hyperlink r:id="rId120"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77777777" w:rsidR="00F6554D" w:rsidRPr="00EA3945" w:rsidRDefault="00FC6385" w:rsidP="00D26D89">
            <w:pPr>
              <w:pStyle w:val="AttributeTableBody"/>
              <w:rPr>
                <w:rStyle w:val="HyperlinkTable"/>
                <w:noProof/>
                <w:szCs w:val="16"/>
              </w:rPr>
            </w:pPr>
            <w:hyperlink r:id="rId121"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77777777" w:rsidR="007221C5" w:rsidRPr="005A6AA4" w:rsidRDefault="007221C5" w:rsidP="00484050">
            <w:pPr>
              <w:pStyle w:val="AttributeTableBody"/>
            </w:pPr>
            <w:r w:rsidRPr="005A6AA4">
              <w:t>2..2</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7777777" w:rsidR="007221C5" w:rsidRPr="008B440B" w:rsidRDefault="00FC6385">
            <w:pPr>
              <w:pStyle w:val="AttributeTableBody"/>
            </w:pPr>
            <w:hyperlink r:id="rId122" w:anchor="HL70287" w:history="1">
              <w:r w:rsidR="007221C5" w:rsidRPr="005A6AA4">
                <w:rPr>
                  <w:rStyle w:val="Hyperlink"/>
                  <w:rFonts w:ascii="Arial" w:hAnsi="Arial"/>
                  <w:color w:val="auto"/>
                  <w:kern w:val="16"/>
                </w:rPr>
                <w:t>02</w:t>
              </w:r>
              <w:r w:rsidR="000614BD" w:rsidRPr="005A6AA4">
                <w:rPr>
                  <w:rStyle w:val="Hyperlink"/>
                  <w:rFonts w:ascii="Arial" w:hAnsi="Arial"/>
                  <w:color w:val="auto"/>
                  <w:kern w:val="16"/>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D26D89">
      <w:pPr>
        <w:pStyle w:val="berschrift4"/>
        <w:tabs>
          <w:tab w:val="clear" w:pos="2520"/>
          <w:tab w:val="num" w:pos="1260"/>
        </w:tabs>
        <w:rPr>
          <w:vanish/>
        </w:rPr>
      </w:pPr>
      <w:r w:rsidRPr="000D0AFA">
        <w:rPr>
          <w:vanish/>
        </w:rPr>
        <w:t>BTX field definitions</w:t>
      </w:r>
      <w:r w:rsidRPr="000D0AFA">
        <w:rPr>
          <w:vanish/>
        </w:rPr>
        <w:fldChar w:fldCharType="begin"/>
      </w:r>
      <w:r w:rsidRPr="000D0AFA">
        <w:rPr>
          <w:vanish/>
        </w:rPr>
        <w:instrText xml:space="preserve"> XE "BTX - data element definitions" </w:instrText>
      </w:r>
      <w:r w:rsidRPr="000D0AFA">
        <w:rPr>
          <w:vanish/>
        </w:rPr>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rsidP="00D26D89">
      <w:pPr>
        <w:pStyle w:val="berschrift4"/>
        <w:tabs>
          <w:tab w:val="clear" w:pos="2520"/>
          <w:tab w:val="num" w:pos="1260"/>
        </w:tabs>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D26D89">
      <w:pPr>
        <w:pStyle w:val="berschrift4"/>
        <w:tabs>
          <w:tab w:val="clear" w:pos="2520"/>
          <w:tab w:val="num" w:pos="1260"/>
        </w:tabs>
      </w:pPr>
      <w:r w:rsidRPr="00EA3945">
        <w:lastRenderedPageBreak/>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D26D89">
      <w:pPr>
        <w:pStyle w:val="berschrift4"/>
        <w:tabs>
          <w:tab w:val="clear" w:pos="2520"/>
          <w:tab w:val="num" w:pos="1260"/>
        </w:tabs>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D26D89">
      <w:pPr>
        <w:pStyle w:val="berschrift4"/>
        <w:tabs>
          <w:tab w:val="clear" w:pos="2520"/>
          <w:tab w:val="num" w:pos="1260"/>
        </w:tabs>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D26D89">
      <w:pPr>
        <w:pStyle w:val="berschrift4"/>
        <w:tabs>
          <w:tab w:val="clear" w:pos="2520"/>
          <w:tab w:val="num" w:pos="1260"/>
        </w:tabs>
      </w:pPr>
      <w:r w:rsidRPr="006C326A">
        <w:lastRenderedPageBreak/>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77777777"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23" w:anchor="HL70512" w:history="1">
        <w:r w:rsidRPr="00EA3945">
          <w:rPr>
            <w:rStyle w:val="ReferenceUserTable"/>
            <w:noProof/>
            <w:sz w:val="20"/>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D26D89">
      <w:pPr>
        <w:pStyle w:val="berschrift4"/>
        <w:tabs>
          <w:tab w:val="clear" w:pos="2520"/>
          <w:tab w:val="num" w:pos="1260"/>
        </w:tabs>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D26D89">
      <w:pPr>
        <w:pStyle w:val="berschrift4"/>
        <w:tabs>
          <w:tab w:val="clear" w:pos="2520"/>
          <w:tab w:val="num" w:pos="1260"/>
        </w:tabs>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D26D89">
      <w:pPr>
        <w:pStyle w:val="berschrift4"/>
        <w:tabs>
          <w:tab w:val="clear" w:pos="2520"/>
          <w:tab w:val="num" w:pos="1260"/>
        </w:tabs>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D26D89">
      <w:pPr>
        <w:pStyle w:val="berschrift4"/>
        <w:tabs>
          <w:tab w:val="clear" w:pos="2520"/>
          <w:tab w:val="num" w:pos="1260"/>
        </w:tabs>
      </w:pPr>
      <w:r w:rsidRPr="00EA3945">
        <w:lastRenderedPageBreak/>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D26D89">
      <w:pPr>
        <w:pStyle w:val="berschrift4"/>
        <w:tabs>
          <w:tab w:val="clear" w:pos="2520"/>
          <w:tab w:val="num" w:pos="1260"/>
        </w:tabs>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rsidP="00D26D89">
      <w:pPr>
        <w:pStyle w:val="berschrift4"/>
        <w:tabs>
          <w:tab w:val="clear" w:pos="2520"/>
          <w:tab w:val="num" w:pos="1260"/>
        </w:tabs>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77777777"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24" w:anchor="HL70513" w:history="1">
        <w:r w:rsidRPr="00EA3945">
          <w:rPr>
            <w:rStyle w:val="ReferenceHL7Table"/>
            <w:noProof/>
            <w:sz w:val="20"/>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rsidP="00D26D89">
      <w:pPr>
        <w:pStyle w:val="berschrift4"/>
        <w:tabs>
          <w:tab w:val="clear" w:pos="2520"/>
          <w:tab w:val="num" w:pos="1260"/>
        </w:tabs>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77777777"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25" w:anchor="HL70511" w:history="1">
        <w:r w:rsidRPr="00EA3945">
          <w:rPr>
            <w:rStyle w:val="ReferenceHL7Table"/>
            <w:noProof/>
            <w:sz w:val="20"/>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D26D89">
      <w:pPr>
        <w:pStyle w:val="berschrift4"/>
        <w:tabs>
          <w:tab w:val="clear" w:pos="2520"/>
          <w:tab w:val="num" w:pos="1260"/>
        </w:tabs>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D26D89">
      <w:pPr>
        <w:pStyle w:val="berschrift4"/>
        <w:tabs>
          <w:tab w:val="clear" w:pos="2520"/>
          <w:tab w:val="num" w:pos="1260"/>
        </w:tabs>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w:t>
      </w:r>
      <w:r w:rsidRPr="00EA3945">
        <w:lastRenderedPageBreak/>
        <w:t>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lastRenderedPageBreak/>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recorded as the second through fourth components of the field.</w:t>
      </w:r>
    </w:p>
    <w:p w14:paraId="36739658" w14:textId="77777777" w:rsidR="00F6554D" w:rsidRPr="006C326A" w:rsidRDefault="00F6554D" w:rsidP="00D26D89">
      <w:pPr>
        <w:pStyle w:val="berschrift4"/>
        <w:tabs>
          <w:tab w:val="clear" w:pos="2520"/>
          <w:tab w:val="num" w:pos="1260"/>
        </w:tabs>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recorded as the second through fourth components of the field.</w:t>
      </w:r>
    </w:p>
    <w:p w14:paraId="7813E8D7" w14:textId="77777777" w:rsidR="00F6554D" w:rsidRPr="00EA3945" w:rsidRDefault="00F6554D" w:rsidP="00D26D89">
      <w:pPr>
        <w:pStyle w:val="berschrift4"/>
        <w:tabs>
          <w:tab w:val="clear" w:pos="2520"/>
          <w:tab w:val="num" w:pos="1260"/>
        </w:tabs>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D26D89">
      <w:pPr>
        <w:pStyle w:val="berschrift4"/>
        <w:tabs>
          <w:tab w:val="clear" w:pos="2520"/>
          <w:tab w:val="num" w:pos="1260"/>
        </w:tabs>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D26D89">
      <w:pPr>
        <w:pStyle w:val="berschrift4"/>
        <w:tabs>
          <w:tab w:val="clear" w:pos="2520"/>
          <w:tab w:val="num" w:pos="1260"/>
        </w:tabs>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7777777"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26" w:anchor="HL70514" w:history="1">
        <w:r w:rsidRPr="00EA3945">
          <w:rPr>
            <w:rStyle w:val="ReferenceUserTable"/>
            <w:noProof/>
            <w:sz w:val="20"/>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D26D89">
      <w:pPr>
        <w:pStyle w:val="berschrift4"/>
        <w:tabs>
          <w:tab w:val="clear" w:pos="2520"/>
          <w:tab w:val="num" w:pos="1260"/>
        </w:tabs>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77777777"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27" w:anchor="HL70515" w:history="1">
        <w:r w:rsidRPr="00EA3945">
          <w:rPr>
            <w:rStyle w:val="ReferenceUserTable"/>
            <w:noProof/>
            <w:sz w:val="20"/>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rsidP="00D26D89">
      <w:pPr>
        <w:pStyle w:val="berschrift4"/>
        <w:tabs>
          <w:tab w:val="clear" w:pos="2520"/>
          <w:tab w:val="num" w:pos="1260"/>
        </w:tabs>
      </w:pPr>
      <w:bookmarkStart w:id="751" w:name="_Toc538458"/>
      <w:r w:rsidRPr="006C326A">
        <w:lastRenderedPageBreak/>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7221C5">
      <w:pPr>
        <w:pStyle w:val="berschrift4"/>
        <w:tabs>
          <w:tab w:val="clear" w:pos="2520"/>
          <w:tab w:val="num" w:pos="1260"/>
        </w:tabs>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77777777" w:rsidR="007221C5" w:rsidRPr="00D3774B" w:rsidRDefault="007221C5" w:rsidP="007221C5">
      <w:pPr>
        <w:pStyle w:val="NormalIndented"/>
        <w:rPr>
          <w:noProof/>
        </w:rPr>
      </w:pPr>
      <w:r w:rsidRPr="00D3774B">
        <w:rPr>
          <w:noProof/>
        </w:rPr>
        <w:t xml:space="preserve">Definition:  This field reveals the intent of the message.  Refer to </w:t>
      </w:r>
      <w:hyperlink r:id="rId128" w:anchor="HL70206" w:history="1">
        <w:r w:rsidRPr="00D3774B">
          <w:rPr>
            <w:rStyle w:val="ReferenceHL7Table"/>
            <w:color w:val="auto"/>
          </w:rPr>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berschrift2"/>
        <w:tabs>
          <w:tab w:val="clear" w:pos="1080"/>
        </w:tabs>
        <w:rPr>
          <w:noProof/>
        </w:rPr>
      </w:pPr>
      <w:bookmarkStart w:id="752" w:name="_Toc11674729"/>
      <w:r w:rsidRPr="00EA3945">
        <w:rPr>
          <w:noProof/>
        </w:rPr>
        <w:t>Transfusion Service (Blood Bank) Transaction Flow Diagram</w:t>
      </w:r>
      <w:bookmarkEnd w:id="751"/>
      <w:bookmarkEnd w:id="752"/>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3" w:name="_MON_1152344535"/>
    <w:bookmarkEnd w:id="753"/>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57.75pt" o:ole="">
            <v:imagedata r:id="rId129" o:title=""/>
          </v:shape>
          <o:OLEObject Type="Embed" ProgID="Word.Document.8" ShapeID="_x0000_i1027" DrawAspect="Content" ObjectID="_1635846541" r:id="rId130">
            <o:FieldCodes>\s</o:FieldCodes>
          </o:OLEObject>
        </w:object>
      </w:r>
    </w:p>
    <w:p w14:paraId="1C67D751" w14:textId="77777777" w:rsidR="00F6554D" w:rsidRPr="00EA3945" w:rsidRDefault="00F6554D" w:rsidP="00D26D89">
      <w:pPr>
        <w:spacing w:before="240"/>
        <w:jc w:val="center"/>
        <w:rPr>
          <w:noProof/>
        </w:rPr>
      </w:pPr>
    </w:p>
    <w:bookmarkStart w:id="754" w:name="_MON_1623351710"/>
    <w:bookmarkEnd w:id="754"/>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1.5pt" o:ole="">
            <v:imagedata r:id="rId131" o:title=""/>
          </v:shape>
          <o:OLEObject Type="Embed" ProgID="Word.Document.8" ShapeID="_x0000_i1028" DrawAspect="Content" ObjectID="_1635846542" r:id="rId132">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7.5pt;height:158.25pt" o:ole="">
            <v:imagedata r:id="rId133" o:title=""/>
          </v:shape>
          <o:OLEObject Type="Embed" ProgID="Word.Document.8" ShapeID="_x0000_i1029" DrawAspect="Content" ObjectID="_1635846543" r:id="rId134">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4.25pt;height:151.5pt" o:ole="">
            <v:imagedata r:id="rId135" o:title=""/>
          </v:shape>
          <o:OLEObject Type="Embed" ProgID="Word.Document.8" ShapeID="_x0000_i1030" DrawAspect="Content" ObjectID="_1635846544" r:id="rId136">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50.25pt" o:ole="">
            <v:imagedata r:id="rId137" o:title=""/>
          </v:shape>
          <o:OLEObject Type="Embed" ProgID="Word.Document.8" ShapeID="_x0000_i1031" DrawAspect="Content" ObjectID="_1635846545" r:id="rId138">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4.25pt;height:151.5pt" o:ole="">
            <v:imagedata r:id="rId139" o:title=""/>
          </v:shape>
          <o:OLEObject Type="Embed" ProgID="Word.Document.8" ShapeID="_x0000_i1032" DrawAspect="Content" ObjectID="_1635846546" r:id="rId140">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88.5pt;height:165.75pt" o:ole="">
            <v:imagedata r:id="rId141" o:title=""/>
          </v:shape>
          <o:OLEObject Type="Embed" ProgID="Word.Document.8" ShapeID="_x0000_i1033" DrawAspect="Content" ObjectID="_1635846547" r:id="rId142">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berschrift2"/>
        <w:tabs>
          <w:tab w:val="clear" w:pos="1080"/>
        </w:tabs>
        <w:rPr>
          <w:noProof/>
        </w:rPr>
      </w:pPr>
      <w:bookmarkStart w:id="755" w:name="_Toc11674730"/>
      <w:r>
        <w:rPr>
          <w:noProof/>
        </w:rPr>
        <w:t>Donation Service (Blood Bank) Trigger Events and Messages</w:t>
      </w:r>
      <w:bookmarkEnd w:id="755"/>
    </w:p>
    <w:p w14:paraId="2DF3CC3E" w14:textId="77777777" w:rsidR="00F6554D" w:rsidRDefault="00F6554D" w:rsidP="00D26D89">
      <w:pPr>
        <w:pStyle w:val="berschrift3"/>
      </w:pPr>
      <w:bookmarkStart w:id="756" w:name="_Toc269670563"/>
      <w:bookmarkStart w:id="757" w:name="_Toc11674731"/>
      <w:r>
        <w:t>Usage Notes for Donation Service (Blood Bank)</w:t>
      </w:r>
      <w:bookmarkEnd w:id="756"/>
      <w:bookmarkEnd w:id="757"/>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D26D89">
      <w:pPr>
        <w:pStyle w:val="berschrift3"/>
      </w:pPr>
      <w:bookmarkStart w:id="758" w:name="_Toc269670564"/>
      <w:bookmarkStart w:id="759" w:name="_Toc11674732"/>
      <w:r w:rsidRPr="00830FCD">
        <w:t>Activity Diagram</w:t>
      </w:r>
      <w:bookmarkEnd w:id="758"/>
      <w:bookmarkEnd w:id="759"/>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43"/>
          <w:headerReference w:type="default" r:id="rId144"/>
          <w:footerReference w:type="even" r:id="rId145"/>
          <w:footerReference w:type="default" r:id="rId146"/>
          <w:footerReference w:type="first" r:id="rId147"/>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D26D89">
      <w:pPr>
        <w:pStyle w:val="berschrift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D26D89">
      <w:pPr>
        <w:pStyle w:val="berschrift3"/>
      </w:pPr>
      <w:bookmarkStart w:id="760" w:name="_Toc269670565"/>
      <w:bookmarkStart w:id="761" w:name="_Toc11674733"/>
      <w:r w:rsidRPr="00830FCD">
        <w:lastRenderedPageBreak/>
        <w:t>Actors</w:t>
      </w:r>
      <w:bookmarkEnd w:id="760"/>
      <w:bookmarkEnd w:id="761"/>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D26D89">
      <w:pPr>
        <w:pStyle w:val="berschrift4"/>
        <w:tabs>
          <w:tab w:val="clear" w:pos="2520"/>
          <w:tab w:val="num" w:pos="1260"/>
        </w:tabs>
      </w:pPr>
      <w:bookmarkStart w:id="762" w:name="_Toc269670566"/>
      <w:r>
        <w:t>Ordering Provider</w:t>
      </w:r>
      <w:bookmarkEnd w:id="762"/>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D26D89">
      <w:pPr>
        <w:pStyle w:val="berschrift4"/>
        <w:tabs>
          <w:tab w:val="clear" w:pos="2520"/>
          <w:tab w:val="num" w:pos="1260"/>
        </w:tabs>
      </w:pPr>
      <w:bookmarkStart w:id="763" w:name="_Toc269670567"/>
      <w:r>
        <w:t>Registration System</w:t>
      </w:r>
      <w:bookmarkEnd w:id="763"/>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D26D89">
      <w:pPr>
        <w:pStyle w:val="berschrift4"/>
        <w:tabs>
          <w:tab w:val="clear" w:pos="2520"/>
          <w:tab w:val="num" w:pos="1260"/>
        </w:tabs>
      </w:pPr>
      <w:bookmarkStart w:id="764" w:name="_Toc269670568"/>
      <w:r>
        <w:t>Donor book of record System</w:t>
      </w:r>
      <w:bookmarkEnd w:id="764"/>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D26D89">
      <w:pPr>
        <w:pStyle w:val="berschrift4"/>
        <w:tabs>
          <w:tab w:val="clear" w:pos="2520"/>
          <w:tab w:val="num" w:pos="1260"/>
        </w:tabs>
      </w:pPr>
      <w:bookmarkStart w:id="765" w:name="_Toc269670569"/>
      <w:r>
        <w:t>Mini-physical System</w:t>
      </w:r>
      <w:bookmarkEnd w:id="765"/>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D26D89">
      <w:pPr>
        <w:pStyle w:val="berschrift4"/>
        <w:tabs>
          <w:tab w:val="clear" w:pos="2520"/>
          <w:tab w:val="num" w:pos="1260"/>
        </w:tabs>
      </w:pPr>
      <w:bookmarkStart w:id="766" w:name="_Toc269670570"/>
      <w:r>
        <w:t>Questionnaire System</w:t>
      </w:r>
      <w:bookmarkEnd w:id="766"/>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D26D89">
      <w:pPr>
        <w:pStyle w:val="berschrift4"/>
        <w:tabs>
          <w:tab w:val="clear" w:pos="2520"/>
          <w:tab w:val="num" w:pos="1260"/>
        </w:tabs>
      </w:pPr>
      <w:bookmarkStart w:id="767" w:name="_Toc269670571"/>
      <w:r>
        <w:t>Donation System</w:t>
      </w:r>
      <w:bookmarkEnd w:id="767"/>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D26D89">
      <w:pPr>
        <w:pStyle w:val="berschrift4"/>
        <w:tabs>
          <w:tab w:val="clear" w:pos="2520"/>
          <w:tab w:val="num" w:pos="1260"/>
        </w:tabs>
      </w:pPr>
      <w:bookmarkStart w:id="768" w:name="_Toc269670572"/>
      <w:r>
        <w:t>Device Interfaces</w:t>
      </w:r>
      <w:bookmarkEnd w:id="768"/>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D26D89">
      <w:pPr>
        <w:pStyle w:val="berschrift4"/>
        <w:tabs>
          <w:tab w:val="clear" w:pos="2520"/>
          <w:tab w:val="num" w:pos="1260"/>
        </w:tabs>
      </w:pPr>
      <w:bookmarkStart w:id="769" w:name="_Toc269670573"/>
      <w:r>
        <w:t>Provider Master</w:t>
      </w:r>
      <w:bookmarkEnd w:id="769"/>
    </w:p>
    <w:p w14:paraId="01924915" w14:textId="77777777" w:rsidR="00F6554D" w:rsidRDefault="00F6554D" w:rsidP="00D26D89">
      <w:pPr>
        <w:pStyle w:val="NormalIndented"/>
      </w:pPr>
      <w:r>
        <w:t>This system keeps the master list of providers.</w:t>
      </w:r>
    </w:p>
    <w:p w14:paraId="640A6C30" w14:textId="77777777" w:rsidR="00F6554D" w:rsidRDefault="00F6554D" w:rsidP="00D26D89">
      <w:pPr>
        <w:pStyle w:val="berschrift4"/>
        <w:tabs>
          <w:tab w:val="clear" w:pos="2520"/>
          <w:tab w:val="num" w:pos="1260"/>
        </w:tabs>
      </w:pPr>
      <w:bookmarkStart w:id="770" w:name="_Toc269670574"/>
      <w:r>
        <w:t>Shipping System</w:t>
      </w:r>
      <w:bookmarkEnd w:id="770"/>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D26D89">
      <w:pPr>
        <w:pStyle w:val="berschrift3"/>
      </w:pPr>
      <w:bookmarkStart w:id="771" w:name="_Toc269670575"/>
      <w:bookmarkStart w:id="772" w:name="_Toc11674734"/>
      <w:r>
        <w:t>DBC - Create Donor Record Message (Event O41</w:t>
      </w:r>
      <w:bookmarkEnd w:id="771"/>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72"/>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lastRenderedPageBreak/>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3"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D26D89">
      <w:pPr>
        <w:pStyle w:val="berschrift3"/>
      </w:pPr>
      <w:bookmarkStart w:id="774" w:name="_Toc11674735"/>
      <w:r>
        <w:t>DBU - Update Donor Record Message (Event O42</w:t>
      </w:r>
      <w:bookmarkEnd w:id="773"/>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4"/>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lastRenderedPageBreak/>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5"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D26D89">
      <w:pPr>
        <w:pStyle w:val="berschrift3"/>
      </w:pPr>
      <w:bookmarkStart w:id="776" w:name="_Toc11674736"/>
      <w:r>
        <w:t>QBP - Get Donor Record Candidates (Event Q33</w:t>
      </w:r>
      <w:bookmarkEnd w:id="775"/>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6"/>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D26D89">
      <w:pPr>
        <w:pStyle w:val="berschrift3"/>
      </w:pPr>
      <w:bookmarkStart w:id="777" w:name="_Toc269670578"/>
      <w:bookmarkStart w:id="778" w:name="_Toc11674737"/>
      <w:r>
        <w:t>RSP - Get Donor Record Candidates Response (K33</w:t>
      </w:r>
      <w:bookmarkEnd w:id="777"/>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8"/>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D26D89">
      <w:pPr>
        <w:pStyle w:val="berschrift3"/>
      </w:pPr>
      <w:bookmarkStart w:id="779" w:name="_Toc269670579"/>
      <w:bookmarkStart w:id="780" w:name="_Toc11674738"/>
      <w:r>
        <w:lastRenderedPageBreak/>
        <w:t>QBP - Get Donor Record (Event Q34</w:t>
      </w:r>
      <w:bookmarkEnd w:id="779"/>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80"/>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D26D89">
      <w:pPr>
        <w:pStyle w:val="berschrift3"/>
      </w:pPr>
      <w:bookmarkStart w:id="781" w:name="_Toc269670580"/>
      <w:bookmarkStart w:id="782" w:name="_Toc11674739"/>
      <w:r>
        <w:t>RSP - Get Donor Record Response (K34</w:t>
      </w:r>
      <w:bookmarkEnd w:id="781"/>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82"/>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lastRenderedPageBreak/>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3"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D26D89">
      <w:pPr>
        <w:pStyle w:val="berschrift3"/>
      </w:pPr>
      <w:bookmarkStart w:id="784" w:name="_Toc11674740"/>
      <w:r>
        <w:lastRenderedPageBreak/>
        <w:t>DRG - Donor Registration (Event O43</w:t>
      </w:r>
      <w:bookmarkEnd w:id="783"/>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4"/>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5"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D26D89">
      <w:pPr>
        <w:pStyle w:val="berschrift3"/>
      </w:pPr>
      <w:bookmarkStart w:id="786" w:name="_Toc11674741"/>
      <w:r>
        <w:t>DER - Donor Eligibility Request (Event O44</w:t>
      </w:r>
      <w:bookmarkEnd w:id="785"/>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6"/>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7"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D26D89">
      <w:pPr>
        <w:pStyle w:val="berschrift3"/>
      </w:pPr>
      <w:bookmarkStart w:id="788" w:name="_Toc11674742"/>
      <w:r>
        <w:lastRenderedPageBreak/>
        <w:t>DEO - Donor Eligibility Observations (Event O45</w:t>
      </w:r>
      <w:bookmarkEnd w:id="787"/>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8"/>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9" w:name="_Hlt479045379"/>
              <w:r w:rsidRPr="00DF571C">
                <w:t>B</w:t>
              </w:r>
              <w:bookmarkEnd w:id="789"/>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90"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D26D89">
      <w:pPr>
        <w:pStyle w:val="berschrift3"/>
        <w:rPr>
          <w:lang w:val="es-ES"/>
        </w:rPr>
      </w:pPr>
      <w:bookmarkStart w:id="791" w:name="_Toc11674743"/>
      <w:r w:rsidRPr="000C2FA1">
        <w:rPr>
          <w:lang w:val="es-ES"/>
        </w:rPr>
        <w:t>DEL - Donor Eligibility (Event O46</w:t>
      </w:r>
      <w:bookmarkEnd w:id="790"/>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91"/>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92"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D26D89">
      <w:pPr>
        <w:pStyle w:val="berschrift3"/>
      </w:pPr>
      <w:bookmarkStart w:id="793" w:name="_Toc11674744"/>
      <w:r>
        <w:t>DRC - Donor Request to Collect (Event O47</w:t>
      </w:r>
      <w:bookmarkEnd w:id="792"/>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3"/>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lastRenderedPageBreak/>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4"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D26D89">
      <w:pPr>
        <w:pStyle w:val="berschrift3"/>
      </w:pPr>
      <w:bookmarkStart w:id="795" w:name="_Toc11674745"/>
      <w:r>
        <w:t>DPR - Donation Procedure (Event O48</w:t>
      </w:r>
      <w:bookmarkEnd w:id="794"/>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5"/>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lastRenderedPageBreak/>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702"/>
      <w:bookmarkEnd w:id="703"/>
      <w:bookmarkEnd w:id="704"/>
      <w:bookmarkEnd w:id="705"/>
      <w:bookmarkEnd w:id="706"/>
      <w:bookmarkEnd w:id="707"/>
      <w:bookmarkEnd w:id="708"/>
      <w:bookmarkEnd w:id="709"/>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77777777" w:rsidR="00F6554D" w:rsidRDefault="00F6554D" w:rsidP="00D26D89">
      <w:pPr>
        <w:pStyle w:val="berschrift2"/>
        <w:tabs>
          <w:tab w:val="clear" w:pos="1080"/>
        </w:tabs>
        <w:rPr>
          <w:noProof/>
        </w:rPr>
      </w:pPr>
      <w:bookmarkStart w:id="796" w:name="_Toc11674746"/>
      <w:r>
        <w:rPr>
          <w:noProof/>
        </w:rPr>
        <w:t>Donation SERvice (Blood Bank) Segments</w:t>
      </w:r>
      <w:bookmarkEnd w:id="796"/>
    </w:p>
    <w:p w14:paraId="6F009261" w14:textId="77777777" w:rsidR="00F6554D" w:rsidRDefault="00F6554D" w:rsidP="00D26D89">
      <w:pPr>
        <w:pStyle w:val="berschrift3"/>
      </w:pPr>
      <w:bookmarkStart w:id="797" w:name="_Toc269670588"/>
      <w:bookmarkStart w:id="798" w:name="_Toc11674747"/>
      <w:r>
        <w:t>DON – Donation Segment</w:t>
      </w:r>
      <w:bookmarkEnd w:id="797"/>
      <w:bookmarkEnd w:id="798"/>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lastRenderedPageBreak/>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77777777" w:rsidR="00F6554D" w:rsidRDefault="00FC6385" w:rsidP="00D26D89">
            <w:pPr>
              <w:pStyle w:val="AttributeTableBody"/>
            </w:pPr>
            <w:hyperlink r:id="rId149" w:anchor="HL70932" w:history="1">
              <w:r w:rsidR="00F6554D">
                <w:rPr>
                  <w:rStyle w:val="Hyperlink"/>
                  <w:rFonts w:cs="Courier New"/>
                  <w:szCs w:val="16"/>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7777777" w:rsidR="00F6554D" w:rsidRDefault="00FC6385" w:rsidP="00D26D89">
            <w:pPr>
              <w:pStyle w:val="AttributeTableBody"/>
            </w:pPr>
            <w:hyperlink r:id="rId150" w:anchor="HL70933" w:history="1">
              <w:r w:rsidR="00F6554D">
                <w:rPr>
                  <w:rStyle w:val="Hyperlink"/>
                  <w:rFonts w:cs="Courier New"/>
                  <w:szCs w:val="16"/>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77777777" w:rsidR="00F6554D" w:rsidRDefault="00FC6385" w:rsidP="000D5B32">
            <w:pPr>
              <w:pStyle w:val="AttributeTableBody"/>
            </w:pPr>
            <w:hyperlink r:id="rId151" w:anchor="HL70933" w:history="1">
              <w:r w:rsidR="00F6554D" w:rsidRPr="000D5B32">
                <w:rPr>
                  <w:rStyle w:val="Hyperlink"/>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77777777" w:rsidR="00F6554D" w:rsidRDefault="00FC6385" w:rsidP="000D5B32">
            <w:pPr>
              <w:pStyle w:val="AttributeTableBody"/>
            </w:pPr>
            <w:hyperlink r:id="rId152" w:anchor="HL70136" w:history="1">
              <w:r w:rsidR="00F6554D" w:rsidRPr="000D5B32">
                <w:rPr>
                  <w:rStyle w:val="Hyperlink"/>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77777777" w:rsidR="00F6554D" w:rsidRDefault="00FC6385" w:rsidP="000D5B32">
            <w:pPr>
              <w:pStyle w:val="AttributeTableBody"/>
            </w:pPr>
            <w:hyperlink r:id="rId153" w:anchor="HL70933" w:history="1">
              <w:r w:rsidR="00F6554D" w:rsidRPr="000D5B32">
                <w:rPr>
                  <w:rStyle w:val="Hyperlink"/>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77777777" w:rsidR="00F6554D" w:rsidRDefault="00FC6385" w:rsidP="000D5B32">
            <w:pPr>
              <w:pStyle w:val="AttributeTableBody"/>
            </w:pPr>
            <w:hyperlink r:id="rId154" w:anchor="HL70923" w:history="1">
              <w:r w:rsidR="00F6554D" w:rsidRPr="000D5B32">
                <w:rPr>
                  <w:rStyle w:val="Hyperlink"/>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77777777" w:rsidR="00F6554D" w:rsidRDefault="00FC6385" w:rsidP="000D5B32">
            <w:pPr>
              <w:pStyle w:val="AttributeTableBody"/>
            </w:pPr>
            <w:hyperlink r:id="rId155" w:anchor="HL70935" w:history="1">
              <w:r w:rsidR="00F6554D" w:rsidRPr="000D5B32">
                <w:rPr>
                  <w:rStyle w:val="Hyperlink"/>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77777777" w:rsidR="00F6554D" w:rsidRDefault="00FC6385" w:rsidP="000D5B32">
            <w:pPr>
              <w:pStyle w:val="AttributeTableBody"/>
            </w:pPr>
            <w:hyperlink r:id="rId156" w:anchor="HL70925" w:history="1">
              <w:r w:rsidR="00F6554D" w:rsidRPr="000D5B32">
                <w:rPr>
                  <w:rStyle w:val="Hyperlink"/>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77777777" w:rsidR="00F6554D" w:rsidRDefault="00FC6385" w:rsidP="000D5B32">
            <w:pPr>
              <w:pStyle w:val="AttributeTableBody"/>
            </w:pPr>
            <w:hyperlink r:id="rId157" w:anchor="HL70136" w:history="1">
              <w:r w:rsidR="00F6554D" w:rsidRPr="000D5B32">
                <w:rPr>
                  <w:rStyle w:val="Hyperlink"/>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77777777" w:rsidR="00F6554D" w:rsidRDefault="00FC6385" w:rsidP="000D5B32">
            <w:pPr>
              <w:pStyle w:val="AttributeTableBody"/>
            </w:pPr>
            <w:hyperlink r:id="rId158" w:anchor="HL70926" w:history="1">
              <w:r w:rsidR="00F6554D" w:rsidRPr="000D5B32">
                <w:rPr>
                  <w:rStyle w:val="Hyperlink"/>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77777777" w:rsidR="00F6554D" w:rsidRDefault="00FC6385" w:rsidP="000D5B32">
            <w:pPr>
              <w:pStyle w:val="AttributeTableBody"/>
            </w:pPr>
            <w:hyperlink r:id="rId159" w:anchor="HL70927" w:history="1">
              <w:r w:rsidR="00F6554D" w:rsidRPr="000D5B32">
                <w:rPr>
                  <w:rStyle w:val="Hyperlink"/>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77777777" w:rsidR="00F6554D" w:rsidRDefault="00FC6385" w:rsidP="000D5B32">
            <w:pPr>
              <w:pStyle w:val="AttributeTableBody"/>
            </w:pPr>
            <w:hyperlink r:id="rId160" w:anchor="HL70136" w:history="1">
              <w:r w:rsidR="00F6554D" w:rsidRPr="000D5B32">
                <w:rPr>
                  <w:rStyle w:val="Hyperlink"/>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A531DBF" w:rsidR="00F66DA3" w:rsidRDefault="00F66DA3" w:rsidP="00016B10">
            <w:pPr>
              <w:pStyle w:val="AttributeTableBody"/>
            </w:pPr>
            <w:r>
              <w:t>2..2</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5B778AEF" w:rsidR="00F66DA3" w:rsidRDefault="00F66DA3" w:rsidP="00016B10">
            <w:pPr>
              <w:pStyle w:val="AttributeTableBody"/>
            </w:pPr>
            <w:r>
              <w:t>0206</w:t>
            </w:r>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D26D89">
      <w:pPr>
        <w:pStyle w:val="berschrift4"/>
        <w:tabs>
          <w:tab w:val="clear" w:pos="2520"/>
          <w:tab w:val="num" w:pos="1260"/>
        </w:tabs>
        <w:rPr>
          <w:vanish/>
        </w:rPr>
      </w:pPr>
      <w:bookmarkStart w:id="799" w:name="_Toc269670589"/>
      <w:r w:rsidRPr="004F6237">
        <w:rPr>
          <w:vanish/>
        </w:rPr>
        <w:t>DON field Definitions</w:t>
      </w:r>
      <w:r w:rsidRPr="004F6237">
        <w:rPr>
          <w:vanish/>
          <w:lang w:val="fr-FR"/>
        </w:rPr>
        <w:fldChar w:fldCharType="begin"/>
      </w:r>
      <w:r w:rsidRPr="004F6237">
        <w:rPr>
          <w:vanish/>
          <w:lang w:val="fr-FR"/>
        </w:rPr>
        <w:instrText>XE "DON – data element definitions</w:instrText>
      </w:r>
      <w:r w:rsidRPr="004F6237">
        <w:rPr>
          <w:rFonts w:cs="Times New Roman"/>
          <w:vanish/>
          <w:lang w:val="fr-FR"/>
        </w:rPr>
        <w:instrText>"</w:instrText>
      </w:r>
      <w:r w:rsidRPr="004F6237">
        <w:rPr>
          <w:vanish/>
          <w:lang w:val="fr-FR"/>
        </w:rPr>
        <w:fldChar w:fldCharType="end"/>
      </w:r>
    </w:p>
    <w:p w14:paraId="32343181" w14:textId="77777777" w:rsidR="00F6554D" w:rsidRPr="004F6237" w:rsidRDefault="00F6554D" w:rsidP="00D26D89">
      <w:pPr>
        <w:pStyle w:val="berschrift4"/>
        <w:tabs>
          <w:tab w:val="clear" w:pos="2520"/>
          <w:tab w:val="num" w:pos="1260"/>
        </w:tabs>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9"/>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t>
      </w:r>
      <w:r>
        <w:lastRenderedPageBreak/>
        <w:t xml:space="preserve">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800"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800"/>
      <w:r>
        <w:t xml:space="preserve">   03341</w:t>
      </w:r>
    </w:p>
    <w:p w14:paraId="58843BD5" w14:textId="70BD5B7B" w:rsidR="0085162E" w:rsidRDefault="0085162E" w:rsidP="0085162E">
      <w:pPr>
        <w:pStyle w:val="berschrift4"/>
        <w:tabs>
          <w:tab w:val="clear" w:pos="2520"/>
          <w:tab w:val="num" w:pos="1260"/>
        </w:tabs>
      </w:pPr>
      <w:r>
        <w:t>DON-2 Donation Type</w:t>
      </w:r>
      <w:r w:rsidRPr="004F6237">
        <w:rPr>
          <w:vanish/>
          <w:lang w:val="fr-FR"/>
        </w:rPr>
        <w:fldChar w:fldCharType="begin"/>
      </w:r>
      <w:r w:rsidRPr="004F6237">
        <w:rPr>
          <w:vanish/>
          <w:lang w:val="fr-FR"/>
        </w:rPr>
        <w:instrText>XE "DON</w:instrText>
      </w:r>
      <w:r>
        <w:rPr>
          <w:vanish/>
          <w:lang w:val="fr-FR"/>
        </w:rPr>
        <w:instrText>-2</w:instrText>
      </w:r>
      <w:r w:rsidRPr="004F6237">
        <w:rPr>
          <w:vanish/>
          <w:lang w:val="fr-FR"/>
        </w:rPr>
        <w:instrText xml:space="preserve"> – </w:instrText>
      </w:r>
      <w:r>
        <w:rPr>
          <w:vanish/>
          <w:lang w:val="fr-FR"/>
        </w:rPr>
        <w:instrText>Donation Type</w:instrText>
      </w:r>
      <w:r w:rsidRPr="004F6237">
        <w:rPr>
          <w:rFonts w:cs="Times New Roman"/>
          <w:vanish/>
          <w:lang w:val="fr-FR"/>
        </w:rPr>
        <w:instrText>"</w:instrText>
      </w:r>
      <w:r w:rsidRPr="004F6237">
        <w:rPr>
          <w:vanish/>
          <w:lang w:val="fr-FR"/>
        </w:rPr>
        <w:fldChar w:fldCharType="end"/>
      </w:r>
      <w:r>
        <w:rPr>
          <w:vanish/>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61" w:history="1">
        <w:r w:rsidRPr="005D3397">
          <w:rPr>
            <w:rStyle w:val="HyperlinkText"/>
            <w:sz w:val="20"/>
            <w:szCs w:val="16"/>
          </w:rPr>
          <w:t>http://iccbba.org/technicalspecification.pdf</w:t>
        </w:r>
      </w:hyperlink>
      <w:r w:rsidRPr="005D3397">
        <w:rPr>
          <w:rStyle w:val="HyperlinkText"/>
          <w:sz w:val="20"/>
          <w:szCs w:val="16"/>
        </w:rPr>
        <w:t>.</w:t>
      </w:r>
      <w:r w:rsidRPr="00070F46">
        <w:t xml:space="preserve">  Table 5 Data Structure 002.</w:t>
      </w:r>
    </w:p>
    <w:p w14:paraId="56515153" w14:textId="77777777" w:rsidR="00F6554D" w:rsidRDefault="00F6554D" w:rsidP="00D26D89">
      <w:pPr>
        <w:pStyle w:val="berschrift4"/>
        <w:tabs>
          <w:tab w:val="clear" w:pos="2520"/>
          <w:tab w:val="num" w:pos="1260"/>
        </w:tabs>
      </w:pPr>
      <w:bookmarkStart w:id="801"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801"/>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D26D89">
      <w:pPr>
        <w:pStyle w:val="berschrift4"/>
        <w:tabs>
          <w:tab w:val="clear" w:pos="2520"/>
          <w:tab w:val="num" w:pos="1260"/>
        </w:tabs>
      </w:pPr>
      <w:bookmarkStart w:id="802"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802"/>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D26D89">
      <w:pPr>
        <w:pStyle w:val="berschrift4"/>
        <w:tabs>
          <w:tab w:val="clear" w:pos="2520"/>
          <w:tab w:val="num" w:pos="1260"/>
        </w:tabs>
      </w:pPr>
      <w:bookmarkStart w:id="803"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3"/>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D26D89">
      <w:pPr>
        <w:pStyle w:val="berschrift4"/>
        <w:tabs>
          <w:tab w:val="clear" w:pos="2520"/>
          <w:tab w:val="num" w:pos="1260"/>
        </w:tabs>
        <w:rPr>
          <w:lang w:val="fr-FR"/>
        </w:rPr>
      </w:pPr>
      <w:bookmarkStart w:id="804"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4"/>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77777777" w:rsidR="00F6554D" w:rsidRDefault="00F6554D" w:rsidP="00D26D89">
      <w:pPr>
        <w:pStyle w:val="NormalIndented"/>
      </w:pPr>
      <w:r>
        <w:t>Definition:  The duration units.  The duration units and duration are restricted to minutes and seconds.  Concepts are pulled from the UCUM code system (</w:t>
      </w:r>
      <w:hyperlink r:id="rId162" w:history="1">
        <w:r w:rsidRPr="005D3397">
          <w:rPr>
            <w:rStyle w:val="HyperlinkText"/>
            <w:sz w:val="20"/>
            <w:szCs w:val="16"/>
          </w:rPr>
          <w:t>www.unitsofmeasure.org</w:t>
        </w:r>
      </w:hyperlink>
      <w:r>
        <w:rPr>
          <w:rStyle w:val="HTMLZitat"/>
          <w:iCs/>
        </w:rPr>
        <w:t xml:space="preserve">).  </w:t>
      </w:r>
      <w:r>
        <w:rPr>
          <w:rStyle w:val="HTMLZitat"/>
          <w:i w:val="0"/>
          <w:iCs/>
        </w:rPr>
        <w:t xml:space="preserve">Refer to </w:t>
      </w:r>
      <w:hyperlink r:id="rId163" w:anchor="HL70932" w:history="1">
        <w:r>
          <w:rPr>
            <w:rStyle w:val="ReferenceHL7Table"/>
            <w:sz w:val="20"/>
            <w:szCs w:val="16"/>
          </w:rPr>
          <w:t>HL7-Defined Table 0932 – Donation Duration Units</w:t>
        </w:r>
      </w:hyperlink>
      <w:r w:rsidRPr="005D3397">
        <w:rPr>
          <w:rStyle w:val="HTMLZitat"/>
          <w:i w:val="0"/>
          <w:iCs/>
        </w:rPr>
        <w:t xml:space="preserve"> in Chapter 2C</w:t>
      </w:r>
      <w:r>
        <w:rPr>
          <w:rStyle w:val="HTMLZitat"/>
          <w:i w:val="0"/>
          <w:iCs/>
        </w:rPr>
        <w:t>, Code Tables, for valid entries</w:t>
      </w:r>
      <w:r>
        <w:rPr>
          <w:rStyle w:val="HTMLZitat"/>
          <w:iCs/>
        </w:rPr>
        <w:t>.</w:t>
      </w:r>
    </w:p>
    <w:p w14:paraId="0DECCC48" w14:textId="77777777" w:rsidR="00F6554D" w:rsidRDefault="00F6554D" w:rsidP="00D26D89">
      <w:pPr>
        <w:pStyle w:val="berschrift4"/>
        <w:tabs>
          <w:tab w:val="clear" w:pos="2520"/>
          <w:tab w:val="num" w:pos="1260"/>
        </w:tabs>
      </w:pPr>
      <w:bookmarkStart w:id="805" w:name="_Toc269670595"/>
      <w:r>
        <w:lastRenderedPageBreak/>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805"/>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77777777" w:rsidR="00F6554D" w:rsidRDefault="00F6554D" w:rsidP="00D26D89">
      <w:pPr>
        <w:pStyle w:val="NormalIndented"/>
      </w:pPr>
      <w:r>
        <w:t xml:space="preserve">Definition: The procedure(s) intended to be performed on the donor. Refer to </w:t>
      </w:r>
      <w:hyperlink r:id="rId164" w:anchor="HL70933" w:history="1">
        <w:r>
          <w:rPr>
            <w:rStyle w:val="ReferenceHL7Table"/>
            <w:sz w:val="20"/>
            <w:szCs w:val="16"/>
          </w:rPr>
          <w:t>HL7-Defined Table 0933 – Intended Procedure Type</w:t>
        </w:r>
      </w:hyperlink>
      <w:r w:rsidRPr="005D3397">
        <w:rPr>
          <w:rStyle w:val="HTMLZitat"/>
          <w:i w:val="0"/>
          <w:iCs/>
        </w:rPr>
        <w:t xml:space="preserve"> in Chapter 2C</w:t>
      </w:r>
      <w:r>
        <w:rPr>
          <w:rStyle w:val="HTMLZitat"/>
          <w:i w:val="0"/>
          <w:iCs/>
        </w:rPr>
        <w:t>, Code Tables, for valid entries</w:t>
      </w:r>
      <w:r>
        <w:rPr>
          <w:rStyle w:val="HTMLZitat"/>
          <w:iCs/>
        </w:rPr>
        <w:t>.</w:t>
      </w:r>
    </w:p>
    <w:p w14:paraId="4DCCA4D3" w14:textId="77777777" w:rsidR="00F6554D" w:rsidRDefault="00F6554D" w:rsidP="00D26D89">
      <w:pPr>
        <w:pStyle w:val="berschrift4"/>
        <w:tabs>
          <w:tab w:val="clear" w:pos="2520"/>
          <w:tab w:val="num" w:pos="1260"/>
        </w:tabs>
      </w:pPr>
      <w:bookmarkStart w:id="806" w:name="_Toc269670596"/>
      <w:r>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806"/>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77777777" w:rsidR="00F6554D" w:rsidRDefault="00F6554D" w:rsidP="00D26D89">
      <w:pPr>
        <w:pStyle w:val="NormalIndented"/>
      </w:pPr>
      <w:r>
        <w:t xml:space="preserve">Definition: The actual procedure(s) performed on the donor.  Refer to </w:t>
      </w:r>
      <w:hyperlink r:id="rId165" w:anchor="HL70933" w:history="1">
        <w:r>
          <w:rPr>
            <w:rStyle w:val="ReferenceHL7Table"/>
            <w:sz w:val="20"/>
            <w:szCs w:val="16"/>
          </w:rPr>
          <w:t>HL7-Defined Table 0933 – Intended Procedure Type</w:t>
        </w:r>
      </w:hyperlink>
      <w:r w:rsidRPr="005D3397">
        <w:rPr>
          <w:rStyle w:val="HTMLZitat"/>
          <w:i w:val="0"/>
          <w:iCs/>
        </w:rPr>
        <w:t xml:space="preserve"> in Chapter 2C</w:t>
      </w:r>
      <w:r>
        <w:rPr>
          <w:rStyle w:val="HTMLZitat"/>
          <w:i w:val="0"/>
          <w:iCs/>
        </w:rPr>
        <w:t>, Code Tables, for valid entries</w:t>
      </w:r>
      <w:r>
        <w:t>.</w:t>
      </w:r>
    </w:p>
    <w:p w14:paraId="721F9E5B" w14:textId="77777777" w:rsidR="00F6554D" w:rsidRDefault="00F6554D" w:rsidP="00D26D89">
      <w:pPr>
        <w:pStyle w:val="berschrift4"/>
        <w:tabs>
          <w:tab w:val="clear" w:pos="2520"/>
          <w:tab w:val="num" w:pos="1260"/>
        </w:tabs>
      </w:pPr>
      <w:bookmarkStart w:id="807"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7"/>
      <w:r>
        <w:t xml:space="preserve">   03348</w:t>
      </w:r>
    </w:p>
    <w:p w14:paraId="420B03F1" w14:textId="77777777" w:rsidR="00F6554D" w:rsidRDefault="00F6554D" w:rsidP="00D26D89">
      <w:pPr>
        <w:pStyle w:val="NormalIndented"/>
      </w:pPr>
      <w:r>
        <w:t xml:space="preserve">Definition:  Is the Donor eligible for donation?  Yes or No.  </w:t>
      </w:r>
      <w:r w:rsidRPr="00EA3945">
        <w:rPr>
          <w:noProof/>
        </w:rPr>
        <w:t xml:space="preserve">Refer to </w:t>
      </w:r>
      <w:hyperlink r:id="rId166" w:anchor="HL70136" w:history="1">
        <w:r w:rsidRPr="00EA3945">
          <w:rPr>
            <w:rStyle w:val="ReferenceHL7Table"/>
            <w:sz w:val="20"/>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D26D89">
      <w:pPr>
        <w:pStyle w:val="berschrift4"/>
        <w:tabs>
          <w:tab w:val="clear" w:pos="2520"/>
          <w:tab w:val="num" w:pos="1260"/>
        </w:tabs>
      </w:pPr>
      <w:bookmarkStart w:id="808"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808"/>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7777777" w:rsidR="00F6554D" w:rsidRDefault="00F6554D" w:rsidP="00D26D89">
      <w:pPr>
        <w:pStyle w:val="NormalIndented"/>
      </w:pPr>
      <w:r>
        <w:t xml:space="preserve">Definition:  The procedure(s) for which the donor is eligible. Refer to </w:t>
      </w:r>
      <w:hyperlink r:id="rId167" w:anchor="HL70933" w:history="1">
        <w:r>
          <w:rPr>
            <w:rStyle w:val="ReferenceHL7Table"/>
            <w:sz w:val="20"/>
            <w:szCs w:val="16"/>
          </w:rPr>
          <w:t>HL7-Defined Table 0933 – Intended Procedure Type</w:t>
        </w:r>
      </w:hyperlink>
      <w:r w:rsidRPr="005D3397">
        <w:rPr>
          <w:rStyle w:val="HTMLZitat"/>
          <w:i w:val="0"/>
          <w:iCs/>
        </w:rPr>
        <w:t xml:space="preserve"> in Chapter 2C</w:t>
      </w:r>
      <w:r>
        <w:rPr>
          <w:rStyle w:val="HTMLZitat"/>
          <w:i w:val="0"/>
          <w:iCs/>
        </w:rPr>
        <w:t>, Code Tables, for valid entries</w:t>
      </w:r>
      <w:r>
        <w:t>.</w:t>
      </w:r>
    </w:p>
    <w:p w14:paraId="37551846" w14:textId="77777777" w:rsidR="00F6554D" w:rsidRDefault="00F6554D" w:rsidP="00D26D89">
      <w:pPr>
        <w:pStyle w:val="berschrift4"/>
        <w:tabs>
          <w:tab w:val="clear" w:pos="2520"/>
          <w:tab w:val="num" w:pos="1260"/>
        </w:tabs>
      </w:pPr>
      <w:bookmarkStart w:id="809"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809"/>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D26D89">
      <w:pPr>
        <w:pStyle w:val="berschrift4"/>
        <w:tabs>
          <w:tab w:val="clear" w:pos="2520"/>
          <w:tab w:val="num" w:pos="1260"/>
        </w:tabs>
      </w:pPr>
      <w:bookmarkStart w:id="810" w:name="_Toc269670600"/>
      <w:r>
        <w:lastRenderedPageBreak/>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10"/>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77777777" w:rsidR="00F6554D" w:rsidRDefault="00F6554D" w:rsidP="00D26D89">
      <w:pPr>
        <w:pStyle w:val="NormalIndented"/>
      </w:pPr>
      <w:r>
        <w:t xml:space="preserve">Definition:  Was the donation process interrupted after it began?  Refer to </w:t>
      </w:r>
      <w:hyperlink r:id="rId168" w:anchor="HL70923" w:history="1">
        <w:r>
          <w:rPr>
            <w:rStyle w:val="ReferenceHL7Table"/>
            <w:sz w:val="20"/>
            <w:szCs w:val="16"/>
          </w:rPr>
          <w:t>HL7-Defined Table 0923 – Process Interruption</w:t>
        </w:r>
      </w:hyperlink>
      <w:r w:rsidRPr="005D3397">
        <w:rPr>
          <w:rStyle w:val="HTMLZitat"/>
          <w:i w:val="0"/>
          <w:iCs/>
        </w:rPr>
        <w:t xml:space="preserve"> in Chapter 2C</w:t>
      </w:r>
      <w:r>
        <w:rPr>
          <w:rStyle w:val="HTMLZitat"/>
          <w:i w:val="0"/>
          <w:iCs/>
        </w:rPr>
        <w:t>, Code Tables, for valid entries</w:t>
      </w:r>
      <w:r>
        <w:t>.</w:t>
      </w:r>
    </w:p>
    <w:p w14:paraId="14932F8C" w14:textId="77777777" w:rsidR="00F6554D" w:rsidRDefault="00F6554D" w:rsidP="00D26D89">
      <w:pPr>
        <w:pStyle w:val="berschrift4"/>
        <w:tabs>
          <w:tab w:val="clear" w:pos="2520"/>
          <w:tab w:val="num" w:pos="1260"/>
        </w:tabs>
      </w:pPr>
      <w:bookmarkStart w:id="811" w:name="_Toc269670601"/>
      <w:r>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11"/>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77777777" w:rsidR="00F6554D" w:rsidRDefault="00F6554D" w:rsidP="00D26D89">
      <w:pPr>
        <w:pStyle w:val="NormalIndented"/>
      </w:pPr>
      <w:r>
        <w:t xml:space="preserve">Definition:  Reason that the donation process was interrupted.  Refer to </w:t>
      </w:r>
      <w:hyperlink r:id="rId169" w:anchor="HL70935" w:history="1">
        <w:r>
          <w:rPr>
            <w:rStyle w:val="ReferenceHL7Table"/>
            <w:sz w:val="20"/>
            <w:szCs w:val="16"/>
          </w:rPr>
          <w:t>HL7-Defined Table 0935 – Process Interruption Reason</w:t>
        </w:r>
      </w:hyperlink>
      <w:r w:rsidRPr="005D3397">
        <w:rPr>
          <w:rStyle w:val="HTMLZitat"/>
          <w:i w:val="0"/>
          <w:iCs/>
        </w:rPr>
        <w:t xml:space="preserve"> in Chapter 2C</w:t>
      </w:r>
      <w:r>
        <w:rPr>
          <w:rStyle w:val="HTMLZitat"/>
          <w:i w:val="0"/>
          <w:iCs/>
        </w:rPr>
        <w:t>, Code Tables, for valid entries</w:t>
      </w:r>
      <w:r>
        <w:t>.</w:t>
      </w:r>
    </w:p>
    <w:p w14:paraId="28A42FFC" w14:textId="77777777" w:rsidR="00F6554D" w:rsidRDefault="00F6554D" w:rsidP="00D26D89">
      <w:pPr>
        <w:pStyle w:val="berschrift4"/>
        <w:tabs>
          <w:tab w:val="clear" w:pos="2520"/>
          <w:tab w:val="num" w:pos="1260"/>
        </w:tabs>
      </w:pPr>
      <w:bookmarkStart w:id="812" w:name="_Toc269670602"/>
      <w:r>
        <w:t>DON-14 Phlebotom</w:t>
      </w:r>
      <w:r>
        <w:rPr>
          <w:rFonts w:eastAsia="Times New Roman"/>
        </w:rPr>
        <w:t>y</w:t>
      </w:r>
      <w:r>
        <w:t xml:space="preserve"> Issue</w:t>
      </w:r>
      <w:bookmarkEnd w:id="812"/>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77777777"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170" w:anchor="HL70925" w:history="1">
        <w:r>
          <w:rPr>
            <w:rStyle w:val="ReferenceHL7Table"/>
            <w:sz w:val="20"/>
            <w:szCs w:val="16"/>
          </w:rPr>
          <w:t>HL7-Defined Table 0925 – Phlebotomy Issue</w:t>
        </w:r>
      </w:hyperlink>
      <w:r w:rsidRPr="005D3397">
        <w:rPr>
          <w:rStyle w:val="HTMLZitat"/>
          <w:i w:val="0"/>
          <w:iCs/>
        </w:rPr>
        <w:t xml:space="preserve"> in Chapter 2C</w:t>
      </w:r>
      <w:r>
        <w:rPr>
          <w:rStyle w:val="HTMLZitat"/>
          <w:i w:val="0"/>
          <w:iCs/>
        </w:rPr>
        <w:t>, Code Tables, for valid entries</w:t>
      </w:r>
      <w:r>
        <w:t>.</w:t>
      </w:r>
    </w:p>
    <w:p w14:paraId="7494AE66" w14:textId="77777777" w:rsidR="00F6554D" w:rsidRDefault="00F6554D" w:rsidP="00D26D89">
      <w:pPr>
        <w:pStyle w:val="berschrift4"/>
        <w:tabs>
          <w:tab w:val="clear" w:pos="2520"/>
          <w:tab w:val="num" w:pos="1260"/>
        </w:tabs>
      </w:pPr>
      <w:bookmarkStart w:id="813"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813"/>
      <w:r>
        <w:t xml:space="preserve">   03354</w:t>
      </w:r>
    </w:p>
    <w:p w14:paraId="06F377C5" w14:textId="77777777"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171" w:anchor="HL70136" w:history="1">
        <w:r w:rsidRPr="00EA3945">
          <w:rPr>
            <w:rStyle w:val="ReferenceHL7Table"/>
            <w:sz w:val="20"/>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D26D89">
      <w:pPr>
        <w:pStyle w:val="berschrift4"/>
        <w:tabs>
          <w:tab w:val="clear" w:pos="2520"/>
          <w:tab w:val="num" w:pos="1260"/>
        </w:tabs>
      </w:pPr>
      <w:bookmarkStart w:id="814" w:name="_Toc269670604"/>
      <w:r>
        <w:lastRenderedPageBreak/>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814"/>
      <w:r>
        <w:t xml:space="preserve">   03355</w:t>
      </w:r>
    </w:p>
    <w:p w14:paraId="38B6B480" w14:textId="77777777" w:rsidR="00F6554D" w:rsidRDefault="00F6554D" w:rsidP="00257C89">
      <w:pPr>
        <w:pStyle w:val="Components"/>
      </w:pPr>
      <w:bookmarkStart w:id="81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5"/>
    </w:p>
    <w:p w14:paraId="1DC7F1D5" w14:textId="77777777" w:rsidR="00F6554D" w:rsidRDefault="00F6554D" w:rsidP="00D26D89">
      <w:pPr>
        <w:pStyle w:val="NormalIndented"/>
      </w:pPr>
      <w:r>
        <w:t>Definition:  If this is donation has an intended recipient (autologous, directed, dedicated, designated), the intended recipient’s name.</w:t>
      </w:r>
    </w:p>
    <w:p w14:paraId="1A95493B" w14:textId="77777777" w:rsidR="00F6554D" w:rsidRDefault="00F6554D" w:rsidP="00D26D89">
      <w:pPr>
        <w:pStyle w:val="berschrift4"/>
        <w:tabs>
          <w:tab w:val="clear" w:pos="2520"/>
          <w:tab w:val="num" w:pos="1260"/>
        </w:tabs>
      </w:pPr>
      <w:bookmarkStart w:id="816"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816"/>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D26D89">
      <w:pPr>
        <w:pStyle w:val="berschrift4"/>
        <w:tabs>
          <w:tab w:val="clear" w:pos="2520"/>
          <w:tab w:val="num" w:pos="1260"/>
        </w:tabs>
      </w:pPr>
      <w:bookmarkStart w:id="817"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817"/>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D26D89">
      <w:pPr>
        <w:pStyle w:val="berschrift4"/>
        <w:tabs>
          <w:tab w:val="clear" w:pos="2520"/>
          <w:tab w:val="num" w:pos="1260"/>
        </w:tabs>
      </w:pPr>
      <w:bookmarkStart w:id="818"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818"/>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D26D89">
      <w:pPr>
        <w:pStyle w:val="berschrift4"/>
        <w:tabs>
          <w:tab w:val="clear" w:pos="2520"/>
          <w:tab w:val="num" w:pos="1260"/>
        </w:tabs>
      </w:pPr>
      <w:bookmarkStart w:id="819" w:name="_Toc269670608"/>
      <w:r>
        <w:lastRenderedPageBreak/>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819"/>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D26D89">
      <w:pPr>
        <w:pStyle w:val="berschrift4"/>
        <w:tabs>
          <w:tab w:val="clear" w:pos="2520"/>
          <w:tab w:val="num" w:pos="1260"/>
        </w:tabs>
      </w:pPr>
      <w:bookmarkStart w:id="820" w:name="_Toc269670609"/>
      <w:r>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20"/>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77777777" w:rsidR="00F6554D" w:rsidRDefault="00F6554D" w:rsidP="00D26D89">
      <w:pPr>
        <w:pStyle w:val="NormalIndented"/>
      </w:pPr>
      <w:r>
        <w:t xml:space="preserve">Definition:  Whether the phlebotomy was successful, not drawn, or unsuccessful, and if unsuccessful, the extent to which it was unsuccessful. Refer to </w:t>
      </w:r>
      <w:hyperlink r:id="rId172" w:anchor="HL70926" w:history="1">
        <w:r>
          <w:rPr>
            <w:rStyle w:val="ReferenceHL7Table"/>
            <w:sz w:val="20"/>
            <w:szCs w:val="16"/>
          </w:rPr>
          <w:t>HL7-Defined Table 0926 – Phlebotomy Status</w:t>
        </w:r>
      </w:hyperlink>
      <w:r w:rsidRPr="005D3397">
        <w:rPr>
          <w:rStyle w:val="HTMLZitat"/>
          <w:i w:val="0"/>
          <w:iCs/>
        </w:rPr>
        <w:t xml:space="preserve"> in Chapter 2C</w:t>
      </w:r>
      <w:r>
        <w:rPr>
          <w:rStyle w:val="HTMLZitat"/>
          <w:i w:val="0"/>
          <w:iCs/>
        </w:rPr>
        <w:t>, Code Tables, for valid entries</w:t>
      </w:r>
      <w:r>
        <w:t xml:space="preserve">. </w:t>
      </w:r>
    </w:p>
    <w:p w14:paraId="7C21157A" w14:textId="77777777" w:rsidR="00F6554D" w:rsidRDefault="00F6554D" w:rsidP="00D26D89">
      <w:pPr>
        <w:pStyle w:val="berschrift4"/>
        <w:tabs>
          <w:tab w:val="clear" w:pos="2520"/>
          <w:tab w:val="num" w:pos="1260"/>
        </w:tabs>
      </w:pPr>
      <w:bookmarkStart w:id="821"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21"/>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77777777" w:rsidR="00F6554D" w:rsidRPr="00C83693" w:rsidRDefault="00F6554D" w:rsidP="00D26D89">
      <w:pPr>
        <w:pStyle w:val="NormalIndented"/>
      </w:pPr>
      <w:r>
        <w:t xml:space="preserve">Definition:  The arm(s) stuck for the donation. Refer to </w:t>
      </w:r>
      <w:hyperlink r:id="rId173" w:anchor="HL70927" w:history="1">
        <w:r>
          <w:rPr>
            <w:rStyle w:val="ReferenceHL7Table"/>
            <w:sz w:val="20"/>
            <w:szCs w:val="16"/>
          </w:rPr>
          <w:t>HL7-Defined Table 0927 – Arm Stick</w:t>
        </w:r>
      </w:hyperlink>
      <w:r w:rsidRPr="005D3397">
        <w:rPr>
          <w:rStyle w:val="HTMLZitat"/>
          <w:i w:val="0"/>
          <w:iCs/>
        </w:rPr>
        <w:t xml:space="preserve"> in Chapter 2C</w:t>
      </w:r>
      <w:r>
        <w:rPr>
          <w:rStyle w:val="HTMLZitat"/>
          <w:i w:val="0"/>
          <w:iCs/>
        </w:rPr>
        <w:t>, Code Tables, for valid entries</w:t>
      </w:r>
      <w:r>
        <w:t>.</w:t>
      </w:r>
    </w:p>
    <w:p w14:paraId="2206AA18" w14:textId="77777777" w:rsidR="00F6554D" w:rsidRDefault="00F6554D" w:rsidP="00D26D89">
      <w:pPr>
        <w:pStyle w:val="berschrift4"/>
        <w:tabs>
          <w:tab w:val="clear" w:pos="2520"/>
          <w:tab w:val="num" w:pos="1260"/>
        </w:tabs>
      </w:pPr>
      <w:bookmarkStart w:id="822" w:name="_Toc269670612"/>
      <w:r>
        <w:lastRenderedPageBreak/>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22"/>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rsidP="00D26D89">
      <w:pPr>
        <w:pStyle w:val="berschrift4"/>
        <w:tabs>
          <w:tab w:val="clear" w:pos="2520"/>
          <w:tab w:val="num" w:pos="1260"/>
        </w:tabs>
      </w:pPr>
      <w:bookmarkStart w:id="823" w:name="_Toc269670613"/>
      <w:r>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823"/>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D26D89">
      <w:pPr>
        <w:pStyle w:val="berschrift4"/>
        <w:tabs>
          <w:tab w:val="clear" w:pos="2520"/>
          <w:tab w:val="num" w:pos="1260"/>
        </w:tabs>
      </w:pPr>
      <w:bookmarkStart w:id="824"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824"/>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rsidP="00D26D89">
      <w:pPr>
        <w:pStyle w:val="berschrift4"/>
        <w:tabs>
          <w:tab w:val="clear" w:pos="2520"/>
          <w:tab w:val="num" w:pos="1260"/>
        </w:tabs>
      </w:pPr>
      <w:bookmarkStart w:id="825"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825"/>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D26D89">
      <w:pPr>
        <w:pStyle w:val="berschrift4"/>
        <w:tabs>
          <w:tab w:val="clear" w:pos="2520"/>
          <w:tab w:val="num" w:pos="1260"/>
        </w:tabs>
      </w:pPr>
      <w:bookmarkStart w:id="826"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6"/>
      <w:r>
        <w:t xml:space="preserve">   03366</w:t>
      </w:r>
    </w:p>
    <w:p w14:paraId="5A7FB42C" w14:textId="77777777"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174" w:anchor="HL70136" w:history="1">
        <w:r w:rsidRPr="00EA3945">
          <w:rPr>
            <w:rStyle w:val="ReferenceHL7Table"/>
            <w:sz w:val="20"/>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w:t>
      </w:r>
      <w:r>
        <w:lastRenderedPageBreak/>
        <w:t xml:space="preserve">is valued "Y"es, there should be OBX segments following the Donation segment which details the adverse reactions.  </w:t>
      </w:r>
    </w:p>
    <w:p w14:paraId="702FF092" w14:textId="77777777" w:rsidR="00F6554D" w:rsidRDefault="00F6554D" w:rsidP="00D26D89">
      <w:pPr>
        <w:pStyle w:val="berschrift4"/>
        <w:tabs>
          <w:tab w:val="clear" w:pos="2520"/>
          <w:tab w:val="num" w:pos="1260"/>
        </w:tabs>
      </w:pPr>
      <w:bookmarkStart w:id="827"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827"/>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t>Definition:  The Staff member conducting the final review and reconciliation of all documentation created during the collection process.</w:t>
      </w:r>
    </w:p>
    <w:p w14:paraId="2B43E50A" w14:textId="77777777" w:rsidR="00F6554D" w:rsidRDefault="00F6554D" w:rsidP="00D26D89">
      <w:pPr>
        <w:pStyle w:val="berschrift4"/>
        <w:tabs>
          <w:tab w:val="clear" w:pos="2520"/>
          <w:tab w:val="num" w:pos="1260"/>
        </w:tabs>
      </w:pPr>
      <w:bookmarkStart w:id="828"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828"/>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D26D89">
      <w:pPr>
        <w:pStyle w:val="berschrift4"/>
        <w:tabs>
          <w:tab w:val="clear" w:pos="2520"/>
          <w:tab w:val="num" w:pos="1260"/>
        </w:tabs>
      </w:pPr>
      <w:bookmarkStart w:id="829"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829"/>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D26D89">
      <w:pPr>
        <w:pStyle w:val="berschrift4"/>
        <w:tabs>
          <w:tab w:val="clear" w:pos="2520"/>
          <w:tab w:val="num" w:pos="1260"/>
        </w:tabs>
        <w:rPr>
          <w:lang w:val="fr-FR"/>
        </w:rPr>
      </w:pPr>
      <w:bookmarkStart w:id="830"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30"/>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D26D89">
      <w:pPr>
        <w:pStyle w:val="berschrift4"/>
        <w:tabs>
          <w:tab w:val="clear" w:pos="2520"/>
          <w:tab w:val="num" w:pos="1260"/>
        </w:tabs>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rsidP="00D26D89">
      <w:pPr>
        <w:pStyle w:val="berschrift4"/>
        <w:tabs>
          <w:tab w:val="clear" w:pos="2520"/>
          <w:tab w:val="num" w:pos="1260"/>
        </w:tabs>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w:t>
      </w:r>
      <w:r w:rsidRPr="006056DA">
        <w:lastRenderedPageBreak/>
        <w:t>(XCN)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7221C5">
      <w:pPr>
        <w:pStyle w:val="berschrift4"/>
        <w:tabs>
          <w:tab w:val="clear" w:pos="2520"/>
          <w:tab w:val="num" w:pos="1260"/>
        </w:tabs>
      </w:pPr>
      <w:bookmarkStart w:id="831"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7777777" w:rsidR="007221C5" w:rsidRPr="00D3774B" w:rsidRDefault="007221C5" w:rsidP="007221C5">
      <w:pPr>
        <w:pStyle w:val="NormalIndented"/>
        <w:rPr>
          <w:noProof/>
        </w:rPr>
      </w:pPr>
      <w:r w:rsidRPr="00D3774B">
        <w:rPr>
          <w:noProof/>
        </w:rPr>
        <w:t xml:space="preserve">Definition:  This field reveals the intent of the message.  Refer to </w:t>
      </w:r>
      <w:hyperlink r:id="rId175" w:anchor="HL70206" w:history="1">
        <w:r w:rsidRPr="00D3774B">
          <w:rPr>
            <w:rStyle w:val="ReferenceHL7Table"/>
            <w:color w:val="auto"/>
          </w:rPr>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D26D89">
      <w:pPr>
        <w:pStyle w:val="berschrift3"/>
      </w:pPr>
      <w:bookmarkStart w:id="832" w:name="_Toc11674748"/>
      <w:r>
        <w:t>BUI – Blood Unit information Segment</w:t>
      </w:r>
      <w:bookmarkEnd w:id="831"/>
      <w:bookmarkEnd w:id="832"/>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77777777" w:rsidR="00F6554D" w:rsidRPr="002A6BD5" w:rsidRDefault="00FC6385" w:rsidP="00D26D89">
            <w:pPr>
              <w:pStyle w:val="AttributeTableBody"/>
            </w:pPr>
            <w:hyperlink r:id="rId176" w:anchor="HL70566" w:history="1">
              <w:r w:rsidR="00F6554D">
                <w:rPr>
                  <w:rStyle w:val="Hyperlink"/>
                  <w:rFonts w:cs="Courier New"/>
                  <w:szCs w:val="16"/>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77777777" w:rsidR="00F6554D" w:rsidRDefault="00FC6385" w:rsidP="00D26D89">
            <w:pPr>
              <w:pStyle w:val="AttributeTableBody"/>
            </w:pPr>
            <w:hyperlink r:id="rId177" w:anchor="HL70929" w:history="1">
              <w:r w:rsidR="00F6554D" w:rsidRPr="00C830C9">
                <w:rPr>
                  <w:rStyle w:val="Hyperlink"/>
                  <w:rFonts w:cs="Courier New"/>
                  <w:szCs w:val="16"/>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7777777" w:rsidR="00F6554D" w:rsidRDefault="00FC6385" w:rsidP="00D26D89">
            <w:pPr>
              <w:pStyle w:val="AttributeTableBody"/>
            </w:pPr>
            <w:hyperlink r:id="rId178" w:anchor="HL70930" w:history="1">
              <w:r w:rsidR="00F6554D" w:rsidRPr="00C830C9">
                <w:rPr>
                  <w:rStyle w:val="Hyperlink"/>
                  <w:rFonts w:cs="Courier New"/>
                  <w:szCs w:val="16"/>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 xml:space="preserve">Container </w:t>
            </w:r>
            <w:smartTag w:uri="urn:schemas-microsoft-com:office:smarttags" w:element="place">
              <w:r w:rsidRPr="00CA5DDC">
                <w:t>Lot</w:t>
              </w:r>
            </w:smartTag>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77777777" w:rsidR="00F6554D" w:rsidRPr="0095335F" w:rsidRDefault="00F6554D" w:rsidP="00D26D89">
            <w:pPr>
              <w:pStyle w:val="AttributeTableBody"/>
            </w:pPr>
            <w:r w:rsidRPr="0095335F">
              <w:t>R</w:t>
            </w:r>
          </w:p>
        </w:tc>
        <w:tc>
          <w:tcPr>
            <w:tcW w:w="788" w:type="dxa"/>
            <w:tcBorders>
              <w:top w:val="dotted" w:sz="4" w:space="0" w:color="auto"/>
              <w:left w:val="nil"/>
              <w:bottom w:val="dotted" w:sz="4" w:space="0" w:color="auto"/>
              <w:right w:val="nil"/>
            </w:tcBorders>
            <w:shd w:val="clear" w:color="auto" w:fill="FFFFFF"/>
          </w:tcPr>
          <w:p w14:paraId="5770354E" w14:textId="77777777" w:rsidR="00F6554D" w:rsidRPr="0095335F" w:rsidRDefault="00FC6385" w:rsidP="00D26D89">
            <w:pPr>
              <w:pStyle w:val="AttributeTableBody"/>
            </w:pPr>
            <w:hyperlink r:id="rId179" w:anchor="HL70931" w:history="1">
              <w:r w:rsidR="00F6554D" w:rsidRPr="0095335F">
                <w:rPr>
                  <w:rStyle w:val="Hyperlink"/>
                  <w:rFonts w:cs="Courier New"/>
                  <w:szCs w:val="16"/>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7777777" w:rsidR="007221C5" w:rsidRPr="00D3774B" w:rsidRDefault="007221C5" w:rsidP="00B6045C">
            <w:pPr>
              <w:pStyle w:val="AttributeTableBody"/>
              <w:rPr>
                <w:noProof/>
              </w:rPr>
            </w:pPr>
            <w:r w:rsidRPr="00D3774B">
              <w:rPr>
                <w:noProof/>
              </w:rPr>
              <w:t>2..2</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77777777" w:rsidR="007221C5" w:rsidRPr="00D3774B" w:rsidRDefault="00FC6385" w:rsidP="000614BD">
            <w:pPr>
              <w:pStyle w:val="AttributeTableBody"/>
            </w:pPr>
            <w:hyperlink r:id="rId180" w:anchor="HL70287" w:history="1">
              <w:r w:rsidR="007221C5" w:rsidRPr="00D3774B">
                <w:rPr>
                  <w:rStyle w:val="Hyperlink"/>
                  <w:noProof/>
                  <w:color w:val="auto"/>
                </w:rPr>
                <w:t>02</w:t>
              </w:r>
              <w:r w:rsidR="000614BD" w:rsidRPr="00D3774B">
                <w:rPr>
                  <w:rStyle w:val="Hyperlink"/>
                  <w:noProof/>
                  <w:color w:val="auto"/>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D26D89">
      <w:pPr>
        <w:pStyle w:val="berschrift4"/>
        <w:tabs>
          <w:tab w:val="clear" w:pos="2520"/>
          <w:tab w:val="num" w:pos="1260"/>
        </w:tabs>
        <w:rPr>
          <w:vanish/>
        </w:rPr>
      </w:pPr>
      <w:bookmarkStart w:id="833" w:name="_Toc269670623"/>
      <w:r w:rsidRPr="0095335F">
        <w:rPr>
          <w:vanish/>
        </w:rPr>
        <w:t>BUI field definitions</w:t>
      </w:r>
      <w:r w:rsidRPr="0095335F">
        <w:rPr>
          <w:vanish/>
          <w:lang w:val="fr-FR"/>
        </w:rPr>
        <w:fldChar w:fldCharType="begin"/>
      </w:r>
      <w:r w:rsidRPr="0095335F">
        <w:rPr>
          <w:vanish/>
          <w:lang w:val="fr-FR"/>
        </w:rPr>
        <w:instrText>XE "BUI – data element definitions</w:instrText>
      </w:r>
      <w:r w:rsidRPr="0095335F">
        <w:rPr>
          <w:rFonts w:cs="Times New Roman"/>
          <w:vanish/>
          <w:lang w:val="fr-FR"/>
        </w:rPr>
        <w:instrText>"</w:instrText>
      </w:r>
      <w:r w:rsidRPr="0095335F">
        <w:rPr>
          <w:vanish/>
          <w:lang w:val="fr-FR"/>
        </w:rPr>
        <w:fldChar w:fldCharType="end"/>
      </w:r>
    </w:p>
    <w:p w14:paraId="0B72F1F1" w14:textId="77777777" w:rsidR="00F6554D" w:rsidRPr="0095335F" w:rsidRDefault="00F6554D" w:rsidP="00D26D89">
      <w:pPr>
        <w:pStyle w:val="berschrift4"/>
        <w:tabs>
          <w:tab w:val="clear" w:pos="2520"/>
          <w:tab w:val="num" w:pos="1260"/>
        </w:tabs>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3"/>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D26D89">
      <w:pPr>
        <w:pStyle w:val="berschrift4"/>
        <w:tabs>
          <w:tab w:val="clear" w:pos="2520"/>
          <w:tab w:val="num" w:pos="1260"/>
        </w:tabs>
      </w:pPr>
      <w:bookmarkStart w:id="834"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4"/>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lastRenderedPageBreak/>
        <w:t xml:space="preserve">Definition:  The blood unit identifier is a unique identifier assigned to the particular blood unit in a container.  </w:t>
      </w:r>
    </w:p>
    <w:p w14:paraId="6A38D335" w14:textId="77777777" w:rsidR="00F6554D" w:rsidRDefault="00F6554D" w:rsidP="00D26D89">
      <w:pPr>
        <w:pStyle w:val="berschrift4"/>
        <w:tabs>
          <w:tab w:val="clear" w:pos="2520"/>
          <w:tab w:val="num" w:pos="1260"/>
        </w:tabs>
      </w:pPr>
      <w:bookmarkStart w:id="835"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835"/>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7777777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181" w:anchor="HL70566" w:history="1">
        <w:r>
          <w:rPr>
            <w:rStyle w:val="ReferenceHL7Table"/>
            <w:sz w:val="20"/>
            <w:szCs w:val="16"/>
          </w:rPr>
          <w:t>HL7-Defined Table 0566 – Blood Unit Type</w:t>
        </w:r>
      </w:hyperlink>
      <w:r w:rsidRPr="005D3397">
        <w:rPr>
          <w:rStyle w:val="HTMLZitat"/>
          <w:i w:val="0"/>
          <w:iCs/>
        </w:rPr>
        <w:t xml:space="preserve"> in Chapter 2C</w:t>
      </w:r>
      <w:r>
        <w:rPr>
          <w:rStyle w:val="HTMLZitat"/>
          <w:i w:val="0"/>
          <w:iCs/>
        </w:rPr>
        <w:t>, Code Tables, for valid entries</w:t>
      </w:r>
      <w:r>
        <w:t>.</w:t>
      </w:r>
    </w:p>
    <w:p w14:paraId="1117A132" w14:textId="77777777" w:rsidR="00F6554D" w:rsidRDefault="00F6554D" w:rsidP="00D26D89">
      <w:pPr>
        <w:pStyle w:val="berschrift4"/>
        <w:tabs>
          <w:tab w:val="clear" w:pos="2520"/>
          <w:tab w:val="num" w:pos="1260"/>
        </w:tabs>
      </w:pPr>
      <w:bookmarkStart w:id="836"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836"/>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D26D89">
      <w:pPr>
        <w:pStyle w:val="berschrift4"/>
        <w:tabs>
          <w:tab w:val="clear" w:pos="2520"/>
          <w:tab w:val="num" w:pos="1260"/>
        </w:tabs>
      </w:pPr>
      <w:bookmarkStart w:id="837"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7"/>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7777777" w:rsidR="00F6554D" w:rsidRPr="00E42BE2" w:rsidRDefault="00F6554D" w:rsidP="00D26D89">
      <w:pPr>
        <w:pStyle w:val="NormalIndented"/>
      </w:pPr>
      <w:r>
        <w:t>Definition:  The unit of measure for the weight of the blood unit.  Concepts are pulled from the UCUM code system (</w:t>
      </w:r>
      <w:hyperlink r:id="rId182" w:history="1">
        <w:r w:rsidRPr="009834CC">
          <w:rPr>
            <w:rStyle w:val="HyperlinkText"/>
            <w:sz w:val="20"/>
            <w:szCs w:val="16"/>
          </w:rPr>
          <w:t>www.unitsofmeasure.org</w:t>
        </w:r>
      </w:hyperlink>
      <w:r>
        <w:rPr>
          <w:rStyle w:val="HTMLZitat"/>
          <w:iCs/>
        </w:rPr>
        <w:t xml:space="preserve">). </w:t>
      </w:r>
      <w:r>
        <w:t xml:space="preserve">Refer to </w:t>
      </w:r>
      <w:hyperlink r:id="rId183" w:anchor="HL70929" w:history="1">
        <w:r>
          <w:rPr>
            <w:rStyle w:val="ReferenceHL7Table"/>
            <w:sz w:val="20"/>
            <w:szCs w:val="16"/>
          </w:rPr>
          <w:t>HL7-Defined Table 0929 – Weight Units</w:t>
        </w:r>
      </w:hyperlink>
      <w:r w:rsidRPr="005D3397">
        <w:rPr>
          <w:rStyle w:val="HTMLZitat"/>
          <w:i w:val="0"/>
          <w:iCs/>
        </w:rPr>
        <w:t xml:space="preserve"> in Chapter 2C</w:t>
      </w:r>
      <w:r>
        <w:rPr>
          <w:rStyle w:val="HTMLZitat"/>
          <w:i w:val="0"/>
          <w:iCs/>
        </w:rPr>
        <w:t>, Code Tables, for valid entries</w:t>
      </w:r>
      <w:r>
        <w:t>.</w:t>
      </w:r>
    </w:p>
    <w:p w14:paraId="10129F1E" w14:textId="77777777" w:rsidR="00F6554D" w:rsidRDefault="00F6554D" w:rsidP="00D26D89">
      <w:pPr>
        <w:pStyle w:val="berschrift4"/>
        <w:tabs>
          <w:tab w:val="clear" w:pos="2520"/>
          <w:tab w:val="num" w:pos="1260"/>
        </w:tabs>
      </w:pPr>
      <w:bookmarkStart w:id="838"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8"/>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D26D89">
      <w:pPr>
        <w:pStyle w:val="berschrift4"/>
        <w:tabs>
          <w:tab w:val="clear" w:pos="2520"/>
          <w:tab w:val="num" w:pos="1260"/>
        </w:tabs>
      </w:pPr>
      <w:bookmarkStart w:id="839"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9"/>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7777777" w:rsidR="00F6554D" w:rsidRDefault="00F6554D" w:rsidP="00D26D89">
      <w:pPr>
        <w:pStyle w:val="NormalIndented"/>
      </w:pPr>
      <w:r>
        <w:t>Definition:  The unit of measure for the volume of the blood unit.  Concepts are pulled from the UCUM code system (</w:t>
      </w:r>
      <w:hyperlink w:history="1">
        <w:r w:rsidR="002B4E0B">
          <w:rPr>
            <w:b/>
            <w:bCs/>
          </w:rPr>
          <w:t>Error! Hyperlink reference not valid.</w:t>
        </w:r>
      </w:hyperlink>
      <w:r>
        <w:t xml:space="preserve">Refer to </w:t>
      </w:r>
      <w:hyperlink r:id="rId184" w:anchor="HL70930" w:history="1">
        <w:r>
          <w:rPr>
            <w:rStyle w:val="ReferenceHL7Table"/>
            <w:sz w:val="20"/>
            <w:szCs w:val="16"/>
          </w:rPr>
          <w:t>HL7-Defined Table 0930 – Volume Units</w:t>
        </w:r>
      </w:hyperlink>
      <w:r w:rsidRPr="005D3397">
        <w:rPr>
          <w:rStyle w:val="HTMLZitat"/>
          <w:i w:val="0"/>
          <w:iCs/>
        </w:rPr>
        <w:t xml:space="preserve"> in Chapter 2C</w:t>
      </w:r>
      <w:r>
        <w:rPr>
          <w:rStyle w:val="HTMLZitat"/>
          <w:i w:val="0"/>
          <w:iCs/>
        </w:rPr>
        <w:t>, Code Tables, for valid entries</w:t>
      </w:r>
      <w:r>
        <w:t>.</w:t>
      </w:r>
    </w:p>
    <w:p w14:paraId="022F09FC" w14:textId="77777777" w:rsidR="00F6554D" w:rsidRDefault="00F6554D" w:rsidP="00D26D89">
      <w:pPr>
        <w:pStyle w:val="berschrift4"/>
        <w:tabs>
          <w:tab w:val="clear" w:pos="2520"/>
          <w:tab w:val="num" w:pos="1260"/>
        </w:tabs>
      </w:pPr>
      <w:bookmarkStart w:id="840" w:name="_Toc269670630"/>
      <w:r>
        <w:lastRenderedPageBreak/>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840"/>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D26D89">
      <w:pPr>
        <w:pStyle w:val="berschrift4"/>
        <w:tabs>
          <w:tab w:val="clear" w:pos="2520"/>
          <w:tab w:val="num" w:pos="1260"/>
        </w:tabs>
      </w:pPr>
      <w:bookmarkStart w:id="841" w:name="_Toc269670631"/>
      <w:r>
        <w:t xml:space="preserve">BUI-9 Container </w:t>
      </w:r>
      <w:smartTag w:uri="urn:schemas-microsoft-com:office:smarttags" w:element="place">
        <w:r>
          <w:t>Lot</w:t>
        </w:r>
      </w:smartTag>
      <w:r>
        <w:t xml:space="preserve">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841"/>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D26D89">
      <w:pPr>
        <w:pStyle w:val="berschrift4"/>
        <w:tabs>
          <w:tab w:val="clear" w:pos="2520"/>
          <w:tab w:val="num" w:pos="1260"/>
        </w:tabs>
      </w:pPr>
      <w:bookmarkStart w:id="842"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42"/>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D26D89">
      <w:pPr>
        <w:pStyle w:val="berschrift4"/>
        <w:tabs>
          <w:tab w:val="clear" w:pos="2520"/>
          <w:tab w:val="num" w:pos="1260"/>
        </w:tabs>
      </w:pPr>
      <w:bookmarkStart w:id="843"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3"/>
      <w:r>
        <w:t xml:space="preserve">   03383</w:t>
      </w:r>
    </w:p>
    <w:p w14:paraId="5B8D2923" w14:textId="77777777" w:rsidR="00F6554D" w:rsidRDefault="00F6554D" w:rsidP="00257C89">
      <w:pPr>
        <w:pStyle w:val="Components"/>
      </w:pPr>
      <w:bookmarkStart w:id="844" w:name="NRComponent"/>
      <w:r>
        <w:t>Components:  &lt;Low Value (NM)&gt; ^ &lt;High Value (NM)&gt;</w:t>
      </w:r>
      <w:bookmarkEnd w:id="844"/>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D26D89">
      <w:pPr>
        <w:pStyle w:val="berschrift4"/>
        <w:tabs>
          <w:tab w:val="clear" w:pos="2520"/>
          <w:tab w:val="num" w:pos="1260"/>
        </w:tabs>
      </w:pPr>
      <w:bookmarkStart w:id="845" w:name="_Toc269670634"/>
      <w:r>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5"/>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77777777" w:rsidR="00F6554D" w:rsidRDefault="00F6554D" w:rsidP="00D26D89">
      <w:pPr>
        <w:pStyle w:val="NormalIndented"/>
      </w:pPr>
      <w:r>
        <w:t>Definition:  The unit of measure of the transport temperature range.  Concepts are pulled from the UCUM code system (</w:t>
      </w:r>
      <w:hyperlink r:id="rId185" w:history="1">
        <w:r w:rsidRPr="0095335F">
          <w:rPr>
            <w:rStyle w:val="HyperlinkText"/>
            <w:sz w:val="20"/>
            <w:szCs w:val="16"/>
          </w:rPr>
          <w:t>www.unitsofmeasure.org</w:t>
        </w:r>
      </w:hyperlink>
      <w:r>
        <w:rPr>
          <w:rStyle w:val="HTMLZitat"/>
          <w:iCs/>
        </w:rPr>
        <w:t xml:space="preserve">). </w:t>
      </w:r>
      <w:r>
        <w:t xml:space="preserve">Refer to </w:t>
      </w:r>
      <w:hyperlink r:id="rId186" w:anchor="HL70931" w:history="1">
        <w:r>
          <w:rPr>
            <w:rStyle w:val="ReferenceHL7Table"/>
            <w:sz w:val="20"/>
            <w:szCs w:val="16"/>
          </w:rPr>
          <w:t>HL7-Defined Table 0931 – Temperature Units</w:t>
        </w:r>
      </w:hyperlink>
      <w:r w:rsidRPr="005D3397">
        <w:rPr>
          <w:rStyle w:val="HTMLZitat"/>
          <w:i w:val="0"/>
          <w:iCs/>
        </w:rPr>
        <w:t xml:space="preserve"> in Chapter 2C</w:t>
      </w:r>
      <w:r>
        <w:rPr>
          <w:rStyle w:val="HTMLZitat"/>
          <w:i w:val="0"/>
          <w:iCs/>
        </w:rPr>
        <w:t>, Code Tables, for valid entries</w:t>
      </w:r>
      <w:r>
        <w:t>.</w:t>
      </w:r>
    </w:p>
    <w:p w14:paraId="059B51F7" w14:textId="77777777" w:rsidR="007221C5" w:rsidRPr="00D3774B" w:rsidRDefault="007221C5" w:rsidP="007221C5">
      <w:pPr>
        <w:pStyle w:val="berschrift4"/>
        <w:tabs>
          <w:tab w:val="clear" w:pos="2520"/>
          <w:tab w:val="num" w:pos="1260"/>
        </w:tabs>
      </w:pPr>
      <w:bookmarkStart w:id="846" w:name="_Toc262491817"/>
      <w:bookmarkStart w:id="847" w:name="_Toc264301718"/>
      <w:bookmarkStart w:id="848" w:name="_Toc538459"/>
      <w:bookmarkEnd w:id="846"/>
      <w:bookmarkEnd w:id="847"/>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7777777" w:rsidR="007221C5" w:rsidRPr="00D3774B" w:rsidRDefault="007221C5" w:rsidP="007221C5">
      <w:pPr>
        <w:pStyle w:val="NormalIndented"/>
        <w:rPr>
          <w:noProof/>
        </w:rPr>
      </w:pPr>
      <w:r w:rsidRPr="00D3774B">
        <w:rPr>
          <w:noProof/>
        </w:rPr>
        <w:t xml:space="preserve">Definition:  This field reveals the intent of the message.  Refer to </w:t>
      </w:r>
      <w:hyperlink r:id="rId187" w:anchor="HL70206" w:history="1">
        <w:r w:rsidRPr="00D3774B">
          <w:rPr>
            <w:rStyle w:val="ReferenceHL7Table"/>
            <w:color w:val="auto"/>
          </w:rPr>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lastRenderedPageBreak/>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77777777" w:rsidR="00F6554D" w:rsidRPr="00EA3945" w:rsidRDefault="00F6554D" w:rsidP="00D26D89">
      <w:pPr>
        <w:pStyle w:val="berschrift2"/>
        <w:tabs>
          <w:tab w:val="clear" w:pos="1080"/>
        </w:tabs>
        <w:rPr>
          <w:caps w:val="0"/>
          <w:noProof/>
        </w:rPr>
      </w:pPr>
      <w:bookmarkStart w:id="849" w:name="_Toc11674749"/>
      <w:r w:rsidRPr="00EA3945">
        <w:rPr>
          <w:caps w:val="0"/>
          <w:noProof/>
        </w:rPr>
        <w:t>TABLES LISTINGS</w:t>
      </w:r>
      <w:bookmarkEnd w:id="848"/>
      <w:bookmarkEnd w:id="849"/>
    </w:p>
    <w:p w14:paraId="71CC0942" w14:textId="77777777" w:rsidR="00F6554D" w:rsidRPr="00EA3945" w:rsidRDefault="00F6554D" w:rsidP="00D26D89">
      <w:pPr>
        <w:pStyle w:val="berschrift3"/>
      </w:pPr>
      <w:bookmarkStart w:id="850" w:name="_HL7_Table_0119_-_Order_Control_Code"/>
      <w:bookmarkStart w:id="851" w:name="_Toc204506553"/>
      <w:bookmarkStart w:id="852" w:name="_Hlt489773266"/>
      <w:bookmarkStart w:id="853" w:name="_Ref175021860"/>
      <w:bookmarkStart w:id="854" w:name="_Toc11674750"/>
      <w:bookmarkStart w:id="855" w:name="_Toc496068992"/>
      <w:bookmarkStart w:id="856" w:name="_Toc498131403"/>
      <w:bookmarkStart w:id="857" w:name="_Toc787980"/>
      <w:bookmarkStart w:id="858" w:name="_Toc1825703"/>
      <w:bookmarkStart w:id="859" w:name="_Toc2157552"/>
      <w:bookmarkEnd w:id="850"/>
      <w:bookmarkEnd w:id="851"/>
      <w:bookmarkEnd w:id="852"/>
      <w:r w:rsidRPr="00EA3945">
        <w:t>Figure 4-8   Associations between Order Control Codes and Trigger Events</w:t>
      </w:r>
      <w:bookmarkEnd w:id="853"/>
      <w:bookmarkEnd w:id="854"/>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77777777" w:rsidR="00F6554D" w:rsidRPr="00EA3945" w:rsidRDefault="00F6554D" w:rsidP="00D26D89">
      <w:pPr>
        <w:pStyle w:val="berschrift2"/>
        <w:tabs>
          <w:tab w:val="clear" w:pos="1080"/>
        </w:tabs>
        <w:rPr>
          <w:noProof/>
        </w:rPr>
      </w:pPr>
      <w:bookmarkStart w:id="860" w:name="_Hlt42496585"/>
      <w:bookmarkStart w:id="861" w:name="_Toc496068993"/>
      <w:bookmarkStart w:id="862" w:name="_Toc498131404"/>
      <w:bookmarkStart w:id="863" w:name="_Toc538461"/>
      <w:bookmarkStart w:id="864" w:name="_Toc11674751"/>
      <w:bookmarkEnd w:id="855"/>
      <w:bookmarkEnd w:id="856"/>
      <w:bookmarkEnd w:id="857"/>
      <w:bookmarkEnd w:id="858"/>
      <w:bookmarkEnd w:id="859"/>
      <w:bookmarkEnd w:id="860"/>
      <w:r w:rsidRPr="00EA3945">
        <w:rPr>
          <w:caps w:val="0"/>
          <w:noProof/>
        </w:rPr>
        <w:t>OUTSTANDING ISSUES</w:t>
      </w:r>
      <w:bookmarkEnd w:id="861"/>
      <w:bookmarkEnd w:id="862"/>
      <w:bookmarkEnd w:id="863"/>
      <w:bookmarkEnd w:id="864"/>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188"/>
      <w:headerReference w:type="default" r:id="rId189"/>
      <w:footerReference w:type="first" r:id="rId19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9D4F1" w14:textId="77777777" w:rsidR="003715A0" w:rsidRDefault="003715A0" w:rsidP="007A5DFE">
      <w:pPr>
        <w:spacing w:after="0" w:line="240" w:lineRule="auto"/>
      </w:pPr>
      <w:r>
        <w:separator/>
      </w:r>
    </w:p>
  </w:endnote>
  <w:endnote w:type="continuationSeparator" w:id="0">
    <w:p w14:paraId="4D7E14AF" w14:textId="77777777" w:rsidR="003715A0" w:rsidRDefault="003715A0"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45BEB" w14:textId="4FB98164" w:rsidR="00FC6385" w:rsidRDefault="00FC6385" w:rsidP="00F554E3">
    <w:pPr>
      <w:pStyle w:val="Fuzeile"/>
      <w:spacing w:after="0"/>
    </w:pPr>
    <w:r>
      <w:rPr>
        <w:lang w:val="en-US"/>
      </w:rPr>
      <w:t>P</w:t>
    </w:r>
    <w:r>
      <w:t xml:space="preserve">age </w:t>
    </w:r>
    <w:r>
      <w:rPr>
        <w:rStyle w:val="Seitenzahl"/>
      </w:rPr>
      <w:fldChar w:fldCharType="begin"/>
    </w:r>
    <w:r>
      <w:rPr>
        <w:rStyle w:val="Seitenzahl"/>
      </w:rPr>
      <w:instrText xml:space="preserve"> PAGE </w:instrText>
    </w:r>
    <w:r>
      <w:rPr>
        <w:rStyle w:val="Seitenzahl"/>
      </w:rPr>
      <w:fldChar w:fldCharType="separate"/>
    </w:r>
    <w:r>
      <w:rPr>
        <w:rStyle w:val="Seitenzahl"/>
        <w:noProof/>
      </w:rPr>
      <w:t>208</w:t>
    </w:r>
    <w:r>
      <w:rPr>
        <w:rStyle w:val="Seitenzahl"/>
      </w:rPr>
      <w:fldChar w:fldCharType="end"/>
    </w:r>
    <w:r>
      <w:rPr>
        <w:rStyle w:val="Seitenzahl"/>
      </w:rPr>
      <w:tab/>
    </w:r>
    <w:r>
      <w:t xml:space="preserve">Health Level Seven, Version </w:t>
    </w:r>
    <w:fldSimple w:instr=" DOCPROPERTY release_version \* MERGEFORMAT ">
      <w:r>
        <w:t>2.9</w:t>
      </w:r>
    </w:fldSimple>
    <w:r>
      <w:t xml:space="preserve"> © </w:t>
    </w:r>
    <w:fldSimple w:instr=" DOCPROPERTY release_year \* MERGEFORMAT ">
      <w:r>
        <w:t>2019</w:t>
      </w:r>
    </w:fldSimple>
    <w:r>
      <w:t xml:space="preserve">.  </w:t>
    </w:r>
    <w:r>
      <w:t>All rights reserved.</w:t>
    </w:r>
  </w:p>
  <w:p w14:paraId="2D072A67" w14:textId="07E49C36" w:rsidR="00FC6385" w:rsidRPr="001B62B8" w:rsidRDefault="00FC6385" w:rsidP="00F554E3">
    <w:pPr>
      <w:pStyle w:val="Fuzeile"/>
      <w:spacing w:after="0"/>
    </w:pPr>
    <w:fldSimple w:instr=" DOCPROPERTY release_month \* MERGEFORMAT ">
      <w:r>
        <w:t>November</w:t>
      </w:r>
    </w:fldSimple>
    <w:r>
      <w:t xml:space="preserve">  </w:t>
    </w:r>
    <w:fldSimple w:instr=" DOCPROPERTY release_year \* MERGEFORMAT ">
      <w:r>
        <w:t>2019</w:t>
      </w:r>
    </w:fldSimple>
    <w:r>
      <w:t>.</w:t>
    </w:r>
    <w:r>
      <w:tab/>
    </w:r>
    <w:fldSimple w:instr=" DOCPROPERTY release_status \* MERGEFORMAT ">
      <w:r>
        <w:t>Normative Publication</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6F668" w14:textId="4A54145D" w:rsidR="00FC6385" w:rsidRDefault="00FC6385" w:rsidP="00F554E3">
    <w:pPr>
      <w:pStyle w:val="Fuzeile"/>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207</w:t>
    </w:r>
    <w:r>
      <w:rPr>
        <w:rStyle w:val="Seitenzahl"/>
      </w:rPr>
      <w:fldChar w:fldCharType="end"/>
    </w:r>
  </w:p>
  <w:p w14:paraId="1D87A83C" w14:textId="53C87475" w:rsidR="00FC6385" w:rsidRPr="001B62B8" w:rsidRDefault="00FC6385" w:rsidP="00F554E3">
    <w:pPr>
      <w:pStyle w:val="Fuzeile"/>
      <w:spacing w:after="0"/>
    </w:pPr>
    <w:fldSimple w:instr=" DOCPROPERTY  release_status  \* MERGEFORMAT ">
      <w:r>
        <w:t>Normative Publication</w:t>
      </w:r>
    </w:fldSimple>
    <w:r>
      <w:t>.</w:t>
    </w:r>
    <w:r>
      <w:tab/>
    </w:r>
    <w:fldSimple w:instr=" DOCPROPERTY release_month \* MERGEFORMAT ">
      <w:r>
        <w:t>November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FA46" w14:textId="1DF3E542" w:rsidR="00FC6385" w:rsidRDefault="00FC6385" w:rsidP="00F554E3">
    <w:pPr>
      <w:pStyle w:val="Fuzeile"/>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02C522AE" w14:textId="745C8BDC" w:rsidR="00FC6385" w:rsidRPr="001B62B8" w:rsidRDefault="00FC6385" w:rsidP="00F554E3">
    <w:pPr>
      <w:pStyle w:val="Fuzeile"/>
      <w:spacing w:after="0"/>
    </w:pPr>
    <w:fldSimple w:instr=" DOCPROPERTY  release_status  \* MERGEFORMAT ">
      <w:r>
        <w:t>Normative Publication</w:t>
      </w:r>
    </w:fldSimple>
    <w:r>
      <w:t>.</w:t>
    </w:r>
    <w:r>
      <w:tab/>
    </w:r>
    <w:fldSimple w:instr=" DOCPROPERTY release_month \* MERGEFORMAT ">
      <w:r>
        <w:t>November</w:t>
      </w:r>
    </w:fldSimple>
    <w:r>
      <w:t xml:space="preserve">  </w:t>
    </w:r>
    <w:fldSimple w:instr=" DOCPROPERTY release_year \* MERGEFORMAT ">
      <w:r>
        <w:t>2019</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740A4" w14:textId="77777777" w:rsidR="00FC6385" w:rsidRDefault="00FC6385" w:rsidP="00D26D89">
    <w:pPr>
      <w:pStyle w:val="Fuzeile"/>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40D7B01D" w14:textId="77777777" w:rsidR="00FC6385" w:rsidRDefault="00FC6385" w:rsidP="00D26D89">
    <w:pPr>
      <w:pStyle w:val="Fuzeile"/>
      <w:spacing w:after="0"/>
    </w:pPr>
    <w:fldSimple w:instr=" DOCPROPERTY  release_status  \* MERGEFORMAT ">
      <w:r>
        <w:t>Final Standard</w:t>
      </w:r>
    </w:fldSimple>
    <w:r>
      <w:t>.</w:t>
    </w:r>
    <w:r>
      <w:tab/>
    </w:r>
    <w:fldSimple w:instr=" DOCPROPERTY release_month \* MERGEFORMAT ">
      <w:r>
        <w:t>April</w:t>
      </w:r>
    </w:fldSimple>
    <w:r>
      <w:t xml:space="preserve">  </w:t>
    </w:r>
    <w:fldSimple w:instr=" DOCPROPERTY release_year \* MERGEFORMAT ">
      <w:r>
        <w:t>2014</w:t>
      </w:r>
    </w:fldSimple>
    <w:bookmarkStart w:id="865" w:name="_Toc79251154"/>
    <w:bookmarkStart w:id="866" w:name="_Toc79251360"/>
    <w:bookmarkStart w:id="867" w:name="_Toc88841898"/>
    <w:bookmarkStart w:id="868" w:name="_Toc88842468"/>
    <w:bookmarkStart w:id="869" w:name="_Toc130088973"/>
    <w:bookmarkStart w:id="870" w:name="_Toc496068611"/>
    <w:bookmarkStart w:id="871" w:name="_Toc498131023"/>
    <w:bookmarkStart w:id="872" w:name="_Toc538342"/>
    <w:bookmarkStart w:id="873" w:name="_Toc348245062"/>
    <w:bookmarkStart w:id="874" w:name="_Toc348258373"/>
    <w:bookmarkStart w:id="875" w:name="_Toc348263491"/>
    <w:bookmarkStart w:id="876" w:name="_Toc348336864"/>
    <w:bookmarkStart w:id="877" w:name="_Toc348773817"/>
    <w:bookmarkStart w:id="878" w:name="_Ref358626324"/>
    <w:bookmarkStart w:id="879" w:name="_Toc359236183"/>
    <w:bookmarkEnd w:id="865"/>
    <w:bookmarkEnd w:id="866"/>
    <w:bookmarkEnd w:id="867"/>
    <w:bookmarkEnd w:id="868"/>
    <w:bookmarkEnd w:id="869"/>
    <w:r>
      <w:t>.</w:t>
    </w:r>
    <w:bookmarkStart w:id="880" w:name="_Toc494102953"/>
    <w:bookmarkStart w:id="881" w:name="_Toc496068612"/>
    <w:bookmarkStart w:id="882" w:name="_Toc498131024"/>
    <w:bookmarkStart w:id="883" w:name="_Toc538343"/>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89E30" w14:textId="77777777" w:rsidR="003715A0" w:rsidRDefault="003715A0" w:rsidP="007A5DFE">
      <w:pPr>
        <w:spacing w:after="0" w:line="240" w:lineRule="auto"/>
      </w:pPr>
      <w:r>
        <w:separator/>
      </w:r>
    </w:p>
  </w:footnote>
  <w:footnote w:type="continuationSeparator" w:id="0">
    <w:p w14:paraId="1546BB7C" w14:textId="77777777" w:rsidR="003715A0" w:rsidRDefault="003715A0"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EAFBA" w14:textId="6C58D4C3" w:rsidR="00FC6385" w:rsidRDefault="00FC6385">
    <w:pPr>
      <w:pStyle w:val="Kopfzeile"/>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EFD2" w14:textId="1F7A0A71" w:rsidR="00FC6385" w:rsidRDefault="00FC6385">
    <w:pPr>
      <w:pStyle w:val="Kopfzeile"/>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07EAC" w14:textId="77777777" w:rsidR="00FC6385" w:rsidRDefault="00FC6385">
    <w:pPr>
      <w:pStyle w:val="Kopfzeile"/>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E32DB" w14:textId="77777777" w:rsidR="00FC6385" w:rsidRDefault="00FC6385">
    <w:pPr>
      <w:pStyle w:val="Kopfzeile"/>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4D0418E4"/>
    <w:lvl w:ilvl="0" w:tplc="4EB2550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4F2F8A4"/>
    <w:lvl w:ilvl="0">
      <w:start w:val="4"/>
      <w:numFmt w:val="decimal"/>
      <w:pStyle w:val="berschrift1"/>
      <w:suff w:val="nothing"/>
      <w:lvlText w:val="%1"/>
      <w:lvlJc w:val="left"/>
      <w:rPr>
        <w:rFonts w:cs="Times New Roman" w:hint="default"/>
      </w:rPr>
    </w:lvl>
    <w:lvl w:ilvl="1">
      <w:start w:val="1"/>
      <w:numFmt w:val="decimal"/>
      <w:pStyle w:val="berschrift2"/>
      <w:lvlText w:val="%1.%2"/>
      <w:lvlJc w:val="left"/>
      <w:pPr>
        <w:tabs>
          <w:tab w:val="num" w:pos="1080"/>
        </w:tabs>
      </w:pPr>
      <w:rPr>
        <w:rFonts w:cs="Times New Roman" w:hint="default"/>
      </w:rPr>
    </w:lvl>
    <w:lvl w:ilvl="2">
      <w:start w:val="1"/>
      <w:numFmt w:val="decimal"/>
      <w:pStyle w:val="berschrift3"/>
      <w:lvlText w:val="%1.%2.%3"/>
      <w:lvlJc w:val="left"/>
      <w:pPr>
        <w:tabs>
          <w:tab w:val="num" w:pos="720"/>
        </w:tabs>
      </w:pPr>
      <w:rPr>
        <w:rFonts w:cs="Times New Roman" w:hint="default"/>
      </w:rPr>
    </w:lvl>
    <w:lvl w:ilvl="3">
      <w:numFmt w:val="decimal"/>
      <w:pStyle w:val="berschrift4"/>
      <w:lvlText w:val="%1.%2.%3.%4"/>
      <w:lvlJc w:val="left"/>
      <w:pPr>
        <w:tabs>
          <w:tab w:val="num" w:pos="1260"/>
        </w:tabs>
        <w:ind w:left="540"/>
      </w:pPr>
      <w:rPr>
        <w:rFonts w:cs="Times New Roman" w:hint="default"/>
      </w:rPr>
    </w:lvl>
    <w:lvl w:ilvl="4">
      <w:start w:val="1"/>
      <w:numFmt w:val="decimal"/>
      <w:pStyle w:val="berschrift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berschrift6"/>
      <w:lvlText w:val="(%6)"/>
      <w:lvlJc w:val="left"/>
      <w:pPr>
        <w:tabs>
          <w:tab w:val="num" w:pos="3960"/>
        </w:tabs>
        <w:ind w:left="3600"/>
      </w:pPr>
      <w:rPr>
        <w:rFonts w:cs="Times New Roman"/>
      </w:rPr>
    </w:lvl>
    <w:lvl w:ilvl="6">
      <w:start w:val="1"/>
      <w:numFmt w:val="decimal"/>
      <w:pStyle w:val="berschrift7"/>
      <w:lvlText w:val="(%7)"/>
      <w:lvlJc w:val="left"/>
      <w:pPr>
        <w:tabs>
          <w:tab w:val="num" w:pos="4680"/>
        </w:tabs>
        <w:ind w:left="4320"/>
      </w:pPr>
      <w:rPr>
        <w:rFonts w:cs="Times New Roman"/>
      </w:rPr>
    </w:lvl>
    <w:lvl w:ilvl="7">
      <w:start w:val="1"/>
      <w:numFmt w:val="decimal"/>
      <w:pStyle w:val="berschrift8"/>
      <w:lvlText w:val="(%8)"/>
      <w:lvlJc w:val="left"/>
      <w:pPr>
        <w:tabs>
          <w:tab w:val="num" w:pos="5400"/>
        </w:tabs>
        <w:ind w:left="5040"/>
      </w:pPr>
      <w:rPr>
        <w:rFonts w:cs="Times New Roman"/>
      </w:rPr>
    </w:lvl>
    <w:lvl w:ilvl="8">
      <w:start w:val="1"/>
      <w:numFmt w:val="lowerRoman"/>
      <w:pStyle w:val="berschrift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abstractNumId w:val="9"/>
  </w:num>
  <w:num w:numId="2">
    <w:abstractNumId w:val="28"/>
  </w:num>
  <w:num w:numId="3">
    <w:abstractNumId w:val="16"/>
  </w:num>
  <w:num w:numId="4">
    <w:abstractNumId w:val="14"/>
  </w:num>
  <w:num w:numId="5">
    <w:abstractNumId w:val="23"/>
  </w:num>
  <w:num w:numId="6">
    <w:abstractNumId w:val="13"/>
  </w:num>
  <w:num w:numId="7">
    <w:abstractNumId w:val="18"/>
  </w:num>
  <w:num w:numId="8">
    <w:abstractNumId w:val="30"/>
  </w:num>
  <w:num w:numId="9">
    <w:abstractNumId w:val="12"/>
  </w:num>
  <w:num w:numId="10">
    <w:abstractNumId w:val="25"/>
  </w:num>
  <w:num w:numId="11">
    <w:abstractNumId w:val="20"/>
  </w:num>
  <w:num w:numId="12">
    <w:abstractNumId w:val="9"/>
  </w:num>
  <w:num w:numId="13">
    <w:abstractNumId w:val="24"/>
  </w:num>
  <w:num w:numId="14">
    <w:abstractNumId w:val="26"/>
  </w:num>
  <w:num w:numId="15">
    <w:abstractNumId w:val="31"/>
  </w:num>
  <w:num w:numId="16">
    <w:abstractNumId w:val="21"/>
  </w:num>
  <w:num w:numId="17">
    <w:abstractNumId w:val="27"/>
  </w:num>
  <w:num w:numId="18">
    <w:abstractNumId w:val="22"/>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5"/>
  </w:num>
  <w:num w:numId="30">
    <w:abstractNumId w:val="11"/>
  </w:num>
  <w:num w:numId="31">
    <w:abstractNumId w:val="29"/>
  </w:num>
  <w:num w:numId="32">
    <w:abstractNumId w:val="14"/>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6B10"/>
    <w:rsid w:val="00020490"/>
    <w:rsid w:val="00021C65"/>
    <w:rsid w:val="00027565"/>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6D58"/>
    <w:rsid w:val="0008267A"/>
    <w:rsid w:val="0008282E"/>
    <w:rsid w:val="00084C92"/>
    <w:rsid w:val="00097532"/>
    <w:rsid w:val="000B44BD"/>
    <w:rsid w:val="000B5574"/>
    <w:rsid w:val="000B7103"/>
    <w:rsid w:val="000C2441"/>
    <w:rsid w:val="000C2FA1"/>
    <w:rsid w:val="000C31AA"/>
    <w:rsid w:val="000D0AFA"/>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79D"/>
    <w:rsid w:val="00136C8D"/>
    <w:rsid w:val="00141BF8"/>
    <w:rsid w:val="00141D4C"/>
    <w:rsid w:val="001463A1"/>
    <w:rsid w:val="001570C6"/>
    <w:rsid w:val="00157B20"/>
    <w:rsid w:val="00165E6D"/>
    <w:rsid w:val="00166D40"/>
    <w:rsid w:val="0016709C"/>
    <w:rsid w:val="00177BF3"/>
    <w:rsid w:val="00183B49"/>
    <w:rsid w:val="00191D62"/>
    <w:rsid w:val="00193662"/>
    <w:rsid w:val="001A2964"/>
    <w:rsid w:val="001A34AF"/>
    <w:rsid w:val="001A76E3"/>
    <w:rsid w:val="001B2FF1"/>
    <w:rsid w:val="001B3AD0"/>
    <w:rsid w:val="001B4404"/>
    <w:rsid w:val="001B62B8"/>
    <w:rsid w:val="001B69F4"/>
    <w:rsid w:val="001C1E95"/>
    <w:rsid w:val="001C32B5"/>
    <w:rsid w:val="001D054B"/>
    <w:rsid w:val="001D06E3"/>
    <w:rsid w:val="001D6292"/>
    <w:rsid w:val="001D6775"/>
    <w:rsid w:val="001D7012"/>
    <w:rsid w:val="001E28EA"/>
    <w:rsid w:val="001E7FAB"/>
    <w:rsid w:val="001F5E93"/>
    <w:rsid w:val="001F6CA6"/>
    <w:rsid w:val="001F71A6"/>
    <w:rsid w:val="001F7DB3"/>
    <w:rsid w:val="00213A05"/>
    <w:rsid w:val="0021485E"/>
    <w:rsid w:val="002205D0"/>
    <w:rsid w:val="00222B2B"/>
    <w:rsid w:val="002300AB"/>
    <w:rsid w:val="002324E2"/>
    <w:rsid w:val="002360AB"/>
    <w:rsid w:val="00236A0A"/>
    <w:rsid w:val="00244B42"/>
    <w:rsid w:val="002456C8"/>
    <w:rsid w:val="002468D3"/>
    <w:rsid w:val="002529B4"/>
    <w:rsid w:val="00257C89"/>
    <w:rsid w:val="00266C0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3032"/>
    <w:rsid w:val="0030379D"/>
    <w:rsid w:val="003038E4"/>
    <w:rsid w:val="00305C38"/>
    <w:rsid w:val="00310B3D"/>
    <w:rsid w:val="003145A5"/>
    <w:rsid w:val="00317258"/>
    <w:rsid w:val="0032390F"/>
    <w:rsid w:val="00326B6C"/>
    <w:rsid w:val="00327754"/>
    <w:rsid w:val="00333DEB"/>
    <w:rsid w:val="00337FA6"/>
    <w:rsid w:val="00343A5E"/>
    <w:rsid w:val="0034500F"/>
    <w:rsid w:val="00351C1A"/>
    <w:rsid w:val="003527B3"/>
    <w:rsid w:val="0035398F"/>
    <w:rsid w:val="00354A3B"/>
    <w:rsid w:val="003577B1"/>
    <w:rsid w:val="00366913"/>
    <w:rsid w:val="003715A0"/>
    <w:rsid w:val="00380DD8"/>
    <w:rsid w:val="003920C7"/>
    <w:rsid w:val="003A1CC3"/>
    <w:rsid w:val="003A46B7"/>
    <w:rsid w:val="003B02A5"/>
    <w:rsid w:val="003B24D9"/>
    <w:rsid w:val="003B616B"/>
    <w:rsid w:val="003C459B"/>
    <w:rsid w:val="003C55E6"/>
    <w:rsid w:val="003C56E9"/>
    <w:rsid w:val="003D47F0"/>
    <w:rsid w:val="003E25AD"/>
    <w:rsid w:val="003F015F"/>
    <w:rsid w:val="003F1695"/>
    <w:rsid w:val="003F1DDC"/>
    <w:rsid w:val="003F20A9"/>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BF"/>
    <w:rsid w:val="004502F8"/>
    <w:rsid w:val="0045045A"/>
    <w:rsid w:val="0045569B"/>
    <w:rsid w:val="00456537"/>
    <w:rsid w:val="00462378"/>
    <w:rsid w:val="00466890"/>
    <w:rsid w:val="00466D8C"/>
    <w:rsid w:val="0047041C"/>
    <w:rsid w:val="0047434F"/>
    <w:rsid w:val="0047659E"/>
    <w:rsid w:val="00476790"/>
    <w:rsid w:val="0048076F"/>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E0843"/>
    <w:rsid w:val="004E661F"/>
    <w:rsid w:val="004F6237"/>
    <w:rsid w:val="004F6ADB"/>
    <w:rsid w:val="004F7191"/>
    <w:rsid w:val="004F7FE1"/>
    <w:rsid w:val="005001E0"/>
    <w:rsid w:val="00502B77"/>
    <w:rsid w:val="005046E9"/>
    <w:rsid w:val="00505740"/>
    <w:rsid w:val="00506963"/>
    <w:rsid w:val="00507B02"/>
    <w:rsid w:val="005204CD"/>
    <w:rsid w:val="00520A0B"/>
    <w:rsid w:val="00522FD3"/>
    <w:rsid w:val="0052787A"/>
    <w:rsid w:val="0053114A"/>
    <w:rsid w:val="005330A0"/>
    <w:rsid w:val="00536B86"/>
    <w:rsid w:val="00537C2D"/>
    <w:rsid w:val="00537FDC"/>
    <w:rsid w:val="00557612"/>
    <w:rsid w:val="00562635"/>
    <w:rsid w:val="0056527B"/>
    <w:rsid w:val="00566412"/>
    <w:rsid w:val="00567687"/>
    <w:rsid w:val="005715E0"/>
    <w:rsid w:val="00582353"/>
    <w:rsid w:val="00585CE9"/>
    <w:rsid w:val="0058682E"/>
    <w:rsid w:val="0059401B"/>
    <w:rsid w:val="005954A4"/>
    <w:rsid w:val="005A0CA5"/>
    <w:rsid w:val="005A1953"/>
    <w:rsid w:val="005A39A3"/>
    <w:rsid w:val="005A4792"/>
    <w:rsid w:val="005A575B"/>
    <w:rsid w:val="005A6AA4"/>
    <w:rsid w:val="005B5C82"/>
    <w:rsid w:val="005B5EEB"/>
    <w:rsid w:val="005C16FC"/>
    <w:rsid w:val="005C1A40"/>
    <w:rsid w:val="005C31E8"/>
    <w:rsid w:val="005C3978"/>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D28"/>
    <w:rsid w:val="00660073"/>
    <w:rsid w:val="00661031"/>
    <w:rsid w:val="0066691C"/>
    <w:rsid w:val="0067361D"/>
    <w:rsid w:val="00676BEA"/>
    <w:rsid w:val="00677C62"/>
    <w:rsid w:val="006802D4"/>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703C"/>
    <w:rsid w:val="0077471E"/>
    <w:rsid w:val="007751D2"/>
    <w:rsid w:val="00777DDD"/>
    <w:rsid w:val="00786362"/>
    <w:rsid w:val="0078727E"/>
    <w:rsid w:val="007921BE"/>
    <w:rsid w:val="00793F64"/>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59FE"/>
    <w:rsid w:val="007F192B"/>
    <w:rsid w:val="007F59AE"/>
    <w:rsid w:val="007F6666"/>
    <w:rsid w:val="007F6970"/>
    <w:rsid w:val="00800F0B"/>
    <w:rsid w:val="00802B63"/>
    <w:rsid w:val="00805E98"/>
    <w:rsid w:val="00806684"/>
    <w:rsid w:val="0081373D"/>
    <w:rsid w:val="00816674"/>
    <w:rsid w:val="008214C9"/>
    <w:rsid w:val="00826BAE"/>
    <w:rsid w:val="00830FCD"/>
    <w:rsid w:val="00836862"/>
    <w:rsid w:val="008406FA"/>
    <w:rsid w:val="008469E0"/>
    <w:rsid w:val="0085162E"/>
    <w:rsid w:val="00852A5F"/>
    <w:rsid w:val="0086202C"/>
    <w:rsid w:val="00862E1F"/>
    <w:rsid w:val="008658E1"/>
    <w:rsid w:val="00875984"/>
    <w:rsid w:val="0088097E"/>
    <w:rsid w:val="00886185"/>
    <w:rsid w:val="008864B7"/>
    <w:rsid w:val="008930E8"/>
    <w:rsid w:val="00894F6D"/>
    <w:rsid w:val="008A3DB4"/>
    <w:rsid w:val="008A4E70"/>
    <w:rsid w:val="008A686C"/>
    <w:rsid w:val="008B440B"/>
    <w:rsid w:val="008B7C48"/>
    <w:rsid w:val="008C1CB7"/>
    <w:rsid w:val="008C48DC"/>
    <w:rsid w:val="008D3F67"/>
    <w:rsid w:val="008D47AE"/>
    <w:rsid w:val="008E2158"/>
    <w:rsid w:val="008E5CEA"/>
    <w:rsid w:val="008F0B7B"/>
    <w:rsid w:val="008F3169"/>
    <w:rsid w:val="008F33AD"/>
    <w:rsid w:val="008F4A6E"/>
    <w:rsid w:val="008F59FB"/>
    <w:rsid w:val="008F7250"/>
    <w:rsid w:val="00905F25"/>
    <w:rsid w:val="0091592C"/>
    <w:rsid w:val="00922244"/>
    <w:rsid w:val="00924861"/>
    <w:rsid w:val="009326BF"/>
    <w:rsid w:val="0093298C"/>
    <w:rsid w:val="00933308"/>
    <w:rsid w:val="0093574A"/>
    <w:rsid w:val="0093600B"/>
    <w:rsid w:val="00941189"/>
    <w:rsid w:val="00941A28"/>
    <w:rsid w:val="009426A3"/>
    <w:rsid w:val="00946BA0"/>
    <w:rsid w:val="00951E29"/>
    <w:rsid w:val="0095335F"/>
    <w:rsid w:val="0095348B"/>
    <w:rsid w:val="00953BA5"/>
    <w:rsid w:val="00962AD7"/>
    <w:rsid w:val="009679E7"/>
    <w:rsid w:val="00980606"/>
    <w:rsid w:val="009834CC"/>
    <w:rsid w:val="00984101"/>
    <w:rsid w:val="00984CF4"/>
    <w:rsid w:val="009857CE"/>
    <w:rsid w:val="009A153E"/>
    <w:rsid w:val="009A196E"/>
    <w:rsid w:val="009A3C4D"/>
    <w:rsid w:val="009A43CF"/>
    <w:rsid w:val="009A725F"/>
    <w:rsid w:val="009A783E"/>
    <w:rsid w:val="009B5070"/>
    <w:rsid w:val="009C2A2A"/>
    <w:rsid w:val="009C4967"/>
    <w:rsid w:val="009C4E84"/>
    <w:rsid w:val="009D08C6"/>
    <w:rsid w:val="009D2DB1"/>
    <w:rsid w:val="009D5EF7"/>
    <w:rsid w:val="009E0665"/>
    <w:rsid w:val="009E7996"/>
    <w:rsid w:val="009F3CBF"/>
    <w:rsid w:val="009F4286"/>
    <w:rsid w:val="009F643F"/>
    <w:rsid w:val="00A00785"/>
    <w:rsid w:val="00A139BD"/>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3566"/>
    <w:rsid w:val="00A90E81"/>
    <w:rsid w:val="00A90F61"/>
    <w:rsid w:val="00A91D8F"/>
    <w:rsid w:val="00A9265F"/>
    <w:rsid w:val="00A92D33"/>
    <w:rsid w:val="00A97079"/>
    <w:rsid w:val="00A9720D"/>
    <w:rsid w:val="00AA0FAA"/>
    <w:rsid w:val="00AB04F9"/>
    <w:rsid w:val="00AB0911"/>
    <w:rsid w:val="00AB1CE7"/>
    <w:rsid w:val="00AB3B32"/>
    <w:rsid w:val="00AB4A28"/>
    <w:rsid w:val="00AB7D7D"/>
    <w:rsid w:val="00AC06A8"/>
    <w:rsid w:val="00AC13D4"/>
    <w:rsid w:val="00AC3195"/>
    <w:rsid w:val="00AD3D5C"/>
    <w:rsid w:val="00AE2704"/>
    <w:rsid w:val="00AE35B8"/>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808BA"/>
    <w:rsid w:val="00B83D63"/>
    <w:rsid w:val="00B91E2B"/>
    <w:rsid w:val="00B922F9"/>
    <w:rsid w:val="00B9366B"/>
    <w:rsid w:val="00B93BDA"/>
    <w:rsid w:val="00B9438D"/>
    <w:rsid w:val="00B9730C"/>
    <w:rsid w:val="00BA1E56"/>
    <w:rsid w:val="00BA3CB1"/>
    <w:rsid w:val="00BA4D68"/>
    <w:rsid w:val="00BB0DA5"/>
    <w:rsid w:val="00BB1024"/>
    <w:rsid w:val="00BB476F"/>
    <w:rsid w:val="00BC024A"/>
    <w:rsid w:val="00BC27C5"/>
    <w:rsid w:val="00BC4CB0"/>
    <w:rsid w:val="00BC6345"/>
    <w:rsid w:val="00BC72E2"/>
    <w:rsid w:val="00BD6994"/>
    <w:rsid w:val="00BD783F"/>
    <w:rsid w:val="00BE1C51"/>
    <w:rsid w:val="00BE38E6"/>
    <w:rsid w:val="00BE58D3"/>
    <w:rsid w:val="00BE74DE"/>
    <w:rsid w:val="00BF1B9D"/>
    <w:rsid w:val="00BF1DCB"/>
    <w:rsid w:val="00BF455E"/>
    <w:rsid w:val="00BF6D6F"/>
    <w:rsid w:val="00BF75B3"/>
    <w:rsid w:val="00C04E4B"/>
    <w:rsid w:val="00C05407"/>
    <w:rsid w:val="00C06BE3"/>
    <w:rsid w:val="00C06E40"/>
    <w:rsid w:val="00C10190"/>
    <w:rsid w:val="00C17CEF"/>
    <w:rsid w:val="00C224D9"/>
    <w:rsid w:val="00C3342A"/>
    <w:rsid w:val="00C350A9"/>
    <w:rsid w:val="00C35E70"/>
    <w:rsid w:val="00C3676C"/>
    <w:rsid w:val="00C375F5"/>
    <w:rsid w:val="00C4531D"/>
    <w:rsid w:val="00C521DE"/>
    <w:rsid w:val="00C618BC"/>
    <w:rsid w:val="00C75283"/>
    <w:rsid w:val="00C75FFF"/>
    <w:rsid w:val="00C76A90"/>
    <w:rsid w:val="00C80FC2"/>
    <w:rsid w:val="00C818D1"/>
    <w:rsid w:val="00C830C9"/>
    <w:rsid w:val="00C832A4"/>
    <w:rsid w:val="00C83693"/>
    <w:rsid w:val="00C845E3"/>
    <w:rsid w:val="00C84A04"/>
    <w:rsid w:val="00C866A7"/>
    <w:rsid w:val="00C91193"/>
    <w:rsid w:val="00C95074"/>
    <w:rsid w:val="00CA5DDC"/>
    <w:rsid w:val="00CB202C"/>
    <w:rsid w:val="00CB3AF0"/>
    <w:rsid w:val="00CC0523"/>
    <w:rsid w:val="00CC442B"/>
    <w:rsid w:val="00CC48D9"/>
    <w:rsid w:val="00CC6970"/>
    <w:rsid w:val="00CD563B"/>
    <w:rsid w:val="00CD7F68"/>
    <w:rsid w:val="00D010D2"/>
    <w:rsid w:val="00D010E5"/>
    <w:rsid w:val="00D01772"/>
    <w:rsid w:val="00D108F6"/>
    <w:rsid w:val="00D1125C"/>
    <w:rsid w:val="00D20E6C"/>
    <w:rsid w:val="00D217FA"/>
    <w:rsid w:val="00D22AF6"/>
    <w:rsid w:val="00D26D89"/>
    <w:rsid w:val="00D273BF"/>
    <w:rsid w:val="00D27726"/>
    <w:rsid w:val="00D31AD1"/>
    <w:rsid w:val="00D341D5"/>
    <w:rsid w:val="00D36E2C"/>
    <w:rsid w:val="00D3774B"/>
    <w:rsid w:val="00D46192"/>
    <w:rsid w:val="00D47775"/>
    <w:rsid w:val="00D51C6E"/>
    <w:rsid w:val="00D539C2"/>
    <w:rsid w:val="00D544F8"/>
    <w:rsid w:val="00D54B6D"/>
    <w:rsid w:val="00D627B6"/>
    <w:rsid w:val="00D70A34"/>
    <w:rsid w:val="00D741BC"/>
    <w:rsid w:val="00D7579F"/>
    <w:rsid w:val="00D7750D"/>
    <w:rsid w:val="00D77C07"/>
    <w:rsid w:val="00D833B9"/>
    <w:rsid w:val="00D843B6"/>
    <w:rsid w:val="00D84433"/>
    <w:rsid w:val="00D861DF"/>
    <w:rsid w:val="00D87617"/>
    <w:rsid w:val="00D90F83"/>
    <w:rsid w:val="00D93C80"/>
    <w:rsid w:val="00D94253"/>
    <w:rsid w:val="00D965E0"/>
    <w:rsid w:val="00DA3D89"/>
    <w:rsid w:val="00DA6E78"/>
    <w:rsid w:val="00DC524B"/>
    <w:rsid w:val="00DC597D"/>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42BE2"/>
    <w:rsid w:val="00E4455E"/>
    <w:rsid w:val="00E44B8D"/>
    <w:rsid w:val="00E54AFF"/>
    <w:rsid w:val="00E57304"/>
    <w:rsid w:val="00E61D64"/>
    <w:rsid w:val="00E656B3"/>
    <w:rsid w:val="00E67EB0"/>
    <w:rsid w:val="00E7050B"/>
    <w:rsid w:val="00E70BA0"/>
    <w:rsid w:val="00E70EF9"/>
    <w:rsid w:val="00E7249E"/>
    <w:rsid w:val="00E81334"/>
    <w:rsid w:val="00E822BC"/>
    <w:rsid w:val="00E91BA0"/>
    <w:rsid w:val="00E96F10"/>
    <w:rsid w:val="00EA3945"/>
    <w:rsid w:val="00EA551F"/>
    <w:rsid w:val="00EA6728"/>
    <w:rsid w:val="00EA67AE"/>
    <w:rsid w:val="00EA6A47"/>
    <w:rsid w:val="00EB083C"/>
    <w:rsid w:val="00EB3603"/>
    <w:rsid w:val="00EB4ACF"/>
    <w:rsid w:val="00EC5DB4"/>
    <w:rsid w:val="00ED0E58"/>
    <w:rsid w:val="00ED48D9"/>
    <w:rsid w:val="00ED6B8D"/>
    <w:rsid w:val="00EE1B85"/>
    <w:rsid w:val="00EE4A3F"/>
    <w:rsid w:val="00EF4DBD"/>
    <w:rsid w:val="00EF7B00"/>
    <w:rsid w:val="00F029A6"/>
    <w:rsid w:val="00F052E2"/>
    <w:rsid w:val="00F07C72"/>
    <w:rsid w:val="00F10DCE"/>
    <w:rsid w:val="00F1252E"/>
    <w:rsid w:val="00F17023"/>
    <w:rsid w:val="00F25DC4"/>
    <w:rsid w:val="00F26B85"/>
    <w:rsid w:val="00F33303"/>
    <w:rsid w:val="00F33FEF"/>
    <w:rsid w:val="00F34CA8"/>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EFD"/>
    <w:rsid w:val="00F802F7"/>
    <w:rsid w:val="00F84EE2"/>
    <w:rsid w:val="00F8773E"/>
    <w:rsid w:val="00F922FE"/>
    <w:rsid w:val="00F9418A"/>
    <w:rsid w:val="00F95979"/>
    <w:rsid w:val="00FA0919"/>
    <w:rsid w:val="00FA26C7"/>
    <w:rsid w:val="00FA2AFA"/>
    <w:rsid w:val="00FA5F14"/>
    <w:rsid w:val="00FB171B"/>
    <w:rsid w:val="00FB2AF3"/>
    <w:rsid w:val="00FC0062"/>
    <w:rsid w:val="00FC5A3F"/>
    <w:rsid w:val="00FC6385"/>
    <w:rsid w:val="00FE23CE"/>
    <w:rsid w:val="00FE3B9D"/>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3298C"/>
    <w:pPr>
      <w:spacing w:after="200" w:line="276" w:lineRule="auto"/>
    </w:pPr>
    <w:rPr>
      <w:rFonts w:ascii="Times New Roman" w:eastAsia="Times New Roman" w:hAnsi="Times New Roman"/>
      <w:szCs w:val="22"/>
    </w:rPr>
  </w:style>
  <w:style w:type="paragraph" w:styleId="berschrift1">
    <w:name w:val="heading 1"/>
    <w:basedOn w:val="Standard"/>
    <w:next w:val="Standard"/>
    <w:link w:val="berschrift1Zchn"/>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berschrift2">
    <w:name w:val="heading 2"/>
    <w:basedOn w:val="berschrift1"/>
    <w:next w:val="Standard"/>
    <w:link w:val="berschrift2Zchn"/>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link w:val="berschrift3Zchn"/>
    <w:autoRedefine/>
    <w:qFormat/>
    <w:rsid w:val="00FC6385"/>
    <w:pPr>
      <w:numPr>
        <w:ilvl w:val="2"/>
      </w:numPr>
      <w:tabs>
        <w:tab w:val="clear" w:pos="1008"/>
      </w:tabs>
      <w:spacing w:before="240"/>
      <w:ind w:left="0" w:firstLine="0"/>
      <w:outlineLvl w:val="2"/>
    </w:pPr>
    <w:rPr>
      <w:caps w:val="0"/>
      <w:noProof/>
      <w:sz w:val="24"/>
    </w:rPr>
  </w:style>
  <w:style w:type="paragraph" w:styleId="berschrift4">
    <w:name w:val="heading 4"/>
    <w:basedOn w:val="berschrift3"/>
    <w:next w:val="NormalIndented"/>
    <w:link w:val="berschrift4Zchn"/>
    <w:qFormat/>
    <w:rsid w:val="00491C75"/>
    <w:pPr>
      <w:widowControl w:val="0"/>
      <w:numPr>
        <w:ilvl w:val="3"/>
      </w:numPr>
      <w:tabs>
        <w:tab w:val="clear" w:pos="1260"/>
        <w:tab w:val="left" w:pos="1008"/>
        <w:tab w:val="num" w:pos="2520"/>
      </w:tabs>
      <w:spacing w:before="120"/>
      <w:ind w:left="0"/>
      <w:outlineLvl w:val="3"/>
    </w:pPr>
    <w:rPr>
      <w:sz w:val="20"/>
    </w:rPr>
  </w:style>
  <w:style w:type="paragraph" w:styleId="berschrift5">
    <w:name w:val="heading 5"/>
    <w:basedOn w:val="berschrift4"/>
    <w:next w:val="NormalIndented"/>
    <w:link w:val="berschrift5Zchn"/>
    <w:qFormat/>
    <w:rsid w:val="00643D28"/>
    <w:pPr>
      <w:widowControl/>
      <w:numPr>
        <w:ilvl w:val="4"/>
      </w:numPr>
      <w:tabs>
        <w:tab w:val="clear" w:pos="2520"/>
        <w:tab w:val="num" w:pos="3240"/>
      </w:tabs>
      <w:ind w:left="1008" w:hanging="1008"/>
      <w:outlineLvl w:val="4"/>
    </w:pPr>
    <w:rPr>
      <w:rFonts w:ascii="Arial Narrow" w:hAnsi="Arial Narrow"/>
      <w:i/>
    </w:rPr>
  </w:style>
  <w:style w:type="paragraph" w:styleId="berschrift6">
    <w:name w:val="heading 6"/>
    <w:basedOn w:val="berschrift5"/>
    <w:next w:val="Standard"/>
    <w:link w:val="berschrift6Zchn"/>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berschrift7">
    <w:name w:val="heading 7"/>
    <w:basedOn w:val="berschrift6"/>
    <w:next w:val="Standard"/>
    <w:link w:val="berschrift7Zchn"/>
    <w:qFormat/>
    <w:rsid w:val="00643D28"/>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643D28"/>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643D28"/>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07071C"/>
    <w:rPr>
      <w:rFonts w:ascii="Times New Roman" w:hAnsi="Times New Roman"/>
      <w:b/>
      <w:kern w:val="28"/>
      <w:sz w:val="72"/>
      <w:lang w:eastAsia="de-DE"/>
    </w:rPr>
  </w:style>
  <w:style w:type="character" w:customStyle="1" w:styleId="berschrift2Zchn">
    <w:name w:val="Überschrift 2 Zchn"/>
    <w:link w:val="berschrift2"/>
    <w:locked/>
    <w:rsid w:val="0007071C"/>
    <w:rPr>
      <w:rFonts w:ascii="Arial" w:hAnsi="Arial" w:cs="Arial"/>
      <w:b/>
      <w:caps/>
      <w:kern w:val="20"/>
      <w:sz w:val="28"/>
      <w:lang w:eastAsia="de-DE"/>
    </w:rPr>
  </w:style>
  <w:style w:type="paragraph" w:customStyle="1" w:styleId="NormalIndented">
    <w:name w:val="Normal Indented"/>
    <w:basedOn w:val="Standard"/>
    <w:link w:val="NormalIndentedChar"/>
    <w:rsid w:val="00643D28"/>
    <w:pPr>
      <w:spacing w:before="100" w:after="120" w:line="240" w:lineRule="auto"/>
      <w:ind w:left="720"/>
    </w:pPr>
    <w:rPr>
      <w:rFonts w:eastAsia="Calibri"/>
      <w:kern w:val="20"/>
      <w:szCs w:val="20"/>
    </w:rPr>
  </w:style>
  <w:style w:type="character" w:customStyle="1" w:styleId="berschrift3Zchn">
    <w:name w:val="Überschrift 3 Zchn"/>
    <w:link w:val="berschrift3"/>
    <w:locked/>
    <w:rsid w:val="00FC6385"/>
    <w:rPr>
      <w:rFonts w:ascii="Arial" w:hAnsi="Arial" w:cs="Arial"/>
      <w:b/>
      <w:noProof/>
      <w:kern w:val="20"/>
      <w:sz w:val="24"/>
      <w:lang w:eastAsia="de-DE"/>
    </w:rPr>
  </w:style>
  <w:style w:type="character" w:customStyle="1" w:styleId="berschrift4Zchn">
    <w:name w:val="Überschrift 4 Zchn"/>
    <w:link w:val="berschrift4"/>
    <w:locked/>
    <w:rsid w:val="00491C75"/>
    <w:rPr>
      <w:rFonts w:ascii="Arial" w:hAnsi="Arial" w:cs="Arial"/>
      <w:noProof/>
      <w:kern w:val="20"/>
      <w:lang w:eastAsia="de-DE"/>
    </w:rPr>
  </w:style>
  <w:style w:type="character" w:customStyle="1" w:styleId="berschrift5Zchn">
    <w:name w:val="Überschrift 5 Zchn"/>
    <w:link w:val="berschrift5"/>
    <w:locked/>
    <w:rsid w:val="00643D28"/>
    <w:rPr>
      <w:rFonts w:ascii="Arial Narrow" w:eastAsia="Calibri" w:hAnsi="Arial Narrow" w:cs="Arial"/>
      <w:i/>
      <w:noProof/>
      <w:kern w:val="20"/>
      <w:lang w:val="en-US" w:eastAsia="de-DE" w:bidi="ar-SA"/>
    </w:rPr>
  </w:style>
  <w:style w:type="character" w:customStyle="1" w:styleId="berschrift6Zchn">
    <w:name w:val="Überschrift 6 Zchn"/>
    <w:link w:val="berschrift6"/>
    <w:locked/>
    <w:rsid w:val="00643D28"/>
    <w:rPr>
      <w:rFonts w:ascii="Arial" w:eastAsia="Calibri" w:hAnsi="Arial" w:cs="Arial"/>
      <w:i/>
      <w:noProof/>
      <w:kern w:val="20"/>
      <w:lang w:val="en-US" w:eastAsia="de-DE" w:bidi="ar-SA"/>
    </w:rPr>
  </w:style>
  <w:style w:type="character" w:customStyle="1" w:styleId="berschrift7Zchn">
    <w:name w:val="Überschrift 7 Zchn"/>
    <w:link w:val="berschrift7"/>
    <w:locked/>
    <w:rsid w:val="00643D28"/>
    <w:rPr>
      <w:rFonts w:ascii="Arial" w:eastAsia="Calibri" w:hAnsi="Arial" w:cs="Arial"/>
      <w:i/>
      <w:noProof/>
      <w:kern w:val="20"/>
      <w:lang w:val="en-US" w:eastAsia="de-DE" w:bidi="ar-SA"/>
    </w:rPr>
  </w:style>
  <w:style w:type="character" w:customStyle="1" w:styleId="berschrift8Zchn">
    <w:name w:val="Überschrift 8 Zchn"/>
    <w:link w:val="berschrift8"/>
    <w:locked/>
    <w:rsid w:val="00643D28"/>
    <w:rPr>
      <w:rFonts w:ascii="Arial" w:eastAsia="Calibri" w:hAnsi="Arial" w:cs="Arial"/>
      <w:i/>
      <w:noProof/>
      <w:kern w:val="20"/>
      <w:lang w:val="en-US" w:eastAsia="de-DE" w:bidi="ar-SA"/>
    </w:rPr>
  </w:style>
  <w:style w:type="character" w:customStyle="1" w:styleId="berschrift9Zchn">
    <w:name w:val="Überschrift 9 Zchn"/>
    <w:link w:val="berschrift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Standard"/>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Standard"/>
    <w:rsid w:val="00643D28"/>
    <w:pPr>
      <w:spacing w:before="60" w:after="60" w:line="240" w:lineRule="auto"/>
    </w:pPr>
    <w:rPr>
      <w:rFonts w:eastAsia="Calibri"/>
      <w:kern w:val="20"/>
      <w:sz w:val="16"/>
      <w:szCs w:val="20"/>
    </w:rPr>
  </w:style>
  <w:style w:type="paragraph" w:customStyle="1" w:styleId="Note">
    <w:name w:val="Note"/>
    <w:basedOn w:val="Standard"/>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Standard"/>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Standard"/>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Standard"/>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Standard"/>
    <w:autoRedefine/>
    <w:rsid w:val="00643D28"/>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Verzeichnis1">
    <w:name w:val="toc 1"/>
    <w:basedOn w:val="Standard"/>
    <w:next w:val="Standard"/>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Verzeichnis2">
    <w:name w:val="toc 2"/>
    <w:basedOn w:val="Verzeichnis1"/>
    <w:next w:val="Standard"/>
    <w:autoRedefine/>
    <w:uiPriority w:val="39"/>
    <w:rsid w:val="00643D28"/>
    <w:pPr>
      <w:tabs>
        <w:tab w:val="clear" w:pos="648"/>
        <w:tab w:val="left" w:pos="1152"/>
      </w:tabs>
      <w:spacing w:before="0" w:after="0"/>
      <w:ind w:left="1080" w:right="720" w:hanging="1080"/>
    </w:pPr>
    <w:rPr>
      <w:b w:val="0"/>
      <w:caps w:val="0"/>
      <w:smallCaps/>
    </w:rPr>
  </w:style>
  <w:style w:type="paragraph" w:customStyle="1" w:styleId="MsgTableHeader">
    <w:name w:val="Msg Table Header"/>
    <w:basedOn w:val="MsgTableCaption"/>
    <w:next w:val="MsgTableBody"/>
    <w:rsid w:val="00643D2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Standard"/>
    <w:next w:val="Standard"/>
    <w:rsid w:val="00643D28"/>
    <w:pPr>
      <w:keepNext/>
      <w:spacing w:before="180" w:after="60" w:line="240" w:lineRule="auto"/>
      <w:jc w:val="center"/>
    </w:pPr>
    <w:rPr>
      <w:rFonts w:eastAsia="Calibri"/>
      <w:kern w:val="20"/>
      <w:szCs w:val="20"/>
    </w:rPr>
  </w:style>
  <w:style w:type="paragraph" w:customStyle="1" w:styleId="Example">
    <w:name w:val="Example"/>
    <w:basedOn w:val="Standard"/>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Standard"/>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Standard"/>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ReferenceHL7Table">
    <w:name w:val="Reference HL7 Table"/>
    <w:rsid w:val="00643D28"/>
    <w:rPr>
      <w:i/>
      <w:color w:val="0000FF"/>
      <w:sz w:val="16"/>
    </w:rPr>
  </w:style>
  <w:style w:type="character" w:customStyle="1" w:styleId="HyperlinkText">
    <w:name w:val="Hyperlink Text"/>
    <w:rsid w:val="00643D28"/>
    <w:rPr>
      <w:rFonts w:ascii="Times New Roman" w:hAnsi="Times New Roman"/>
      <w:i/>
      <w:color w:val="0000FF"/>
      <w:kern w:val="20"/>
      <w:sz w:val="16"/>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character" w:customStyle="1" w:styleId="ReferenceUserTable">
    <w:name w:val="Reference User Table"/>
    <w:rsid w:val="00643D28"/>
    <w:rPr>
      <w:i/>
      <w:color w:val="0000FF"/>
      <w:sz w:val="16"/>
    </w:rPr>
  </w:style>
  <w:style w:type="paragraph" w:customStyle="1" w:styleId="NormalListAlpha">
    <w:name w:val="Normal List Alpha"/>
    <w:basedOn w:val="Standard"/>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Standard"/>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Standard"/>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uzeile">
    <w:name w:val="footer"/>
    <w:basedOn w:val="Standard"/>
    <w:link w:val="FuzeileZchn"/>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uzeileZchn">
    <w:name w:val="Fußzeile Zchn"/>
    <w:link w:val="Fuzeile"/>
    <w:locked/>
    <w:rsid w:val="0007071C"/>
    <w:rPr>
      <w:rFonts w:ascii="Times New Roman" w:hAnsi="Times New Roman"/>
      <w:kern w:val="16"/>
      <w:sz w:val="16"/>
      <w:lang w:val="x-none" w:eastAsia="x-none"/>
    </w:rPr>
  </w:style>
  <w:style w:type="character" w:styleId="Fett">
    <w:name w:val="Strong"/>
    <w:qFormat/>
    <w:rsid w:val="00643D28"/>
    <w:rPr>
      <w:rFonts w:ascii="Times New Roman" w:hAnsi="Times New Roman"/>
      <w:b/>
      <w:kern w:val="0"/>
      <w:sz w:val="20"/>
      <w:u w:val="none"/>
    </w:rPr>
  </w:style>
  <w:style w:type="character" w:styleId="Hervorhebung">
    <w:name w:val="Emphasis"/>
    <w:qFormat/>
    <w:rsid w:val="00643D28"/>
    <w:rPr>
      <w:rFonts w:ascii="Times New Roman" w:hAnsi="Times New Roman"/>
      <w:i/>
      <w:kern w:val="20"/>
      <w:sz w:val="20"/>
      <w:u w:val="none"/>
    </w:rPr>
  </w:style>
  <w:style w:type="paragraph" w:styleId="Aufzhlungszeichen">
    <w:name w:val="List Bullet"/>
    <w:basedOn w:val="Standard"/>
    <w:autoRedefine/>
    <w:rsid w:val="00643D28"/>
    <w:pPr>
      <w:numPr>
        <w:numId w:val="12"/>
      </w:numPr>
      <w:spacing w:after="120" w:line="240" w:lineRule="auto"/>
    </w:pPr>
    <w:rPr>
      <w:rFonts w:eastAsia="Calibri"/>
      <w:kern w:val="20"/>
      <w:szCs w:val="20"/>
    </w:rPr>
  </w:style>
  <w:style w:type="character" w:styleId="Seitenzahl">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kumentstrukturZchn">
    <w:name w:val="Dokumentstruktur Zchn"/>
    <w:link w:val="Dokumentstruktur"/>
    <w:locked/>
    <w:rsid w:val="00643D28"/>
    <w:rPr>
      <w:rFonts w:ascii="Tahoma" w:eastAsia="MS Mincho" w:hAnsi="Tahoma" w:cs="Times New Roman"/>
      <w:sz w:val="16"/>
      <w:szCs w:val="16"/>
      <w:lang w:val="x-none" w:eastAsia="ja-JP"/>
    </w:rPr>
  </w:style>
  <w:style w:type="paragraph" w:styleId="Dokumentstruktur">
    <w:name w:val="Document Map"/>
    <w:basedOn w:val="Standard"/>
    <w:link w:val="DokumentstrukturZchn"/>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KommentartextZchn">
    <w:name w:val="Kommentartext Zchn"/>
    <w:link w:val="Kommentartext"/>
    <w:locked/>
    <w:rsid w:val="00643D28"/>
    <w:rPr>
      <w:rFonts w:ascii="Times New Roman" w:eastAsia="MS Mincho" w:hAnsi="Times New Roman" w:cs="Times New Roman"/>
      <w:sz w:val="20"/>
      <w:szCs w:val="20"/>
      <w:lang w:val="x-none" w:eastAsia="ja-JP"/>
    </w:rPr>
  </w:style>
  <w:style w:type="paragraph" w:styleId="Kommentartext">
    <w:name w:val="annotation text"/>
    <w:basedOn w:val="Standard"/>
    <w:link w:val="KommentartextZchn"/>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KommentarthemaZchn">
    <w:name w:val="Kommentarthema Zchn"/>
    <w:link w:val="Kommentarthema"/>
    <w:locked/>
    <w:rsid w:val="00643D28"/>
    <w:rPr>
      <w:rFonts w:ascii="Times New Roman" w:eastAsia="MS Mincho" w:hAnsi="Times New Roman" w:cs="Times New Roman"/>
      <w:b/>
      <w:bCs/>
      <w:sz w:val="20"/>
      <w:szCs w:val="20"/>
      <w:lang w:val="x-none" w:eastAsia="ja-JP"/>
    </w:rPr>
  </w:style>
  <w:style w:type="paragraph" w:styleId="Kommentarthema">
    <w:name w:val="annotation subject"/>
    <w:basedOn w:val="Kommentartext"/>
    <w:next w:val="Kommentartext"/>
    <w:link w:val="KommentarthemaZchn"/>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Standard"/>
    <w:rsid w:val="00643D28"/>
    <w:pPr>
      <w:widowControl w:val="0"/>
      <w:spacing w:before="120" w:after="120" w:line="240" w:lineRule="auto"/>
      <w:jc w:val="center"/>
    </w:pPr>
    <w:rPr>
      <w:rFonts w:eastAsia="Calibri"/>
      <w:b/>
      <w:kern w:val="20"/>
      <w:sz w:val="24"/>
      <w:szCs w:val="20"/>
    </w:rPr>
  </w:style>
  <w:style w:type="character" w:styleId="HTMLZitat">
    <w:name w:val="HTML Cite"/>
    <w:rsid w:val="00643D28"/>
    <w:rPr>
      <w:i/>
    </w:rPr>
  </w:style>
  <w:style w:type="paragraph" w:styleId="Kopfzeile">
    <w:name w:val="header"/>
    <w:basedOn w:val="Standard"/>
    <w:link w:val="KopfzeileZchn"/>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KopfzeileZchn">
    <w:name w:val="Kopfzeile Zchn"/>
    <w:link w:val="Kopfzeile"/>
    <w:locked/>
    <w:rsid w:val="00643D28"/>
    <w:rPr>
      <w:rFonts w:ascii="Arial" w:hAnsi="Arial" w:cs="Arial"/>
      <w:b/>
      <w:kern w:val="20"/>
      <w:sz w:val="20"/>
      <w:szCs w:val="20"/>
    </w:rPr>
  </w:style>
  <w:style w:type="character" w:customStyle="1" w:styleId="SprechblasentextZchn">
    <w:name w:val="Sprechblasentext Zchn"/>
    <w:link w:val="Sprechblasentext"/>
    <w:semiHidden/>
    <w:locked/>
    <w:rsid w:val="00643D28"/>
    <w:rPr>
      <w:rFonts w:ascii="Tahoma" w:hAnsi="Tahoma" w:cs="Tahoma"/>
      <w:sz w:val="16"/>
      <w:szCs w:val="16"/>
    </w:rPr>
  </w:style>
  <w:style w:type="paragraph" w:styleId="Sprechblasentext">
    <w:name w:val="Balloon Text"/>
    <w:basedOn w:val="Standard"/>
    <w:link w:val="SprechblasentextZchn"/>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elZchn">
    <w:name w:val="Titel Zchn"/>
    <w:link w:val="Titel"/>
    <w:locked/>
    <w:rsid w:val="00643D28"/>
    <w:rPr>
      <w:rFonts w:ascii="Cambria" w:hAnsi="Cambria" w:cs="Times New Roman"/>
      <w:b/>
      <w:bCs/>
      <w:kern w:val="28"/>
      <w:sz w:val="32"/>
      <w:szCs w:val="32"/>
    </w:rPr>
  </w:style>
  <w:style w:type="paragraph" w:styleId="Titel">
    <w:name w:val="Title"/>
    <w:basedOn w:val="Standard"/>
    <w:next w:val="Standard"/>
    <w:link w:val="TitelZchn"/>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UntertitelZchn">
    <w:name w:val="Untertitel Zchn"/>
    <w:link w:val="Untertitel"/>
    <w:locked/>
    <w:rsid w:val="00643D28"/>
    <w:rPr>
      <w:rFonts w:ascii="Cambria" w:hAnsi="Cambria" w:cs="Times New Roman"/>
      <w:sz w:val="24"/>
      <w:szCs w:val="24"/>
    </w:rPr>
  </w:style>
  <w:style w:type="paragraph" w:styleId="Untertitel">
    <w:name w:val="Subtitle"/>
    <w:basedOn w:val="Standard"/>
    <w:next w:val="Standard"/>
    <w:link w:val="UntertitelZchn"/>
    <w:qFormat/>
    <w:rsid w:val="00643D28"/>
    <w:pPr>
      <w:spacing w:after="60"/>
      <w:jc w:val="center"/>
      <w:outlineLvl w:val="1"/>
    </w:pPr>
    <w:rPr>
      <w:rFonts w:ascii="Cambria" w:eastAsia="Calibri" w:hAnsi="Cambria"/>
      <w:sz w:val="24"/>
      <w:szCs w:val="24"/>
      <w:lang w:val="x-none" w:eastAsia="x-none"/>
    </w:rPr>
  </w:style>
  <w:style w:type="paragraph" w:styleId="Verzeichnis3">
    <w:name w:val="toc 3"/>
    <w:basedOn w:val="Standard"/>
    <w:next w:val="Standard"/>
    <w:autoRedefine/>
    <w:uiPriority w:val="39"/>
    <w:rsid w:val="000F3B78"/>
    <w:pPr>
      <w:spacing w:after="100"/>
      <w:ind w:left="440"/>
    </w:pPr>
    <w:rPr>
      <w:rFonts w:eastAsia="Calibri"/>
    </w:rPr>
  </w:style>
  <w:style w:type="paragraph" w:styleId="Verzeichnis4">
    <w:name w:val="toc 4"/>
    <w:basedOn w:val="Standard"/>
    <w:next w:val="Standard"/>
    <w:autoRedefine/>
    <w:uiPriority w:val="39"/>
    <w:rsid w:val="000F3B78"/>
    <w:pPr>
      <w:spacing w:after="100"/>
      <w:ind w:left="660"/>
    </w:pPr>
    <w:rPr>
      <w:rFonts w:eastAsia="Calibri"/>
    </w:rPr>
  </w:style>
  <w:style w:type="paragraph" w:styleId="Verzeichnis5">
    <w:name w:val="toc 5"/>
    <w:basedOn w:val="Standard"/>
    <w:next w:val="Standard"/>
    <w:autoRedefine/>
    <w:uiPriority w:val="39"/>
    <w:rsid w:val="000F3B78"/>
    <w:pPr>
      <w:spacing w:after="100"/>
      <w:ind w:left="880"/>
    </w:pPr>
    <w:rPr>
      <w:rFonts w:eastAsia="Calibri"/>
    </w:rPr>
  </w:style>
  <w:style w:type="paragraph" w:styleId="Verzeichnis6">
    <w:name w:val="toc 6"/>
    <w:basedOn w:val="Standard"/>
    <w:next w:val="Standard"/>
    <w:autoRedefine/>
    <w:uiPriority w:val="39"/>
    <w:rsid w:val="000F3B78"/>
    <w:pPr>
      <w:spacing w:after="100"/>
      <w:ind w:left="1100"/>
    </w:pPr>
    <w:rPr>
      <w:rFonts w:eastAsia="Calibri"/>
    </w:rPr>
  </w:style>
  <w:style w:type="paragraph" w:styleId="Verzeichnis7">
    <w:name w:val="toc 7"/>
    <w:basedOn w:val="Standard"/>
    <w:next w:val="Standard"/>
    <w:autoRedefine/>
    <w:uiPriority w:val="39"/>
    <w:rsid w:val="000F3B78"/>
    <w:pPr>
      <w:spacing w:after="100"/>
      <w:ind w:left="1320"/>
    </w:pPr>
    <w:rPr>
      <w:rFonts w:eastAsia="Calibri"/>
    </w:rPr>
  </w:style>
  <w:style w:type="paragraph" w:styleId="Verzeichnis8">
    <w:name w:val="toc 8"/>
    <w:basedOn w:val="Standard"/>
    <w:next w:val="Standard"/>
    <w:autoRedefine/>
    <w:uiPriority w:val="39"/>
    <w:rsid w:val="000F3B78"/>
    <w:pPr>
      <w:spacing w:after="100"/>
      <w:ind w:left="1540"/>
    </w:pPr>
    <w:rPr>
      <w:rFonts w:eastAsia="Calibri"/>
    </w:rPr>
  </w:style>
  <w:style w:type="paragraph" w:styleId="Verzeichnis9">
    <w:name w:val="toc 9"/>
    <w:basedOn w:val="Standard"/>
    <w:next w:val="Standard"/>
    <w:autoRedefine/>
    <w:uiPriority w:val="39"/>
    <w:rsid w:val="000F3B78"/>
    <w:pPr>
      <w:spacing w:after="100"/>
      <w:ind w:left="1760"/>
    </w:pPr>
    <w:rPr>
      <w:rFonts w:eastAsia="Calibri"/>
    </w:rPr>
  </w:style>
  <w:style w:type="character" w:styleId="Kommentarzeichen">
    <w:name w:val="annotation reference"/>
    <w:rsid w:val="004B45A6"/>
    <w:rPr>
      <w:sz w:val="16"/>
      <w:szCs w:val="16"/>
    </w:rPr>
  </w:style>
  <w:style w:type="paragraph" w:customStyle="1" w:styleId="ACK-ChoreographyHeader">
    <w:name w:val="ACK-Choreography Header"/>
    <w:basedOn w:val="Untertitel"/>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Standard"/>
    <w:rsid w:val="0086202C"/>
    <w:pPr>
      <w:keepNext/>
      <w:spacing w:before="60" w:after="60" w:line="240" w:lineRule="auto"/>
    </w:pPr>
    <w:rPr>
      <w:kern w:val="20"/>
      <w:sz w:val="18"/>
      <w:szCs w:val="24"/>
      <w:lang w:eastAsia="de-DE"/>
    </w:rPr>
  </w:style>
  <w:style w:type="character" w:styleId="NichtaufgelsteErwhnung">
    <w:name w:val="Unresolved Mention"/>
    <w:basedOn w:val="Absatz-Standardschriftar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berarbeitung">
    <w:name w:val="Revision"/>
    <w:hidden/>
    <w:uiPriority w:val="99"/>
    <w:semiHidden/>
    <w:rsid w:val="00291DF1"/>
    <w:rPr>
      <w:rFonts w:ascii="Times New Roman" w:eastAsia="Times New Roman" w:hAnsi="Times New Roman"/>
      <w:szCs w:val="22"/>
    </w:rPr>
  </w:style>
  <w:style w:type="paragraph" w:styleId="Endnotentext">
    <w:name w:val="endnote text"/>
    <w:basedOn w:val="Standard"/>
    <w:link w:val="EndnotentextZchn"/>
    <w:semiHidden/>
    <w:rsid w:val="0052787A"/>
    <w:pPr>
      <w:spacing w:before="120" w:after="120" w:line="200" w:lineRule="exact"/>
    </w:pPr>
    <w:rPr>
      <w:rFonts w:eastAsia="Calibri"/>
      <w:kern w:val="20"/>
      <w:szCs w:val="20"/>
    </w:rPr>
  </w:style>
  <w:style w:type="character" w:customStyle="1" w:styleId="EndnotentextZchn">
    <w:name w:val="Endnotentext Zchn"/>
    <w:basedOn w:val="Absatz-Standardschriftart"/>
    <w:link w:val="Endnotentext"/>
    <w:semiHidden/>
    <w:rsid w:val="0052787A"/>
    <w:rPr>
      <w:rFonts w:ascii="Times New Roman" w:hAnsi="Times New Roman"/>
      <w:kern w:val="20"/>
    </w:rPr>
  </w:style>
  <w:style w:type="paragraph" w:customStyle="1" w:styleId="AttributeTableHeaderExample">
    <w:name w:val="Attribute Table Header Example"/>
    <w:basedOn w:val="berschrift1"/>
    <w:link w:val="AttributeTableHeaderExampleZchn"/>
    <w:rsid w:val="0003636B"/>
    <w:rPr>
      <w:noProof/>
    </w:rPr>
  </w:style>
  <w:style w:type="character" w:customStyle="1" w:styleId="AttributeTableHeaderExampleZchn">
    <w:name w:val="Attribute Table Header Example Zchn"/>
    <w:basedOn w:val="berschrift1Zchn"/>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berschrift1"/>
    <w:link w:val="ComponentTableHeaderZchn"/>
    <w:rsid w:val="0003636B"/>
    <w:rPr>
      <w:noProof/>
    </w:rPr>
  </w:style>
  <w:style w:type="character" w:customStyle="1" w:styleId="ComponentTableHeaderZchn">
    <w:name w:val="Component Table Header Zchn"/>
    <w:basedOn w:val="berschrift1Zchn"/>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berschrift1"/>
    <w:link w:val="MsgTableHeaderExampleZchn"/>
    <w:rsid w:val="0003636B"/>
    <w:rPr>
      <w:noProof/>
    </w:rPr>
  </w:style>
  <w:style w:type="character" w:customStyle="1" w:styleId="MsgTableHeaderExampleZchn">
    <w:name w:val="Msg Table Header Example Zchn"/>
    <w:basedOn w:val="berschrift1Zchn"/>
    <w:link w:val="MsgTableHeaderExample"/>
    <w:rsid w:val="0003636B"/>
    <w:rPr>
      <w:rFonts w:ascii="Times New Roman" w:hAnsi="Times New Roman"/>
      <w:b/>
      <w:noProof/>
      <w:kern w:val="28"/>
      <w:sz w:val="72"/>
      <w:lang w:eastAsia="de-DE"/>
    </w:rPr>
  </w:style>
  <w:style w:type="paragraph" w:customStyle="1" w:styleId="UserTableHeader">
    <w:name w:val="User Table Header"/>
    <w:basedOn w:val="berschrift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03636B"/>
    <w:rPr>
      <w:rFonts w:ascii="Arial" w:hAnsi="Arial" w:cs="Arial"/>
      <w:b/>
      <w:noProof/>
      <w:kern w:val="28"/>
      <w:sz w:val="16"/>
      <w:lang w:eastAsia="de-DE"/>
    </w:rPr>
  </w:style>
  <w:style w:type="paragraph" w:customStyle="1" w:styleId="UserTableHeaderExample">
    <w:name w:val="User Table Header Example"/>
    <w:basedOn w:val="berschrift1"/>
    <w:link w:val="UserTableHeaderExampleZchn"/>
    <w:rsid w:val="0003636B"/>
    <w:rPr>
      <w:noProof/>
    </w:rPr>
  </w:style>
  <w:style w:type="character" w:customStyle="1" w:styleId="UserTableHeaderExampleZchn">
    <w:name w:val="User Table Header Example Zchn"/>
    <w:basedOn w:val="berschrift1Zchn"/>
    <w:link w:val="UserTableHeaderExample"/>
    <w:rsid w:val="0003636B"/>
    <w:rPr>
      <w:rFonts w:ascii="Times New Roman" w:hAnsi="Times New Roman"/>
      <w:b/>
      <w:noProof/>
      <w:kern w:val="28"/>
      <w:sz w:val="72"/>
      <w:lang w:eastAsia="de-DE"/>
    </w:rPr>
  </w:style>
  <w:style w:type="paragraph" w:customStyle="1" w:styleId="UserTableBody">
    <w:name w:val="User Table Body"/>
    <w:basedOn w:val="berschrift1"/>
    <w:link w:val="UserTableBodyZchn"/>
    <w:rsid w:val="0003636B"/>
    <w:rPr>
      <w:noProof/>
    </w:rPr>
  </w:style>
  <w:style w:type="character" w:customStyle="1" w:styleId="UserTableBodyZchn">
    <w:name w:val="User Table Body Zchn"/>
    <w:basedOn w:val="berschrift1Zchn"/>
    <w:link w:val="UserTableBody"/>
    <w:rsid w:val="0003636B"/>
    <w:rPr>
      <w:rFonts w:ascii="Times New Roman" w:hAnsi="Times New Roman"/>
      <w:b/>
      <w:noProof/>
      <w:kern w:val="28"/>
      <w:sz w:val="72"/>
      <w:lang w:eastAsia="de-DE"/>
    </w:rPr>
  </w:style>
  <w:style w:type="paragraph" w:customStyle="1" w:styleId="HL7TableHeader">
    <w:name w:val="HL7 Table Header"/>
    <w:basedOn w:val="berschrift1"/>
    <w:link w:val="HL7TableHeaderZchn"/>
    <w:rsid w:val="0003636B"/>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03636B"/>
    <w:rPr>
      <w:rFonts w:ascii="Arial" w:hAnsi="Arial" w:cs="Arial"/>
      <w:b/>
      <w:noProof/>
      <w:kern w:val="28"/>
      <w:sz w:val="16"/>
      <w:lang w:eastAsia="de-DE"/>
    </w:rPr>
  </w:style>
  <w:style w:type="paragraph" w:customStyle="1" w:styleId="HL7TableHeaderExample">
    <w:name w:val="HL7 Table Header Example"/>
    <w:basedOn w:val="berschrift1"/>
    <w:link w:val="HL7TableHeaderExampleZchn"/>
    <w:rsid w:val="0003636B"/>
    <w:rPr>
      <w:noProof/>
    </w:rPr>
  </w:style>
  <w:style w:type="character" w:customStyle="1" w:styleId="HL7TableHeaderExampleZchn">
    <w:name w:val="HL7 Table Header Example Zchn"/>
    <w:basedOn w:val="berschrift1Zchn"/>
    <w:link w:val="HL7TableHeaderExample"/>
    <w:rsid w:val="0003636B"/>
    <w:rPr>
      <w:rFonts w:ascii="Times New Roman" w:hAnsi="Times New Roman"/>
      <w:b/>
      <w:noProof/>
      <w:kern w:val="28"/>
      <w:sz w:val="72"/>
      <w:lang w:eastAsia="de-DE"/>
    </w:rPr>
  </w:style>
  <w:style w:type="paragraph" w:customStyle="1" w:styleId="HL7TableBody">
    <w:name w:val="HL7 Table Body"/>
    <w:basedOn w:val="berschrift1"/>
    <w:link w:val="HL7TableBodyZchn"/>
    <w:rsid w:val="0003636B"/>
    <w:rPr>
      <w:noProof/>
    </w:rPr>
  </w:style>
  <w:style w:type="character" w:customStyle="1" w:styleId="HL7TableBodyZchn">
    <w:name w:val="HL7 Table Body Zchn"/>
    <w:basedOn w:val="berschrift1Zchn"/>
    <w:link w:val="HL7TableBody"/>
    <w:rsid w:val="0003636B"/>
    <w:rPr>
      <w:rFonts w:ascii="Times New Roman" w:hAnsi="Times New Roman"/>
      <w:b/>
      <w:noProof/>
      <w:kern w:val="28"/>
      <w:sz w:val="7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AppData\Local\Microsoft\Windows\INetCache\Content.Outlook\8CXE3V7V\V282_CH02C_CodeTables.doc" TargetMode="External"/><Relationship Id="rId117" Type="http://schemas.openxmlformats.org/officeDocument/2006/relationships/hyperlink" Target="file:///D:\AppData\Local\Microsoft\Windows\INetCache\Content.Outlook\8CXE3V7V\V282_CH02C_CodeTables.doc" TargetMode="External"/><Relationship Id="rId21" Type="http://schemas.openxmlformats.org/officeDocument/2006/relationships/hyperlink" Target="file:///D:\AppData\Local\Microsoft\Windows\INetCache\Content.Outlook\8CXE3V7V\V282_CH02C_CodeTables.doc" TargetMode="External"/><Relationship Id="rId42" Type="http://schemas.openxmlformats.org/officeDocument/2006/relationships/hyperlink" Target="file:///D:\AppData\Local\Microsoft\Windows\INetCache\Content.Outlook\8CXE3V7V\V282_CH02C_CodeTables.doc" TargetMode="External"/><Relationship Id="rId47" Type="http://schemas.openxmlformats.org/officeDocument/2006/relationships/hyperlink" Target="file:///D:\AppData\Local\Microsoft\Windows\INetCache\Content.Outlook\8CXE3V7V\V282_CH02C_CodeTables.doc" TargetMode="External"/><Relationship Id="rId63" Type="http://schemas.openxmlformats.org/officeDocument/2006/relationships/hyperlink" Target="file:///D:\AppData\Local\Microsoft\Windows\INetCache\Content.Outlook\8CXE3V7V\V282_CH02C_CodeTables.doc" TargetMode="External"/><Relationship Id="rId68" Type="http://schemas.openxmlformats.org/officeDocument/2006/relationships/hyperlink" Target="file:///D:\AppData\Local\Microsoft\Windows\INetCache\Content.Outlook\8CXE3V7V\V282_CH02C_CodeTables.doc" TargetMode="External"/><Relationship Id="rId84" Type="http://schemas.openxmlformats.org/officeDocument/2006/relationships/hyperlink" Target="file:///D:\AppData\Local\Microsoft\Windows\INetCache\Content.Outlook\8CXE3V7V\V282_CH02C_CodeTables.doc" TargetMode="External"/><Relationship Id="rId89" Type="http://schemas.openxmlformats.org/officeDocument/2006/relationships/hyperlink" Target="file:///D:\AppData\Local\Microsoft\Windows\INetCache\Content.Outlook\8CXE3V7V\V282_CH02C_CodeTables.doc" TargetMode="External"/><Relationship Id="rId112" Type="http://schemas.openxmlformats.org/officeDocument/2006/relationships/hyperlink" Target="file:///D:\AppData\Local\Microsoft\Windows\INetCache\Content.Outlook\8CXE3V7V\V282_CH02C_CodeTables.doc" TargetMode="External"/><Relationship Id="rId133" Type="http://schemas.openxmlformats.org/officeDocument/2006/relationships/image" Target="media/image5.wmf"/><Relationship Id="rId138" Type="http://schemas.openxmlformats.org/officeDocument/2006/relationships/oleObject" Target="embeddings/Microsoft_Word_97_-_2003_Document4.doc"/><Relationship Id="rId154" Type="http://schemas.openxmlformats.org/officeDocument/2006/relationships/hyperlink" Target="file:///D:\AppData\Local\Microsoft\Windows\INetCache\Content.Outlook\8CXE3V7V\V282_CH02C_CodeTables.doc" TargetMode="External"/><Relationship Id="rId159" Type="http://schemas.openxmlformats.org/officeDocument/2006/relationships/hyperlink" Target="file:///D:\AppData\Local\Microsoft\Windows\INetCache\Content.Outlook\8CXE3V7V\V282_CH02C_CodeTables.doc" TargetMode="External"/><Relationship Id="rId175" Type="http://schemas.openxmlformats.org/officeDocument/2006/relationships/hyperlink" Target="file:///D:\AppData\Local\Microsoft\V281_CH02C_CodeTables.doc" TargetMode="External"/><Relationship Id="rId170" Type="http://schemas.openxmlformats.org/officeDocument/2006/relationships/hyperlink" Target="file:///D:\AppData\Local\Microsoft\Windows\INetCache\Content.Outlook\8CXE3V7V\V282_CH02C_CodeTables.doc" TargetMode="External"/><Relationship Id="rId191" Type="http://schemas.openxmlformats.org/officeDocument/2006/relationships/fontTable" Target="fontTable.xml"/><Relationship Id="rId16" Type="http://schemas.openxmlformats.org/officeDocument/2006/relationships/hyperlink" Target="file:///D:\AppData\Local\Microsoft\Windows\INetCache\Content.Outlook\8CXE3V7V\V282_CH02C_CodeTables.doc" TargetMode="External"/><Relationship Id="rId107" Type="http://schemas.openxmlformats.org/officeDocument/2006/relationships/hyperlink" Target="file:///D:\AppData\Local\Microsoft\Windows\INetCache\Content.Outlook\8CXE3V7V\V282_CH02C_CodeTables.doc" TargetMode="External"/><Relationship Id="rId11" Type="http://schemas.openxmlformats.org/officeDocument/2006/relationships/hyperlink" Target="file:///D:\AppData\Local\Microsoft\Windows\INetCache\Content.Outlook\8CXE3V7V\V282_CH02C_CodeTables.doc" TargetMode="External"/><Relationship Id="rId32" Type="http://schemas.openxmlformats.org/officeDocument/2006/relationships/hyperlink" Target="file:///D:\AppData\Local\Microsoft\Windows\INetCache\Content.Outlook\8CXE3V7V\V282_CH02C_CodeTables.doc" TargetMode="External"/><Relationship Id="rId37" Type="http://schemas.openxmlformats.org/officeDocument/2006/relationships/hyperlink" Target="file:///D:\AppData\Local\Microsoft\Windows\INetCache\Content.Outlook\8CXE3V7V\V282_CH02C_CodeTables.doc" TargetMode="External"/><Relationship Id="rId53" Type="http://schemas.openxmlformats.org/officeDocument/2006/relationships/hyperlink" Target="file:///D:\AppData\Local\Microsoft\Windows\INetCache\Content.Outlook\8CXE3V7V\V282_CH02C_CodeTables.doc" TargetMode="External"/><Relationship Id="rId58" Type="http://schemas.openxmlformats.org/officeDocument/2006/relationships/hyperlink" Target="file:///D:\AppData\Local\Microsoft\Windows\INetCache\Content.Outlook\8CXE3V7V\V282_CH02C_CodeTables.doc" TargetMode="External"/><Relationship Id="rId74" Type="http://schemas.openxmlformats.org/officeDocument/2006/relationships/hyperlink" Target="file:///D:\AppData\Local\Microsoft\Windows\INetCache\Content.Outlook\8CXE3V7V\V282_CH02C_CodeTables.doc" TargetMode="External"/><Relationship Id="rId79" Type="http://schemas.openxmlformats.org/officeDocument/2006/relationships/hyperlink" Target="file:///D:\AppData\Local\Microsoft\Windows\INetCache\Content.Outlook\8CXE3V7V\V282_CH02C_CodeTables.doc" TargetMode="External"/><Relationship Id="rId102" Type="http://schemas.openxmlformats.org/officeDocument/2006/relationships/hyperlink" Target="file:///D:\AppData\Local\Microsoft\Windows\INetCache\Content.Outlook\8CXE3V7V\V282_CH02C_CodeTables.doc" TargetMode="External"/><Relationship Id="rId123" Type="http://schemas.openxmlformats.org/officeDocument/2006/relationships/hyperlink" Target="file:///D:\AppData\Local\Microsoft\Windows\INetCache\Content.Outlook\8CXE3V7V\V282_CH02C_CodeTables.doc" TargetMode="External"/><Relationship Id="rId128" Type="http://schemas.openxmlformats.org/officeDocument/2006/relationships/hyperlink" Target="file:///D:\AppData\Local\Microsoft\V281_CH02C_CodeTables.doc" TargetMode="External"/><Relationship Id="rId144" Type="http://schemas.openxmlformats.org/officeDocument/2006/relationships/header" Target="header2.xml"/><Relationship Id="rId149" Type="http://schemas.openxmlformats.org/officeDocument/2006/relationships/hyperlink" Target="file:///D:\AppData\Local\Microsoft\Windows\INetCache\Content.Outlook\8CXE3V7V\V282_CH02C_CodeTables.doc" TargetMode="External"/><Relationship Id="rId5" Type="http://schemas.openxmlformats.org/officeDocument/2006/relationships/webSettings" Target="webSettings.xml"/><Relationship Id="rId90" Type="http://schemas.openxmlformats.org/officeDocument/2006/relationships/hyperlink" Target="file:///D:\AppData\Local\Microsoft\Windows\INetCache\Content.Outlook\8CXE3V7V\V282_CH02C_CodeTables.doc" TargetMode="External"/><Relationship Id="rId95" Type="http://schemas.openxmlformats.org/officeDocument/2006/relationships/hyperlink" Target="file:///D:\AppData\Local\Microsoft\Windows\INetCache\Content.Outlook\8CXE3V7V\V282_CH02C_CodeTables.doc" TargetMode="External"/><Relationship Id="rId160" Type="http://schemas.openxmlformats.org/officeDocument/2006/relationships/hyperlink" Target="file:///D:\AppData\Local\Microsoft\Windows\INetCache\Content.Outlook\8CXE3V7V\V282_CH02C_CodeTables.doc" TargetMode="External"/><Relationship Id="rId165" Type="http://schemas.openxmlformats.org/officeDocument/2006/relationships/hyperlink" Target="file:///D:\AppData\Local\Microsoft\Windows\INetCache\Content.Outlook\8CXE3V7V\V282_CH02C_CodeTables.doc" TargetMode="External"/><Relationship Id="rId181" Type="http://schemas.openxmlformats.org/officeDocument/2006/relationships/hyperlink" Target="file:///D:\AppData\Local\Microsoft\Windows\INetCache\Content.Outlook\8CXE3V7V\V282_CH02C_CodeTables.doc" TargetMode="External"/><Relationship Id="rId186" Type="http://schemas.openxmlformats.org/officeDocument/2006/relationships/hyperlink" Target="file:///D:\AppData\Local\Microsoft\Windows\INetCache\Content.Outlook\8CXE3V7V\V282_CH02C_CodeTables.doc" TargetMode="External"/><Relationship Id="rId22" Type="http://schemas.openxmlformats.org/officeDocument/2006/relationships/hyperlink" Target="file:///D:\AppData\Local\Microsoft\Windows\INetCache\Content.Outlook\8CXE3V7V\V282_CH02C_CodeTables.doc" TargetMode="External"/><Relationship Id="rId27" Type="http://schemas.openxmlformats.org/officeDocument/2006/relationships/hyperlink" Target="file:///D:\AppData\Local\Microsoft\Windows\INetCache\Content.Outlook\8CXE3V7V\V282_CH02C_CodeTables.doc" TargetMode="External"/><Relationship Id="rId43" Type="http://schemas.openxmlformats.org/officeDocument/2006/relationships/hyperlink" Target="file:///D:\AppData\Local\Microsoft\Windows\INetCache\Content.Outlook\8CXE3V7V\V282_CH02C_CodeTables.doc" TargetMode="External"/><Relationship Id="rId48" Type="http://schemas.openxmlformats.org/officeDocument/2006/relationships/hyperlink" Target="file:///D:\AppData\Local\Microsoft\Windows\INetCache\Content.Outlook\8CXE3V7V\V282_CH02C_CodeTables.doc" TargetMode="External"/><Relationship Id="rId64" Type="http://schemas.openxmlformats.org/officeDocument/2006/relationships/hyperlink" Target="file:///D:\AppData\Local\Microsoft\Windows\INetCache\Content.Outlook\8CXE3V7V\V282_CH02C_CodeTables.doc" TargetMode="External"/><Relationship Id="rId69" Type="http://schemas.openxmlformats.org/officeDocument/2006/relationships/hyperlink" Target="file:///D:\AppData\Local\Microsoft\Windows\INetCache\Content.Outlook\8CXE3V7V\V282_CH02C_CodeTables.doc" TargetMode="External"/><Relationship Id="rId113" Type="http://schemas.openxmlformats.org/officeDocument/2006/relationships/hyperlink" Target="file:///D:\AppData\Local\Microsoft\Windows\INetCache\Content.Outlook\8CXE3V7V\V282_CH02C_CodeTables.doc" TargetMode="External"/><Relationship Id="rId118" Type="http://schemas.openxmlformats.org/officeDocument/2006/relationships/hyperlink" Target="file:///D:\AppData\Local\Microsoft\Windows\INetCache\Content.Outlook\8CXE3V7V\V282_CH02C_CodeTables.doc" TargetMode="External"/><Relationship Id="rId134" Type="http://schemas.openxmlformats.org/officeDocument/2006/relationships/oleObject" Target="embeddings/Microsoft_Word_97_-_2003_Document2.doc"/><Relationship Id="rId139" Type="http://schemas.openxmlformats.org/officeDocument/2006/relationships/image" Target="media/image8.wmf"/><Relationship Id="rId80" Type="http://schemas.openxmlformats.org/officeDocument/2006/relationships/hyperlink" Target="file:///D:\AppData\Local\Microsoft\Windows\INetCache\Content.Outlook\8CXE3V7V\V282_CH02C_CodeTables.doc" TargetMode="External"/><Relationship Id="rId85" Type="http://schemas.openxmlformats.org/officeDocument/2006/relationships/hyperlink" Target="http://medical.nema.org" TargetMode="External"/><Relationship Id="rId150" Type="http://schemas.openxmlformats.org/officeDocument/2006/relationships/hyperlink" Target="file:///D:\AppData\Local\Microsoft\Windows\INetCache\Content.Outlook\8CXE3V7V\V282_CH02C_CodeTables.doc" TargetMode="External"/><Relationship Id="rId155" Type="http://schemas.openxmlformats.org/officeDocument/2006/relationships/hyperlink" Target="file:///D:\AppData\Local\Microsoft\Windows\INetCache\Content.Outlook\8CXE3V7V\V282_CH02C_CodeTables.doc" TargetMode="External"/><Relationship Id="rId171" Type="http://schemas.openxmlformats.org/officeDocument/2006/relationships/hyperlink" Target="file:///D:\AppData\Local\Microsoft\Windows\INetCache\Content.Outlook\8CXE3V7V\V282_CH02C_CodeTables.doc" TargetMode="External"/><Relationship Id="rId176" Type="http://schemas.openxmlformats.org/officeDocument/2006/relationships/hyperlink" Target="file:///D:\AppData\Local\Microsoft\Windows\INetCache\Content.Outlook\8CXE3V7V\V282_CH02C_CodeTables.doc" TargetMode="External"/><Relationship Id="rId192" Type="http://schemas.openxmlformats.org/officeDocument/2006/relationships/theme" Target="theme/theme1.xml"/><Relationship Id="rId12" Type="http://schemas.openxmlformats.org/officeDocument/2006/relationships/hyperlink" Target="file:///D:\AppData\Local\Microsoft\Windows\INetCache\Content.Outlook\8CXE3V7V\V282_CH02C_CodeTables.doc" TargetMode="External"/><Relationship Id="rId17" Type="http://schemas.openxmlformats.org/officeDocument/2006/relationships/hyperlink" Target="file:///D:\AppData\Local\Microsoft\Windows\INetCache\Content.Outlook\8CXE3V7V\V282_CH02C_CodeTables.doc" TargetMode="External"/><Relationship Id="rId33" Type="http://schemas.openxmlformats.org/officeDocument/2006/relationships/hyperlink" Target="file:///D:\AppData\Local\Microsoft\Windows\INetCache\Content.Outlook\8CXE3V7V\V282_CH02C_CodeTables.doc" TargetMode="External"/><Relationship Id="rId38" Type="http://schemas.openxmlformats.org/officeDocument/2006/relationships/hyperlink" Target="file:///D:\AppData\Local\Microsoft\Windows\INetCache\Content.Outlook\8CXE3V7V\V282_CH02C_CodeTables.doc" TargetMode="External"/><Relationship Id="rId59" Type="http://schemas.openxmlformats.org/officeDocument/2006/relationships/hyperlink" Target="file:///D:\AppData\Local\Microsoft\Windows\INetCache\Content.Outlook\8CXE3V7V\V282_CH02C_CodeTables.doc" TargetMode="External"/><Relationship Id="rId103" Type="http://schemas.openxmlformats.org/officeDocument/2006/relationships/hyperlink" Target="file:///D:\AppData\Local\Microsoft\Windows\INetCache\Content.Outlook\8CXE3V7V\V282_CH02C_CodeTables.doc" TargetMode="External"/><Relationship Id="rId108" Type="http://schemas.openxmlformats.org/officeDocument/2006/relationships/hyperlink" Target="file:///D:\AppData\Local\Microsoft\Windows\INetCache\Content.Outlook\8CXE3V7V\V282_CH02C_CodeTables.doc" TargetMode="External"/><Relationship Id="rId124" Type="http://schemas.openxmlformats.org/officeDocument/2006/relationships/hyperlink" Target="file:///D:\AppData\Local\Microsoft\Windows\INetCache\Content.Outlook\8CXE3V7V\V282_CH02C_CodeTables.doc" TargetMode="External"/><Relationship Id="rId129" Type="http://schemas.openxmlformats.org/officeDocument/2006/relationships/image" Target="media/image3.wmf"/><Relationship Id="rId54" Type="http://schemas.openxmlformats.org/officeDocument/2006/relationships/hyperlink" Target="file:///D:\AppData\Local\Microsoft\Windows\INetCache\Content.Outlook\8CXE3V7V\V282_CH02C_CodeTables.doc" TargetMode="External"/><Relationship Id="rId70" Type="http://schemas.openxmlformats.org/officeDocument/2006/relationships/hyperlink" Target="file:///D:\AppData\Local\Microsoft\Windows\INetCache\Content.Outlook\8CXE3V7V\V282_CH02C_CodeTables.doc" TargetMode="External"/><Relationship Id="rId75" Type="http://schemas.openxmlformats.org/officeDocument/2006/relationships/hyperlink" Target="file:///D:\AppData\Local\Microsoft\Windows\INetCache\Content.Outlook\8CXE3V7V\V282_CH02C_CodeTables.doc" TargetMode="External"/><Relationship Id="rId91" Type="http://schemas.openxmlformats.org/officeDocument/2006/relationships/hyperlink" Target="file:///D:\AppData\Local\Microsoft\V281_CH02C_CodeTables.doc" TargetMode="External"/><Relationship Id="rId96" Type="http://schemas.openxmlformats.org/officeDocument/2006/relationships/hyperlink" Target="file:///D:\AppData\Local\Microsoft\Windows\INetCache\Content.Outlook\8CXE3V7V\V282_CH02C_CodeTables.doc" TargetMode="External"/><Relationship Id="rId140" Type="http://schemas.openxmlformats.org/officeDocument/2006/relationships/oleObject" Target="embeddings/Microsoft_Word_97_-_2003_Document5.doc"/><Relationship Id="rId145" Type="http://schemas.openxmlformats.org/officeDocument/2006/relationships/footer" Target="footer1.xml"/><Relationship Id="rId161" Type="http://schemas.openxmlformats.org/officeDocument/2006/relationships/hyperlink" Target="http://iccbba.org/technicalspecification.pdf" TargetMode="External"/><Relationship Id="rId166" Type="http://schemas.openxmlformats.org/officeDocument/2006/relationships/hyperlink" Target="file:///D:\AppData\Local\Microsoft\Windows\INetCache\Content.Outlook\8CXE3V7V\V282_CH02C_CodeTables.doc" TargetMode="External"/><Relationship Id="rId182" Type="http://schemas.openxmlformats.org/officeDocument/2006/relationships/hyperlink" Target="http://www.unitsofmeasure.org" TargetMode="External"/><Relationship Id="rId187" Type="http://schemas.openxmlformats.org/officeDocument/2006/relationships/hyperlink" Target="file:///D:\AppData\Local\Microsoft\V281_CH02C_CodeTables.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D:\AppData\Local\Microsoft\Windows\INetCache\Content.Outlook\8CXE3V7V\V282_CH02C_CodeTables.doc" TargetMode="External"/><Relationship Id="rId28" Type="http://schemas.openxmlformats.org/officeDocument/2006/relationships/hyperlink" Target="file:///D:\AppData\Local\Microsoft\Windows\INetCache\Content.Outlook\8CXE3V7V\V282_CH02C_CodeTables.doc" TargetMode="External"/><Relationship Id="rId49" Type="http://schemas.openxmlformats.org/officeDocument/2006/relationships/hyperlink" Target="file:///D:\AppData\Local\Microsoft\Windows\INetCache\Content.Outlook\8CXE3V7V\V282_CH02C_CodeTables.doc" TargetMode="External"/><Relationship Id="rId114" Type="http://schemas.openxmlformats.org/officeDocument/2006/relationships/hyperlink" Target="file:///D:\AppData\Local\Microsoft\Windows\INetCache\Content.Outlook\8CXE3V7V\V282_CH02C_CodeTables.doc" TargetMode="External"/><Relationship Id="rId119" Type="http://schemas.openxmlformats.org/officeDocument/2006/relationships/hyperlink" Target="file:///D:\AppData\Local\Microsoft\Windows\INetCache\Content.Outlook\8CXE3V7V\V282_CH02C_CodeTables.doc" TargetMode="External"/><Relationship Id="rId44" Type="http://schemas.openxmlformats.org/officeDocument/2006/relationships/hyperlink" Target="file:///D:\AppData\Local\Microsoft\Windows\INetCache\Content.Outlook\8CXE3V7V\V282_CH02C_CodeTables.doc" TargetMode="External"/><Relationship Id="rId60" Type="http://schemas.openxmlformats.org/officeDocument/2006/relationships/hyperlink" Target="file:///D:\AppData\Local\Microsoft\Windows\INetCache\Content.Outlook\8CXE3V7V\V282_CH02C_CodeTables.doc" TargetMode="External"/><Relationship Id="rId65" Type="http://schemas.openxmlformats.org/officeDocument/2006/relationships/hyperlink" Target="file:///D:\AppData\Local\Microsoft\Windows\INetCache\Content.Outlook\8CXE3V7V\V282_CH02C_CodeTables.doc" TargetMode="External"/><Relationship Id="rId81" Type="http://schemas.openxmlformats.org/officeDocument/2006/relationships/hyperlink" Target="file:///D:\AppData\Local\Microsoft\Windows\INetCache\Content.Outlook\8CXE3V7V\V282_CH02C_CodeTables.doc" TargetMode="External"/><Relationship Id="rId86" Type="http://schemas.openxmlformats.org/officeDocument/2006/relationships/hyperlink" Target="file:///D:\AppData\Local\Microsoft\Windows\INetCache\Content.Outlook\8CXE3V7V\V282_CH02C_CodeTables.doc" TargetMode="External"/><Relationship Id="rId130" Type="http://schemas.openxmlformats.org/officeDocument/2006/relationships/oleObject" Target="embeddings/Microsoft_Word_97_-_2003_Document.doc"/><Relationship Id="rId135" Type="http://schemas.openxmlformats.org/officeDocument/2006/relationships/image" Target="media/image6.wmf"/><Relationship Id="rId151" Type="http://schemas.openxmlformats.org/officeDocument/2006/relationships/hyperlink" Target="file:///D:\AppData\Local\Microsoft\Windows\INetCache\Content.Outlook\8CXE3V7V\V282_CH02C_CodeTables.doc" TargetMode="External"/><Relationship Id="rId156" Type="http://schemas.openxmlformats.org/officeDocument/2006/relationships/hyperlink" Target="file:///D:\AppData\Local\Microsoft\Windows\INetCache\Content.Outlook\8CXE3V7V\V282_CH02C_CodeTables.doc" TargetMode="External"/><Relationship Id="rId177" Type="http://schemas.openxmlformats.org/officeDocument/2006/relationships/hyperlink" Target="file:///D:\AppData\Local\Microsoft\Windows\INetCache\Content.Outlook\8CXE3V7V\V282_CH02C_CodeTables.doc" TargetMode="External"/><Relationship Id="rId172" Type="http://schemas.openxmlformats.org/officeDocument/2006/relationships/hyperlink" Target="file:///D:\AppData\Local\Microsoft\Windows\INetCache\Content.Outlook\8CXE3V7V\V282_CH02C_CodeTables.doc" TargetMode="External"/><Relationship Id="rId13" Type="http://schemas.openxmlformats.org/officeDocument/2006/relationships/hyperlink" Target="file:///D:\AppData\Local\Microsoft\Windows\INetCache\Content.Outlook\8CXE3V7V\V282_CH02C_CodeTables.doc" TargetMode="External"/><Relationship Id="rId18" Type="http://schemas.openxmlformats.org/officeDocument/2006/relationships/hyperlink" Target="file:///D:\AppData\Local\Microsoft\Windows\INetCache\Content.Outlook\8CXE3V7V\V282_CH02C_CodeTables.doc" TargetMode="External"/><Relationship Id="rId39" Type="http://schemas.openxmlformats.org/officeDocument/2006/relationships/hyperlink" Target="file:///D:\AppData\Local\Microsoft\Windows\INetCache\Content.Outlook\8CXE3V7V\V282_CH02C_CodeTables.doc" TargetMode="External"/><Relationship Id="rId109" Type="http://schemas.openxmlformats.org/officeDocument/2006/relationships/hyperlink" Target="file:///D:\AppData\Local\Microsoft\Windows\INetCache\Content.Outlook\8CXE3V7V\V282_CH02C_CodeTables.doc" TargetMode="External"/><Relationship Id="rId34" Type="http://schemas.openxmlformats.org/officeDocument/2006/relationships/hyperlink" Target="file:///D:\AppData\Local\Microsoft\Windows\INetCache\Content.Outlook\8CXE3V7V\V282_CH02C_CodeTables.doc" TargetMode="External"/><Relationship Id="rId50" Type="http://schemas.openxmlformats.org/officeDocument/2006/relationships/hyperlink" Target="file:///D:\AppData\Local\Microsoft\Windows\INetCache\Content.Outlook\8CXE3V7V\V282_CH02C_CodeTables.doc" TargetMode="External"/><Relationship Id="rId55" Type="http://schemas.openxmlformats.org/officeDocument/2006/relationships/hyperlink" Target="file:///D:\AppData\Local\Microsoft\Windows\INetCache\Content.Outlook\8CXE3V7V\V282_CH02C_CodeTables.doc" TargetMode="External"/><Relationship Id="rId76" Type="http://schemas.openxmlformats.org/officeDocument/2006/relationships/hyperlink" Target="file:///D:\AppData\Local\Microsoft\Windows\INetCache\Content.Outlook\8CXE3V7V\V282_CH02C_CodeTables.doc" TargetMode="External"/><Relationship Id="rId97" Type="http://schemas.openxmlformats.org/officeDocument/2006/relationships/hyperlink" Target="file:///D:\AppData\Local\Microsoft\Windows\INetCache\Content.Outlook\8CXE3V7V\V282_CH02C_CodeTables.doc" TargetMode="External"/><Relationship Id="rId104" Type="http://schemas.openxmlformats.org/officeDocument/2006/relationships/hyperlink" Target="file:///D:\AppData\Local\Microsoft\Windows\INetCache\Content.Outlook\8CXE3V7V\V282_CH02C_CodeTables.doc" TargetMode="External"/><Relationship Id="rId120" Type="http://schemas.openxmlformats.org/officeDocument/2006/relationships/hyperlink" Target="file:///D:\AppData\Local\Microsoft\Windows\INetCache\Content.Outlook\8CXE3V7V\V282_CH02C_CodeTables.doc" TargetMode="External"/><Relationship Id="rId125" Type="http://schemas.openxmlformats.org/officeDocument/2006/relationships/hyperlink" Target="file:///D:\AppData\Local\Microsoft\Windows\INetCache\Content.Outlook\8CXE3V7V\V282_CH02C_CodeTables.doc" TargetMode="External"/><Relationship Id="rId141" Type="http://schemas.openxmlformats.org/officeDocument/2006/relationships/image" Target="media/image9.emf"/><Relationship Id="rId146" Type="http://schemas.openxmlformats.org/officeDocument/2006/relationships/footer" Target="footer2.xml"/><Relationship Id="rId167" Type="http://schemas.openxmlformats.org/officeDocument/2006/relationships/hyperlink" Target="file:///D:\AppData\Local\Microsoft\Windows\INetCache\Content.Outlook\8CXE3V7V\V282_CH02C_CodeTables.doc" TargetMode="External"/><Relationship Id="rId18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file:///D:\AppData\Local\Microsoft\Windows\INetCache\Content.Outlook\8CXE3V7V\V282_CH02C_CodeTables.doc" TargetMode="External"/><Relationship Id="rId92" Type="http://schemas.openxmlformats.org/officeDocument/2006/relationships/hyperlink" Target="file:///D:\AppData\Local\Microsoft\Windows\INetCache\Content.Outlook\8CXE3V7V\V282_CH02C_CodeTables.doc" TargetMode="External"/><Relationship Id="rId162" Type="http://schemas.openxmlformats.org/officeDocument/2006/relationships/hyperlink" Target="http://www.unitsofmeasure.org" TargetMode="External"/><Relationship Id="rId183" Type="http://schemas.openxmlformats.org/officeDocument/2006/relationships/hyperlink" Target="file:///D:\AppData\Local\Microsoft\Windows\INetCache\Content.Outlook\8CXE3V7V\V282_CH02C_CodeTables.doc" TargetMode="External"/><Relationship Id="rId2" Type="http://schemas.openxmlformats.org/officeDocument/2006/relationships/numbering" Target="numbering.xml"/><Relationship Id="rId29" Type="http://schemas.openxmlformats.org/officeDocument/2006/relationships/hyperlink" Target="file:///D:\AppData\Local\Microsoft\Windows\INetCache\Content.Outlook\8CXE3V7V\V282_CH02C_CodeTables.doc" TargetMode="External"/><Relationship Id="rId24" Type="http://schemas.openxmlformats.org/officeDocument/2006/relationships/hyperlink" Target="file:///D:\AppData\Local\Microsoft\Windows\INetCache\Content.Outlook\8CXE3V7V\V282_CH02C_CodeTables.doc" TargetMode="External"/><Relationship Id="rId40" Type="http://schemas.openxmlformats.org/officeDocument/2006/relationships/hyperlink" Target="file:///D:\AppData\Local\Microsoft\Windows\INetCache\Content.Outlook\8CXE3V7V\V282_CH02C_CodeTables.doc" TargetMode="External"/><Relationship Id="rId45" Type="http://schemas.openxmlformats.org/officeDocument/2006/relationships/hyperlink" Target="file:///D:\AppData\Local\Microsoft\Windows\INetCache\Content.Outlook\8CXE3V7V\V282_CH02C_CodeTables.doc" TargetMode="External"/><Relationship Id="rId66" Type="http://schemas.openxmlformats.org/officeDocument/2006/relationships/hyperlink" Target="file:///D:\AppData\Local\Microsoft\Windows\INetCache\Content.Outlook\8CXE3V7V\V282_CH02C_CodeTables.doc" TargetMode="External"/><Relationship Id="rId87" Type="http://schemas.openxmlformats.org/officeDocument/2006/relationships/image" Target="media/image2.wmf"/><Relationship Id="rId110" Type="http://schemas.openxmlformats.org/officeDocument/2006/relationships/hyperlink" Target="file:///D:\AppData\Local\Microsoft\Windows\INetCache\Content.Outlook\8CXE3V7V\V282_CH02C_CodeTables.doc" TargetMode="External"/><Relationship Id="rId115" Type="http://schemas.openxmlformats.org/officeDocument/2006/relationships/hyperlink" Target="file:///D:\AppData\Local\Microsoft\Windows\INetCache\Content.Outlook\8CXE3V7V\V282_CH02C_CodeTables.doc" TargetMode="External"/><Relationship Id="rId131" Type="http://schemas.openxmlformats.org/officeDocument/2006/relationships/image" Target="media/image4.emf"/><Relationship Id="rId136" Type="http://schemas.openxmlformats.org/officeDocument/2006/relationships/oleObject" Target="embeddings/Microsoft_Word_97_-_2003_Document3.doc"/><Relationship Id="rId157" Type="http://schemas.openxmlformats.org/officeDocument/2006/relationships/hyperlink" Target="file:///D:\AppData\Local\Microsoft\Windows\INetCache\Content.Outlook\8CXE3V7V\V282_CH02C_CodeTables.doc" TargetMode="External"/><Relationship Id="rId178" Type="http://schemas.openxmlformats.org/officeDocument/2006/relationships/hyperlink" Target="file:///D:\AppData\Local\Microsoft\Windows\INetCache\Content.Outlook\8CXE3V7V\V282_CH02C_CodeTables.doc" TargetMode="External"/><Relationship Id="rId61" Type="http://schemas.openxmlformats.org/officeDocument/2006/relationships/hyperlink" Target="file:///D:\AppData\Local\Microsoft\Windows\INetCache\Content.Outlook\8CXE3V7V\V282_CH02C_CodeTables.doc" TargetMode="External"/><Relationship Id="rId82" Type="http://schemas.openxmlformats.org/officeDocument/2006/relationships/hyperlink" Target="file:///D:\AppData\Local\Microsoft\Windows\INetCache\Content.Outlook\8CXE3V7V\V282_CH02C_CodeTables.doc" TargetMode="External"/><Relationship Id="rId152" Type="http://schemas.openxmlformats.org/officeDocument/2006/relationships/hyperlink" Target="file:///D:\AppData\Local\Microsoft\Windows\INetCache\Content.Outlook\8CXE3V7V\V282_CH02C_CodeTables.doc" TargetMode="External"/><Relationship Id="rId173" Type="http://schemas.openxmlformats.org/officeDocument/2006/relationships/hyperlink" Target="file:///D:\AppData\Local\Microsoft\Windows\INetCache\Content.Outlook\8CXE3V7V\V282_CH02C_CodeTables.doc" TargetMode="External"/><Relationship Id="rId19" Type="http://schemas.openxmlformats.org/officeDocument/2006/relationships/hyperlink" Target="file:///D:\AppData\Local\Microsoft\Windows\INetCache\Content.Outlook\8CXE3V7V\V282_CH02C_CodeTables.doc" TargetMode="External"/><Relationship Id="rId14" Type="http://schemas.openxmlformats.org/officeDocument/2006/relationships/hyperlink" Target="file:///D:\AppData\Local\Microsoft\Windows\INetCache\Content.Outlook\8CXE3V7V\V282_CH02C_CodeTables.doc" TargetMode="External"/><Relationship Id="rId30" Type="http://schemas.openxmlformats.org/officeDocument/2006/relationships/hyperlink" Target="file:///D:\AppData\Local\Microsoft\Windows\INetCache\Content.Outlook\8CXE3V7V\V282_CH02C_CodeTables.doc" TargetMode="External"/><Relationship Id="rId35" Type="http://schemas.openxmlformats.org/officeDocument/2006/relationships/hyperlink" Target="file:///D:\AppData\Local\Microsoft\Windows\INetCache\Content.Outlook\8CXE3V7V\V282_CH02C_CodeTables.doc" TargetMode="External"/><Relationship Id="rId56" Type="http://schemas.openxmlformats.org/officeDocument/2006/relationships/hyperlink" Target="file:///D:\AppData\Local\Microsoft\Windows\INetCache\Content.Outlook\8CXE3V7V\V282_CH02C_CodeTables.doc" TargetMode="External"/><Relationship Id="rId77" Type="http://schemas.openxmlformats.org/officeDocument/2006/relationships/hyperlink" Target="file:///D:\AppData\Local\Microsoft\Windows\INetCache\Content.Outlook\8CXE3V7V\V282_CH02C_CodeTables.doc" TargetMode="External"/><Relationship Id="rId100" Type="http://schemas.openxmlformats.org/officeDocument/2006/relationships/hyperlink" Target="file:///D:\AppData\Local\Microsoft\Windows\INetCache\Content.Outlook\8CXE3V7V\V282_CH02C_CodeTables.doc" TargetMode="External"/><Relationship Id="rId105" Type="http://schemas.openxmlformats.org/officeDocument/2006/relationships/hyperlink" Target="file:///D:\AppData\Local\Microsoft\Windows\INetCache\Content.Outlook\8CXE3V7V\V282_CH02C_CodeTables.doc" TargetMode="External"/><Relationship Id="rId126" Type="http://schemas.openxmlformats.org/officeDocument/2006/relationships/hyperlink" Target="file:///D:\AppData\Local\Microsoft\Windows\INetCache\Content.Outlook\8CXE3V7V\V282_CH02C_CodeTables.doc" TargetMode="External"/><Relationship Id="rId147" Type="http://schemas.openxmlformats.org/officeDocument/2006/relationships/footer" Target="footer3.xml"/><Relationship Id="rId168" Type="http://schemas.openxmlformats.org/officeDocument/2006/relationships/hyperlink" Target="file:///D:\AppData\Local\Microsoft\Windows\INetCache\Content.Outlook\8CXE3V7V\V282_CH02C_CodeTables.doc" TargetMode="External"/><Relationship Id="rId8" Type="http://schemas.openxmlformats.org/officeDocument/2006/relationships/hyperlink" Target="mailto:ord@lists.hl7.org" TargetMode="External"/><Relationship Id="rId51" Type="http://schemas.openxmlformats.org/officeDocument/2006/relationships/hyperlink" Target="file:///D:\AppData\Local\Microsoft\Windows\INetCache\Content.Outlook\8CXE3V7V\V282_CH02C_CodeTables.doc" TargetMode="External"/><Relationship Id="rId72" Type="http://schemas.openxmlformats.org/officeDocument/2006/relationships/hyperlink" Target="file:///D:\AppData\Local\Microsoft\Windows\INetCache\Content.Outlook\8CXE3V7V\V282_CH02C_CodeTables.doc" TargetMode="External"/><Relationship Id="rId93" Type="http://schemas.openxmlformats.org/officeDocument/2006/relationships/hyperlink" Target="file:///D:\AppData\Local\Microsoft\Windows\INetCache\Content.Outlook\8CXE3V7V\V282_CH02C_CodeTables.doc" TargetMode="External"/><Relationship Id="rId98" Type="http://schemas.openxmlformats.org/officeDocument/2006/relationships/hyperlink" Target="file:///D:\AppData\Local\Microsoft\Windows\INetCache\Content.Outlook\8CXE3V7V\V282_CH02C_CodeTables.doc" TargetMode="External"/><Relationship Id="rId121" Type="http://schemas.openxmlformats.org/officeDocument/2006/relationships/hyperlink" Target="file:///D:\AppData\Local\Microsoft\Windows\INetCache\Content.Outlook\8CXE3V7V\V282_CH02C_CodeTables.doc" TargetMode="External"/><Relationship Id="rId142" Type="http://schemas.openxmlformats.org/officeDocument/2006/relationships/oleObject" Target="embeddings/Microsoft_Word_97_-_2003_Document6.doc"/><Relationship Id="rId163" Type="http://schemas.openxmlformats.org/officeDocument/2006/relationships/hyperlink" Target="file:///D:\AppData\Local\Microsoft\Windows\INetCache\Content.Outlook\8CXE3V7V\V282_CH02C_CodeTables.doc" TargetMode="External"/><Relationship Id="rId184" Type="http://schemas.openxmlformats.org/officeDocument/2006/relationships/hyperlink" Target="file:///D:\AppData\Local\Microsoft\Windows\INetCache\Content.Outlook\8CXE3V7V\V282_CH02C_CodeTables.doc" TargetMode="External"/><Relationship Id="rId189" Type="http://schemas.openxmlformats.org/officeDocument/2006/relationships/header" Target="header4.xml"/><Relationship Id="rId3" Type="http://schemas.openxmlformats.org/officeDocument/2006/relationships/styles" Target="styles.xml"/><Relationship Id="rId25" Type="http://schemas.openxmlformats.org/officeDocument/2006/relationships/hyperlink" Target="file:///D:\AppData\Local\Microsoft\Windows\INetCache\Content.Outlook\8CXE3V7V\V282_CH02C_CodeTables.doc" TargetMode="External"/><Relationship Id="rId46" Type="http://schemas.openxmlformats.org/officeDocument/2006/relationships/hyperlink" Target="file:///D:\AppData\Local\Microsoft\Windows\INetCache\Content.Outlook\8CXE3V7V\V282_CH02C_CodeTables.doc" TargetMode="External"/><Relationship Id="rId67" Type="http://schemas.openxmlformats.org/officeDocument/2006/relationships/hyperlink" Target="file:///D:\AppData\Local\Microsoft\Windows\INetCache\Content.Outlook\8CXE3V7V\V282_CH02C_CodeTables.doc" TargetMode="External"/><Relationship Id="rId116" Type="http://schemas.openxmlformats.org/officeDocument/2006/relationships/hyperlink" Target="file:///D:\AppData\Local\Microsoft\V281_CH02C_CodeTables.doc" TargetMode="External"/><Relationship Id="rId137" Type="http://schemas.openxmlformats.org/officeDocument/2006/relationships/image" Target="media/image7.wmf"/><Relationship Id="rId158" Type="http://schemas.openxmlformats.org/officeDocument/2006/relationships/hyperlink" Target="file:///D:\AppData\Local\Microsoft\Windows\INetCache\Content.Outlook\8CXE3V7V\V282_CH02C_CodeTables.doc" TargetMode="External"/><Relationship Id="rId20" Type="http://schemas.openxmlformats.org/officeDocument/2006/relationships/hyperlink" Target="file:///D:\AppData\Local\Microsoft\Windows\INetCache\Content.Outlook\8CXE3V7V\V282_CH02C_CodeTables.doc" TargetMode="External"/><Relationship Id="rId41" Type="http://schemas.openxmlformats.org/officeDocument/2006/relationships/hyperlink" Target="file:///D:\AppData\Local\Microsoft\Windows\INetCache\Content.Outlook\8CXE3V7V\V282_CH02C_CodeTables.doc" TargetMode="External"/><Relationship Id="rId62" Type="http://schemas.openxmlformats.org/officeDocument/2006/relationships/hyperlink" Target="file:///D:\AppData\Local\Microsoft\Windows\INetCache\Content.Outlook\8CXE3V7V\V282_CH02C_CodeTables.doc" TargetMode="External"/><Relationship Id="rId83" Type="http://schemas.openxmlformats.org/officeDocument/2006/relationships/hyperlink" Target="file:///D:\AppData\Local\Microsoft\Windows\INetCache\Content.Outlook\8CXE3V7V\V282_CH02C_CodeTables.doc" TargetMode="External"/><Relationship Id="rId88" Type="http://schemas.openxmlformats.org/officeDocument/2006/relationships/oleObject" Target="embeddings/oleObject2.bin"/><Relationship Id="rId111" Type="http://schemas.openxmlformats.org/officeDocument/2006/relationships/hyperlink" Target="file:///D:\AppData\Local\Microsoft\Windows\INetCache\Content.Outlook\8CXE3V7V\V282_CH02C_CodeTables.doc" TargetMode="External"/><Relationship Id="rId132" Type="http://schemas.openxmlformats.org/officeDocument/2006/relationships/oleObject" Target="embeddings/Microsoft_Word_97_-_2003_Document1.doc"/><Relationship Id="rId153" Type="http://schemas.openxmlformats.org/officeDocument/2006/relationships/hyperlink" Target="file:///D:\AppData\Local\Microsoft\Windows\INetCache\Content.Outlook\8CXE3V7V\V282_CH02C_CodeTables.doc" TargetMode="External"/><Relationship Id="rId174" Type="http://schemas.openxmlformats.org/officeDocument/2006/relationships/hyperlink" Target="file:///D:\AppData\Local\Microsoft\Windows\INetCache\Content.Outlook\8CXE3V7V\V282_CH02C_CodeTables.doc" TargetMode="External"/><Relationship Id="rId179" Type="http://schemas.openxmlformats.org/officeDocument/2006/relationships/hyperlink" Target="file:///D:\AppData\Local\Microsoft\Windows\INetCache\Content.Outlook\8CXE3V7V\V282_CH02C_CodeTables.doc" TargetMode="External"/><Relationship Id="rId190" Type="http://schemas.openxmlformats.org/officeDocument/2006/relationships/footer" Target="footer4.xml"/><Relationship Id="rId15" Type="http://schemas.openxmlformats.org/officeDocument/2006/relationships/hyperlink" Target="file:///D:\AppData\Local\Microsoft\Windows\INetCache\Content.Outlook\8CXE3V7V\V282_CH02C_CodeTables.doc" TargetMode="External"/><Relationship Id="rId36" Type="http://schemas.openxmlformats.org/officeDocument/2006/relationships/hyperlink" Target="file:///D:\AppData\Local\Microsoft\V281_CH02C_CodeTables.doc" TargetMode="External"/><Relationship Id="rId57" Type="http://schemas.openxmlformats.org/officeDocument/2006/relationships/hyperlink" Target="file:///D:\AppData\Local\Microsoft\Windows\INetCache\Content.Outlook\8CXE3V7V\V282_CH02C_CodeTables.doc" TargetMode="External"/><Relationship Id="rId106" Type="http://schemas.openxmlformats.org/officeDocument/2006/relationships/hyperlink" Target="file:///D:\AppData\Local\Microsoft\Windows\INetCache\Content.Outlook\8CXE3V7V\V282_CH02C_CodeTables.doc" TargetMode="External"/><Relationship Id="rId127" Type="http://schemas.openxmlformats.org/officeDocument/2006/relationships/hyperlink" Target="file:///D:\AppData\Local\Microsoft\Windows\INetCache\Content.Outlook\8CXE3V7V\V282_CH02C_CodeTables.doc" TargetMode="External"/><Relationship Id="rId10" Type="http://schemas.openxmlformats.org/officeDocument/2006/relationships/oleObject" Target="embeddings/oleObject1.bin"/><Relationship Id="rId31" Type="http://schemas.openxmlformats.org/officeDocument/2006/relationships/hyperlink" Target="file:///D:\AppData\Local\Microsoft\Windows\INetCache\Content.Outlook\8CXE3V7V\V282_CH02C_CodeTables.doc" TargetMode="External"/><Relationship Id="rId52" Type="http://schemas.openxmlformats.org/officeDocument/2006/relationships/hyperlink" Target="file:///D:\AppData\Local\Microsoft\Windows\INetCache\Content.Outlook\8CXE3V7V\V282_CH02C_CodeTables.doc" TargetMode="External"/><Relationship Id="rId73" Type="http://schemas.openxmlformats.org/officeDocument/2006/relationships/hyperlink" Target="file:///D:\AppData\Local\Microsoft\V281_CH02C_CodeTables.doc" TargetMode="External"/><Relationship Id="rId78" Type="http://schemas.openxmlformats.org/officeDocument/2006/relationships/hyperlink" Target="file:///D:\AppData\Local\Microsoft\Windows\INetCache\Content.Outlook\8CXE3V7V\V282_CH02C_CodeTables.doc" TargetMode="External"/><Relationship Id="rId94" Type="http://schemas.openxmlformats.org/officeDocument/2006/relationships/hyperlink" Target="file:///D:\AppData\Local\Microsoft\Windows\INetCache\Content.Outlook\8CXE3V7V\V282_CH02C_CodeTables.doc" TargetMode="External"/><Relationship Id="rId99" Type="http://schemas.openxmlformats.org/officeDocument/2006/relationships/hyperlink" Target="file:///D:\AppData\Local\Microsoft\Windows\INetCache\Content.Outlook\8CXE3V7V\V282_CH02C_CodeTables.doc" TargetMode="External"/><Relationship Id="rId101" Type="http://schemas.openxmlformats.org/officeDocument/2006/relationships/hyperlink" Target="file:///D:\AppData\Local\Microsoft\Windows\INetCache\Content.Outlook\8CXE3V7V\V282_CH02C_CodeTables.doc" TargetMode="External"/><Relationship Id="rId122" Type="http://schemas.openxmlformats.org/officeDocument/2006/relationships/hyperlink" Target="file:///D:\AppData\Local\Microsoft\Windows\INetCache\Content.Outlook\8CXE3V7V\V282_CH02C_CodeTables.doc" TargetMode="External"/><Relationship Id="rId143" Type="http://schemas.openxmlformats.org/officeDocument/2006/relationships/header" Target="header1.xml"/><Relationship Id="rId148" Type="http://schemas.openxmlformats.org/officeDocument/2006/relationships/image" Target="media/image10.jpeg"/><Relationship Id="rId164" Type="http://schemas.openxmlformats.org/officeDocument/2006/relationships/hyperlink" Target="file:///D:\AppData\Local\Microsoft\Windows\INetCache\Content.Outlook\8CXE3V7V\V282_CH02C_CodeTables.doc" TargetMode="External"/><Relationship Id="rId169" Type="http://schemas.openxmlformats.org/officeDocument/2006/relationships/hyperlink" Target="file:///D:\AppData\Local\Microsoft\Windows\INetCache\Content.Outlook\8CXE3V7V\V282_CH02C_CodeTables.doc" TargetMode="External"/><Relationship Id="rId185" Type="http://schemas.openxmlformats.org/officeDocument/2006/relationships/hyperlink" Target="http://www.unitsofmeasure.org" TargetMode="External"/><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hyperlink" Target="file:///D:\AppData\Local\Microsoft\Windows\INetCache\Content.Outlook\8CXE3V7V\V282_CH02C_CodeTables.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E8BA1D-9F7C-4889-87EB-C943C0DD6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193</Pages>
  <Words>71570</Words>
  <Characters>450891</Characters>
  <Application>Microsoft Office Word</Application>
  <DocSecurity>0</DocSecurity>
  <Lines>3757</Lines>
  <Paragraphs>1042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521419</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Frank Oemig</cp:lastModifiedBy>
  <cp:revision>13</cp:revision>
  <dcterms:created xsi:type="dcterms:W3CDTF">2019-09-25T20:23:00Z</dcterms:created>
  <dcterms:modified xsi:type="dcterms:W3CDTF">2019-11-21T12:02:00Z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2019-06-29T10:00:00Z</vt:filetime>
  </property>
</Properties>
</file>