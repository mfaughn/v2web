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1A2" w:rsidRPr="00121095" w:rsidRDefault="00E921A2">
      <w:pPr>
        <w:pStyle w:val="berschrift1"/>
      </w:pPr>
      <w:bookmarkStart w:id="0" w:name="_Ref428553"/>
      <w:bookmarkStart w:id="1" w:name="_Ref487528935"/>
      <w:bookmarkEnd w:id="0"/>
      <w:r w:rsidRPr="00121095">
        <w:t>.</w:t>
      </w:r>
      <w:r w:rsidRPr="00121095">
        <w:br/>
        <w:t>Query</w:t>
      </w:r>
      <w:bookmarkEnd w:id="1"/>
      <w:r w:rsidR="00BF2FE6" w:rsidRPr="00121095">
        <w:fldChar w:fldCharType="begin"/>
      </w:r>
      <w:r w:rsidRPr="00121095">
        <w:instrText xml:space="preserve"> XE "Query" </w:instrText>
      </w:r>
      <w:r w:rsidR="00BF2FE6" w:rsidRPr="00121095">
        <w:fldChar w:fldCharType="end"/>
      </w:r>
    </w:p>
    <w:p w:rsidR="00E921A2" w:rsidRPr="00121095" w:rsidRDefault="00E921A2"/>
    <w:p w:rsidR="00E921A2" w:rsidRPr="00121095" w:rsidRDefault="00E921A2"/>
    <w:tbl>
      <w:tblPr>
        <w:tblW w:w="9468" w:type="dxa"/>
        <w:tblInd w:w="108" w:type="dxa"/>
        <w:tblLayout w:type="fixed"/>
        <w:tblLook w:val="0000" w:firstRow="0" w:lastRow="0" w:firstColumn="0" w:lastColumn="0" w:noHBand="0" w:noVBand="0"/>
      </w:tblPr>
      <w:tblGrid>
        <w:gridCol w:w="2880"/>
        <w:gridCol w:w="6588"/>
      </w:tblGrid>
      <w:tr w:rsidR="00E921A2" w:rsidRPr="00E921A2">
        <w:tc>
          <w:tcPr>
            <w:tcW w:w="2880" w:type="dxa"/>
          </w:tcPr>
          <w:p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rsidR="00E921A2" w:rsidRPr="00E921A2" w:rsidRDefault="00E921A2" w:rsidP="007D495C">
            <w:pPr>
              <w:spacing w:after="0"/>
            </w:pPr>
            <w:r w:rsidRPr="00E921A2">
              <w:t>Anthony Julian</w:t>
            </w:r>
            <w:r w:rsidRPr="00E921A2">
              <w:br/>
              <w:t>Mayo Clinic</w:t>
            </w:r>
          </w:p>
        </w:tc>
      </w:tr>
      <w:tr w:rsidR="00F908DD" w:rsidRPr="00E921A2" w:rsidTr="00F908DD">
        <w:trPr>
          <w:trHeight w:val="738"/>
        </w:trPr>
        <w:tc>
          <w:tcPr>
            <w:tcW w:w="2880" w:type="dxa"/>
          </w:tcPr>
          <w:p w:rsidR="00F908DD" w:rsidRPr="003D6457" w:rsidRDefault="00F908DD" w:rsidP="007D495C">
            <w:pPr>
              <w:spacing w:after="0"/>
            </w:pPr>
            <w:r>
              <w:t>Chapter Co-</w:t>
            </w:r>
            <w:r w:rsidRPr="009928E9">
              <w:t>Chair</w:t>
            </w:r>
          </w:p>
        </w:tc>
        <w:tc>
          <w:tcPr>
            <w:tcW w:w="6588" w:type="dxa"/>
          </w:tcPr>
          <w:p w:rsidR="00F908DD" w:rsidRDefault="00F908DD" w:rsidP="007D495C">
            <w:pPr>
              <w:spacing w:after="0"/>
            </w:pPr>
            <w:r>
              <w:t>Nick Radov</w:t>
            </w:r>
            <w:r w:rsidR="000349A8">
              <w:br/>
            </w:r>
            <w:r>
              <w:t>United Healthcare</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Dave Shaver</w:t>
            </w:r>
            <w:r w:rsidRPr="00E921A2">
              <w:br/>
              <w:t>Corepoint Health</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Sandy Stuart</w:t>
            </w:r>
            <w:r w:rsidRPr="00E921A2">
              <w:br/>
              <w:t>Kaiser Permanente</w:t>
            </w:r>
          </w:p>
        </w:tc>
      </w:tr>
      <w:tr w:rsidR="00F908DD" w:rsidRPr="00E921A2">
        <w:tc>
          <w:tcPr>
            <w:tcW w:w="2880" w:type="dxa"/>
          </w:tcPr>
          <w:p w:rsidR="00F908DD" w:rsidRPr="00E921A2" w:rsidRDefault="00F908DD" w:rsidP="007D495C">
            <w:pPr>
              <w:spacing w:after="0"/>
            </w:pPr>
            <w:r w:rsidRPr="00E921A2">
              <w:t>Chapter Editor</w:t>
            </w:r>
            <w:r>
              <w:t xml:space="preserve"> Emeritus</w:t>
            </w:r>
          </w:p>
        </w:tc>
        <w:tc>
          <w:tcPr>
            <w:tcW w:w="6588" w:type="dxa"/>
          </w:tcPr>
          <w:p w:rsidR="00F908DD" w:rsidRPr="00E921A2" w:rsidRDefault="00F908DD" w:rsidP="007D495C">
            <w:pPr>
              <w:spacing w:after="0"/>
            </w:pPr>
            <w:r w:rsidRPr="00E921A2">
              <w:t>Peter Gilbert</w:t>
            </w:r>
            <w:r w:rsidRPr="00E921A2">
              <w:br/>
            </w:r>
            <w:r>
              <w:t>Meridian Health Plan</w:t>
            </w:r>
          </w:p>
        </w:tc>
      </w:tr>
      <w:tr w:rsidR="00F908DD" w:rsidRPr="00E921A2">
        <w:tc>
          <w:tcPr>
            <w:tcW w:w="2880" w:type="dxa"/>
          </w:tcPr>
          <w:p w:rsidR="00F908DD" w:rsidRPr="00E921A2" w:rsidRDefault="00F908DD">
            <w:r w:rsidRPr="00E921A2">
              <w:t>Sponsoring Committee:</w:t>
            </w:r>
          </w:p>
        </w:tc>
        <w:tc>
          <w:tcPr>
            <w:tcW w:w="6588" w:type="dxa"/>
          </w:tcPr>
          <w:p w:rsidR="00F908DD" w:rsidRPr="00E921A2" w:rsidRDefault="00F908DD">
            <w:r w:rsidRPr="00E921A2">
              <w:t>Infrastructure and Messaging</w:t>
            </w:r>
          </w:p>
        </w:tc>
      </w:tr>
      <w:tr w:rsidR="00F908DD" w:rsidRPr="00E921A2">
        <w:tc>
          <w:tcPr>
            <w:tcW w:w="2880" w:type="dxa"/>
          </w:tcPr>
          <w:p w:rsidR="00F908DD" w:rsidRPr="00E921A2" w:rsidRDefault="00F908DD">
            <w:r w:rsidRPr="00E921A2">
              <w:t>List Server:</w:t>
            </w:r>
          </w:p>
        </w:tc>
        <w:tc>
          <w:tcPr>
            <w:tcW w:w="6588" w:type="dxa"/>
          </w:tcPr>
          <w:p w:rsidR="00F908DD" w:rsidRPr="00E921A2" w:rsidRDefault="00C962CE" w:rsidP="00C24AA4">
            <w:hyperlink r:id="rId8" w:history="1">
              <w:r w:rsidR="00F908DD" w:rsidRPr="00462378">
                <w:rPr>
                  <w:rStyle w:val="Hyperlink"/>
                </w:rPr>
                <w:t>inm@lists.hl7.org</w:t>
              </w:r>
            </w:hyperlink>
            <w:r w:rsidR="00F908DD">
              <w:t xml:space="preserve"> </w:t>
            </w:r>
          </w:p>
        </w:tc>
      </w:tr>
    </w:tbl>
    <w:p w:rsidR="00895ACA" w:rsidRDefault="00895ACA" w:rsidP="00895ACA">
      <w:pPr>
        <w:pStyle w:val="NormalIndented"/>
      </w:pPr>
    </w:p>
    <w:p w:rsidR="00E921A2" w:rsidRPr="00121095" w:rsidRDefault="00E921A2">
      <w:pPr>
        <w:pStyle w:val="berschrift2"/>
      </w:pPr>
      <w:bookmarkStart w:id="2" w:name="_Toc425946596"/>
      <w:r w:rsidRPr="00121095">
        <w:t>CHAPTER 5 CONTENTS</w:t>
      </w:r>
      <w:bookmarkEnd w:id="2"/>
    </w:p>
    <w:p w:rsidR="00826689" w:rsidRDefault="00BF2FE6" w:rsidP="00E50DB9">
      <w:pPr>
        <w:pStyle w:val="Verzeichnis1"/>
        <w:rPr>
          <w:rFonts w:ascii="Calibri" w:hAnsi="Calibri"/>
          <w:kern w:val="0"/>
          <w:sz w:val="22"/>
          <w:szCs w:val="22"/>
        </w:rPr>
      </w:pPr>
      <w:r>
        <w:fldChar w:fldCharType="begin"/>
      </w:r>
      <w:r w:rsidR="00F22E61">
        <w:instrText xml:space="preserve"> TOC \h \z \t "Heading 2,1,Heading 3,2" </w:instrText>
      </w:r>
      <w:r>
        <w:fldChar w:fldCharType="separate"/>
      </w:r>
      <w:hyperlink w:anchor="_Toc425946596" w:history="1">
        <w:r w:rsidR="00826689" w:rsidRPr="00CC1B0C">
          <w:rPr>
            <w:rStyle w:val="Hyperlink"/>
          </w:rPr>
          <w:t>5.1</w:t>
        </w:r>
        <w:r w:rsidR="00826689">
          <w:rPr>
            <w:rFonts w:ascii="Calibri" w:hAnsi="Calibri"/>
            <w:kern w:val="0"/>
            <w:sz w:val="22"/>
            <w:szCs w:val="22"/>
          </w:rPr>
          <w:tab/>
        </w:r>
        <w:r w:rsidR="00826689" w:rsidRPr="00CC1B0C">
          <w:rPr>
            <w:rStyle w:val="Hyperlink"/>
          </w:rPr>
          <w:t>CHAPTER 5 CONTENTS</w:t>
        </w:r>
        <w:r w:rsidR="00826689">
          <w:rPr>
            <w:webHidden/>
          </w:rPr>
          <w:tab/>
        </w:r>
        <w:r>
          <w:rPr>
            <w:webHidden/>
          </w:rPr>
          <w:fldChar w:fldCharType="begin"/>
        </w:r>
        <w:r w:rsidR="00826689">
          <w:rPr>
            <w:webHidden/>
          </w:rPr>
          <w:instrText xml:space="preserve"> PAGEREF _Toc425946596 \h </w:instrText>
        </w:r>
        <w:r>
          <w:rPr>
            <w:webHidden/>
          </w:rPr>
        </w:r>
        <w:r>
          <w:rPr>
            <w:webHidden/>
          </w:rPr>
          <w:fldChar w:fldCharType="separate"/>
        </w:r>
        <w:r w:rsidR="007D495C">
          <w:rPr>
            <w:webHidden/>
          </w:rPr>
          <w:t>1</w:t>
        </w:r>
        <w:r>
          <w:rPr>
            <w:webHidden/>
          </w:rPr>
          <w:fldChar w:fldCharType="end"/>
        </w:r>
      </w:hyperlink>
    </w:p>
    <w:p w:rsidR="00826689" w:rsidRDefault="00C962CE" w:rsidP="00E50DB9">
      <w:pPr>
        <w:pStyle w:val="Verzeichnis1"/>
        <w:rPr>
          <w:rFonts w:ascii="Calibri" w:hAnsi="Calibri"/>
          <w:kern w:val="0"/>
          <w:sz w:val="22"/>
          <w:szCs w:val="22"/>
        </w:rPr>
      </w:pPr>
      <w:hyperlink w:anchor="_Toc425946597" w:history="1">
        <w:r w:rsidR="00826689" w:rsidRPr="00CC1B0C">
          <w:rPr>
            <w:rStyle w:val="Hyperlink"/>
          </w:rPr>
          <w:t>5.2</w:t>
        </w:r>
        <w:r w:rsidR="00826689">
          <w:rPr>
            <w:rFonts w:ascii="Calibri" w:hAnsi="Calibri"/>
            <w:kern w:val="0"/>
            <w:sz w:val="22"/>
            <w:szCs w:val="22"/>
          </w:rPr>
          <w:tab/>
        </w:r>
        <w:r w:rsidR="00826689" w:rsidRPr="00CC1B0C">
          <w:rPr>
            <w:rStyle w:val="Hyperlink"/>
          </w:rPr>
          <w:t>INTRODUCTION</w:t>
        </w:r>
        <w:r w:rsidR="00826689">
          <w:rPr>
            <w:webHidden/>
          </w:rPr>
          <w:tab/>
        </w:r>
        <w:r w:rsidR="00BF2FE6">
          <w:rPr>
            <w:webHidden/>
          </w:rPr>
          <w:fldChar w:fldCharType="begin"/>
        </w:r>
        <w:r w:rsidR="00826689">
          <w:rPr>
            <w:webHidden/>
          </w:rPr>
          <w:instrText xml:space="preserve"> PAGEREF _Toc425946597 \h </w:instrText>
        </w:r>
        <w:r w:rsidR="00BF2FE6">
          <w:rPr>
            <w:webHidden/>
          </w:rPr>
        </w:r>
        <w:r w:rsidR="00BF2FE6">
          <w:rPr>
            <w:webHidden/>
          </w:rPr>
          <w:fldChar w:fldCharType="separate"/>
        </w:r>
        <w:r w:rsidR="007D495C">
          <w:rPr>
            <w:webHidden/>
          </w:rPr>
          <w:t>3</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598" w:history="1">
        <w:r w:rsidR="00826689" w:rsidRPr="00CC1B0C">
          <w:rPr>
            <w:rStyle w:val="Hyperlink"/>
          </w:rPr>
          <w:t>5.2.1</w:t>
        </w:r>
        <w:r w:rsidR="00826689">
          <w:rPr>
            <w:rFonts w:ascii="Calibri" w:hAnsi="Calibri"/>
            <w:kern w:val="0"/>
            <w:sz w:val="22"/>
            <w:szCs w:val="22"/>
          </w:rPr>
          <w:tab/>
        </w:r>
        <w:r w:rsidR="00826689" w:rsidRPr="00CC1B0C">
          <w:rPr>
            <w:rStyle w:val="Hyperlink"/>
          </w:rPr>
          <w:t>Query/response model</w:t>
        </w:r>
        <w:r w:rsidR="00826689">
          <w:rPr>
            <w:webHidden/>
          </w:rPr>
          <w:tab/>
        </w:r>
        <w:r w:rsidR="00BF2FE6">
          <w:rPr>
            <w:webHidden/>
          </w:rPr>
          <w:fldChar w:fldCharType="begin"/>
        </w:r>
        <w:r w:rsidR="00826689">
          <w:rPr>
            <w:webHidden/>
          </w:rPr>
          <w:instrText xml:space="preserve"> PAGEREF _Toc425946598 \h </w:instrText>
        </w:r>
        <w:r w:rsidR="00BF2FE6">
          <w:rPr>
            <w:webHidden/>
          </w:rPr>
        </w:r>
        <w:r w:rsidR="00BF2FE6">
          <w:rPr>
            <w:webHidden/>
          </w:rPr>
          <w:fldChar w:fldCharType="separate"/>
        </w:r>
        <w:r w:rsidR="007D495C">
          <w:rPr>
            <w:webHidden/>
          </w:rPr>
          <w:t>4</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599" w:history="1">
        <w:r w:rsidR="00826689" w:rsidRPr="00CC1B0C">
          <w:rPr>
            <w:rStyle w:val="Hyperlink"/>
          </w:rPr>
          <w:t>5.2.2</w:t>
        </w:r>
        <w:r w:rsidR="00826689">
          <w:rPr>
            <w:rFonts w:ascii="Calibri" w:hAnsi="Calibri"/>
            <w:kern w:val="0"/>
            <w:sz w:val="22"/>
            <w:szCs w:val="22"/>
          </w:rPr>
          <w:tab/>
        </w:r>
        <w:r w:rsidR="00826689" w:rsidRPr="00CC1B0C">
          <w:rPr>
            <w:rStyle w:val="Hyperlink"/>
          </w:rPr>
          <w:t>Evolution of the query standard</w:t>
        </w:r>
        <w:r w:rsidR="00826689">
          <w:rPr>
            <w:webHidden/>
          </w:rPr>
          <w:tab/>
        </w:r>
        <w:r w:rsidR="00BF2FE6">
          <w:rPr>
            <w:webHidden/>
          </w:rPr>
          <w:fldChar w:fldCharType="begin"/>
        </w:r>
        <w:r w:rsidR="00826689">
          <w:rPr>
            <w:webHidden/>
          </w:rPr>
          <w:instrText xml:space="preserve"> PAGEREF _Toc425946599 \h </w:instrText>
        </w:r>
        <w:r w:rsidR="00BF2FE6">
          <w:rPr>
            <w:webHidden/>
          </w:rPr>
        </w:r>
        <w:r w:rsidR="00BF2FE6">
          <w:rPr>
            <w:webHidden/>
          </w:rPr>
          <w:fldChar w:fldCharType="separate"/>
        </w:r>
        <w:r w:rsidR="007D495C">
          <w:rPr>
            <w:webHidden/>
          </w:rPr>
          <w:t>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0" w:history="1">
        <w:r w:rsidR="00826689" w:rsidRPr="00CC1B0C">
          <w:rPr>
            <w:rStyle w:val="Hyperlink"/>
          </w:rPr>
          <w:t>5.2.3</w:t>
        </w:r>
        <w:r w:rsidR="00826689">
          <w:rPr>
            <w:rFonts w:ascii="Calibri" w:hAnsi="Calibri"/>
            <w:kern w:val="0"/>
            <w:sz w:val="22"/>
            <w:szCs w:val="22"/>
          </w:rPr>
          <w:tab/>
        </w:r>
        <w:r w:rsidR="00826689" w:rsidRPr="00CC1B0C">
          <w:rPr>
            <w:rStyle w:val="Hyperlink"/>
          </w:rPr>
          <w:t>Query development methodology</w:t>
        </w:r>
        <w:r w:rsidR="00826689">
          <w:rPr>
            <w:webHidden/>
          </w:rPr>
          <w:tab/>
        </w:r>
        <w:r w:rsidR="00BF2FE6">
          <w:rPr>
            <w:webHidden/>
          </w:rPr>
          <w:fldChar w:fldCharType="begin"/>
        </w:r>
        <w:r w:rsidR="00826689">
          <w:rPr>
            <w:webHidden/>
          </w:rPr>
          <w:instrText xml:space="preserve"> PAGEREF _Toc425946600 \h </w:instrText>
        </w:r>
        <w:r w:rsidR="00BF2FE6">
          <w:rPr>
            <w:webHidden/>
          </w:rPr>
        </w:r>
        <w:r w:rsidR="00BF2FE6">
          <w:rPr>
            <w:webHidden/>
          </w:rPr>
          <w:fldChar w:fldCharType="separate"/>
        </w:r>
        <w:r w:rsidR="007D495C">
          <w:rPr>
            <w:webHidden/>
          </w:rPr>
          <w:t>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1" w:history="1">
        <w:r w:rsidR="00826689" w:rsidRPr="00CC1B0C">
          <w:rPr>
            <w:rStyle w:val="Hyperlink"/>
          </w:rPr>
          <w:t>5.2.4</w:t>
        </w:r>
        <w:r w:rsidR="00826689">
          <w:rPr>
            <w:rFonts w:ascii="Calibri" w:hAnsi="Calibri"/>
            <w:kern w:val="0"/>
            <w:sz w:val="22"/>
            <w:szCs w:val="22"/>
          </w:rPr>
          <w:tab/>
        </w:r>
        <w:r w:rsidR="00826689" w:rsidRPr="00CC1B0C">
          <w:rPr>
            <w:rStyle w:val="Hyperlink"/>
          </w:rPr>
          <w:t>Response format</w:t>
        </w:r>
        <w:r w:rsidR="00826689">
          <w:rPr>
            <w:webHidden/>
          </w:rPr>
          <w:tab/>
        </w:r>
        <w:r w:rsidR="00BF2FE6">
          <w:rPr>
            <w:webHidden/>
          </w:rPr>
          <w:fldChar w:fldCharType="begin"/>
        </w:r>
        <w:r w:rsidR="00826689">
          <w:rPr>
            <w:webHidden/>
          </w:rPr>
          <w:instrText xml:space="preserve"> PAGEREF _Toc425946601 \h </w:instrText>
        </w:r>
        <w:r w:rsidR="00BF2FE6">
          <w:rPr>
            <w:webHidden/>
          </w:rPr>
        </w:r>
        <w:r w:rsidR="00BF2FE6">
          <w:rPr>
            <w:webHidden/>
          </w:rPr>
          <w:fldChar w:fldCharType="separate"/>
        </w:r>
        <w:r w:rsidR="007D495C">
          <w:rPr>
            <w:webHidden/>
          </w:rPr>
          <w:t>7</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2" w:history="1">
        <w:r w:rsidR="00826689" w:rsidRPr="00CC1B0C">
          <w:rPr>
            <w:rStyle w:val="Hyperlink"/>
          </w:rPr>
          <w:t>5.2.5</w:t>
        </w:r>
        <w:r w:rsidR="00826689">
          <w:rPr>
            <w:rFonts w:ascii="Calibri" w:hAnsi="Calibri"/>
            <w:kern w:val="0"/>
            <w:sz w:val="22"/>
            <w:szCs w:val="22"/>
          </w:rPr>
          <w:tab/>
        </w:r>
        <w:r w:rsidR="00826689" w:rsidRPr="00CC1B0C">
          <w:rPr>
            <w:rStyle w:val="Hyperlink"/>
          </w:rPr>
          <w:t>Query specification formats</w:t>
        </w:r>
        <w:r w:rsidR="00826689">
          <w:rPr>
            <w:webHidden/>
          </w:rPr>
          <w:tab/>
        </w:r>
        <w:r w:rsidR="00BF2FE6">
          <w:rPr>
            <w:webHidden/>
          </w:rPr>
          <w:fldChar w:fldCharType="begin"/>
        </w:r>
        <w:r w:rsidR="00826689">
          <w:rPr>
            <w:webHidden/>
          </w:rPr>
          <w:instrText xml:space="preserve"> PAGEREF _Toc425946602 \h </w:instrText>
        </w:r>
        <w:r w:rsidR="00BF2FE6">
          <w:rPr>
            <w:webHidden/>
          </w:rPr>
        </w:r>
        <w:r w:rsidR="00BF2FE6">
          <w:rPr>
            <w:webHidden/>
          </w:rPr>
          <w:fldChar w:fldCharType="separate"/>
        </w:r>
        <w:r w:rsidR="007D495C">
          <w:rPr>
            <w:webHidden/>
          </w:rPr>
          <w:t>9</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3" w:history="1">
        <w:r w:rsidR="00826689" w:rsidRPr="00CC1B0C">
          <w:rPr>
            <w:rStyle w:val="Hyperlink"/>
          </w:rPr>
          <w:t>5.2.6</w:t>
        </w:r>
        <w:r w:rsidR="00826689">
          <w:rPr>
            <w:rFonts w:ascii="Calibri" w:hAnsi="Calibri"/>
            <w:kern w:val="0"/>
            <w:sz w:val="22"/>
            <w:szCs w:val="22"/>
          </w:rPr>
          <w:tab/>
        </w:r>
        <w:r w:rsidR="00826689" w:rsidRPr="00CC1B0C">
          <w:rPr>
            <w:rStyle w:val="Hyperlink"/>
          </w:rPr>
          <w:t>Summary chart of query/response pairs</w:t>
        </w:r>
        <w:r w:rsidR="00826689">
          <w:rPr>
            <w:webHidden/>
          </w:rPr>
          <w:tab/>
        </w:r>
        <w:r w:rsidR="00BF2FE6">
          <w:rPr>
            <w:webHidden/>
          </w:rPr>
          <w:fldChar w:fldCharType="begin"/>
        </w:r>
        <w:r w:rsidR="00826689">
          <w:rPr>
            <w:webHidden/>
          </w:rPr>
          <w:instrText xml:space="preserve"> PAGEREF _Toc425946603 \h </w:instrText>
        </w:r>
        <w:r w:rsidR="00BF2FE6">
          <w:rPr>
            <w:webHidden/>
          </w:rPr>
        </w:r>
        <w:r w:rsidR="00BF2FE6">
          <w:rPr>
            <w:webHidden/>
          </w:rPr>
          <w:fldChar w:fldCharType="separate"/>
        </w:r>
        <w:r w:rsidR="007D495C">
          <w:rPr>
            <w:webHidden/>
          </w:rPr>
          <w:t>11</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04" w:history="1">
        <w:r w:rsidR="00826689" w:rsidRPr="00CC1B0C">
          <w:rPr>
            <w:rStyle w:val="Hyperlink"/>
          </w:rPr>
          <w:t>5.3</w:t>
        </w:r>
        <w:r w:rsidR="00826689">
          <w:rPr>
            <w:rFonts w:ascii="Calibri" w:hAnsi="Calibri"/>
            <w:kern w:val="0"/>
            <w:sz w:val="22"/>
            <w:szCs w:val="22"/>
          </w:rPr>
          <w:tab/>
        </w:r>
        <w:r w:rsidR="00826689" w:rsidRPr="00CC1B0C">
          <w:rPr>
            <w:rStyle w:val="Hyperlink"/>
          </w:rPr>
          <w:t>QUERY/RESPONSE PROFILE</w:t>
        </w:r>
        <w:r w:rsidR="00826689">
          <w:rPr>
            <w:webHidden/>
          </w:rPr>
          <w:tab/>
        </w:r>
        <w:r w:rsidR="00BF2FE6">
          <w:rPr>
            <w:webHidden/>
          </w:rPr>
          <w:fldChar w:fldCharType="begin"/>
        </w:r>
        <w:r w:rsidR="00826689">
          <w:rPr>
            <w:webHidden/>
          </w:rPr>
          <w:instrText xml:space="preserve"> PAGEREF _Toc425946604 \h </w:instrText>
        </w:r>
        <w:r w:rsidR="00BF2FE6">
          <w:rPr>
            <w:webHidden/>
          </w:rPr>
        </w:r>
        <w:r w:rsidR="00BF2FE6">
          <w:rPr>
            <w:webHidden/>
          </w:rPr>
          <w:fldChar w:fldCharType="separate"/>
        </w:r>
        <w:r w:rsidR="007D495C">
          <w:rPr>
            <w:webHidden/>
          </w:rPr>
          <w:t>13</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5" w:history="1">
        <w:r w:rsidR="00826689" w:rsidRPr="00CC1B0C">
          <w:rPr>
            <w:rStyle w:val="Hyperlink"/>
          </w:rPr>
          <w:t>5.3.1</w:t>
        </w:r>
        <w:r w:rsidR="00826689">
          <w:rPr>
            <w:rFonts w:ascii="Calibri" w:hAnsi="Calibri"/>
            <w:kern w:val="0"/>
            <w:sz w:val="22"/>
            <w:szCs w:val="22"/>
          </w:rPr>
          <w:tab/>
        </w:r>
        <w:r w:rsidR="00826689" w:rsidRPr="00CC1B0C">
          <w:rPr>
            <w:rStyle w:val="Hyperlink"/>
          </w:rPr>
          <w:t>Using the Query Profile</w:t>
        </w:r>
        <w:r w:rsidR="00826689">
          <w:rPr>
            <w:webHidden/>
          </w:rPr>
          <w:tab/>
        </w:r>
        <w:r w:rsidR="00BF2FE6">
          <w:rPr>
            <w:webHidden/>
          </w:rPr>
          <w:fldChar w:fldCharType="begin"/>
        </w:r>
        <w:r w:rsidR="00826689">
          <w:rPr>
            <w:webHidden/>
          </w:rPr>
          <w:instrText xml:space="preserve"> PAGEREF _Toc425946605 \h </w:instrText>
        </w:r>
        <w:r w:rsidR="00BF2FE6">
          <w:rPr>
            <w:webHidden/>
          </w:rPr>
        </w:r>
        <w:r w:rsidR="00BF2FE6">
          <w:rPr>
            <w:webHidden/>
          </w:rPr>
          <w:fldChar w:fldCharType="separate"/>
        </w:r>
        <w:r w:rsidR="007D495C">
          <w:rPr>
            <w:webHidden/>
          </w:rPr>
          <w:t>14</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6" w:history="1">
        <w:r w:rsidR="00826689" w:rsidRPr="00CC1B0C">
          <w:rPr>
            <w:rStyle w:val="Hyperlink"/>
          </w:rPr>
          <w:t>5.3.2</w:t>
        </w:r>
        <w:r w:rsidR="00826689">
          <w:rPr>
            <w:rFonts w:ascii="Calibri" w:hAnsi="Calibri"/>
            <w:kern w:val="0"/>
            <w:sz w:val="22"/>
            <w:szCs w:val="22"/>
          </w:rPr>
          <w:tab/>
        </w:r>
        <w:r w:rsidR="00826689" w:rsidRPr="00CC1B0C">
          <w:rPr>
            <w:rStyle w:val="Hyperlink"/>
          </w:rPr>
          <w:t>Formal specification of the Query Profile</w:t>
        </w:r>
        <w:r w:rsidR="00826689">
          <w:rPr>
            <w:webHidden/>
          </w:rPr>
          <w:tab/>
        </w:r>
        <w:r w:rsidR="00BF2FE6">
          <w:rPr>
            <w:webHidden/>
          </w:rPr>
          <w:fldChar w:fldCharType="begin"/>
        </w:r>
        <w:r w:rsidR="00826689">
          <w:rPr>
            <w:webHidden/>
          </w:rPr>
          <w:instrText xml:space="preserve"> PAGEREF _Toc425946606 \h </w:instrText>
        </w:r>
        <w:r w:rsidR="00BF2FE6">
          <w:rPr>
            <w:webHidden/>
          </w:rPr>
        </w:r>
        <w:r w:rsidR="00BF2FE6">
          <w:rPr>
            <w:webHidden/>
          </w:rPr>
          <w:fldChar w:fldCharType="separate"/>
        </w:r>
        <w:r w:rsidR="007D495C">
          <w:rPr>
            <w:webHidden/>
          </w:rPr>
          <w:t>17</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7" w:history="1">
        <w:r w:rsidR="00826689" w:rsidRPr="00CC1B0C">
          <w:rPr>
            <w:rStyle w:val="Hyperlink"/>
          </w:rPr>
          <w:t>5.3.3</w:t>
        </w:r>
        <w:r w:rsidR="00826689">
          <w:rPr>
            <w:rFonts w:ascii="Calibri" w:hAnsi="Calibri"/>
            <w:kern w:val="0"/>
            <w:sz w:val="22"/>
            <w:szCs w:val="22"/>
          </w:rPr>
          <w:tab/>
        </w:r>
        <w:r w:rsidR="00826689" w:rsidRPr="00CC1B0C">
          <w:rPr>
            <w:rStyle w:val="Hyperlink"/>
          </w:rPr>
          <w:t>Query Profile templates</w:t>
        </w:r>
        <w:r w:rsidR="00826689">
          <w:rPr>
            <w:webHidden/>
          </w:rPr>
          <w:tab/>
        </w:r>
        <w:r w:rsidR="00BF2FE6">
          <w:rPr>
            <w:webHidden/>
          </w:rPr>
          <w:fldChar w:fldCharType="begin"/>
        </w:r>
        <w:r w:rsidR="00826689">
          <w:rPr>
            <w:webHidden/>
          </w:rPr>
          <w:instrText xml:space="preserve"> PAGEREF _Toc425946607 \h </w:instrText>
        </w:r>
        <w:r w:rsidR="00BF2FE6">
          <w:rPr>
            <w:webHidden/>
          </w:rPr>
        </w:r>
        <w:r w:rsidR="00BF2FE6">
          <w:rPr>
            <w:webHidden/>
          </w:rPr>
          <w:fldChar w:fldCharType="separate"/>
        </w:r>
        <w:r w:rsidR="007D495C">
          <w:rPr>
            <w:webHidden/>
          </w:rPr>
          <w:t>26</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08" w:history="1">
        <w:r w:rsidR="00826689" w:rsidRPr="00CC1B0C">
          <w:rPr>
            <w:rStyle w:val="Hyperlink"/>
          </w:rPr>
          <w:t>5.4</w:t>
        </w:r>
        <w:r w:rsidR="00826689">
          <w:rPr>
            <w:rFonts w:ascii="Calibri" w:hAnsi="Calibri"/>
            <w:kern w:val="0"/>
            <w:sz w:val="22"/>
            <w:szCs w:val="22"/>
          </w:rPr>
          <w:tab/>
        </w:r>
        <w:r w:rsidR="00826689" w:rsidRPr="00CC1B0C">
          <w:rPr>
            <w:rStyle w:val="Hyperlink"/>
          </w:rPr>
          <w:t>QUERY/RESPONSE MESSAGE PAIRS</w:t>
        </w:r>
        <w:r w:rsidR="00826689">
          <w:rPr>
            <w:webHidden/>
          </w:rPr>
          <w:tab/>
        </w:r>
        <w:r w:rsidR="00BF2FE6">
          <w:rPr>
            <w:webHidden/>
          </w:rPr>
          <w:fldChar w:fldCharType="begin"/>
        </w:r>
        <w:r w:rsidR="00826689">
          <w:rPr>
            <w:webHidden/>
          </w:rPr>
          <w:instrText xml:space="preserve"> PAGEREF _Toc425946608 \h </w:instrText>
        </w:r>
        <w:r w:rsidR="00BF2FE6">
          <w:rPr>
            <w:webHidden/>
          </w:rPr>
        </w:r>
        <w:r w:rsidR="00BF2FE6">
          <w:rPr>
            <w:webHidden/>
          </w:rPr>
          <w:fldChar w:fldCharType="separate"/>
        </w:r>
        <w:r w:rsidR="007D495C">
          <w:rPr>
            <w:webHidden/>
          </w:rPr>
          <w:t>35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09" w:history="1">
        <w:r w:rsidR="00826689" w:rsidRPr="00CC1B0C">
          <w:rPr>
            <w:rStyle w:val="Hyperlink"/>
          </w:rPr>
          <w:t>5.4.1</w:t>
        </w:r>
        <w:r w:rsidR="00826689">
          <w:rPr>
            <w:rFonts w:ascii="Calibri" w:hAnsi="Calibri"/>
            <w:kern w:val="0"/>
            <w:sz w:val="22"/>
            <w:szCs w:val="22"/>
          </w:rPr>
          <w:tab/>
        </w:r>
        <w:r w:rsidR="00826689" w:rsidRPr="00CC1B0C">
          <w:rPr>
            <w:rStyle w:val="Hyperlink"/>
          </w:rPr>
          <w:t>QBP/RSP – query by parameter/segment pattern response (events vary)</w:t>
        </w:r>
        <w:r w:rsidR="00826689">
          <w:rPr>
            <w:webHidden/>
          </w:rPr>
          <w:tab/>
        </w:r>
        <w:r w:rsidR="00BF2FE6">
          <w:rPr>
            <w:webHidden/>
          </w:rPr>
          <w:fldChar w:fldCharType="begin"/>
        </w:r>
        <w:r w:rsidR="00826689">
          <w:rPr>
            <w:webHidden/>
          </w:rPr>
          <w:instrText xml:space="preserve"> PAGEREF _Toc425946609 \h </w:instrText>
        </w:r>
        <w:r w:rsidR="00BF2FE6">
          <w:rPr>
            <w:webHidden/>
          </w:rPr>
        </w:r>
        <w:r w:rsidR="00BF2FE6">
          <w:rPr>
            <w:webHidden/>
          </w:rPr>
          <w:fldChar w:fldCharType="separate"/>
        </w:r>
        <w:r w:rsidR="007D495C">
          <w:rPr>
            <w:webHidden/>
          </w:rPr>
          <w:t>37</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0" w:history="1">
        <w:r w:rsidR="00826689" w:rsidRPr="00CC1B0C">
          <w:rPr>
            <w:rStyle w:val="Hyperlink"/>
          </w:rPr>
          <w:t>5.4.2</w:t>
        </w:r>
        <w:r w:rsidR="00826689">
          <w:rPr>
            <w:rFonts w:ascii="Calibri" w:hAnsi="Calibri"/>
            <w:kern w:val="0"/>
            <w:sz w:val="22"/>
            <w:szCs w:val="22"/>
          </w:rPr>
          <w:tab/>
        </w:r>
        <w:r w:rsidR="00826689" w:rsidRPr="00CC1B0C">
          <w:rPr>
            <w:rStyle w:val="Hyperlink"/>
          </w:rPr>
          <w:t>QBP/RTB – query by parameter/tabular response (events vary)</w:t>
        </w:r>
        <w:r w:rsidR="00826689">
          <w:rPr>
            <w:webHidden/>
          </w:rPr>
          <w:tab/>
        </w:r>
        <w:r w:rsidR="00BF2FE6">
          <w:rPr>
            <w:webHidden/>
          </w:rPr>
          <w:fldChar w:fldCharType="begin"/>
        </w:r>
        <w:r w:rsidR="00826689">
          <w:rPr>
            <w:webHidden/>
          </w:rPr>
          <w:instrText xml:space="preserve"> PAGEREF _Toc425946610 \h </w:instrText>
        </w:r>
        <w:r w:rsidR="00BF2FE6">
          <w:rPr>
            <w:webHidden/>
          </w:rPr>
        </w:r>
        <w:r w:rsidR="00BF2FE6">
          <w:rPr>
            <w:webHidden/>
          </w:rPr>
          <w:fldChar w:fldCharType="separate"/>
        </w:r>
        <w:r w:rsidR="007D495C">
          <w:rPr>
            <w:webHidden/>
          </w:rPr>
          <w:t>38</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1" w:history="1">
        <w:r w:rsidR="00826689" w:rsidRPr="00CC1B0C">
          <w:rPr>
            <w:rStyle w:val="Hyperlink"/>
          </w:rPr>
          <w:t>5.4.3</w:t>
        </w:r>
        <w:r w:rsidR="00826689">
          <w:rPr>
            <w:rFonts w:ascii="Calibri" w:hAnsi="Calibri"/>
            <w:kern w:val="0"/>
            <w:sz w:val="22"/>
            <w:szCs w:val="22"/>
          </w:rPr>
          <w:tab/>
        </w:r>
        <w:r w:rsidR="00826689" w:rsidRPr="00CC1B0C">
          <w:rPr>
            <w:rStyle w:val="Hyperlink"/>
          </w:rPr>
          <w:t>QBP/RDY – query by parameter/display response (events vary)</w:t>
        </w:r>
        <w:r w:rsidR="00826689">
          <w:rPr>
            <w:webHidden/>
          </w:rPr>
          <w:tab/>
        </w:r>
        <w:r w:rsidR="00BF2FE6">
          <w:rPr>
            <w:webHidden/>
          </w:rPr>
          <w:fldChar w:fldCharType="begin"/>
        </w:r>
        <w:r w:rsidR="00826689">
          <w:rPr>
            <w:webHidden/>
          </w:rPr>
          <w:instrText xml:space="preserve"> PAGEREF _Toc425946611 \h </w:instrText>
        </w:r>
        <w:r w:rsidR="00BF2FE6">
          <w:rPr>
            <w:webHidden/>
          </w:rPr>
        </w:r>
        <w:r w:rsidR="00BF2FE6">
          <w:rPr>
            <w:webHidden/>
          </w:rPr>
          <w:fldChar w:fldCharType="separate"/>
        </w:r>
        <w:r w:rsidR="007D495C">
          <w:rPr>
            <w:webHidden/>
          </w:rPr>
          <w:t>39</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2" w:history="1">
        <w:r w:rsidR="00826689" w:rsidRPr="00CC1B0C">
          <w:rPr>
            <w:rStyle w:val="Hyperlink"/>
          </w:rPr>
          <w:t>5.4.4</w:t>
        </w:r>
        <w:r w:rsidR="00826689">
          <w:rPr>
            <w:rFonts w:ascii="Calibri" w:hAnsi="Calibri"/>
            <w:kern w:val="0"/>
            <w:sz w:val="22"/>
            <w:szCs w:val="22"/>
          </w:rPr>
          <w:tab/>
        </w:r>
        <w:r w:rsidR="00826689" w:rsidRPr="00CC1B0C">
          <w:rPr>
            <w:rStyle w:val="Hyperlink"/>
          </w:rPr>
          <w:t>QSB - Create subscription (Event Q16)</w:t>
        </w:r>
        <w:r w:rsidR="00826689">
          <w:rPr>
            <w:webHidden/>
          </w:rPr>
          <w:tab/>
        </w:r>
        <w:r w:rsidR="00BF2FE6">
          <w:rPr>
            <w:webHidden/>
          </w:rPr>
          <w:fldChar w:fldCharType="begin"/>
        </w:r>
        <w:r w:rsidR="00826689">
          <w:rPr>
            <w:webHidden/>
          </w:rPr>
          <w:instrText xml:space="preserve"> PAGEREF _Toc425946612 \h </w:instrText>
        </w:r>
        <w:r w:rsidR="00BF2FE6">
          <w:rPr>
            <w:webHidden/>
          </w:rPr>
        </w:r>
        <w:r w:rsidR="00BF2FE6">
          <w:rPr>
            <w:webHidden/>
          </w:rPr>
          <w:fldChar w:fldCharType="separate"/>
        </w:r>
        <w:r w:rsidR="007D495C">
          <w:rPr>
            <w:webHidden/>
          </w:rPr>
          <w:t>41</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3" w:history="1">
        <w:r w:rsidR="00826689" w:rsidRPr="00CC1B0C">
          <w:rPr>
            <w:rStyle w:val="Hyperlink"/>
          </w:rPr>
          <w:t>5.4.5</w:t>
        </w:r>
        <w:r w:rsidR="00826689">
          <w:rPr>
            <w:rFonts w:ascii="Calibri" w:hAnsi="Calibri"/>
            <w:kern w:val="0"/>
            <w:sz w:val="22"/>
            <w:szCs w:val="22"/>
          </w:rPr>
          <w:tab/>
        </w:r>
        <w:r w:rsidR="00826689" w:rsidRPr="00CC1B0C">
          <w:rPr>
            <w:rStyle w:val="Hyperlink"/>
          </w:rPr>
          <w:t>QVR - query for previous events (Event Q17)</w:t>
        </w:r>
        <w:r w:rsidR="00826689">
          <w:rPr>
            <w:webHidden/>
          </w:rPr>
          <w:tab/>
        </w:r>
        <w:r w:rsidR="00BF2FE6">
          <w:rPr>
            <w:webHidden/>
          </w:rPr>
          <w:fldChar w:fldCharType="begin"/>
        </w:r>
        <w:r w:rsidR="00826689">
          <w:rPr>
            <w:webHidden/>
          </w:rPr>
          <w:instrText xml:space="preserve"> PAGEREF _Toc425946613 \h </w:instrText>
        </w:r>
        <w:r w:rsidR="00BF2FE6">
          <w:rPr>
            <w:webHidden/>
          </w:rPr>
        </w:r>
        <w:r w:rsidR="00BF2FE6">
          <w:rPr>
            <w:webHidden/>
          </w:rPr>
          <w:fldChar w:fldCharType="separate"/>
        </w:r>
        <w:r w:rsidR="007D495C">
          <w:rPr>
            <w:webHidden/>
          </w:rPr>
          <w:t>42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4" w:history="1">
        <w:r w:rsidR="00826689" w:rsidRPr="00CC1B0C">
          <w:rPr>
            <w:rStyle w:val="Hyperlink"/>
          </w:rPr>
          <w:t>5.4.6</w:t>
        </w:r>
        <w:r w:rsidR="00826689">
          <w:rPr>
            <w:rFonts w:ascii="Calibri" w:hAnsi="Calibri"/>
            <w:kern w:val="0"/>
            <w:sz w:val="22"/>
            <w:szCs w:val="22"/>
          </w:rPr>
          <w:tab/>
        </w:r>
        <w:r w:rsidR="00826689" w:rsidRPr="00CC1B0C">
          <w:rPr>
            <w:rStyle w:val="Hyperlink"/>
          </w:rPr>
          <w:t>QCN/ACK - cancel query/acknowledge message (Event J01)</w:t>
        </w:r>
        <w:r w:rsidR="00826689">
          <w:rPr>
            <w:webHidden/>
          </w:rPr>
          <w:tab/>
        </w:r>
        <w:r w:rsidR="00BF2FE6">
          <w:rPr>
            <w:webHidden/>
          </w:rPr>
          <w:fldChar w:fldCharType="begin"/>
        </w:r>
        <w:r w:rsidR="00826689">
          <w:rPr>
            <w:webHidden/>
          </w:rPr>
          <w:instrText xml:space="preserve"> PAGEREF _Toc425946614 \h </w:instrText>
        </w:r>
        <w:r w:rsidR="00BF2FE6">
          <w:rPr>
            <w:webHidden/>
          </w:rPr>
        </w:r>
        <w:r w:rsidR="00BF2FE6">
          <w:rPr>
            <w:webHidden/>
          </w:rPr>
          <w:fldChar w:fldCharType="separate"/>
        </w:r>
        <w:r w:rsidR="007D495C">
          <w:rPr>
            <w:webHidden/>
          </w:rPr>
          <w:t>44</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5" w:history="1">
        <w:r w:rsidR="00826689" w:rsidRPr="00CC1B0C">
          <w:rPr>
            <w:rStyle w:val="Hyperlink"/>
          </w:rPr>
          <w:t>5.4.7</w:t>
        </w:r>
        <w:r w:rsidR="00826689">
          <w:rPr>
            <w:rFonts w:ascii="Calibri" w:hAnsi="Calibri"/>
            <w:kern w:val="0"/>
            <w:sz w:val="22"/>
            <w:szCs w:val="22"/>
          </w:rPr>
          <w:tab/>
        </w:r>
        <w:r w:rsidR="00826689" w:rsidRPr="00CC1B0C">
          <w:rPr>
            <w:rStyle w:val="Hyperlink"/>
          </w:rPr>
          <w:t>QSX /ACK - cancel subscription/acknowledge message (Event J02)</w:t>
        </w:r>
        <w:r w:rsidR="00826689">
          <w:rPr>
            <w:webHidden/>
          </w:rPr>
          <w:tab/>
        </w:r>
        <w:r w:rsidR="00BF2FE6">
          <w:rPr>
            <w:webHidden/>
          </w:rPr>
          <w:fldChar w:fldCharType="begin"/>
        </w:r>
        <w:r w:rsidR="00826689">
          <w:rPr>
            <w:webHidden/>
          </w:rPr>
          <w:instrText xml:space="preserve"> PAGEREF _Toc425946615 \h </w:instrText>
        </w:r>
        <w:r w:rsidR="00BF2FE6">
          <w:rPr>
            <w:webHidden/>
          </w:rPr>
        </w:r>
        <w:r w:rsidR="00BF2FE6">
          <w:rPr>
            <w:webHidden/>
          </w:rPr>
          <w:fldChar w:fldCharType="separate"/>
        </w:r>
        <w:r w:rsidR="007D495C">
          <w:rPr>
            <w:webHidden/>
          </w:rPr>
          <w:t>45</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16" w:history="1">
        <w:r w:rsidR="00826689" w:rsidRPr="00CC1B0C">
          <w:rPr>
            <w:rStyle w:val="Hyperlink"/>
          </w:rPr>
          <w:t>5.5</w:t>
        </w:r>
        <w:r w:rsidR="00826689">
          <w:rPr>
            <w:rFonts w:ascii="Calibri" w:hAnsi="Calibri"/>
            <w:kern w:val="0"/>
            <w:sz w:val="22"/>
            <w:szCs w:val="22"/>
          </w:rPr>
          <w:tab/>
        </w:r>
        <w:r w:rsidR="00826689" w:rsidRPr="00CC1B0C">
          <w:rPr>
            <w:rStyle w:val="Hyperlink"/>
          </w:rPr>
          <w:t>QUERY/RESPONSE MESSAGE SEGMENTS</w:t>
        </w:r>
        <w:r w:rsidR="00826689">
          <w:rPr>
            <w:webHidden/>
          </w:rPr>
          <w:tab/>
        </w:r>
        <w:r w:rsidR="00BF2FE6">
          <w:rPr>
            <w:webHidden/>
          </w:rPr>
          <w:fldChar w:fldCharType="begin"/>
        </w:r>
        <w:r w:rsidR="00826689">
          <w:rPr>
            <w:webHidden/>
          </w:rPr>
          <w:instrText xml:space="preserve"> PAGEREF _Toc425946616 \h </w:instrText>
        </w:r>
        <w:r w:rsidR="00BF2FE6">
          <w:rPr>
            <w:webHidden/>
          </w:rPr>
        </w:r>
        <w:r w:rsidR="00BF2FE6">
          <w:rPr>
            <w:webHidden/>
          </w:rPr>
          <w:fldChar w:fldCharType="separate"/>
        </w:r>
        <w:r w:rsidR="007D495C">
          <w:rPr>
            <w:webHidden/>
          </w:rPr>
          <w:t>46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7" w:history="1">
        <w:r w:rsidR="00826689" w:rsidRPr="00CC1B0C">
          <w:rPr>
            <w:rStyle w:val="Hyperlink"/>
          </w:rPr>
          <w:t>5.5.1</w:t>
        </w:r>
        <w:r w:rsidR="00826689">
          <w:rPr>
            <w:rFonts w:ascii="Calibri" w:hAnsi="Calibri"/>
            <w:kern w:val="0"/>
            <w:sz w:val="22"/>
            <w:szCs w:val="22"/>
          </w:rPr>
          <w:tab/>
        </w:r>
        <w:r w:rsidR="00826689" w:rsidRPr="00CC1B0C">
          <w:rPr>
            <w:rStyle w:val="Hyperlink"/>
          </w:rPr>
          <w:t>DSP - display data segment</w:t>
        </w:r>
        <w:r w:rsidR="00826689">
          <w:rPr>
            <w:webHidden/>
          </w:rPr>
          <w:tab/>
        </w:r>
        <w:r w:rsidR="00BF2FE6">
          <w:rPr>
            <w:webHidden/>
          </w:rPr>
          <w:fldChar w:fldCharType="begin"/>
        </w:r>
        <w:r w:rsidR="00826689">
          <w:rPr>
            <w:webHidden/>
          </w:rPr>
          <w:instrText xml:space="preserve"> PAGEREF _Toc425946617 \h </w:instrText>
        </w:r>
        <w:r w:rsidR="00BF2FE6">
          <w:rPr>
            <w:webHidden/>
          </w:rPr>
        </w:r>
        <w:r w:rsidR="00BF2FE6">
          <w:rPr>
            <w:webHidden/>
          </w:rPr>
          <w:fldChar w:fldCharType="separate"/>
        </w:r>
        <w:r w:rsidR="007D495C">
          <w:rPr>
            <w:webHidden/>
          </w:rPr>
          <w:t>46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8" w:history="1">
        <w:r w:rsidR="00826689" w:rsidRPr="00CC1B0C">
          <w:rPr>
            <w:rStyle w:val="Hyperlink"/>
          </w:rPr>
          <w:t>5.5.2</w:t>
        </w:r>
        <w:r w:rsidR="00826689">
          <w:rPr>
            <w:rFonts w:ascii="Calibri" w:hAnsi="Calibri"/>
            <w:kern w:val="0"/>
            <w:sz w:val="22"/>
            <w:szCs w:val="22"/>
          </w:rPr>
          <w:tab/>
        </w:r>
        <w:r w:rsidR="00826689" w:rsidRPr="00CC1B0C">
          <w:rPr>
            <w:rStyle w:val="Hyperlink"/>
          </w:rPr>
          <w:t>QAK- query acknowledgment segment</w:t>
        </w:r>
        <w:r w:rsidR="00826689">
          <w:rPr>
            <w:webHidden/>
          </w:rPr>
          <w:tab/>
        </w:r>
        <w:r w:rsidR="00BF2FE6">
          <w:rPr>
            <w:webHidden/>
          </w:rPr>
          <w:fldChar w:fldCharType="begin"/>
        </w:r>
        <w:r w:rsidR="00826689">
          <w:rPr>
            <w:webHidden/>
          </w:rPr>
          <w:instrText xml:space="preserve"> PAGEREF _Toc425946618 \h </w:instrText>
        </w:r>
        <w:r w:rsidR="00BF2FE6">
          <w:rPr>
            <w:webHidden/>
          </w:rPr>
        </w:r>
        <w:r w:rsidR="00BF2FE6">
          <w:rPr>
            <w:webHidden/>
          </w:rPr>
          <w:fldChar w:fldCharType="separate"/>
        </w:r>
        <w:r w:rsidR="007D495C">
          <w:rPr>
            <w:webHidden/>
          </w:rPr>
          <w:t>47</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19" w:history="1">
        <w:r w:rsidR="00826689" w:rsidRPr="00CC1B0C">
          <w:rPr>
            <w:rStyle w:val="Hyperlink"/>
          </w:rPr>
          <w:t>5.5.3</w:t>
        </w:r>
        <w:r w:rsidR="00826689">
          <w:rPr>
            <w:rFonts w:ascii="Calibri" w:hAnsi="Calibri"/>
            <w:kern w:val="0"/>
            <w:sz w:val="22"/>
            <w:szCs w:val="22"/>
          </w:rPr>
          <w:tab/>
        </w:r>
        <w:r w:rsidR="00826689" w:rsidRPr="00CC1B0C">
          <w:rPr>
            <w:rStyle w:val="Hyperlink"/>
          </w:rPr>
          <w:t>QID- query identification segment</w:t>
        </w:r>
        <w:r w:rsidR="00826689">
          <w:rPr>
            <w:webHidden/>
          </w:rPr>
          <w:tab/>
        </w:r>
        <w:r w:rsidR="00BF2FE6">
          <w:rPr>
            <w:webHidden/>
          </w:rPr>
          <w:fldChar w:fldCharType="begin"/>
        </w:r>
        <w:r w:rsidR="00826689">
          <w:rPr>
            <w:webHidden/>
          </w:rPr>
          <w:instrText xml:space="preserve"> PAGEREF _Toc425946619 \h </w:instrText>
        </w:r>
        <w:r w:rsidR="00BF2FE6">
          <w:rPr>
            <w:webHidden/>
          </w:rPr>
        </w:r>
        <w:r w:rsidR="00BF2FE6">
          <w:rPr>
            <w:webHidden/>
          </w:rPr>
          <w:fldChar w:fldCharType="separate"/>
        </w:r>
        <w:r w:rsidR="007D495C">
          <w:rPr>
            <w:webHidden/>
          </w:rPr>
          <w:t>48</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0" w:history="1">
        <w:r w:rsidR="00826689" w:rsidRPr="00CC1B0C">
          <w:rPr>
            <w:rStyle w:val="Hyperlink"/>
          </w:rPr>
          <w:t>5.5.4</w:t>
        </w:r>
        <w:r w:rsidR="00826689">
          <w:rPr>
            <w:rFonts w:ascii="Calibri" w:hAnsi="Calibri"/>
            <w:kern w:val="0"/>
            <w:sz w:val="22"/>
            <w:szCs w:val="22"/>
          </w:rPr>
          <w:tab/>
        </w:r>
        <w:r w:rsidR="00826689" w:rsidRPr="00CC1B0C">
          <w:rPr>
            <w:rStyle w:val="Hyperlink"/>
          </w:rPr>
          <w:t>QPD – query parameter definition</w:t>
        </w:r>
        <w:r w:rsidR="00826689">
          <w:rPr>
            <w:webHidden/>
          </w:rPr>
          <w:tab/>
        </w:r>
        <w:r w:rsidR="00BF2FE6">
          <w:rPr>
            <w:webHidden/>
          </w:rPr>
          <w:fldChar w:fldCharType="begin"/>
        </w:r>
        <w:r w:rsidR="00826689">
          <w:rPr>
            <w:webHidden/>
          </w:rPr>
          <w:instrText xml:space="preserve"> PAGEREF _Toc425946620 \h </w:instrText>
        </w:r>
        <w:r w:rsidR="00BF2FE6">
          <w:rPr>
            <w:webHidden/>
          </w:rPr>
        </w:r>
        <w:r w:rsidR="00BF2FE6">
          <w:rPr>
            <w:webHidden/>
          </w:rPr>
          <w:fldChar w:fldCharType="separate"/>
        </w:r>
        <w:r w:rsidR="007D495C">
          <w:rPr>
            <w:webHidden/>
          </w:rPr>
          <w:t>49</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1" w:history="1">
        <w:r w:rsidR="00826689" w:rsidRPr="00CC1B0C">
          <w:rPr>
            <w:rStyle w:val="Hyperlink"/>
          </w:rPr>
          <w:t>5.5.5</w:t>
        </w:r>
        <w:r w:rsidR="00826689">
          <w:rPr>
            <w:rFonts w:ascii="Calibri" w:hAnsi="Calibri"/>
            <w:kern w:val="0"/>
            <w:sz w:val="22"/>
            <w:szCs w:val="22"/>
          </w:rPr>
          <w:tab/>
        </w:r>
        <w:r w:rsidR="00826689" w:rsidRPr="00CC1B0C">
          <w:rPr>
            <w:rStyle w:val="Hyperlink"/>
          </w:rPr>
          <w:t>QRI – query response instance segment</w:t>
        </w:r>
        <w:r w:rsidR="00826689">
          <w:rPr>
            <w:webHidden/>
          </w:rPr>
          <w:tab/>
        </w:r>
        <w:r w:rsidR="00BF2FE6">
          <w:rPr>
            <w:webHidden/>
          </w:rPr>
          <w:fldChar w:fldCharType="begin"/>
        </w:r>
        <w:r w:rsidR="00826689">
          <w:rPr>
            <w:webHidden/>
          </w:rPr>
          <w:instrText xml:space="preserve"> PAGEREF _Toc425946621 \h </w:instrText>
        </w:r>
        <w:r w:rsidR="00BF2FE6">
          <w:rPr>
            <w:webHidden/>
          </w:rPr>
        </w:r>
        <w:r w:rsidR="00BF2FE6">
          <w:rPr>
            <w:webHidden/>
          </w:rPr>
          <w:fldChar w:fldCharType="separate"/>
        </w:r>
        <w:r w:rsidR="007D495C">
          <w:rPr>
            <w:webHidden/>
          </w:rPr>
          <w:t>50</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2" w:history="1">
        <w:r w:rsidR="00826689" w:rsidRPr="00CC1B0C">
          <w:rPr>
            <w:rStyle w:val="Hyperlink"/>
          </w:rPr>
          <w:t>5.5.6</w:t>
        </w:r>
        <w:r w:rsidR="00826689">
          <w:rPr>
            <w:rFonts w:ascii="Calibri" w:hAnsi="Calibri"/>
            <w:kern w:val="0"/>
            <w:sz w:val="22"/>
            <w:szCs w:val="22"/>
          </w:rPr>
          <w:tab/>
        </w:r>
        <w:r w:rsidR="00826689" w:rsidRPr="00CC1B0C">
          <w:rPr>
            <w:rStyle w:val="Hyperlink"/>
          </w:rPr>
          <w:t>RCP – response control parameter segment</w:t>
        </w:r>
        <w:r w:rsidR="00826689">
          <w:rPr>
            <w:webHidden/>
          </w:rPr>
          <w:tab/>
        </w:r>
        <w:r w:rsidR="00BF2FE6">
          <w:rPr>
            <w:webHidden/>
          </w:rPr>
          <w:fldChar w:fldCharType="begin"/>
        </w:r>
        <w:r w:rsidR="00826689">
          <w:rPr>
            <w:webHidden/>
          </w:rPr>
          <w:instrText xml:space="preserve"> PAGEREF _Toc425946622 \h </w:instrText>
        </w:r>
        <w:r w:rsidR="00BF2FE6">
          <w:rPr>
            <w:webHidden/>
          </w:rPr>
        </w:r>
        <w:r w:rsidR="00BF2FE6">
          <w:rPr>
            <w:webHidden/>
          </w:rPr>
          <w:fldChar w:fldCharType="separate"/>
        </w:r>
        <w:r w:rsidR="007D495C">
          <w:rPr>
            <w:webHidden/>
          </w:rPr>
          <w:t>51</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3" w:history="1">
        <w:r w:rsidR="00826689" w:rsidRPr="00CC1B0C">
          <w:rPr>
            <w:rStyle w:val="Hyperlink"/>
          </w:rPr>
          <w:t>5.5.7</w:t>
        </w:r>
        <w:r w:rsidR="00826689">
          <w:rPr>
            <w:rFonts w:ascii="Calibri" w:hAnsi="Calibri"/>
            <w:kern w:val="0"/>
            <w:sz w:val="22"/>
            <w:szCs w:val="22"/>
          </w:rPr>
          <w:tab/>
        </w:r>
        <w:r w:rsidR="00826689" w:rsidRPr="00CC1B0C">
          <w:rPr>
            <w:rStyle w:val="Hyperlink"/>
          </w:rPr>
          <w:t>RDF - table row definition segment</w:t>
        </w:r>
        <w:r w:rsidR="00826689">
          <w:rPr>
            <w:webHidden/>
          </w:rPr>
          <w:tab/>
        </w:r>
        <w:r w:rsidR="00BF2FE6">
          <w:rPr>
            <w:webHidden/>
          </w:rPr>
          <w:fldChar w:fldCharType="begin"/>
        </w:r>
        <w:r w:rsidR="00826689">
          <w:rPr>
            <w:webHidden/>
          </w:rPr>
          <w:instrText xml:space="preserve"> PAGEREF _Toc425946623 \h </w:instrText>
        </w:r>
        <w:r w:rsidR="00BF2FE6">
          <w:rPr>
            <w:webHidden/>
          </w:rPr>
        </w:r>
        <w:r w:rsidR="00BF2FE6">
          <w:rPr>
            <w:webHidden/>
          </w:rPr>
          <w:fldChar w:fldCharType="separate"/>
        </w:r>
        <w:r w:rsidR="007D495C">
          <w:rPr>
            <w:webHidden/>
          </w:rPr>
          <w:t>52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4" w:history="1">
        <w:r w:rsidR="00826689" w:rsidRPr="00CC1B0C">
          <w:rPr>
            <w:rStyle w:val="Hyperlink"/>
          </w:rPr>
          <w:t>5.5.8</w:t>
        </w:r>
        <w:r w:rsidR="00826689">
          <w:rPr>
            <w:rFonts w:ascii="Calibri" w:hAnsi="Calibri"/>
            <w:kern w:val="0"/>
            <w:sz w:val="22"/>
            <w:szCs w:val="22"/>
          </w:rPr>
          <w:tab/>
        </w:r>
        <w:r w:rsidR="00826689" w:rsidRPr="00CC1B0C">
          <w:rPr>
            <w:rStyle w:val="Hyperlink"/>
          </w:rPr>
          <w:t>RDT - table row data segment</w:t>
        </w:r>
        <w:r w:rsidR="00826689">
          <w:rPr>
            <w:webHidden/>
          </w:rPr>
          <w:tab/>
        </w:r>
        <w:r w:rsidR="00BF2FE6">
          <w:rPr>
            <w:webHidden/>
          </w:rPr>
          <w:fldChar w:fldCharType="begin"/>
        </w:r>
        <w:r w:rsidR="00826689">
          <w:rPr>
            <w:webHidden/>
          </w:rPr>
          <w:instrText xml:space="preserve"> PAGEREF _Toc425946624 \h </w:instrText>
        </w:r>
        <w:r w:rsidR="00BF2FE6">
          <w:rPr>
            <w:webHidden/>
          </w:rPr>
        </w:r>
        <w:r w:rsidR="00BF2FE6">
          <w:rPr>
            <w:webHidden/>
          </w:rPr>
          <w:fldChar w:fldCharType="separate"/>
        </w:r>
        <w:r w:rsidR="007D495C">
          <w:rPr>
            <w:webHidden/>
          </w:rPr>
          <w:t>53</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25" w:history="1">
        <w:r w:rsidR="00826689" w:rsidRPr="00CC1B0C">
          <w:rPr>
            <w:rStyle w:val="Hyperlink"/>
          </w:rPr>
          <w:t>5.6</w:t>
        </w:r>
        <w:r w:rsidR="00826689">
          <w:rPr>
            <w:rFonts w:ascii="Calibri" w:hAnsi="Calibri"/>
            <w:kern w:val="0"/>
            <w:sz w:val="22"/>
            <w:szCs w:val="22"/>
          </w:rPr>
          <w:tab/>
        </w:r>
        <w:r w:rsidR="00826689" w:rsidRPr="00CC1B0C">
          <w:rPr>
            <w:rStyle w:val="Hyperlink"/>
          </w:rPr>
          <w:t>AUXILIARY QUERY PROTOCOLS</w:t>
        </w:r>
        <w:r w:rsidR="00826689">
          <w:rPr>
            <w:webHidden/>
          </w:rPr>
          <w:tab/>
        </w:r>
        <w:r w:rsidR="00BF2FE6">
          <w:rPr>
            <w:webHidden/>
          </w:rPr>
          <w:fldChar w:fldCharType="begin"/>
        </w:r>
        <w:r w:rsidR="00826689">
          <w:rPr>
            <w:webHidden/>
          </w:rPr>
          <w:instrText xml:space="preserve"> PAGEREF _Toc425946625 \h </w:instrText>
        </w:r>
        <w:r w:rsidR="00BF2FE6">
          <w:rPr>
            <w:webHidden/>
          </w:rPr>
        </w:r>
        <w:r w:rsidR="00BF2FE6">
          <w:rPr>
            <w:webHidden/>
          </w:rPr>
          <w:fldChar w:fldCharType="separate"/>
        </w:r>
        <w:r w:rsidR="007D495C">
          <w:rPr>
            <w:webHidden/>
          </w:rPr>
          <w:t>53</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6" w:history="1">
        <w:r w:rsidR="00826689" w:rsidRPr="00CC1B0C">
          <w:rPr>
            <w:rStyle w:val="Hyperlink"/>
          </w:rPr>
          <w:t>5.6.1</w:t>
        </w:r>
        <w:r w:rsidR="00826689">
          <w:rPr>
            <w:rFonts w:ascii="Calibri" w:hAnsi="Calibri"/>
            <w:kern w:val="0"/>
            <w:sz w:val="22"/>
            <w:szCs w:val="22"/>
          </w:rPr>
          <w:tab/>
        </w:r>
        <w:r w:rsidR="00826689" w:rsidRPr="00CC1B0C">
          <w:rPr>
            <w:rStyle w:val="Hyperlink"/>
          </w:rPr>
          <w:t>Immediate vs. deferred response</w:t>
        </w:r>
        <w:r w:rsidR="00826689">
          <w:rPr>
            <w:webHidden/>
          </w:rPr>
          <w:tab/>
        </w:r>
        <w:r w:rsidR="00BF2FE6">
          <w:rPr>
            <w:webHidden/>
          </w:rPr>
          <w:fldChar w:fldCharType="begin"/>
        </w:r>
        <w:r w:rsidR="00826689">
          <w:rPr>
            <w:webHidden/>
          </w:rPr>
          <w:instrText xml:space="preserve"> PAGEREF _Toc425946626 \h </w:instrText>
        </w:r>
        <w:r w:rsidR="00BF2FE6">
          <w:rPr>
            <w:webHidden/>
          </w:rPr>
        </w:r>
        <w:r w:rsidR="00BF2FE6">
          <w:rPr>
            <w:webHidden/>
          </w:rPr>
          <w:fldChar w:fldCharType="separate"/>
        </w:r>
        <w:r w:rsidR="007D495C">
          <w:rPr>
            <w:webHidden/>
          </w:rPr>
          <w:t>53</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7" w:history="1">
        <w:r w:rsidR="00826689" w:rsidRPr="00CC1B0C">
          <w:rPr>
            <w:rStyle w:val="Hyperlink"/>
          </w:rPr>
          <w:t>5.6.2</w:t>
        </w:r>
        <w:r w:rsidR="00826689">
          <w:rPr>
            <w:rFonts w:ascii="Calibri" w:hAnsi="Calibri"/>
            <w:kern w:val="0"/>
            <w:sz w:val="22"/>
            <w:szCs w:val="22"/>
          </w:rPr>
          <w:tab/>
        </w:r>
        <w:r w:rsidR="00826689" w:rsidRPr="00CC1B0C">
          <w:rPr>
            <w:rStyle w:val="Hyperlink"/>
          </w:rPr>
          <w:t>Query cancellation</w:t>
        </w:r>
        <w:r w:rsidR="00826689">
          <w:rPr>
            <w:webHidden/>
          </w:rPr>
          <w:tab/>
        </w:r>
        <w:r w:rsidR="00BF2FE6">
          <w:rPr>
            <w:webHidden/>
          </w:rPr>
          <w:fldChar w:fldCharType="begin"/>
        </w:r>
        <w:r w:rsidR="00826689">
          <w:rPr>
            <w:webHidden/>
          </w:rPr>
          <w:instrText xml:space="preserve"> PAGEREF _Toc425946627 \h </w:instrText>
        </w:r>
        <w:r w:rsidR="00BF2FE6">
          <w:rPr>
            <w:webHidden/>
          </w:rPr>
        </w:r>
        <w:r w:rsidR="00BF2FE6">
          <w:rPr>
            <w:webHidden/>
          </w:rPr>
          <w:fldChar w:fldCharType="separate"/>
        </w:r>
        <w:r w:rsidR="007D495C">
          <w:rPr>
            <w:webHidden/>
          </w:rPr>
          <w:t>56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8" w:history="1">
        <w:r w:rsidR="00826689" w:rsidRPr="00CC1B0C">
          <w:rPr>
            <w:rStyle w:val="Hyperlink"/>
          </w:rPr>
          <w:t>5.6.3</w:t>
        </w:r>
        <w:r w:rsidR="00826689">
          <w:rPr>
            <w:rFonts w:ascii="Calibri" w:hAnsi="Calibri"/>
            <w:kern w:val="0"/>
            <w:sz w:val="22"/>
            <w:szCs w:val="22"/>
          </w:rPr>
          <w:tab/>
        </w:r>
        <w:r w:rsidR="00826689" w:rsidRPr="00CC1B0C">
          <w:rPr>
            <w:rStyle w:val="Hyperlink"/>
          </w:rPr>
          <w:t>Interactive continuation of response messages</w:t>
        </w:r>
        <w:r w:rsidR="00826689">
          <w:rPr>
            <w:webHidden/>
          </w:rPr>
          <w:tab/>
        </w:r>
        <w:r w:rsidR="00BF2FE6">
          <w:rPr>
            <w:webHidden/>
          </w:rPr>
          <w:fldChar w:fldCharType="begin"/>
        </w:r>
        <w:r w:rsidR="00826689">
          <w:rPr>
            <w:webHidden/>
          </w:rPr>
          <w:instrText xml:space="preserve"> PAGEREF _Toc425946628 \h </w:instrText>
        </w:r>
        <w:r w:rsidR="00BF2FE6">
          <w:rPr>
            <w:webHidden/>
          </w:rPr>
        </w:r>
        <w:r w:rsidR="00BF2FE6">
          <w:rPr>
            <w:webHidden/>
          </w:rPr>
          <w:fldChar w:fldCharType="separate"/>
        </w:r>
        <w:r w:rsidR="007D495C">
          <w:rPr>
            <w:webHidden/>
          </w:rPr>
          <w:t>56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29" w:history="1">
        <w:r w:rsidR="00826689" w:rsidRPr="00CC1B0C">
          <w:rPr>
            <w:rStyle w:val="Hyperlink"/>
          </w:rPr>
          <w:t>5.6.4</w:t>
        </w:r>
        <w:r w:rsidR="00826689">
          <w:rPr>
            <w:rFonts w:ascii="Calibri" w:hAnsi="Calibri"/>
            <w:kern w:val="0"/>
            <w:sz w:val="22"/>
            <w:szCs w:val="22"/>
          </w:rPr>
          <w:tab/>
        </w:r>
        <w:r w:rsidR="00826689" w:rsidRPr="00CC1B0C">
          <w:rPr>
            <w:rStyle w:val="Hyperlink"/>
          </w:rPr>
          <w:t>Batch message as a query response</w:t>
        </w:r>
        <w:r w:rsidR="00826689">
          <w:rPr>
            <w:webHidden/>
          </w:rPr>
          <w:tab/>
        </w:r>
        <w:r w:rsidR="00BF2FE6">
          <w:rPr>
            <w:webHidden/>
          </w:rPr>
          <w:fldChar w:fldCharType="begin"/>
        </w:r>
        <w:r w:rsidR="00826689">
          <w:rPr>
            <w:webHidden/>
          </w:rPr>
          <w:instrText xml:space="preserve"> PAGEREF _Toc425946629 \h </w:instrText>
        </w:r>
        <w:r w:rsidR="00BF2FE6">
          <w:rPr>
            <w:webHidden/>
          </w:rPr>
        </w:r>
        <w:r w:rsidR="00BF2FE6">
          <w:rPr>
            <w:webHidden/>
          </w:rPr>
          <w:fldChar w:fldCharType="separate"/>
        </w:r>
        <w:r w:rsidR="007D495C">
          <w:rPr>
            <w:webHidden/>
          </w:rPr>
          <w:t>60</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0" w:history="1">
        <w:r w:rsidR="00826689" w:rsidRPr="00CC1B0C">
          <w:rPr>
            <w:rStyle w:val="Hyperlink"/>
          </w:rPr>
          <w:t>5.6.5</w:t>
        </w:r>
        <w:r w:rsidR="00826689">
          <w:rPr>
            <w:rFonts w:ascii="Calibri" w:hAnsi="Calibri"/>
            <w:kern w:val="0"/>
            <w:sz w:val="22"/>
            <w:szCs w:val="22"/>
          </w:rPr>
          <w:tab/>
        </w:r>
        <w:r w:rsidR="00826689" w:rsidRPr="00CC1B0C">
          <w:rPr>
            <w:rStyle w:val="Hyperlink"/>
          </w:rPr>
          <w:t>Query error response</w:t>
        </w:r>
        <w:r w:rsidR="00826689">
          <w:rPr>
            <w:webHidden/>
          </w:rPr>
          <w:tab/>
        </w:r>
        <w:r w:rsidR="00BF2FE6">
          <w:rPr>
            <w:webHidden/>
          </w:rPr>
          <w:fldChar w:fldCharType="begin"/>
        </w:r>
        <w:r w:rsidR="00826689">
          <w:rPr>
            <w:webHidden/>
          </w:rPr>
          <w:instrText xml:space="preserve"> PAGEREF _Toc425946630 \h </w:instrText>
        </w:r>
        <w:r w:rsidR="00BF2FE6">
          <w:rPr>
            <w:webHidden/>
          </w:rPr>
        </w:r>
        <w:r w:rsidR="00BF2FE6">
          <w:rPr>
            <w:webHidden/>
          </w:rPr>
          <w:fldChar w:fldCharType="separate"/>
        </w:r>
        <w:r w:rsidR="007D495C">
          <w:rPr>
            <w:webHidden/>
          </w:rPr>
          <w:t>60</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31" w:history="1">
        <w:r w:rsidR="00826689" w:rsidRPr="00CC1B0C">
          <w:rPr>
            <w:rStyle w:val="Hyperlink"/>
          </w:rPr>
          <w:t>5.7</w:t>
        </w:r>
        <w:r w:rsidR="00826689">
          <w:rPr>
            <w:rFonts w:ascii="Calibri" w:hAnsi="Calibri"/>
            <w:kern w:val="0"/>
            <w:sz w:val="22"/>
            <w:szCs w:val="22"/>
          </w:rPr>
          <w:tab/>
        </w:r>
        <w:r w:rsidR="00826689" w:rsidRPr="00CC1B0C">
          <w:rPr>
            <w:rStyle w:val="Hyperlink"/>
          </w:rPr>
          <w:t>PUBLISH AND SUBSCRIBE</w:t>
        </w:r>
        <w:r w:rsidR="00826689">
          <w:rPr>
            <w:webHidden/>
          </w:rPr>
          <w:tab/>
        </w:r>
        <w:r w:rsidR="00BF2FE6">
          <w:rPr>
            <w:webHidden/>
          </w:rPr>
          <w:fldChar w:fldCharType="begin"/>
        </w:r>
        <w:r w:rsidR="00826689">
          <w:rPr>
            <w:webHidden/>
          </w:rPr>
          <w:instrText xml:space="preserve"> PAGEREF _Toc425946631 \h </w:instrText>
        </w:r>
        <w:r w:rsidR="00BF2FE6">
          <w:rPr>
            <w:webHidden/>
          </w:rPr>
        </w:r>
        <w:r w:rsidR="00BF2FE6">
          <w:rPr>
            <w:webHidden/>
          </w:rPr>
          <w:fldChar w:fldCharType="separate"/>
        </w:r>
        <w:r w:rsidR="007D495C">
          <w:rPr>
            <w:webHidden/>
          </w:rPr>
          <w:t>62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2" w:history="1">
        <w:r w:rsidR="00826689" w:rsidRPr="00CC1B0C">
          <w:rPr>
            <w:rStyle w:val="Hyperlink"/>
          </w:rPr>
          <w:t>5.7.1</w:t>
        </w:r>
        <w:r w:rsidR="00826689">
          <w:rPr>
            <w:rFonts w:ascii="Calibri" w:hAnsi="Calibri"/>
            <w:kern w:val="0"/>
            <w:sz w:val="22"/>
            <w:szCs w:val="22"/>
          </w:rPr>
          <w:tab/>
        </w:r>
        <w:r w:rsidR="00826689" w:rsidRPr="00CC1B0C">
          <w:rPr>
            <w:rStyle w:val="Hyperlink"/>
          </w:rPr>
          <w:t>Introduction</w:t>
        </w:r>
        <w:r w:rsidR="00826689">
          <w:rPr>
            <w:webHidden/>
          </w:rPr>
          <w:tab/>
        </w:r>
        <w:r w:rsidR="00BF2FE6">
          <w:rPr>
            <w:webHidden/>
          </w:rPr>
          <w:fldChar w:fldCharType="begin"/>
        </w:r>
        <w:r w:rsidR="00826689">
          <w:rPr>
            <w:webHidden/>
          </w:rPr>
          <w:instrText xml:space="preserve"> PAGEREF _Toc425946632 \h </w:instrText>
        </w:r>
        <w:r w:rsidR="00BF2FE6">
          <w:rPr>
            <w:webHidden/>
          </w:rPr>
        </w:r>
        <w:r w:rsidR="00BF2FE6">
          <w:rPr>
            <w:webHidden/>
          </w:rPr>
          <w:fldChar w:fldCharType="separate"/>
        </w:r>
        <w:r w:rsidR="007D495C">
          <w:rPr>
            <w:webHidden/>
          </w:rPr>
          <w:t>62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3" w:history="1">
        <w:r w:rsidR="00826689" w:rsidRPr="00CC1B0C">
          <w:rPr>
            <w:rStyle w:val="Hyperlink"/>
          </w:rPr>
          <w:t>5.7.2</w:t>
        </w:r>
        <w:r w:rsidR="00826689">
          <w:rPr>
            <w:rFonts w:ascii="Calibri" w:hAnsi="Calibri"/>
            <w:kern w:val="0"/>
            <w:sz w:val="22"/>
            <w:szCs w:val="22"/>
          </w:rPr>
          <w:tab/>
        </w:r>
        <w:r w:rsidR="00826689" w:rsidRPr="00CC1B0C">
          <w:rPr>
            <w:rStyle w:val="Hyperlink"/>
          </w:rPr>
          <w:t>Details</w:t>
        </w:r>
        <w:r w:rsidR="00826689">
          <w:rPr>
            <w:webHidden/>
          </w:rPr>
          <w:tab/>
        </w:r>
        <w:r w:rsidR="00BF2FE6">
          <w:rPr>
            <w:webHidden/>
          </w:rPr>
          <w:fldChar w:fldCharType="begin"/>
        </w:r>
        <w:r w:rsidR="00826689">
          <w:rPr>
            <w:webHidden/>
          </w:rPr>
          <w:instrText xml:space="preserve"> PAGEREF _Toc425946633 \h </w:instrText>
        </w:r>
        <w:r w:rsidR="00BF2FE6">
          <w:rPr>
            <w:webHidden/>
          </w:rPr>
        </w:r>
        <w:r w:rsidR="00BF2FE6">
          <w:rPr>
            <w:webHidden/>
          </w:rPr>
          <w:fldChar w:fldCharType="separate"/>
        </w:r>
        <w:r w:rsidR="007D495C">
          <w:rPr>
            <w:webHidden/>
          </w:rPr>
          <w:t>62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4" w:history="1">
        <w:r w:rsidR="00826689" w:rsidRPr="00CC1B0C">
          <w:rPr>
            <w:rStyle w:val="Hyperlink"/>
          </w:rPr>
          <w:t>5.7.3</w:t>
        </w:r>
        <w:r w:rsidR="00826689">
          <w:rPr>
            <w:rFonts w:ascii="Calibri" w:hAnsi="Calibri"/>
            <w:kern w:val="0"/>
            <w:sz w:val="22"/>
            <w:szCs w:val="22"/>
          </w:rPr>
          <w:tab/>
        </w:r>
        <w:r w:rsidR="00826689" w:rsidRPr="00CC1B0C">
          <w:rPr>
            <w:rStyle w:val="Hyperlink"/>
          </w:rPr>
          <w:t>Examples</w:t>
        </w:r>
        <w:r w:rsidR="00826689">
          <w:rPr>
            <w:webHidden/>
          </w:rPr>
          <w:tab/>
        </w:r>
        <w:r w:rsidR="00BF2FE6">
          <w:rPr>
            <w:webHidden/>
          </w:rPr>
          <w:fldChar w:fldCharType="begin"/>
        </w:r>
        <w:r w:rsidR="00826689">
          <w:rPr>
            <w:webHidden/>
          </w:rPr>
          <w:instrText xml:space="preserve"> PAGEREF _Toc425946634 \h </w:instrText>
        </w:r>
        <w:r w:rsidR="00BF2FE6">
          <w:rPr>
            <w:webHidden/>
          </w:rPr>
        </w:r>
        <w:r w:rsidR="00BF2FE6">
          <w:rPr>
            <w:webHidden/>
          </w:rPr>
          <w:fldChar w:fldCharType="separate"/>
        </w:r>
        <w:r w:rsidR="007D495C">
          <w:rPr>
            <w:webHidden/>
          </w:rPr>
          <w:t>62</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5" w:history="1">
        <w:r w:rsidR="00826689" w:rsidRPr="00CC1B0C">
          <w:rPr>
            <w:rStyle w:val="Hyperlink"/>
          </w:rPr>
          <w:t>5.7.4</w:t>
        </w:r>
        <w:r w:rsidR="00826689">
          <w:rPr>
            <w:rFonts w:ascii="Calibri" w:hAnsi="Calibri"/>
            <w:kern w:val="0"/>
            <w:sz w:val="22"/>
            <w:szCs w:val="22"/>
          </w:rPr>
          <w:tab/>
        </w:r>
        <w:r w:rsidR="00826689" w:rsidRPr="00CC1B0C">
          <w:rPr>
            <w:rStyle w:val="Hyperlink"/>
          </w:rPr>
          <w:t>Establishing a subscription</w:t>
        </w:r>
        <w:r w:rsidR="00826689">
          <w:rPr>
            <w:webHidden/>
          </w:rPr>
          <w:tab/>
        </w:r>
        <w:r w:rsidR="00BF2FE6">
          <w:rPr>
            <w:webHidden/>
          </w:rPr>
          <w:fldChar w:fldCharType="begin"/>
        </w:r>
        <w:r w:rsidR="00826689">
          <w:rPr>
            <w:webHidden/>
          </w:rPr>
          <w:instrText xml:space="preserve"> PAGEREF _Toc425946635 \h </w:instrText>
        </w:r>
        <w:r w:rsidR="00BF2FE6">
          <w:rPr>
            <w:webHidden/>
          </w:rPr>
        </w:r>
        <w:r w:rsidR="00BF2FE6">
          <w:rPr>
            <w:webHidden/>
          </w:rPr>
          <w:fldChar w:fldCharType="separate"/>
        </w:r>
        <w:r w:rsidR="007D495C">
          <w:rPr>
            <w:webHidden/>
          </w:rPr>
          <w:t>64</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6" w:history="1">
        <w:r w:rsidR="00826689" w:rsidRPr="00CC1B0C">
          <w:rPr>
            <w:rStyle w:val="Hyperlink"/>
          </w:rPr>
          <w:t>5.7.5</w:t>
        </w:r>
        <w:r w:rsidR="00826689">
          <w:rPr>
            <w:rFonts w:ascii="Calibri" w:hAnsi="Calibri"/>
            <w:kern w:val="0"/>
            <w:sz w:val="22"/>
            <w:szCs w:val="22"/>
          </w:rPr>
          <w:tab/>
        </w:r>
        <w:r w:rsidR="00826689" w:rsidRPr="00CC1B0C">
          <w:rPr>
            <w:rStyle w:val="Hyperlink"/>
          </w:rPr>
          <w:t>Canceling a subscription</w:t>
        </w:r>
        <w:r w:rsidR="00826689">
          <w:rPr>
            <w:webHidden/>
          </w:rPr>
          <w:tab/>
        </w:r>
        <w:r w:rsidR="00BF2FE6">
          <w:rPr>
            <w:webHidden/>
          </w:rPr>
          <w:fldChar w:fldCharType="begin"/>
        </w:r>
        <w:r w:rsidR="00826689">
          <w:rPr>
            <w:webHidden/>
          </w:rPr>
          <w:instrText xml:space="preserve"> PAGEREF _Toc425946636 \h </w:instrText>
        </w:r>
        <w:r w:rsidR="00BF2FE6">
          <w:rPr>
            <w:webHidden/>
          </w:rPr>
        </w:r>
        <w:r w:rsidR="00BF2FE6">
          <w:rPr>
            <w:webHidden/>
          </w:rPr>
          <w:fldChar w:fldCharType="separate"/>
        </w:r>
        <w:r w:rsidR="007D495C">
          <w:rPr>
            <w:webHidden/>
          </w:rPr>
          <w:t>65</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37" w:history="1">
        <w:r w:rsidR="00826689" w:rsidRPr="00CC1B0C">
          <w:rPr>
            <w:rStyle w:val="Hyperlink"/>
          </w:rPr>
          <w:t>5.8</w:t>
        </w:r>
        <w:r w:rsidR="00826689">
          <w:rPr>
            <w:rFonts w:ascii="Calibri" w:hAnsi="Calibri"/>
            <w:kern w:val="0"/>
            <w:sz w:val="22"/>
            <w:szCs w:val="22"/>
          </w:rPr>
          <w:tab/>
        </w:r>
        <w:r w:rsidR="00826689" w:rsidRPr="00CC1B0C">
          <w:rPr>
            <w:rStyle w:val="Hyperlink"/>
          </w:rPr>
          <w:t>QUERY IMPLEMENTATION CONSIDERATIONS</w:t>
        </w:r>
        <w:r w:rsidR="00826689">
          <w:rPr>
            <w:webHidden/>
          </w:rPr>
          <w:tab/>
        </w:r>
        <w:r w:rsidR="00BF2FE6">
          <w:rPr>
            <w:webHidden/>
          </w:rPr>
          <w:fldChar w:fldCharType="begin"/>
        </w:r>
        <w:r w:rsidR="00826689">
          <w:rPr>
            <w:webHidden/>
          </w:rPr>
          <w:instrText xml:space="preserve"> PAGEREF _Toc425946637 \h </w:instrText>
        </w:r>
        <w:r w:rsidR="00BF2FE6">
          <w:rPr>
            <w:webHidden/>
          </w:rPr>
        </w:r>
        <w:r w:rsidR="00BF2FE6">
          <w:rPr>
            <w:webHidden/>
          </w:rPr>
          <w:fldChar w:fldCharType="separate"/>
        </w:r>
        <w:r w:rsidR="007D495C">
          <w:rPr>
            <w:webHidden/>
          </w:rPr>
          <w:t>65</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38" w:history="1">
        <w:r w:rsidR="00826689" w:rsidRPr="00CC1B0C">
          <w:rPr>
            <w:rStyle w:val="Hyperlink"/>
          </w:rPr>
          <w:t>5.9</w:t>
        </w:r>
        <w:r w:rsidR="00826689">
          <w:rPr>
            <w:rFonts w:ascii="Calibri" w:hAnsi="Calibri"/>
            <w:kern w:val="0"/>
            <w:sz w:val="22"/>
            <w:szCs w:val="22"/>
          </w:rPr>
          <w:tab/>
        </w:r>
        <w:r w:rsidR="00826689" w:rsidRPr="00CC1B0C">
          <w:rPr>
            <w:rStyle w:val="Hyperlink"/>
          </w:rPr>
          <w:t>QUERY/RESPONSE MESSAGE EXAMPLES</w:t>
        </w:r>
        <w:r w:rsidR="00826689">
          <w:rPr>
            <w:webHidden/>
          </w:rPr>
          <w:tab/>
        </w:r>
        <w:r w:rsidR="00BF2FE6">
          <w:rPr>
            <w:webHidden/>
          </w:rPr>
          <w:fldChar w:fldCharType="begin"/>
        </w:r>
        <w:r w:rsidR="00826689">
          <w:rPr>
            <w:webHidden/>
          </w:rPr>
          <w:instrText xml:space="preserve"> PAGEREF _Toc425946638 \h </w:instrText>
        </w:r>
        <w:r w:rsidR="00BF2FE6">
          <w:rPr>
            <w:webHidden/>
          </w:rPr>
        </w:r>
        <w:r w:rsidR="00BF2FE6">
          <w:rPr>
            <w:webHidden/>
          </w:rPr>
          <w:fldChar w:fldCharType="separate"/>
        </w:r>
        <w:r w:rsidR="007D495C">
          <w:rPr>
            <w:webHidden/>
          </w:rPr>
          <w:t>65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39" w:history="1">
        <w:r w:rsidR="00826689" w:rsidRPr="00CC1B0C">
          <w:rPr>
            <w:rStyle w:val="Hyperlink"/>
          </w:rPr>
          <w:t>5.9.1</w:t>
        </w:r>
        <w:r w:rsidR="00826689">
          <w:rPr>
            <w:rFonts w:ascii="Calibri" w:hAnsi="Calibri"/>
            <w:kern w:val="0"/>
            <w:sz w:val="22"/>
            <w:szCs w:val="22"/>
          </w:rPr>
          <w:tab/>
        </w:r>
        <w:r w:rsidR="00826689" w:rsidRPr="00CC1B0C">
          <w:rPr>
            <w:rStyle w:val="Hyperlink"/>
          </w:rPr>
          <w:t>Query by parameter (QBP) / segment pattern response (RSP)</w:t>
        </w:r>
        <w:r w:rsidR="00826689">
          <w:rPr>
            <w:webHidden/>
          </w:rPr>
          <w:tab/>
        </w:r>
        <w:r w:rsidR="00BF2FE6">
          <w:rPr>
            <w:webHidden/>
          </w:rPr>
          <w:fldChar w:fldCharType="begin"/>
        </w:r>
        <w:r w:rsidR="00826689">
          <w:rPr>
            <w:webHidden/>
          </w:rPr>
          <w:instrText xml:space="preserve"> PAGEREF _Toc425946639 \h </w:instrText>
        </w:r>
        <w:r w:rsidR="00BF2FE6">
          <w:rPr>
            <w:webHidden/>
          </w:rPr>
        </w:r>
        <w:r w:rsidR="00BF2FE6">
          <w:rPr>
            <w:webHidden/>
          </w:rPr>
          <w:fldChar w:fldCharType="separate"/>
        </w:r>
        <w:r w:rsidR="007D495C">
          <w:rPr>
            <w:webHidden/>
          </w:rPr>
          <w:t>65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0" w:history="1">
        <w:r w:rsidR="00826689" w:rsidRPr="00CC1B0C">
          <w:rPr>
            <w:rStyle w:val="Hyperlink"/>
          </w:rPr>
          <w:t>5.9.2</w:t>
        </w:r>
        <w:r w:rsidR="00826689">
          <w:rPr>
            <w:rFonts w:ascii="Calibri" w:hAnsi="Calibri"/>
            <w:kern w:val="0"/>
            <w:sz w:val="22"/>
            <w:szCs w:val="22"/>
          </w:rPr>
          <w:tab/>
        </w:r>
        <w:r w:rsidR="00826689" w:rsidRPr="00CC1B0C">
          <w:rPr>
            <w:rStyle w:val="Hyperlink"/>
          </w:rPr>
          <w:t>Query using QSC variant / segment pattern response examples</w:t>
        </w:r>
        <w:r w:rsidR="00826689">
          <w:rPr>
            <w:webHidden/>
          </w:rPr>
          <w:tab/>
        </w:r>
        <w:r w:rsidR="00BF2FE6">
          <w:rPr>
            <w:webHidden/>
          </w:rPr>
          <w:fldChar w:fldCharType="begin"/>
        </w:r>
        <w:r w:rsidR="00826689">
          <w:rPr>
            <w:webHidden/>
          </w:rPr>
          <w:instrText xml:space="preserve"> PAGEREF _Toc425946640 \h </w:instrText>
        </w:r>
        <w:r w:rsidR="00BF2FE6">
          <w:rPr>
            <w:webHidden/>
          </w:rPr>
        </w:r>
        <w:r w:rsidR="00BF2FE6">
          <w:rPr>
            <w:webHidden/>
          </w:rPr>
          <w:fldChar w:fldCharType="separate"/>
        </w:r>
        <w:r w:rsidR="007D495C">
          <w:rPr>
            <w:webHidden/>
          </w:rPr>
          <w:t>75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1" w:history="1">
        <w:r w:rsidR="00826689" w:rsidRPr="00CC1B0C">
          <w:rPr>
            <w:rStyle w:val="Hyperlink"/>
          </w:rPr>
          <w:t>5.9.3</w:t>
        </w:r>
        <w:r w:rsidR="00826689">
          <w:rPr>
            <w:rFonts w:ascii="Calibri" w:hAnsi="Calibri"/>
            <w:kern w:val="0"/>
            <w:sz w:val="22"/>
            <w:szCs w:val="22"/>
          </w:rPr>
          <w:tab/>
        </w:r>
        <w:r w:rsidR="00826689" w:rsidRPr="00CC1B0C">
          <w:rPr>
            <w:rStyle w:val="Hyperlink"/>
          </w:rPr>
          <w:t>Query by parameter (QBP) / tabular response (RTB)</w:t>
        </w:r>
        <w:r w:rsidR="00826689">
          <w:rPr>
            <w:webHidden/>
          </w:rPr>
          <w:tab/>
        </w:r>
        <w:r w:rsidR="00BF2FE6">
          <w:rPr>
            <w:webHidden/>
          </w:rPr>
          <w:fldChar w:fldCharType="begin"/>
        </w:r>
        <w:r w:rsidR="00826689">
          <w:rPr>
            <w:webHidden/>
          </w:rPr>
          <w:instrText xml:space="preserve"> PAGEREF _Toc425946641 \h </w:instrText>
        </w:r>
        <w:r w:rsidR="00BF2FE6">
          <w:rPr>
            <w:webHidden/>
          </w:rPr>
        </w:r>
        <w:r w:rsidR="00BF2FE6">
          <w:rPr>
            <w:webHidden/>
          </w:rPr>
          <w:fldChar w:fldCharType="separate"/>
        </w:r>
        <w:r w:rsidR="007D495C">
          <w:rPr>
            <w:webHidden/>
          </w:rPr>
          <w:t>85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2" w:history="1">
        <w:r w:rsidR="00826689" w:rsidRPr="00CC1B0C">
          <w:rPr>
            <w:rStyle w:val="Hyperlink"/>
          </w:rPr>
          <w:t>5.9.4</w:t>
        </w:r>
        <w:r w:rsidR="00826689">
          <w:rPr>
            <w:rFonts w:ascii="Calibri" w:hAnsi="Calibri"/>
            <w:kern w:val="0"/>
            <w:sz w:val="22"/>
            <w:szCs w:val="22"/>
          </w:rPr>
          <w:tab/>
        </w:r>
        <w:r w:rsidR="00826689" w:rsidRPr="00CC1B0C">
          <w:rPr>
            <w:rStyle w:val="Hyperlink"/>
          </w:rPr>
          <w:t>Query using QSC variant / tabular response (RTB)</w:t>
        </w:r>
        <w:r w:rsidR="00826689">
          <w:rPr>
            <w:webHidden/>
          </w:rPr>
          <w:tab/>
        </w:r>
        <w:r w:rsidR="00BF2FE6">
          <w:rPr>
            <w:webHidden/>
          </w:rPr>
          <w:fldChar w:fldCharType="begin"/>
        </w:r>
        <w:r w:rsidR="00826689">
          <w:rPr>
            <w:webHidden/>
          </w:rPr>
          <w:instrText xml:space="preserve"> PAGEREF _Toc425946642 \h </w:instrText>
        </w:r>
        <w:r w:rsidR="00BF2FE6">
          <w:rPr>
            <w:webHidden/>
          </w:rPr>
        </w:r>
        <w:r w:rsidR="00BF2FE6">
          <w:rPr>
            <w:webHidden/>
          </w:rPr>
          <w:fldChar w:fldCharType="separate"/>
        </w:r>
        <w:r w:rsidR="007D495C">
          <w:rPr>
            <w:webHidden/>
          </w:rPr>
          <w:t>91</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3" w:history="1">
        <w:r w:rsidR="00826689" w:rsidRPr="00CC1B0C">
          <w:rPr>
            <w:rStyle w:val="Hyperlink"/>
          </w:rPr>
          <w:t>5.9.5</w:t>
        </w:r>
        <w:r w:rsidR="00826689">
          <w:rPr>
            <w:rFonts w:ascii="Calibri" w:hAnsi="Calibri"/>
            <w:kern w:val="0"/>
            <w:sz w:val="22"/>
            <w:szCs w:val="22"/>
          </w:rPr>
          <w:tab/>
        </w:r>
        <w:r w:rsidR="00826689" w:rsidRPr="00CC1B0C">
          <w:rPr>
            <w:rStyle w:val="Hyperlink"/>
          </w:rPr>
          <w:t>Query by parameter (QBP) / display response (RDY)</w:t>
        </w:r>
        <w:r w:rsidR="00826689">
          <w:rPr>
            <w:webHidden/>
          </w:rPr>
          <w:tab/>
        </w:r>
        <w:r w:rsidR="00BF2FE6">
          <w:rPr>
            <w:webHidden/>
          </w:rPr>
          <w:fldChar w:fldCharType="begin"/>
        </w:r>
        <w:r w:rsidR="00826689">
          <w:rPr>
            <w:webHidden/>
          </w:rPr>
          <w:instrText xml:space="preserve"> PAGEREF _Toc425946643 \h </w:instrText>
        </w:r>
        <w:r w:rsidR="00BF2FE6">
          <w:rPr>
            <w:webHidden/>
          </w:rPr>
        </w:r>
        <w:r w:rsidR="00BF2FE6">
          <w:rPr>
            <w:webHidden/>
          </w:rPr>
          <w:fldChar w:fldCharType="separate"/>
        </w:r>
        <w:r w:rsidR="007D495C">
          <w:rPr>
            <w:webHidden/>
          </w:rPr>
          <w:t>95</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4" w:history="1">
        <w:r w:rsidR="00826689" w:rsidRPr="00CC1B0C">
          <w:rPr>
            <w:rStyle w:val="Hyperlink"/>
          </w:rPr>
          <w:t>5.9.6</w:t>
        </w:r>
        <w:r w:rsidR="00826689">
          <w:rPr>
            <w:rFonts w:ascii="Calibri" w:hAnsi="Calibri"/>
            <w:kern w:val="0"/>
            <w:sz w:val="22"/>
            <w:szCs w:val="22"/>
          </w:rPr>
          <w:tab/>
        </w:r>
        <w:r w:rsidR="00826689" w:rsidRPr="00CC1B0C">
          <w:rPr>
            <w:rStyle w:val="Hyperlink"/>
          </w:rPr>
          <w:t>Query using QSC variant (QBP) / display response (RDY)</w:t>
        </w:r>
        <w:r w:rsidR="00826689">
          <w:rPr>
            <w:webHidden/>
          </w:rPr>
          <w:tab/>
        </w:r>
        <w:r w:rsidR="00BF2FE6">
          <w:rPr>
            <w:webHidden/>
          </w:rPr>
          <w:fldChar w:fldCharType="begin"/>
        </w:r>
        <w:r w:rsidR="00826689">
          <w:rPr>
            <w:webHidden/>
          </w:rPr>
          <w:instrText xml:space="preserve"> PAGEREF _Toc425946644 \h </w:instrText>
        </w:r>
        <w:r w:rsidR="00BF2FE6">
          <w:rPr>
            <w:webHidden/>
          </w:rPr>
        </w:r>
        <w:r w:rsidR="00BF2FE6">
          <w:rPr>
            <w:webHidden/>
          </w:rPr>
          <w:fldChar w:fldCharType="separate"/>
        </w:r>
        <w:r w:rsidR="007D495C">
          <w:rPr>
            <w:webHidden/>
          </w:rPr>
          <w:t>97</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5" w:history="1">
        <w:r w:rsidR="00826689" w:rsidRPr="00CC1B0C">
          <w:rPr>
            <w:rStyle w:val="Hyperlink"/>
          </w:rPr>
          <w:t>5.9.7</w:t>
        </w:r>
        <w:r w:rsidR="00826689">
          <w:rPr>
            <w:rFonts w:ascii="Calibri" w:hAnsi="Calibri"/>
            <w:kern w:val="0"/>
            <w:sz w:val="22"/>
            <w:szCs w:val="22"/>
          </w:rPr>
          <w:tab/>
        </w:r>
        <w:r w:rsidR="00826689" w:rsidRPr="00CC1B0C">
          <w:rPr>
            <w:rStyle w:val="Hyperlink"/>
          </w:rPr>
          <w:t>Query by example (QBP) / tabular response (RTB)</w:t>
        </w:r>
        <w:r w:rsidR="00826689">
          <w:rPr>
            <w:webHidden/>
          </w:rPr>
          <w:tab/>
        </w:r>
        <w:r w:rsidR="00BF2FE6">
          <w:rPr>
            <w:webHidden/>
          </w:rPr>
          <w:fldChar w:fldCharType="begin"/>
        </w:r>
        <w:r w:rsidR="00826689">
          <w:rPr>
            <w:webHidden/>
          </w:rPr>
          <w:instrText xml:space="preserve"> PAGEREF _Toc425946645 \h </w:instrText>
        </w:r>
        <w:r w:rsidR="00BF2FE6">
          <w:rPr>
            <w:webHidden/>
          </w:rPr>
        </w:r>
        <w:r w:rsidR="00BF2FE6">
          <w:rPr>
            <w:webHidden/>
          </w:rPr>
          <w:fldChar w:fldCharType="separate"/>
        </w:r>
        <w:r w:rsidR="007D495C">
          <w:rPr>
            <w:webHidden/>
          </w:rPr>
          <w:t>100</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46" w:history="1">
        <w:r w:rsidR="00826689" w:rsidRPr="00CC1B0C">
          <w:rPr>
            <w:rStyle w:val="Hyperlink"/>
          </w:rPr>
          <w:t>5.10</w:t>
        </w:r>
        <w:r w:rsidR="00826689">
          <w:rPr>
            <w:rFonts w:ascii="Calibri" w:hAnsi="Calibri"/>
            <w:kern w:val="0"/>
            <w:sz w:val="22"/>
            <w:szCs w:val="22"/>
          </w:rPr>
          <w:tab/>
        </w:r>
        <w:r w:rsidR="00826689" w:rsidRPr="00CC1B0C">
          <w:rPr>
            <w:rStyle w:val="Hyperlink"/>
          </w:rPr>
          <w:t>SUPERSEDED QUERY/RESPONSE TRIGGER EVENTS AND MESSAGE PAIRS</w:t>
        </w:r>
        <w:r w:rsidR="00826689">
          <w:rPr>
            <w:webHidden/>
          </w:rPr>
          <w:tab/>
        </w:r>
        <w:r w:rsidR="00BF2FE6">
          <w:rPr>
            <w:webHidden/>
          </w:rPr>
          <w:fldChar w:fldCharType="begin"/>
        </w:r>
        <w:r w:rsidR="00826689">
          <w:rPr>
            <w:webHidden/>
          </w:rPr>
          <w:instrText xml:space="preserve"> PAGEREF _Toc425946646 \h </w:instrText>
        </w:r>
        <w:r w:rsidR="00BF2FE6">
          <w:rPr>
            <w:webHidden/>
          </w:rPr>
        </w:r>
        <w:r w:rsidR="00BF2FE6">
          <w:rPr>
            <w:webHidden/>
          </w:rPr>
          <w:fldChar w:fldCharType="separate"/>
        </w:r>
        <w:r w:rsidR="007D495C">
          <w:rPr>
            <w:webHidden/>
          </w:rPr>
          <w:t>106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7" w:history="1">
        <w:r w:rsidR="00826689" w:rsidRPr="00CC1B0C">
          <w:rPr>
            <w:rStyle w:val="Hyperlink"/>
          </w:rPr>
          <w:t>5.10.1</w:t>
        </w:r>
        <w:r w:rsidR="00826689">
          <w:rPr>
            <w:rFonts w:ascii="Calibri" w:hAnsi="Calibri"/>
            <w:kern w:val="0"/>
            <w:sz w:val="22"/>
            <w:szCs w:val="22"/>
          </w:rPr>
          <w:tab/>
        </w:r>
        <w:r w:rsidR="00826689" w:rsidRPr="00CC1B0C">
          <w:rPr>
            <w:rStyle w:val="Hyperlink"/>
          </w:rPr>
          <w:t>Display message</w:t>
        </w:r>
        <w:r w:rsidR="00826689">
          <w:rPr>
            <w:webHidden/>
          </w:rPr>
          <w:tab/>
        </w:r>
        <w:r w:rsidR="00BF2FE6">
          <w:rPr>
            <w:webHidden/>
          </w:rPr>
          <w:fldChar w:fldCharType="begin"/>
        </w:r>
        <w:r w:rsidR="00826689">
          <w:rPr>
            <w:webHidden/>
          </w:rPr>
          <w:instrText xml:space="preserve"> PAGEREF _Toc425946647 \h </w:instrText>
        </w:r>
        <w:r w:rsidR="00BF2FE6">
          <w:rPr>
            <w:webHidden/>
          </w:rPr>
        </w:r>
        <w:r w:rsidR="00BF2FE6">
          <w:rPr>
            <w:webHidden/>
          </w:rPr>
          <w:fldChar w:fldCharType="separate"/>
        </w:r>
        <w:r w:rsidR="007D495C">
          <w:rPr>
            <w:webHidden/>
          </w:rPr>
          <w:t>106</w:t>
        </w:r>
        <w:r w:rsidR="00BF2FE6">
          <w:rPr>
            <w:webHidden/>
          </w:rPr>
          <w:fldChar w:fldCharType="end"/>
        </w:r>
      </w:hyperlink>
    </w:p>
    <w:p w:rsidR="00826689" w:rsidRDefault="00C962CE" w:rsidP="00E50DB9">
      <w:pPr>
        <w:pStyle w:val="Verzeichnis2"/>
        <w:rPr>
          <w:rFonts w:ascii="Calibri" w:hAnsi="Calibri"/>
          <w:kern w:val="0"/>
          <w:sz w:val="22"/>
          <w:szCs w:val="22"/>
        </w:rPr>
      </w:pPr>
      <w:hyperlink w:anchor="_Toc425946648" w:history="1">
        <w:r w:rsidR="00826689" w:rsidRPr="00CC1B0C">
          <w:rPr>
            <w:rStyle w:val="Hyperlink"/>
          </w:rPr>
          <w:t>5.10.2</w:t>
        </w:r>
        <w:r w:rsidR="00826689">
          <w:rPr>
            <w:rFonts w:ascii="Calibri" w:hAnsi="Calibri"/>
            <w:kern w:val="0"/>
            <w:sz w:val="22"/>
            <w:szCs w:val="22"/>
          </w:rPr>
          <w:tab/>
        </w:r>
        <w:r w:rsidR="00826689" w:rsidRPr="00CC1B0C">
          <w:rPr>
            <w:rStyle w:val="Hyperlink"/>
          </w:rPr>
          <w:t>Original mode queries</w:t>
        </w:r>
        <w:r w:rsidR="00826689">
          <w:rPr>
            <w:webHidden/>
          </w:rPr>
          <w:tab/>
        </w:r>
        <w:r w:rsidR="00BF2FE6">
          <w:rPr>
            <w:webHidden/>
          </w:rPr>
          <w:fldChar w:fldCharType="begin"/>
        </w:r>
        <w:r w:rsidR="00826689">
          <w:rPr>
            <w:webHidden/>
          </w:rPr>
          <w:instrText xml:space="preserve"> PAGEREF _Toc425946648 \h </w:instrText>
        </w:r>
        <w:r w:rsidR="00BF2FE6">
          <w:rPr>
            <w:webHidden/>
          </w:rPr>
        </w:r>
        <w:r w:rsidR="00BF2FE6">
          <w:rPr>
            <w:webHidden/>
          </w:rPr>
          <w:fldChar w:fldCharType="separate"/>
        </w:r>
        <w:r w:rsidR="007D495C">
          <w:rPr>
            <w:webHidden/>
          </w:rPr>
          <w:t>108</w:t>
        </w:r>
        <w:r w:rsidR="00BF2FE6">
          <w:rPr>
            <w:webHidden/>
          </w:rPr>
          <w:fldChar w:fldCharType="end"/>
        </w:r>
      </w:hyperlink>
    </w:p>
    <w:p w:rsidR="00826689" w:rsidRDefault="00C962CE" w:rsidP="00E50DB9">
      <w:pPr>
        <w:pStyle w:val="Verzeichnis1"/>
        <w:rPr>
          <w:rFonts w:ascii="Calibri" w:hAnsi="Calibri"/>
          <w:kern w:val="0"/>
          <w:sz w:val="22"/>
          <w:szCs w:val="22"/>
        </w:rPr>
      </w:pPr>
      <w:hyperlink w:anchor="_Toc425946649" w:history="1">
        <w:r w:rsidR="00826689" w:rsidRPr="00CC1B0C">
          <w:rPr>
            <w:rStyle w:val="Hyperlink"/>
          </w:rPr>
          <w:t>5.11</w:t>
        </w:r>
        <w:r w:rsidR="00826689">
          <w:rPr>
            <w:rFonts w:ascii="Calibri" w:hAnsi="Calibri"/>
            <w:kern w:val="0"/>
            <w:sz w:val="22"/>
            <w:szCs w:val="22"/>
          </w:rPr>
          <w:tab/>
        </w:r>
        <w:r w:rsidR="00826689" w:rsidRPr="00CC1B0C">
          <w:rPr>
            <w:rStyle w:val="Hyperlink"/>
          </w:rPr>
          <w:t>OUTSTANDING ISSUES</w:t>
        </w:r>
        <w:r w:rsidR="00826689">
          <w:rPr>
            <w:webHidden/>
          </w:rPr>
          <w:tab/>
        </w:r>
        <w:r w:rsidR="00BF2FE6">
          <w:rPr>
            <w:webHidden/>
          </w:rPr>
          <w:fldChar w:fldCharType="begin"/>
        </w:r>
        <w:r w:rsidR="00826689">
          <w:rPr>
            <w:webHidden/>
          </w:rPr>
          <w:instrText xml:space="preserve"> PAGEREF _Toc425946649 \h </w:instrText>
        </w:r>
        <w:r w:rsidR="00BF2FE6">
          <w:rPr>
            <w:webHidden/>
          </w:rPr>
        </w:r>
        <w:r w:rsidR="00BF2FE6">
          <w:rPr>
            <w:webHidden/>
          </w:rPr>
          <w:fldChar w:fldCharType="separate"/>
        </w:r>
        <w:r w:rsidR="007D495C">
          <w:rPr>
            <w:webHidden/>
          </w:rPr>
          <w:t>108</w:t>
        </w:r>
        <w:r w:rsidR="00BF2FE6">
          <w:rPr>
            <w:webHidden/>
          </w:rPr>
          <w:fldChar w:fldCharType="end"/>
        </w:r>
      </w:hyperlink>
    </w:p>
    <w:p w:rsidR="00E921A2" w:rsidRPr="00121095" w:rsidRDefault="00BF2FE6">
      <w:r>
        <w:rPr>
          <w:rFonts w:eastAsia="Times New Roman"/>
          <w:b/>
          <w:caps/>
          <w:kern w:val="20"/>
          <w:sz w:val="20"/>
          <w:szCs w:val="20"/>
        </w:rPr>
        <w:fldChar w:fldCharType="end"/>
      </w:r>
    </w:p>
    <w:p w:rsidR="00E921A2" w:rsidRPr="00121095" w:rsidRDefault="00E921A2">
      <w:pPr>
        <w:pStyle w:val="berschrift2"/>
      </w:pPr>
      <w:bookmarkStart w:id="3" w:name="_Toc495483507"/>
      <w:bookmarkStart w:id="4" w:name="_Ref425719"/>
      <w:bookmarkStart w:id="5" w:name="_Ref425746"/>
      <w:bookmarkStart w:id="6" w:name="_Toc24273727"/>
      <w:bookmarkStart w:id="7" w:name="_Toc41280963"/>
      <w:bookmarkStart w:id="8" w:name="_Toc43004325"/>
      <w:bookmarkStart w:id="9" w:name="_Ref370218721"/>
      <w:bookmarkStart w:id="10" w:name="_Toc425946597"/>
      <w:r w:rsidRPr="00121095">
        <w:t>INTRODUCTION</w:t>
      </w:r>
      <w:bookmarkEnd w:id="3"/>
      <w:bookmarkEnd w:id="4"/>
      <w:bookmarkEnd w:id="5"/>
      <w:bookmarkEnd w:id="6"/>
      <w:bookmarkEnd w:id="7"/>
      <w:bookmarkEnd w:id="8"/>
      <w:bookmarkEnd w:id="9"/>
      <w:bookmarkEnd w:id="10"/>
      <w:r w:rsidR="00BF2FE6" w:rsidRPr="00121095">
        <w:fldChar w:fldCharType="begin"/>
      </w:r>
      <w:r w:rsidRPr="00121095">
        <w:instrText>xe "Queries: Introduction"</w:instrText>
      </w:r>
      <w:r w:rsidR="00BF2FE6" w:rsidRPr="00121095">
        <w:fldChar w:fldCharType="end"/>
      </w:r>
    </w:p>
    <w:p w:rsidR="00E921A2" w:rsidRPr="00121095" w:rsidRDefault="00E921A2">
      <w:r w:rsidRPr="00121095">
        <w:t>This chapter defines the rules that apply to queries and to their responses. It also defines the unsolicited display messages because their message syntax is query-like in nature.</w:t>
      </w:r>
    </w:p>
    <w:p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w:t>
      </w:r>
      <w:r w:rsidRPr="00121095">
        <w:lastRenderedPageBreak/>
        <w:t xml:space="preserve">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trPr>
          <w:tblHeader/>
        </w:trPr>
        <w:tc>
          <w:tcPr>
            <w:tcW w:w="5220" w:type="dxa"/>
            <w:tcBorders>
              <w:top w:val="double" w:sz="4" w:space="0" w:color="auto"/>
              <w:bottom w:val="single" w:sz="4" w:space="0" w:color="auto"/>
            </w:tcBorders>
            <w:shd w:val="pct10" w:color="auto" w:fill="FFFFFF"/>
          </w:tcPr>
          <w:p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rsidR="00E921A2" w:rsidRPr="00121095" w:rsidRDefault="00E921A2">
            <w:pPr>
              <w:pStyle w:val="OtherTableHeader"/>
            </w:pPr>
            <w:r w:rsidRPr="00121095">
              <w:t>Section Reference</w:t>
            </w:r>
          </w:p>
        </w:tc>
      </w:tr>
      <w:tr w:rsidR="00E921A2" w:rsidRPr="00E921A2">
        <w:tc>
          <w:tcPr>
            <w:tcW w:w="5220" w:type="dxa"/>
            <w:tcBorders>
              <w:top w:val="single" w:sz="4" w:space="0" w:color="auto"/>
              <w:bottom w:val="nil"/>
            </w:tcBorders>
          </w:tcPr>
          <w:p w:rsidR="00E921A2" w:rsidRPr="00121095" w:rsidRDefault="00E921A2">
            <w:pPr>
              <w:pStyle w:val="OtherTableBody"/>
              <w:keepNext/>
            </w:pPr>
            <w:r w:rsidRPr="00121095">
              <w:t>Introduction</w:t>
            </w:r>
          </w:p>
        </w:tc>
        <w:tc>
          <w:tcPr>
            <w:tcW w:w="1800" w:type="dxa"/>
            <w:tcBorders>
              <w:top w:val="single" w:sz="4" w:space="0" w:color="auto"/>
              <w:bottom w:val="nil"/>
            </w:tcBorders>
          </w:tcPr>
          <w:p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Evolution of the Query Standard</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Development Methodology</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Response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Specification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Profile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Segments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Auxiliary Query Protocols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Publish and Subscribe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Implementation Considerations</w:t>
            </w:r>
          </w:p>
        </w:tc>
        <w:bookmarkStart w:id="11" w:name="_Hlt490990089"/>
        <w:tc>
          <w:tcPr>
            <w:tcW w:w="1800" w:type="dxa"/>
            <w:tcBorders>
              <w:top w:val="single" w:sz="4" w:space="0" w:color="auto"/>
              <w:bottom w:val="nil"/>
            </w:tcBorders>
          </w:tcPr>
          <w:p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1"/>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Examples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tc>
          <w:tcPr>
            <w:tcW w:w="5220" w:type="dxa"/>
            <w:tcBorders>
              <w:top w:val="single" w:sz="4" w:space="0" w:color="auto"/>
              <w:bottom w:val="double" w:sz="4" w:space="0" w:color="auto"/>
            </w:tcBorders>
          </w:tcPr>
          <w:p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rsidR="00E921A2" w:rsidRPr="00121095" w:rsidRDefault="00E921A2"/>
    <w:p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rsidR="00E921A2" w:rsidRPr="00121095" w:rsidRDefault="00E921A2">
      <w:pPr>
        <w:pStyle w:val="NormalListAlpha"/>
        <w:tabs>
          <w:tab w:val="num" w:pos="1368"/>
        </w:tabs>
      </w:pPr>
      <w:r w:rsidRPr="00121095">
        <w:t>data regarding a single patient, e.g., send all lab results for patient #123456</w:t>
      </w:r>
    </w:p>
    <w:p w:rsidR="00E921A2" w:rsidRPr="00121095" w:rsidRDefault="00E921A2">
      <w:pPr>
        <w:pStyle w:val="NormalListAlpha"/>
        <w:tabs>
          <w:tab w:val="num" w:pos="1368"/>
        </w:tabs>
      </w:pPr>
      <w:r w:rsidRPr="00121095">
        <w:t>data regarding multiple patients, e.g., send the list of patients whose attending physician is Dr. #123</w:t>
      </w:r>
    </w:p>
    <w:p w:rsidR="00E921A2" w:rsidRPr="00121095" w:rsidRDefault="00E921A2">
      <w:pPr>
        <w:pStyle w:val="NormalListAlpha"/>
        <w:tabs>
          <w:tab w:val="num" w:pos="1368"/>
        </w:tabs>
      </w:pPr>
      <w:r w:rsidRPr="00121095">
        <w:t>data that is not patient related, e.g., send the age specific normal values for serum protein.</w:t>
      </w:r>
    </w:p>
    <w:p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rsidR="00E921A2" w:rsidRPr="00121095" w:rsidRDefault="00E921A2">
      <w:proofErr w:type="gramStart"/>
      <w:r w:rsidRPr="00121095">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rsidR="00E921A2" w:rsidRPr="00121095" w:rsidRDefault="00E921A2">
      <w:pPr>
        <w:pStyle w:val="berschrift3"/>
      </w:pPr>
      <w:bookmarkStart w:id="12" w:name="_Ref465668888"/>
      <w:bookmarkStart w:id="13" w:name="_Toc495483508"/>
      <w:bookmarkStart w:id="14" w:name="_Toc24273728"/>
      <w:bookmarkStart w:id="15" w:name="_Toc41280964"/>
      <w:bookmarkStart w:id="16" w:name="_Toc43004326"/>
      <w:bookmarkStart w:id="17" w:name="_Toc425946598"/>
      <w:bookmarkStart w:id="18" w:name="_Toc348257234"/>
      <w:bookmarkStart w:id="19" w:name="_Toc348257570"/>
      <w:bookmarkStart w:id="20" w:name="_Toc348263192"/>
      <w:bookmarkStart w:id="21" w:name="_Toc348336521"/>
      <w:bookmarkStart w:id="22" w:name="_Toc348770009"/>
      <w:bookmarkStart w:id="23" w:name="_Toc348856151"/>
      <w:bookmarkStart w:id="24" w:name="_Toc348866572"/>
      <w:bookmarkStart w:id="25" w:name="_Toc348947802"/>
      <w:bookmarkStart w:id="26" w:name="_Toc349735383"/>
      <w:bookmarkStart w:id="27" w:name="_Toc349735826"/>
      <w:bookmarkStart w:id="28" w:name="_Toc349735980"/>
      <w:bookmarkStart w:id="29" w:name="_Toc349803712"/>
      <w:bookmarkStart w:id="30" w:name="_Ref358262916"/>
      <w:bookmarkStart w:id="31" w:name="_Toc359235991"/>
      <w:r w:rsidRPr="00121095">
        <w:lastRenderedPageBreak/>
        <w:t>Query/response model</w:t>
      </w:r>
      <w:bookmarkEnd w:id="12"/>
      <w:bookmarkEnd w:id="13"/>
      <w:bookmarkEnd w:id="14"/>
      <w:bookmarkEnd w:id="15"/>
      <w:bookmarkEnd w:id="16"/>
      <w:bookmarkEnd w:id="17"/>
      <w:r w:rsidR="00BF2FE6" w:rsidRPr="00121095">
        <w:fldChar w:fldCharType="begin"/>
      </w:r>
      <w:r w:rsidRPr="00121095">
        <w:instrText xml:space="preserve"> XE "Query/response model" </w:instrText>
      </w:r>
      <w:r w:rsidR="00BF2FE6" w:rsidRPr="00121095">
        <w:fldChar w:fldCharType="end"/>
      </w:r>
    </w:p>
    <w:p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rsidR="00E921A2" w:rsidRPr="00121095" w:rsidRDefault="00E921A2">
      <w:pPr>
        <w:pStyle w:val="NormalIndented"/>
        <w:jc w:val="both"/>
      </w:pPr>
      <w:r w:rsidRPr="00121095">
        <w:object w:dxaOrig="9649"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5pt" o:ole="" fillcolor="window">
            <v:imagedata r:id="rId9" o:title=""/>
          </v:shape>
          <o:OLEObject Type="Embed" ProgID="Visio.Drawing.11" ShapeID="_x0000_i1025" DrawAspect="Content" ObjectID="_1635846525" r:id="rId10"/>
        </w:object>
      </w:r>
    </w:p>
    <w:p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Fett"/>
        </w:rPr>
        <w:t>events</w:t>
      </w:r>
      <w:r w:rsidRPr="00121095">
        <w:t xml:space="preserve"> such as the ORU and RDS.  </w:t>
      </w:r>
      <w:r w:rsidRPr="00121095">
        <w:rPr>
          <w:rStyle w:val="Fett"/>
        </w:rPr>
        <w:t>Clients</w:t>
      </w:r>
      <w:r w:rsidRPr="00121095">
        <w:t xml:space="preserve"> (</w:t>
      </w:r>
      <w:r w:rsidRPr="00121095">
        <w:rPr>
          <w:rStyle w:val="Fett"/>
        </w:rPr>
        <w:t>interested parties</w:t>
      </w:r>
      <w:r w:rsidRPr="00121095">
        <w:t xml:space="preserve">) that desire information that resides on a </w:t>
      </w:r>
      <w:r w:rsidRPr="00121095">
        <w:rPr>
          <w:rStyle w:val="Fett"/>
        </w:rPr>
        <w:t>Server</w:t>
      </w:r>
      <w:r w:rsidRPr="00121095">
        <w:t xml:space="preserve"> or </w:t>
      </w:r>
      <w:r w:rsidRPr="00121095">
        <w:rPr>
          <w:rStyle w:val="Fett"/>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121095">
        <w:rPr>
          <w:b/>
        </w:rPr>
        <w:t xml:space="preserve"> </w:t>
      </w:r>
    </w:p>
    <w:p w:rsidR="00E921A2" w:rsidRPr="00121095" w:rsidRDefault="00E921A2">
      <w:pPr>
        <w:pStyle w:val="berschrift3"/>
      </w:pPr>
      <w:bookmarkStart w:id="32" w:name="_Ref465668986"/>
      <w:bookmarkStart w:id="33" w:name="_Toc495483509"/>
      <w:bookmarkStart w:id="34" w:name="_Toc24273729"/>
      <w:bookmarkStart w:id="35" w:name="_Toc41280965"/>
      <w:bookmarkStart w:id="36" w:name="_Toc43004327"/>
      <w:bookmarkStart w:id="37" w:name="_Toc425946599"/>
      <w:r w:rsidRPr="00121095">
        <w:lastRenderedPageBreak/>
        <w:t>Evolution of the query standard</w:t>
      </w:r>
      <w:bookmarkEnd w:id="32"/>
      <w:bookmarkEnd w:id="33"/>
      <w:bookmarkEnd w:id="34"/>
      <w:bookmarkEnd w:id="35"/>
      <w:bookmarkEnd w:id="36"/>
      <w:bookmarkEnd w:id="37"/>
      <w:r w:rsidR="00BF2FE6" w:rsidRPr="00121095">
        <w:fldChar w:fldCharType="begin"/>
      </w:r>
      <w:r w:rsidRPr="00121095">
        <w:instrText>xe "Queries: message definition"</w:instrText>
      </w:r>
      <w:r w:rsidR="00BF2FE6" w:rsidRPr="00121095">
        <w:fldChar w:fldCharType="end"/>
      </w:r>
    </w:p>
    <w:p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rsidR="00E921A2" w:rsidRPr="00121095" w:rsidRDefault="00E921A2">
      <w:pPr>
        <w:pStyle w:val="NormalIndented"/>
        <w:rPr>
          <w:rStyle w:val="Fett"/>
        </w:rPr>
      </w:pPr>
      <w:r w:rsidRPr="00121095">
        <w:rPr>
          <w:rStyle w:val="Fett"/>
        </w:rPr>
        <w:t>Enhanced Mode Queries</w:t>
      </w:r>
      <w:r w:rsidR="00BF2FE6" w:rsidRPr="00121095">
        <w:rPr>
          <w:rStyle w:val="Fett"/>
        </w:rPr>
        <w:fldChar w:fldCharType="begin"/>
      </w:r>
      <w:r w:rsidRPr="00121095">
        <w:rPr>
          <w:rStyle w:val="Fett"/>
        </w:rPr>
        <w:instrText xml:space="preserve"> XE "Enhanced Mode Queries" </w:instrText>
      </w:r>
      <w:r w:rsidR="00BF2FE6" w:rsidRPr="00121095">
        <w:rPr>
          <w:rStyle w:val="Fett"/>
        </w:rPr>
        <w:fldChar w:fldCharType="end"/>
      </w:r>
    </w:p>
    <w:p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rsidR="00E921A2" w:rsidRPr="00121095" w:rsidRDefault="00E921A2" w:rsidP="007D495C">
      <w:pPr>
        <w:pStyle w:val="NormalListBullets"/>
      </w:pPr>
      <w:r w:rsidRPr="00121095">
        <w:t>an event replay request message, which is used to request data formatted as an event replay response</w:t>
      </w:r>
    </w:p>
    <w:p w:rsidR="00E921A2" w:rsidRPr="00121095" w:rsidRDefault="00E921A2">
      <w:pPr>
        <w:pStyle w:val="NormalIndented"/>
      </w:pPr>
      <w:r w:rsidRPr="00121095">
        <w:t>"Enhanced Mode" introduced three new ways to pass data to the responding system (e.g., a Server).</w:t>
      </w:r>
    </w:p>
    <w:p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rsidR="00E921A2" w:rsidRPr="00121095" w:rsidRDefault="00E921A2">
      <w:pPr>
        <w:pStyle w:val="NormalIndented"/>
      </w:pPr>
      <w:proofErr w:type="gramStart"/>
      <w:r w:rsidRPr="00121095">
        <w:t>Also</w:t>
      </w:r>
      <w:proofErr w:type="gramEnd"/>
      <w:r w:rsidRPr="00121095">
        <w:t xml:space="preserve"> in Version 2.3, the use of the trigger event was moving closer to the definition set forth in chapter 2. Each offered query had its own trigger event. In Version 2.3.1 each response had its own trigger event.</w:t>
      </w:r>
    </w:p>
    <w:p w:rsidR="00E921A2" w:rsidRPr="00121095" w:rsidRDefault="00E921A2">
      <w:pPr>
        <w:pStyle w:val="NormalIndented"/>
        <w:keepNext/>
        <w:rPr>
          <w:rStyle w:val="Fett"/>
        </w:rPr>
      </w:pPr>
      <w:r w:rsidRPr="00121095">
        <w:rPr>
          <w:rStyle w:val="Fett"/>
        </w:rPr>
        <w:t>Version 2.4 Queries</w:t>
      </w:r>
      <w:r w:rsidR="00BF2FE6" w:rsidRPr="00121095">
        <w:rPr>
          <w:rStyle w:val="Fett"/>
        </w:rPr>
        <w:fldChar w:fldCharType="begin"/>
      </w:r>
      <w:r w:rsidRPr="00121095">
        <w:rPr>
          <w:rStyle w:val="Fett"/>
        </w:rPr>
        <w:instrText xml:space="preserve"> XE "Version 2.4 Queries" </w:instrText>
      </w:r>
      <w:r w:rsidR="00BF2FE6" w:rsidRPr="00121095">
        <w:rPr>
          <w:rStyle w:val="Fett"/>
        </w:rPr>
        <w:fldChar w:fldCharType="end"/>
      </w:r>
    </w:p>
    <w:p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w:t>
      </w:r>
      <w:r w:rsidRPr="00121095">
        <w:lastRenderedPageBreak/>
        <w:t xml:space="preserve">support the semantics of the Stored Procedure/Event Replay queries and the Virtual Table queries, but formulates the syntax more clearly using a single new query, the Query </w:t>
      </w:r>
      <w:proofErr w:type="gramStart"/>
      <w:r w:rsidRPr="00121095">
        <w:t>By</w:t>
      </w:r>
      <w:proofErr w:type="gramEnd"/>
      <w:r w:rsidRPr="00121095">
        <w:t xml:space="preserve"> Parameter (QBP). </w:t>
      </w:r>
    </w:p>
    <w:p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rsidR="00E921A2" w:rsidRPr="00121095" w:rsidRDefault="00E921A2">
      <w:pPr>
        <w:pStyle w:val="NormalIndented"/>
        <w:rPr>
          <w:rStyle w:val="Fett"/>
        </w:rPr>
      </w:pPr>
      <w:r w:rsidRPr="00121095">
        <w:rPr>
          <w:rStyle w:val="Fett"/>
        </w:rPr>
        <w:t>Compatibility with past versions</w:t>
      </w:r>
    </w:p>
    <w:p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rsidR="00E921A2" w:rsidRPr="00121095" w:rsidRDefault="00E921A2">
      <w:pPr>
        <w:pStyle w:val="berschrift3"/>
      </w:pPr>
      <w:bookmarkStart w:id="38" w:name="_Ref465669011"/>
      <w:bookmarkStart w:id="39" w:name="_Toc495483510"/>
      <w:bookmarkStart w:id="40" w:name="_Toc24273730"/>
      <w:bookmarkStart w:id="41" w:name="_Toc41280966"/>
      <w:bookmarkStart w:id="42" w:name="_Toc43004328"/>
      <w:bookmarkStart w:id="43" w:name="_Toc425946600"/>
      <w:bookmarkStart w:id="44" w:name="_Toc348257256"/>
      <w:bookmarkStart w:id="45" w:name="_Toc348257592"/>
      <w:bookmarkStart w:id="46" w:name="_Toc348263214"/>
      <w:bookmarkStart w:id="47" w:name="_Toc348336543"/>
      <w:bookmarkStart w:id="48" w:name="_Toc348770031"/>
      <w:bookmarkStart w:id="49" w:name="_Toc348856173"/>
      <w:bookmarkStart w:id="50" w:name="_Toc348866594"/>
      <w:bookmarkStart w:id="51" w:name="_Toc348947824"/>
      <w:bookmarkStart w:id="52" w:name="_Toc349735405"/>
      <w:bookmarkStart w:id="53" w:name="_Toc349735848"/>
      <w:bookmarkStart w:id="54" w:name="_Toc349736002"/>
      <w:bookmarkStart w:id="55" w:name="_Toc349803734"/>
      <w:bookmarkStart w:id="56" w:name="_Toc359236067"/>
      <w:r w:rsidRPr="00121095">
        <w:t>Query development methodology</w:t>
      </w:r>
      <w:bookmarkEnd w:id="38"/>
      <w:bookmarkEnd w:id="39"/>
      <w:bookmarkEnd w:id="40"/>
      <w:bookmarkEnd w:id="41"/>
      <w:bookmarkEnd w:id="42"/>
      <w:bookmarkEnd w:id="43"/>
      <w:r w:rsidR="00BF2FE6" w:rsidRPr="00121095">
        <w:fldChar w:fldCharType="begin"/>
      </w:r>
      <w:r w:rsidRPr="00121095">
        <w:instrText xml:space="preserve"> XE "Query development methodology" </w:instrText>
      </w:r>
      <w:r w:rsidR="00BF2FE6" w:rsidRPr="00121095">
        <w:fldChar w:fldCharType="end"/>
      </w:r>
    </w:p>
    <w:p w:rsidR="00E921A2" w:rsidRPr="00121095" w:rsidRDefault="00E921A2">
      <w:pPr>
        <w:pStyle w:val="NormalIndented"/>
      </w:pPr>
      <w:r w:rsidRPr="00121095">
        <w:t>Typically, an individual HL7 conformant query would evolve as follows:</w:t>
      </w:r>
    </w:p>
    <w:p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57"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57"/>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rsidR="00E921A2" w:rsidRPr="00121095" w:rsidRDefault="00E921A2">
      <w:pPr>
        <w:pStyle w:val="NormalIndented"/>
      </w:pPr>
      <w:r w:rsidRPr="00121095">
        <w:t>Next, the data owner specifies exactly which input variables the Client can use to control the data that the Server agrees to return.</w:t>
      </w:r>
    </w:p>
    <w:p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0"/>
      </w:tblGrid>
      <w:tr w:rsidR="00E921A2" w:rsidRPr="00E921A2">
        <w:tc>
          <w:tcPr>
            <w:tcW w:w="4530" w:type="dxa"/>
          </w:tcPr>
          <w:p w:rsidR="00E921A2" w:rsidRPr="00121095" w:rsidRDefault="00E921A2">
            <w:pPr>
              <w:pStyle w:val="NormalIndented"/>
              <w:ind w:left="0"/>
            </w:pPr>
            <w:r w:rsidRPr="00121095">
              <w:t>Introduction including title, trigger events, mode, characteristics and purpose</w:t>
            </w:r>
          </w:p>
        </w:tc>
      </w:tr>
      <w:tr w:rsidR="00E921A2" w:rsidRPr="00E921A2">
        <w:tc>
          <w:tcPr>
            <w:tcW w:w="4530" w:type="dxa"/>
          </w:tcPr>
          <w:p w:rsidR="00E921A2" w:rsidRPr="00121095" w:rsidRDefault="00E921A2">
            <w:pPr>
              <w:pStyle w:val="NormalIndented"/>
              <w:ind w:left="0"/>
            </w:pPr>
            <w:r w:rsidRPr="00121095">
              <w:lastRenderedPageBreak/>
              <w:t>Query Grammar</w:t>
            </w:r>
          </w:p>
        </w:tc>
      </w:tr>
      <w:tr w:rsidR="00E921A2" w:rsidRPr="00E921A2">
        <w:tc>
          <w:tcPr>
            <w:tcW w:w="4530" w:type="dxa"/>
          </w:tcPr>
          <w:p w:rsidR="00E921A2" w:rsidRPr="00121095" w:rsidRDefault="00E921A2">
            <w:pPr>
              <w:pStyle w:val="NormalIndented"/>
              <w:ind w:left="0"/>
            </w:pPr>
            <w:r w:rsidRPr="00121095">
              <w:t>Response Grammar</w:t>
            </w:r>
          </w:p>
        </w:tc>
      </w:tr>
      <w:tr w:rsidR="00E921A2" w:rsidRPr="00E921A2">
        <w:tc>
          <w:tcPr>
            <w:tcW w:w="4530" w:type="dxa"/>
          </w:tcPr>
          <w:p w:rsidR="00E921A2" w:rsidRPr="00121095" w:rsidRDefault="00E921A2">
            <w:pPr>
              <w:pStyle w:val="NormalIndented"/>
              <w:ind w:left="0"/>
            </w:pPr>
            <w:r w:rsidRPr="00121095">
              <w:t>Input Specification and Commentary</w:t>
            </w:r>
          </w:p>
        </w:tc>
      </w:tr>
      <w:tr w:rsidR="00E921A2" w:rsidRPr="00E921A2">
        <w:tc>
          <w:tcPr>
            <w:tcW w:w="4530" w:type="dxa"/>
          </w:tcPr>
          <w:p w:rsidR="00E921A2" w:rsidRPr="00121095" w:rsidRDefault="00E921A2">
            <w:pPr>
              <w:pStyle w:val="NormalIndented"/>
              <w:ind w:left="0"/>
            </w:pPr>
            <w:r w:rsidRPr="00121095">
              <w:t>Response Control</w:t>
            </w:r>
          </w:p>
        </w:tc>
      </w:tr>
      <w:tr w:rsidR="00E921A2" w:rsidRPr="00E921A2">
        <w:tc>
          <w:tcPr>
            <w:tcW w:w="4530" w:type="dxa"/>
          </w:tcPr>
          <w:p w:rsidR="00E921A2" w:rsidRPr="00121095" w:rsidRDefault="00E921A2">
            <w:pPr>
              <w:pStyle w:val="NormalIndented"/>
              <w:ind w:left="0"/>
            </w:pPr>
            <w:r w:rsidRPr="00121095">
              <w:t>Output specifications and Commentary</w:t>
            </w:r>
          </w:p>
        </w:tc>
      </w:tr>
    </w:tbl>
    <w:p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rsidR="00E77190" w:rsidRDefault="00E921A2" w:rsidP="005E5417">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5E5417">
        <w:rPr>
          <w:rStyle w:val="HyperlinkText"/>
        </w:rPr>
        <w:t>Note that the</w:t>
      </w:r>
      <w:r w:rsidR="004E523E">
        <w:t xml:space="preserve"> Vaccination Query related messages have been removed as these were deprecated and withdrawn as of v 2.8.</w:t>
      </w:r>
    </w:p>
    <w:p w:rsidR="00E77190" w:rsidRDefault="004E523E" w:rsidP="005E5417">
      <w:pPr>
        <w:pStyle w:val="NormalIndented"/>
      </w:pPr>
      <w:r>
        <w:t>Acknowledgment Choreography</w:t>
      </w:r>
    </w:p>
    <w:p w:rsidR="004E523E" w:rsidRPr="008C4891" w:rsidRDefault="004E523E"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4E523E">
      <w:pPr>
        <w:pStyle w:val="NormalIndented"/>
      </w:pPr>
      <w:r w:rsidRPr="00121095">
        <w:t>QUERY/RESPONSE PROFILE</w:t>
      </w:r>
      <w:r w:rsidR="00BF2FE6" w:rsidRPr="00121095">
        <w:rPr>
          <w:rStyle w:val="HyperlinkText"/>
        </w:rPr>
        <w:fldChar w:fldCharType="end"/>
      </w:r>
      <w:r w:rsidR="00E921A2" w:rsidRPr="00121095">
        <w:t>," will explain the Query Profile in detail.</w:t>
      </w:r>
    </w:p>
    <w:p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rsidR="00E921A2" w:rsidRPr="00121095" w:rsidRDefault="00E921A2">
      <w:pPr>
        <w:pStyle w:val="berschrift3"/>
      </w:pPr>
      <w:bookmarkStart w:id="58" w:name="_Ref465657460"/>
      <w:bookmarkStart w:id="59" w:name="_Toc495483511"/>
      <w:bookmarkStart w:id="60" w:name="_Toc24273731"/>
      <w:bookmarkStart w:id="61" w:name="_Toc41280967"/>
      <w:bookmarkStart w:id="62" w:name="_Toc43004329"/>
      <w:bookmarkStart w:id="63" w:name="_Toc425946601"/>
      <w:r w:rsidRPr="00121095">
        <w:t>Response format</w:t>
      </w:r>
      <w:bookmarkEnd w:id="58"/>
      <w:bookmarkEnd w:id="59"/>
      <w:bookmarkEnd w:id="60"/>
      <w:bookmarkEnd w:id="61"/>
      <w:bookmarkEnd w:id="62"/>
      <w:bookmarkEnd w:id="63"/>
      <w:r w:rsidR="00BF2FE6" w:rsidRPr="00121095">
        <w:fldChar w:fldCharType="begin"/>
      </w:r>
      <w:r w:rsidRPr="00121095">
        <w:instrText xml:space="preserve"> XE "Response format" </w:instrText>
      </w:r>
      <w:r w:rsidR="00BF2FE6" w:rsidRPr="00121095">
        <w:fldChar w:fldCharType="end"/>
      </w:r>
    </w:p>
    <w:p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rsidTr="005E5417">
        <w:trPr>
          <w:cantSplit/>
          <w:jc w:val="center"/>
        </w:trPr>
        <w:tc>
          <w:tcPr>
            <w:tcW w:w="7852" w:type="dxa"/>
            <w:gridSpan w:val="2"/>
          </w:tcPr>
          <w:p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rsidTr="005E5417">
        <w:trPr>
          <w:jc w:val="center"/>
        </w:trPr>
        <w:tc>
          <w:tcPr>
            <w:tcW w:w="1455" w:type="dxa"/>
          </w:tcPr>
          <w:p w:rsidR="00E921A2" w:rsidRPr="00121095" w:rsidRDefault="00E921A2">
            <w:pPr>
              <w:pStyle w:val="OtherTableBody"/>
            </w:pPr>
            <w:r w:rsidRPr="00121095">
              <w:t>Tabular</w:t>
            </w:r>
          </w:p>
        </w:tc>
        <w:tc>
          <w:tcPr>
            <w:tcW w:w="6397" w:type="dxa"/>
          </w:tcPr>
          <w:p w:rsidR="00E921A2" w:rsidRPr="00121095" w:rsidRDefault="00E921A2">
            <w:pPr>
              <w:pStyle w:val="OtherTableBody"/>
            </w:pPr>
            <w:r w:rsidRPr="00121095">
              <w:t>The responding system formats the data in a relational format, as rows and columns.</w:t>
            </w:r>
          </w:p>
        </w:tc>
      </w:tr>
      <w:tr w:rsidR="00E921A2" w:rsidRPr="00E921A2" w:rsidTr="005E5417">
        <w:trPr>
          <w:jc w:val="center"/>
        </w:trPr>
        <w:tc>
          <w:tcPr>
            <w:tcW w:w="1455" w:type="dxa"/>
          </w:tcPr>
          <w:p w:rsidR="00E921A2" w:rsidRPr="00121095" w:rsidRDefault="00E921A2">
            <w:pPr>
              <w:pStyle w:val="OtherTableBody"/>
            </w:pPr>
            <w:r w:rsidRPr="00121095">
              <w:t>Segment pattern</w:t>
            </w:r>
          </w:p>
        </w:tc>
        <w:tc>
          <w:tcPr>
            <w:tcW w:w="6397" w:type="dxa"/>
          </w:tcPr>
          <w:p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rsidTr="005E5417">
        <w:trPr>
          <w:jc w:val="center"/>
        </w:trPr>
        <w:tc>
          <w:tcPr>
            <w:tcW w:w="1455" w:type="dxa"/>
          </w:tcPr>
          <w:p w:rsidR="00E921A2" w:rsidRPr="00121095" w:rsidRDefault="00E921A2">
            <w:pPr>
              <w:pStyle w:val="OtherTableBody"/>
            </w:pPr>
            <w:r w:rsidRPr="00121095">
              <w:t>Display</w:t>
            </w:r>
          </w:p>
        </w:tc>
        <w:tc>
          <w:tcPr>
            <w:tcW w:w="6397" w:type="dxa"/>
          </w:tcPr>
          <w:p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rsidR="00E921A2" w:rsidRPr="00121095" w:rsidRDefault="00E921A2">
      <w:pPr>
        <w:pStyle w:val="NormalIndented"/>
      </w:pPr>
      <w:r w:rsidRPr="00121095">
        <w:t>These structures support all original mode and enhanced mode responses, as well as the Conformance Based Queries.</w:t>
      </w:r>
    </w:p>
    <w:p w:rsidR="00E921A2" w:rsidRPr="00121095" w:rsidRDefault="00E921A2">
      <w:pPr>
        <w:pStyle w:val="berschrift4"/>
        <w:rPr>
          <w:vanish/>
        </w:rPr>
      </w:pPr>
      <w:bookmarkStart w:id="64" w:name="_Ref479760892"/>
      <w:bookmarkStart w:id="65" w:name="_Ref465156848"/>
      <w:bookmarkEnd w:id="44"/>
      <w:bookmarkEnd w:id="45"/>
      <w:bookmarkEnd w:id="46"/>
      <w:bookmarkEnd w:id="47"/>
      <w:bookmarkEnd w:id="48"/>
      <w:bookmarkEnd w:id="49"/>
      <w:bookmarkEnd w:id="50"/>
      <w:bookmarkEnd w:id="51"/>
      <w:bookmarkEnd w:id="52"/>
      <w:bookmarkEnd w:id="53"/>
      <w:bookmarkEnd w:id="54"/>
      <w:bookmarkEnd w:id="55"/>
      <w:bookmarkEnd w:id="56"/>
      <w:r w:rsidRPr="00121095">
        <w:rPr>
          <w:vanish/>
        </w:rPr>
        <w:t>hiddentext</w:t>
      </w:r>
      <w:bookmarkStart w:id="66" w:name="_Toc1828997"/>
      <w:bookmarkStart w:id="67" w:name="_Toc24273732"/>
      <w:bookmarkEnd w:id="66"/>
      <w:bookmarkEnd w:id="67"/>
    </w:p>
    <w:p w:rsidR="00E921A2" w:rsidRPr="00121095" w:rsidRDefault="00E921A2">
      <w:pPr>
        <w:pStyle w:val="berschrift4"/>
      </w:pPr>
      <w:bookmarkStart w:id="68" w:name="_Hlt417023"/>
      <w:bookmarkStart w:id="69" w:name="_Toc495483512"/>
      <w:bookmarkStart w:id="70" w:name="_Ref417006"/>
      <w:bookmarkStart w:id="71" w:name="_Ref417067"/>
      <w:bookmarkStart w:id="72" w:name="_Toc24273733"/>
      <w:bookmarkEnd w:id="68"/>
      <w:r w:rsidRPr="00121095">
        <w:t>Segment pattern response</w:t>
      </w:r>
      <w:bookmarkEnd w:id="64"/>
      <w:bookmarkEnd w:id="69"/>
      <w:bookmarkEnd w:id="70"/>
      <w:bookmarkEnd w:id="71"/>
      <w:bookmarkEnd w:id="72"/>
      <w:r w:rsidR="00BF2FE6" w:rsidRPr="00121095">
        <w:fldChar w:fldCharType="begin"/>
      </w:r>
      <w:r w:rsidRPr="00121095">
        <w:instrText xml:space="preserve"> XE "Segment pattern response" </w:instrText>
      </w:r>
      <w:r w:rsidR="00BF2FE6" w:rsidRPr="00121095">
        <w:fldChar w:fldCharType="end"/>
      </w:r>
    </w:p>
    <w:p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rsidR="00E921A2" w:rsidRPr="00121095" w:rsidRDefault="00E921A2">
      <w:pPr>
        <w:pStyle w:val="Example"/>
        <w:rPr>
          <w:noProof w:val="0"/>
        </w:rPr>
      </w:pPr>
      <w:r w:rsidRPr="00121095">
        <w:rPr>
          <w:noProof w:val="0"/>
        </w:rPr>
        <w:lastRenderedPageBreak/>
        <w:t>{PID</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rsidR="00E921A2" w:rsidRPr="00121095" w:rsidRDefault="00E921A2">
      <w:pPr>
        <w:pStyle w:val="berschrift4"/>
      </w:pPr>
      <w:bookmarkStart w:id="73" w:name="_Hlt417144"/>
      <w:bookmarkStart w:id="74" w:name="_Ref479760921"/>
      <w:bookmarkStart w:id="75" w:name="_Toc495483513"/>
      <w:bookmarkStart w:id="76" w:name="_Toc24273734"/>
      <w:bookmarkEnd w:id="73"/>
      <w:r w:rsidRPr="00121095">
        <w:t>Tabular response</w:t>
      </w:r>
      <w:bookmarkEnd w:id="65"/>
      <w:bookmarkEnd w:id="74"/>
      <w:bookmarkEnd w:id="75"/>
      <w:bookmarkEnd w:id="76"/>
      <w:r w:rsidR="00BF2FE6" w:rsidRPr="00121095">
        <w:fldChar w:fldCharType="begin"/>
      </w:r>
      <w:r w:rsidRPr="00121095">
        <w:instrText xml:space="preserve"> XE "Tabular response" </w:instrText>
      </w:r>
      <w:r w:rsidR="00BF2FE6" w:rsidRPr="00121095">
        <w:fldChar w:fldCharType="end"/>
      </w:r>
    </w:p>
    <w:p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rsidR="00E921A2" w:rsidRPr="00121095" w:rsidRDefault="00E921A2">
      <w:pPr>
        <w:pStyle w:val="NormalIndented"/>
      </w:pPr>
      <w:r w:rsidRPr="00121095">
        <w:t>The rows and columns of the Virtual Table for a query are fully described in the Query Profile for that query.</w:t>
      </w:r>
    </w:p>
    <w:p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rsidR="00E921A2" w:rsidRPr="00121095" w:rsidRDefault="00E921A2">
      <w:pPr>
        <w:pStyle w:val="berschrift4"/>
      </w:pPr>
      <w:bookmarkStart w:id="77" w:name="_Ref479760935"/>
      <w:bookmarkStart w:id="78" w:name="_Toc495483514"/>
      <w:bookmarkStart w:id="79" w:name="_Toc24273735"/>
      <w:r w:rsidRPr="00121095">
        <w:t>Display response</w:t>
      </w:r>
      <w:bookmarkEnd w:id="77"/>
      <w:bookmarkEnd w:id="78"/>
      <w:bookmarkEnd w:id="79"/>
      <w:r w:rsidR="00BF2FE6" w:rsidRPr="00121095">
        <w:fldChar w:fldCharType="begin"/>
      </w:r>
      <w:r w:rsidRPr="00121095">
        <w:instrText xml:space="preserve"> XE "Display response" </w:instrText>
      </w:r>
      <w:r w:rsidR="00BF2FE6" w:rsidRPr="00121095">
        <w:fldChar w:fldCharType="end"/>
      </w:r>
    </w:p>
    <w:p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rsidR="00E921A2" w:rsidRPr="00121095" w:rsidRDefault="00E921A2">
      <w:pPr>
        <w:pStyle w:val="NormalIndented"/>
      </w:pPr>
      <w:r w:rsidRPr="00121095">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rsidR="00E921A2" w:rsidRPr="00121095" w:rsidRDefault="00E921A2">
      <w:pPr>
        <w:pStyle w:val="berschrift4"/>
      </w:pPr>
      <w:bookmarkStart w:id="80" w:name="_Toc495483515"/>
      <w:bookmarkStart w:id="81" w:name="_Toc24273736"/>
      <w:r w:rsidRPr="00121095">
        <w:lastRenderedPageBreak/>
        <w:t>Choosing among available response formats</w:t>
      </w:r>
      <w:bookmarkEnd w:id="80"/>
      <w:bookmarkEnd w:id="81"/>
      <w:r w:rsidR="00BF2FE6" w:rsidRPr="00121095">
        <w:fldChar w:fldCharType="begin"/>
      </w:r>
      <w:r w:rsidRPr="00121095">
        <w:instrText>xe "Choosing among available response formats"</w:instrText>
      </w:r>
      <w:r w:rsidR="00BF2FE6" w:rsidRPr="00121095">
        <w:fldChar w:fldCharType="end"/>
      </w:r>
    </w:p>
    <w:p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rsidR="00E921A2" w:rsidRPr="00121095" w:rsidRDefault="00E921A2">
      <w:pPr>
        <w:pStyle w:val="berschrift3"/>
      </w:pPr>
      <w:bookmarkStart w:id="82" w:name="_Ref465657549"/>
      <w:bookmarkStart w:id="83" w:name="_Toc495483516"/>
      <w:bookmarkStart w:id="84" w:name="_Toc24273737"/>
      <w:bookmarkStart w:id="85" w:name="_Toc41280968"/>
      <w:bookmarkStart w:id="86" w:name="_Toc43004330"/>
      <w:bookmarkStart w:id="87" w:name="_Toc425946602"/>
      <w:r w:rsidRPr="00121095">
        <w:t>Query specification formats</w:t>
      </w:r>
      <w:bookmarkEnd w:id="82"/>
      <w:bookmarkEnd w:id="83"/>
      <w:bookmarkEnd w:id="84"/>
      <w:bookmarkEnd w:id="85"/>
      <w:bookmarkEnd w:id="86"/>
      <w:bookmarkEnd w:id="87"/>
      <w:r w:rsidR="00BF2FE6" w:rsidRPr="00121095">
        <w:fldChar w:fldCharType="begin"/>
      </w:r>
      <w:r w:rsidRPr="00121095">
        <w:instrText xml:space="preserve"> XE "Query specification formats" </w:instrText>
      </w:r>
      <w:r w:rsidR="00BF2FE6" w:rsidRPr="00121095">
        <w:fldChar w:fldCharType="end"/>
      </w:r>
    </w:p>
    <w:p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rsidR="00E921A2" w:rsidRPr="00121095" w:rsidRDefault="00E921A2">
      <w:pPr>
        <w:pStyle w:val="NormalIndented"/>
      </w:pPr>
      <w:r w:rsidRPr="00121095">
        <w:t>HL7 now recommends one primary way with 3 basic variants for specifying a query.</w:t>
      </w:r>
    </w:p>
    <w:p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 xml:space="preserve">Query </w:instrText>
      </w:r>
      <w:proofErr w:type="gramStart"/>
      <w:r w:rsidRPr="00121095">
        <w:rPr>
          <w:b/>
          <w:i/>
        </w:rPr>
        <w:instrText>By</w:instrText>
      </w:r>
      <w:proofErr w:type="gramEnd"/>
      <w:r w:rsidRPr="00121095">
        <w:rPr>
          <w:b/>
          <w:i/>
        </w:rPr>
        <w:instrText xml:space="preserve"> Simple Parameter</w:instrText>
      </w:r>
      <w:r w:rsidRPr="00121095">
        <w:instrText xml:space="preserve">" </w:instrText>
      </w:r>
      <w:r w:rsidR="00BF2FE6" w:rsidRPr="00121095">
        <w:rPr>
          <w:b/>
          <w:i/>
        </w:rPr>
        <w:fldChar w:fldCharType="end"/>
      </w:r>
      <w:r w:rsidRPr="00121095">
        <w:rPr>
          <w:b/>
          <w:i/>
        </w:rPr>
        <w:t xml:space="preserve"> </w:t>
      </w:r>
    </w:p>
    <w:p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need only read them from the corresponding HL7 </w:t>
      </w:r>
      <w:proofErr w:type="gramStart"/>
      <w:r w:rsidRPr="00121095">
        <w:t>fields, and</w:t>
      </w:r>
      <w:proofErr w:type="gramEnd"/>
      <w:r w:rsidRPr="00121095">
        <w:t xml:space="preserve"> plug them into an internal function to evaluate the query.</w:t>
      </w:r>
    </w:p>
    <w:p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rsidR="00E921A2" w:rsidRPr="00121095" w:rsidRDefault="00E921A2">
      <w:pPr>
        <w:pStyle w:val="NormalIndented"/>
        <w:ind w:left="1440"/>
      </w:pPr>
      <w:r w:rsidRPr="00121095">
        <w:t xml:space="preserve">The parameter definition segment (i.e., the QPD) </w:t>
      </w:r>
      <w:proofErr w:type="gramStart"/>
      <w:r w:rsidRPr="00121095">
        <w:t>can be seen as</w:t>
      </w:r>
      <w:proofErr w:type="gramEnd"/>
      <w:r w:rsidRPr="00121095">
        <w:t xml:space="preserve"> a generalization of the QRD and QRF segments of the original mode query.  Each field in the QRD and QRF corresponds to 1 parameter of the QPD instance.  HL7 recommends that queries defined by QRD and QRF segments be recast as a version 2.4 or later Query </w:t>
      </w:r>
      <w:proofErr w:type="gramStart"/>
      <w:r w:rsidRPr="00121095">
        <w:t>By</w:t>
      </w:r>
      <w:proofErr w:type="gramEnd"/>
      <w:r w:rsidRPr="00121095">
        <w:t xml:space="preserve"> Parameter.</w:t>
      </w:r>
    </w:p>
    <w:p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 xml:space="preserve">Query </w:instrText>
      </w:r>
      <w:proofErr w:type="gramStart"/>
      <w:r w:rsidRPr="00121095">
        <w:rPr>
          <w:b/>
          <w:i/>
          <w:snapToGrid w:val="0"/>
        </w:rPr>
        <w:instrText>By</w:instrText>
      </w:r>
      <w:proofErr w:type="gramEnd"/>
      <w:r w:rsidRPr="00121095">
        <w:rPr>
          <w:b/>
          <w:i/>
          <w:snapToGrid w:val="0"/>
        </w:rPr>
        <w:instrText xml:space="preserve">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w:t>
      </w:r>
      <w:r w:rsidRPr="00121095">
        <w:rPr>
          <w:snapToGrid w:val="0"/>
        </w:rPr>
        <w:lastRenderedPageBreak/>
        <w:t xml:space="preserve">using QBE, one would send the demographics information on which to search in the PID and/or 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rsidR="00E921A2" w:rsidRPr="00121095" w:rsidRDefault="00E921A2">
      <w:pPr>
        <w:pStyle w:val="NormalIndented"/>
        <w:ind w:left="1440"/>
      </w:pPr>
      <w:r w:rsidRPr="00121095">
        <w:t>This variant is most like the Virtual Table Query (VQQ).</w:t>
      </w:r>
    </w:p>
    <w:p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rsidR="00E921A2" w:rsidRPr="00121095" w:rsidRDefault="00E921A2">
      <w:pPr>
        <w:pStyle w:val="berschrift4"/>
        <w:rPr>
          <w:vanish/>
        </w:rPr>
      </w:pPr>
      <w:r w:rsidRPr="00121095">
        <w:rPr>
          <w:vanish/>
        </w:rPr>
        <w:t>hiddentext</w:t>
      </w:r>
      <w:bookmarkStart w:id="88" w:name="_Toc1829003"/>
      <w:bookmarkStart w:id="89" w:name="_Toc24273738"/>
      <w:bookmarkEnd w:id="88"/>
      <w:bookmarkEnd w:id="89"/>
    </w:p>
    <w:p w:rsidR="00E921A2" w:rsidRPr="00121095" w:rsidRDefault="00E921A2">
      <w:pPr>
        <w:pStyle w:val="berschrift4"/>
      </w:pPr>
      <w:bookmarkStart w:id="90" w:name="_Toc495483517"/>
      <w:bookmarkStart w:id="91" w:name="_Toc24273739"/>
      <w:r w:rsidRPr="00121095">
        <w:t>Expressing the same data using the variants</w:t>
      </w:r>
      <w:bookmarkEnd w:id="90"/>
      <w:bookmarkEnd w:id="91"/>
      <w:r w:rsidR="00BF2FE6" w:rsidRPr="00121095">
        <w:fldChar w:fldCharType="begin"/>
      </w:r>
      <w:r w:rsidRPr="00121095">
        <w:instrText xml:space="preserve"> XE "Expressing the same data using the variants" </w:instrText>
      </w:r>
      <w:r w:rsidR="00BF2FE6" w:rsidRPr="00121095">
        <w:fldChar w:fldCharType="end"/>
      </w:r>
    </w:p>
    <w:p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rsidR="00E921A2" w:rsidRPr="00121095" w:rsidRDefault="00E921A2">
      <w:pPr>
        <w:pStyle w:val="berschrift5"/>
      </w:pPr>
      <w:bookmarkStart w:id="92" w:name="_Toc495483518"/>
      <w:r w:rsidRPr="00121095">
        <w:t>Expression as simple parameters</w:t>
      </w:r>
      <w:bookmarkEnd w:id="92"/>
      <w:r w:rsidR="00BF2FE6" w:rsidRPr="00121095">
        <w:fldChar w:fldCharType="begin"/>
      </w:r>
      <w:r w:rsidRPr="00121095">
        <w:instrText xml:space="preserve"> XE "Expression as simple parameters" </w:instrText>
      </w:r>
      <w:r w:rsidR="00BF2FE6" w:rsidRPr="00121095">
        <w:fldChar w:fldCharType="end"/>
      </w:r>
    </w:p>
    <w:p w:rsidR="00E921A2" w:rsidRPr="00121095" w:rsidRDefault="00E921A2">
      <w:pPr>
        <w:pStyle w:val="NormalIndented"/>
      </w:pPr>
      <w:r w:rsidRPr="00121095">
        <w:t>As we have seen, this variant requires an exact parameter specification.</w:t>
      </w:r>
    </w:p>
    <w:p w:rsidR="00E921A2" w:rsidRPr="00121095" w:rsidRDefault="00E921A2">
      <w:pPr>
        <w:pStyle w:val="NormalIndented"/>
      </w:pPr>
      <w:r w:rsidRPr="00121095">
        <w:t>The client system transmits a QBP query message in the following format:</w:t>
      </w:r>
    </w:p>
    <w:p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rsidR="00E921A2" w:rsidRPr="00121095" w:rsidRDefault="00E921A2">
      <w:pPr>
        <w:pStyle w:val="berschrift5"/>
      </w:pPr>
      <w:bookmarkStart w:id="93" w:name="_Toc495483519"/>
      <w:r w:rsidRPr="00121095">
        <w:t>Expression as query by example</w:t>
      </w:r>
      <w:bookmarkEnd w:id="93"/>
      <w:r w:rsidR="00BF2FE6" w:rsidRPr="00121095">
        <w:fldChar w:fldCharType="begin"/>
      </w:r>
      <w:r w:rsidRPr="00121095">
        <w:instrText xml:space="preserve"> XE "Expression as query by example" </w:instrText>
      </w:r>
      <w:r w:rsidR="00BF2FE6" w:rsidRPr="00121095">
        <w:fldChar w:fldCharType="end"/>
      </w:r>
    </w:p>
    <w:p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rsidR="00E921A2" w:rsidRPr="00121095" w:rsidRDefault="00E921A2">
      <w:pPr>
        <w:pStyle w:val="NormalIndented"/>
      </w:pPr>
      <w:r w:rsidRPr="00121095">
        <w:t>The client system transmits a Query by Example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Parameters used in this query are specified in the Query Profile.</w:t>
      </w:r>
    </w:p>
    <w:p w:rsidR="00E921A2" w:rsidRPr="00121095" w:rsidRDefault="00E921A2">
      <w:pPr>
        <w:pStyle w:val="berschrift5"/>
      </w:pPr>
      <w:bookmarkStart w:id="94" w:name="_Ref487434668"/>
      <w:bookmarkStart w:id="95" w:name="_Toc495483520"/>
      <w:r w:rsidRPr="00121095">
        <w:t>Expression as a complex expression</w:t>
      </w:r>
      <w:bookmarkEnd w:id="94"/>
      <w:bookmarkEnd w:id="95"/>
      <w:r w:rsidR="00BF2FE6" w:rsidRPr="00121095">
        <w:fldChar w:fldCharType="begin"/>
      </w:r>
      <w:r w:rsidRPr="00121095">
        <w:instrText xml:space="preserve"> XE "Expression as a complex expression" </w:instrText>
      </w:r>
      <w:r w:rsidR="00BF2FE6" w:rsidRPr="00121095">
        <w:fldChar w:fldCharType="end"/>
      </w:r>
    </w:p>
    <w:p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rsidR="00E921A2" w:rsidRPr="00121095" w:rsidRDefault="00E921A2">
      <w:pPr>
        <w:pStyle w:val="NormalIndented"/>
      </w:pPr>
      <w:r w:rsidRPr="00121095">
        <w:t>If the above Simple Parameter variant were to be stated as a Complex Expression, it might look like this.</w:t>
      </w:r>
    </w:p>
    <w:p w:rsidR="00E921A2" w:rsidRPr="00121095" w:rsidRDefault="00E921A2">
      <w:pPr>
        <w:pStyle w:val="Example"/>
        <w:rPr>
          <w:noProof w:val="0"/>
        </w:rPr>
      </w:pPr>
      <w:r w:rsidRPr="00121095">
        <w:rPr>
          <w:noProof w:val="0"/>
        </w:rPr>
        <w:t>MSH|^~\&amp;|FEH.IVR|HUHA.CSC|HUHA.DEMO||1999020311</w:t>
      </w:r>
      <w:r>
        <w:rPr>
          <w:noProof w:val="0"/>
        </w:rPr>
        <w:t>35-0600||QBP^Q13^QBP_Q13|1|D|2.8</w:t>
      </w:r>
    </w:p>
    <w:p w:rsidR="00E921A2" w:rsidRPr="00986413" w:rsidRDefault="00E921A2">
      <w:pPr>
        <w:pStyle w:val="Example"/>
        <w:rPr>
          <w:noProof w:val="0"/>
          <w:lang w:val="de-DE"/>
        </w:rPr>
      </w:pPr>
      <w:r w:rsidRPr="00986413">
        <w:rPr>
          <w:noProof w:val="0"/>
          <w:lang w:val="de-DE"/>
        </w:rPr>
        <w:t>QPD|Z999^Pat Sel Qry 1|Q501|@MedicalRecordNo^EQ^111069999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trPr>
          <w:cantSplit/>
          <w:jc w:val="center"/>
        </w:trPr>
        <w:tc>
          <w:tcPr>
            <w:tcW w:w="6030" w:type="dxa"/>
            <w:gridSpan w:val="2"/>
          </w:tcPr>
          <w:p w:rsidR="00E921A2" w:rsidRPr="00121095" w:rsidRDefault="00E921A2">
            <w:pPr>
              <w:pStyle w:val="OtherTableHeader"/>
            </w:pPr>
            <w:r w:rsidRPr="00121095">
              <w:t>Query Modalities</w:t>
            </w:r>
          </w:p>
        </w:tc>
      </w:tr>
      <w:tr w:rsidR="00E921A2" w:rsidRPr="00E921A2">
        <w:trPr>
          <w:jc w:val="center"/>
        </w:trPr>
        <w:tc>
          <w:tcPr>
            <w:tcW w:w="2160" w:type="dxa"/>
          </w:tcPr>
          <w:p w:rsidR="00E921A2" w:rsidRPr="00121095" w:rsidRDefault="00E921A2">
            <w:pPr>
              <w:pStyle w:val="OtherTableBody"/>
            </w:pPr>
            <w:r w:rsidRPr="00121095">
              <w:t>Simple Parameter Variant</w:t>
            </w:r>
          </w:p>
        </w:tc>
        <w:tc>
          <w:tcPr>
            <w:tcW w:w="3870" w:type="dxa"/>
          </w:tcPr>
          <w:p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trPr>
          <w:jc w:val="center"/>
        </w:trPr>
        <w:tc>
          <w:tcPr>
            <w:tcW w:w="2160" w:type="dxa"/>
          </w:tcPr>
          <w:p w:rsidR="00E921A2" w:rsidRPr="00121095" w:rsidRDefault="00E921A2">
            <w:pPr>
              <w:pStyle w:val="OtherTableBody"/>
            </w:pPr>
            <w:r w:rsidRPr="00121095">
              <w:t>Complex Expression Variant</w:t>
            </w:r>
          </w:p>
        </w:tc>
        <w:tc>
          <w:tcPr>
            <w:tcW w:w="3870" w:type="dxa"/>
          </w:tcPr>
          <w:p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rsidR="00E921A2" w:rsidRPr="00121095" w:rsidRDefault="00E921A2">
      <w:pPr>
        <w:pStyle w:val="berschrift3"/>
      </w:pPr>
      <w:bookmarkStart w:id="96" w:name="_Ref465156778"/>
      <w:bookmarkStart w:id="97" w:name="_Toc495483521"/>
      <w:bookmarkStart w:id="98" w:name="_Toc24273740"/>
      <w:bookmarkStart w:id="99" w:name="_Toc41280969"/>
      <w:bookmarkStart w:id="100" w:name="_Toc43004331"/>
      <w:bookmarkStart w:id="101" w:name="_Toc425946603"/>
      <w:r w:rsidRPr="00121095">
        <w:t>Summary chart of query/response pairs</w:t>
      </w:r>
      <w:bookmarkEnd w:id="96"/>
      <w:bookmarkEnd w:id="97"/>
      <w:bookmarkEnd w:id="98"/>
      <w:bookmarkEnd w:id="99"/>
      <w:bookmarkEnd w:id="100"/>
      <w:bookmarkEnd w:id="101"/>
      <w:r w:rsidR="00BF2FE6" w:rsidRPr="00121095">
        <w:fldChar w:fldCharType="begin"/>
      </w:r>
      <w:r w:rsidRPr="00121095">
        <w:instrText xml:space="preserve"> XE "Summary chart of query/response pairs" </w:instrText>
      </w:r>
      <w:r w:rsidR="00BF2FE6" w:rsidRPr="00121095">
        <w:fldChar w:fldCharType="end"/>
      </w:r>
    </w:p>
    <w:p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trPr>
          <w:tblHeader/>
          <w:jc w:val="center"/>
        </w:trPr>
        <w:tc>
          <w:tcPr>
            <w:tcW w:w="190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rsidR="00E921A2" w:rsidRPr="00121095" w:rsidRDefault="00E921A2">
            <w:pPr>
              <w:pStyle w:val="OtherTableBody"/>
            </w:pPr>
            <w:r w:rsidRPr="00121095">
              <w:rPr>
                <w:snapToGrid w:val="0"/>
              </w:rPr>
              <w:t>QCN</w:t>
            </w:r>
          </w:p>
        </w:tc>
        <w:tc>
          <w:tcPr>
            <w:tcW w:w="1080" w:type="dxa"/>
            <w:tcBorders>
              <w:top w:val="single" w:sz="4" w:space="0" w:color="auto"/>
              <w:bottom w:val="nil"/>
            </w:tcBorders>
          </w:tcPr>
          <w:p w:rsidR="00E921A2" w:rsidRPr="00121095" w:rsidRDefault="00E921A2">
            <w:pPr>
              <w:pStyle w:val="OtherTableBody"/>
            </w:pPr>
          </w:p>
        </w:tc>
        <w:tc>
          <w:tcPr>
            <w:tcW w:w="1800" w:type="dxa"/>
            <w:tcBorders>
              <w:top w:val="single" w:sz="4" w:space="0" w:color="auto"/>
              <w:bottom w:val="nil"/>
            </w:tcBorders>
          </w:tcPr>
          <w:p w:rsidR="00E921A2" w:rsidRPr="00121095" w:rsidRDefault="00E921A2">
            <w:pPr>
              <w:pStyle w:val="OtherTableBody"/>
            </w:pP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lastRenderedPageBreak/>
              <w:t xml:space="preserve">Query </w:t>
            </w:r>
            <w:proofErr w:type="gramStart"/>
            <w:r w:rsidRPr="00121095">
              <w:rPr>
                <w:snapToGrid w:val="0"/>
              </w:rPr>
              <w:t>By</w:t>
            </w:r>
            <w:proofErr w:type="gramEnd"/>
            <w:r w:rsidRPr="00121095">
              <w:rPr>
                <w:snapToGrid w:val="0"/>
              </w:rPr>
              <w:t xml:space="preserve"> Parameter</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p>
        </w:tc>
        <w:tc>
          <w:tcPr>
            <w:tcW w:w="1440" w:type="dxa"/>
            <w:tcBorders>
              <w:top w:val="single" w:sz="4" w:space="0" w:color="auto"/>
              <w:bottom w:val="nil"/>
            </w:tcBorders>
          </w:tcPr>
          <w:p w:rsidR="00E921A2" w:rsidRPr="00121095" w:rsidRDefault="00E921A2">
            <w:pPr>
              <w:pStyle w:val="OtherTableBody"/>
            </w:pPr>
            <w:r w:rsidRPr="00121095">
              <w:t>QPD</w:t>
            </w: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trPr>
          <w:jc w:val="center"/>
        </w:trPr>
        <w:tc>
          <w:tcPr>
            <w:tcW w:w="1908"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rsidR="00E921A2" w:rsidRPr="00121095" w:rsidRDefault="00E921A2">
            <w:pPr>
              <w:pStyle w:val="OtherTableBody"/>
              <w:rPr>
                <w:snapToGrid w:val="0"/>
              </w:rPr>
            </w:pPr>
          </w:p>
        </w:tc>
        <w:tc>
          <w:tcPr>
            <w:tcW w:w="180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rsidR="00E921A2" w:rsidRPr="00121095" w:rsidRDefault="00E921A2">
            <w:pPr>
              <w:pStyle w:val="OtherTableBody"/>
              <w:rPr>
                <w:snapToGrid w:val="0"/>
              </w:rPr>
            </w:pPr>
          </w:p>
        </w:tc>
      </w:tr>
    </w:tbl>
    <w:p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trPr>
          <w:tblHeader/>
          <w:jc w:val="center"/>
        </w:trPr>
        <w:tc>
          <w:tcPr>
            <w:tcW w:w="181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QRY^A19</w:t>
            </w:r>
          </w:p>
        </w:tc>
        <w:tc>
          <w:tcPr>
            <w:tcW w:w="1080" w:type="dxa"/>
            <w:tcBorders>
              <w:top w:val="single" w:sz="4" w:space="0" w:color="auto"/>
              <w:bottom w:val="nil"/>
            </w:tcBorders>
          </w:tcPr>
          <w:p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rsidR="00E921A2" w:rsidRPr="00121095" w:rsidRDefault="00E921A2">
            <w:pPr>
              <w:pStyle w:val="OtherTableBody"/>
            </w:pPr>
            <w:r w:rsidRPr="00121095">
              <w:t>QBP^Q24</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3.3.59</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pPr>
            <w:r w:rsidRPr="00121095">
              <w:rPr>
                <w:snapToGrid w:val="0"/>
              </w:rPr>
              <w:t>ARD</w:t>
            </w:r>
          </w:p>
        </w:tc>
        <w:tc>
          <w:tcPr>
            <w:tcW w:w="1800" w:type="dxa"/>
            <w:tcBorders>
              <w:top w:val="single" w:sz="4" w:space="0" w:color="auto"/>
              <w:bottom w:val="nil"/>
            </w:tcBorders>
          </w:tcPr>
          <w:p w:rsidR="00E921A2" w:rsidRPr="00121095" w:rsidRDefault="00E921A2">
            <w:pPr>
              <w:pStyle w:val="OtherTableBody"/>
            </w:pPr>
            <w:r w:rsidRPr="00121095">
              <w:t>Original mode</w:t>
            </w: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E921A2">
            <w:pPr>
              <w:pStyle w:val="OtherTableBody"/>
            </w:pPr>
            <w:r w:rsidRPr="00121095">
              <w:rPr>
                <w:snapToGrid w:val="0"/>
              </w:rPr>
              <w:t>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rsidR="00E921A2" w:rsidRPr="00121095" w:rsidRDefault="00E921A2">
            <w:pPr>
              <w:pStyle w:val="OtherTableBody"/>
            </w:pPr>
            <w:r w:rsidRPr="00121095">
              <w:t>QBP^Q22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rsidR="00E921A2" w:rsidRPr="00121095" w:rsidRDefault="00E921A2">
            <w:pPr>
              <w:pStyle w:val="OtherTableBody"/>
            </w:pPr>
            <w:r w:rsidRPr="00121095">
              <w:t>QBP^Q23</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3.3.58</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3.3.56</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QRY^Q27</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rsidR="00E921A2" w:rsidRPr="00121095" w:rsidRDefault="00E921A2">
            <w:pPr>
              <w:pStyle w:val="OtherTableBody"/>
            </w:pPr>
            <w:r w:rsidRPr="00121095">
              <w:rPr>
                <w:snapToGrid w:val="0"/>
              </w:rPr>
              <w:t>MFQ</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rsidR="00E921A2" w:rsidRPr="00121095" w:rsidRDefault="00E921A2">
            <w:pPr>
              <w:pStyle w:val="OtherTableBody"/>
            </w:pPr>
            <w:r w:rsidRPr="00121095">
              <w:t>QBP^Qnn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15.3.7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QRY^Q28</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QRY^Q30</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QRY^Q29</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QRY^R02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 xml:space="preserve">Return Clinical </w:t>
            </w:r>
            <w:r w:rsidRPr="00121095">
              <w:rPr>
                <w:snapToGrid w:val="0"/>
              </w:rPr>
              <w:lastRenderedPageBreak/>
              <w:t>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lastRenderedPageBreak/>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lastRenderedPageBreak/>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10.5.3</w:t>
            </w:r>
          </w:p>
        </w:tc>
      </w:tr>
      <w:tr w:rsidR="00E921A2" w:rsidRPr="00E921A2">
        <w:trPr>
          <w:jc w:val="center"/>
        </w:trPr>
        <w:tc>
          <w:tcPr>
            <w:tcW w:w="181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rsidR="00E921A2" w:rsidRPr="00121095" w:rsidRDefault="00E921A2" w:rsidP="00BF5311">
            <w:pPr>
              <w:pStyle w:val="OtherTableBody"/>
            </w:pPr>
          </w:p>
        </w:tc>
        <w:tc>
          <w:tcPr>
            <w:tcW w:w="108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10.5.3</w:t>
            </w:r>
          </w:p>
        </w:tc>
      </w:tr>
    </w:tbl>
    <w:p w:rsidR="00871059" w:rsidRDefault="00E921A2" w:rsidP="00871059">
      <w:bookmarkStart w:id="102" w:name="_Ref465156941"/>
      <w:bookmarkStart w:id="103" w:name="_Ref490627757"/>
      <w:bookmarkStart w:id="104" w:name="_Toc495483522"/>
      <w:bookmarkStart w:id="105" w:name="_Toc24273741"/>
      <w:bookmarkStart w:id="106" w:name="_Toc41280970"/>
      <w:bookmarkStart w:id="107" w:name="_Toc43004332"/>
      <w:bookmarkStart w:id="108" w:name="_Ref175034472"/>
      <w:bookmarkStart w:id="109" w:name="_Toc348257262"/>
      <w:bookmarkStart w:id="110" w:name="_Toc348257598"/>
      <w:bookmarkStart w:id="111" w:name="_Toc348263220"/>
      <w:bookmarkStart w:id="112" w:name="_Toc348336549"/>
      <w:bookmarkStart w:id="113" w:name="_Toc348770037"/>
      <w:bookmarkStart w:id="114" w:name="_Toc348856179"/>
      <w:bookmarkStart w:id="115" w:name="_Toc348866600"/>
      <w:bookmarkStart w:id="116" w:name="_Toc348947830"/>
      <w:bookmarkStart w:id="117" w:name="_Toc349735411"/>
      <w:bookmarkStart w:id="118" w:name="_Toc349735854"/>
      <w:bookmarkStart w:id="119" w:name="_Toc349736008"/>
      <w:bookmarkStart w:id="120" w:name="_Toc349803740"/>
      <w:bookmarkStart w:id="121" w:name="_Toc359236078"/>
      <w:r>
        <w:t>Note that the Vaccination Query related messages have been removed as these were deprec</w:t>
      </w:r>
      <w:bookmarkStart w:id="122" w:name="_Toc425946604"/>
      <w:r w:rsidR="00871059">
        <w:t>ated and withdrawn as of v 2.8.</w:t>
      </w:r>
    </w:p>
    <w:p w:rsidR="00387B20" w:rsidRDefault="00387B20">
      <w:pPr>
        <w:pStyle w:val="berschrift3"/>
      </w:pPr>
      <w:r>
        <w:t>Acknowledgment Choreography</w:t>
      </w:r>
    </w:p>
    <w:p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E921A2">
      <w:pPr>
        <w:pStyle w:val="berschrift2"/>
      </w:pPr>
      <w:r w:rsidRPr="00121095">
        <w:t xml:space="preserve">QUERY/RESPONSE </w:t>
      </w:r>
      <w:bookmarkEnd w:id="102"/>
      <w:bookmarkEnd w:id="103"/>
      <w:bookmarkEnd w:id="104"/>
      <w:bookmarkEnd w:id="105"/>
      <w:bookmarkEnd w:id="106"/>
      <w:bookmarkEnd w:id="107"/>
      <w:r w:rsidRPr="00121095">
        <w:t>PROFILE</w:t>
      </w:r>
      <w:bookmarkEnd w:id="108"/>
      <w:bookmarkEnd w:id="122"/>
      <w:r w:rsidR="00BF2FE6" w:rsidRPr="00121095">
        <w:fldChar w:fldCharType="begin"/>
      </w:r>
      <w:r w:rsidRPr="00121095">
        <w:instrText xml:space="preserve"> XE "QUERY/</w:instrText>
      </w:r>
      <w:proofErr w:type="gramStart"/>
      <w:r w:rsidRPr="00121095">
        <w:instrText>RESPONSE  PROFILE</w:instrText>
      </w:r>
      <w:proofErr w:type="gramEnd"/>
      <w:r w:rsidRPr="00121095">
        <w:instrText xml:space="preserve"> </w:instrText>
      </w:r>
      <w:r w:rsidR="00BF2FE6" w:rsidRPr="00121095">
        <w:fldChar w:fldCharType="end"/>
      </w:r>
    </w:p>
    <w:p w:rsidR="00E921A2" w:rsidRPr="00121095" w:rsidRDefault="00E921A2">
      <w:r w:rsidRPr="00121095">
        <w:t>The introduction of the Query/Response Profile</w:t>
      </w:r>
      <w:r w:rsidRPr="00121095">
        <w:rPr>
          <w:rStyle w:val="Funotenzeichen"/>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w:t>
      </w:r>
      <w:r w:rsidRPr="00121095">
        <w:lastRenderedPageBreak/>
        <w:t>programmers of the Server application/</w:t>
      </w:r>
      <w:proofErr w:type="gramStart"/>
      <w:r w:rsidRPr="00121095">
        <w:t>system, and</w:t>
      </w:r>
      <w:proofErr w:type="gramEnd"/>
      <w:r w:rsidRPr="00121095">
        <w:t xml:space="preserve"> is available to the analysts and programmers of the Client application/system. </w:t>
      </w:r>
    </w:p>
    <w:p w:rsidR="00E921A2" w:rsidRPr="00121095" w:rsidRDefault="00E921A2">
      <w:r w:rsidRPr="00121095">
        <w:t>Although the Query Profile was a new construct with Version 2.4, it may also be used with the previous generation queries.</w:t>
      </w:r>
    </w:p>
    <w:p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rsidR="00E921A2" w:rsidRPr="00121095" w:rsidRDefault="00E921A2">
      <w:pPr>
        <w:pStyle w:val="berschrift3"/>
      </w:pPr>
      <w:bookmarkStart w:id="123" w:name="_Toc495483523"/>
      <w:bookmarkStart w:id="124" w:name="_Toc24273742"/>
      <w:bookmarkStart w:id="125" w:name="_Toc41280971"/>
      <w:bookmarkStart w:id="126" w:name="_Toc43004333"/>
      <w:bookmarkStart w:id="127" w:name="_Toc425946605"/>
      <w:r w:rsidRPr="00121095">
        <w:t xml:space="preserve">Using the </w:t>
      </w:r>
      <w:bookmarkEnd w:id="123"/>
      <w:bookmarkEnd w:id="124"/>
      <w:bookmarkEnd w:id="125"/>
      <w:bookmarkEnd w:id="126"/>
      <w:r w:rsidRPr="00121095">
        <w:t>Query Profile</w:t>
      </w:r>
      <w:bookmarkEnd w:id="127"/>
      <w:r w:rsidR="00BF2FE6" w:rsidRPr="00121095">
        <w:fldChar w:fldCharType="begin"/>
      </w:r>
      <w:r w:rsidRPr="00121095">
        <w:instrText xml:space="preserve"> XE "Using the Conformance Statement" </w:instrText>
      </w:r>
      <w:r w:rsidR="00BF2FE6" w:rsidRPr="00121095">
        <w:fldChar w:fldCharType="end"/>
      </w:r>
    </w:p>
    <w:p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rsidR="00E921A2" w:rsidRPr="00121095" w:rsidRDefault="00E921A2">
      <w:pPr>
        <w:pStyle w:val="berschrift4"/>
        <w:rPr>
          <w:vanish/>
        </w:rPr>
      </w:pPr>
      <w:r w:rsidRPr="00121095">
        <w:rPr>
          <w:vanish/>
        </w:rPr>
        <w:t>hiddentext</w:t>
      </w:r>
      <w:bookmarkStart w:id="128" w:name="_Toc1829008"/>
      <w:bookmarkStart w:id="129" w:name="_Toc24273743"/>
      <w:bookmarkEnd w:id="128"/>
      <w:bookmarkEnd w:id="129"/>
    </w:p>
    <w:p w:rsidR="00E921A2" w:rsidRPr="00121095" w:rsidRDefault="00E921A2">
      <w:pPr>
        <w:pStyle w:val="berschrift4"/>
      </w:pPr>
      <w:bookmarkStart w:id="130" w:name="_Toc495483524"/>
      <w:bookmarkStart w:id="131" w:name="_Toc24273744"/>
      <w:r w:rsidRPr="00121095">
        <w:t>Query with tabular response example</w:t>
      </w:r>
      <w:bookmarkEnd w:id="130"/>
      <w:bookmarkEnd w:id="131"/>
      <w:r w:rsidR="00BF2FE6" w:rsidRPr="00121095">
        <w:fldChar w:fldCharType="begin"/>
      </w:r>
      <w:r w:rsidRPr="00121095">
        <w:instrText xml:space="preserve"> XE "Query with tabular response example" </w:instrText>
      </w:r>
      <w:r w:rsidR="00BF2FE6" w:rsidRPr="00121095">
        <w:fldChar w:fldCharType="end"/>
      </w:r>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rsidR="00E921A2" w:rsidRPr="00121095" w:rsidRDefault="00E921A2">
      <w:pPr>
        <w:pStyle w:val="Example"/>
        <w:rPr>
          <w:noProof w:val="0"/>
        </w:rPr>
      </w:pPr>
      <w:r w:rsidRPr="00121095">
        <w:rPr>
          <w:noProof w:val="0"/>
        </w:rPr>
        <w:t>QPD|Q40^WhoAmI^HL7nnnn|Q0001|555444222111^^^MPI^MR|||19980531|19990531|</w:t>
      </w:r>
    </w:p>
    <w:p w:rsidR="00E921A2" w:rsidRPr="00121095" w:rsidRDefault="00E921A2">
      <w:pPr>
        <w:pStyle w:val="Example"/>
        <w:rPr>
          <w:noProof w:val="0"/>
        </w:rPr>
      </w:pPr>
      <w:r w:rsidRPr="00121095">
        <w:rPr>
          <w:noProof w:val="0"/>
        </w:rPr>
        <w:t>RCP|I|</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QAK|Q0001|OK|Q40^WhoAmI^HL7nnnn|1|</w:t>
      </w:r>
    </w:p>
    <w:p w:rsidR="00E921A2" w:rsidRPr="00121095" w:rsidRDefault="00E921A2">
      <w:pPr>
        <w:pStyle w:val="Example"/>
        <w:rPr>
          <w:noProof w:val="0"/>
        </w:rPr>
      </w:pPr>
      <w:r w:rsidRPr="00121095">
        <w:rPr>
          <w:noProof w:val="0"/>
        </w:rPr>
        <w:t>QPD|Q28^WhoAmI^HL7nnnn|Q0001|555444222111^^^MPI^MR|||19980531|19990531|</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Example"/>
        <w:keepLines w:val="0"/>
        <w:rPr>
          <w:noProof w:val="0"/>
        </w:rPr>
      </w:pPr>
      <w:r w:rsidRPr="00121095">
        <w:rPr>
          <w:noProof w:val="0"/>
        </w:rPr>
        <w:t>RDT|555444222111^^^MPI^MR|Everyman^Adam||19600614|M||</w:t>
      </w:r>
    </w:p>
    <w:p w:rsidR="00E921A2" w:rsidRPr="00121095" w:rsidRDefault="00E921A2">
      <w:pPr>
        <w:pStyle w:val="berschrift4"/>
        <w:keepLines/>
      </w:pPr>
      <w:bookmarkStart w:id="132" w:name="_Toc495483525"/>
      <w:bookmarkStart w:id="133" w:name="_Toc24273745"/>
      <w:bookmarkStart w:id="134" w:name="_Ref235434552"/>
      <w:bookmarkStart w:id="135" w:name="_Ref235434600"/>
      <w:bookmarkStart w:id="136" w:name="_Ref370217351"/>
      <w:bookmarkStart w:id="137" w:name="_Ref370217503"/>
      <w:bookmarkStart w:id="138" w:name="_Ref370220805"/>
      <w:bookmarkStart w:id="139" w:name="_Ref370221189"/>
      <w:bookmarkStart w:id="140" w:name="_Ref370221231"/>
      <w:bookmarkStart w:id="141" w:name="_Ref370221366"/>
      <w:bookmarkStart w:id="142" w:name="_Ref370221404"/>
      <w:r w:rsidRPr="00121095">
        <w:t>Example of Query Profile with tabular response</w:t>
      </w:r>
      <w:bookmarkEnd w:id="132"/>
      <w:bookmarkEnd w:id="133"/>
      <w:bookmarkEnd w:id="134"/>
      <w:bookmarkEnd w:id="135"/>
      <w:bookmarkEnd w:id="136"/>
      <w:bookmarkEnd w:id="137"/>
      <w:bookmarkEnd w:id="138"/>
      <w:bookmarkEnd w:id="139"/>
      <w:bookmarkEnd w:id="140"/>
      <w:bookmarkEnd w:id="141"/>
      <w:bookmarkEnd w:id="142"/>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keepLines/>
              <w:rPr>
                <w:lang w:val="en-US"/>
              </w:rPr>
            </w:pPr>
            <w:r w:rsidRPr="00121095">
              <w:rPr>
                <w:lang w:val="en-US"/>
              </w:rPr>
              <w:t>Z99</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r w:rsidRPr="00121095">
              <w:rPr>
                <w:lang w:val="en-US"/>
              </w:rPr>
              <w:t>Query (or Publish)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r w:rsidRPr="00121095">
              <w:rPr>
                <w:lang w:val="en-US"/>
              </w:rPr>
              <w:t>Who Am I</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QBP^Z99^QBP_Q13</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p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w:t>
              </w:r>
              <w:bookmarkStart w:id="143" w:name="_Hlt428362"/>
              <w:r w:rsidR="00E921A2" w:rsidRPr="00121095">
                <w:rPr>
                  <w:rStyle w:val="Hyperlink"/>
                </w:rPr>
                <w:t>P</w:t>
              </w:r>
              <w:bookmarkEnd w:id="143"/>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3.4.2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w:t>
              </w:r>
              <w:bookmarkStart w:id="144" w:name="_Hlt428369"/>
              <w:r w:rsidRPr="00121095">
                <w:rPr>
                  <w:rStyle w:val="Hyperlink"/>
                </w:rPr>
                <w:t>D</w:t>
              </w:r>
              <w:bookmarkEnd w:id="144"/>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45" w:name="_Hlt428374"/>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45"/>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5.5.6.6</w:t>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BF5311">
      <w:pPr>
        <w:pStyle w:val="Endnoten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121095">
              <w:t>QBP^Z99^QBP_Q13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r>
    </w:tbl>
    <w:p w:rsidR="002F3645" w:rsidRPr="002F3645" w:rsidRDefault="002F3645" w:rsidP="00BF5311">
      <w:pPr>
        <w:pStyle w:val="Endnotentext"/>
        <w:spacing w:before="0"/>
        <w:rPr>
          <w:lang w:val="de-DE"/>
        </w:rPr>
      </w:pPr>
    </w:p>
    <w:p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7D495C">
      <w:pPr>
        <w:rPr>
          <w:rStyle w:val="Fett"/>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986413">
              <w:rPr>
                <w:lang w:val="de-DE"/>
              </w:rPr>
              <w:t>RSP^Z84^RSP_Z84</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BF5311">
      <w:pPr>
        <w:keepNext/>
        <w:keepLines/>
        <w:rPr>
          <w:rStyle w:val="Fett"/>
        </w:rPr>
      </w:pPr>
    </w:p>
    <w:p w:rsidR="00E921A2" w:rsidRPr="00121095" w:rsidRDefault="00E921A2">
      <w:pPr>
        <w:keepNext/>
        <w:keepLines/>
        <w:rPr>
          <w:rStyle w:val="Fett"/>
        </w:rPr>
      </w:pPr>
      <w:r w:rsidRPr="00121095">
        <w:rPr>
          <w:rStyle w:val="Fett"/>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rsidR="00E921A2" w:rsidRPr="00121095" w:rsidRDefault="00E921A2">
      <w:pPr>
        <w:spacing w:before="120"/>
        <w:rPr>
          <w:rStyle w:val="Fett"/>
        </w:rPr>
      </w:pPr>
      <w:r w:rsidRPr="00121095">
        <w:rPr>
          <w:rStyle w:val="Fett"/>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w:t>
            </w:r>
            <w:r w:rsidRPr="00121095">
              <w:rPr>
                <w:lang w:val="en-US"/>
              </w:rPr>
              <w:lastRenderedPageBreak/>
              <w:t>(The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3"/>
      </w:pPr>
      <w:bookmarkStart w:id="146" w:name="_Toc495483526"/>
      <w:bookmarkStart w:id="147" w:name="_Toc24273746"/>
      <w:bookmarkStart w:id="148" w:name="_Toc41280972"/>
      <w:bookmarkStart w:id="149" w:name="_Toc43004334"/>
      <w:bookmarkStart w:id="150" w:name="_Toc425946606"/>
      <w:r w:rsidRPr="00121095">
        <w:t xml:space="preserve">Formal specification of the </w:t>
      </w:r>
      <w:bookmarkEnd w:id="146"/>
      <w:bookmarkEnd w:id="147"/>
      <w:bookmarkEnd w:id="148"/>
      <w:bookmarkEnd w:id="149"/>
      <w:r w:rsidRPr="00121095">
        <w:t>Query Profile</w:t>
      </w:r>
      <w:bookmarkEnd w:id="150"/>
      <w:r w:rsidR="00BF2FE6" w:rsidRPr="00121095">
        <w:fldChar w:fldCharType="begin"/>
      </w:r>
      <w:r w:rsidRPr="00121095">
        <w:instrText xml:space="preserve"> XE "Formal specification of the conformance statement" </w:instrText>
      </w:r>
      <w:r w:rsidR="00BF2FE6" w:rsidRPr="00121095">
        <w:fldChar w:fldCharType="end"/>
      </w:r>
    </w:p>
    <w:p w:rsidR="00E921A2" w:rsidRPr="00121095" w:rsidRDefault="00E921A2">
      <w:pPr>
        <w:pStyle w:val="NormalIndented"/>
      </w:pPr>
      <w:r w:rsidRPr="00121095">
        <w:t xml:space="preserve">The Query Profile contains the following information: </w:t>
      </w:r>
    </w:p>
    <w:p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rsidR="00E921A2" w:rsidRPr="00121095" w:rsidRDefault="00E921A2" w:rsidP="007D495C">
      <w:pPr>
        <w:pStyle w:val="NormalListBullets"/>
      </w:pPr>
      <w:r w:rsidRPr="00121095">
        <w:t>Formal Query Name: identifies a unique query or publication, e.g., PharmacyDispenseHistory.</w:t>
      </w:r>
    </w:p>
    <w:p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rsidR="00E921A2" w:rsidRPr="00121095" w:rsidRDefault="00E921A2" w:rsidP="007D495C">
      <w:pPr>
        <w:pStyle w:val="NormalListBullets"/>
      </w:pPr>
      <w:r w:rsidRPr="00121095">
        <w:t>The use of Q for HL7-standard query trigger events is conventional; another letter may be used if the supply of Q triggers is exhausted.</w:t>
      </w:r>
    </w:p>
    <w:p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rsidR="00E921A2" w:rsidRPr="00121095" w:rsidRDefault="00E921A2" w:rsidP="007D495C">
      <w:pPr>
        <w:pStyle w:val="NormalListBullets"/>
      </w:pPr>
      <w:r w:rsidRPr="00121095">
        <w:t>Query Priority: Specifies if the query is immediate, deferred or selectable.</w:t>
      </w:r>
    </w:p>
    <w:p w:rsidR="00E921A2" w:rsidRPr="00121095" w:rsidRDefault="00E921A2" w:rsidP="007D495C">
      <w:pPr>
        <w:pStyle w:val="NormalListBullets"/>
      </w:pPr>
      <w:r w:rsidRPr="00121095">
        <w:t>Query Characteristics: Narrative describing general feature of the query.</w:t>
      </w:r>
    </w:p>
    <w:p w:rsidR="00E921A2" w:rsidRPr="00121095" w:rsidRDefault="00E921A2" w:rsidP="007D495C">
      <w:pPr>
        <w:pStyle w:val="NormalListBullets"/>
      </w:pPr>
      <w:r w:rsidRPr="00121095">
        <w:t>Purpose: Describes intent of query.</w:t>
      </w:r>
    </w:p>
    <w:p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rsidR="00E921A2" w:rsidRPr="00121095" w:rsidRDefault="00E921A2" w:rsidP="007D495C">
      <w:pPr>
        <w:pStyle w:val="NormalListBullets"/>
      </w:pPr>
      <w:r w:rsidRPr="00121095">
        <w:t xml:space="preserve">A QPD Input Parameters table and corresponding explanation table is always provided.  These tables discuss </w:t>
      </w:r>
      <w:r w:rsidRPr="00121095">
        <w:lastRenderedPageBreak/>
        <w:t xml:space="preserve">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rsidR="00E921A2" w:rsidRPr="00121095" w:rsidRDefault="00E921A2">
      <w:pPr>
        <w:pStyle w:val="NormalIndented"/>
      </w:pPr>
      <w:r w:rsidRPr="00121095">
        <w:t>Although the Query Profile was a new construct with version 2.4, it may also be used with the previous generation queries.</w:t>
      </w:r>
    </w:p>
    <w:p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rsidR="00E921A2" w:rsidRPr="00121095" w:rsidRDefault="00E921A2">
      <w:pPr>
        <w:pStyle w:val="berschrift4"/>
        <w:rPr>
          <w:vanish/>
        </w:rPr>
      </w:pPr>
      <w:r w:rsidRPr="00121095">
        <w:rPr>
          <w:vanish/>
        </w:rPr>
        <w:t>hiddentext</w:t>
      </w:r>
      <w:bookmarkStart w:id="151" w:name="_Toc1829012"/>
      <w:bookmarkStart w:id="152" w:name="_Toc24273747"/>
      <w:bookmarkEnd w:id="151"/>
      <w:bookmarkEnd w:id="152"/>
    </w:p>
    <w:p w:rsidR="00E921A2" w:rsidRPr="00121095" w:rsidRDefault="00E921A2">
      <w:pPr>
        <w:pStyle w:val="berschrift4"/>
      </w:pPr>
      <w:bookmarkStart w:id="153" w:name="_Toc495483527"/>
      <w:bookmarkStart w:id="154" w:name="_Toc24273748"/>
      <w:r w:rsidRPr="00121095">
        <w:t xml:space="preserve">Steps for developing a </w:t>
      </w:r>
      <w:bookmarkEnd w:id="153"/>
      <w:bookmarkEnd w:id="154"/>
      <w:r w:rsidRPr="00121095">
        <w:t>Query Profile</w:t>
      </w:r>
      <w:r w:rsidR="00BF2FE6" w:rsidRPr="00121095">
        <w:fldChar w:fldCharType="begin"/>
      </w:r>
      <w:r w:rsidRPr="00121095">
        <w:instrText xml:space="preserve"> XE "Steps for developing a conformance statement" </w:instrText>
      </w:r>
      <w:r w:rsidR="00BF2FE6" w:rsidRPr="00121095">
        <w:fldChar w:fldCharType="end"/>
      </w:r>
    </w:p>
    <w:p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rsidR="00E921A2" w:rsidRPr="00121095" w:rsidRDefault="00E921A2">
      <w:pPr>
        <w:pStyle w:val="NormalListNumbered"/>
        <w:numPr>
          <w:ilvl w:val="0"/>
          <w:numId w:val="12"/>
        </w:numPr>
        <w:ind w:left="1728" w:hanging="360"/>
      </w:pPr>
      <w:r w:rsidRPr="00121095">
        <w:t xml:space="preserve">Advertise the parameters in the Query Profile. </w:t>
      </w:r>
    </w:p>
    <w:p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rsidR="00E921A2" w:rsidRPr="00121095" w:rsidRDefault="00E921A2">
      <w:pPr>
        <w:pStyle w:val="berschrift4"/>
      </w:pPr>
      <w:bookmarkStart w:id="155" w:name="_Ref487526282"/>
      <w:bookmarkStart w:id="156" w:name="_Toc495483528"/>
      <w:bookmarkStart w:id="157" w:name="_Toc24273749"/>
      <w:r w:rsidRPr="00121095">
        <w:t>Query Profile introduction</w:t>
      </w:r>
      <w:bookmarkEnd w:id="155"/>
      <w:bookmarkEnd w:id="156"/>
      <w:bookmarkEnd w:id="157"/>
      <w:r w:rsidR="00BF2FE6" w:rsidRPr="00121095">
        <w:fldChar w:fldCharType="begin"/>
      </w:r>
      <w:r w:rsidRPr="00121095">
        <w:instrText xml:space="preserve"> XE "Query profile introduction" </w:instrText>
      </w:r>
      <w:r w:rsidR="00BF2FE6" w:rsidRPr="00121095">
        <w:fldChar w:fldCharType="end"/>
      </w:r>
    </w:p>
    <w:p w:rsidR="00E921A2" w:rsidRPr="00121095" w:rsidRDefault="00E921A2">
      <w:pPr>
        <w:pStyle w:val="NormalIndented"/>
      </w:pPr>
      <w:r w:rsidRPr="00121095">
        <w:t>The Query Profile begins with a table that summarizes the characteristics and identifying information about the query to which the Query Profile applies.</w:t>
      </w:r>
    </w:p>
    <w:p w:rsidR="00E921A2" w:rsidRPr="00121095" w:rsidRDefault="00E921A2">
      <w:pPr>
        <w:pStyle w:val="QryTableCaption"/>
        <w:keepNext/>
        <w:keepLines/>
        <w:rPr>
          <w:lang w:val="en-US"/>
        </w:rPr>
      </w:pPr>
      <w:r w:rsidRPr="00121095">
        <w:rPr>
          <w:lang w:val="en-US"/>
        </w:rPr>
        <w:lastRenderedPageBreak/>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346E4E">
            <w:pPr>
              <w:pStyle w:val="QryTableID"/>
              <w:keepNext/>
              <w:keepLines/>
              <w:rPr>
                <w:lang w:val="en-US"/>
              </w:rPr>
            </w:pPr>
            <w:r>
              <w:rPr>
                <w:lang w:val="en-US"/>
              </w:rPr>
              <w:t>Znn</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Next/>
              <w:keepLines/>
              <w:rPr>
                <w:lang w:val="en-US"/>
              </w:rPr>
            </w:pP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Next/>
              <w:keepLines/>
              <w:rPr>
                <w:b/>
                <w:lang w:val="en-US"/>
              </w:rPr>
            </w:pP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Next/>
              <w:keepLines/>
              <w:rPr>
                <w:lang w:val="en-US"/>
              </w:rPr>
            </w:pPr>
          </w:p>
        </w:tc>
      </w:tr>
    </w:tbl>
    <w:p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rsidR="00E921A2" w:rsidRPr="00121095" w:rsidRDefault="00E921A2">
      <w:pPr>
        <w:pStyle w:val="NormalIndented"/>
      </w:pPr>
      <w:r w:rsidRPr="00121095">
        <w:rPr>
          <w:b/>
        </w:rPr>
        <w:t>Purpose</w:t>
      </w:r>
      <w:r w:rsidRPr="00121095">
        <w:t>:  The end result that this query is intended to accomplish.  Free text.</w:t>
      </w:r>
    </w:p>
    <w:p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rsidR="00E921A2" w:rsidRPr="00121095" w:rsidRDefault="00E921A2">
      <w:pPr>
        <w:pStyle w:val="berschrift4"/>
      </w:pPr>
      <w:bookmarkStart w:id="158" w:name="_Ref487526309"/>
      <w:bookmarkStart w:id="159" w:name="_Toc495483529"/>
      <w:bookmarkStart w:id="160" w:name="_Toc24273750"/>
      <w:r w:rsidRPr="00121095">
        <w:t>Query grammar</w:t>
      </w:r>
      <w:bookmarkEnd w:id="158"/>
      <w:bookmarkEnd w:id="159"/>
      <w:bookmarkEnd w:id="160"/>
      <w:r w:rsidR="00BF2FE6" w:rsidRPr="00121095">
        <w:fldChar w:fldCharType="begin"/>
      </w:r>
      <w:r w:rsidRPr="00121095">
        <w:instrText xml:space="preserve"> XE "Query grammar" </w:instrText>
      </w:r>
      <w:r w:rsidR="00BF2FE6" w:rsidRPr="00121095">
        <w:fldChar w:fldCharType="end"/>
      </w:r>
    </w:p>
    <w:p w:rsidR="00E921A2" w:rsidRPr="00121095" w:rsidRDefault="00E921A2">
      <w:pPr>
        <w:pStyle w:val="NormalIndented"/>
      </w:pPr>
      <w:r w:rsidRPr="00121095">
        <w:t xml:space="preserve">The Query Profile shows a query grammar.  This is a brief model of the segments used in the query message.  </w:t>
      </w:r>
    </w:p>
    <w:p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bookmarkStart w:id="161" w:name="_Hlt496944645"/>
        <w:tc>
          <w:tcPr>
            <w:tcW w:w="1008" w:type="dxa"/>
            <w:tcBorders>
              <w:top w:val="dotted" w:sz="4" w:space="0" w:color="auto"/>
              <w:left w:val="nil"/>
              <w:bottom w:val="dotted" w:sz="4" w:space="0" w:color="auto"/>
              <w:right w:val="nil"/>
            </w:tcBorders>
            <w:shd w:val="clear" w:color="auto" w:fill="FFFFFF"/>
          </w:tcPr>
          <w:p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1"/>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r>
    </w:tbl>
    <w:p w:rsidR="00AA5D2A" w:rsidRDefault="00AA5D2A">
      <w:pPr>
        <w:pStyle w:val="NormalIndented"/>
        <w:rPr>
          <w:b/>
        </w:rPr>
      </w:pPr>
    </w:p>
    <w:p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rsidR="00E921A2" w:rsidRPr="00121095" w:rsidRDefault="00E921A2">
      <w:pPr>
        <w:pStyle w:val="NormalIndented"/>
      </w:pPr>
      <w:r w:rsidRPr="00121095">
        <w:rPr>
          <w:b/>
        </w:rPr>
        <w:t>Section Reference</w:t>
      </w:r>
      <w:r w:rsidRPr="00121095">
        <w:t>: Specifies where in the standard further information about the segment can be found.</w:t>
      </w:r>
    </w:p>
    <w:p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rsidR="00E921A2" w:rsidRPr="00121095" w:rsidRDefault="00E921A2">
      <w:pPr>
        <w:pStyle w:val="berschrift4"/>
      </w:pPr>
      <w:bookmarkStart w:id="162" w:name="_Ref487532447"/>
      <w:bookmarkStart w:id="163" w:name="_Toc495483530"/>
      <w:bookmarkStart w:id="164" w:name="_Toc24273751"/>
      <w:r w:rsidRPr="00121095">
        <w:t>Response grammar</w:t>
      </w:r>
      <w:bookmarkEnd w:id="162"/>
      <w:bookmarkEnd w:id="163"/>
      <w:bookmarkEnd w:id="164"/>
      <w:r w:rsidR="00BF2FE6" w:rsidRPr="00121095">
        <w:fldChar w:fldCharType="begin"/>
      </w:r>
      <w:r w:rsidRPr="00121095">
        <w:instrText xml:space="preserve"> XE "Response grammar" </w:instrText>
      </w:r>
      <w:r w:rsidR="00BF2FE6" w:rsidRPr="00121095">
        <w:fldChar w:fldCharType="end"/>
      </w:r>
    </w:p>
    <w:p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bl>
    <w:p w:rsidR="00AA5D2A" w:rsidRPr="00AA5D2A" w:rsidRDefault="00AA5D2A" w:rsidP="00AA5D2A">
      <w:pPr>
        <w:pStyle w:val="NormalIndented"/>
      </w:pPr>
    </w:p>
    <w:p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Message Description</w:t>
      </w:r>
      <w:r w:rsidRPr="00121095">
        <w:t>: The full text name of the segment.</w:t>
      </w:r>
    </w:p>
    <w:p w:rsidR="00E921A2" w:rsidRPr="00121095" w:rsidRDefault="00E921A2">
      <w:pPr>
        <w:pStyle w:val="NormalIndented"/>
      </w:pPr>
      <w:r w:rsidRPr="00121095">
        <w:rPr>
          <w:b/>
        </w:rPr>
        <w:t>Group Control</w:t>
      </w:r>
      <w:r w:rsidRPr="00121095">
        <w:t>: The name of a segment group.</w:t>
      </w:r>
    </w:p>
    <w:p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rsidR="00E921A2" w:rsidRPr="00121095" w:rsidRDefault="00E921A2">
      <w:pPr>
        <w:pStyle w:val="berschrift4"/>
      </w:pPr>
      <w:bookmarkStart w:id="165" w:name="_Ref487526382"/>
      <w:bookmarkStart w:id="166" w:name="_Toc495483531"/>
      <w:bookmarkStart w:id="167" w:name="_Toc24273752"/>
      <w:r w:rsidRPr="00121095">
        <w:t>Response grammar for display response</w:t>
      </w:r>
      <w:bookmarkEnd w:id="165"/>
      <w:bookmarkEnd w:id="166"/>
      <w:bookmarkEnd w:id="167"/>
      <w:r w:rsidR="00BF2FE6" w:rsidRPr="00121095">
        <w:fldChar w:fldCharType="begin"/>
      </w:r>
      <w:r w:rsidRPr="00121095">
        <w:instrText xml:space="preserve"> XE "Response grammar for display response" </w:instrText>
      </w:r>
      <w:r w:rsidR="00BF2FE6" w:rsidRPr="00121095">
        <w:fldChar w:fldCharType="end"/>
      </w:r>
    </w:p>
    <w:p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rsidTr="005E5417">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w:t>
            </w:r>
          </w:p>
        </w:tc>
      </w:tr>
      <w:tr w:rsidR="00E921A2" w:rsidRPr="00E921A2" w:rsidTr="005E5417">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jc w:val="both"/>
              <w:rPr>
                <w:lang w:val="en-US"/>
              </w:rPr>
            </w:pPr>
            <w:r w:rsidRPr="00121095">
              <w:rPr>
                <w:lang w:val="en-US"/>
              </w:rPr>
              <w:t>DSP|||       &lt;&lt; END OF REPORT &gt;&gt;</w:t>
            </w:r>
          </w:p>
        </w:tc>
      </w:tr>
    </w:tbl>
    <w:p w:rsidR="00E921A2" w:rsidRPr="00121095" w:rsidRDefault="00E921A2">
      <w:pPr>
        <w:pStyle w:val="berschrift4"/>
      </w:pPr>
      <w:bookmarkStart w:id="168" w:name="_Ref487528885"/>
      <w:bookmarkStart w:id="169" w:name="_Toc495483532"/>
      <w:bookmarkStart w:id="170" w:name="_Toc24273753"/>
      <w:r w:rsidRPr="00121095">
        <w:t>QPD input parameter specification</w:t>
      </w:r>
      <w:bookmarkEnd w:id="168"/>
      <w:bookmarkEnd w:id="169"/>
      <w:bookmarkEnd w:id="170"/>
      <w:r w:rsidR="00BF2FE6" w:rsidRPr="00121095">
        <w:fldChar w:fldCharType="begin"/>
      </w:r>
      <w:r w:rsidRPr="00121095">
        <w:instrText xml:space="preserve"> XE "QPD input parameter specification" </w:instrText>
      </w:r>
      <w:r w:rsidR="00BF2FE6" w:rsidRPr="00121095">
        <w:fldChar w:fldCharType="end"/>
      </w:r>
    </w:p>
    <w:p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5E5417" w:rsidRPr="00E921A2" w:rsidTr="00E50DB9">
        <w:trPr>
          <w:cantSplit/>
          <w:tblHeader/>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pStyle w:val="NormalIndented"/>
      </w:pPr>
      <w:r w:rsidRPr="00121095">
        <w:t xml:space="preserve">The following is a description of the attributes of the above table.   </w:t>
      </w:r>
    </w:p>
    <w:p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Key/Search</w:t>
      </w:r>
      <w:r w:rsidRPr="00121095">
        <w:t xml:space="preserve">: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w:t>
      </w:r>
      <w:r w:rsidRPr="00121095">
        <w:lastRenderedPageBreak/>
        <w:t>requires the Server to perform a linear scan of the data base.)  If this column is left blank, the field may not be searched.</w:t>
      </w:r>
    </w:p>
    <w:p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rsidR="00E921A2" w:rsidRPr="00121095" w:rsidRDefault="00E921A2">
      <w:pPr>
        <w:pStyle w:val="NormalIndented"/>
      </w:pPr>
      <w:r w:rsidRPr="00121095">
        <w:rPr>
          <w:b/>
        </w:rPr>
        <w:t>Len</w:t>
      </w:r>
      <w:r w:rsidRPr="00121095">
        <w:t>:  the maximum field length that will be transmitted by the source.</w:t>
      </w:r>
    </w:p>
    <w:p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rsidR="00E921A2" w:rsidRPr="00121095" w:rsidRDefault="00E921A2">
      <w:pPr>
        <w:pStyle w:val="NormalIndented"/>
      </w:pPr>
      <w:r w:rsidRPr="00121095">
        <w:rPr>
          <w:b/>
        </w:rPr>
        <w:t>Rep</w:t>
      </w:r>
      <w:r w:rsidRPr="00121095">
        <w:t>:  valued as 'Y' if the field may repeat (i.e., be multiply valued).</w:t>
      </w:r>
    </w:p>
    <w:p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rsidR="00E921A2" w:rsidRPr="00121095" w:rsidRDefault="00E921A2">
      <w:pPr>
        <w:pStyle w:val="Note"/>
      </w:pPr>
      <w:r w:rsidRPr="00121095">
        <w:rPr>
          <w:b/>
        </w:rPr>
        <w:t>Note:</w:t>
      </w:r>
      <w:r w:rsidRPr="00121095">
        <w:t xml:space="preserve">  These are defined by </w:t>
      </w:r>
      <w:hyperlink r:id="rId11" w:anchor="HL70209" w:history="1">
        <w:r w:rsidRPr="00121095">
          <w:rPr>
            <w:rStyle w:val="ReferenceHL7Table"/>
          </w:rPr>
          <w:t>HL7 Table 0209 – Relatio</w:t>
        </w:r>
        <w:bookmarkStart w:id="171" w:name="_Hlt490871589"/>
        <w:r w:rsidRPr="00121095">
          <w:rPr>
            <w:rStyle w:val="ReferenceHL7Table"/>
          </w:rPr>
          <w:t>n</w:t>
        </w:r>
        <w:bookmarkEnd w:id="171"/>
        <w:r w:rsidRPr="00121095">
          <w:rPr>
            <w:rStyle w:val="ReferenceHL7Table"/>
          </w:rPr>
          <w:t>al Operator</w:t>
        </w:r>
      </w:hyperlink>
      <w:r w:rsidRPr="00121095">
        <w:t>, a component of the QSC data type</w:t>
      </w:r>
    </w:p>
    <w:p w:rsidR="00E921A2" w:rsidRPr="00121095" w:rsidRDefault="00E921A2">
      <w:pPr>
        <w:pStyle w:val="NormalIndented"/>
      </w:pPr>
      <w:r w:rsidRPr="00121095">
        <w:rPr>
          <w:b/>
        </w:rPr>
        <w:t>TBL</w:t>
      </w:r>
      <w:r w:rsidRPr="00121095">
        <w:t>:  identifies the HL7 table from which the values are derived.</w:t>
      </w:r>
    </w:p>
    <w:p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rsidR="00E921A2" w:rsidRPr="00121095" w:rsidRDefault="00E921A2">
      <w:pPr>
        <w:pStyle w:val="berschrift4"/>
      </w:pPr>
      <w:bookmarkStart w:id="172" w:name="_Ref487528792"/>
      <w:bookmarkStart w:id="173" w:name="_Toc495483533"/>
      <w:bookmarkStart w:id="174" w:name="_Toc24273754"/>
      <w:r w:rsidRPr="00121095">
        <w:t>QPD input parameter field description and commentary</w:t>
      </w:r>
      <w:bookmarkEnd w:id="172"/>
      <w:bookmarkEnd w:id="173"/>
      <w:bookmarkEnd w:id="174"/>
      <w:r w:rsidR="00BF2FE6" w:rsidRPr="00121095">
        <w:fldChar w:fldCharType="begin"/>
      </w:r>
      <w:r w:rsidRPr="00121095">
        <w:instrText xml:space="preserve"> XE "QPD input parameter field description and commentary" </w:instrText>
      </w:r>
      <w:r w:rsidR="00BF2FE6" w:rsidRPr="00121095">
        <w:fldChar w:fldCharType="end"/>
      </w:r>
    </w:p>
    <w:p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Input Parameter</w:t>
      </w:r>
      <w:r w:rsidRPr="00121095">
        <w:t>: The name of the field whose value is being transmitted.</w:t>
      </w:r>
    </w:p>
    <w:p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berschrift4"/>
      </w:pPr>
      <w:bookmarkStart w:id="175" w:name="_Ref487531706"/>
      <w:bookmarkStart w:id="176" w:name="_Toc495483534"/>
      <w:bookmarkStart w:id="177" w:name="_Toc24273755"/>
      <w:r w:rsidRPr="00121095">
        <w:t>QBE input parameter specification</w:t>
      </w:r>
      <w:bookmarkEnd w:id="175"/>
      <w:bookmarkEnd w:id="176"/>
      <w:bookmarkEnd w:id="177"/>
      <w:r w:rsidR="00BF2FE6" w:rsidRPr="00121095">
        <w:fldChar w:fldCharType="begin"/>
      </w:r>
      <w:r w:rsidRPr="00121095">
        <w:instrText xml:space="preserve"> XE "QBE input parameter specification" </w:instrText>
      </w:r>
      <w:r w:rsidR="00BF2FE6" w:rsidRPr="00121095">
        <w:fldChar w:fldCharType="end"/>
      </w:r>
    </w:p>
    <w:p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rsidR="00E921A2" w:rsidRPr="00121095" w:rsidRDefault="00E921A2">
      <w:pPr>
        <w:keepNext/>
      </w:pPr>
      <w:r w:rsidRPr="00121095">
        <w:rPr>
          <w:b/>
        </w:rPr>
        <w:lastRenderedPageBreak/>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trPr>
          <w:cantSplit/>
          <w:tblHeader/>
          <w:jc w:val="center"/>
        </w:trPr>
        <w:tc>
          <w:tcPr>
            <w:tcW w:w="990" w:type="dxa"/>
            <w:tcBorders>
              <w:bottom w:val="nil"/>
            </w:tcBorders>
            <w:shd w:val="pct10" w:color="auto" w:fill="FFFFFF"/>
          </w:tcPr>
          <w:p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rsidR="00E921A2" w:rsidRPr="00121095" w:rsidRDefault="00E921A2">
            <w:pPr>
              <w:pStyle w:val="QryQBEInputHeader"/>
              <w:rPr>
                <w:lang w:val="en-US"/>
              </w:rPr>
            </w:pPr>
            <w:r w:rsidRPr="00121095">
              <w:rPr>
                <w:lang w:val="en-US"/>
              </w:rPr>
              <w:t>Key/</w:t>
            </w:r>
          </w:p>
          <w:p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rsidR="00E921A2" w:rsidRPr="00121095" w:rsidRDefault="00E921A2">
            <w:pPr>
              <w:pStyle w:val="QryQBEInputHeader"/>
              <w:rPr>
                <w:b w:val="0"/>
                <w:lang w:val="en-US"/>
              </w:rPr>
            </w:pPr>
            <w:r w:rsidRPr="00121095">
              <w:rPr>
                <w:lang w:val="en-US"/>
              </w:rPr>
              <w:t>Element Name</w:t>
            </w:r>
          </w:p>
        </w:tc>
      </w:tr>
      <w:tr w:rsidR="00E921A2" w:rsidRPr="00E921A2">
        <w:trPr>
          <w:cantSplit/>
          <w:tblHeader/>
          <w:jc w:val="center"/>
        </w:trPr>
        <w:tc>
          <w:tcPr>
            <w:tcW w:w="990" w:type="dxa"/>
            <w:tcBorders>
              <w:top w:val="single" w:sz="6" w:space="0" w:color="auto"/>
              <w:bottom w:val="double" w:sz="4" w:space="0" w:color="auto"/>
            </w:tcBorders>
          </w:tcPr>
          <w:p w:rsidR="00E921A2" w:rsidRPr="00121095" w:rsidRDefault="00E921A2">
            <w:pPr>
              <w:pStyle w:val="QryTableInputParam"/>
              <w:rPr>
                <w:lang w:val="en-US"/>
              </w:rPr>
            </w:pPr>
          </w:p>
        </w:tc>
        <w:tc>
          <w:tcPr>
            <w:tcW w:w="1297" w:type="dxa"/>
            <w:tcBorders>
              <w:top w:val="single" w:sz="6" w:space="0" w:color="auto"/>
              <w:bottom w:val="double" w:sz="4" w:space="0" w:color="auto"/>
            </w:tcBorders>
          </w:tcPr>
          <w:p w:rsidR="00E921A2" w:rsidRPr="00121095" w:rsidRDefault="00E921A2">
            <w:pPr>
              <w:pStyle w:val="QryTableInputParam"/>
              <w:rPr>
                <w:lang w:val="en-US"/>
              </w:rPr>
            </w:pPr>
          </w:p>
        </w:tc>
        <w:tc>
          <w:tcPr>
            <w:tcW w:w="810" w:type="dxa"/>
            <w:tcBorders>
              <w:top w:val="single" w:sz="6" w:space="0" w:color="auto"/>
              <w:bottom w:val="double" w:sz="4" w:space="0" w:color="auto"/>
            </w:tcBorders>
          </w:tcPr>
          <w:p w:rsidR="00E921A2" w:rsidRPr="00121095" w:rsidRDefault="00E921A2">
            <w:pPr>
              <w:pStyle w:val="QryTableInputParam"/>
              <w:rPr>
                <w:lang w:val="en-US"/>
              </w:rPr>
            </w:pPr>
          </w:p>
        </w:tc>
        <w:tc>
          <w:tcPr>
            <w:tcW w:w="322"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63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720"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Each row of the QBE Input Parameter Specification specifies one field that may be used to transmit user parameters within the example segment(s).</w:t>
      </w:r>
    </w:p>
    <w:p w:rsidR="00E921A2" w:rsidRPr="00121095" w:rsidRDefault="00E921A2">
      <w:pPr>
        <w:pStyle w:val="berschrift4"/>
      </w:pPr>
      <w:bookmarkStart w:id="178" w:name="_Ref487531782"/>
      <w:bookmarkStart w:id="179" w:name="_Toc495483535"/>
      <w:bookmarkStart w:id="180" w:name="_Toc24273756"/>
      <w:r w:rsidRPr="00121095">
        <w:t>QBE input parameter field description and commentary</w:t>
      </w:r>
      <w:bookmarkEnd w:id="178"/>
      <w:bookmarkEnd w:id="179"/>
      <w:bookmarkEnd w:id="180"/>
    </w:p>
    <w:p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rsidR="00E921A2" w:rsidRPr="00121095" w:rsidRDefault="00E921A2">
            <w:pPr>
              <w:pStyle w:val="QryTableInputParamHeaderQBE"/>
              <w:keepNext/>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rsidR="00E921A2" w:rsidRPr="00121095" w:rsidRDefault="00E921A2">
      <w:pPr>
        <w:pStyle w:val="berschrift4"/>
      </w:pPr>
      <w:bookmarkStart w:id="181" w:name="_Ref487531903"/>
      <w:bookmarkStart w:id="182" w:name="_Toc495483536"/>
      <w:bookmarkStart w:id="183" w:name="_Toc24273757"/>
      <w:r w:rsidRPr="00121095">
        <w:t>RCP input parameter field description and commentary</w:t>
      </w:r>
      <w:bookmarkEnd w:id="181"/>
      <w:bookmarkEnd w:id="182"/>
      <w:bookmarkEnd w:id="183"/>
      <w:r w:rsidR="00BF2FE6" w:rsidRPr="00121095">
        <w:fldChar w:fldCharType="begin"/>
      </w:r>
      <w:r w:rsidRPr="00121095">
        <w:instrText xml:space="preserve"> XE "RCP input parameter field description and commentary" </w:instrText>
      </w:r>
      <w:r w:rsidR="00BF2FE6" w:rsidRPr="00121095">
        <w:fldChar w:fldCharType="end"/>
      </w:r>
    </w:p>
    <w:p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rsidR="00E921A2" w:rsidRPr="00121095" w:rsidRDefault="00E921A2">
      <w:pPr>
        <w:keepNext/>
      </w:pPr>
      <w:r w:rsidRPr="00121095">
        <w:rPr>
          <w:b/>
        </w:rPr>
        <w:t>RCP Response Control Parameter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NormalIndented"/>
      </w:pPr>
      <w:r w:rsidRPr="00121095">
        <w:rPr>
          <w:b/>
        </w:rPr>
        <w:t>Field Seq</w:t>
      </w:r>
      <w:r w:rsidRPr="00121095">
        <w:t>: The position within the RCP segment that the field occupies.</w:t>
      </w:r>
    </w:p>
    <w:p w:rsidR="00E921A2" w:rsidRPr="00121095" w:rsidRDefault="00E921A2">
      <w:pPr>
        <w:pStyle w:val="NormalIndented"/>
      </w:pPr>
      <w:r w:rsidRPr="00121095">
        <w:rPr>
          <w:b/>
        </w:rPr>
        <w:t>Name</w:t>
      </w:r>
      <w:r w:rsidRPr="00121095">
        <w:t>:  The name of the field whose value is being transmitted.</w:t>
      </w:r>
    </w:p>
    <w:p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LEN</w:t>
      </w:r>
      <w:r w:rsidRPr="00121095">
        <w:t>:  The maximum length of the field.</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berschrift4"/>
      </w:pPr>
      <w:bookmarkStart w:id="184" w:name="_Ref487532056"/>
      <w:bookmarkStart w:id="185" w:name="_Toc495483537"/>
      <w:bookmarkStart w:id="186" w:name="_Toc24273758"/>
      <w:r w:rsidRPr="00121095">
        <w:t>Input specification:  virtual table</w:t>
      </w:r>
      <w:bookmarkEnd w:id="184"/>
      <w:bookmarkEnd w:id="185"/>
      <w:bookmarkEnd w:id="186"/>
      <w:r w:rsidR="00BF2FE6" w:rsidRPr="00121095">
        <w:fldChar w:fldCharType="begin"/>
      </w:r>
      <w:r w:rsidRPr="00121095">
        <w:instrText xml:space="preserve"> XE "Input specification:  virtual table" </w:instrText>
      </w:r>
      <w:r w:rsidR="00BF2FE6" w:rsidRPr="00121095">
        <w:fldChar w:fldCharType="end"/>
      </w:r>
    </w:p>
    <w:p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rsidR="00E921A2" w:rsidRPr="00121095" w:rsidRDefault="00E921A2">
      <w:pPr>
        <w:keepNext/>
        <w:rPr>
          <w:b/>
        </w:rPr>
      </w:pPr>
      <w:r w:rsidRPr="00121095">
        <w:rPr>
          <w:b/>
        </w:rPr>
        <w:lastRenderedPageBreak/>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rsidR="00E921A2" w:rsidRPr="00121095" w:rsidRDefault="00E921A2">
      <w:pPr>
        <w:pStyle w:val="berschrift4"/>
      </w:pPr>
      <w:bookmarkStart w:id="187" w:name="_Ref487532070"/>
      <w:bookmarkStart w:id="188" w:name="_Toc495483538"/>
      <w:bookmarkStart w:id="189" w:name="_Toc24273759"/>
      <w:r w:rsidRPr="00121095">
        <w:t>Virtual table field description and commentary</w:t>
      </w:r>
      <w:bookmarkEnd w:id="187"/>
      <w:bookmarkEnd w:id="188"/>
      <w:bookmarkEnd w:id="189"/>
      <w:r w:rsidR="00BF2FE6" w:rsidRPr="00121095">
        <w:fldChar w:fldCharType="begin"/>
      </w:r>
      <w:r w:rsidRPr="00121095">
        <w:instrText xml:space="preserve"> XE "Virtual table field description and commentary" </w:instrText>
      </w:r>
      <w:r w:rsidR="00BF2FE6" w:rsidRPr="00121095">
        <w:fldChar w:fldCharType="end"/>
      </w:r>
    </w:p>
    <w:p w:rsidR="00E921A2" w:rsidRPr="00121095" w:rsidRDefault="00E921A2">
      <w:pPr>
        <w:pStyle w:val="NormalIndented"/>
        <w:rPr>
          <w:b/>
        </w:rPr>
      </w:pPr>
      <w:r w:rsidRPr="00121095">
        <w:t>The Virtual Table Field Description and Commentary provides a more detailed description of each of the fields listed in the Virtual Table.</w:t>
      </w:r>
    </w:p>
    <w:p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ColName</w:t>
      </w:r>
      <w:r w:rsidRPr="00121095">
        <w:t>:  The name used to identify the column, or field, in the complex expression.</w:t>
      </w:r>
    </w:p>
    <w:p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rsidR="00E921A2" w:rsidRPr="00121095" w:rsidRDefault="00E921A2">
      <w:pPr>
        <w:pStyle w:val="NormalIndented"/>
      </w:pPr>
      <w:r w:rsidRPr="00121095">
        <w:rPr>
          <w:b/>
        </w:rPr>
        <w:t>DT</w:t>
      </w:r>
      <w:r w:rsidRPr="00121095">
        <w:t>:  The data type of the field or component.</w:t>
      </w:r>
    </w:p>
    <w:p w:rsidR="00E921A2" w:rsidRPr="00121095" w:rsidRDefault="00E921A2">
      <w:pPr>
        <w:pStyle w:val="NormalIndented"/>
      </w:pPr>
      <w:r w:rsidRPr="00121095">
        <w:rPr>
          <w:b/>
        </w:rPr>
        <w:t>Description</w:t>
      </w:r>
      <w:r w:rsidRPr="00121095">
        <w:t>:  A narrative description of the field or component and how it is to be used.</w:t>
      </w:r>
    </w:p>
    <w:p w:rsidR="00E921A2" w:rsidRPr="00121095" w:rsidRDefault="00E921A2">
      <w:pPr>
        <w:pStyle w:val="berschrift4"/>
      </w:pPr>
      <w:bookmarkStart w:id="190" w:name="_Ref487532617"/>
      <w:bookmarkStart w:id="191" w:name="_Toc495483539"/>
      <w:bookmarkStart w:id="192" w:name="_Toc24273760"/>
      <w:r w:rsidRPr="00121095">
        <w:t>Output specification for tabular response</w:t>
      </w:r>
      <w:bookmarkEnd w:id="190"/>
      <w:bookmarkEnd w:id="191"/>
      <w:bookmarkEnd w:id="192"/>
      <w:r w:rsidR="00BF2FE6" w:rsidRPr="00121095">
        <w:fldChar w:fldCharType="begin"/>
      </w:r>
      <w:r w:rsidRPr="00121095">
        <w:instrText xml:space="preserve"> XE "Output specification for tabular response" </w:instrText>
      </w:r>
      <w:r w:rsidR="00BF2FE6" w:rsidRPr="00121095">
        <w:fldChar w:fldCharType="end"/>
      </w:r>
    </w:p>
    <w:p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rsidR="00E921A2" w:rsidRPr="00121095" w:rsidRDefault="00E921A2">
      <w:pPr>
        <w:pStyle w:val="berschrift3"/>
      </w:pPr>
      <w:bookmarkStart w:id="193" w:name="_Toc495483540"/>
      <w:bookmarkStart w:id="194" w:name="_Toc24273761"/>
      <w:bookmarkStart w:id="195" w:name="_Toc41280973"/>
      <w:bookmarkStart w:id="196" w:name="_Toc43004335"/>
      <w:bookmarkStart w:id="197" w:name="_Ref235434625"/>
      <w:bookmarkStart w:id="198" w:name="_Ref235434641"/>
      <w:bookmarkStart w:id="199" w:name="_Toc425946607"/>
      <w:r w:rsidRPr="00121095">
        <w:lastRenderedPageBreak/>
        <w:t>Query Profile templates</w:t>
      </w:r>
      <w:bookmarkEnd w:id="193"/>
      <w:bookmarkEnd w:id="194"/>
      <w:bookmarkEnd w:id="195"/>
      <w:bookmarkEnd w:id="196"/>
      <w:bookmarkEnd w:id="197"/>
      <w:bookmarkEnd w:id="198"/>
      <w:bookmarkEnd w:id="199"/>
      <w:r w:rsidR="00BF2FE6" w:rsidRPr="00121095">
        <w:fldChar w:fldCharType="begin"/>
      </w:r>
      <w:r w:rsidRPr="00121095">
        <w:instrText xml:space="preserve"> XE "Conformance statement templates" </w:instrText>
      </w:r>
      <w:r w:rsidR="00BF2FE6" w:rsidRPr="00121095">
        <w:fldChar w:fldCharType="end"/>
      </w:r>
    </w:p>
    <w:p w:rsidR="00E921A2" w:rsidRPr="00121095" w:rsidRDefault="00E921A2">
      <w:pPr>
        <w:pStyle w:val="berschrift4"/>
        <w:rPr>
          <w:vanish/>
        </w:rPr>
      </w:pPr>
      <w:r w:rsidRPr="00121095">
        <w:rPr>
          <w:vanish/>
        </w:rPr>
        <w:t>hiddentext</w:t>
      </w:r>
      <w:bookmarkStart w:id="200" w:name="_Toc1829027"/>
      <w:bookmarkStart w:id="201" w:name="_Toc24273762"/>
      <w:bookmarkEnd w:id="200"/>
      <w:bookmarkEnd w:id="201"/>
    </w:p>
    <w:p w:rsidR="00E921A2" w:rsidRPr="000922E0" w:rsidRDefault="00E921A2" w:rsidP="00BF5311">
      <w:pPr>
        <w:pStyle w:val="berschrift4"/>
      </w:pPr>
      <w:bookmarkStart w:id="202" w:name="_Ref487442874"/>
      <w:bookmarkStart w:id="203" w:name="_Toc495483541"/>
      <w:bookmarkStart w:id="204" w:name="_Toc24273763"/>
      <w:r w:rsidRPr="000922E0">
        <w:t>Query Profile template for query with tabular response</w:t>
      </w:r>
      <w:bookmarkEnd w:id="202"/>
      <w:bookmarkEnd w:id="203"/>
      <w:bookmarkEnd w:id="204"/>
      <w:r w:rsidR="00BF2FE6" w:rsidRPr="000922E0">
        <w:fldChar w:fldCharType="begin"/>
      </w:r>
      <w:r w:rsidRPr="000922E0">
        <w:instrText xml:space="preserve"> XE "Conformance statement template for query with tabular response" </w:instrText>
      </w:r>
      <w:r w:rsidR="00BF2FE6" w:rsidRPr="000922E0">
        <w:fldChar w:fldCharType="end"/>
      </w:r>
    </w:p>
    <w:p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rsidTr="00E50DB9">
        <w:trPr>
          <w:tblHeader/>
        </w:trPr>
        <w:tc>
          <w:tcPr>
            <w:tcW w:w="179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keepLines/>
        <w:spacing w:before="120"/>
      </w:pPr>
      <w:r w:rsidRPr="00121095">
        <w:t>[The following table is used only for the Complex Expression (QSC) variant.]</w:t>
      </w:r>
    </w:p>
    <w:p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spacing w:before="120"/>
      </w:pPr>
      <w:r w:rsidRPr="00121095">
        <w:lastRenderedPageBreak/>
        <w:t>[The following table is used only for the Query by Example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(QBE)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berschrift4"/>
        <w:keepLines/>
      </w:pPr>
      <w:bookmarkStart w:id="205" w:name="_Toc495483542"/>
      <w:bookmarkStart w:id="206" w:name="_Toc24273764"/>
      <w:r w:rsidRPr="00121095">
        <w:t>Query Profile template for query with segment pattern response</w:t>
      </w:r>
      <w:bookmarkEnd w:id="205"/>
      <w:bookmarkEnd w:id="206"/>
      <w:r w:rsidR="00BF2FE6" w:rsidRPr="00121095">
        <w:fldChar w:fldCharType="begin"/>
      </w:r>
      <w:r w:rsidRPr="00121095">
        <w:instrText xml:space="preserve"> XE "Conformance statement template for query with segment pattern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Pr="00121095" w:rsidRDefault="00E921A2"/>
    <w:p w:rsidR="00E921A2" w:rsidRPr="00121095" w:rsidRDefault="00E921A2">
      <w:pPr>
        <w:pStyle w:val="MsgTableCaption"/>
      </w:pPr>
      <w:r w:rsidRPr="00121095">
        <w:lastRenderedPageBreak/>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r>
    </w:tbl>
    <w:p w:rsidR="0049558B" w:rsidRPr="00121095" w:rsidRDefault="0049558B"/>
    <w:p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986413">
              <w:rPr>
                <w:lang w:val="de-DE"/>
              </w:rPr>
              <w:t>RSP^Znn^RSP_Znn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Default="0049558B" w:rsidP="007D495C"/>
    <w:p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Key/</w:t>
            </w:r>
          </w:p>
          <w:p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keepLines/>
        <w:spacing w:before="120"/>
      </w:pPr>
      <w:r w:rsidRPr="00121095">
        <w:lastRenderedPageBreak/>
        <w:t>[The following table is used only for the Query by Example (QBE) variant.]</w:t>
      </w:r>
    </w:p>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berschrift4"/>
      </w:pPr>
      <w:bookmarkStart w:id="207" w:name="_Toc495483543"/>
      <w:bookmarkStart w:id="208" w:name="_Toc24273765"/>
      <w:r w:rsidRPr="00121095">
        <w:t>Query Profile for query with display response</w:t>
      </w:r>
      <w:bookmarkEnd w:id="207"/>
      <w:bookmarkEnd w:id="208"/>
      <w:r w:rsidR="00BF2FE6" w:rsidRPr="00121095">
        <w:fldChar w:fldCharType="begin"/>
      </w:r>
      <w:r w:rsidRPr="00121095">
        <w:instrText xml:space="preserve"> XE "Conformance statement for query with display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Default="00E921A2"/>
    <w:p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tblHeade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rsidTr="00E50DB9">
        <w:trPr>
          <w:cantSplit/>
          <w:tblHeade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ID=Znn)</w:t>
            </w:r>
          </w:p>
        </w:tc>
      </w:tr>
      <w:tr w:rsidR="00E921A2" w:rsidRPr="00E921A2">
        <w:trPr>
          <w:cantSplit/>
          <w:tblHeader/>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pStyle w:val="Endnotentext"/>
        <w:keepNext/>
      </w:pPr>
      <w:r w:rsidRPr="00121095">
        <w:t>[The following table is used only for the Query by Example (QBE)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keepLines/>
        <w:spacing w:before="120"/>
      </w:pPr>
      <w:r w:rsidRPr="00121095">
        <w:t>[The following table is used only for the Query by Example variant.]</w:t>
      </w:r>
    </w:p>
    <w:p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berschrift4"/>
      </w:pPr>
      <w:bookmarkStart w:id="209" w:name="_Hlt490971329"/>
      <w:bookmarkStart w:id="210" w:name="_Toc495483544"/>
      <w:bookmarkStart w:id="211" w:name="_Toc24273766"/>
      <w:bookmarkStart w:id="212" w:name="_Ref465157109"/>
      <w:bookmarkEnd w:id="209"/>
      <w:r w:rsidRPr="00121095">
        <w:t>Query Profile table summaries</w:t>
      </w:r>
      <w:bookmarkEnd w:id="210"/>
      <w:bookmarkEnd w:id="211"/>
      <w:r w:rsidR="00BF2FE6" w:rsidRPr="00121095">
        <w:fldChar w:fldCharType="begin"/>
      </w:r>
      <w:r w:rsidRPr="00121095">
        <w:instrText xml:space="preserve"> XE "Conformance statement table summaries" </w:instrText>
      </w:r>
      <w:r w:rsidR="00BF2FE6" w:rsidRPr="00121095">
        <w:fldChar w:fldCharType="end"/>
      </w:r>
    </w:p>
    <w:p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tc>
          <w:tcPr>
            <w:tcW w:w="1458" w:type="dxa"/>
            <w:shd w:val="pct10" w:color="000000" w:fill="FFFFFF"/>
          </w:tcPr>
          <w:p w:rsidR="00E921A2" w:rsidRPr="00121095" w:rsidRDefault="00E921A2">
            <w:pPr>
              <w:pStyle w:val="OtherTableHeader"/>
            </w:pPr>
            <w:r w:rsidRPr="00121095">
              <w:t>Response Type</w:t>
            </w:r>
          </w:p>
        </w:tc>
        <w:tc>
          <w:tcPr>
            <w:tcW w:w="1260" w:type="dxa"/>
            <w:shd w:val="pct10" w:color="000000" w:fill="FFFFFF"/>
          </w:tcPr>
          <w:p w:rsidR="00E921A2" w:rsidRPr="00121095" w:rsidRDefault="00E921A2">
            <w:pPr>
              <w:pStyle w:val="OtherTableHeader"/>
            </w:pPr>
            <w:r w:rsidRPr="00121095">
              <w:t>Query Variant</w:t>
            </w:r>
          </w:p>
        </w:tc>
        <w:tc>
          <w:tcPr>
            <w:tcW w:w="4410" w:type="dxa"/>
            <w:shd w:val="pct10" w:color="000000" w:fill="FFFFFF"/>
          </w:tcPr>
          <w:p w:rsidR="00E921A2" w:rsidRPr="00121095" w:rsidRDefault="00E921A2">
            <w:pPr>
              <w:pStyle w:val="OtherTableHeader"/>
            </w:pPr>
            <w:r w:rsidRPr="00121095">
              <w:t>Table Included</w:t>
            </w:r>
          </w:p>
        </w:tc>
        <w:tc>
          <w:tcPr>
            <w:tcW w:w="1800" w:type="dxa"/>
            <w:shd w:val="pct10" w:color="000000" w:fill="FFFFFF"/>
          </w:tcPr>
          <w:p w:rsidR="00E921A2" w:rsidRPr="00121095" w:rsidRDefault="00E921A2">
            <w:pPr>
              <w:pStyle w:val="OtherTableHeader"/>
            </w:pPr>
            <w:r w:rsidRPr="00121095">
              <w:t>Section Reference</w:t>
            </w:r>
          </w:p>
        </w:tc>
      </w:tr>
      <w:tr w:rsidR="00E921A2" w:rsidRPr="00E921A2">
        <w:tc>
          <w:tcPr>
            <w:tcW w:w="1458" w:type="dxa"/>
          </w:tcPr>
          <w:p w:rsidR="00E921A2" w:rsidRPr="00121095" w:rsidRDefault="00E921A2">
            <w:pPr>
              <w:pStyle w:val="OtherTableBody"/>
              <w:keepNext/>
            </w:pPr>
            <w:r w:rsidRPr="00121095">
              <w:t>Display</w:t>
            </w:r>
          </w:p>
        </w:tc>
        <w:tc>
          <w:tcPr>
            <w:tcW w:w="1260" w:type="dxa"/>
          </w:tcPr>
          <w:p w:rsidR="00E921A2" w:rsidRPr="00121095" w:rsidRDefault="00E921A2">
            <w:pPr>
              <w:pStyle w:val="OtherTableBody"/>
              <w:keepNext/>
            </w:pPr>
            <w:r w:rsidRPr="00121095">
              <w:t>None (QPD)</w:t>
            </w:r>
          </w:p>
        </w:tc>
        <w:tc>
          <w:tcPr>
            <w:tcW w:w="4410" w:type="dxa"/>
          </w:tcPr>
          <w:p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E921A2">
            <w:pPr>
              <w:pStyle w:val="OtherTableBody"/>
            </w:pPr>
            <w:r w:rsidRPr="00121095">
              <w:t>Input/output specification:  virtual table</w:t>
            </w:r>
          </w:p>
        </w:tc>
        <w:tc>
          <w:tcPr>
            <w:tcW w:w="1800" w:type="dxa"/>
          </w:tcPr>
          <w:p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rsidR="00E921A2" w:rsidRPr="00121095" w:rsidRDefault="00E921A2">
      <w:pPr>
        <w:pStyle w:val="berschrift2"/>
      </w:pPr>
      <w:bookmarkStart w:id="213" w:name="_Toc495483545"/>
      <w:bookmarkStart w:id="214" w:name="_Toc24273767"/>
      <w:bookmarkStart w:id="215" w:name="_Toc41280974"/>
      <w:bookmarkStart w:id="216" w:name="_Toc43004336"/>
      <w:bookmarkStart w:id="217" w:name="_Ref175107439"/>
      <w:bookmarkStart w:id="218" w:name="_Ref175107451"/>
      <w:bookmarkStart w:id="219" w:name="_Ref175107781"/>
      <w:bookmarkStart w:id="220" w:name="_Ref175107800"/>
      <w:bookmarkStart w:id="221" w:name="_Toc425946608"/>
      <w:bookmarkEnd w:id="212"/>
      <w:r w:rsidRPr="00121095">
        <w:t>QUERY/RESPONSE MESSAGE PAIRS</w:t>
      </w:r>
      <w:bookmarkEnd w:id="213"/>
      <w:bookmarkEnd w:id="214"/>
      <w:bookmarkEnd w:id="215"/>
      <w:bookmarkEnd w:id="216"/>
      <w:bookmarkEnd w:id="217"/>
      <w:bookmarkEnd w:id="218"/>
      <w:bookmarkEnd w:id="219"/>
      <w:bookmarkEnd w:id="220"/>
      <w:bookmarkEnd w:id="221"/>
      <w:r w:rsidR="00BF2FE6" w:rsidRPr="00121095">
        <w:fldChar w:fldCharType="begin"/>
      </w:r>
      <w:r w:rsidRPr="00121095">
        <w:instrText xml:space="preserve"> XE "QUERY/RESPONSE MESSAGE PAIRS" </w:instrText>
      </w:r>
      <w:r w:rsidR="00BF2FE6" w:rsidRPr="00121095">
        <w:fldChar w:fldCharType="end"/>
      </w:r>
    </w:p>
    <w:p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rsidR="00E921A2" w:rsidRPr="00121095" w:rsidRDefault="00E921A2">
      <w:r w:rsidRPr="00121095">
        <w:t>All queries SHALL have a Query Name. The Query Name field, which is a CWE data type, uniquely identifies a Query Profile</w:t>
      </w:r>
      <w:r>
        <w:t>.</w:t>
      </w:r>
      <w:r w:rsidRPr="00121095">
        <w:t xml:space="preserve"> </w:t>
      </w:r>
    </w:p>
    <w:p w:rsidR="00E921A2" w:rsidRPr="00121095" w:rsidRDefault="00E921A2">
      <w:r w:rsidRPr="00121095">
        <w:t xml:space="preserve">The QBP allows for several variants in defining the selection criteria. </w:t>
      </w:r>
    </w:p>
    <w:p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rsidR="00E921A2" w:rsidRPr="00121095" w:rsidRDefault="00E921A2">
      <w:r w:rsidRPr="00121095">
        <w:lastRenderedPageBreak/>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rsidR="00E921A2" w:rsidRPr="00121095" w:rsidRDefault="00E921A2">
      <w:r w:rsidRPr="00121095">
        <w:t>The difference in how parameters are passed in each of these three variants is as follows:</w:t>
      </w:r>
    </w:p>
    <w:p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rsidR="00E921A2" w:rsidRPr="00121095" w:rsidRDefault="00E921A2">
      <w:r w:rsidRPr="00121095">
        <w:t>There are three generic message structures, each of which accommodates the specific detail needed in each of the three response types.</w:t>
      </w:r>
    </w:p>
    <w:p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rsidR="00E921A2" w:rsidRPr="00121095" w:rsidRDefault="00E921A2">
      <w:r w:rsidRPr="00121095">
        <w:t>The new queries support both immediate and deferred response. This information is carried in the RCP segment along with the execution date and time.</w:t>
      </w:r>
    </w:p>
    <w:p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rsidR="00E921A2" w:rsidRPr="00121095" w:rsidRDefault="00E921A2">
      <w:pPr>
        <w:pStyle w:val="berschrift3"/>
        <w:keepLines/>
        <w:ind w:left="432" w:hanging="432"/>
      </w:pPr>
      <w:bookmarkStart w:id="222" w:name="_Ref465670333"/>
      <w:bookmarkStart w:id="223" w:name="_Toc495483546"/>
      <w:bookmarkStart w:id="224" w:name="_Toc24273768"/>
      <w:bookmarkStart w:id="225" w:name="_Toc41280975"/>
      <w:bookmarkStart w:id="226" w:name="_Toc43004337"/>
      <w:bookmarkStart w:id="227" w:name="_Ref370219008"/>
      <w:bookmarkStart w:id="228" w:name="_Toc425946609"/>
      <w:r w:rsidRPr="00121095">
        <w:lastRenderedPageBreak/>
        <w:t xml:space="preserve">QBP/RSP – query by parameter/segment pattern response (events </w:t>
      </w:r>
      <w:bookmarkEnd w:id="222"/>
      <w:bookmarkEnd w:id="223"/>
      <w:bookmarkEnd w:id="224"/>
      <w:bookmarkEnd w:id="225"/>
      <w:bookmarkEnd w:id="226"/>
      <w:r w:rsidRPr="00121095">
        <w:t>vary)</w:t>
      </w:r>
      <w:bookmarkEnd w:id="227"/>
      <w:bookmarkEnd w:id="228"/>
    </w:p>
    <w:p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C962CE">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C962CE">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QBP^Q11^QBP_Q11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r>
    </w:tbl>
    <w:p w:rsidR="0049558B" w:rsidRDefault="0049558B">
      <w:pPr>
        <w:pStyle w:val="NormalIndented"/>
      </w:pPr>
    </w:p>
    <w:p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RSP^K11^RSP_K11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NormalIndented"/>
      </w:pP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NormalIndented"/>
      </w:pPr>
    </w:p>
    <w:p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rsidR="00E921A2" w:rsidRDefault="00E921A2">
      <w:pPr>
        <w:pStyle w:val="berschrift3"/>
      </w:pPr>
      <w:bookmarkStart w:id="229" w:name="_Ref465670362"/>
      <w:bookmarkStart w:id="230" w:name="_Toc495483547"/>
      <w:bookmarkStart w:id="231" w:name="_Toc24273769"/>
      <w:bookmarkStart w:id="232" w:name="_Toc41280976"/>
      <w:bookmarkStart w:id="233" w:name="_Toc43004338"/>
      <w:bookmarkStart w:id="234" w:name="_Toc425946610"/>
      <w:r w:rsidRPr="00121095">
        <w:t>QBP/RTB – query by parameter/tabular response (events vary)</w:t>
      </w:r>
      <w:bookmarkEnd w:id="229"/>
      <w:bookmarkEnd w:id="230"/>
      <w:bookmarkEnd w:id="231"/>
      <w:bookmarkEnd w:id="232"/>
      <w:bookmarkEnd w:id="233"/>
      <w:bookmarkEnd w:id="234"/>
    </w:p>
    <w:p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lastRenderedPageBreak/>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bookmarkStart w:id="235"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RTB^K13^RTB_K13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ACK^K13^ACK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berschrift3"/>
      </w:pPr>
      <w:bookmarkStart w:id="236" w:name="_Ref478807850"/>
      <w:bookmarkStart w:id="237" w:name="_Toc495483548"/>
      <w:bookmarkStart w:id="238" w:name="_Toc24273770"/>
      <w:bookmarkStart w:id="239" w:name="_Toc41280977"/>
      <w:bookmarkStart w:id="240" w:name="_Toc43004339"/>
      <w:bookmarkStart w:id="241" w:name="_Toc425946611"/>
      <w:r w:rsidRPr="00121095">
        <w:lastRenderedPageBreak/>
        <w:t>QBP/RDY – query by parameter/display response (events vary)</w:t>
      </w:r>
      <w:bookmarkEnd w:id="236"/>
      <w:bookmarkEnd w:id="237"/>
      <w:bookmarkEnd w:id="238"/>
      <w:bookmarkEnd w:id="239"/>
      <w:bookmarkEnd w:id="240"/>
      <w:bookmarkEnd w:id="241"/>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w:instrText>
      </w:r>
      <w:proofErr w:type="gramStart"/>
      <w:r w:rsidRPr="00121095">
        <w:instrText>Messages:QBP</w:instrText>
      </w:r>
      <w:proofErr w:type="gramEnd"/>
      <w:r w:rsidRPr="00121095">
        <w:instrText xml:space="preserve">"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QBP^Q15^QBP_Q15</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ACK^Q15^ACK</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r>
    </w:tbl>
    <w:p w:rsidR="0049558B" w:rsidRDefault="0049558B">
      <w:pPr>
        <w:pStyle w:val="NormalIndented"/>
      </w:pPr>
    </w:p>
    <w:p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5.5.1</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RDY^K15^RDY_K15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ACK^K15^ACK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0854A8" w:rsidRDefault="00E921A2" w:rsidP="00BF5311"/>
    <w:p w:rsidR="00E921A2" w:rsidRPr="00121095" w:rsidRDefault="00E921A2" w:rsidP="00BF5311">
      <w:pPr>
        <w:pStyle w:val="Note"/>
      </w:pPr>
      <w:bookmarkStart w:id="242" w:name="_Toc495483549"/>
      <w:bookmarkStart w:id="243" w:name="_Toc24273771"/>
      <w:bookmarkStart w:id="244" w:name="_Toc41280978"/>
      <w:bookmarkStart w:id="245" w:name="_Toc43004340"/>
      <w:bookmarkStart w:id="246" w:name="_Toc461003129"/>
      <w:bookmarkStart w:id="247" w:name="_Toc461697661"/>
      <w:bookmarkStart w:id="248" w:name="_Toc461849287"/>
      <w:bookmarkStart w:id="249" w:name="_Toc462052842"/>
      <w:bookmarkStart w:id="250" w:name="_Toc462567139"/>
      <w:bookmarkStart w:id="251" w:name="_Toc456230067"/>
      <w:bookmarkStart w:id="252" w:name="_Toc456771975"/>
      <w:bookmarkStart w:id="253" w:name="_Toc457641321"/>
      <w:bookmarkStart w:id="254" w:name="_Toc458303378"/>
      <w:bookmarkStart w:id="255" w:name="_Toc459005928"/>
      <w:bookmarkStart w:id="256" w:name="_Toc459197217"/>
      <w:bookmarkStart w:id="257" w:name="_Toc460048220"/>
      <w:bookmarkStart w:id="258" w:name="_Toc460656707"/>
      <w:bookmarkEnd w:id="235"/>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berschrift3"/>
      </w:pPr>
      <w:bookmarkStart w:id="259" w:name="_Toc425946612"/>
      <w:r w:rsidRPr="00121095">
        <w:t xml:space="preserve">QSB </w:t>
      </w:r>
      <w:r w:rsidR="00514A79">
        <w:t>–</w:t>
      </w:r>
      <w:r w:rsidRPr="00121095">
        <w:t xml:space="preserve"> Create subscription (Event Q16)</w:t>
      </w:r>
      <w:bookmarkEnd w:id="242"/>
      <w:bookmarkEnd w:id="243"/>
      <w:bookmarkEnd w:id="244"/>
      <w:bookmarkEnd w:id="245"/>
      <w:bookmarkEnd w:id="259"/>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w:instrText>
      </w:r>
      <w:proofErr w:type="gramStart"/>
      <w:r w:rsidRPr="00121095">
        <w:instrText>Messages:QSB</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QSB^Q16^QSB_Q16</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bl>
    <w:p w:rsidR="0049558B" w:rsidRPr="00121095" w:rsidRDefault="0049558B">
      <w:pPr>
        <w:pStyle w:val="NormalIndented"/>
      </w:pPr>
    </w:p>
    <w:p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60" w:name="_Toc495483550"/>
      <w:bookmarkStart w:id="261" w:name="_Toc24273772"/>
      <w:bookmarkStart w:id="262" w:name="_Toc41280979"/>
      <w:bookmarkStart w:id="263" w:name="_Toc43004341"/>
      <w:bookmarkStart w:id="264" w:name="_Toc4259466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pStyle w:val="berschrift3"/>
      </w:pPr>
      <w:r w:rsidRPr="00121095">
        <w:t xml:space="preserve">QVR </w:t>
      </w:r>
      <w:r w:rsidR="00514A79">
        <w:t>–</w:t>
      </w:r>
      <w:r w:rsidRPr="00121095">
        <w:t xml:space="preserve"> query for previous events</w:t>
      </w:r>
      <w:bookmarkEnd w:id="246"/>
      <w:bookmarkEnd w:id="247"/>
      <w:bookmarkEnd w:id="248"/>
      <w:bookmarkEnd w:id="249"/>
      <w:bookmarkEnd w:id="250"/>
      <w:r w:rsidRPr="00121095">
        <w:t xml:space="preserve"> (Event Q17)</w:t>
      </w:r>
      <w:bookmarkEnd w:id="260"/>
      <w:bookmarkEnd w:id="261"/>
      <w:bookmarkEnd w:id="262"/>
      <w:bookmarkEnd w:id="263"/>
      <w:bookmarkEnd w:id="264"/>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w:instrText>
      </w:r>
      <w:proofErr w:type="gramStart"/>
      <w:r w:rsidRPr="00121095">
        <w:instrText>Messages:QVR</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QVR^Q17^QVR_Q17</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bl>
    <w:p w:rsidR="0049558B" w:rsidRPr="00121095" w:rsidRDefault="0049558B">
      <w:pPr>
        <w:pStyle w:val="NormalIndented"/>
      </w:pPr>
    </w:p>
    <w:p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ACK^Q17^ACK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381A24" w:rsidRDefault="00381A24">
      <w:pPr>
        <w:pStyle w:val="NormalIndented"/>
      </w:pPr>
    </w:p>
    <w:p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rsidR="00E921A2" w:rsidRPr="00121095" w:rsidRDefault="00E921A2">
      <w:pPr>
        <w:pStyle w:val="berschrift3"/>
      </w:pPr>
      <w:bookmarkStart w:id="265" w:name="_Toc495483551"/>
      <w:bookmarkStart w:id="266" w:name="_Toc24273773"/>
      <w:bookmarkStart w:id="267" w:name="_Toc41280980"/>
      <w:bookmarkStart w:id="268" w:name="_Toc43004342"/>
      <w:bookmarkStart w:id="269" w:name="_Toc425946614"/>
      <w:bookmarkStart w:id="270" w:name="_Ref465670010"/>
      <w:bookmarkEnd w:id="251"/>
      <w:bookmarkEnd w:id="252"/>
      <w:bookmarkEnd w:id="253"/>
      <w:bookmarkEnd w:id="254"/>
      <w:bookmarkEnd w:id="255"/>
      <w:bookmarkEnd w:id="256"/>
      <w:bookmarkEnd w:id="257"/>
      <w:bookmarkEnd w:id="258"/>
      <w:r w:rsidRPr="00121095">
        <w:t xml:space="preserve">QCN/ACK </w:t>
      </w:r>
      <w:r w:rsidR="00514A79">
        <w:t>–</w:t>
      </w:r>
      <w:r w:rsidRPr="00121095">
        <w:t xml:space="preserve"> cancel query/acknowledge message (Event J01)</w:t>
      </w:r>
      <w:bookmarkEnd w:id="265"/>
      <w:bookmarkEnd w:id="266"/>
      <w:bookmarkEnd w:id="267"/>
      <w:bookmarkEnd w:id="268"/>
      <w:bookmarkEnd w:id="269"/>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w:instrText>
      </w:r>
      <w:proofErr w:type="gramStart"/>
      <w:r w:rsidRPr="00121095">
        <w:instrText>Messages:QCN</w:instrText>
      </w:r>
      <w:proofErr w:type="gramEnd"/>
      <w:r w:rsidRPr="00121095">
        <w:instrText xml:space="preserve">" </w:instrText>
      </w:r>
      <w:r w:rsidR="00BF2FE6" w:rsidRPr="00121095">
        <w:fldChar w:fldCharType="end"/>
      </w:r>
    </w:p>
    <w:p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C962CE">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C24AA4">
              <w:rPr>
                <w:lang w:val="es-MX"/>
              </w:rPr>
              <w:t>QCN^J01^QCN_J01</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bl>
    <w:p w:rsidR="0049558B" w:rsidRPr="00121095" w:rsidRDefault="0049558B">
      <w:pPr>
        <w:pStyle w:val="NormalIndented"/>
      </w:pPr>
    </w:p>
    <w:p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71" w:name="_Toc495483552"/>
      <w:bookmarkStart w:id="272" w:name="_Toc24273774"/>
      <w:bookmarkStart w:id="273" w:name="_Toc41280981"/>
      <w:bookmarkStart w:id="274" w:name="_Toc43004343"/>
      <w:bookmarkStart w:id="275" w:name="_Toc4259466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49558B" w:rsidRDefault="0049558B" w:rsidP="007D495C"/>
    <w:p w:rsidR="00E921A2" w:rsidRPr="00121095" w:rsidRDefault="00E921A2">
      <w:pPr>
        <w:pStyle w:val="berschrift3"/>
        <w:keepLines/>
      </w:pPr>
      <w:r w:rsidRPr="00121095">
        <w:t xml:space="preserve">QSX /ACK </w:t>
      </w:r>
      <w:r w:rsidR="00514A79">
        <w:t>–</w:t>
      </w:r>
      <w:r w:rsidRPr="00121095">
        <w:t xml:space="preserve"> cancel subscription/acknowledge message (Event J02)</w:t>
      </w:r>
      <w:bookmarkEnd w:id="271"/>
      <w:bookmarkEnd w:id="272"/>
      <w:bookmarkEnd w:id="273"/>
      <w:bookmarkEnd w:id="274"/>
      <w:bookmarkEnd w:id="275"/>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w:instrText>
      </w:r>
      <w:proofErr w:type="gramStart"/>
      <w:r w:rsidRPr="00121095">
        <w:instrText>Messages:QSX</w:instrText>
      </w:r>
      <w:proofErr w:type="gramEnd"/>
      <w:r w:rsidRPr="00121095">
        <w:instrText xml:space="preserve">" </w:instrText>
      </w:r>
      <w:r w:rsidR="00BF2FE6" w:rsidRPr="00121095">
        <w:fldChar w:fldCharType="end"/>
      </w:r>
    </w:p>
    <w:p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C962CE">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lastRenderedPageBreak/>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QSX^J02^QCN_J01</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bl>
    <w:p w:rsidR="00E921A2" w:rsidRPr="00121095" w:rsidRDefault="00E921A2">
      <w:pPr>
        <w:keepNext/>
        <w:keepLines/>
      </w:pPr>
    </w:p>
    <w:p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E77190" w:rsidRDefault="00E77190" w:rsidP="005E5417">
      <w:bookmarkStart w:id="276" w:name="_Ref490990034"/>
      <w:bookmarkStart w:id="277" w:name="_Toc495483553"/>
      <w:bookmarkStart w:id="278" w:name="_Toc24273775"/>
      <w:bookmarkStart w:id="279" w:name="_Toc41280982"/>
      <w:bookmarkStart w:id="280" w:name="_Toc43004344"/>
      <w:bookmarkStart w:id="281" w:name="_Toc425946616"/>
      <w:bookmarkEnd w:id="2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CF7CEA" w:rsidP="00381A24">
            <w:pPr>
              <w:pStyle w:val="ACK-ChoreographyHeader"/>
            </w:pPr>
            <w:r w:rsidRPr="00121095">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r>
    </w:tbl>
    <w:p w:rsidR="00E921A2" w:rsidRPr="00121095" w:rsidRDefault="00E921A2">
      <w:pPr>
        <w:pStyle w:val="berschrift2"/>
      </w:pPr>
      <w:r w:rsidRPr="00121095">
        <w:t>QUERY/RESPONSE MESSAGE SEGMENTS</w:t>
      </w:r>
      <w:bookmarkEnd w:id="276"/>
      <w:bookmarkEnd w:id="277"/>
      <w:bookmarkEnd w:id="278"/>
      <w:bookmarkEnd w:id="279"/>
      <w:bookmarkEnd w:id="280"/>
      <w:bookmarkEnd w:id="281"/>
    </w:p>
    <w:p w:rsidR="00E921A2" w:rsidRPr="00121095" w:rsidRDefault="00E921A2">
      <w:r w:rsidRPr="00121095">
        <w:t>This section includes all message segments, except for the general message segments, used for the query/response pairs recommended for use in v 2.4 and later.</w:t>
      </w:r>
    </w:p>
    <w:p w:rsidR="00E921A2" w:rsidRPr="00121095" w:rsidRDefault="00E921A2">
      <w:pPr>
        <w:pStyle w:val="berschrift3"/>
      </w:pPr>
      <w:bookmarkStart w:id="282" w:name="_Toc348257278"/>
      <w:bookmarkStart w:id="283" w:name="_Toc348257614"/>
      <w:bookmarkStart w:id="284" w:name="_Toc348263236"/>
      <w:bookmarkStart w:id="285" w:name="_Toc348336565"/>
      <w:bookmarkStart w:id="286" w:name="_Toc348770053"/>
      <w:bookmarkStart w:id="287" w:name="_Toc348856195"/>
      <w:bookmarkStart w:id="288" w:name="_Toc348866616"/>
      <w:bookmarkStart w:id="289" w:name="_Toc348947846"/>
      <w:bookmarkStart w:id="290" w:name="_Toc349735427"/>
      <w:bookmarkStart w:id="291" w:name="_Toc349735870"/>
      <w:bookmarkStart w:id="292" w:name="_Toc349736024"/>
      <w:bookmarkStart w:id="293" w:name="_Toc349803756"/>
      <w:bookmarkStart w:id="294" w:name="_Toc359236094"/>
      <w:bookmarkStart w:id="295" w:name="_Ref465674848"/>
      <w:bookmarkStart w:id="296" w:name="_Ref465674921"/>
      <w:bookmarkStart w:id="297" w:name="_Ref484511448"/>
      <w:bookmarkStart w:id="298" w:name="_Ref484513283"/>
      <w:bookmarkStart w:id="299" w:name="_Toc495483554"/>
      <w:bookmarkStart w:id="300" w:name="_Toc24273776"/>
      <w:bookmarkStart w:id="301" w:name="_Toc41280983"/>
      <w:bookmarkStart w:id="302" w:name="_Toc43004345"/>
      <w:bookmarkStart w:id="303" w:name="_Toc425946617"/>
      <w:r w:rsidRPr="00121095">
        <w:t xml:space="preserve">DSP </w:t>
      </w:r>
      <w:r w:rsidR="00514A79">
        <w:t>–</w:t>
      </w:r>
      <w:r w:rsidRPr="00121095">
        <w:t xml:space="preserve"> display data segment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rsidR="00E921A2" w:rsidRPr="00121095" w:rsidRDefault="00E921A2">
      <w:pPr>
        <w:pStyle w:val="AttributeTableCaption"/>
        <w:keepLines/>
      </w:pPr>
      <w:r w:rsidRPr="00121095">
        <w:lastRenderedPageBreak/>
        <w:t>HL7 Attribute Table – DSP</w:t>
      </w:r>
      <w:bookmarkStart w:id="304" w:name="DSP"/>
      <w:bookmarkEnd w:id="304"/>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Display Level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Data Line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Logical Break Point</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jc w:val="left"/>
            </w:pPr>
            <w:r w:rsidRPr="00121095">
              <w:t>Result ID</w:t>
            </w:r>
          </w:p>
        </w:tc>
      </w:tr>
    </w:tbl>
    <w:p w:rsidR="00E921A2" w:rsidRPr="00121095" w:rsidRDefault="00E921A2">
      <w:pPr>
        <w:pStyle w:val="berschrift4"/>
        <w:rPr>
          <w:vanish/>
        </w:rPr>
      </w:pPr>
      <w:bookmarkStart w:id="305" w:name="_Toc495483555"/>
      <w:bookmarkStart w:id="306" w:name="_Toc24273777"/>
      <w:r w:rsidRPr="00121095">
        <w:rPr>
          <w:vanish/>
        </w:rPr>
        <w:t>DSP field definitions</w:t>
      </w:r>
      <w:bookmarkEnd w:id="305"/>
      <w:bookmarkEnd w:id="306"/>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307" w:name="_Toc495483556"/>
      <w:bookmarkStart w:id="308"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07"/>
      <w:bookmarkEnd w:id="308"/>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rsidR="00E921A2" w:rsidRPr="00121095" w:rsidRDefault="00E921A2">
      <w:pPr>
        <w:pStyle w:val="NormalIndented"/>
      </w:pPr>
      <w:r w:rsidRPr="00121095">
        <w:t>Definition:  This field is used optionally to number multiple display segments.</w:t>
      </w:r>
    </w:p>
    <w:p w:rsidR="00E921A2" w:rsidRPr="00121095" w:rsidRDefault="00E921A2">
      <w:pPr>
        <w:pStyle w:val="berschrift4"/>
      </w:pPr>
      <w:bookmarkStart w:id="309" w:name="_Toc495483557"/>
      <w:bookmarkStart w:id="310" w:name="_Toc24273779"/>
      <w:r w:rsidRPr="00121095">
        <w:t>DSP-2   Display Level</w:t>
      </w:r>
      <w:proofErr w:type="gramStart"/>
      <w:r w:rsidRPr="00121095">
        <w:t xml:space="preserve">   (</w:t>
      </w:r>
      <w:proofErr w:type="gramEnd"/>
      <w:r w:rsidRPr="00121095">
        <w:t>SI)   00062</w:t>
      </w:r>
      <w:bookmarkEnd w:id="309"/>
      <w:bookmarkEnd w:id="310"/>
      <w:r w:rsidRPr="00121095">
        <w:t xml:space="preserve"> </w:t>
      </w:r>
      <w:r w:rsidR="00BF2FE6" w:rsidRPr="00121095">
        <w:fldChar w:fldCharType="begin"/>
      </w:r>
      <w:r w:rsidRPr="00121095">
        <w:instrText xml:space="preserve"> XE "Display level" </w:instrText>
      </w:r>
      <w:r w:rsidR="00BF2FE6" w:rsidRPr="00121095">
        <w:fldChar w:fldCharType="end"/>
      </w:r>
    </w:p>
    <w:p w:rsidR="00E921A2" w:rsidRPr="00121095" w:rsidRDefault="00E921A2">
      <w:pPr>
        <w:pStyle w:val="NormalIndented"/>
      </w:pPr>
      <w:r w:rsidRPr="00121095">
        <w:t>Definition:  This field contains numbering to define groups of fields as assigned by the individual sites or applications.</w:t>
      </w:r>
    </w:p>
    <w:p w:rsidR="00E921A2" w:rsidRPr="00121095" w:rsidRDefault="00E921A2">
      <w:pPr>
        <w:pStyle w:val="berschrift4"/>
      </w:pPr>
      <w:bookmarkStart w:id="311" w:name="_Toc495483558"/>
      <w:bookmarkStart w:id="312" w:name="_Toc24273780"/>
      <w:r w:rsidRPr="00121095">
        <w:t>DSP-3   Data Line</w:t>
      </w:r>
      <w:proofErr w:type="gramStart"/>
      <w:r w:rsidRPr="00121095">
        <w:t xml:space="preserve">   (</w:t>
      </w:r>
      <w:proofErr w:type="gramEnd"/>
      <w:r w:rsidRPr="00121095">
        <w:t>TX)   00063</w:t>
      </w:r>
      <w:bookmarkEnd w:id="311"/>
      <w:bookmarkEnd w:id="312"/>
      <w:r w:rsidRPr="00121095">
        <w:t xml:space="preserve"> </w:t>
      </w:r>
      <w:r w:rsidR="00BF2FE6" w:rsidRPr="00121095">
        <w:fldChar w:fldCharType="begin"/>
      </w:r>
      <w:r w:rsidRPr="00121095">
        <w:instrText xml:space="preserve"> XE "Data line" </w:instrText>
      </w:r>
      <w:r w:rsidR="00BF2FE6" w:rsidRPr="00121095">
        <w:fldChar w:fldCharType="end"/>
      </w:r>
    </w:p>
    <w:p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rsidR="00E921A2" w:rsidRPr="00121095" w:rsidRDefault="00E921A2">
      <w:pPr>
        <w:pStyle w:val="berschrift4"/>
      </w:pPr>
      <w:bookmarkStart w:id="313" w:name="_Toc495483559"/>
      <w:bookmarkStart w:id="314" w:name="_Toc24273781"/>
      <w:r w:rsidRPr="00121095">
        <w:t>DSP-4   Logical Break Point</w:t>
      </w:r>
      <w:proofErr w:type="gramStart"/>
      <w:r w:rsidRPr="00121095">
        <w:t xml:space="preserve">   (</w:t>
      </w:r>
      <w:proofErr w:type="gramEnd"/>
      <w:r w:rsidRPr="00121095">
        <w:t>ST)   00064</w:t>
      </w:r>
      <w:bookmarkEnd w:id="313"/>
      <w:bookmarkEnd w:id="314"/>
      <w:r w:rsidRPr="00121095">
        <w:t xml:space="preserve"> </w:t>
      </w:r>
      <w:r w:rsidR="00BF2FE6" w:rsidRPr="00121095">
        <w:fldChar w:fldCharType="begin"/>
      </w:r>
      <w:r w:rsidRPr="00121095">
        <w:instrText xml:space="preserve"> XE "Logical break point" </w:instrText>
      </w:r>
      <w:r w:rsidR="00BF2FE6" w:rsidRPr="00121095">
        <w:fldChar w:fldCharType="end"/>
      </w:r>
    </w:p>
    <w:p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w:t>
      </w:r>
      <w:proofErr w:type="gramStart"/>
      <w:r w:rsidRPr="00121095">
        <w:t>particular ancillary</w:t>
      </w:r>
      <w:proofErr w:type="gramEnd"/>
      <w:r w:rsidRPr="00121095">
        <w:t xml:space="preserve">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rsidR="00E921A2" w:rsidRPr="00121095" w:rsidRDefault="00E921A2">
      <w:pPr>
        <w:pStyle w:val="berschrift4"/>
      </w:pPr>
      <w:bookmarkStart w:id="315" w:name="_Toc495483560"/>
      <w:bookmarkStart w:id="316" w:name="_Toc24273782"/>
      <w:r w:rsidRPr="00121095">
        <w:t>DSP-5   Result ID</w:t>
      </w:r>
      <w:proofErr w:type="gramStart"/>
      <w:r w:rsidRPr="00121095">
        <w:t xml:space="preserve">   (</w:t>
      </w:r>
      <w:proofErr w:type="gramEnd"/>
      <w:r w:rsidRPr="00121095">
        <w:t>TX)   00065</w:t>
      </w:r>
      <w:bookmarkEnd w:id="315"/>
      <w:bookmarkEnd w:id="316"/>
      <w:r w:rsidRPr="00121095">
        <w:t xml:space="preserve"> </w:t>
      </w:r>
      <w:r w:rsidR="00BF2FE6" w:rsidRPr="00121095">
        <w:fldChar w:fldCharType="begin"/>
      </w:r>
      <w:r w:rsidRPr="00121095">
        <w:instrText xml:space="preserve"> XE "Result ID" </w:instrText>
      </w:r>
      <w:r w:rsidR="00BF2FE6" w:rsidRPr="00121095">
        <w:fldChar w:fldCharType="end"/>
      </w:r>
    </w:p>
    <w:p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rsidR="00E921A2" w:rsidRPr="00121095" w:rsidRDefault="00E921A2">
      <w:pPr>
        <w:pStyle w:val="berschrift3"/>
      </w:pPr>
      <w:bookmarkStart w:id="317" w:name="_Toc348257291"/>
      <w:bookmarkStart w:id="318" w:name="_Toc348257627"/>
      <w:bookmarkStart w:id="319" w:name="_Toc348263249"/>
      <w:bookmarkStart w:id="320" w:name="_Toc348336578"/>
      <w:bookmarkStart w:id="321" w:name="_Toc348770066"/>
      <w:bookmarkStart w:id="322" w:name="_Toc348856208"/>
      <w:bookmarkStart w:id="323" w:name="_Toc348866629"/>
      <w:bookmarkStart w:id="324" w:name="_Toc348947859"/>
      <w:bookmarkStart w:id="325" w:name="_Toc349735440"/>
      <w:bookmarkStart w:id="326" w:name="_Toc349735883"/>
      <w:bookmarkStart w:id="327" w:name="_Toc349736037"/>
      <w:bookmarkStart w:id="328" w:name="_Toc349803769"/>
      <w:bookmarkStart w:id="329" w:name="_Toc359236107"/>
      <w:bookmarkStart w:id="330" w:name="_Ref465671683"/>
      <w:bookmarkStart w:id="331" w:name="_Ref465673603"/>
      <w:bookmarkStart w:id="332" w:name="_Ref465674003"/>
      <w:bookmarkStart w:id="333" w:name="_Ref465674438"/>
      <w:bookmarkStart w:id="334" w:name="_Ref465674532"/>
      <w:bookmarkStart w:id="335" w:name="_Ref465674816"/>
      <w:bookmarkStart w:id="336" w:name="_Ref465674939"/>
      <w:bookmarkStart w:id="337" w:name="_Ref465676708"/>
      <w:bookmarkStart w:id="338" w:name="_Ref465740536"/>
      <w:bookmarkStart w:id="339" w:name="_Ref477748792"/>
      <w:bookmarkStart w:id="340" w:name="_Ref477748959"/>
      <w:bookmarkStart w:id="341" w:name="_Ref484511544"/>
      <w:bookmarkStart w:id="342" w:name="_Ref484513768"/>
      <w:bookmarkStart w:id="343" w:name="_Toc495483561"/>
      <w:bookmarkStart w:id="344" w:name="_Ref426413"/>
      <w:bookmarkStart w:id="345" w:name="_Toc24273783"/>
      <w:bookmarkStart w:id="346" w:name="_Toc41280984"/>
      <w:bookmarkStart w:id="347" w:name="_Toc43004346"/>
      <w:bookmarkStart w:id="348" w:name="_Toc425946618"/>
      <w:r w:rsidRPr="00121095">
        <w:t>QAK- query acknowledgment segment</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w:instrText>
      </w:r>
      <w:proofErr w:type="gramStart"/>
      <w:r w:rsidRPr="00121095">
        <w:instrText>Segments:QAK</w:instrText>
      </w:r>
      <w:proofErr w:type="gramEnd"/>
      <w:r w:rsidRPr="00121095">
        <w:instrText xml:space="preserve">"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rsidR="00E921A2" w:rsidRPr="00121095" w:rsidRDefault="00E921A2">
      <w:pPr>
        <w:pStyle w:val="AttributeTableCaption"/>
      </w:pPr>
      <w:r w:rsidRPr="00121095">
        <w:lastRenderedPageBreak/>
        <w:t>HL7 Attribute Table – QAK</w:t>
      </w:r>
      <w:bookmarkStart w:id="349" w:name="QAK"/>
      <w:bookmarkEnd w:id="349"/>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12"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Response Status</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13"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Message Query Name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Hit Count Total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This payload</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jc w:val="left"/>
            </w:pPr>
            <w:r w:rsidRPr="000922E0">
              <w:t>Hits remaining</w:t>
            </w:r>
          </w:p>
        </w:tc>
      </w:tr>
    </w:tbl>
    <w:p w:rsidR="00E921A2" w:rsidRPr="000922E0" w:rsidRDefault="00E921A2">
      <w:pPr>
        <w:pStyle w:val="berschrift4"/>
        <w:rPr>
          <w:vanish/>
        </w:rPr>
      </w:pPr>
      <w:bookmarkStart w:id="350" w:name="_Toc495483562"/>
      <w:bookmarkStart w:id="351" w:name="_Toc24273784"/>
      <w:r w:rsidRPr="000922E0">
        <w:rPr>
          <w:vanish/>
        </w:rPr>
        <w:t>QAK field definitions</w:t>
      </w:r>
      <w:bookmarkEnd w:id="350"/>
      <w:bookmarkEnd w:id="351"/>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rsidR="00E921A2" w:rsidRPr="000922E0" w:rsidRDefault="00E921A2">
      <w:pPr>
        <w:pStyle w:val="berschrift4"/>
      </w:pPr>
      <w:bookmarkStart w:id="352" w:name="_Toc495483563"/>
      <w:bookmarkStart w:id="353" w:name="_Toc24273785"/>
      <w:r w:rsidRPr="000922E0">
        <w:t>QAK-1   Query Tag</w:t>
      </w:r>
      <w:proofErr w:type="gramStart"/>
      <w:r w:rsidRPr="000922E0">
        <w:t xml:space="preserve">   (</w:t>
      </w:r>
      <w:proofErr w:type="gramEnd"/>
      <w:r w:rsidRPr="000922E0">
        <w:t>ST)   00696</w:t>
      </w:r>
      <w:bookmarkEnd w:id="352"/>
      <w:bookmarkEnd w:id="353"/>
      <w:r w:rsidRPr="000922E0">
        <w:t xml:space="preserve"> </w:t>
      </w:r>
      <w:r w:rsidR="00BF2FE6" w:rsidRPr="000922E0">
        <w:fldChar w:fldCharType="begin"/>
      </w:r>
      <w:r w:rsidRPr="000922E0">
        <w:instrText xml:space="preserve"> XE "Query tag" </w:instrText>
      </w:r>
      <w:r w:rsidR="00BF2FE6" w:rsidRPr="000922E0">
        <w:fldChar w:fldCharType="end"/>
      </w:r>
    </w:p>
    <w:p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rsidR="00E921A2" w:rsidRPr="00121095" w:rsidRDefault="00E921A2">
      <w:pPr>
        <w:pStyle w:val="berschrift4"/>
      </w:pPr>
      <w:bookmarkStart w:id="354" w:name="_Toc495483564"/>
      <w:bookmarkStart w:id="355" w:name="_Toc24273786"/>
      <w:r w:rsidRPr="00121095">
        <w:t>QAK-2   Query Response Status</w:t>
      </w:r>
      <w:proofErr w:type="gramStart"/>
      <w:r w:rsidRPr="00121095">
        <w:t xml:space="preserve">   (</w:t>
      </w:r>
      <w:proofErr w:type="gramEnd"/>
      <w:r w:rsidRPr="00121095">
        <w:t>ID)   00708</w:t>
      </w:r>
      <w:bookmarkEnd w:id="354"/>
      <w:bookmarkEnd w:id="355"/>
      <w:r w:rsidRPr="00121095">
        <w:t xml:space="preserve"> </w:t>
      </w:r>
      <w:r w:rsidR="00BF2FE6" w:rsidRPr="00121095">
        <w:fldChar w:fldCharType="begin"/>
      </w:r>
      <w:r w:rsidRPr="00121095">
        <w:instrText xml:space="preserve"> XE "Query response status" </w:instrText>
      </w:r>
      <w:r w:rsidR="00BF2FE6" w:rsidRPr="00121095">
        <w:fldChar w:fldCharType="end"/>
      </w:r>
    </w:p>
    <w:p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4"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rsidR="00E921A2" w:rsidRPr="00121095" w:rsidRDefault="00E921A2">
      <w:pPr>
        <w:pStyle w:val="berschrift4"/>
      </w:pPr>
      <w:bookmarkStart w:id="356" w:name="_Toc495483565"/>
      <w:bookmarkStart w:id="357" w:name="_Toc24273787"/>
      <w:r w:rsidRPr="00121095">
        <w:t>QAK-3   Message Query Name</w:t>
      </w:r>
      <w:proofErr w:type="gramStart"/>
      <w:r w:rsidRPr="00121095">
        <w:t xml:space="preserve">   (</w:t>
      </w:r>
      <w:proofErr w:type="gramEnd"/>
      <w:r w:rsidRPr="00121095">
        <w:t>CWE)   01375</w:t>
      </w:r>
      <w:bookmarkEnd w:id="356"/>
      <w:bookmarkEnd w:id="357"/>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bookmarkStart w:id="358"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58"/>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5"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rsidR="00E921A2" w:rsidRPr="00121095" w:rsidRDefault="00E921A2">
      <w:pPr>
        <w:pStyle w:val="berschrift4"/>
      </w:pPr>
      <w:bookmarkStart w:id="359" w:name="_Toc495483566"/>
      <w:bookmarkStart w:id="360"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59"/>
      <w:bookmarkEnd w:id="360"/>
    </w:p>
    <w:p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rsidR="00E921A2" w:rsidRPr="00121095" w:rsidRDefault="00E921A2">
      <w:pPr>
        <w:pStyle w:val="berschrift4"/>
      </w:pPr>
      <w:bookmarkStart w:id="361" w:name="_Toc495483567"/>
      <w:bookmarkStart w:id="362"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1"/>
      <w:bookmarkEnd w:id="362"/>
    </w:p>
    <w:p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rsidR="00E921A2" w:rsidRPr="00121095" w:rsidRDefault="00E921A2">
      <w:pPr>
        <w:pStyle w:val="berschrift4"/>
      </w:pPr>
      <w:bookmarkStart w:id="363" w:name="_Toc495483568"/>
      <w:bookmarkStart w:id="364" w:name="_Toc24273790"/>
      <w:r w:rsidRPr="00121095">
        <w:lastRenderedPageBreak/>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63"/>
      <w:bookmarkEnd w:id="364"/>
    </w:p>
    <w:p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rsidR="00E921A2" w:rsidRPr="00121095" w:rsidRDefault="00E921A2">
      <w:pPr>
        <w:pStyle w:val="berschrift3"/>
      </w:pPr>
      <w:bookmarkStart w:id="365" w:name="_Ref484511481"/>
      <w:bookmarkStart w:id="366" w:name="_Toc495483569"/>
      <w:bookmarkStart w:id="367" w:name="_Toc24273791"/>
      <w:bookmarkStart w:id="368" w:name="_Toc41280985"/>
      <w:bookmarkStart w:id="369" w:name="_Toc43004347"/>
      <w:bookmarkStart w:id="370" w:name="_Toc425946619"/>
      <w:bookmarkStart w:id="371" w:name="_Ref465673642"/>
      <w:bookmarkStart w:id="372" w:name="_Toc348257287"/>
      <w:bookmarkStart w:id="373" w:name="_Toc348257623"/>
      <w:bookmarkStart w:id="374" w:name="_Toc348263245"/>
      <w:bookmarkStart w:id="375" w:name="_Toc348336574"/>
      <w:bookmarkStart w:id="376" w:name="_Toc348770062"/>
      <w:bookmarkStart w:id="377" w:name="_Toc348856204"/>
      <w:bookmarkStart w:id="378" w:name="_Toc348866625"/>
      <w:bookmarkStart w:id="379" w:name="_Toc348947855"/>
      <w:bookmarkStart w:id="380" w:name="_Toc349735436"/>
      <w:bookmarkStart w:id="381" w:name="_Toc349735879"/>
      <w:bookmarkStart w:id="382" w:name="_Toc349736033"/>
      <w:bookmarkStart w:id="383" w:name="_Toc349803765"/>
      <w:bookmarkStart w:id="384" w:name="_Ref358264107"/>
      <w:bookmarkStart w:id="385" w:name="_Toc359236103"/>
      <w:bookmarkStart w:id="386" w:name="_Ref372101830"/>
      <w:r w:rsidRPr="00121095">
        <w:t>QID- query identification segment</w:t>
      </w:r>
      <w:bookmarkEnd w:id="365"/>
      <w:bookmarkEnd w:id="366"/>
      <w:bookmarkEnd w:id="367"/>
      <w:bookmarkEnd w:id="368"/>
      <w:bookmarkEnd w:id="369"/>
      <w:bookmarkEnd w:id="370"/>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w:instrText>
      </w:r>
      <w:proofErr w:type="gramStart"/>
      <w:r w:rsidRPr="00121095">
        <w:instrText>Segments:QID</w:instrText>
      </w:r>
      <w:proofErr w:type="gramEnd"/>
      <w:r w:rsidRPr="00121095">
        <w:instrText xml:space="preserve">"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rsidR="00E921A2" w:rsidRPr="00121095" w:rsidRDefault="00E921A2">
      <w:pPr>
        <w:pStyle w:val="NormalIndented"/>
      </w:pPr>
      <w:r w:rsidRPr="00121095">
        <w:t>The QID segment contains the information necessary to uniquely identify a query. Its primary use is in query cancellation or subscription cancellation.</w:t>
      </w:r>
    </w:p>
    <w:p w:rsidR="00E921A2" w:rsidRPr="00121095" w:rsidRDefault="00E921A2">
      <w:pPr>
        <w:pStyle w:val="AttributeTableCaption"/>
      </w:pPr>
      <w:r w:rsidRPr="00121095">
        <w:t>HL7 Attribute Table – QID</w:t>
      </w:r>
      <w:bookmarkStart w:id="387" w:name="QID"/>
      <w:bookmarkEnd w:id="387"/>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C962CE">
            <w:pPr>
              <w:pStyle w:val="AttributeTableBody"/>
              <w:rPr>
                <w:rStyle w:val="HyperlinkTable"/>
              </w:rPr>
            </w:pPr>
            <w:hyperlink r:id="rId16"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Message Query Name</w:t>
            </w:r>
          </w:p>
        </w:tc>
      </w:tr>
    </w:tbl>
    <w:p w:rsidR="00E921A2" w:rsidRPr="00121095" w:rsidRDefault="00E921A2">
      <w:pPr>
        <w:pStyle w:val="berschrift4"/>
        <w:rPr>
          <w:vanish/>
        </w:rPr>
      </w:pPr>
      <w:bookmarkStart w:id="388" w:name="_Toc495483570"/>
      <w:bookmarkStart w:id="389" w:name="_Toc24273792"/>
      <w:r w:rsidRPr="00121095">
        <w:rPr>
          <w:vanish/>
        </w:rPr>
        <w:t>QID field definitions</w:t>
      </w:r>
      <w:bookmarkEnd w:id="388"/>
      <w:bookmarkEnd w:id="389"/>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390" w:name="_Toc495483571"/>
      <w:bookmarkStart w:id="391"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0"/>
      <w:bookmarkEnd w:id="391"/>
    </w:p>
    <w:p w:rsidR="00E921A2" w:rsidRPr="00121095" w:rsidRDefault="00E921A2">
      <w:pPr>
        <w:pStyle w:val="NormalIndented"/>
      </w:pPr>
      <w:r w:rsidRPr="00121095">
        <w:t>Definition:  This field identifies the instance of a query.</w:t>
      </w:r>
    </w:p>
    <w:p w:rsidR="00E921A2" w:rsidRPr="00121095" w:rsidRDefault="00E921A2">
      <w:pPr>
        <w:pStyle w:val="berschrift4"/>
        <w:keepLines/>
      </w:pPr>
      <w:bookmarkStart w:id="392" w:name="_Toc495483572"/>
      <w:bookmarkStart w:id="393"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2"/>
      <w:bookmarkEnd w:id="393"/>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7" w:anchor="HL70471" w:history="1">
        <w:r w:rsidRPr="00121095">
          <w:rPr>
            <w:rStyle w:val="ReferenceUserTable"/>
          </w:rPr>
          <w:t>User defi</w:t>
        </w:r>
        <w:bookmarkStart w:id="394" w:name="_Hlt496504136"/>
        <w:r w:rsidRPr="00121095">
          <w:rPr>
            <w:rStyle w:val="ReferenceUserTable"/>
          </w:rPr>
          <w:t>n</w:t>
        </w:r>
        <w:bookmarkEnd w:id="394"/>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rsidR="00E921A2" w:rsidRPr="00121095" w:rsidRDefault="00E921A2">
      <w:pPr>
        <w:pStyle w:val="berschrift3"/>
      </w:pPr>
      <w:bookmarkStart w:id="395" w:name="_Ref477748842"/>
      <w:bookmarkStart w:id="396" w:name="_Toc495483573"/>
      <w:bookmarkStart w:id="397" w:name="_Toc24273795"/>
      <w:bookmarkStart w:id="398" w:name="_Toc41280986"/>
      <w:bookmarkStart w:id="399" w:name="_Toc43004348"/>
      <w:bookmarkStart w:id="400" w:name="_Toc425946620"/>
      <w:r w:rsidRPr="00121095">
        <w:t>QPD – query parameter definition</w:t>
      </w:r>
      <w:bookmarkEnd w:id="371"/>
      <w:bookmarkEnd w:id="395"/>
      <w:bookmarkEnd w:id="396"/>
      <w:bookmarkEnd w:id="397"/>
      <w:bookmarkEnd w:id="398"/>
      <w:bookmarkEnd w:id="399"/>
      <w:bookmarkEnd w:id="400"/>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w:instrText>
      </w:r>
      <w:proofErr w:type="gramStart"/>
      <w:r w:rsidRPr="00121095">
        <w:instrText>Segments:QPD</w:instrText>
      </w:r>
      <w:proofErr w:type="gramEnd"/>
      <w:r w:rsidRPr="00121095">
        <w:instrText xml:space="preserve">"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rsidR="00E921A2" w:rsidRPr="00121095" w:rsidRDefault="00E921A2">
      <w:pPr>
        <w:pStyle w:val="NormalIndented"/>
      </w:pPr>
      <w:r w:rsidRPr="00121095">
        <w:t>The QPD segment defines the parameters of the query.</w:t>
      </w:r>
    </w:p>
    <w:p w:rsidR="00E921A2" w:rsidRPr="00121095" w:rsidRDefault="00E921A2">
      <w:pPr>
        <w:pStyle w:val="AttributeTableCaption"/>
      </w:pPr>
      <w:r w:rsidRPr="00121095">
        <w:t>HL7 Attribute Table – QPD</w:t>
      </w:r>
      <w:bookmarkStart w:id="401" w:name="QPD"/>
      <w:bookmarkEnd w:id="401"/>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18"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 xml:space="preserve">Message Query Name </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User Parameters (in successive fields) </w:t>
            </w:r>
          </w:p>
        </w:tc>
      </w:tr>
    </w:tbl>
    <w:p w:rsidR="00E921A2" w:rsidRPr="00121095" w:rsidRDefault="00E921A2">
      <w:pPr>
        <w:pStyle w:val="berschrift4"/>
        <w:rPr>
          <w:vanish/>
        </w:rPr>
      </w:pPr>
      <w:bookmarkStart w:id="402" w:name="_Toc495483574"/>
      <w:bookmarkStart w:id="403" w:name="_Toc24273796"/>
      <w:r w:rsidRPr="00121095">
        <w:rPr>
          <w:vanish/>
        </w:rPr>
        <w:lastRenderedPageBreak/>
        <w:t>QPD field definitions</w:t>
      </w:r>
      <w:bookmarkEnd w:id="402"/>
      <w:bookmarkEnd w:id="403"/>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04" w:name="_Toc495483575"/>
      <w:bookmarkStart w:id="405" w:name="_Toc24273797"/>
      <w:r w:rsidRPr="00121095">
        <w:t>QPD-1   Message Query Name</w:t>
      </w:r>
      <w:proofErr w:type="gramStart"/>
      <w:r w:rsidRPr="00121095">
        <w:t xml:space="preserve">   (</w:t>
      </w:r>
      <w:proofErr w:type="gramEnd"/>
      <w:r w:rsidRPr="00121095">
        <w:t>CWE)   01375</w:t>
      </w:r>
      <w:bookmarkEnd w:id="404"/>
      <w:bookmarkEnd w:id="405"/>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19"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06" w:name="_Hlt490974532"/>
        <w:r w:rsidRPr="00121095">
          <w:rPr>
            <w:rStyle w:val="ReferenceUserTable"/>
          </w:rPr>
          <w:t>u</w:t>
        </w:r>
        <w:bookmarkEnd w:id="406"/>
        <w:r w:rsidRPr="00121095">
          <w:rPr>
            <w:rStyle w:val="ReferenceUserTable"/>
          </w:rPr>
          <w:t>ery name</w:t>
        </w:r>
      </w:hyperlink>
      <w:r w:rsidRPr="00121095">
        <w:t xml:space="preserve"> </w:t>
      </w:r>
      <w:r>
        <w:t xml:space="preserve">in Chapter 2C, Code Tables, </w:t>
      </w:r>
      <w:r w:rsidRPr="00121095">
        <w:t>for suggested values.</w:t>
      </w:r>
    </w:p>
    <w:p w:rsidR="00E921A2" w:rsidRPr="00121095" w:rsidRDefault="00E921A2">
      <w:pPr>
        <w:pStyle w:val="berschrift4"/>
      </w:pPr>
      <w:bookmarkStart w:id="407" w:name="_Toc495483576"/>
      <w:bookmarkStart w:id="408" w:name="_Toc24273798"/>
      <w:r w:rsidRPr="00121095">
        <w:t>QPD-2   Query Tag</w:t>
      </w:r>
      <w:proofErr w:type="gramStart"/>
      <w:r w:rsidRPr="00121095">
        <w:t xml:space="preserve">   (</w:t>
      </w:r>
      <w:proofErr w:type="gramEnd"/>
      <w:r w:rsidRPr="00121095">
        <w:t>ST)   00696</w:t>
      </w:r>
      <w:bookmarkEnd w:id="407"/>
      <w:bookmarkEnd w:id="408"/>
      <w:r w:rsidRPr="00121095">
        <w:t xml:space="preserve"> </w:t>
      </w:r>
      <w:r w:rsidR="00BF2FE6" w:rsidRPr="00121095">
        <w:fldChar w:fldCharType="begin"/>
      </w:r>
      <w:r w:rsidRPr="00121095">
        <w:instrText xml:space="preserve"> XE "Query tag" </w:instrText>
      </w:r>
      <w:r w:rsidR="00BF2FE6" w:rsidRPr="00121095">
        <w:fldChar w:fldCharType="end"/>
      </w:r>
    </w:p>
    <w:p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rsidR="00E921A2" w:rsidRPr="00121095" w:rsidRDefault="00E921A2">
      <w:pPr>
        <w:pStyle w:val="berschrift4"/>
      </w:pPr>
      <w:bookmarkStart w:id="409" w:name="_Toc495483577"/>
      <w:bookmarkStart w:id="410" w:name="_Toc24273799"/>
      <w:r w:rsidRPr="00121095">
        <w:t>QPD-3   User Parameters</w:t>
      </w:r>
      <w:proofErr w:type="gramStart"/>
      <w:r w:rsidRPr="00121095">
        <w:t xml:space="preserve">   (</w:t>
      </w:r>
      <w:proofErr w:type="gramEnd"/>
      <w:r w:rsidRPr="00121095">
        <w:t>Varies)   01435</w:t>
      </w:r>
      <w:bookmarkEnd w:id="409"/>
      <w:bookmarkEnd w:id="410"/>
      <w:r w:rsidRPr="00121095">
        <w:t xml:space="preserve"> </w:t>
      </w:r>
      <w:r w:rsidR="00BF2FE6" w:rsidRPr="00121095">
        <w:fldChar w:fldCharType="begin"/>
      </w:r>
      <w:r w:rsidRPr="00121095">
        <w:instrText xml:space="preserve"> XE "User  parameters" </w:instrText>
      </w:r>
      <w:r w:rsidR="00BF2FE6" w:rsidRPr="00121095">
        <w:fldChar w:fldCharType="end"/>
      </w:r>
    </w:p>
    <w:p w:rsidR="00E921A2" w:rsidRPr="00121095" w:rsidRDefault="00E921A2">
      <w:pPr>
        <w:pStyle w:val="NormalIndented"/>
      </w:pPr>
      <w:r w:rsidRPr="00121095">
        <w:t xml:space="preserve">Definition: These successive parameter fields hold the values that the Client passes to the Server. </w:t>
      </w:r>
    </w:p>
    <w:p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rsidR="00E921A2" w:rsidRPr="00121095" w:rsidRDefault="00E921A2">
      <w:pPr>
        <w:pStyle w:val="NormalIndented"/>
      </w:pPr>
      <w:r w:rsidRPr="00121095">
        <w:t>Parameter fields in the QPD segment appear in the same order as in the Query Profile.</w:t>
      </w:r>
    </w:p>
    <w:p w:rsidR="00E921A2" w:rsidRPr="00121095" w:rsidRDefault="00E921A2">
      <w:pPr>
        <w:pStyle w:val="berschrift5"/>
      </w:pPr>
      <w:bookmarkStart w:id="411" w:name="HL70391"/>
      <w:bookmarkStart w:id="412" w:name="_Toc495483578"/>
      <w:bookmarkEnd w:id="411"/>
      <w:r w:rsidRPr="00121095">
        <w:t>Note on QPD usage for query by example variant.</w:t>
      </w:r>
      <w:bookmarkEnd w:id="412"/>
    </w:p>
    <w:p w:rsidR="00E921A2" w:rsidRPr="00121095" w:rsidRDefault="00E921A2">
      <w:pPr>
        <w:pStyle w:val="Note"/>
      </w:pPr>
      <w:r w:rsidRPr="00121095">
        <w:rPr>
          <w:b/>
        </w:rPr>
        <w:t>Note:</w:t>
      </w:r>
      <w:r w:rsidRPr="00121095">
        <w:t xml:space="preserve">  Query </w:t>
      </w:r>
      <w:proofErr w:type="gramStart"/>
      <w:r w:rsidRPr="00121095">
        <w:t>By</w:t>
      </w:r>
      <w:proofErr w:type="gramEnd"/>
      <w:r w:rsidRPr="00121095">
        <w:t xml:space="preserve"> Example:  The Query by Example is an extension of Query by Parameter (QBP) in which search parameters are passed by sending them in the segment which naturally carries them.  </w:t>
      </w:r>
      <w:proofErr w:type="gramStart"/>
      <w:r w:rsidRPr="00121095">
        <w:t>Thus</w:t>
      </w:r>
      <w:proofErr w:type="gramEnd"/>
      <w:r w:rsidRPr="00121095">
        <w:t xml:space="preserve"> if one wanted to perform a "find_candidates"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rsidR="00E921A2" w:rsidRPr="00121095" w:rsidRDefault="00E921A2">
      <w:pPr>
        <w:pStyle w:val="berschrift3"/>
      </w:pPr>
      <w:bookmarkStart w:id="413" w:name="_Toc495483579"/>
      <w:bookmarkStart w:id="414" w:name="_Toc24273800"/>
      <w:bookmarkStart w:id="415" w:name="_Toc41280987"/>
      <w:bookmarkStart w:id="416" w:name="_Toc43004349"/>
      <w:bookmarkStart w:id="417" w:name="_Toc425946621"/>
      <w:r w:rsidRPr="00121095">
        <w:lastRenderedPageBreak/>
        <w:t>QRI – query response instance</w:t>
      </w:r>
      <w:bookmarkEnd w:id="413"/>
      <w:r w:rsidRPr="00121095">
        <w:t xml:space="preserve"> segment</w:t>
      </w:r>
      <w:bookmarkEnd w:id="414"/>
      <w:bookmarkEnd w:id="415"/>
      <w:bookmarkEnd w:id="416"/>
      <w:bookmarkEnd w:id="417"/>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w:instrText>
      </w:r>
      <w:proofErr w:type="gramStart"/>
      <w:r w:rsidRPr="00121095">
        <w:instrText>Segments:QRI</w:instrText>
      </w:r>
      <w:proofErr w:type="gramEnd"/>
      <w:r w:rsidRPr="00121095">
        <w:instrText xml:space="preserve">" </w:instrText>
      </w:r>
      <w:r w:rsidR="00BF2FE6" w:rsidRPr="00121095">
        <w:fldChar w:fldCharType="end"/>
      </w:r>
      <w:r w:rsidRPr="00121095">
        <w:t xml:space="preserve"> </w:t>
      </w:r>
    </w:p>
    <w:p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rsidR="00E921A2" w:rsidRPr="00121095" w:rsidRDefault="00E921A2">
      <w:pPr>
        <w:pStyle w:val="NormalIndented"/>
      </w:pPr>
      <w:r w:rsidRPr="00121095">
        <w:t>Examples of the use of this segment appear in Chapter 3, "Patient Administration," section 3.3.57, "Find Candidates and Response."</w:t>
      </w:r>
    </w:p>
    <w:p w:rsidR="00E921A2" w:rsidRPr="00121095" w:rsidRDefault="00E921A2">
      <w:pPr>
        <w:pStyle w:val="AttributeTableCaption"/>
      </w:pPr>
      <w:r w:rsidRPr="00121095">
        <w:t>HL7 Attribute Table – QRI</w:t>
      </w:r>
      <w:bookmarkStart w:id="418" w:name="QRI"/>
      <w:bookmarkEnd w:id="418"/>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Candidate Confidence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20"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Match Reason Code</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C962CE">
            <w:pPr>
              <w:pStyle w:val="AttributeTableBody"/>
              <w:rPr>
                <w:rStyle w:val="HyperlinkTable"/>
              </w:rPr>
            </w:pPr>
            <w:hyperlink r:id="rId21"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Algorithm Descriptor</w:t>
            </w:r>
          </w:p>
        </w:tc>
      </w:tr>
    </w:tbl>
    <w:p w:rsidR="00E921A2" w:rsidRPr="00121095" w:rsidRDefault="00E921A2">
      <w:pPr>
        <w:pStyle w:val="berschrift4"/>
        <w:rPr>
          <w:vanish/>
        </w:rPr>
      </w:pPr>
      <w:bookmarkStart w:id="419" w:name="_Toc495483580"/>
      <w:bookmarkStart w:id="420" w:name="_Toc24273801"/>
      <w:r w:rsidRPr="00121095">
        <w:rPr>
          <w:vanish/>
        </w:rPr>
        <w:t>QRI field definitions</w:t>
      </w:r>
      <w:bookmarkEnd w:id="419"/>
      <w:bookmarkEnd w:id="420"/>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21" w:name="_Toc495483581"/>
      <w:bookmarkStart w:id="422" w:name="_Toc24273802"/>
      <w:r w:rsidRPr="00121095">
        <w:t>QRI-1   Candidate Confidence</w:t>
      </w:r>
      <w:proofErr w:type="gramStart"/>
      <w:r w:rsidRPr="00121095">
        <w:t xml:space="preserve">   (</w:t>
      </w:r>
      <w:proofErr w:type="gramEnd"/>
      <w:r w:rsidRPr="00121095">
        <w:t>NM)   01436</w:t>
      </w:r>
      <w:bookmarkEnd w:id="421"/>
      <w:bookmarkEnd w:id="422"/>
      <w:r w:rsidRPr="00121095">
        <w:t xml:space="preserve"> </w:t>
      </w:r>
      <w:r w:rsidR="00BF2FE6" w:rsidRPr="00121095">
        <w:fldChar w:fldCharType="begin"/>
      </w:r>
      <w:r w:rsidRPr="00121095">
        <w:instrText xml:space="preserve"> XE "Candidate confidence" </w:instrText>
      </w:r>
      <w:r w:rsidR="00BF2FE6" w:rsidRPr="00121095">
        <w:fldChar w:fldCharType="end"/>
      </w:r>
    </w:p>
    <w:p w:rsidR="00E921A2" w:rsidRPr="00121095" w:rsidRDefault="00E921A2">
      <w:pPr>
        <w:pStyle w:val="NormalIndented"/>
      </w:pPr>
      <w:r w:rsidRPr="00121095">
        <w:t>Definition: This field contains a numeric value indicating the match weight or confidence level associated with the record.</w:t>
      </w:r>
    </w:p>
    <w:p w:rsidR="00E921A2" w:rsidRPr="00121095" w:rsidRDefault="00E921A2">
      <w:pPr>
        <w:pStyle w:val="NormalIndented"/>
      </w:pPr>
      <w:r w:rsidRPr="00121095">
        <w:t>Example: |0.88| or |12.32|</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berschrift4"/>
      </w:pPr>
      <w:bookmarkStart w:id="423" w:name="_Toc495483582"/>
      <w:bookmarkStart w:id="424" w:name="_Toc24273803"/>
      <w:r w:rsidRPr="00121095">
        <w:t>QRI-2   Match Reason Code</w:t>
      </w:r>
      <w:proofErr w:type="gramStart"/>
      <w:r w:rsidRPr="00121095">
        <w:t xml:space="preserve">   (</w:t>
      </w:r>
      <w:proofErr w:type="gramEnd"/>
      <w:r w:rsidRPr="00121095">
        <w:t>CWE)   01437</w:t>
      </w:r>
      <w:bookmarkEnd w:id="423"/>
      <w:bookmarkEnd w:id="424"/>
      <w:r w:rsidRPr="00121095">
        <w:t xml:space="preserve"> </w:t>
      </w:r>
      <w:r w:rsidR="00BF2FE6" w:rsidRPr="00121095">
        <w:fldChar w:fldCharType="begin"/>
      </w:r>
      <w:r w:rsidRPr="00121095">
        <w:instrText xml:space="preserve"> XE "Match reason code"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w:t>
      </w:r>
      <w:proofErr w:type="gramStart"/>
      <w:r w:rsidRPr="00121095">
        <w:t>particular record</w:t>
      </w:r>
      <w:proofErr w:type="gramEnd"/>
      <w:r w:rsidRPr="00121095">
        <w:t xml:space="preserve"> was found.</w:t>
      </w:r>
    </w:p>
    <w:p w:rsidR="00E921A2" w:rsidRPr="00121095" w:rsidRDefault="00E921A2">
      <w:pPr>
        <w:pStyle w:val="NormalIndented"/>
      </w:pPr>
      <w:r w:rsidRPr="00121095">
        <w:t xml:space="preserve">.Refer to </w:t>
      </w:r>
      <w:hyperlink r:id="rId22"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rsidR="00E921A2" w:rsidRPr="00121095" w:rsidRDefault="00E921A2">
      <w:pPr>
        <w:pStyle w:val="berschrift4"/>
      </w:pPr>
      <w:bookmarkStart w:id="425" w:name="_Toc495483583"/>
      <w:bookmarkStart w:id="426" w:name="_Toc24273804"/>
      <w:r w:rsidRPr="00121095">
        <w:t>QRI-3   Algorithm Descriptor</w:t>
      </w:r>
      <w:proofErr w:type="gramStart"/>
      <w:r w:rsidRPr="00121095">
        <w:t xml:space="preserve">   (</w:t>
      </w:r>
      <w:proofErr w:type="gramEnd"/>
      <w:r w:rsidRPr="00121095">
        <w:t>CWE)   01438</w:t>
      </w:r>
      <w:bookmarkEnd w:id="425"/>
      <w:bookmarkEnd w:id="426"/>
      <w:r w:rsidRPr="00121095">
        <w:t xml:space="preserve"> </w:t>
      </w:r>
      <w:r w:rsidR="00BF2FE6" w:rsidRPr="00121095">
        <w:fldChar w:fldCharType="begin"/>
      </w:r>
      <w:r w:rsidRPr="00121095">
        <w:instrText xml:space="preserve"> XE "Algorithm descriptor"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w:t>
      </w:r>
      <w:r w:rsidRPr="00121095">
        <w:lastRenderedPageBreak/>
        <w:t xml:space="preserve">are sometimes significant differences among the algorithms in their numeric scales (e.g., one is 0-100, another might be 10 – 20) as well as their meanings of the same value (two algorithms with an 80% match might not return the same records). Refer to </w:t>
      </w:r>
      <w:hyperlink r:id="rId23"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rsidR="00E921A2" w:rsidRPr="00121095" w:rsidRDefault="00E921A2">
      <w:pPr>
        <w:pStyle w:val="NormalIndented"/>
      </w:pPr>
      <w:r w:rsidRPr="00121095">
        <w:t>Example: |MATCHWARE_1.2^^HL70393| or |LINKSOFT_2.01^^HL70393|</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berschrift3"/>
      </w:pPr>
      <w:bookmarkStart w:id="427" w:name="_Ref465674040"/>
      <w:bookmarkStart w:id="428" w:name="_Toc495483584"/>
      <w:bookmarkStart w:id="429" w:name="_Toc24273805"/>
      <w:bookmarkStart w:id="430" w:name="_Toc41280988"/>
      <w:bookmarkStart w:id="431" w:name="_Toc43004350"/>
      <w:bookmarkStart w:id="432" w:name="_Toc425946622"/>
      <w:r w:rsidRPr="00121095">
        <w:t>RCP – response control parameter segment</w:t>
      </w:r>
      <w:bookmarkEnd w:id="427"/>
      <w:bookmarkEnd w:id="428"/>
      <w:bookmarkEnd w:id="429"/>
      <w:bookmarkEnd w:id="430"/>
      <w:bookmarkEnd w:id="431"/>
      <w:bookmarkEnd w:id="432"/>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w:instrText>
      </w:r>
      <w:proofErr w:type="gramStart"/>
      <w:r w:rsidRPr="00121095">
        <w:instrText>Segments:RCP</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The RCP segment is used to restrict the amount of data that should be returned in response to query.</w:t>
      </w:r>
    </w:p>
    <w:p w:rsidR="00E921A2" w:rsidRPr="00121095" w:rsidRDefault="00E921A2">
      <w:pPr>
        <w:pStyle w:val="AttributeTableCaption"/>
      </w:pPr>
      <w:r w:rsidRPr="00121095">
        <w:t>HL7 Attribute Table – RCP</w:t>
      </w:r>
      <w:bookmarkStart w:id="433" w:name="RCP"/>
      <w:bookmarkEnd w:id="433"/>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24"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Priority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25"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Quantity Limited Request</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26"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Response Modality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Execution and Delivery Time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C962CE">
            <w:pPr>
              <w:pStyle w:val="AttributeTableBody"/>
              <w:rPr>
                <w:rStyle w:val="HyperlinkTable"/>
              </w:rPr>
            </w:pPr>
            <w:hyperlink r:id="rId27"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Modify Indicator</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Sort-by Field</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rsidR="00E921A2" w:rsidRPr="00121095" w:rsidRDefault="00C962CE">
            <w:pPr>
              <w:pStyle w:val="AttributeTableBody"/>
              <w:rPr>
                <w:rStyle w:val="HyperlinkTable"/>
              </w:rPr>
            </w:pPr>
            <w:hyperlink r:id="rId28"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Segment group inclusion </w:t>
            </w:r>
          </w:p>
        </w:tc>
      </w:tr>
    </w:tbl>
    <w:p w:rsidR="00E921A2" w:rsidRPr="00121095" w:rsidRDefault="00E921A2">
      <w:pPr>
        <w:pStyle w:val="berschrift4"/>
        <w:rPr>
          <w:vanish/>
        </w:rPr>
      </w:pPr>
      <w:bookmarkStart w:id="434" w:name="_Toc495483585"/>
      <w:bookmarkStart w:id="435" w:name="_Toc24273806"/>
      <w:r w:rsidRPr="00121095">
        <w:rPr>
          <w:vanish/>
        </w:rPr>
        <w:t>RCP field definitions</w:t>
      </w:r>
      <w:bookmarkEnd w:id="434"/>
      <w:bookmarkEnd w:id="435"/>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36" w:name="_Toc495483586"/>
      <w:bookmarkStart w:id="437" w:name="_Toc24273807"/>
      <w:r w:rsidRPr="00121095">
        <w:t>RCP-1   Query Priority</w:t>
      </w:r>
      <w:proofErr w:type="gramStart"/>
      <w:r w:rsidRPr="00121095">
        <w:t xml:space="preserve">   (</w:t>
      </w:r>
      <w:proofErr w:type="gramEnd"/>
      <w:r w:rsidRPr="00121095">
        <w:t>ID)   00027</w:t>
      </w:r>
      <w:bookmarkEnd w:id="436"/>
      <w:bookmarkEnd w:id="437"/>
      <w:r w:rsidRPr="00121095">
        <w:t xml:space="preserve"> </w:t>
      </w:r>
      <w:r w:rsidR="00BF2FE6" w:rsidRPr="00121095">
        <w:fldChar w:fldCharType="begin"/>
      </w:r>
      <w:r w:rsidRPr="00121095">
        <w:instrText xml:space="preserve"> XE "Query priority" </w:instrText>
      </w:r>
      <w:r w:rsidR="00BF2FE6" w:rsidRPr="00121095">
        <w:fldChar w:fldCharType="end"/>
      </w:r>
    </w:p>
    <w:p w:rsidR="00E921A2" w:rsidRPr="00121095" w:rsidRDefault="00E921A2">
      <w:pPr>
        <w:pStyle w:val="NormalIndented"/>
      </w:pPr>
      <w:r w:rsidRPr="00121095">
        <w:t xml:space="preserve">Definition:  This field contains the time frame in which the response is expected.  Refer to </w:t>
      </w:r>
      <w:hyperlink r:id="rId29"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rsidR="00E921A2" w:rsidRPr="00121095" w:rsidRDefault="00E921A2">
      <w:pPr>
        <w:pStyle w:val="berschrift4"/>
      </w:pPr>
      <w:bookmarkStart w:id="438" w:name="_Toc495483587"/>
      <w:bookmarkStart w:id="439" w:name="_Toc24273808"/>
      <w:r w:rsidRPr="00121095">
        <w:t>RCP-2   Quantity Limited Request</w:t>
      </w:r>
      <w:proofErr w:type="gramStart"/>
      <w:r w:rsidRPr="00121095">
        <w:t xml:space="preserve">   (</w:t>
      </w:r>
      <w:proofErr w:type="gramEnd"/>
      <w:r w:rsidRPr="00121095">
        <w:t>CQ)   00031</w:t>
      </w:r>
      <w:bookmarkEnd w:id="438"/>
      <w:bookmarkEnd w:id="439"/>
      <w:r w:rsidR="00BF2FE6" w:rsidRPr="00121095">
        <w:fldChar w:fldCharType="begin"/>
      </w:r>
      <w:r w:rsidRPr="00121095">
        <w:instrText xml:space="preserve"> XE "Quantity limited request" </w:instrText>
      </w:r>
      <w:r w:rsidR="00BF2FE6" w:rsidRPr="00121095">
        <w:fldChar w:fldCharType="end"/>
      </w:r>
    </w:p>
    <w:p w:rsidR="00E921A2" w:rsidRPr="00121095" w:rsidRDefault="00E921A2" w:rsidP="00BF5311">
      <w:pPr>
        <w:pStyle w:val="Components"/>
      </w:pPr>
      <w:bookmarkStart w:id="440" w:name="CQComponent"/>
      <w:r w:rsidRPr="00121095">
        <w:t>Components:  &lt;Quantity (NM)&gt; ^ &lt;Units (CWE)&gt;</w:t>
      </w:r>
    </w:p>
    <w:p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0"/>
    </w:p>
    <w:p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rsidR="00E921A2" w:rsidRPr="00121095" w:rsidRDefault="00E921A2">
      <w:pPr>
        <w:pStyle w:val="NormalIndented"/>
      </w:pPr>
      <w:r w:rsidRPr="00121095">
        <w:t>Refer to</w:t>
      </w:r>
      <w:r w:rsidRPr="00121095">
        <w:rPr>
          <w:i/>
        </w:rPr>
        <w:t xml:space="preserve"> </w:t>
      </w:r>
      <w:hyperlink r:id="rId30"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rsidR="00E921A2" w:rsidRPr="00121095" w:rsidRDefault="00E921A2">
      <w:pPr>
        <w:pStyle w:val="berschrift4"/>
      </w:pPr>
      <w:bookmarkStart w:id="441" w:name="_Ref487524757"/>
      <w:bookmarkStart w:id="442" w:name="_Toc495483588"/>
      <w:bookmarkStart w:id="443" w:name="_Toc24273809"/>
      <w:r w:rsidRPr="00121095">
        <w:lastRenderedPageBreak/>
        <w:t>RCP-3   Response Modality</w:t>
      </w:r>
      <w:proofErr w:type="gramStart"/>
      <w:r w:rsidRPr="00121095">
        <w:t xml:space="preserve">   (</w:t>
      </w:r>
      <w:proofErr w:type="gramEnd"/>
      <w:r w:rsidRPr="00121095">
        <w:t>CNE)   01440</w:t>
      </w:r>
      <w:bookmarkEnd w:id="441"/>
      <w:bookmarkEnd w:id="442"/>
      <w:bookmarkEnd w:id="443"/>
      <w:r w:rsidRPr="00121095">
        <w:t xml:space="preserve"> </w:t>
      </w:r>
      <w:r w:rsidR="00BF2FE6" w:rsidRPr="00121095">
        <w:fldChar w:fldCharType="begin"/>
      </w:r>
      <w:r w:rsidRPr="00121095">
        <w:instrText xml:space="preserve"> XE "Response modality" </w:instrText>
      </w:r>
      <w:r w:rsidR="00BF2FE6" w:rsidRPr="00121095">
        <w:fldChar w:fldCharType="end"/>
      </w:r>
    </w:p>
    <w:p w:rsidR="00E921A2" w:rsidRPr="00121095" w:rsidRDefault="00E921A2" w:rsidP="00BF5311">
      <w:pPr>
        <w:pStyle w:val="Components"/>
        <w:rPr>
          <w:noProof/>
        </w:rPr>
      </w:pPr>
      <w:bookmarkStart w:id="444"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4"/>
    </w:p>
    <w:p w:rsidR="00E921A2" w:rsidRPr="00121095" w:rsidRDefault="00E921A2">
      <w:pPr>
        <w:pStyle w:val="NormalIndented"/>
      </w:pPr>
      <w:r w:rsidRPr="00121095">
        <w:t xml:space="preserve">Definition:  This field specifies the timing and grouping of the response message(s).  Refer to </w:t>
      </w:r>
      <w:hyperlink r:id="rId31"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rsidR="00E921A2" w:rsidRPr="00121095" w:rsidRDefault="00E921A2">
      <w:pPr>
        <w:pStyle w:val="berschrift4"/>
      </w:pPr>
      <w:bookmarkStart w:id="445" w:name="_Toc495483589"/>
      <w:bookmarkStart w:id="446" w:name="_Toc24273810"/>
      <w:r w:rsidRPr="00121095">
        <w:t>RCP-4   Execution and Delivery Time</w:t>
      </w:r>
      <w:proofErr w:type="gramStart"/>
      <w:r w:rsidRPr="00121095">
        <w:t xml:space="preserve">   (</w:t>
      </w:r>
      <w:proofErr w:type="gramEnd"/>
      <w:r w:rsidRPr="00121095">
        <w:t>DTM)   01441</w:t>
      </w:r>
      <w:bookmarkEnd w:id="445"/>
      <w:bookmarkEnd w:id="446"/>
      <w:r w:rsidRPr="00121095">
        <w:t xml:space="preserve"> </w:t>
      </w:r>
      <w:r w:rsidR="00BF2FE6" w:rsidRPr="00121095">
        <w:fldChar w:fldCharType="begin"/>
      </w:r>
      <w:r w:rsidRPr="00121095">
        <w:instrText xml:space="preserve"> XE "Execution and delivery time" </w:instrText>
      </w:r>
      <w:r w:rsidR="00BF2FE6" w:rsidRPr="00121095">
        <w:fldChar w:fldCharType="end"/>
      </w:r>
    </w:p>
    <w:p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rsidR="00E921A2" w:rsidRPr="00121095" w:rsidRDefault="00E921A2">
      <w:pPr>
        <w:pStyle w:val="berschrift4"/>
      </w:pPr>
      <w:bookmarkStart w:id="447" w:name="_Toc495483590"/>
      <w:bookmarkStart w:id="448" w:name="_Toc24273811"/>
      <w:r w:rsidRPr="00121095">
        <w:t>RCP-5   Modify Indicator</w:t>
      </w:r>
      <w:proofErr w:type="gramStart"/>
      <w:r w:rsidRPr="00121095">
        <w:t xml:space="preserve">   (</w:t>
      </w:r>
      <w:proofErr w:type="gramEnd"/>
      <w:r w:rsidRPr="00121095">
        <w:t>ID)   01443</w:t>
      </w:r>
      <w:bookmarkEnd w:id="447"/>
      <w:bookmarkEnd w:id="448"/>
      <w:r w:rsidRPr="00121095">
        <w:t xml:space="preserve"> </w:t>
      </w:r>
      <w:r w:rsidR="00BF2FE6" w:rsidRPr="00121095">
        <w:fldChar w:fldCharType="begin"/>
      </w:r>
      <w:r w:rsidRPr="00121095">
        <w:instrText xml:space="preserve"> XE "Modify indicator" </w:instrText>
      </w:r>
      <w:r w:rsidR="00BF2FE6" w:rsidRPr="00121095">
        <w:fldChar w:fldCharType="end"/>
      </w:r>
    </w:p>
    <w:p w:rsidR="00E921A2" w:rsidRPr="00121095" w:rsidRDefault="00E921A2">
      <w:pPr>
        <w:pStyle w:val="NormalIndented"/>
      </w:pPr>
      <w:r w:rsidRPr="00121095">
        <w:t xml:space="preserve">Definition:  This field specifies whether the subscription is new or is being modified.  Refer to </w:t>
      </w:r>
      <w:hyperlink r:id="rId32"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rsidR="00E921A2" w:rsidRPr="00121095" w:rsidRDefault="00E921A2">
      <w:pPr>
        <w:pStyle w:val="berschrift4"/>
      </w:pPr>
      <w:bookmarkStart w:id="449" w:name="_Hlt426236"/>
      <w:bookmarkStart w:id="450" w:name="_Toc495483591"/>
      <w:bookmarkStart w:id="451" w:name="_Toc24273812"/>
      <w:bookmarkStart w:id="452" w:name="_Ref175045097"/>
      <w:bookmarkStart w:id="453" w:name="_Ref175045157"/>
      <w:bookmarkStart w:id="454" w:name="_Ref465740022"/>
      <w:bookmarkEnd w:id="449"/>
      <w:r w:rsidRPr="00121095">
        <w:t>RCP-6   Sort-by Field</w:t>
      </w:r>
      <w:proofErr w:type="gramStart"/>
      <w:r w:rsidRPr="00121095">
        <w:t xml:space="preserve">   (</w:t>
      </w:r>
      <w:proofErr w:type="gramEnd"/>
      <w:r w:rsidRPr="00121095">
        <w:t>SRT)   01624</w:t>
      </w:r>
      <w:bookmarkEnd w:id="450"/>
      <w:bookmarkEnd w:id="451"/>
      <w:bookmarkEnd w:id="452"/>
      <w:bookmarkEnd w:id="453"/>
      <w:r w:rsidRPr="00121095">
        <w:t xml:space="preserve"> </w:t>
      </w:r>
      <w:r w:rsidR="00BF2FE6" w:rsidRPr="00121095">
        <w:fldChar w:fldCharType="begin"/>
      </w:r>
      <w:r w:rsidRPr="00121095">
        <w:instrText xml:space="preserve"> XE "Sort-by field" </w:instrText>
      </w:r>
      <w:r w:rsidR="00BF2FE6" w:rsidRPr="00121095">
        <w:fldChar w:fldCharType="end"/>
      </w:r>
    </w:p>
    <w:p w:rsidR="00E921A2" w:rsidRPr="00121095" w:rsidRDefault="00E921A2" w:rsidP="00BF5311">
      <w:pPr>
        <w:pStyle w:val="Components"/>
      </w:pPr>
      <w:bookmarkStart w:id="455" w:name="SRTComponent"/>
      <w:r w:rsidRPr="00121095">
        <w:t>Components:  &lt;Sort-by Field (ST)&gt; ^ &lt;Sequencing (ID)&gt;</w:t>
      </w:r>
      <w:bookmarkEnd w:id="455"/>
    </w:p>
    <w:p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rsidR="00E921A2" w:rsidRPr="00121095" w:rsidRDefault="00E921A2">
      <w:pPr>
        <w:pStyle w:val="berschrift4"/>
      </w:pPr>
      <w:bookmarkStart w:id="456" w:name="_Toc495483592"/>
      <w:bookmarkStart w:id="457" w:name="_Toc24273813"/>
      <w:bookmarkStart w:id="458" w:name="_Ref175045145"/>
      <w:bookmarkStart w:id="459" w:name="_Ref175045201"/>
      <w:r w:rsidRPr="00121095">
        <w:t>RCP-7   Segment Group Inclusion</w:t>
      </w:r>
      <w:proofErr w:type="gramStart"/>
      <w:r w:rsidRPr="00121095">
        <w:t xml:space="preserve">   (</w:t>
      </w:r>
      <w:proofErr w:type="gramEnd"/>
      <w:r w:rsidRPr="00121095">
        <w:t>ID)   01594</w:t>
      </w:r>
      <w:bookmarkEnd w:id="456"/>
      <w:bookmarkEnd w:id="457"/>
      <w:bookmarkEnd w:id="458"/>
      <w:bookmarkEnd w:id="459"/>
      <w:r w:rsidRPr="00121095">
        <w:t xml:space="preserve"> </w:t>
      </w:r>
      <w:r w:rsidR="00BF2FE6" w:rsidRPr="00121095">
        <w:fldChar w:fldCharType="begin"/>
      </w:r>
      <w:r w:rsidRPr="00121095">
        <w:instrText xml:space="preserve"> XE "Segment group inclusion" </w:instrText>
      </w:r>
      <w:r w:rsidR="00BF2FE6" w:rsidRPr="00121095">
        <w:fldChar w:fldCharType="end"/>
      </w:r>
    </w:p>
    <w:p w:rsidR="00E921A2" w:rsidRPr="00121095" w:rsidRDefault="00E921A2">
      <w:pPr>
        <w:pStyle w:val="NormalIndented"/>
      </w:pPr>
      <w:r w:rsidRPr="00121095">
        <w:t xml:space="preserve">Definition: Specifies those optional segment groups which are to be included in the response. Refer to </w:t>
      </w:r>
      <w:hyperlink r:id="rId33"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rsidR="00E921A2" w:rsidRPr="00121095" w:rsidRDefault="00E921A2">
      <w:pPr>
        <w:pStyle w:val="berschrift3"/>
      </w:pPr>
      <w:bookmarkStart w:id="460" w:name="_Ref485107782"/>
      <w:bookmarkStart w:id="461" w:name="_Toc495483593"/>
      <w:bookmarkStart w:id="462" w:name="_Toc24273814"/>
      <w:bookmarkStart w:id="463" w:name="_Toc41280989"/>
      <w:bookmarkStart w:id="464" w:name="_Toc43004351"/>
      <w:bookmarkStart w:id="465" w:name="_Toc425946623"/>
      <w:r w:rsidRPr="00121095">
        <w:t xml:space="preserve">RDF </w:t>
      </w:r>
      <w:r w:rsidR="00514A79">
        <w:t>–</w:t>
      </w:r>
      <w:r w:rsidRPr="00121095">
        <w:t xml:space="preserve"> table row definition segmen</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454"/>
      <w:bookmarkEnd w:id="460"/>
      <w:bookmarkEnd w:id="461"/>
      <w:bookmarkEnd w:id="462"/>
      <w:bookmarkEnd w:id="463"/>
      <w:bookmarkEnd w:id="464"/>
      <w:r w:rsidRPr="00121095">
        <w:t>t</w:t>
      </w:r>
      <w:bookmarkEnd w:id="465"/>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rsidR="00E921A2" w:rsidRPr="00121095" w:rsidRDefault="00E921A2">
      <w:pPr>
        <w:pStyle w:val="NormalIndented"/>
      </w:pPr>
      <w:r w:rsidRPr="00121095">
        <w:t>The RDF segment defines the content of the row data segments (RDT) in the tabular response (RTB).</w:t>
      </w:r>
    </w:p>
    <w:p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rsidR="00E921A2" w:rsidRPr="00121095" w:rsidRDefault="00E921A2">
      <w:pPr>
        <w:pStyle w:val="AttributeTableCaption"/>
      </w:pPr>
      <w:r w:rsidRPr="00121095">
        <w:lastRenderedPageBreak/>
        <w:t>HL7 Attribute Table – RDF</w:t>
      </w:r>
      <w:bookmarkStart w:id="466" w:name="RDF"/>
      <w:bookmarkEnd w:id="466"/>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Number of Columns per Row</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bookmarkStart w:id="467" w:name="_Hlt490981736"/>
        <w:tc>
          <w:tcPr>
            <w:tcW w:w="720" w:type="dxa"/>
            <w:tcBorders>
              <w:top w:val="dotted" w:sz="4" w:space="0" w:color="auto"/>
              <w:left w:val="nil"/>
              <w:bottom w:val="single" w:sz="4" w:space="0" w:color="auto"/>
              <w:right w:val="nil"/>
            </w:tcBorders>
            <w:shd w:val="clear" w:color="auto" w:fill="FFFFFF"/>
          </w:tcPr>
          <w:p w:rsidR="00E921A2" w:rsidRPr="00C7415F" w:rsidRDefault="00BF2FE6" w:rsidP="00E50DB9">
            <w:pPr>
              <w:pStyle w:val="AttributeTableBody"/>
              <w:rPr>
                <w:rStyle w:val="HyperlinkTable"/>
              </w:rPr>
            </w:pPr>
            <w:r w:rsidRPr="00C7415F">
              <w:rPr>
                <w:rStyle w:val="HyperlinkTable"/>
              </w:rPr>
              <w:fldChar w:fldCharType="begin"/>
            </w:r>
            <w:r w:rsidR="00153113">
              <w:rPr>
                <w:rStyle w:val="HyperlinkTable"/>
              </w:rPr>
              <w:instrText>HYPERLINK "\\\\netstor\\DATA\\WORD\\HL7\\ANSI_Standards_Repository\\V2 Messaging\\V282\\ANSI_HL7_v282_pubpkg\\HL7 Messaging Version 2.8.2\\V282_Word\\V282_CH02C_CodeTables.doc" \l "HL70440"</w:instrText>
            </w:r>
            <w:r w:rsidRPr="00C7415F">
              <w:rPr>
                <w:rStyle w:val="HyperlinkTable"/>
              </w:rPr>
              <w:fldChar w:fldCharType="separate"/>
            </w:r>
            <w:r w:rsidR="00E921A2" w:rsidRPr="00C7415F">
              <w:rPr>
                <w:rStyle w:val="HyperlinkTable"/>
              </w:rPr>
              <w:t>0440</w:t>
            </w:r>
            <w:bookmarkEnd w:id="467"/>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Description</w:t>
            </w:r>
          </w:p>
        </w:tc>
      </w:tr>
    </w:tbl>
    <w:p w:rsidR="00E921A2" w:rsidRPr="00121095" w:rsidRDefault="00E921A2">
      <w:pPr>
        <w:pStyle w:val="berschrift4"/>
        <w:rPr>
          <w:vanish/>
        </w:rPr>
      </w:pPr>
      <w:bookmarkStart w:id="468" w:name="_Toc495483594"/>
      <w:bookmarkStart w:id="469" w:name="_Toc24273815"/>
      <w:r w:rsidRPr="00121095">
        <w:rPr>
          <w:vanish/>
        </w:rPr>
        <w:t>RDF field definitions</w:t>
      </w:r>
      <w:bookmarkEnd w:id="468"/>
      <w:bookmarkEnd w:id="469"/>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70" w:name="_Toc495483595"/>
      <w:bookmarkStart w:id="471"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0"/>
      <w:bookmarkEnd w:id="471"/>
    </w:p>
    <w:p w:rsidR="00E921A2" w:rsidRPr="00121095" w:rsidRDefault="00E921A2">
      <w:pPr>
        <w:pStyle w:val="NormalIndented"/>
      </w:pPr>
      <w:r w:rsidRPr="00121095">
        <w:t>Definition: This field specifies the number of data columns (and therefore the number of fields) contained within each row of returned data.</w:t>
      </w:r>
    </w:p>
    <w:p w:rsidR="00E921A2" w:rsidRPr="00121095" w:rsidRDefault="00E921A2">
      <w:pPr>
        <w:pStyle w:val="berschrift4"/>
      </w:pPr>
      <w:bookmarkStart w:id="472" w:name="_Toc495483596"/>
      <w:bookmarkStart w:id="473"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2"/>
      <w:bookmarkEnd w:id="473"/>
    </w:p>
    <w:p w:rsidR="00E921A2" w:rsidRPr="00121095" w:rsidRDefault="00E921A2" w:rsidP="00BF5311">
      <w:pPr>
        <w:pStyle w:val="Components"/>
      </w:pPr>
      <w:bookmarkStart w:id="474" w:name="RCDComponent"/>
      <w:r w:rsidRPr="00121095">
        <w:t>Components:  &lt;Segment Field Name (ST)&gt; ^ &lt;HL7 Data Type (ID)&gt; ^ &lt;Maximum Column Width (NM)&gt;</w:t>
      </w:r>
      <w:bookmarkEnd w:id="474"/>
    </w:p>
    <w:p w:rsidR="00E921A2" w:rsidRPr="00121095" w:rsidRDefault="00E921A2">
      <w:pPr>
        <w:pStyle w:val="NormalIndented"/>
      </w:pPr>
      <w:r w:rsidRPr="00121095">
        <w:t>Definition: Each repetition of this field consists of three components:</w:t>
      </w:r>
    </w:p>
    <w:p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rsidR="00E921A2" w:rsidRPr="00121095" w:rsidRDefault="00E921A2" w:rsidP="007D495C">
      <w:pPr>
        <w:pStyle w:val="NormalListBullets"/>
      </w:pPr>
      <w:r w:rsidRPr="00121095">
        <w:t xml:space="preserve">The 2 or </w:t>
      </w:r>
      <w:proofErr w:type="gramStart"/>
      <w:r w:rsidRPr="00121095">
        <w:t>3 character</w:t>
      </w:r>
      <w:proofErr w:type="gramEnd"/>
      <w:r w:rsidRPr="00121095">
        <w:t xml:space="preserve"> HL7 data type, as defined in Chapter 2.  Refer to </w:t>
      </w:r>
      <w:hyperlink r:id="rId34"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rsidR="00E921A2" w:rsidRPr="00121095" w:rsidRDefault="00E921A2" w:rsidP="007D495C">
      <w:pPr>
        <w:pStyle w:val="NormalListBullets"/>
      </w:pPr>
      <w:bookmarkStart w:id="475" w:name="HL70440"/>
      <w:bookmarkEnd w:id="475"/>
      <w:r w:rsidRPr="00121095">
        <w:t>The maximum width of the column, as dictated by the responding system.  (This may vary from the HL7-defined maximum field length.)</w:t>
      </w:r>
    </w:p>
    <w:p w:rsidR="00E921A2" w:rsidRPr="00121095" w:rsidRDefault="00E921A2">
      <w:pPr>
        <w:pStyle w:val="berschrift3"/>
      </w:pPr>
      <w:bookmarkStart w:id="476" w:name="_Toc348257288"/>
      <w:bookmarkStart w:id="477" w:name="_Toc348257624"/>
      <w:bookmarkStart w:id="478" w:name="_Toc348263246"/>
      <w:bookmarkStart w:id="479" w:name="_Toc348336575"/>
      <w:bookmarkStart w:id="480" w:name="_Toc348770063"/>
      <w:bookmarkStart w:id="481" w:name="_Toc348856205"/>
      <w:bookmarkStart w:id="482" w:name="_Toc348866626"/>
      <w:bookmarkStart w:id="483" w:name="_Toc348947856"/>
      <w:bookmarkStart w:id="484" w:name="_Toc349735437"/>
      <w:bookmarkStart w:id="485" w:name="_Toc349735880"/>
      <w:bookmarkStart w:id="486" w:name="_Toc349736034"/>
      <w:bookmarkStart w:id="487" w:name="_Toc349803766"/>
      <w:bookmarkStart w:id="488" w:name="_Toc359236104"/>
      <w:bookmarkStart w:id="489" w:name="_Ref465740649"/>
      <w:bookmarkStart w:id="490" w:name="_Ref477749037"/>
      <w:bookmarkStart w:id="491" w:name="_Ref477749148"/>
      <w:bookmarkStart w:id="492" w:name="_Ref485107898"/>
      <w:bookmarkStart w:id="493" w:name="_Toc495483597"/>
      <w:bookmarkStart w:id="494" w:name="_Toc24273818"/>
      <w:bookmarkStart w:id="495" w:name="_Toc41280990"/>
      <w:bookmarkStart w:id="496" w:name="_Toc43004352"/>
      <w:bookmarkStart w:id="497" w:name="_Toc425946624"/>
      <w:r w:rsidRPr="00121095">
        <w:t xml:space="preserve">RDT </w:t>
      </w:r>
      <w:r w:rsidR="00514A79">
        <w:t>–</w:t>
      </w:r>
      <w:r w:rsidRPr="00121095">
        <w:t xml:space="preserve"> table row data segment</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w:instrText>
      </w:r>
      <w:proofErr w:type="gramStart"/>
      <w:r w:rsidRPr="00121095">
        <w:rPr>
          <w:b w:val="0"/>
        </w:rPr>
        <w:instrText>Segments:RDT</w:instrText>
      </w:r>
      <w:proofErr w:type="gramEnd"/>
      <w:r w:rsidRPr="00121095">
        <w:rPr>
          <w:b w:val="0"/>
        </w:rPr>
        <w:instrText xml:space="preserve">"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rsidR="00E921A2" w:rsidRPr="00121095" w:rsidRDefault="00E921A2">
      <w:pPr>
        <w:pStyle w:val="NormalIndented"/>
      </w:pPr>
      <w:r w:rsidRPr="00121095">
        <w:t>The RDT segment contains the row data of the tabular data response message (TBR).</w:t>
      </w:r>
    </w:p>
    <w:p w:rsidR="00E921A2" w:rsidRPr="00121095" w:rsidRDefault="00E921A2">
      <w:pPr>
        <w:pStyle w:val="AttributeTableCaption"/>
      </w:pPr>
      <w:r w:rsidRPr="00121095">
        <w:t>HL7 Attribute Table – RDT</w:t>
      </w:r>
      <w:bookmarkStart w:id="498" w:name="RDT"/>
      <w:bookmarkEnd w:id="498"/>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cantSplit/>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cantSplit/>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Value</w:t>
            </w:r>
          </w:p>
        </w:tc>
      </w:tr>
    </w:tbl>
    <w:p w:rsidR="00E921A2" w:rsidRPr="00121095" w:rsidRDefault="00E921A2">
      <w:pPr>
        <w:pStyle w:val="berschrift4"/>
        <w:rPr>
          <w:vanish/>
        </w:rPr>
      </w:pPr>
      <w:bookmarkStart w:id="499" w:name="_Toc495483598"/>
      <w:bookmarkStart w:id="500" w:name="_Toc24273819"/>
      <w:r w:rsidRPr="00121095">
        <w:rPr>
          <w:vanish/>
        </w:rPr>
        <w:t>RDT field definitions</w:t>
      </w:r>
      <w:bookmarkEnd w:id="499"/>
      <w:bookmarkEnd w:id="500"/>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501" w:name="_Toc495483599"/>
      <w:bookmarkStart w:id="502"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1"/>
      <w:bookmarkEnd w:id="502"/>
    </w:p>
    <w:p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rsidR="00E921A2" w:rsidRPr="00121095" w:rsidRDefault="00E921A2">
      <w:pPr>
        <w:pStyle w:val="berschrift2"/>
      </w:pPr>
      <w:bookmarkStart w:id="503" w:name="_Ref490990067"/>
      <w:bookmarkStart w:id="504" w:name="_Toc495483600"/>
      <w:bookmarkStart w:id="505" w:name="_Toc24273821"/>
      <w:bookmarkStart w:id="506" w:name="_Toc41280991"/>
      <w:bookmarkStart w:id="507" w:name="_Toc43004353"/>
      <w:bookmarkStart w:id="508" w:name="_Toc425946625"/>
      <w:r w:rsidRPr="00121095">
        <w:t>AUXILIARY QUERY PROTOCOLS</w:t>
      </w:r>
      <w:bookmarkEnd w:id="503"/>
      <w:bookmarkEnd w:id="504"/>
      <w:bookmarkEnd w:id="505"/>
      <w:bookmarkEnd w:id="506"/>
      <w:bookmarkEnd w:id="507"/>
      <w:bookmarkEnd w:id="508"/>
      <w:r w:rsidR="00BF2FE6" w:rsidRPr="00121095">
        <w:fldChar w:fldCharType="begin"/>
      </w:r>
      <w:r w:rsidRPr="00121095">
        <w:instrText xml:space="preserve"> XE "AUXILIARY QUERY PROTOCOLS" </w:instrText>
      </w:r>
      <w:r w:rsidR="00BF2FE6" w:rsidRPr="00121095">
        <w:fldChar w:fldCharType="end"/>
      </w:r>
    </w:p>
    <w:p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rsidR="00E921A2" w:rsidRPr="00121095" w:rsidRDefault="00E921A2">
      <w:pPr>
        <w:pStyle w:val="berschrift3"/>
      </w:pPr>
      <w:bookmarkStart w:id="509" w:name="_Toc348257258"/>
      <w:bookmarkStart w:id="510" w:name="_Toc348257594"/>
      <w:bookmarkStart w:id="511" w:name="_Toc348263216"/>
      <w:bookmarkStart w:id="512" w:name="_Toc348336545"/>
      <w:bookmarkStart w:id="513" w:name="_Toc348770033"/>
      <w:bookmarkStart w:id="514" w:name="_Toc348856175"/>
      <w:bookmarkStart w:id="515" w:name="_Toc348866596"/>
      <w:bookmarkStart w:id="516" w:name="_Toc348947826"/>
      <w:bookmarkStart w:id="517" w:name="_Toc349735407"/>
      <w:bookmarkStart w:id="518" w:name="_Toc349735850"/>
      <w:bookmarkStart w:id="519" w:name="_Toc349736004"/>
      <w:bookmarkStart w:id="520" w:name="_Toc349803736"/>
      <w:bookmarkStart w:id="521" w:name="_Toc359236069"/>
      <w:bookmarkStart w:id="522" w:name="_Toc495483601"/>
      <w:bookmarkStart w:id="523" w:name="_Toc24273822"/>
      <w:bookmarkStart w:id="524" w:name="_Toc41280992"/>
      <w:bookmarkStart w:id="525" w:name="_Toc43004354"/>
      <w:bookmarkStart w:id="526" w:name="_Toc425946626"/>
      <w:r w:rsidRPr="00121095">
        <w:t>Immediate vs. deferred response</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rsidR="00BF2FE6" w:rsidRPr="00121095">
        <w:fldChar w:fldCharType="begin"/>
      </w:r>
      <w:r w:rsidRPr="00121095">
        <w:instrText>xe "Queries: immediate vs. deferred response"</w:instrText>
      </w:r>
      <w:r w:rsidR="00BF2FE6" w:rsidRPr="00121095">
        <w:fldChar w:fldCharType="end"/>
      </w:r>
    </w:p>
    <w:p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rsidR="00E921A2" w:rsidRPr="00121095" w:rsidRDefault="00E921A2">
      <w:pPr>
        <w:pStyle w:val="NormalIndented"/>
      </w:pPr>
      <w:r w:rsidRPr="00121095">
        <w:lastRenderedPageBreak/>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rsidR="00E921A2" w:rsidRPr="00121095" w:rsidRDefault="00E921A2">
      <w:pPr>
        <w:pStyle w:val="NormalIndented"/>
      </w:pPr>
      <w:r w:rsidRPr="00121095">
        <w:t xml:space="preserve">If an immediate mode query message is malformed, a negative ACK is immediately sent. </w:t>
      </w:r>
    </w:p>
    <w:p w:rsidR="00E921A2" w:rsidRPr="00121095" w:rsidRDefault="00E921A2">
      <w:pPr>
        <w:pStyle w:val="NormalIndented"/>
      </w:pPr>
      <w:r w:rsidRPr="00121095">
        <w:t>Use cases for Deferred Response include:</w:t>
      </w:r>
    </w:p>
    <w:p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27" w:name="_MON_1266376799"/>
    <w:bookmarkEnd w:id="527"/>
    <w:bookmarkStart w:id="528" w:name="_MON_1266376832"/>
    <w:bookmarkEnd w:id="528"/>
    <w:p w:rsidR="00E921A2" w:rsidRPr="00121095" w:rsidRDefault="00E921A2">
      <w:r w:rsidRPr="00121095">
        <w:object w:dxaOrig="8985" w:dyaOrig="6120">
          <v:shape id="_x0000_i1026" type="#_x0000_t75" style="width:450pt;height:306pt" o:ole="" fillcolor="window">
            <v:imagedata r:id="rId35" o:title=""/>
          </v:shape>
          <o:OLEObject Type="Embed" ProgID="Word.Picture.8" ShapeID="_x0000_i1026" DrawAspect="Content" ObjectID="_1635846526" r:id="rId36"/>
        </w:object>
      </w:r>
    </w:p>
    <w:p w:rsidR="00E921A2" w:rsidRPr="00121095" w:rsidRDefault="00E921A2">
      <w:pPr>
        <w:pStyle w:val="NormalIndented"/>
      </w:pPr>
      <w:r w:rsidRPr="00121095">
        <w:t>The following examples demonstrate how the same query could be invoked in either immediate or deferred mode.</w:t>
      </w:r>
    </w:p>
    <w:p w:rsidR="00E921A2" w:rsidRPr="00121095" w:rsidRDefault="00E921A2">
      <w:pPr>
        <w:pStyle w:val="berschrift4"/>
        <w:rPr>
          <w:vanish/>
        </w:rPr>
      </w:pPr>
      <w:r w:rsidRPr="00121095">
        <w:rPr>
          <w:vanish/>
        </w:rPr>
        <w:t>hiddentext</w:t>
      </w:r>
      <w:bookmarkStart w:id="529" w:name="_Toc1829088"/>
      <w:bookmarkStart w:id="530" w:name="_Toc24273823"/>
      <w:bookmarkEnd w:id="529"/>
      <w:bookmarkEnd w:id="530"/>
    </w:p>
    <w:p w:rsidR="00E921A2" w:rsidRPr="00121095" w:rsidRDefault="00E921A2">
      <w:pPr>
        <w:pStyle w:val="berschrift4"/>
      </w:pPr>
      <w:bookmarkStart w:id="531" w:name="_Toc495483602"/>
      <w:bookmarkStart w:id="532" w:name="_Toc24273824"/>
      <w:r w:rsidRPr="00121095">
        <w:t>Immediate response</w:t>
      </w:r>
      <w:bookmarkEnd w:id="531"/>
      <w:bookmarkEnd w:id="532"/>
      <w:r w:rsidR="00BF2FE6" w:rsidRPr="00121095">
        <w:fldChar w:fldCharType="begin"/>
      </w:r>
      <w:r w:rsidRPr="00121095">
        <w:instrText>xe "Queries: immediate response"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rsidR="00E921A2" w:rsidRPr="00121095" w:rsidRDefault="00E921A2">
      <w:pPr>
        <w:pStyle w:val="Example"/>
        <w:rPr>
          <w:noProof w:val="0"/>
        </w:rPr>
      </w:pPr>
      <w:r w:rsidRPr="00121095">
        <w:rPr>
          <w:noProof w:val="0"/>
        </w:rPr>
        <w:lastRenderedPageBreak/>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History^HL70471|Q0010|555444222111^^^MPI^MR| |19980531|19990531|</w:t>
      </w:r>
    </w:p>
    <w:p w:rsidR="00E921A2" w:rsidRPr="00121095" w:rsidRDefault="00E921A2">
      <w:pPr>
        <w:pStyle w:val="Example"/>
        <w:rPr>
          <w:noProof w:val="0"/>
        </w:rPr>
      </w:pPr>
      <w:r w:rsidRPr="00121095">
        <w:rPr>
          <w:noProof w:val="0"/>
        </w:rPr>
        <w:t>RCP|I|999^RD|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w:t>
      </w:r>
    </w:p>
    <w:p w:rsidR="00E921A2" w:rsidRPr="00121095" w:rsidRDefault="00E921A2">
      <w:pPr>
        <w:pStyle w:val="Example"/>
        <w:rPr>
          <w:noProof w:val="0"/>
        </w:rPr>
      </w:pPr>
      <w:r w:rsidRPr="00121095">
        <w:rPr>
          <w:noProof w:val="0"/>
        </w:rPr>
        <w:t>MSH|^~\&amp;|PIMS|Gen Hosp|PCR||199811201401-0800||RTB^K42^RTB_K13|8858|P|2.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berschrift4"/>
      </w:pPr>
      <w:bookmarkStart w:id="533" w:name="_Toc495483603"/>
      <w:bookmarkStart w:id="534" w:name="_Toc24273825"/>
      <w:r w:rsidRPr="00121095">
        <w:t>Deferred response example</w:t>
      </w:r>
      <w:bookmarkEnd w:id="533"/>
      <w:bookmarkEnd w:id="534"/>
      <w:r w:rsidR="00BF2FE6" w:rsidRPr="00121095">
        <w:fldChar w:fldCharType="begin"/>
      </w:r>
      <w:r w:rsidRPr="00121095">
        <w:instrText>xe "Queries: deferred response example"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noProof w:val="0"/>
        </w:rPr>
      </w:pPr>
      <w:r w:rsidRPr="00121095">
        <w:rPr>
          <w:noProof w:val="0"/>
        </w:rPr>
        <w:t>RCP|D|999^RD|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 with a general acknowledgement.</w:t>
      </w:r>
    </w:p>
    <w:p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NormalIndented"/>
      </w:pPr>
      <w:r w:rsidRPr="00121095">
        <w:t>The Server responds the following morning with the desired data.</w:t>
      </w:r>
    </w:p>
    <w:p w:rsidR="00E921A2" w:rsidRPr="00121095" w:rsidRDefault="00E921A2">
      <w:pPr>
        <w:pStyle w:val="Example"/>
        <w:rPr>
          <w:noProof w:val="0"/>
        </w:rPr>
      </w:pPr>
      <w:r w:rsidRPr="00121095">
        <w:rPr>
          <w:noProof w:val="0"/>
        </w:rPr>
        <w:lastRenderedPageBreak/>
        <w:t>MSH|^~\&amp;|PIMS|Gen Hosp|PCR||199811210300-0800||RTB^K42^RTB_K13|9950|P|2.</w:t>
      </w:r>
      <w:r>
        <w:rPr>
          <w:noProof w:val="0"/>
        </w:rPr>
        <w:t>8</w:t>
      </w:r>
      <w:r w:rsidRPr="00121095">
        <w:rPr>
          <w:noProof w:val="0"/>
        </w:rPr>
        <w:t>||||||||</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NormalIndented"/>
      </w:pPr>
      <w:r w:rsidRPr="00121095">
        <w:t>The Client responds immediately with a general acknowledgement.</w:t>
      </w:r>
    </w:p>
    <w:p w:rsidR="00E921A2" w:rsidRPr="00121095" w:rsidRDefault="00E921A2">
      <w:pPr>
        <w:pStyle w:val="Example"/>
        <w:rPr>
          <w:noProof w:val="0"/>
        </w:rPr>
      </w:pPr>
      <w:r w:rsidRPr="00121095">
        <w:rPr>
          <w:noProof w:val="0"/>
        </w:rPr>
        <w:t>MSH|^~\&amp;|PCR|Gen Hosp|PIMS||199811210300-0800||ACK^K42^ACK|8750|P|2.</w:t>
      </w:r>
      <w:r>
        <w:rPr>
          <w:noProof w:val="0"/>
        </w:rPr>
        <w:t>8</w:t>
      </w:r>
      <w:r w:rsidRPr="00121095">
        <w:rPr>
          <w:noProof w:val="0"/>
        </w:rPr>
        <w:t>||||||||</w:t>
      </w:r>
    </w:p>
    <w:p w:rsidR="00E921A2" w:rsidRPr="00121095" w:rsidRDefault="00E921A2">
      <w:pPr>
        <w:pStyle w:val="Example"/>
        <w:rPr>
          <w:noProof w:val="0"/>
        </w:rPr>
      </w:pPr>
      <w:r w:rsidRPr="00121095">
        <w:rPr>
          <w:noProof w:val="0"/>
        </w:rPr>
        <w:t>MSA|AA|9950|</w:t>
      </w:r>
      <w:bookmarkStart w:id="535" w:name="_Toc348257259"/>
      <w:bookmarkStart w:id="536" w:name="_Toc348257595"/>
      <w:bookmarkStart w:id="537" w:name="_Toc348263217"/>
      <w:bookmarkStart w:id="538" w:name="_Toc348336546"/>
      <w:bookmarkStart w:id="539" w:name="_Toc348770034"/>
      <w:bookmarkStart w:id="540" w:name="_Toc348856176"/>
      <w:bookmarkStart w:id="541" w:name="_Toc348866597"/>
      <w:bookmarkStart w:id="542" w:name="_Toc348947827"/>
      <w:bookmarkStart w:id="543" w:name="_Toc349735408"/>
      <w:bookmarkStart w:id="544" w:name="_Toc349735851"/>
      <w:bookmarkStart w:id="545" w:name="_Toc349736005"/>
      <w:bookmarkStart w:id="546" w:name="_Toc349803737"/>
      <w:bookmarkStart w:id="547" w:name="_Ref358261871"/>
      <w:bookmarkStart w:id="548" w:name="_Ref358261888"/>
      <w:bookmarkStart w:id="549" w:name="_Ref358263236"/>
      <w:bookmarkStart w:id="550" w:name="_Ref358263714"/>
      <w:bookmarkStart w:id="551" w:name="_Toc359236070"/>
      <w:bookmarkStart w:id="552" w:name="_Ref372098271"/>
      <w:bookmarkStart w:id="553" w:name="_Ref372100368"/>
      <w:bookmarkStart w:id="554" w:name="_Ref465673105"/>
    </w:p>
    <w:p w:rsidR="00E921A2" w:rsidRPr="00121095" w:rsidRDefault="00E921A2">
      <w:pPr>
        <w:pStyle w:val="berschrift3"/>
      </w:pPr>
      <w:bookmarkStart w:id="555" w:name="_Toc495483604"/>
      <w:bookmarkStart w:id="556" w:name="_Toc24273826"/>
      <w:bookmarkStart w:id="557" w:name="_Toc41280993"/>
      <w:bookmarkStart w:id="558" w:name="_Toc43004355"/>
      <w:bookmarkStart w:id="559" w:name="_Toc425946627"/>
      <w:r w:rsidRPr="00121095">
        <w:t>Query cancellation</w:t>
      </w:r>
      <w:bookmarkEnd w:id="555"/>
      <w:bookmarkEnd w:id="556"/>
      <w:bookmarkEnd w:id="557"/>
      <w:bookmarkEnd w:id="558"/>
      <w:bookmarkEnd w:id="559"/>
      <w:r w:rsidR="00BF2FE6" w:rsidRPr="00121095">
        <w:fldChar w:fldCharType="begin"/>
      </w:r>
      <w:r w:rsidRPr="00121095">
        <w:instrText xml:space="preserve"> XE "Query cancellation" </w:instrText>
      </w:r>
      <w:r w:rsidR="00BF2FE6" w:rsidRPr="00121095">
        <w:fldChar w:fldCharType="end"/>
      </w:r>
    </w:p>
    <w:p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rsidR="00E921A2" w:rsidRPr="00121095" w:rsidRDefault="00E921A2">
      <w:pPr>
        <w:pStyle w:val="Example"/>
      </w:pPr>
      <w:r w:rsidRPr="00121095">
        <w:t>MSH|^~\&amp;|||||||QCN^Jnn^QCN_J01|...</w:t>
      </w:r>
    </w:p>
    <w:p w:rsidR="00E921A2" w:rsidRPr="00121095" w:rsidRDefault="00E921A2">
      <w:pPr>
        <w:pStyle w:val="Example"/>
      </w:pPr>
      <w:r w:rsidRPr="00121095">
        <w:t>QID|Q001|Q99^SomeQuery^0003|...</w:t>
      </w:r>
    </w:p>
    <w:p w:rsidR="00E921A2" w:rsidRPr="00121095" w:rsidRDefault="00E921A2">
      <w:pPr>
        <w:pStyle w:val="Example"/>
      </w:pPr>
      <w:r w:rsidRPr="00121095">
        <w:t>...</w:t>
      </w:r>
    </w:p>
    <w:p w:rsidR="00E921A2" w:rsidRPr="00121095" w:rsidRDefault="00E921A2">
      <w:pPr>
        <w:pStyle w:val="berschrift3"/>
      </w:pPr>
      <w:bookmarkStart w:id="560" w:name="_Toc495483605"/>
      <w:bookmarkStart w:id="561" w:name="_Toc24273827"/>
      <w:bookmarkStart w:id="562" w:name="_Toc41280994"/>
      <w:bookmarkStart w:id="563" w:name="_Toc43004356"/>
      <w:bookmarkStart w:id="564" w:name="_Ref175041018"/>
      <w:bookmarkStart w:id="565" w:name="_Toc425946628"/>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Pr="00121095">
        <w:t>Interactive continuation of response messages</w:t>
      </w:r>
      <w:bookmarkEnd w:id="560"/>
      <w:bookmarkEnd w:id="561"/>
      <w:bookmarkEnd w:id="562"/>
      <w:bookmarkEnd w:id="563"/>
      <w:bookmarkEnd w:id="564"/>
      <w:bookmarkEnd w:id="565"/>
      <w:r w:rsidR="00BF2FE6" w:rsidRPr="00121095">
        <w:fldChar w:fldCharType="begin"/>
      </w:r>
      <w:r w:rsidRPr="00121095">
        <w:instrText xml:space="preserve"> XE "Interactive continuation of response messages" </w:instrText>
      </w:r>
      <w:r w:rsidR="00BF2FE6" w:rsidRPr="00121095">
        <w:fldChar w:fldCharType="end"/>
      </w:r>
    </w:p>
    <w:p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rsidR="00E921A2" w:rsidRPr="00121095" w:rsidRDefault="00E921A2">
      <w:pPr>
        <w:pStyle w:val="NormalIndented"/>
      </w:pPr>
      <w:r w:rsidRPr="00121095">
        <w:t>Segment fragmentation and message fragmentation are discussed in Chapter 2.</w:t>
      </w:r>
    </w:p>
    <w:p w:rsidR="00E921A2" w:rsidRPr="00121095" w:rsidRDefault="00E921A2">
      <w:pPr>
        <w:pStyle w:val="berschrift4"/>
        <w:rPr>
          <w:vanish/>
        </w:rPr>
      </w:pPr>
      <w:bookmarkStart w:id="566" w:name="_Toc348257266"/>
      <w:bookmarkStart w:id="567" w:name="_Toc348257602"/>
      <w:bookmarkStart w:id="568" w:name="_Toc348263224"/>
      <w:bookmarkStart w:id="569" w:name="_Toc348336553"/>
      <w:bookmarkStart w:id="570" w:name="_Toc348770041"/>
      <w:bookmarkStart w:id="571" w:name="_Toc348856183"/>
      <w:bookmarkStart w:id="572" w:name="_Toc348866604"/>
      <w:bookmarkStart w:id="573" w:name="_Toc348947834"/>
      <w:bookmarkStart w:id="574" w:name="_Toc349735415"/>
      <w:bookmarkStart w:id="575" w:name="_Toc349735858"/>
      <w:bookmarkStart w:id="576" w:name="_Toc349736012"/>
      <w:bookmarkStart w:id="577" w:name="_Toc349803744"/>
      <w:bookmarkStart w:id="578" w:name="_Ref358261533"/>
      <w:bookmarkStart w:id="579" w:name="_Ref358261553"/>
      <w:bookmarkStart w:id="580" w:name="_Ref358261756"/>
      <w:bookmarkStart w:id="581" w:name="_Ref358261778"/>
      <w:bookmarkStart w:id="582" w:name="_Ref358263771"/>
      <w:bookmarkStart w:id="583" w:name="_Ref358263845"/>
      <w:bookmarkStart w:id="584" w:name="_Toc359236082"/>
      <w:bookmarkStart w:id="585" w:name="_Ref372100490"/>
      <w:bookmarkStart w:id="586" w:name="_Ref372101204"/>
      <w:r w:rsidRPr="00121095">
        <w:rPr>
          <w:vanish/>
        </w:rPr>
        <w:lastRenderedPageBreak/>
        <w:t>hiddentext</w:t>
      </w:r>
      <w:bookmarkStart w:id="587" w:name="_Toc1829093"/>
      <w:bookmarkStart w:id="588" w:name="_Toc24273828"/>
      <w:bookmarkEnd w:id="587"/>
      <w:bookmarkEnd w:id="588"/>
    </w:p>
    <w:p w:rsidR="00E921A2" w:rsidRPr="00121095" w:rsidRDefault="00E921A2">
      <w:pPr>
        <w:pStyle w:val="berschrift4"/>
      </w:pPr>
      <w:bookmarkStart w:id="589" w:name="_Toc495483606"/>
      <w:bookmarkStart w:id="590" w:name="_Toc24273829"/>
      <w:r w:rsidRPr="00121095">
        <w:t>Interactive continuation algorithm and rules</w:t>
      </w:r>
      <w:bookmarkEnd w:id="589"/>
      <w:bookmarkEnd w:id="590"/>
      <w:r w:rsidR="00BF2FE6" w:rsidRPr="00121095">
        <w:fldChar w:fldCharType="begin"/>
      </w:r>
      <w:r w:rsidRPr="00121095">
        <w:instrText xml:space="preserve"> XE "Interactive continuation continuation algorithm and rules" </w:instrText>
      </w:r>
      <w:r w:rsidR="00BF2FE6" w:rsidRPr="00121095">
        <w:fldChar w:fldCharType="end"/>
      </w:r>
    </w:p>
    <w:p w:rsidR="00E921A2" w:rsidRPr="00121095" w:rsidRDefault="00E921A2">
      <w:pPr>
        <w:pStyle w:val="NormalIndented"/>
      </w:pPr>
      <w:r w:rsidRPr="00121095">
        <w:t>The rules for the interactive continuation (of a query response) are as follows:</w:t>
      </w:r>
    </w:p>
    <w:p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t>I</w:t>
      </w:r>
      <w:proofErr w:type="gramEnd"/>
      <w:r w:rsidRPr="00121095">
        <w:t>".</w:t>
      </w:r>
    </w:p>
    <w:p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rsidR="00E921A2" w:rsidRPr="00121095" w:rsidRDefault="00E921A2" w:rsidP="007D495C">
      <w:pPr>
        <w:pStyle w:val="NormalListBullets"/>
      </w:pPr>
      <w:r w:rsidRPr="00121095">
        <w:t>If the Client wishes to cancel the query before the end of the data is reached, a Cancel query is sent.</w:t>
      </w:r>
    </w:p>
    <w:p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rsidR="00E921A2" w:rsidRPr="00121095" w:rsidRDefault="00E921A2">
      <w:pPr>
        <w:pStyle w:val="berschrift4"/>
      </w:pPr>
      <w:bookmarkStart w:id="591" w:name="_Toc495483607"/>
      <w:bookmarkStart w:id="592" w:name="_Toc24273830"/>
      <w:r w:rsidRPr="00121095">
        <w:t>Use case</w:t>
      </w:r>
      <w:bookmarkEnd w:id="591"/>
      <w:bookmarkEnd w:id="592"/>
      <w:r w:rsidR="00BF2FE6" w:rsidRPr="00121095">
        <w:fldChar w:fldCharType="begin"/>
      </w:r>
      <w:r w:rsidRPr="00121095">
        <w:instrText xml:space="preserve"> XE "Interactive continuation use case" </w:instrText>
      </w:r>
      <w:r w:rsidR="00BF2FE6" w:rsidRPr="00121095">
        <w:fldChar w:fldCharType="end"/>
      </w:r>
    </w:p>
    <w:p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rsidR="00E921A2" w:rsidRPr="00121095" w:rsidRDefault="00E921A2">
      <w:pPr>
        <w:pStyle w:val="NormalIndented"/>
      </w:pPr>
      <w:r w:rsidRPr="00121095">
        <w:t xml:space="preserve">Of </w:t>
      </w:r>
      <w:proofErr w:type="gramStart"/>
      <w:r w:rsidRPr="00121095">
        <w:t>particular interest</w:t>
      </w:r>
      <w:proofErr w:type="gramEnd"/>
      <w:r w:rsidRPr="00121095">
        <w:t xml:space="preserve">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rsidR="00E921A2" w:rsidRPr="00121095" w:rsidRDefault="00E921A2">
      <w:pPr>
        <w:pStyle w:val="NormalIndented"/>
      </w:pPr>
      <w:r w:rsidRPr="00121095">
        <w:lastRenderedPageBreak/>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rsidR="00E921A2" w:rsidRPr="00121095" w:rsidRDefault="00E921A2">
      <w:pPr>
        <w:pStyle w:val="berschrift4"/>
      </w:pPr>
      <w:bookmarkStart w:id="593" w:name="_Toc495483608"/>
      <w:bookmarkStart w:id="594" w:name="_Toc24273831"/>
      <w:r w:rsidRPr="00121095">
        <w:t>Example of interactive continuation protocol</w:t>
      </w:r>
      <w:bookmarkEnd w:id="593"/>
      <w:bookmarkEnd w:id="594"/>
      <w:r w:rsidR="00BF2FE6" w:rsidRPr="00121095">
        <w:fldChar w:fldCharType="begin"/>
      </w:r>
      <w:r w:rsidRPr="00121095">
        <w:instrText xml:space="preserve"> XE "Interactive continuation protocol example" </w:instrText>
      </w:r>
      <w:r w:rsidR="00BF2FE6" w:rsidRPr="00121095">
        <w:fldChar w:fldCharType="end"/>
      </w:r>
    </w:p>
    <w:p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rsidR="00E921A2" w:rsidRPr="00121095" w:rsidRDefault="00E921A2">
      <w:pPr>
        <w:pStyle w:val="Example"/>
      </w:pPr>
      <w:r w:rsidRPr="00121095">
        <w:t>MSH|^~\&amp;|PCR|Gen Hosp|IE||200009171400-0800||QBP^Q41^QBP_Q15|8699|P|2.</w:t>
      </w:r>
      <w:r>
        <w:t>8</w:t>
      </w:r>
      <w:r w:rsidRPr="00121095">
        <w:t>||||||||</w:t>
      </w:r>
    </w:p>
    <w:p w:rsidR="00E921A2" w:rsidRPr="00121095" w:rsidRDefault="00E921A2">
      <w:pPr>
        <w:pStyle w:val="Example"/>
      </w:pPr>
      <w:r w:rsidRPr="00121095">
        <w:t>QPD|Q41^DispenseHistory^HL7nnnn|Q001|555444222111^^^MPI ^MR||19980101|19991231|</w:t>
      </w:r>
    </w:p>
    <w:p w:rsidR="00E921A2" w:rsidRPr="00121095" w:rsidRDefault="00E921A2">
      <w:pPr>
        <w:pStyle w:val="Example"/>
      </w:pPr>
      <w:r w:rsidRPr="00121095">
        <w:t>RCP|I|8^LI|</w:t>
      </w:r>
    </w:p>
    <w:p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rsidR="00E921A2" w:rsidRPr="00121095" w:rsidRDefault="00E921A2">
      <w:pPr>
        <w:pStyle w:val="Example"/>
        <w:rPr>
          <w:noProof w:val="0"/>
        </w:rPr>
      </w:pPr>
      <w:r w:rsidRPr="00121095">
        <w:rPr>
          <w:noProof w:val="0"/>
        </w:rPr>
        <w:t>MSH|^~\&amp;|PIMS|Gen Hosp|PCR||200009171401-0800||RDY^R41^RDY_K15|8858|P|2.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QAK|Q001|OK|Q41^DispenseHistory^HL7nnnn|^8</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DATE:09-17-00</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10/12/1999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09/21/1999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08/22/1999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05/29/1999</w:t>
      </w:r>
    </w:p>
    <w:p w:rsidR="00E921A2" w:rsidRPr="00121095" w:rsidRDefault="00E921A2">
      <w:pPr>
        <w:pStyle w:val="Example"/>
        <w:rPr>
          <w:noProof w:val="0"/>
        </w:rPr>
      </w:pPr>
      <w:r w:rsidRPr="00121095">
        <w:rPr>
          <w:noProof w:val="0"/>
        </w:rPr>
        <w:t>DSP|||       &lt;&lt; END OF Screen&gt;&gt;</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Client wishes to receive another payload. </w:t>
      </w:r>
      <w:r w:rsidRPr="00121095">
        <w:rPr>
          <w:rStyle w:val="Funotenzeichen"/>
        </w:rPr>
        <w:footnoteReference w:id="2"/>
      </w:r>
    </w:p>
    <w:p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RCP|I|8^LI|</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rsidR="00E921A2" w:rsidRPr="00121095" w:rsidRDefault="00E921A2">
      <w:pPr>
        <w:pStyle w:val="Example"/>
        <w:rPr>
          <w:noProof w:val="0"/>
        </w:rPr>
      </w:pPr>
      <w:r w:rsidRPr="00121095">
        <w:rPr>
          <w:noProof w:val="0"/>
        </w:rPr>
        <w:lastRenderedPageBreak/>
        <w:t>MSH|^~\&amp;|PIMS|Gen Hosp|PCR||199811201407-0800||RDY^K15^RDY_K15|8898|P|2.</w:t>
      </w:r>
      <w:r>
        <w:rPr>
          <w:noProof w:val="0"/>
        </w:rPr>
        <w:t>8</w:t>
      </w:r>
      <w:r w:rsidRPr="00121095">
        <w:rPr>
          <w:noProof w:val="0"/>
        </w:rPr>
        <w:t>||||||||</w:t>
      </w:r>
    </w:p>
    <w:p w:rsidR="00E921A2" w:rsidRPr="00121095" w:rsidRDefault="00E921A2">
      <w:pPr>
        <w:pStyle w:val="Example"/>
        <w:rPr>
          <w:noProof w:val="0"/>
        </w:rPr>
      </w:pPr>
      <w:r w:rsidRPr="00121095">
        <w:rPr>
          <w:noProof w:val="0"/>
        </w:rPr>
        <w:t>MSA|AA|8890|</w:t>
      </w:r>
    </w:p>
    <w:p w:rsidR="00E921A2" w:rsidRPr="00121095" w:rsidRDefault="00E921A2">
      <w:pPr>
        <w:pStyle w:val="Example"/>
        <w:rPr>
          <w:noProof w:val="0"/>
        </w:rPr>
      </w:pPr>
      <w:r w:rsidRPr="00121095">
        <w:rPr>
          <w:noProof w:val="0"/>
        </w:rPr>
        <w:t>QAK|Q001|OK|Q41^DispenseHistory^HL7nnnn|^7^^Y|</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DATE:09-17-99</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04/21/1998</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04/22/1998</w:t>
      </w:r>
    </w:p>
    <w:p w:rsidR="00E921A2" w:rsidRPr="00121095" w:rsidRDefault="00E921A2">
      <w:pPr>
        <w:pStyle w:val="Example"/>
        <w:rPr>
          <w:noProof w:val="0"/>
        </w:rPr>
      </w:pPr>
      <w:r w:rsidRPr="00121095">
        <w:rPr>
          <w:noProof w:val="0"/>
        </w:rPr>
        <w:t>DSP|||       &lt;&lt; END OF REPORT&gt;&gt;</w:t>
      </w:r>
    </w:p>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rsidR="00E921A2" w:rsidRPr="00121095" w:rsidRDefault="00E921A2">
      <w:pPr>
        <w:pStyle w:val="NormalIndented"/>
      </w:pPr>
      <w:r w:rsidRPr="00121095">
        <w:t>The query/response is now completed.</w:t>
      </w:r>
    </w:p>
    <w:p w:rsidR="00E921A2" w:rsidRPr="00121095" w:rsidRDefault="00E921A2">
      <w:pPr>
        <w:pStyle w:val="berschrift4"/>
      </w:pPr>
      <w:bookmarkStart w:id="596" w:name="_Toc495483609"/>
      <w:bookmarkStart w:id="597" w:name="_Toc24273832"/>
      <w:r w:rsidRPr="00121095">
        <w:t>Message fragmentation example</w:t>
      </w:r>
      <w:bookmarkEnd w:id="596"/>
      <w:bookmarkEnd w:id="597"/>
      <w:r w:rsidR="00BF2FE6" w:rsidRPr="00121095">
        <w:fldChar w:fldCharType="begin"/>
      </w:r>
      <w:r w:rsidRPr="00121095">
        <w:instrText xml:space="preserve"> XE "Interactive continuation message fragmentation example" </w:instrText>
      </w:r>
      <w:r w:rsidR="00BF2FE6" w:rsidRPr="00121095">
        <w:fldChar w:fldCharType="end"/>
      </w:r>
    </w:p>
    <w:p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rsidR="00E921A2" w:rsidRPr="00121095" w:rsidRDefault="00E921A2">
      <w:pPr>
        <w:pStyle w:val="NormalIndented"/>
      </w:pPr>
      <w:r w:rsidRPr="00121095">
        <w:t>The Client requests the last chest x-ray for the patient whose medical record number is 555444222111. The following query is submitted.</w:t>
      </w:r>
    </w:p>
    <w:p w:rsidR="00E921A2" w:rsidRPr="00121095" w:rsidRDefault="00E921A2">
      <w:pPr>
        <w:pStyle w:val="Example"/>
        <w:rPr>
          <w:noProof w:val="0"/>
        </w:rPr>
      </w:pPr>
      <w:r w:rsidRPr="00121095">
        <w:rPr>
          <w:noProof w:val="0"/>
        </w:rPr>
        <w:t>MSH|^~\&amp;|CIS||RAD||199910180900-0700||QBP^Q61^QBP_Q11|7777|P|2.7|</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The Server returns the following response but the OBX segment that contains a DICOM image overflows its buffer. The segment is fragmented as follows:</w:t>
      </w:r>
    </w:p>
    <w:p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rsidR="00E921A2" w:rsidRPr="00121095" w:rsidRDefault="00E921A2">
      <w:pPr>
        <w:pStyle w:val="Example"/>
        <w:rPr>
          <w:noProof w:val="0"/>
        </w:rPr>
      </w:pPr>
      <w:r w:rsidRPr="00121095">
        <w:rPr>
          <w:noProof w:val="0"/>
        </w:rPr>
        <w:t>MSA|AA|7777|</w:t>
      </w:r>
    </w:p>
    <w:p w:rsidR="00E921A2" w:rsidRPr="00121095" w:rsidRDefault="00E921A2">
      <w:pPr>
        <w:pStyle w:val="Example"/>
        <w:rPr>
          <w:noProof w:val="0"/>
        </w:rPr>
      </w:pPr>
      <w:r w:rsidRPr="00121095">
        <w:rPr>
          <w:noProof w:val="0"/>
        </w:rPr>
        <w:t>QAK|Q98|OK|Q61^Radiology Result^HL7nnnn|</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PID|||5554442221111^^^^MR|</w:t>
      </w:r>
    </w:p>
    <w:p w:rsidR="00E921A2" w:rsidRPr="00121095" w:rsidRDefault="00E921A2">
      <w:pPr>
        <w:pStyle w:val="Example"/>
        <w:rPr>
          <w:noProof w:val="0"/>
        </w:rPr>
      </w:pPr>
      <w:r w:rsidRPr="00121095">
        <w:rPr>
          <w:noProof w:val="0"/>
        </w:rPr>
        <w:t>ORC</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OBX||ED|13^^L||abcdefghij|</w:t>
      </w:r>
    </w:p>
    <w:p w:rsidR="00E921A2" w:rsidRPr="00121095" w:rsidRDefault="00E921A2">
      <w:pPr>
        <w:pStyle w:val="Example"/>
        <w:rPr>
          <w:noProof w:val="0"/>
        </w:rPr>
      </w:pPr>
      <w:r w:rsidRPr="00121095">
        <w:rPr>
          <w:noProof w:val="0"/>
        </w:rPr>
        <w:t>ADD|</w:t>
      </w:r>
    </w:p>
    <w:p w:rsidR="00E921A2" w:rsidRPr="00121095" w:rsidRDefault="00E921A2">
      <w:pPr>
        <w:pStyle w:val="Example"/>
        <w:rPr>
          <w:noProof w:val="0"/>
        </w:rPr>
      </w:pPr>
      <w:r w:rsidRPr="00121095">
        <w:rPr>
          <w:noProof w:val="0"/>
        </w:rPr>
        <w:t>DSC|99|F|</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rsidR="00E921A2" w:rsidRPr="00121095" w:rsidRDefault="00E921A2">
      <w:pPr>
        <w:pStyle w:val="Example"/>
        <w:rPr>
          <w:noProof w:val="0"/>
        </w:rPr>
      </w:pPr>
      <w:r w:rsidRPr="00121095">
        <w:rPr>
          <w:noProof w:val="0"/>
        </w:rPr>
        <w:t>MSA|AA|5555|</w:t>
      </w:r>
    </w:p>
    <w:p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rsidR="00E921A2" w:rsidRPr="00121095" w:rsidRDefault="00E921A2">
      <w:pPr>
        <w:pStyle w:val="Example"/>
        <w:rPr>
          <w:noProof w:val="0"/>
        </w:rPr>
      </w:pPr>
      <w:r w:rsidRPr="00121095">
        <w:rPr>
          <w:noProof w:val="0"/>
        </w:rPr>
        <w:lastRenderedPageBreak/>
        <w:t>MSH|^~\&amp;|RAD||CIS||||RSP^K61^RSP_K61|5560|P|2.7||99|</w:t>
      </w:r>
    </w:p>
    <w:p w:rsidR="00E921A2" w:rsidRPr="00121095" w:rsidRDefault="00E921A2">
      <w:pPr>
        <w:pStyle w:val="Example"/>
        <w:rPr>
          <w:noProof w:val="0"/>
        </w:rPr>
      </w:pPr>
      <w:r w:rsidRPr="00121095">
        <w:rPr>
          <w:noProof w:val="0"/>
        </w:rPr>
        <w:t>ADD|klmnop|</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rsidR="00E921A2" w:rsidRPr="00121095" w:rsidRDefault="00E921A2">
      <w:pPr>
        <w:pStyle w:val="Example"/>
        <w:rPr>
          <w:noProof w:val="0"/>
        </w:rPr>
      </w:pPr>
      <w:r w:rsidRPr="00121095">
        <w:rPr>
          <w:noProof w:val="0"/>
        </w:rPr>
        <w:t>MSA|AA|5560|</w:t>
      </w:r>
    </w:p>
    <w:p w:rsidR="00E921A2" w:rsidRPr="00121095" w:rsidRDefault="00E921A2">
      <w:pPr>
        <w:pStyle w:val="berschrift3"/>
      </w:pPr>
      <w:bookmarkStart w:id="598" w:name="_Toc495483610"/>
      <w:bookmarkStart w:id="599" w:name="_Toc24273833"/>
      <w:bookmarkStart w:id="600" w:name="_Toc41280995"/>
      <w:bookmarkStart w:id="601" w:name="_Toc43004357"/>
      <w:bookmarkStart w:id="602" w:name="_Toc425946629"/>
      <w:r w:rsidRPr="00121095">
        <w:t>Batch message as a query response</w:t>
      </w:r>
      <w:bookmarkEnd w:id="598"/>
      <w:bookmarkEnd w:id="599"/>
      <w:bookmarkEnd w:id="600"/>
      <w:bookmarkEnd w:id="601"/>
      <w:bookmarkEnd w:id="602"/>
      <w:r w:rsidR="00BF2FE6" w:rsidRPr="00121095">
        <w:fldChar w:fldCharType="begin"/>
      </w:r>
      <w:r w:rsidRPr="00121095">
        <w:instrText xml:space="preserve"> XE "Batch message as a query response" </w:instrText>
      </w:r>
      <w:r w:rsidR="00BF2FE6" w:rsidRPr="00121095">
        <w:fldChar w:fldCharType="end"/>
      </w:r>
    </w:p>
    <w:p w:rsidR="00E921A2" w:rsidRPr="00121095" w:rsidRDefault="00E921A2">
      <w:pPr>
        <w:pStyle w:val="NormalIndented"/>
      </w:pPr>
      <w:r w:rsidRPr="00121095">
        <w:t>The HL7 query also can be used to query for a batch in the following manner:</w:t>
      </w:r>
    </w:p>
    <w:p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tc>
          <w:tcPr>
            <w:tcW w:w="1728" w:type="dxa"/>
          </w:tcPr>
          <w:p w:rsidR="00E921A2" w:rsidRPr="00121095" w:rsidRDefault="00E921A2">
            <w:pPr>
              <w:pStyle w:val="OtherTableBody"/>
            </w:pPr>
            <w:r w:rsidRPr="00121095">
              <w:t>[FHS]</w:t>
            </w:r>
          </w:p>
        </w:tc>
        <w:tc>
          <w:tcPr>
            <w:tcW w:w="5472" w:type="dxa"/>
          </w:tcPr>
          <w:p w:rsidR="00E921A2" w:rsidRPr="00121095" w:rsidRDefault="00E921A2">
            <w:pPr>
              <w:pStyle w:val="OtherTableBody"/>
            </w:pPr>
            <w:r w:rsidRPr="00121095">
              <w:t>(file header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[BHS]</w:t>
            </w:r>
          </w:p>
        </w:tc>
        <w:tc>
          <w:tcPr>
            <w:tcW w:w="5472" w:type="dxa"/>
          </w:tcPr>
          <w:p w:rsidR="00E921A2" w:rsidRPr="00121095" w:rsidRDefault="00E921A2">
            <w:pPr>
              <w:pStyle w:val="OtherTableBody"/>
            </w:pPr>
            <w:r w:rsidRPr="00121095">
              <w:t>(batch header segment)</w:t>
            </w:r>
          </w:p>
        </w:tc>
      </w:tr>
      <w:tr w:rsidR="00E921A2" w:rsidRPr="00E921A2">
        <w:tc>
          <w:tcPr>
            <w:tcW w:w="1728" w:type="dxa"/>
          </w:tcPr>
          <w:p w:rsidR="00E921A2" w:rsidRPr="00121095" w:rsidRDefault="00E921A2">
            <w:pPr>
              <w:pStyle w:val="OtherTableBody"/>
            </w:pPr>
            <w:r w:rsidRPr="00121095">
              <w:t xml:space="preserve">  QPD</w:t>
            </w:r>
          </w:p>
        </w:tc>
        <w:tc>
          <w:tcPr>
            <w:tcW w:w="5472" w:type="dxa"/>
          </w:tcPr>
          <w:p w:rsidR="00E921A2" w:rsidRPr="00121095" w:rsidRDefault="00E921A2">
            <w:pPr>
              <w:pStyle w:val="OtherTableBody"/>
            </w:pPr>
            <w:r w:rsidRPr="00121095">
              <w:t>Query defining segment Note: if using old style query mode, the QRD and QRF segments may be used.</w:t>
            </w:r>
          </w:p>
        </w:tc>
      </w:tr>
      <w:tr w:rsidR="00E921A2" w:rsidRPr="00E921A2">
        <w:tc>
          <w:tcPr>
            <w:tcW w:w="1728" w:type="dxa"/>
          </w:tcPr>
          <w:p w:rsidR="00E921A2" w:rsidRPr="00121095" w:rsidRDefault="00E921A2">
            <w:pPr>
              <w:pStyle w:val="OtherTableBody"/>
            </w:pPr>
            <w:r w:rsidRPr="00121095">
              <w:t xml:space="preserve">  [RCP]</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MSH</w:t>
            </w:r>
          </w:p>
        </w:tc>
        <w:tc>
          <w:tcPr>
            <w:tcW w:w="5472" w:type="dxa"/>
          </w:tcPr>
          <w:p w:rsidR="00E921A2" w:rsidRPr="00121095" w:rsidRDefault="00E921A2">
            <w:pPr>
              <w:pStyle w:val="OtherTableBody"/>
            </w:pPr>
            <w:r w:rsidRPr="00121095">
              <w:t>(one or more HL7 messages)</w:t>
            </w: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[BTS]</w:t>
            </w:r>
          </w:p>
        </w:tc>
        <w:tc>
          <w:tcPr>
            <w:tcW w:w="5472" w:type="dxa"/>
          </w:tcPr>
          <w:p w:rsidR="00E921A2" w:rsidRPr="00121095" w:rsidRDefault="00E921A2">
            <w:pPr>
              <w:pStyle w:val="OtherTableBody"/>
            </w:pPr>
            <w:r w:rsidRPr="00121095">
              <w:t>(batch trailer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[FTS]</w:t>
            </w:r>
          </w:p>
        </w:tc>
        <w:tc>
          <w:tcPr>
            <w:tcW w:w="5472" w:type="dxa"/>
          </w:tcPr>
          <w:p w:rsidR="00E921A2" w:rsidRPr="00121095" w:rsidRDefault="00E921A2">
            <w:pPr>
              <w:pStyle w:val="OtherTableBody"/>
            </w:pPr>
            <w:r w:rsidRPr="00121095">
              <w:t>(file trailer segment)</w:t>
            </w:r>
          </w:p>
        </w:tc>
      </w:tr>
    </w:tbl>
    <w:p w:rsidR="00E921A2" w:rsidRPr="00121095" w:rsidRDefault="00E921A2">
      <w:pPr>
        <w:pStyle w:val="NormalListAlpha"/>
        <w:tabs>
          <w:tab w:val="num" w:pos="1368"/>
        </w:tabs>
      </w:pPr>
      <w:r w:rsidRPr="00121095">
        <w:t>The acknowledgment of a batch is described in Chapter 2.</w:t>
      </w:r>
    </w:p>
    <w:p w:rsidR="00E921A2" w:rsidRPr="00121095" w:rsidRDefault="00E921A2">
      <w:pPr>
        <w:pStyle w:val="NormalListAlpha"/>
        <w:tabs>
          <w:tab w:val="num" w:pos="1368"/>
        </w:tabs>
      </w:pPr>
      <w:r w:rsidRPr="00121095">
        <w:t>The Query Profile should stipulate if the batch modality is supported.</w:t>
      </w:r>
    </w:p>
    <w:p w:rsidR="00E921A2" w:rsidRPr="00121095" w:rsidRDefault="00E921A2">
      <w:pPr>
        <w:pStyle w:val="berschrift3"/>
      </w:pPr>
      <w:bookmarkStart w:id="603" w:name="_Toc495483611"/>
      <w:bookmarkStart w:id="604" w:name="_Toc24273834"/>
      <w:bookmarkStart w:id="605" w:name="_Toc41280996"/>
      <w:bookmarkStart w:id="606" w:name="_Toc43004358"/>
      <w:bookmarkStart w:id="607" w:name="_Toc425946630"/>
      <w:r w:rsidRPr="00121095">
        <w:t>Query error response</w:t>
      </w:r>
      <w:bookmarkEnd w:id="603"/>
      <w:bookmarkEnd w:id="604"/>
      <w:bookmarkEnd w:id="605"/>
      <w:bookmarkEnd w:id="606"/>
      <w:bookmarkEnd w:id="607"/>
      <w:r w:rsidR="00BF2FE6" w:rsidRPr="00121095">
        <w:fldChar w:fldCharType="begin"/>
      </w:r>
      <w:r w:rsidRPr="00121095">
        <w:instrText xml:space="preserve"> XE "</w:instrText>
      </w:r>
      <w:proofErr w:type="gramStart"/>
      <w:r w:rsidRPr="00121095">
        <w:instrText>Queries:error</w:instrText>
      </w:r>
      <w:proofErr w:type="gramEnd"/>
      <w:r w:rsidRPr="00121095">
        <w:instrText xml:space="preserve"> response" </w:instrText>
      </w:r>
      <w:r w:rsidR="00BF2FE6" w:rsidRPr="00121095">
        <w:fldChar w:fldCharType="end"/>
      </w:r>
    </w:p>
    <w:p w:rsidR="00E921A2" w:rsidRPr="00121095" w:rsidRDefault="00E921A2">
      <w:pPr>
        <w:pStyle w:val="NormalIndented"/>
      </w:pPr>
      <w:r w:rsidRPr="00121095">
        <w:t>A query/response error can occur at 3 levels:</w:t>
      </w:r>
    </w:p>
    <w:p w:rsidR="00E921A2" w:rsidRPr="00121095" w:rsidRDefault="00E921A2" w:rsidP="007D495C">
      <w:pPr>
        <w:pStyle w:val="NormalListBullets"/>
      </w:pPr>
      <w:r w:rsidRPr="00121095">
        <w:t xml:space="preserve">Communication failure (broken connection, timeout) </w:t>
      </w:r>
    </w:p>
    <w:p w:rsidR="00E921A2" w:rsidRPr="00121095" w:rsidRDefault="00E921A2" w:rsidP="007D495C">
      <w:pPr>
        <w:pStyle w:val="NormalListBullets"/>
      </w:pPr>
      <w:r w:rsidRPr="00121095">
        <w:t xml:space="preserve">Malformed message (message reject) </w:t>
      </w:r>
    </w:p>
    <w:p w:rsidR="00E921A2" w:rsidRPr="00121095" w:rsidRDefault="00E921A2" w:rsidP="007D495C">
      <w:pPr>
        <w:pStyle w:val="NormalListBullets"/>
      </w:pPr>
      <w:r w:rsidRPr="00121095">
        <w:t>Malformed query (application error)</w:t>
      </w:r>
    </w:p>
    <w:p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w:t>
      </w:r>
      <w:r w:rsidRPr="00121095">
        <w:lastRenderedPageBreak/>
        <w:t xml:space="preserve">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w:t>
      </w:r>
      <w:proofErr w:type="gramStart"/>
      <w:r w:rsidRPr="00121095">
        <w:t>particular importance</w:t>
      </w:r>
      <w:proofErr w:type="gramEnd"/>
      <w:r w:rsidRPr="00121095">
        <w:t xml:space="preserve"> where a query response may span more than one message. </w:t>
      </w:r>
    </w:p>
    <w:p w:rsidR="00E921A2" w:rsidRPr="00121095" w:rsidRDefault="00E921A2">
      <w:pPr>
        <w:pStyle w:val="NormalIndented"/>
      </w:pPr>
      <w:r w:rsidRPr="00121095">
        <w:t xml:space="preserve">In summary, use the ERR segment to describe the error if the message fails because of </w:t>
      </w:r>
    </w:p>
    <w:p w:rsidR="00E921A2" w:rsidRPr="00121095" w:rsidRDefault="00E921A2" w:rsidP="007D495C">
      <w:pPr>
        <w:pStyle w:val="NormalListBullets"/>
      </w:pPr>
      <w:r w:rsidRPr="00121095">
        <w:t>a malformed message</w:t>
      </w:r>
    </w:p>
    <w:p w:rsidR="00E921A2" w:rsidRPr="00121095" w:rsidRDefault="00E921A2" w:rsidP="007D495C">
      <w:pPr>
        <w:pStyle w:val="NormalListBullets"/>
      </w:pPr>
      <w:r w:rsidRPr="00121095">
        <w:t>a malformed query – problem with query tag, problems with parameters</w:t>
      </w:r>
    </w:p>
    <w:p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rsidR="00E921A2" w:rsidRPr="00121095" w:rsidRDefault="00E921A2">
      <w:pPr>
        <w:pStyle w:val="NormalIndented"/>
      </w:pPr>
      <w:r w:rsidRPr="00121095">
        <w:t>There are 3 common situations that can arise in a query error response:</w:t>
      </w:r>
    </w:p>
    <w:p w:rsidR="00E921A2" w:rsidRPr="00121095" w:rsidRDefault="00E921A2">
      <w:pPr>
        <w:pStyle w:val="NormalIndented"/>
        <w:keepNext/>
        <w:rPr>
          <w:b/>
        </w:rPr>
      </w:pPr>
      <w:r w:rsidRPr="00121095">
        <w:rPr>
          <w:b/>
        </w:rPr>
        <w:t>Situation 1: Malformed Message</w:t>
      </w:r>
    </w:p>
    <w:p w:rsidR="00E921A2" w:rsidRPr="00121095" w:rsidRDefault="00E921A2">
      <w:pPr>
        <w:pStyle w:val="NormalIndented"/>
      </w:pPr>
      <w:r w:rsidRPr="00121095">
        <w:t>The query message itself is bad. The parser does not get to the actual query content. Something is wrong with the envelope, i.e., the message is malformed.</w:t>
      </w:r>
    </w:p>
    <w:p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rsidR="00E921A2" w:rsidRPr="00121095" w:rsidRDefault="00E921A2">
      <w:pPr>
        <w:pStyle w:val="NormalIndented"/>
        <w:keepNext/>
        <w:rPr>
          <w:b/>
        </w:rPr>
      </w:pPr>
      <w:r w:rsidRPr="00121095">
        <w:rPr>
          <w:b/>
        </w:rPr>
        <w:t>Situation 2: Malformed Query</w:t>
      </w:r>
    </w:p>
    <w:p w:rsidR="00E921A2" w:rsidRPr="00121095" w:rsidRDefault="00E921A2">
      <w:pPr>
        <w:pStyle w:val="NormalIndented"/>
      </w:pPr>
      <w:r w:rsidRPr="00121095">
        <w:t>The query message got to the Server and is legitimate, but the Server cannot process the query for some reason, i.e., the query is malformed.</w:t>
      </w:r>
    </w:p>
    <w:p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rsidR="00E921A2" w:rsidRPr="00121095" w:rsidRDefault="00E921A2">
      <w:pPr>
        <w:pStyle w:val="NormalIndented"/>
      </w:pPr>
      <w:r w:rsidRPr="00121095">
        <w:t>Note that the continuation (DSC) segment is not sent or, if it is, its continuation pointer field (</w:t>
      </w:r>
      <w:r w:rsidRPr="00121095">
        <w:rPr>
          <w:rStyle w:val="ReferenceAttribute"/>
        </w:rPr>
        <w:t>DSC-1-Continuation pointer</w:t>
      </w:r>
      <w:r w:rsidRPr="00121095">
        <w:t xml:space="preserve">) is null.  </w:t>
      </w:r>
    </w:p>
    <w:p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rsidR="00E921A2" w:rsidRPr="00121095" w:rsidRDefault="00E921A2">
      <w:pPr>
        <w:pStyle w:val="NormalIndented"/>
        <w:keepNext/>
        <w:rPr>
          <w:b/>
        </w:rPr>
      </w:pPr>
      <w:r w:rsidRPr="00121095">
        <w:rPr>
          <w:b/>
        </w:rPr>
        <w:t>Situation 3: No data found</w:t>
      </w:r>
    </w:p>
    <w:p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rsidR="00E921A2" w:rsidRPr="00121095" w:rsidRDefault="00E921A2">
      <w:pPr>
        <w:pStyle w:val="berschrift2"/>
      </w:pPr>
      <w:bookmarkStart w:id="608" w:name="_Ref490990086"/>
      <w:bookmarkStart w:id="609" w:name="_Toc495483612"/>
      <w:bookmarkStart w:id="610" w:name="_Toc24273835"/>
      <w:bookmarkStart w:id="611" w:name="_Toc41280997"/>
      <w:bookmarkStart w:id="612" w:name="_Toc43004359"/>
      <w:bookmarkStart w:id="613" w:name="_Toc425946631"/>
      <w:r w:rsidRPr="00121095">
        <w:lastRenderedPageBreak/>
        <w:t>PUBLISH AND SUBSCRIBE</w:t>
      </w:r>
      <w:bookmarkEnd w:id="608"/>
      <w:bookmarkEnd w:id="609"/>
      <w:bookmarkEnd w:id="610"/>
      <w:bookmarkEnd w:id="611"/>
      <w:bookmarkEnd w:id="612"/>
      <w:bookmarkEnd w:id="613"/>
      <w:r w:rsidR="00BF2FE6" w:rsidRPr="00121095">
        <w:fldChar w:fldCharType="begin"/>
      </w:r>
      <w:r w:rsidRPr="00121095">
        <w:instrText xml:space="preserve"> XE "PUBLISH AND SUBSCRIBE" </w:instrText>
      </w:r>
      <w:r w:rsidR="00BF2FE6" w:rsidRPr="00121095">
        <w:fldChar w:fldCharType="end"/>
      </w:r>
    </w:p>
    <w:p w:rsidR="00E921A2" w:rsidRPr="00121095" w:rsidRDefault="00E921A2">
      <w:pPr>
        <w:keepNext/>
      </w:pPr>
      <w:r w:rsidRPr="00121095">
        <w:t>This section outlines the framework/process of the publish and subscribe machinery.</w:t>
      </w:r>
    </w:p>
    <w:p w:rsidR="00E921A2" w:rsidRPr="00121095" w:rsidRDefault="00E921A2">
      <w:pPr>
        <w:pStyle w:val="berschrift3"/>
      </w:pPr>
      <w:bookmarkStart w:id="614" w:name="_Toc495483613"/>
      <w:bookmarkStart w:id="615" w:name="_Toc24273836"/>
      <w:bookmarkStart w:id="616" w:name="_Toc41280998"/>
      <w:bookmarkStart w:id="617" w:name="_Toc43004360"/>
      <w:bookmarkStart w:id="618" w:name="_Toc425946632"/>
      <w:r w:rsidRPr="00121095">
        <w:t>Introduction</w:t>
      </w:r>
      <w:bookmarkEnd w:id="614"/>
      <w:bookmarkEnd w:id="615"/>
      <w:bookmarkEnd w:id="616"/>
      <w:bookmarkEnd w:id="617"/>
      <w:bookmarkEnd w:id="618"/>
      <w:r w:rsidR="00BF2FE6" w:rsidRPr="00121095">
        <w:fldChar w:fldCharType="begin"/>
      </w:r>
      <w:r w:rsidRPr="00121095">
        <w:instrText xml:space="preserve"> XE "PUBLISH AND SUBSCRIBE: Introduction" </w:instrText>
      </w:r>
      <w:r w:rsidR="00BF2FE6" w:rsidRPr="00121095">
        <w:fldChar w:fldCharType="end"/>
      </w:r>
    </w:p>
    <w:p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rsidR="00E921A2" w:rsidRPr="00121095" w:rsidRDefault="00E921A2">
      <w:pPr>
        <w:pStyle w:val="NormalIndented"/>
      </w:pPr>
      <w:r w:rsidRPr="00121095">
        <w:t>This section elaborates on such a mechanism, and more cleanly ties the selective filtering into the whole query facility.</w:t>
      </w:r>
    </w:p>
    <w:p w:rsidR="00E921A2" w:rsidRPr="00121095" w:rsidRDefault="00E921A2">
      <w:pPr>
        <w:pStyle w:val="berschrift3"/>
      </w:pPr>
      <w:bookmarkStart w:id="619" w:name="_Toc495483614"/>
      <w:bookmarkStart w:id="620" w:name="_Toc24273837"/>
      <w:bookmarkStart w:id="621" w:name="_Toc41280999"/>
      <w:bookmarkStart w:id="622" w:name="_Toc43004361"/>
      <w:bookmarkStart w:id="623" w:name="_Toc425946633"/>
      <w:r w:rsidRPr="00121095">
        <w:t>Details</w:t>
      </w:r>
      <w:bookmarkEnd w:id="619"/>
      <w:bookmarkEnd w:id="620"/>
      <w:bookmarkEnd w:id="621"/>
      <w:bookmarkEnd w:id="622"/>
      <w:bookmarkEnd w:id="623"/>
      <w:r w:rsidR="00BF2FE6" w:rsidRPr="00121095">
        <w:fldChar w:fldCharType="begin"/>
      </w:r>
      <w:r w:rsidRPr="00121095">
        <w:instrText xml:space="preserve"> XE "PUBLISH AND SUBSCRIBE: Details" </w:instrText>
      </w:r>
      <w:r w:rsidR="00BF2FE6" w:rsidRPr="00121095">
        <w:fldChar w:fldCharType="end"/>
      </w:r>
    </w:p>
    <w:p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rsidR="00E921A2" w:rsidRPr="00121095" w:rsidRDefault="00E921A2">
      <w:pPr>
        <w:pStyle w:val="berschrift3"/>
      </w:pPr>
      <w:bookmarkStart w:id="624" w:name="_Toc495483615"/>
      <w:bookmarkStart w:id="625" w:name="_Toc24273838"/>
      <w:bookmarkStart w:id="626" w:name="_Toc41281000"/>
      <w:bookmarkStart w:id="627" w:name="_Toc43004362"/>
      <w:bookmarkStart w:id="628" w:name="_Toc425946634"/>
      <w:r w:rsidRPr="00121095">
        <w:t>Examples</w:t>
      </w:r>
      <w:bookmarkEnd w:id="624"/>
      <w:bookmarkEnd w:id="625"/>
      <w:bookmarkEnd w:id="626"/>
      <w:bookmarkEnd w:id="627"/>
      <w:bookmarkEnd w:id="628"/>
      <w:r w:rsidR="00BF2FE6" w:rsidRPr="00121095">
        <w:fldChar w:fldCharType="begin"/>
      </w:r>
      <w:r w:rsidRPr="00121095">
        <w:instrText xml:space="preserve"> XE "PUBLISH AND SUBSCRIBE: Examples" </w:instrText>
      </w:r>
      <w:r w:rsidR="00BF2FE6" w:rsidRPr="00121095">
        <w:fldChar w:fldCharType="end"/>
      </w:r>
    </w:p>
    <w:p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rsidR="00E921A2" w:rsidRPr="00121095" w:rsidRDefault="00E921A2">
      <w:pPr>
        <w:pStyle w:val="NormalIndented"/>
      </w:pPr>
      <w:r w:rsidRPr="00121095">
        <w:t>The Query Profile for this published filtered stream might be:</w:t>
      </w:r>
    </w:p>
    <w:p w:rsidR="00E921A2" w:rsidRPr="00121095" w:rsidRDefault="00E921A2">
      <w:pPr>
        <w:pStyle w:val="berschrift4"/>
        <w:rPr>
          <w:vanish/>
        </w:rPr>
      </w:pPr>
      <w:r w:rsidRPr="00121095">
        <w:rPr>
          <w:vanish/>
        </w:rPr>
        <w:lastRenderedPageBreak/>
        <w:t>hiddentext</w:t>
      </w:r>
      <w:bookmarkStart w:id="629" w:name="_Toc1829104"/>
      <w:bookmarkStart w:id="630" w:name="_Toc24273839"/>
      <w:bookmarkEnd w:id="629"/>
      <w:bookmarkEnd w:id="630"/>
    </w:p>
    <w:p w:rsidR="00E921A2" w:rsidRPr="00121095" w:rsidRDefault="00E921A2">
      <w:pPr>
        <w:pStyle w:val="berschrift4"/>
      </w:pPr>
      <w:bookmarkStart w:id="631" w:name="_Ref487524706"/>
      <w:bookmarkStart w:id="632" w:name="_Toc495483616"/>
      <w:bookmarkStart w:id="633" w:name="_Toc24273840"/>
      <w:bookmarkStart w:id="634" w:name="_Ref175040917"/>
      <w:r w:rsidRPr="00121095">
        <w:t xml:space="preserve">Example of a publish and subscribe </w:t>
      </w:r>
      <w:bookmarkEnd w:id="631"/>
      <w:bookmarkEnd w:id="632"/>
      <w:bookmarkEnd w:id="633"/>
      <w:r w:rsidRPr="00121095">
        <w:t>Query Profile</w:t>
      </w:r>
      <w:bookmarkEnd w:id="634"/>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Publish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ORU Subscription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QSB^Z83^QSB_Q16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ORU^R01^ORU_R01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R01</w:t>
            </w:r>
          </w:p>
        </w:tc>
      </w:tr>
    </w:tbl>
    <w:p w:rsidR="00E921A2" w:rsidRPr="00121095" w:rsidRDefault="00E921A2">
      <w:pPr>
        <w:pStyle w:val="NormalIndented"/>
      </w:pPr>
    </w:p>
    <w:p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r>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rsidTr="00E50DB9">
        <w:trPr>
          <w:cantSplit/>
          <w:tblHeader/>
        </w:trPr>
        <w:tc>
          <w:tcPr>
            <w:tcW w:w="79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double" w:sz="4" w:space="0" w:color="auto"/>
            </w:tcBorders>
            <w:shd w:val="clear" w:color="auto" w:fill="FFFFFF"/>
          </w:tcPr>
          <w:p w:rsidR="00E921A2" w:rsidRPr="00121095" w:rsidRDefault="00E921A2">
            <w:pPr>
              <w:pStyle w:val="QryTableInput"/>
            </w:pPr>
            <w:r w:rsidRPr="00121095">
              <w:lastRenderedPageBreak/>
              <w:t>8</w:t>
            </w:r>
          </w:p>
        </w:tc>
        <w:tc>
          <w:tcPr>
            <w:tcW w:w="1728" w:type="dxa"/>
            <w:tcBorders>
              <w:top w:val="single" w:sz="4" w:space="0" w:color="auto"/>
              <w:bottom w:val="double" w:sz="4" w:space="0" w:color="auto"/>
            </w:tcBorders>
            <w:shd w:val="clear" w:color="auto" w:fill="FFFFFF"/>
          </w:tcPr>
          <w:p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3"/>
      </w:pPr>
      <w:bookmarkStart w:id="635" w:name="_Toc495483617"/>
      <w:bookmarkStart w:id="636" w:name="_Toc24273841"/>
      <w:bookmarkStart w:id="637" w:name="_Toc41281001"/>
      <w:bookmarkStart w:id="638" w:name="_Toc43004363"/>
      <w:bookmarkStart w:id="639" w:name="_Toc425946635"/>
      <w:r w:rsidRPr="00121095">
        <w:t>Establishing a subscription</w:t>
      </w:r>
      <w:bookmarkEnd w:id="635"/>
      <w:bookmarkEnd w:id="636"/>
      <w:bookmarkEnd w:id="637"/>
      <w:bookmarkEnd w:id="638"/>
      <w:bookmarkEnd w:id="639"/>
      <w:r w:rsidR="00BF2FE6" w:rsidRPr="00121095">
        <w:fldChar w:fldCharType="begin"/>
      </w:r>
      <w:r w:rsidRPr="00121095">
        <w:instrText xml:space="preserve"> XE "Establishing a subscription" </w:instrText>
      </w:r>
      <w:r w:rsidR="00BF2FE6" w:rsidRPr="00121095">
        <w:fldChar w:fldCharType="end"/>
      </w:r>
    </w:p>
    <w:p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rsidR="00E921A2" w:rsidRPr="00121095" w:rsidRDefault="00E921A2">
      <w:pPr>
        <w:pStyle w:val="Example"/>
        <w:rPr>
          <w:noProof w:val="0"/>
        </w:rPr>
      </w:pPr>
      <w:r w:rsidRPr="00121095">
        <w:rPr>
          <w:noProof w:val="0"/>
        </w:rPr>
        <w:t>QPD|Q99^ORU_Subscription^HL7nnnn|Q0044|1234^^^MPI^MR~4567^^^MPI^MR|</w:t>
      </w:r>
    </w:p>
    <w:p w:rsidR="00E921A2" w:rsidRPr="00121095" w:rsidRDefault="00E921A2">
      <w:pPr>
        <w:pStyle w:val="Example"/>
        <w:rPr>
          <w:noProof w:val="0"/>
        </w:rPr>
      </w:pPr>
      <w:r w:rsidRPr="00121095">
        <w:rPr>
          <w:noProof w:val="0"/>
        </w:rPr>
        <w:t>RCP||||||N|</w:t>
      </w:r>
    </w:p>
    <w:p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rsidR="00E921A2" w:rsidRPr="00121095" w:rsidRDefault="00E921A2">
      <w:pPr>
        <w:pStyle w:val="NormalIndented"/>
      </w:pPr>
      <w:r w:rsidRPr="00121095">
        <w:lastRenderedPageBreak/>
        <w:t>For example, a hit on patient 4567 would result in the message:</w:t>
      </w:r>
    </w:p>
    <w:p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rsidR="00E921A2" w:rsidRPr="00121095" w:rsidRDefault="00E921A2">
      <w:pPr>
        <w:pStyle w:val="Example"/>
        <w:rPr>
          <w:noProof w:val="0"/>
        </w:rPr>
      </w:pPr>
      <w:r w:rsidRPr="00121095">
        <w:rPr>
          <w:noProof w:val="0"/>
        </w:rPr>
        <w:t>PID|||4567^^^MPI^MR|....</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Note"/>
      </w:pPr>
      <w:r w:rsidRPr="00121095">
        <w:rPr>
          <w:b/>
        </w:rPr>
        <w:t>Note:</w:t>
      </w:r>
      <w:r w:rsidRPr="00121095">
        <w:t xml:space="preserve">  The result message has message type ORU^R01^ORU_R01 (as specified by the Query Profile).</w:t>
      </w:r>
    </w:p>
    <w:p w:rsidR="00E921A2" w:rsidRPr="00121095" w:rsidRDefault="00E921A2">
      <w:pPr>
        <w:pStyle w:val="berschrift3"/>
      </w:pPr>
      <w:bookmarkStart w:id="640" w:name="_Toc495483618"/>
      <w:bookmarkStart w:id="641" w:name="_Toc24273842"/>
      <w:bookmarkStart w:id="642" w:name="_Toc41281002"/>
      <w:bookmarkStart w:id="643" w:name="_Toc43004364"/>
      <w:bookmarkStart w:id="644" w:name="_Toc425946636"/>
      <w:r w:rsidRPr="00121095">
        <w:t>Canceling a subscription</w:t>
      </w:r>
      <w:bookmarkEnd w:id="640"/>
      <w:bookmarkEnd w:id="641"/>
      <w:bookmarkEnd w:id="642"/>
      <w:bookmarkEnd w:id="643"/>
      <w:bookmarkEnd w:id="644"/>
      <w:r w:rsidR="00BF2FE6" w:rsidRPr="00121095">
        <w:fldChar w:fldCharType="begin"/>
      </w:r>
      <w:r w:rsidRPr="00121095">
        <w:instrText xml:space="preserve"> XE "Canceling a subscription" </w:instrText>
      </w:r>
      <w:r w:rsidR="00BF2FE6" w:rsidRPr="00121095">
        <w:fldChar w:fldCharType="end"/>
      </w:r>
    </w:p>
    <w:p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rsidR="00E921A2" w:rsidRPr="00121095" w:rsidRDefault="00E921A2">
      <w:pPr>
        <w:pStyle w:val="NormalIndented"/>
      </w:pPr>
      <w:r w:rsidRPr="00121095">
        <w:t>The template would be as follows:</w:t>
      </w:r>
    </w:p>
    <w:p w:rsidR="00E921A2" w:rsidRPr="00121095" w:rsidRDefault="00E921A2">
      <w:pPr>
        <w:pStyle w:val="Example"/>
        <w:rPr>
          <w:noProof w:val="0"/>
        </w:rPr>
      </w:pPr>
      <w:r w:rsidRPr="00121095">
        <w:rPr>
          <w:noProof w:val="0"/>
        </w:rPr>
        <w:t>MSH|^~\&amp;|||||||QSX^Jnn^QSX_J01|</w:t>
      </w:r>
    </w:p>
    <w:p w:rsidR="00E921A2" w:rsidRPr="00121095" w:rsidRDefault="00E921A2">
      <w:pPr>
        <w:pStyle w:val="Example"/>
        <w:rPr>
          <w:noProof w:val="0"/>
        </w:rPr>
      </w:pPr>
      <w:r w:rsidRPr="00121095">
        <w:rPr>
          <w:noProof w:val="0"/>
        </w:rPr>
        <w:t>QID...</w:t>
      </w:r>
    </w:p>
    <w:p w:rsidR="00E921A2" w:rsidRPr="00121095" w:rsidRDefault="00E921A2">
      <w:pPr>
        <w:pStyle w:val="NormalIndented"/>
      </w:pPr>
      <w:r w:rsidRPr="00121095">
        <w:t>To cancel the subscription cited in the previous section, CommunityWest would send a cancel message with event code J99:</w:t>
      </w:r>
    </w:p>
    <w:p w:rsidR="00E921A2" w:rsidRPr="00121095" w:rsidRDefault="00E921A2">
      <w:pPr>
        <w:pStyle w:val="Example"/>
        <w:rPr>
          <w:noProof w:val="0"/>
        </w:rPr>
      </w:pPr>
      <w:r w:rsidRPr="00121095">
        <w:rPr>
          <w:noProof w:val="0"/>
        </w:rPr>
        <w:t>MSH|^~\&amp;|CPR|COMWEST|PS^LAB||||QSX^J99^QSX_J01|</w:t>
      </w:r>
    </w:p>
    <w:p w:rsidR="00E921A2" w:rsidRPr="00121095" w:rsidRDefault="00E921A2">
      <w:pPr>
        <w:pStyle w:val="Example"/>
        <w:rPr>
          <w:noProof w:val="0"/>
        </w:rPr>
      </w:pPr>
      <w:r w:rsidRPr="00121095">
        <w:rPr>
          <w:noProof w:val="0"/>
        </w:rPr>
        <w:t>QID|Q0044|Q99^ORU_Subscription^HL70003|</w:t>
      </w:r>
    </w:p>
    <w:p w:rsidR="00E921A2" w:rsidRPr="00121095" w:rsidRDefault="00E921A2">
      <w:pPr>
        <w:pStyle w:val="berschrift2"/>
      </w:pPr>
      <w:bookmarkStart w:id="645" w:name="_Hlt490990091"/>
      <w:bookmarkStart w:id="646" w:name="_Ref465144262"/>
      <w:bookmarkStart w:id="647" w:name="_Toc495483619"/>
      <w:bookmarkStart w:id="648" w:name="_Toc24273843"/>
      <w:bookmarkStart w:id="649" w:name="_Toc41281003"/>
      <w:bookmarkStart w:id="650" w:name="_Toc43004365"/>
      <w:bookmarkStart w:id="651" w:name="_Toc425946637"/>
      <w:bookmarkEnd w:id="645"/>
      <w:r w:rsidRPr="00121095">
        <w:t>QUERY IMPLEMENTATION CONSIDERATIONS</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646"/>
      <w:bookmarkEnd w:id="647"/>
      <w:bookmarkEnd w:id="648"/>
      <w:bookmarkEnd w:id="649"/>
      <w:bookmarkEnd w:id="650"/>
      <w:bookmarkEnd w:id="651"/>
      <w:r w:rsidR="00BF2FE6" w:rsidRPr="00121095">
        <w:fldChar w:fldCharType="begin"/>
      </w:r>
      <w:r w:rsidRPr="00121095">
        <w:instrText xml:space="preserve"> XE "QUERY IMPLEMENTATION CONSIDERATIONS" </w:instrText>
      </w:r>
      <w:r w:rsidR="00BF2FE6" w:rsidRPr="00121095">
        <w:fldChar w:fldCharType="end"/>
      </w:r>
    </w:p>
    <w:p w:rsidR="00E921A2" w:rsidRPr="00121095" w:rsidRDefault="00BF2FE6">
      <w:r w:rsidRPr="00121095">
        <w:fldChar w:fldCharType="begin"/>
      </w:r>
      <w:r w:rsidR="00E921A2" w:rsidRPr="00121095">
        <w:instrText xml:space="preserve"> XE "</w:instrText>
      </w:r>
      <w:proofErr w:type="gramStart"/>
      <w:r w:rsidR="00E921A2" w:rsidRPr="00121095">
        <w:instrText>Queries:message</w:instrText>
      </w:r>
      <w:proofErr w:type="gramEnd"/>
      <w:r w:rsidR="00E921A2" w:rsidRPr="00121095">
        <w:instrText xml:space="preserv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rsidR="00E921A2" w:rsidRPr="00121095" w:rsidRDefault="00E921A2">
      <w:pPr>
        <w:pStyle w:val="berschrift2"/>
      </w:pPr>
      <w:bookmarkStart w:id="652" w:name="_Ref465144267"/>
      <w:bookmarkStart w:id="653" w:name="_Toc495483620"/>
      <w:bookmarkStart w:id="654" w:name="_Toc24273844"/>
      <w:bookmarkStart w:id="655" w:name="_Toc41281004"/>
      <w:bookmarkStart w:id="656" w:name="_Toc43004366"/>
      <w:bookmarkStart w:id="657" w:name="_Ref175037415"/>
      <w:bookmarkStart w:id="658" w:name="_Toc425946638"/>
      <w:bookmarkStart w:id="659" w:name="_Toc348257251"/>
      <w:bookmarkStart w:id="660" w:name="_Toc348257587"/>
      <w:bookmarkStart w:id="661" w:name="_Toc348263209"/>
      <w:bookmarkStart w:id="662" w:name="_Toc348336538"/>
      <w:bookmarkStart w:id="663" w:name="_Toc348770026"/>
      <w:bookmarkStart w:id="664" w:name="_Toc348856168"/>
      <w:bookmarkStart w:id="665" w:name="_Toc348866589"/>
      <w:bookmarkStart w:id="666" w:name="_Toc348947819"/>
      <w:bookmarkStart w:id="667" w:name="_Toc349735400"/>
      <w:bookmarkStart w:id="668" w:name="_Toc349735843"/>
      <w:bookmarkStart w:id="669" w:name="_Toc349735997"/>
      <w:bookmarkStart w:id="670" w:name="_Toc349803729"/>
      <w:bookmarkStart w:id="671" w:name="_Toc359236062"/>
      <w:bookmarkStart w:id="672" w:name="_Toc348257263"/>
      <w:bookmarkStart w:id="673" w:name="_Toc348257599"/>
      <w:bookmarkStart w:id="674" w:name="_Toc348263221"/>
      <w:bookmarkStart w:id="675" w:name="_Toc348336550"/>
      <w:bookmarkStart w:id="676" w:name="_Toc348770038"/>
      <w:bookmarkStart w:id="677" w:name="_Toc348856180"/>
      <w:bookmarkStart w:id="678" w:name="_Toc348866601"/>
      <w:bookmarkStart w:id="679" w:name="_Toc348947831"/>
      <w:bookmarkStart w:id="680" w:name="_Toc349735412"/>
      <w:bookmarkStart w:id="681" w:name="_Toc349735855"/>
      <w:bookmarkStart w:id="682" w:name="_Toc349736009"/>
      <w:bookmarkStart w:id="683" w:name="_Toc349803741"/>
      <w:bookmarkStart w:id="684" w:name="_Toc359236079"/>
      <w:r w:rsidRPr="00121095">
        <w:t>Q</w:t>
      </w:r>
      <w:bookmarkEnd w:id="652"/>
      <w:r w:rsidRPr="00121095">
        <w:t>UERY/RESPONSE MESSAGE EXAMPLES</w:t>
      </w:r>
      <w:bookmarkEnd w:id="653"/>
      <w:bookmarkEnd w:id="654"/>
      <w:bookmarkEnd w:id="655"/>
      <w:bookmarkEnd w:id="656"/>
      <w:bookmarkEnd w:id="657"/>
      <w:bookmarkEnd w:id="658"/>
      <w:r w:rsidR="00BF2FE6" w:rsidRPr="00121095">
        <w:fldChar w:fldCharType="begin"/>
      </w:r>
      <w:r w:rsidRPr="00121095">
        <w:instrText xml:space="preserve"> XE "QUERY/RESPONSE MESSAGE EXAMPLES" </w:instrText>
      </w:r>
      <w:r w:rsidR="00BF2FE6" w:rsidRPr="00121095">
        <w:fldChar w:fldCharType="end"/>
      </w:r>
    </w:p>
    <w:p w:rsidR="00E921A2" w:rsidRPr="00121095" w:rsidRDefault="00E921A2">
      <w:pPr>
        <w:pStyle w:val="berschrift3"/>
      </w:pPr>
      <w:bookmarkStart w:id="685" w:name="_Toc495483621"/>
      <w:bookmarkStart w:id="686" w:name="_Toc24273845"/>
      <w:bookmarkStart w:id="687" w:name="_Toc41281005"/>
      <w:bookmarkStart w:id="688" w:name="_Toc43004367"/>
      <w:bookmarkStart w:id="689" w:name="_Toc425946639"/>
      <w:r w:rsidRPr="00121095">
        <w:t>Query by parameter (QBP) / segment pattern response (RSP)</w:t>
      </w:r>
      <w:bookmarkEnd w:id="685"/>
      <w:bookmarkEnd w:id="686"/>
      <w:bookmarkEnd w:id="687"/>
      <w:bookmarkEnd w:id="688"/>
      <w:bookmarkEnd w:id="689"/>
      <w:r w:rsidRPr="00121095">
        <w:t xml:space="preserve"> </w:t>
      </w:r>
    </w:p>
    <w:p w:rsidR="00E921A2" w:rsidRPr="00121095" w:rsidRDefault="00E921A2">
      <w:pPr>
        <w:pStyle w:val="berschrift4"/>
        <w:rPr>
          <w:vanish/>
        </w:rPr>
      </w:pPr>
      <w:bookmarkStart w:id="690" w:name="_Ref465677733"/>
      <w:r w:rsidRPr="00121095">
        <w:rPr>
          <w:vanish/>
        </w:rPr>
        <w:t>hiddentext</w:t>
      </w:r>
      <w:bookmarkStart w:id="691" w:name="_Toc1829111"/>
      <w:bookmarkStart w:id="692" w:name="_Toc24273846"/>
      <w:bookmarkEnd w:id="691"/>
      <w:bookmarkEnd w:id="692"/>
    </w:p>
    <w:p w:rsidR="00E921A2" w:rsidRPr="00121095" w:rsidRDefault="00E921A2">
      <w:pPr>
        <w:pStyle w:val="berschrift4"/>
      </w:pPr>
      <w:bookmarkStart w:id="693" w:name="_Ref486224800"/>
      <w:bookmarkStart w:id="694" w:name="_Toc495483622"/>
      <w:bookmarkStart w:id="695" w:name="_Toc24273847"/>
      <w:r w:rsidRPr="00121095">
        <w:t xml:space="preserve">Proposed dispense history example and </w:t>
      </w:r>
      <w:bookmarkEnd w:id="690"/>
      <w:bookmarkEnd w:id="693"/>
      <w:bookmarkEnd w:id="694"/>
      <w:bookmarkEnd w:id="695"/>
      <w:r w:rsidRPr="00121095">
        <w:t>Query Profile</w:t>
      </w:r>
    </w:p>
    <w:p w:rsidR="00E921A2" w:rsidRPr="00121095" w:rsidRDefault="00E921A2">
      <w:pPr>
        <w:pStyle w:val="NormalIndented"/>
      </w:pPr>
      <w:r w:rsidRPr="00121095">
        <w:t>The following is the structure of the Pharmacy Dispense Information (RDR) message, an original-mode query that was defined in Chapter 4.</w:t>
      </w:r>
    </w:p>
    <w:p w:rsidR="00E921A2" w:rsidRPr="00121095" w:rsidRDefault="00E921A2">
      <w:pPr>
        <w:pStyle w:val="MsgTableCaption"/>
      </w:pPr>
      <w:r w:rsidRPr="00121095">
        <w:t>RDR^RDR^RDR_RDR: Pharmacy/treatment Dispense Information</w:t>
      </w:r>
      <w:r w:rsidR="00BF2FE6" w:rsidRPr="00121095">
        <w:fldChar w:fldCharType="begin"/>
      </w:r>
      <w:r w:rsidRPr="00121095">
        <w:instrText>xe “RDR”</w:instrText>
      </w:r>
      <w:r w:rsidR="00BF2FE6" w:rsidRPr="00121095">
        <w:fldChar w:fldCharType="end"/>
      </w:r>
      <w:r w:rsidR="00BF2FE6" w:rsidRPr="00121095">
        <w:fldChar w:fldCharType="begin"/>
      </w:r>
      <w:r w:rsidRPr="00121095">
        <w:instrText>xe “Query Response: RDR”</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blPrEx>
          <w:tblCellMar>
            <w:left w:w="108" w:type="dxa"/>
            <w:right w:w="108" w:type="dxa"/>
          </w:tblCellMar>
        </w:tblPrEx>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QRD" w:history="1">
              <w:r w:rsidRPr="00121095">
                <w:rPr>
                  <w:rStyle w:val="Hyperlink"/>
                </w:rPr>
                <w:t>QRD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QRF" w:history="1">
              <w:r w:rsidRPr="00121095">
                <w:rPr>
                  <w:rStyle w:val="Hyperlink"/>
                </w:rPr>
                <w:t>QRF</w:t>
              </w:r>
            </w:hyperlink>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Filter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r w:rsidRPr="00121095">
        <w:t>The function served by that query can be more clearly defined within the new query functionality.  In the RDR message, the full meaning of the filter elements in the QRD and QRF segments could be discerned only by inference.  By contrast, needed parameters can be explicitly defined in the Query Profile for the new Dispense History query, as shown in the following example.</w:t>
      </w:r>
    </w:p>
    <w:p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MSH|^~\&amp;|PCR|Gen Hosp|PIMS||199811201400-0800||QBP^Z81^QBP_Q11|ACK9901|P|2.</w:t>
      </w:r>
      <w:r>
        <w:rPr>
          <w:noProof w:val="0"/>
        </w:rPr>
        <w:t>8</w:t>
      </w:r>
      <w:r w:rsidRPr="00121095">
        <w:rPr>
          <w:noProof w:val="0"/>
        </w:rPr>
        <w:t>||||||||</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rsidR="00E921A2" w:rsidRPr="00121095" w:rsidRDefault="00E921A2">
      <w:pPr>
        <w:pStyle w:val="Example"/>
        <w:rPr>
          <w:noProof w:val="0"/>
        </w:rPr>
      </w:pPr>
      <w:r w:rsidRPr="00121095">
        <w:rPr>
          <w:noProof w:val="0"/>
        </w:rPr>
        <w:t>MSA|AA|ACK9901|</w:t>
      </w:r>
    </w:p>
    <w:p w:rsidR="00E921A2" w:rsidRPr="00121095" w:rsidRDefault="00E921A2">
      <w:pPr>
        <w:pStyle w:val="Example"/>
        <w:rPr>
          <w:noProof w:val="0"/>
        </w:rPr>
      </w:pPr>
      <w:r w:rsidRPr="00121095">
        <w:rPr>
          <w:noProof w:val="0"/>
        </w:rPr>
        <w:t>QAK|Q001|OK|Z81^Dispense History^HL7nnnn|4|</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ORC|RE||89968665||||||199805121345-0700|||77^Hippocrates^Harold^H^III^DR^MD||^^^^^510^ 2673600||||||</w:t>
      </w:r>
    </w:p>
    <w:p w:rsidR="00E921A2" w:rsidRPr="00121095" w:rsidRDefault="00E921A2">
      <w:pPr>
        <w:pStyle w:val="Example"/>
        <w:rPr>
          <w:noProof w:val="0"/>
        </w:rPr>
      </w:pPr>
      <w:r w:rsidRPr="00121095">
        <w:rPr>
          <w:noProof w:val="0"/>
        </w:rPr>
        <w:t>RXE|1^BID^^19980529|00378112001^Verapamil Hydrochloride 120 mg TAB^NDC |120||mgm||||||||||||||||||||||||||</w:t>
      </w:r>
    </w:p>
    <w:p w:rsidR="00E921A2" w:rsidRPr="00121095" w:rsidRDefault="00E921A2">
      <w:pPr>
        <w:pStyle w:val="Example"/>
        <w:rPr>
          <w:noProof w:val="0"/>
        </w:rPr>
      </w:pPr>
      <w:r w:rsidRPr="00121095">
        <w:rPr>
          <w:noProof w:val="0"/>
        </w:rPr>
        <w:t>RXD|1|00378112001^Verapamil Hydrochloride 120 mg TAB^NDC |199805291115-0700|100|||1331665|3|||||||||||||||||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ORC|RE||89968665||||||199805291030-0700|||77^Hippocrates^Harold^H^III^DR^MD||^^^^^510^ 2673600||||||</w:t>
      </w:r>
    </w:p>
    <w:p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berschrift5"/>
      </w:pPr>
      <w:bookmarkStart w:id="696" w:name="_Toc495483623"/>
      <w:r w:rsidRPr="00121095">
        <w:t xml:space="preserve">Associated dispense history </w:t>
      </w:r>
      <w:bookmarkEnd w:id="696"/>
      <w:r w:rsidRPr="00121095">
        <w:t>Query Profile</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QBP^Z81^QBP_Q11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RSP^Z82^RSP_Z82</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Default="00E921A2"/>
    <w:p w:rsidR="00E921A2" w:rsidRDefault="00E921A2" w:rsidP="00BF5311">
      <w:r>
        <w:t xml:space="preserve">The message structure for QBP^Z81^QPB_Q11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Hervorhebung"/>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pStyle w:val="berschrift4"/>
      </w:pPr>
      <w:bookmarkStart w:id="697" w:name="_Toc495483624"/>
      <w:bookmarkStart w:id="698" w:name="_Toc24273848"/>
      <w:r w:rsidRPr="00121095">
        <w:t xml:space="preserve">Comprehensive pharmacy information examples and </w:t>
      </w:r>
      <w:bookmarkEnd w:id="697"/>
      <w:bookmarkEnd w:id="698"/>
      <w:r w:rsidRPr="00121095">
        <w:t>Query Profile</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rsidR="00E921A2" w:rsidRPr="00121095" w:rsidRDefault="00E921A2">
      <w:pPr>
        <w:pStyle w:val="Example"/>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rsidR="00E921A2" w:rsidRPr="00121095" w:rsidRDefault="00E921A2">
      <w:pPr>
        <w:pStyle w:val="Example"/>
        <w:keepLines w:val="0"/>
        <w:rPr>
          <w:noProof w:val="0"/>
        </w:rPr>
      </w:pPr>
      <w:r w:rsidRPr="00121095">
        <w:rPr>
          <w:noProof w:val="0"/>
        </w:rPr>
        <w:t>MSA|AA|8332|</w:t>
      </w:r>
    </w:p>
    <w:p w:rsidR="00E921A2" w:rsidRPr="00121095" w:rsidRDefault="00E921A2">
      <w:pPr>
        <w:pStyle w:val="Example"/>
        <w:keepLines w:val="0"/>
        <w:rPr>
          <w:noProof w:val="0"/>
        </w:rPr>
      </w:pPr>
      <w:r w:rsidRPr="00121095">
        <w:rPr>
          <w:noProof w:val="0"/>
        </w:rPr>
        <w:t>QAK|Q002|OK|Z85^Pharmacy Information Comprehensive^HL70003|4|</w:t>
      </w:r>
    </w:p>
    <w:p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rsidR="00E921A2" w:rsidRPr="00121095" w:rsidRDefault="00E921A2">
      <w:pPr>
        <w:pStyle w:val="Example"/>
        <w:keepLines w:val="0"/>
        <w:rPr>
          <w:noProof w:val="0"/>
        </w:rPr>
      </w:pPr>
      <w:r w:rsidRPr="00121095">
        <w:rPr>
          <w:noProof w:val="0"/>
        </w:rPr>
        <w:t>ORC|RE||89968665||||||199805121345-0700|||77^Hippocrates^Harold^H^III^DR^MD||^^^^^510^ 2673600||||||</w:t>
      </w:r>
    </w:p>
    <w:p w:rsidR="00E921A2" w:rsidRPr="00121095" w:rsidRDefault="00E921A2">
      <w:pPr>
        <w:pStyle w:val="Example"/>
        <w:keepLines w:val="0"/>
        <w:rPr>
          <w:noProof w:val="0"/>
        </w:rPr>
      </w:pPr>
      <w:r w:rsidRPr="00121095">
        <w:rPr>
          <w:noProof w:val="0"/>
        </w:rPr>
        <w:t>RXE|1^BID^^19980529|00378112001^Verapamil Hydrochloride 120 mg TAB^NDC |120||mgm||||||||||||||||||||||||||</w:t>
      </w:r>
    </w:p>
    <w:p w:rsidR="00E921A2" w:rsidRPr="00121095" w:rsidRDefault="00E921A2">
      <w:pPr>
        <w:pStyle w:val="Example"/>
        <w:keepLines w:val="0"/>
        <w:rPr>
          <w:noProof w:val="0"/>
        </w:rPr>
      </w:pPr>
      <w:r w:rsidRPr="00121095">
        <w:rPr>
          <w:noProof w:val="0"/>
        </w:rPr>
        <w:t>RXD|1|00378112001^Verapamil Hydrochloride 120 mg TAB^NDC |199805291115-0700|100|||1331665|3|||||||||||||||||</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rPr>
      </w:pPr>
      <w:r w:rsidRPr="00121095">
        <w:rPr>
          <w:noProof w:val="0"/>
        </w:rPr>
        <w:t>ORC|RE||89968665||||||199805291030-0700|||77^Hippocrates^Harold^H^III^DR^MD||^^^^^510^ 2673600||||||</w:t>
      </w:r>
    </w:p>
    <w:p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rsidR="00E921A2" w:rsidRPr="00121095" w:rsidRDefault="00E921A2">
      <w:pPr>
        <w:pStyle w:val="Example"/>
        <w:keepLines w:val="0"/>
        <w:rPr>
          <w:noProof w:val="0"/>
        </w:rPr>
      </w:pPr>
      <w:r w:rsidRPr="00121095">
        <w:rPr>
          <w:noProof w:val="0"/>
        </w:rPr>
        <w:t>...</w:t>
      </w:r>
    </w:p>
    <w:p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rsidR="00E921A2" w:rsidRPr="00121095" w:rsidRDefault="00E921A2">
      <w:pPr>
        <w:pStyle w:val="berschrift5"/>
      </w:pPr>
      <w:bookmarkStart w:id="699" w:name="_Ref465661276"/>
      <w:bookmarkStart w:id="700" w:name="_Toc495483625"/>
      <w:bookmarkStart w:id="701" w:name="_Ref175128250"/>
      <w:r w:rsidRPr="00121095">
        <w:lastRenderedPageBreak/>
        <w:t xml:space="preserve">Comprehensive pharmacy information </w:t>
      </w:r>
      <w:bookmarkEnd w:id="699"/>
      <w:bookmarkEnd w:id="700"/>
      <w:r w:rsidRPr="00121095">
        <w:t>Query Profile</w:t>
      </w:r>
      <w:bookmarkEnd w:id="701"/>
    </w:p>
    <w:p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Z85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Pharmacy Information Comprehensive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QBP^Z85^QBP_Q11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RSP^Z86^RSP_Z86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
        <w:t xml:space="preserve">The message structure for QBP^Z85^QPB_Q11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4.14.7</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 Order Control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ORC-12: Ordering Provider</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w:t>
            </w:r>
            <w:r w:rsidRPr="00121095">
              <w:rPr>
                <w:lang w:val="en-US"/>
              </w:rPr>
              <w:lastRenderedPageBreak/>
              <w:t>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3"/>
      </w:pPr>
      <w:bookmarkStart w:id="702" w:name="_Toc495483626"/>
      <w:bookmarkStart w:id="703" w:name="_Toc24273849"/>
      <w:bookmarkStart w:id="704" w:name="_Toc41281006"/>
      <w:bookmarkStart w:id="705" w:name="_Toc43004368"/>
      <w:bookmarkStart w:id="706" w:name="_Toc425946640"/>
      <w:r w:rsidRPr="00121095">
        <w:t>Query using QSC variant / segment pattern response examples</w:t>
      </w:r>
      <w:bookmarkEnd w:id="702"/>
      <w:bookmarkEnd w:id="703"/>
      <w:bookmarkEnd w:id="704"/>
      <w:bookmarkEnd w:id="705"/>
      <w:bookmarkEnd w:id="706"/>
      <w:r w:rsidR="00BF2FE6" w:rsidRPr="00121095">
        <w:fldChar w:fldCharType="begin"/>
      </w:r>
      <w:r w:rsidRPr="00121095">
        <w:instrText xml:space="preserve"> XE "Query using QSC variant / segment pattern response examples" </w:instrText>
      </w:r>
      <w:r w:rsidR="00BF2FE6" w:rsidRPr="00121095">
        <w:fldChar w:fldCharType="end"/>
      </w:r>
    </w:p>
    <w:p w:rsidR="00E921A2" w:rsidRPr="00121095" w:rsidRDefault="00E921A2">
      <w:pPr>
        <w:pStyle w:val="berschrift4"/>
        <w:rPr>
          <w:vanish/>
        </w:rPr>
      </w:pPr>
      <w:r w:rsidRPr="00121095">
        <w:rPr>
          <w:vanish/>
        </w:rPr>
        <w:t>hiddentext</w:t>
      </w:r>
      <w:bookmarkStart w:id="707" w:name="_Toc1829115"/>
      <w:bookmarkStart w:id="708" w:name="_Toc24273850"/>
      <w:bookmarkEnd w:id="707"/>
      <w:bookmarkEnd w:id="708"/>
    </w:p>
    <w:p w:rsidR="00E921A2" w:rsidRPr="00121095" w:rsidRDefault="00E921A2">
      <w:pPr>
        <w:pStyle w:val="berschrift4"/>
      </w:pPr>
      <w:bookmarkStart w:id="709" w:name="_Toc495483627"/>
      <w:bookmarkStart w:id="710" w:name="_Toc24273851"/>
      <w:r w:rsidRPr="00121095">
        <w:t xml:space="preserve">Dispense information example and </w:t>
      </w:r>
      <w:bookmarkEnd w:id="709"/>
      <w:bookmarkEnd w:id="710"/>
      <w:r w:rsidRPr="00121095">
        <w:t>Query Profile</w:t>
      </w:r>
    </w:p>
    <w:p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lastRenderedPageBreak/>
        <w:t>MSH|^~\&amp;|PCR|Gen Hosp|PIMS||199811201300-0800||QBP^Z87^QBP_Q11|8698|P|2.</w:t>
      </w:r>
      <w:r>
        <w:rPr>
          <w:noProof w:val="0"/>
        </w:rPr>
        <w:t>8</w:t>
      </w:r>
      <w:r w:rsidRPr="00121095">
        <w:rPr>
          <w:noProof w:val="0"/>
        </w:rPr>
        <w:t>||||||||</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7" w:history="1">
        <w:r w:rsidR="00514A79" w:rsidRPr="007A0B2B">
          <w:rPr>
            <w:rStyle w:val="Hyperlink"/>
            <w:noProof w:val="0"/>
            <w:lang w:val="es-MX"/>
          </w:rPr>
          <w:t>AND|@RXD.3^GE^199805310000-0800^AND|@RXD.3^LE^199905310000-0800</w:t>
        </w:r>
      </w:hyperlink>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QAK|Q001|OK|Z87^Dispense Information^HL7nnnn|4</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8" w:history="1">
        <w:r w:rsidR="00514A79" w:rsidRPr="007A0B2B">
          <w:rPr>
            <w:rStyle w:val="Hyperlink"/>
            <w:noProof w:val="0"/>
            <w:lang w:val="es-MX"/>
          </w:rPr>
          <w:t>AND~@RXD.3^GE^199805310000-0800^AND~@RXD.3^LE^199905310000-0800</w:t>
        </w:r>
      </w:hyperlink>
    </w:p>
    <w:p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rsidR="00E921A2" w:rsidRPr="00F93E68" w:rsidRDefault="00E921A2">
      <w:pPr>
        <w:pStyle w:val="Example"/>
        <w:rPr>
          <w:noProof w:val="0"/>
          <w:lang w:val="es-MX"/>
        </w:rPr>
      </w:pPr>
      <w:r w:rsidRPr="00F93E68">
        <w:rPr>
          <w:noProof w:val="0"/>
          <w:lang w:val="es-MX"/>
        </w:rPr>
        <w:t>ORC|RE||89968665||||||199905121345-0700|||77^Hippocrates^Harold^H^III^DR^MD||^^^^^510^ 2673600||||||</w:t>
      </w:r>
    </w:p>
    <w:p w:rsidR="00E921A2" w:rsidRPr="00F93E68" w:rsidRDefault="00E921A2">
      <w:pPr>
        <w:pStyle w:val="Example"/>
        <w:rPr>
          <w:noProof w:val="0"/>
          <w:lang w:val="es-MX"/>
        </w:rPr>
      </w:pPr>
      <w:r w:rsidRPr="00F93E68">
        <w:rPr>
          <w:noProof w:val="0"/>
          <w:lang w:val="es-MX"/>
        </w:rPr>
        <w:t>RXE|1^BID^^19990529|00378112001^Verapamil Hydrochloride 120 mg TAB^NDC |120||mgm||||||||||||||||||||||||||</w:t>
      </w:r>
    </w:p>
    <w:p w:rsidR="00E921A2" w:rsidRPr="00F93E68" w:rsidRDefault="00E921A2">
      <w:pPr>
        <w:pStyle w:val="Example"/>
        <w:rPr>
          <w:noProof w:val="0"/>
          <w:lang w:val="es-MX"/>
        </w:rPr>
      </w:pPr>
      <w:r w:rsidRPr="00F93E68">
        <w:rPr>
          <w:noProof w:val="0"/>
          <w:lang w:val="es-MX"/>
        </w:rPr>
        <w:t>RXD|1|00378112001^Verapamil Hydrochloride 120 mg TAB^NDC|199905291115-0700|100|||1331665|3|||||||||||||||||</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ORC|RE||89968665||||||199905291030-0700|||77^Hippocrates^Harold^H^III^DR^MD||^^^^^510^ 2673600||||||</w:t>
      </w:r>
    </w:p>
    <w:p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ORC|RE||235134037||||||199809221330-0700|||88^Seven^Henry^^^DR^MD||^^^^^510^ 2673900||||||</w:t>
      </w:r>
    </w:p>
    <w:p w:rsidR="00E921A2" w:rsidRPr="00F93E68" w:rsidRDefault="00E921A2">
      <w:pPr>
        <w:pStyle w:val="Example"/>
        <w:rPr>
          <w:noProof w:val="0"/>
          <w:lang w:val="es-MX"/>
        </w:rPr>
      </w:pPr>
      <w:r w:rsidRPr="00F93E68">
        <w:rPr>
          <w:noProof w:val="0"/>
          <w:lang w:val="es-MX"/>
        </w:rPr>
        <w:t>RXD|1|00172409660^BACLOFEN 10MG TABS^NDC|199809221415-0700|10|||235134037|5|AS DIRECTED||||||||||||</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ORC|RE||235134030||||||199810121030-0700|||99^Assigned^Amanda^^^DR^MD||^^^^^510^ 2673700||||||</w:t>
      </w:r>
    </w:p>
    <w:p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berschrift5"/>
      </w:pPr>
      <w:bookmarkStart w:id="711" w:name="_Toc495483628"/>
      <w:r w:rsidRPr="00121095">
        <w:t xml:space="preserve">Associated dispense information </w:t>
      </w:r>
      <w:bookmarkEnd w:id="711"/>
      <w:r w:rsidRPr="00121095">
        <w:t>Query Profile</w:t>
      </w:r>
    </w:p>
    <w:p w:rsidR="00E921A2" w:rsidRPr="00121095" w:rsidRDefault="00E921A2">
      <w:pPr>
        <w:pStyle w:val="NormalIndented"/>
      </w:pPr>
      <w:r w:rsidRPr="00121095">
        <w:t xml:space="preserve">Note that the following Query Profile contains many more input parameters. The user </w:t>
      </w:r>
      <w:proofErr w:type="gramStart"/>
      <w:r w:rsidRPr="00121095">
        <w:t>is allowed to</w:t>
      </w:r>
      <w:proofErr w:type="gramEnd"/>
      <w:r w:rsidRPr="00121095">
        <w:t xml:space="preserve"> populate as many of these as desired. </w:t>
      </w:r>
    </w:p>
    <w:p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Z87</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QBP^Z87^QBP_Q11</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RSP^Z88^RSP_Z88</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Pr="00121095" w:rsidRDefault="00E921A2"/>
    <w:p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4.8.7</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Key/</w:t>
            </w:r>
          </w:p>
          <w:p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keepLines/>
        <w:spacing w:before="120"/>
      </w:pPr>
      <w:r w:rsidRPr="00121095">
        <w:rPr>
          <w:b/>
        </w:rPr>
        <w:lastRenderedPageBreak/>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4"/>
      </w:pPr>
      <w:bookmarkStart w:id="712" w:name="_Toc495483629"/>
      <w:bookmarkStart w:id="713" w:name="_Toc24273852"/>
      <w:r w:rsidRPr="00121095">
        <w:t>Dispense information query showing different instantiation</w:t>
      </w:r>
      <w:bookmarkEnd w:id="712"/>
      <w:bookmarkEnd w:id="713"/>
    </w:p>
    <w:p w:rsidR="00E921A2" w:rsidRPr="00121095" w:rsidRDefault="00E921A2">
      <w:pPr>
        <w:pStyle w:val="NormalIndented"/>
      </w:pPr>
      <w:r w:rsidRPr="00121095">
        <w:t xml:space="preserve">The following example shows how the same QSC style query can be invoked in a very different way producing very different results. </w:t>
      </w:r>
    </w:p>
    <w:p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QAK|Q005|OK|Q33^Dispense Information^HL7nnnn|2|</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ORC|RE||89968665||||||199603121345-0700|||99^Assigned^Amanda^^^DR^MD ||^^^^^510^ 2673600||||||</w:t>
      </w:r>
    </w:p>
    <w:p w:rsidR="00E921A2" w:rsidRPr="00121095" w:rsidRDefault="00E921A2">
      <w:pPr>
        <w:pStyle w:val="Example"/>
        <w:rPr>
          <w:noProof w:val="0"/>
        </w:rPr>
      </w:pPr>
      <w:r w:rsidRPr="00121095">
        <w:rPr>
          <w:noProof w:val="0"/>
        </w:rPr>
        <w:t>RXE|1^BID^^19980529|00182196901^VERAPAMIL HCL ER TAB 180MG ER^NDC |120||mgm||||||||||||||||||||||||||</w:t>
      </w:r>
    </w:p>
    <w:p w:rsidR="00E921A2" w:rsidRPr="00121095" w:rsidRDefault="00E921A2">
      <w:pPr>
        <w:pStyle w:val="Example"/>
        <w:rPr>
          <w:noProof w:val="0"/>
        </w:rPr>
      </w:pPr>
      <w:r w:rsidRPr="00121095">
        <w:rPr>
          <w:noProof w:val="0"/>
        </w:rPr>
        <w:t>RXD|1|00182196901^VERAPAMIL HCL ER TAB 180MG ER^NDC|199603122000-0700|100|||1331665|3|||||||||||||||||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ORC|RE||235134030||||||199810121030-0700|||88^PRIMARY^PATRICIA^H^III^DR^MD||^^^^^555^ 5551004||||||</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caps/>
          <w:noProof w:val="0"/>
        </w:rPr>
      </w:pPr>
      <w:r w:rsidRPr="00121095">
        <w:rPr>
          <w:noProof w:val="0"/>
        </w:rPr>
        <w:t>RXR|PO</w:t>
      </w:r>
    </w:p>
    <w:p w:rsidR="00E921A2" w:rsidRPr="00121095" w:rsidRDefault="00E921A2">
      <w:pPr>
        <w:pStyle w:val="berschrift4"/>
      </w:pPr>
      <w:bookmarkStart w:id="714" w:name="_Toc495483630"/>
      <w:bookmarkStart w:id="715" w:name="_Toc24273853"/>
      <w:r w:rsidRPr="00121095">
        <w:t>Lab results history example</w:t>
      </w:r>
      <w:bookmarkEnd w:id="714"/>
      <w:bookmarkEnd w:id="715"/>
    </w:p>
    <w:p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rsidR="00E921A2" w:rsidRPr="00121095" w:rsidRDefault="00E921A2">
      <w:pPr>
        <w:pStyle w:val="Example"/>
        <w:rPr>
          <w:noProof w:val="0"/>
        </w:rPr>
      </w:pPr>
      <w:r w:rsidRPr="00121095">
        <w:rPr>
          <w:noProof w:val="0"/>
        </w:rPr>
        <w:t>RCP|I||R|</w:t>
      </w:r>
    </w:p>
    <w:p w:rsidR="00E921A2" w:rsidRPr="00121095" w:rsidRDefault="00E921A2">
      <w:pPr>
        <w:pStyle w:val="berschrift4"/>
        <w:rPr>
          <w:rFonts w:ascii="Times New Roman" w:hAnsi="Times New Roman"/>
          <w:b/>
          <w:bCs/>
          <w:i/>
          <w:iCs/>
          <w:color w:val="000000"/>
        </w:rPr>
      </w:pPr>
      <w:bookmarkStart w:id="716" w:name="_Toc495483631"/>
      <w:r w:rsidRPr="00121095">
        <w:t xml:space="preserve">Lab results history </w:t>
      </w:r>
      <w:bookmarkEnd w:id="716"/>
      <w:r w:rsidRPr="00121095">
        <w:t>Query Profile</w:t>
      </w:r>
    </w:p>
    <w:p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Lab Results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QBP^Z89^QBP_Q11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RSP^Z90^RSP_Z90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ORU_O01</w:t>
            </w:r>
          </w:p>
        </w:tc>
      </w:tr>
    </w:tbl>
    <w:p w:rsidR="00E921A2" w:rsidRPr="00121095" w:rsidRDefault="00E921A2">
      <w:pPr>
        <w:rPr>
          <w:b/>
        </w:rPr>
      </w:pPr>
    </w:p>
    <w:p w:rsidR="00E921A2" w:rsidRPr="00121095" w:rsidRDefault="00E921A2">
      <w:pPr>
        <w:pStyle w:val="MsgTableCaption"/>
      </w:pPr>
      <w:r w:rsidRPr="00121095">
        <w:lastRenderedPageBreak/>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11.6.4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lastRenderedPageBreak/>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lower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upper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  Diagnostic Serv Sect ID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  Observation identifier – alternate identifier</w:t>
            </w:r>
          </w:p>
        </w:tc>
      </w:tr>
    </w:tbl>
    <w:p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section(s) or department(s) of the laboratory reporting the results.  As </w:t>
            </w:r>
            <w:r w:rsidRPr="00121095">
              <w:rPr>
                <w:lang w:val="en-US"/>
              </w:rPr>
              <w:lastRenderedPageBreak/>
              <w:t xml:space="preserve">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lastRenderedPageBreak/>
              <w:t>LOINCCode</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rsidR="00E921A2" w:rsidRPr="00121095" w:rsidRDefault="00E921A2">
      <w:pPr>
        <w:pStyle w:val="berschrift4"/>
      </w:pPr>
      <w:bookmarkStart w:id="717" w:name="_Toc495483632"/>
      <w:bookmarkStart w:id="718" w:name="_Toc24273854"/>
      <w:r w:rsidRPr="00121095">
        <w:t>Lab example different instantiation</w:t>
      </w:r>
      <w:bookmarkEnd w:id="717"/>
      <w:bookmarkEnd w:id="718"/>
    </w:p>
    <w:p w:rsidR="00E921A2" w:rsidRPr="00121095" w:rsidRDefault="00E921A2">
      <w:pPr>
        <w:pStyle w:val="NormalIndented"/>
      </w:pPr>
      <w:r w:rsidRPr="00121095">
        <w:t>The same Query Name might be invoked with a different query tag (456) as follows:</w:t>
      </w:r>
    </w:p>
    <w:p w:rsidR="00E921A2" w:rsidRPr="00121095" w:rsidRDefault="00E921A2">
      <w:pPr>
        <w:pStyle w:val="NormalIndented"/>
      </w:pPr>
      <w:r w:rsidRPr="00121095">
        <w:t>The user wishes to know all the lab results reported having a LOINC code of 6777-7 between March 21, 1999 and March 23, 1999.</w:t>
      </w:r>
    </w:p>
    <w:p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rsidR="00E921A2" w:rsidRPr="00121095" w:rsidRDefault="00E921A2">
      <w:pPr>
        <w:pStyle w:val="Example"/>
        <w:rPr>
          <w:noProof w:val="0"/>
        </w:rPr>
      </w:pPr>
      <w:r w:rsidRPr="00121095">
        <w:rPr>
          <w:noProof w:val="0"/>
        </w:rPr>
        <w:t>QPD|Z89^LabResultsHistory^HL7nnnn||@OBX.3.4^EQ^6777-7^AND|@OBR.22^GE^19990321^AND|@OBR.22^LE^19990323</w:t>
      </w:r>
    </w:p>
    <w:p w:rsidR="00E921A2" w:rsidRPr="00121095" w:rsidRDefault="00E921A2">
      <w:pPr>
        <w:pStyle w:val="Example"/>
        <w:rPr>
          <w:noProof w:val="0"/>
        </w:rPr>
      </w:pPr>
      <w:r w:rsidRPr="00121095">
        <w:rPr>
          <w:noProof w:val="0"/>
        </w:rPr>
        <w:t>RCP|I||R|</w:t>
      </w:r>
    </w:p>
    <w:p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rsidR="00E921A2" w:rsidRPr="00121095" w:rsidRDefault="00E921A2">
      <w:pPr>
        <w:pStyle w:val="berschrift3"/>
      </w:pPr>
      <w:bookmarkStart w:id="719" w:name="_Toc460048240"/>
      <w:bookmarkStart w:id="720" w:name="_Toc460656727"/>
      <w:bookmarkStart w:id="721" w:name="_Toc461003150"/>
      <w:bookmarkStart w:id="722" w:name="_Toc461697682"/>
      <w:bookmarkStart w:id="723" w:name="_Toc461849308"/>
      <w:bookmarkStart w:id="724" w:name="_Toc462052863"/>
      <w:bookmarkStart w:id="725" w:name="_Toc462567162"/>
      <w:bookmarkStart w:id="726" w:name="_Toc495483633"/>
      <w:bookmarkStart w:id="727" w:name="_Toc24273855"/>
      <w:bookmarkStart w:id="728" w:name="_Toc41281007"/>
      <w:bookmarkStart w:id="729" w:name="_Toc43004369"/>
      <w:bookmarkStart w:id="730" w:name="_Toc425946641"/>
      <w:r w:rsidRPr="00121095">
        <w:t>Query by parameter (QBP) / tabular response (RTB)</w:t>
      </w:r>
      <w:bookmarkEnd w:id="719"/>
      <w:bookmarkEnd w:id="720"/>
      <w:bookmarkEnd w:id="721"/>
      <w:bookmarkEnd w:id="722"/>
      <w:bookmarkEnd w:id="723"/>
      <w:bookmarkEnd w:id="724"/>
      <w:bookmarkEnd w:id="725"/>
      <w:bookmarkEnd w:id="726"/>
      <w:bookmarkEnd w:id="727"/>
      <w:bookmarkEnd w:id="728"/>
      <w:bookmarkEnd w:id="729"/>
      <w:bookmarkEnd w:id="730"/>
      <w:r w:rsidR="00BF2FE6" w:rsidRPr="00121095">
        <w:fldChar w:fldCharType="begin"/>
      </w:r>
      <w:r w:rsidRPr="00121095">
        <w:instrText xml:space="preserve"> XE "Query by parameter (QBP) / tabular response (RTB)" </w:instrText>
      </w:r>
      <w:r w:rsidR="00BF2FE6" w:rsidRPr="00121095">
        <w:fldChar w:fldCharType="end"/>
      </w:r>
    </w:p>
    <w:p w:rsidR="00E921A2" w:rsidRPr="00121095" w:rsidRDefault="00E921A2">
      <w:pPr>
        <w:pStyle w:val="berschrift4"/>
        <w:rPr>
          <w:vanish/>
        </w:rPr>
      </w:pPr>
      <w:r w:rsidRPr="00121095">
        <w:rPr>
          <w:vanish/>
        </w:rPr>
        <w:t>hiddentext</w:t>
      </w:r>
      <w:bookmarkStart w:id="731" w:name="_Toc1829121"/>
      <w:bookmarkStart w:id="732" w:name="_Toc24273856"/>
      <w:bookmarkEnd w:id="731"/>
      <w:bookmarkEnd w:id="732"/>
    </w:p>
    <w:p w:rsidR="00E921A2" w:rsidRPr="00121095" w:rsidRDefault="00E921A2">
      <w:pPr>
        <w:pStyle w:val="berschrift4"/>
      </w:pPr>
      <w:bookmarkStart w:id="733" w:name="_Toc495483634"/>
      <w:bookmarkStart w:id="734" w:name="_Toc24273857"/>
      <w:r w:rsidRPr="00121095">
        <w:t>MPI example</w:t>
      </w:r>
      <w:bookmarkEnd w:id="733"/>
      <w:bookmarkEnd w:id="734"/>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lastRenderedPageBreak/>
        <w:t>MSH|^~\&amp;|PCR|GenHosp|MPI||199811201400-0800||QBP^Z91^QBP_Q13|8699|P|2.</w:t>
      </w:r>
      <w:r>
        <w:rPr>
          <w:noProof w:val="0"/>
        </w:rPr>
        <w:t>8</w:t>
      </w:r>
      <w:r w:rsidRPr="00121095">
        <w:rPr>
          <w:noProof w:val="0"/>
        </w:rPr>
        <w:t>||||||||</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RCP|I|999^RD|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QAK|Q0009|OK|Z91^WhoAmI^HL7nnnn|1|</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RDT|555444222111^^^MPI^MR|Everyman^Adam||19600614|M||</w:t>
      </w:r>
    </w:p>
    <w:p w:rsidR="00E921A2" w:rsidRPr="00121095" w:rsidRDefault="00E921A2">
      <w:pPr>
        <w:pStyle w:val="berschrift5"/>
      </w:pPr>
      <w:bookmarkStart w:id="735" w:name="_Toc495483635"/>
      <w:bookmarkStart w:id="736" w:name="_Ref235434719"/>
      <w:r w:rsidRPr="00121095">
        <w:t xml:space="preserve">MPI </w:t>
      </w:r>
      <w:bookmarkEnd w:id="735"/>
      <w:r w:rsidRPr="00121095">
        <w:t>Query Profile</w:t>
      </w:r>
      <w:bookmarkEnd w:id="736"/>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Who Am I</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QBP^Z91^QBP_Q13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RTB^Z92^RTB_K13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lastRenderedPageBreak/>
              <w:t>3</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4"/>
      </w:pPr>
      <w:bookmarkStart w:id="737" w:name="_Toc495483636"/>
      <w:bookmarkStart w:id="738" w:name="_Toc24273858"/>
      <w:r w:rsidRPr="00121095">
        <w:t>Pharmacy example:</w:t>
      </w:r>
      <w:bookmarkEnd w:id="737"/>
      <w:bookmarkEnd w:id="738"/>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berschrift5"/>
      </w:pPr>
      <w:bookmarkStart w:id="739" w:name="_Toc495483637"/>
      <w:bookmarkStart w:id="740" w:name="_Ref235434761"/>
      <w:r w:rsidRPr="00121095">
        <w:t xml:space="preserve">QBP/RTB dispense history </w:t>
      </w:r>
      <w:bookmarkEnd w:id="739"/>
      <w:r w:rsidRPr="00121095">
        <w:t>Query Profile</w:t>
      </w:r>
      <w:bookmarkEnd w:id="740"/>
    </w:p>
    <w:p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bookmarkStart w:id="741" w:name="_GoBack"/>
            <w:r w:rsidRPr="00121095">
              <w:rPr>
                <w:lang w:val="en-US"/>
              </w:rPr>
              <w:t>Z93</w:t>
            </w:r>
            <w:bookmarkEnd w:id="741"/>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QBP^Z93^QBP_Q13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RTB^Z94^RTB_K13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rsidTr="00E50DB9">
        <w:trPr>
          <w:tblHeader/>
        </w:trPr>
        <w:tc>
          <w:tcPr>
            <w:tcW w:w="174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bl>
    <w:p w:rsidR="00E921A2" w:rsidRPr="00121095" w:rsidRDefault="00E921A2">
      <w:pPr>
        <w:pStyle w:val="berschrift3"/>
      </w:pPr>
      <w:bookmarkStart w:id="742" w:name="_Toc495483638"/>
      <w:bookmarkStart w:id="743" w:name="_Toc24273859"/>
      <w:bookmarkStart w:id="744" w:name="_Toc41281008"/>
      <w:bookmarkStart w:id="745" w:name="_Toc43004370"/>
      <w:bookmarkStart w:id="746" w:name="_Toc425946642"/>
      <w:r w:rsidRPr="00121095">
        <w:lastRenderedPageBreak/>
        <w:t>Query using QSC variant / tabular response (RTB)</w:t>
      </w:r>
      <w:bookmarkEnd w:id="742"/>
      <w:bookmarkEnd w:id="743"/>
      <w:bookmarkEnd w:id="744"/>
      <w:bookmarkEnd w:id="745"/>
      <w:bookmarkEnd w:id="746"/>
      <w:r w:rsidR="00BF2FE6" w:rsidRPr="00121095">
        <w:fldChar w:fldCharType="begin"/>
      </w:r>
      <w:r w:rsidRPr="00121095">
        <w:instrText xml:space="preserve"> XE "Query using QSC variant / tabular response (RTB)" </w:instrText>
      </w:r>
      <w:r w:rsidR="00BF2FE6" w:rsidRPr="00121095">
        <w:fldChar w:fldCharType="end"/>
      </w:r>
    </w:p>
    <w:p w:rsidR="00E921A2" w:rsidRPr="00121095" w:rsidRDefault="00E921A2">
      <w:pPr>
        <w:pStyle w:val="berschrift4"/>
        <w:rPr>
          <w:vanish/>
        </w:rPr>
      </w:pPr>
      <w:r w:rsidRPr="00121095">
        <w:rPr>
          <w:vanish/>
        </w:rPr>
        <w:t>hiddentext</w:t>
      </w:r>
      <w:bookmarkStart w:id="747" w:name="_Toc1829125"/>
      <w:bookmarkStart w:id="748" w:name="_Toc24273860"/>
      <w:bookmarkEnd w:id="747"/>
      <w:bookmarkEnd w:id="748"/>
    </w:p>
    <w:p w:rsidR="00E921A2" w:rsidRPr="00121095" w:rsidRDefault="00E921A2">
      <w:pPr>
        <w:pStyle w:val="berschrift4"/>
      </w:pPr>
      <w:bookmarkStart w:id="749" w:name="_Ref487443031"/>
      <w:bookmarkStart w:id="750" w:name="_Toc495483639"/>
      <w:bookmarkStart w:id="751" w:name="_Toc24273861"/>
      <w:r w:rsidRPr="00121095">
        <w:t>Pharmacy example</w:t>
      </w:r>
      <w:bookmarkEnd w:id="749"/>
      <w:bookmarkEnd w:id="750"/>
      <w:bookmarkEnd w:id="751"/>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QAK|Q001|OK|Z95^Dispense Information^HL7nnnn|4</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rsidR="00E921A2" w:rsidRPr="00121095" w:rsidRDefault="00E921A2">
      <w:pPr>
        <w:pStyle w:val="Example"/>
        <w:rPr>
          <w:noProof w:val="0"/>
        </w:rPr>
      </w:pPr>
      <w:r w:rsidRPr="00121095">
        <w:rPr>
          <w:noProof w:val="0"/>
        </w:rPr>
        <w:t>RDT|555444222111^^^MPI^MR|Everyman^Adam|RE|88^Seven^Henry^^^DR^MD |00172409660^BACLOFEN 10MG TABS^NDC |199809221415-0700|10</w:t>
      </w:r>
    </w:p>
    <w:p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rsidR="00E921A2" w:rsidRPr="00121095" w:rsidRDefault="00E921A2">
      <w:pPr>
        <w:pStyle w:val="berschrift5"/>
      </w:pPr>
      <w:bookmarkStart w:id="752" w:name="_Toc495483640"/>
      <w:bookmarkStart w:id="753" w:name="_Ref235434797"/>
      <w:bookmarkStart w:id="754" w:name="_Ref235434811"/>
      <w:r w:rsidRPr="00121095">
        <w:t>QBP/RTB dispense history Query Profile using QSC variant</w:t>
      </w:r>
      <w:bookmarkEnd w:id="752"/>
      <w:bookmarkEnd w:id="753"/>
      <w:bookmarkEnd w:id="754"/>
    </w:p>
    <w:p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rsidR="00E921A2" w:rsidRPr="00121095" w:rsidRDefault="00E921A2">
            <w:pPr>
              <w:pStyle w:val="QryTableCharacteristicsResponse"/>
              <w:rPr>
                <w:b/>
                <w:lang w:val="en-US"/>
              </w:rPr>
            </w:pPr>
            <w:r w:rsidRPr="00121095">
              <w:rPr>
                <w:b/>
                <w:lang w:val="en-US"/>
              </w:rPr>
              <w:t>If no columns are specified in the RDF segment, all columns will be returned.</w:t>
            </w:r>
          </w:p>
          <w:p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rsidTr="00E50DB9">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lastRenderedPageBreak/>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lastRenderedPageBreak/>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pStyle w:val="berschrift3"/>
      </w:pPr>
      <w:bookmarkStart w:id="755" w:name="_Toc461697684"/>
      <w:bookmarkStart w:id="756" w:name="_Toc461849310"/>
      <w:bookmarkStart w:id="757" w:name="_Toc462052865"/>
      <w:bookmarkStart w:id="758" w:name="_Toc462567164"/>
      <w:bookmarkStart w:id="759" w:name="_Toc495483641"/>
      <w:bookmarkStart w:id="760" w:name="_Toc24273862"/>
      <w:bookmarkStart w:id="761" w:name="_Toc41281009"/>
      <w:bookmarkStart w:id="762" w:name="_Toc43004371"/>
      <w:bookmarkStart w:id="763" w:name="_Toc425946643"/>
      <w:r w:rsidRPr="00121095">
        <w:t>Query by parameter (QBP) / display response (RDY)</w:t>
      </w:r>
      <w:bookmarkEnd w:id="755"/>
      <w:bookmarkEnd w:id="756"/>
      <w:bookmarkEnd w:id="757"/>
      <w:bookmarkEnd w:id="758"/>
      <w:bookmarkEnd w:id="759"/>
      <w:bookmarkEnd w:id="760"/>
      <w:bookmarkEnd w:id="761"/>
      <w:bookmarkEnd w:id="762"/>
      <w:bookmarkEnd w:id="763"/>
      <w:r w:rsidR="00BF2FE6" w:rsidRPr="00121095">
        <w:fldChar w:fldCharType="begin"/>
      </w:r>
      <w:r w:rsidRPr="00121095">
        <w:instrText xml:space="preserve"> XE "Query by parameter (QBP) / display response (RDY)" </w:instrText>
      </w:r>
      <w:r w:rsidR="00BF2FE6" w:rsidRPr="00121095">
        <w:fldChar w:fldCharType="end"/>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rsidR="00E921A2" w:rsidRPr="00121095" w:rsidRDefault="00E921A2">
      <w:pPr>
        <w:pStyle w:val="Example"/>
        <w:rPr>
          <w:noProof w:val="0"/>
        </w:rPr>
      </w:pPr>
      <w:r w:rsidRPr="00121095">
        <w:rPr>
          <w:noProof w:val="0"/>
        </w:rPr>
        <w:t>QPD|Z97^DispenseHistoryDisplay^HL7nnnn|Q005|555444222111^^^MPI^MR||19980531|19990531|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MSA|AA|8699|</w:t>
      </w:r>
    </w:p>
    <w:p w:rsidR="00E921A2" w:rsidRPr="00121095" w:rsidRDefault="00E921A2">
      <w:pPr>
        <w:pStyle w:val="Example"/>
        <w:ind w:left="1080"/>
        <w:rPr>
          <w:noProof w:val="0"/>
        </w:rPr>
      </w:pPr>
      <w:r w:rsidRPr="00121095">
        <w:rPr>
          <w:noProof w:val="0"/>
        </w:rPr>
        <w:t>QAK|Q005|OK|Z97^DispenseHistoryDisplay|4</w:t>
      </w:r>
    </w:p>
    <w:p w:rsidR="00E921A2" w:rsidRPr="00121095" w:rsidRDefault="00E921A2">
      <w:pPr>
        <w:pStyle w:val="Example"/>
        <w:ind w:left="1080"/>
        <w:rPr>
          <w:noProof w:val="0"/>
        </w:rPr>
      </w:pPr>
      <w:r w:rsidRPr="00121095">
        <w:rPr>
          <w:noProof w:val="0"/>
        </w:rPr>
        <w:t>QPD|Z97^DispenseHistoryDisplay^HL7nnnn|Q005|555444222111^^^MPI^MR||19980531|19990531|</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08/21/1998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09/22/1998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rsidR="00E921A2" w:rsidRPr="00121095" w:rsidRDefault="00E921A2">
      <w:pPr>
        <w:pStyle w:val="Example"/>
        <w:ind w:left="1080"/>
        <w:rPr>
          <w:noProof w:val="0"/>
        </w:rPr>
      </w:pPr>
      <w:r w:rsidRPr="00121095">
        <w:rPr>
          <w:noProof w:val="0"/>
        </w:rPr>
        <w:t>DSP|||       &lt;&lt; END OF REPORT &gt;&gt;</w:t>
      </w:r>
    </w:p>
    <w:p w:rsidR="00E921A2" w:rsidRPr="00121095" w:rsidRDefault="00E921A2">
      <w:pPr>
        <w:pStyle w:val="Example"/>
        <w:rPr>
          <w:noProof w:val="0"/>
        </w:rPr>
      </w:pPr>
    </w:p>
    <w:p w:rsidR="00E921A2" w:rsidRPr="00121095" w:rsidRDefault="00E921A2">
      <w:pPr>
        <w:pStyle w:val="berschrift4"/>
        <w:rPr>
          <w:vanish/>
        </w:rPr>
      </w:pPr>
      <w:r w:rsidRPr="00121095">
        <w:rPr>
          <w:vanish/>
        </w:rPr>
        <w:t>hiddentext</w:t>
      </w:r>
      <w:bookmarkStart w:id="764" w:name="_Toc1829128"/>
      <w:bookmarkStart w:id="765" w:name="_Toc24273863"/>
      <w:bookmarkEnd w:id="764"/>
      <w:bookmarkEnd w:id="765"/>
    </w:p>
    <w:p w:rsidR="00E921A2" w:rsidRPr="00121095" w:rsidRDefault="00E921A2">
      <w:pPr>
        <w:pStyle w:val="berschrift4"/>
      </w:pPr>
      <w:bookmarkStart w:id="766" w:name="_Toc495483642"/>
      <w:bookmarkStart w:id="767" w:name="_Toc24273864"/>
      <w:r w:rsidRPr="00121095">
        <w:t xml:space="preserve">Dispense history display </w:t>
      </w:r>
      <w:bookmarkEnd w:id="766"/>
      <w:bookmarkEnd w:id="767"/>
      <w:r w:rsidRPr="00121095">
        <w:t>Query Profile</w:t>
      </w:r>
    </w:p>
    <w:p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QBP^Z97^QBP_Q15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RDY^Z98^RDY_K15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ID=Z97)</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rsidR="00E921A2" w:rsidRPr="00121095" w:rsidRDefault="00E921A2">
      <w:pPr>
        <w:pStyle w:val="berschrift3"/>
      </w:pPr>
      <w:bookmarkStart w:id="768" w:name="_Toc461697685"/>
      <w:bookmarkStart w:id="769" w:name="_Toc461849311"/>
      <w:bookmarkStart w:id="770" w:name="_Toc462052866"/>
      <w:bookmarkStart w:id="771" w:name="_Toc462567165"/>
      <w:bookmarkStart w:id="772" w:name="_Toc495483643"/>
      <w:bookmarkStart w:id="773" w:name="_Toc24273865"/>
      <w:bookmarkStart w:id="774" w:name="_Toc41281010"/>
      <w:bookmarkStart w:id="775" w:name="_Toc43004372"/>
      <w:bookmarkStart w:id="776" w:name="_Toc425946644"/>
      <w:r w:rsidRPr="00121095">
        <w:t>Query using QSC variant (QBP) / display response (RDY)</w:t>
      </w:r>
      <w:bookmarkEnd w:id="768"/>
      <w:bookmarkEnd w:id="769"/>
      <w:bookmarkEnd w:id="770"/>
      <w:bookmarkEnd w:id="771"/>
      <w:bookmarkEnd w:id="772"/>
      <w:bookmarkEnd w:id="773"/>
      <w:bookmarkEnd w:id="774"/>
      <w:bookmarkEnd w:id="775"/>
      <w:bookmarkEnd w:id="776"/>
      <w:r w:rsidR="00BF2FE6" w:rsidRPr="00121095">
        <w:fldChar w:fldCharType="begin"/>
      </w:r>
      <w:r w:rsidRPr="00121095">
        <w:instrText xml:space="preserve"> XE "Query using QSC variant (QBP) / display response (RDY)" </w:instrText>
      </w:r>
      <w:r w:rsidR="00BF2FE6" w:rsidRPr="00121095">
        <w:fldChar w:fldCharType="end"/>
      </w:r>
    </w:p>
    <w:p w:rsidR="00E921A2" w:rsidRPr="00121095" w:rsidRDefault="00E921A2">
      <w:pPr>
        <w:pStyle w:val="NormalIndented"/>
      </w:pPr>
      <w:bookmarkStart w:id="777" w:name="_Toc460656729"/>
      <w:bookmarkStart w:id="778"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rsidR="00E921A2" w:rsidRPr="00121095" w:rsidRDefault="00E921A2">
      <w:pPr>
        <w:pStyle w:val="Example"/>
        <w:rPr>
          <w:noProof w:val="0"/>
        </w:rPr>
      </w:pPr>
      <w:r w:rsidRPr="00121095">
        <w:rPr>
          <w:noProof w:val="0"/>
        </w:rPr>
        <w:t>QPD|Z79^Dispense Information^HL7nnnn|Q503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MSA|AA|8698|</w:t>
      </w:r>
    </w:p>
    <w:p w:rsidR="00E921A2" w:rsidRPr="00121095" w:rsidRDefault="00E921A2">
      <w:pPr>
        <w:pStyle w:val="Example"/>
        <w:ind w:left="1080"/>
        <w:rPr>
          <w:noProof w:val="0"/>
        </w:rPr>
      </w:pPr>
      <w:r w:rsidRPr="00121095">
        <w:rPr>
          <w:noProof w:val="0"/>
        </w:rPr>
        <w:t>QAK|Q003|OK|Z79^Dispense Information^HL7nnnn|2</w:t>
      </w:r>
    </w:p>
    <w:p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rsidR="00E921A2" w:rsidRPr="00121095" w:rsidRDefault="00E921A2">
      <w:pPr>
        <w:pStyle w:val="Example"/>
        <w:rPr>
          <w:noProof w:val="0"/>
        </w:rPr>
      </w:pPr>
      <w:r w:rsidRPr="00121095">
        <w:rPr>
          <w:noProof w:val="0"/>
        </w:rPr>
        <w:t>DSP|||       &lt;&lt; END OF REPORT &gt;&gt;</w:t>
      </w:r>
    </w:p>
    <w:p w:rsidR="00E921A2" w:rsidRPr="00121095" w:rsidRDefault="00E921A2">
      <w:pPr>
        <w:pStyle w:val="berschrift4"/>
        <w:rPr>
          <w:vanish/>
        </w:rPr>
      </w:pPr>
      <w:bookmarkStart w:id="779" w:name="_Toc1829131"/>
      <w:bookmarkStart w:id="780" w:name="_Toc24273866"/>
      <w:bookmarkEnd w:id="779"/>
      <w:bookmarkEnd w:id="780"/>
    </w:p>
    <w:p w:rsidR="00E921A2" w:rsidRPr="00121095" w:rsidRDefault="00E921A2">
      <w:pPr>
        <w:pStyle w:val="berschrift4"/>
      </w:pPr>
      <w:bookmarkStart w:id="781" w:name="_Toc495483644"/>
      <w:bookmarkStart w:id="782" w:name="_Toc24273867"/>
      <w:r w:rsidRPr="00121095">
        <w:t>Dispense history display Query Profile using QSC variant</w:t>
      </w:r>
      <w:bookmarkEnd w:id="781"/>
      <w:bookmarkEnd w:id="782"/>
    </w:p>
    <w:p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QBP^Z79^QBP_Q15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QBP^Z79^QPB_Q15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381A24">
      <w:pPr>
        <w:pStyle w:val="berschrift3"/>
      </w:pPr>
      <w:bookmarkStart w:id="783" w:name="_Ref485535238"/>
      <w:bookmarkStart w:id="784" w:name="_Toc495483645"/>
      <w:bookmarkStart w:id="785" w:name="_Toc24273868"/>
      <w:bookmarkStart w:id="786" w:name="_Toc41281011"/>
      <w:bookmarkStart w:id="787" w:name="_Toc43004373"/>
      <w:bookmarkStart w:id="788" w:name="_Toc425946645"/>
      <w:bookmarkEnd w:id="777"/>
      <w:bookmarkEnd w:id="778"/>
      <w:r>
        <w:br w:type="textWrapping" w:clear="all"/>
      </w:r>
      <w:r w:rsidR="00E921A2" w:rsidRPr="00121095">
        <w:t>Query by example (QBP) / tabular response (RTB)</w:t>
      </w:r>
      <w:bookmarkEnd w:id="783"/>
      <w:bookmarkEnd w:id="784"/>
      <w:bookmarkEnd w:id="785"/>
      <w:bookmarkEnd w:id="786"/>
      <w:bookmarkEnd w:id="787"/>
      <w:bookmarkEnd w:id="788"/>
      <w:r w:rsidR="00BF2FE6" w:rsidRPr="00121095">
        <w:fldChar w:fldCharType="begin"/>
      </w:r>
      <w:r w:rsidR="00E921A2" w:rsidRPr="00121095">
        <w:instrText xml:space="preserve"> XE "Query by example (QBP) / tabular response (RTB)" </w:instrText>
      </w:r>
      <w:r w:rsidR="00BF2FE6" w:rsidRPr="00121095">
        <w:fldChar w:fldCharType="end"/>
      </w:r>
    </w:p>
    <w:p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rsidR="00E921A2" w:rsidRPr="00121095" w:rsidRDefault="00E921A2">
      <w:pPr>
        <w:pStyle w:val="NormalIndented"/>
      </w:pPr>
      <w:r w:rsidRPr="00121095">
        <w:t>The Client wishes to see a list of patients whose demographics are as follows:</w:t>
      </w:r>
    </w:p>
    <w:p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rsidR="00E921A2" w:rsidRPr="00121095" w:rsidRDefault="00E921A2">
      <w:pPr>
        <w:pStyle w:val="NormalIndented"/>
      </w:pPr>
      <w:r w:rsidRPr="00121095">
        <w:t>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rsidR="00E921A2" w:rsidRPr="00121095" w:rsidRDefault="00E921A2">
      <w:pPr>
        <w:pStyle w:val="Example"/>
        <w:rPr>
          <w:noProof w:val="0"/>
        </w:rPr>
      </w:pPr>
      <w:r w:rsidRPr="00121095">
        <w:rPr>
          <w:noProof w:val="0"/>
        </w:rPr>
        <w:t>QPD|Z77^find_candidates^HL7nnnn|Q0001|peekaboo|80|</w:t>
      </w:r>
    </w:p>
    <w:p w:rsidR="00E921A2" w:rsidRPr="00121095" w:rsidRDefault="00E921A2">
      <w:pPr>
        <w:pStyle w:val="Example"/>
        <w:rPr>
          <w:noProof w:val="0"/>
        </w:rPr>
      </w:pPr>
      <w:r w:rsidRPr="00121095">
        <w:rPr>
          <w:noProof w:val="0"/>
        </w:rPr>
        <w:t>PID|||||Nuclear&amp;Ned||19481211|M</w:t>
      </w:r>
    </w:p>
    <w:p w:rsidR="00E921A2" w:rsidRPr="00121095" w:rsidRDefault="00E921A2">
      <w:pPr>
        <w:pStyle w:val="Example"/>
        <w:rPr>
          <w:noProof w:val="0"/>
        </w:rPr>
      </w:pPr>
      <w:r w:rsidRPr="00121095">
        <w:rPr>
          <w:noProof w:val="0"/>
        </w:rPr>
        <w:t>RCP|I|25^RD|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rsidR="00E921A2" w:rsidRPr="00121095" w:rsidRDefault="00E921A2">
      <w:pPr>
        <w:pStyle w:val="berschrift4"/>
        <w:rPr>
          <w:vanish/>
        </w:rPr>
      </w:pPr>
      <w:r w:rsidRPr="00121095">
        <w:rPr>
          <w:vanish/>
        </w:rPr>
        <w:t>hiddentext</w:t>
      </w:r>
      <w:bookmarkStart w:id="789" w:name="_Toc1829134"/>
      <w:bookmarkStart w:id="790" w:name="_Toc24273869"/>
      <w:bookmarkEnd w:id="789"/>
      <w:bookmarkEnd w:id="790"/>
    </w:p>
    <w:p w:rsidR="00E921A2" w:rsidRPr="00121095" w:rsidRDefault="00E921A2">
      <w:pPr>
        <w:pStyle w:val="berschrift4"/>
      </w:pPr>
      <w:bookmarkStart w:id="791" w:name="_Toc495483646"/>
      <w:bookmarkStart w:id="792" w:name="_Toc24273870"/>
      <w:bookmarkStart w:id="793" w:name="_Ref235434828"/>
      <w:bookmarkStart w:id="794" w:name="_Ref235434842"/>
      <w:bookmarkStart w:id="795" w:name="_Ref235434870"/>
      <w:bookmarkStart w:id="796" w:name="_Ref235434884"/>
      <w:r w:rsidRPr="00121095">
        <w:t>MPI Query Profile using QBE variant</w:t>
      </w:r>
      <w:bookmarkEnd w:id="791"/>
      <w:bookmarkEnd w:id="792"/>
      <w:bookmarkEnd w:id="793"/>
      <w:bookmarkEnd w:id="794"/>
      <w:bookmarkEnd w:id="795"/>
      <w:bookmarkEnd w:id="796"/>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lastRenderedPageBreak/>
              <w:t>Query Statement ID (Query ID=Z77):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QBP^Z77^QBP_Q13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RTB^Z78^RTB_K13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rsidR="00E921A2" w:rsidRPr="00121095" w:rsidRDefault="00E921A2">
            <w:pPr>
              <w:pStyle w:val="QryTableCharacteristicsQuery"/>
              <w:rPr>
                <w:lang w:val="en-US"/>
              </w:rPr>
            </w:pPr>
            <w:r>
              <w:rPr>
                <w:lang w:val="en-US"/>
              </w:rPr>
              <w:t>The PID segment is required for this query/response pattern.</w:t>
            </w:r>
          </w:p>
          <w:p w:rsidR="00E921A2" w:rsidRPr="00121095" w:rsidRDefault="00E921A2">
            <w:pPr>
              <w:pStyle w:val="QryTableCharacteristicsQuery"/>
              <w:rPr>
                <w:lang w:val="en-US"/>
              </w:rPr>
            </w:pPr>
            <w:r w:rsidRPr="00121095">
              <w:rPr>
                <w:lang w:val="en-US"/>
              </w:rPr>
              <w:t>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Pr>
        <w:pStyle w:val="NormalIndented"/>
      </w:pPr>
    </w:p>
    <w:p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 Level</w:t>
            </w:r>
          </w:p>
        </w:tc>
      </w:tr>
    </w:tbl>
    <w:p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The degree of accuracy that the search algorithm must achieve in order to score a "hit."</w:t>
            </w:r>
          </w:p>
        </w:tc>
      </w:tr>
    </w:tbl>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rsidTr="007D495C">
        <w:trPr>
          <w:cantSplit/>
          <w:trHeight w:val="117"/>
        </w:trPr>
        <w:tc>
          <w:tcPr>
            <w:tcW w:w="918" w:type="dxa"/>
            <w:shd w:val="pct15" w:color="auto" w:fill="FFFFFF"/>
          </w:tcPr>
          <w:p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rsidR="00E921A2" w:rsidRPr="00121095" w:rsidRDefault="00E921A2">
            <w:pPr>
              <w:pStyle w:val="QryTableInputHeaderQBE"/>
              <w:keepLines/>
              <w:rPr>
                <w:lang w:val="en-US"/>
              </w:rPr>
            </w:pPr>
            <w:r w:rsidRPr="00121095">
              <w:rPr>
                <w:lang w:val="en-US"/>
              </w:rPr>
              <w:t>Name</w:t>
            </w:r>
          </w:p>
        </w:tc>
        <w:tc>
          <w:tcPr>
            <w:tcW w:w="810" w:type="dxa"/>
            <w:shd w:val="pct15" w:color="auto" w:fill="FFFFFF"/>
          </w:tcPr>
          <w:p w:rsidR="00E921A2" w:rsidRPr="00121095" w:rsidRDefault="00E921A2">
            <w:pPr>
              <w:pStyle w:val="QryTableInputHeaderQBE"/>
              <w:keepLines/>
              <w:rPr>
                <w:lang w:val="en-US"/>
              </w:rPr>
            </w:pPr>
            <w:r w:rsidRPr="00121095">
              <w:rPr>
                <w:lang w:val="en-US"/>
              </w:rPr>
              <w:t>Key/</w:t>
            </w:r>
          </w:p>
          <w:p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rsidR="00E921A2" w:rsidRPr="00121095" w:rsidRDefault="00E921A2">
            <w:pPr>
              <w:pStyle w:val="QryTableInputHeaderQBE"/>
              <w:keepLines/>
              <w:rPr>
                <w:lang w:val="en-US"/>
              </w:rPr>
            </w:pPr>
            <w:r w:rsidRPr="00121095">
              <w:rPr>
                <w:lang w:val="en-US"/>
              </w:rPr>
              <w:t>Sort</w:t>
            </w:r>
          </w:p>
        </w:tc>
        <w:tc>
          <w:tcPr>
            <w:tcW w:w="540" w:type="dxa"/>
            <w:shd w:val="pct15" w:color="auto" w:fill="FFFFFF"/>
          </w:tcPr>
          <w:p w:rsidR="00E921A2" w:rsidRPr="00121095" w:rsidRDefault="00E921A2">
            <w:pPr>
              <w:pStyle w:val="QryTableInputHeaderQBE"/>
              <w:keepLines/>
              <w:rPr>
                <w:lang w:val="en-US"/>
              </w:rPr>
            </w:pPr>
            <w:r w:rsidRPr="00121095">
              <w:rPr>
                <w:lang w:val="en-US"/>
              </w:rPr>
              <w:t>LEN</w:t>
            </w:r>
          </w:p>
        </w:tc>
        <w:tc>
          <w:tcPr>
            <w:tcW w:w="720" w:type="dxa"/>
            <w:shd w:val="pct15" w:color="auto" w:fill="FFFFFF"/>
          </w:tcPr>
          <w:p w:rsidR="00E921A2" w:rsidRPr="00121095" w:rsidRDefault="00E921A2">
            <w:pPr>
              <w:pStyle w:val="QryTableInputHeaderQBE"/>
              <w:keepLines/>
              <w:rPr>
                <w:lang w:val="en-US"/>
              </w:rPr>
            </w:pPr>
            <w:r w:rsidRPr="00121095">
              <w:rPr>
                <w:lang w:val="en-US"/>
              </w:rPr>
              <w:t>TYPE</w:t>
            </w:r>
          </w:p>
        </w:tc>
        <w:tc>
          <w:tcPr>
            <w:tcW w:w="540" w:type="dxa"/>
            <w:shd w:val="pct15" w:color="auto" w:fill="FFFFFF"/>
          </w:tcPr>
          <w:p w:rsidR="00E921A2" w:rsidRPr="00121095" w:rsidRDefault="00E921A2">
            <w:pPr>
              <w:pStyle w:val="QryTableInputHeaderQBE"/>
              <w:keepLines/>
              <w:rPr>
                <w:lang w:val="en-US"/>
              </w:rPr>
            </w:pPr>
            <w:r w:rsidRPr="00121095">
              <w:rPr>
                <w:lang w:val="en-US"/>
              </w:rPr>
              <w:t>Opt</w:t>
            </w:r>
          </w:p>
        </w:tc>
        <w:tc>
          <w:tcPr>
            <w:tcW w:w="540" w:type="dxa"/>
            <w:shd w:val="pct15" w:color="auto" w:fill="FFFFFF"/>
          </w:tcPr>
          <w:p w:rsidR="00E921A2" w:rsidRPr="00121095" w:rsidRDefault="00E921A2">
            <w:pPr>
              <w:pStyle w:val="QryTableInputHeaderQBE"/>
              <w:keepLines/>
              <w:rPr>
                <w:lang w:val="en-US"/>
              </w:rPr>
            </w:pPr>
            <w:r w:rsidRPr="00121095">
              <w:rPr>
                <w:lang w:val="en-US"/>
              </w:rPr>
              <w:t>Rep</w:t>
            </w:r>
          </w:p>
        </w:tc>
        <w:tc>
          <w:tcPr>
            <w:tcW w:w="720" w:type="dxa"/>
            <w:shd w:val="pct15" w:color="auto" w:fill="FFFFFF"/>
          </w:tcPr>
          <w:p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rsidR="00E921A2" w:rsidRPr="00121095" w:rsidRDefault="00E921A2">
            <w:pPr>
              <w:pStyle w:val="QryTableInputHeaderQBE"/>
              <w:keepLines/>
              <w:rPr>
                <w:lang w:val="en-US"/>
              </w:rPr>
            </w:pPr>
            <w:r w:rsidRPr="00121095">
              <w:rPr>
                <w:lang w:val="en-US"/>
              </w:rPr>
              <w:t>TBL</w:t>
            </w:r>
          </w:p>
        </w:tc>
        <w:tc>
          <w:tcPr>
            <w:tcW w:w="900" w:type="dxa"/>
            <w:shd w:val="pct15" w:color="auto" w:fill="FFFFFF"/>
          </w:tcPr>
          <w:p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rsidR="00E921A2" w:rsidRPr="00121095" w:rsidRDefault="00E921A2">
            <w:pPr>
              <w:pStyle w:val="QryTableInputHeaderQBE"/>
              <w:keepLines/>
              <w:rPr>
                <w:lang w:val="en-US"/>
              </w:rPr>
            </w:pPr>
            <w:r w:rsidRPr="00121095">
              <w:rPr>
                <w:lang w:val="en-US"/>
              </w:rPr>
              <w:t>Element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PID.5</w:t>
            </w:r>
          </w:p>
        </w:tc>
        <w:tc>
          <w:tcPr>
            <w:tcW w:w="1260" w:type="dxa"/>
          </w:tcPr>
          <w:p w:rsidR="00E921A2" w:rsidRPr="00121095" w:rsidRDefault="00E921A2">
            <w:pPr>
              <w:pStyle w:val="QryTableInputQBE"/>
              <w:keepNext/>
              <w:keepLines/>
            </w:pPr>
            <w:r w:rsidRPr="00121095">
              <w:t>PatientName</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r w:rsidRPr="00121095">
              <w:t>48</w:t>
            </w:r>
          </w:p>
        </w:tc>
        <w:tc>
          <w:tcPr>
            <w:tcW w:w="720" w:type="dxa"/>
          </w:tcPr>
          <w:p w:rsidR="00E921A2" w:rsidRPr="00121095" w:rsidRDefault="00E921A2">
            <w:pPr>
              <w:pStyle w:val="QryTableInputQBE"/>
              <w:keepNext/>
              <w:keepLines/>
              <w:rPr>
                <w:b/>
              </w:rPr>
            </w:pPr>
            <w:r w:rsidRPr="00121095">
              <w:t>XPN</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PID-5-Patient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PID.7</w:t>
            </w:r>
          </w:p>
        </w:tc>
        <w:tc>
          <w:tcPr>
            <w:tcW w:w="1260" w:type="dxa"/>
          </w:tcPr>
          <w:p w:rsidR="00E921A2" w:rsidRPr="00121095" w:rsidRDefault="00E921A2">
            <w:pPr>
              <w:pStyle w:val="QryTableInputQBE"/>
              <w:keepNext/>
              <w:keepLines/>
              <w:rPr>
                <w:b/>
              </w:rPr>
            </w:pPr>
            <w:r w:rsidRPr="00121095">
              <w:t>DOB</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pPr>
            <w:r w:rsidRPr="00121095">
              <w:t>24</w:t>
            </w:r>
          </w:p>
        </w:tc>
        <w:tc>
          <w:tcPr>
            <w:tcW w:w="720" w:type="dxa"/>
          </w:tcPr>
          <w:p w:rsidR="00E921A2" w:rsidRPr="00121095" w:rsidRDefault="00E921A2">
            <w:pPr>
              <w:pStyle w:val="QryTableInputQBE"/>
              <w:keepNext/>
              <w:keepLines/>
            </w:pPr>
            <w:r w:rsidRPr="00121095">
              <w:t>DTM</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PID-7-Date/time of Birth</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PID.8</w:t>
            </w:r>
          </w:p>
        </w:tc>
        <w:tc>
          <w:tcPr>
            <w:tcW w:w="1260" w:type="dxa"/>
          </w:tcPr>
          <w:p w:rsidR="00E921A2" w:rsidRPr="00121095" w:rsidRDefault="00E921A2">
            <w:pPr>
              <w:pStyle w:val="QryTableInputQBE"/>
              <w:keepNext/>
              <w:keepLines/>
            </w:pPr>
            <w:r w:rsidRPr="00121095">
              <w:t>Sex</w:t>
            </w:r>
          </w:p>
        </w:tc>
        <w:tc>
          <w:tcPr>
            <w:tcW w:w="810" w:type="dxa"/>
          </w:tcPr>
          <w:p w:rsidR="00E921A2" w:rsidRPr="00121095" w:rsidRDefault="00E921A2">
            <w:pPr>
              <w:pStyle w:val="QryTableInputQBE"/>
              <w:keepNext/>
              <w:keepLines/>
            </w:pPr>
            <w:r w:rsidRPr="00121095">
              <w:t>S</w:t>
            </w:r>
          </w:p>
        </w:tc>
        <w:tc>
          <w:tcPr>
            <w:tcW w:w="63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r w:rsidRPr="00121095">
              <w:t>1</w:t>
            </w:r>
          </w:p>
        </w:tc>
        <w:tc>
          <w:tcPr>
            <w:tcW w:w="720" w:type="dxa"/>
          </w:tcPr>
          <w:p w:rsidR="00E921A2" w:rsidRPr="00121095" w:rsidRDefault="00E921A2">
            <w:pPr>
              <w:pStyle w:val="QryTableInputQBE"/>
              <w:keepNext/>
              <w:keepLines/>
            </w:pPr>
            <w:r w:rsidRPr="00121095">
              <w:t>CWE</w:t>
            </w:r>
          </w:p>
        </w:tc>
        <w:tc>
          <w:tcPr>
            <w:tcW w:w="54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72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PID-8-Sex</w:t>
            </w:r>
          </w:p>
        </w:tc>
      </w:tr>
    </w:tbl>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rsidTr="007D495C">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6296"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rsidTr="007D495C">
        <w:tc>
          <w:tcPr>
            <w:tcW w:w="1458" w:type="dxa"/>
          </w:tcPr>
          <w:p w:rsidR="00E921A2" w:rsidRPr="00121095" w:rsidRDefault="00E921A2">
            <w:pPr>
              <w:pStyle w:val="QryTableInputParamQBE"/>
              <w:rPr>
                <w:lang w:val="en-US"/>
              </w:rPr>
            </w:pPr>
            <w:r w:rsidRPr="00121095">
              <w:rPr>
                <w:b w:val="0"/>
                <w:lang w:val="en-US"/>
              </w:rPr>
              <w:t>PatientName</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XPN</w:t>
            </w:r>
          </w:p>
        </w:tc>
        <w:tc>
          <w:tcPr>
            <w:tcW w:w="6296" w:type="dxa"/>
          </w:tcPr>
          <w:p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DOB</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DTM</w:t>
            </w:r>
          </w:p>
        </w:tc>
        <w:tc>
          <w:tcPr>
            <w:tcW w:w="6296" w:type="dxa"/>
          </w:tcPr>
          <w:p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Sex</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CWE</w:t>
            </w:r>
          </w:p>
        </w:tc>
        <w:tc>
          <w:tcPr>
            <w:tcW w:w="6296" w:type="dxa"/>
          </w:tcPr>
          <w:p w:rsidR="00E921A2" w:rsidRPr="00121095" w:rsidRDefault="00E921A2">
            <w:pPr>
              <w:pStyle w:val="QryTableInputParamQBE"/>
              <w:rPr>
                <w:b w:val="0"/>
                <w:lang w:val="en-US"/>
              </w:rPr>
            </w:pPr>
            <w:r w:rsidRPr="00121095">
              <w:rPr>
                <w:b w:val="0"/>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lastRenderedPageBreak/>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rsidR="00E921A2" w:rsidRPr="00121095" w:rsidRDefault="00E921A2">
      <w:pPr>
        <w:pStyle w:val="NormalIndented"/>
      </w:pPr>
      <w:r w:rsidRPr="00121095">
        <w:t xml:space="preserve">Example: </w:t>
      </w:r>
      <w:proofErr w:type="gramStart"/>
      <w:r w:rsidRPr="00121095">
        <w:t>the</w:t>
      </w:r>
      <w:proofErr w:type="gramEnd"/>
      <w:r w:rsidRPr="00121095">
        <w:t xml:space="preserv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rsidR="00E921A2" w:rsidRPr="00121095" w:rsidRDefault="00E921A2">
      <w:pPr>
        <w:pStyle w:val="Example"/>
        <w:rPr>
          <w:noProof w:val="0"/>
        </w:rPr>
      </w:pPr>
      <w:r w:rsidRPr="00121095">
        <w:rPr>
          <w:b/>
          <w:noProof w:val="0"/>
        </w:rPr>
        <w:t>MSA</w:t>
      </w:r>
      <w:r w:rsidRPr="00121095">
        <w:rPr>
          <w:noProof w:val="0"/>
        </w:rPr>
        <w:t>|AA|8699|</w:t>
      </w:r>
    </w:p>
    <w:p w:rsidR="00E921A2" w:rsidRPr="00121095" w:rsidRDefault="00E921A2">
      <w:pPr>
        <w:pStyle w:val="Example"/>
        <w:rPr>
          <w:noProof w:val="0"/>
        </w:rPr>
      </w:pPr>
      <w:r w:rsidRPr="00121095">
        <w:rPr>
          <w:b/>
          <w:noProof w:val="0"/>
        </w:rPr>
        <w:t>QAK</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rsidR="00E921A2" w:rsidRPr="00121095" w:rsidRDefault="00E921A2">
      <w:pPr>
        <w:pStyle w:val="berschrift4"/>
      </w:pPr>
      <w:bookmarkStart w:id="797" w:name="_Toc495483647"/>
      <w:bookmarkStart w:id="798" w:name="_Toc24273871"/>
      <w:r w:rsidRPr="00121095">
        <w:t>MPI Query Profile – Non query by example version</w:t>
      </w:r>
      <w:bookmarkEnd w:id="797"/>
      <w:bookmarkEnd w:id="798"/>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Z75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rsidR="00E921A2" w:rsidRPr="00121095" w:rsidRDefault="00E921A2" w:rsidP="00BF5311">
      <w:pPr>
        <w:pStyle w:val="NormalIndented"/>
        <w:ind w:left="0"/>
      </w:pPr>
    </w:p>
    <w:p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Element </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 Level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PID-5-Patient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PID-7-Date/Time of Birth</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PID-8-Sex</w:t>
            </w: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2"/>
      </w:pPr>
      <w:bookmarkStart w:id="799" w:name="_Ref465144296"/>
      <w:bookmarkStart w:id="800" w:name="_Toc495483648"/>
      <w:bookmarkStart w:id="801" w:name="_Toc24273872"/>
      <w:bookmarkStart w:id="802" w:name="_Toc41281012"/>
      <w:bookmarkStart w:id="803" w:name="_Toc43004374"/>
      <w:bookmarkStart w:id="804" w:name="_Toc425946646"/>
      <w:r w:rsidRPr="00121095">
        <w:t xml:space="preserve">SUPERSEDED QUERY/RESPONSE TRIGGER EVENTS </w:t>
      </w:r>
      <w:bookmarkEnd w:id="799"/>
      <w:r w:rsidRPr="00121095">
        <w:t>AND MESSAGE PAIRS</w:t>
      </w:r>
      <w:bookmarkEnd w:id="800"/>
      <w:bookmarkEnd w:id="801"/>
      <w:bookmarkEnd w:id="802"/>
      <w:bookmarkEnd w:id="803"/>
      <w:bookmarkEnd w:id="804"/>
      <w:r w:rsidR="00BF2FE6" w:rsidRPr="00121095">
        <w:fldChar w:fldCharType="begin"/>
      </w:r>
      <w:r w:rsidRPr="00121095">
        <w:instrText xml:space="preserve"> XE "SUPERCEDED QUERY/RESPONSE TRIGGER EVENTS AND MESSAGE PAIRS"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rsidR="00E921A2" w:rsidRPr="00121095" w:rsidRDefault="00E921A2">
      <w:pPr>
        <w:pStyle w:val="berschrift3"/>
      </w:pPr>
      <w:bookmarkStart w:id="805" w:name="_Ref465669473"/>
      <w:bookmarkStart w:id="806" w:name="_Toc495483649"/>
      <w:bookmarkStart w:id="807" w:name="_Toc24273873"/>
      <w:bookmarkStart w:id="808" w:name="_Toc41281013"/>
      <w:bookmarkStart w:id="809" w:name="_Toc43004375"/>
      <w:bookmarkStart w:id="810" w:name="_Toc425946647"/>
      <w:r w:rsidRPr="00121095">
        <w:t>Display message</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805"/>
      <w:bookmarkEnd w:id="806"/>
      <w:bookmarkEnd w:id="807"/>
      <w:bookmarkEnd w:id="808"/>
      <w:bookmarkEnd w:id="809"/>
      <w:bookmarkEnd w:id="810"/>
      <w:r w:rsidR="00BF2FE6" w:rsidRPr="00121095">
        <w:fldChar w:fldCharType="begin"/>
      </w:r>
      <w:r w:rsidRPr="00121095">
        <w:instrText xml:space="preserve"> XE "Display message"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bookmarkStart w:id="811" w:name="_Toc348257252"/>
      <w:bookmarkStart w:id="812" w:name="_Toc348257588"/>
      <w:bookmarkStart w:id="813" w:name="_Toc348263210"/>
      <w:bookmarkStart w:id="814" w:name="_Toc348336539"/>
      <w:bookmarkStart w:id="815" w:name="_Toc348770027"/>
      <w:bookmarkStart w:id="816" w:name="_Toc348856169"/>
      <w:bookmarkStart w:id="817" w:name="_Toc348866590"/>
      <w:bookmarkStart w:id="818" w:name="_Toc348947820"/>
      <w:bookmarkStart w:id="819" w:name="_Toc349735401"/>
      <w:bookmarkStart w:id="820" w:name="_Toc349735844"/>
      <w:bookmarkStart w:id="821" w:name="_Toc349735998"/>
      <w:bookmarkStart w:id="822" w:name="_Toc349803730"/>
      <w:bookmarkStart w:id="823" w:name="_Toc359236063"/>
      <w:r w:rsidRPr="00121095">
        <w:rPr>
          <w:b/>
        </w:rPr>
        <w:t>The UDM message does not have a direct replacement in the new methodology. It is not clear how extensively this message is used.</w:t>
      </w:r>
    </w:p>
    <w:p w:rsidR="00E921A2" w:rsidRPr="00121095" w:rsidRDefault="00E921A2">
      <w:pPr>
        <w:pStyle w:val="berschrift4"/>
        <w:rPr>
          <w:vanish/>
        </w:rPr>
      </w:pPr>
      <w:r w:rsidRPr="00121095">
        <w:rPr>
          <w:vanish/>
        </w:rPr>
        <w:t>hiddentext</w:t>
      </w:r>
      <w:bookmarkStart w:id="824" w:name="_Toc1829139"/>
      <w:bookmarkStart w:id="825" w:name="_Toc24273874"/>
      <w:bookmarkEnd w:id="824"/>
      <w:bookmarkEnd w:id="825"/>
    </w:p>
    <w:p w:rsidR="00E921A2" w:rsidRPr="00121095" w:rsidRDefault="00E921A2">
      <w:pPr>
        <w:pStyle w:val="berschrift4"/>
      </w:pPr>
      <w:bookmarkStart w:id="826" w:name="_Toc495483650"/>
      <w:bookmarkStart w:id="827" w:name="_Toc24273875"/>
      <w:r w:rsidRPr="00121095">
        <w:t>Display vs. record-oriented messages</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6"/>
      <w:bookmarkEnd w:id="827"/>
      <w:r w:rsidR="00BF2FE6" w:rsidRPr="00121095">
        <w:fldChar w:fldCharType="begin"/>
      </w:r>
      <w:r w:rsidRPr="00121095">
        <w:instrText xml:space="preserve"> XE "Message: display vs. record-oriented" </w:instrText>
      </w:r>
      <w:r w:rsidR="00BF2FE6" w:rsidRPr="00121095">
        <w:fldChar w:fldCharType="end"/>
      </w:r>
    </w:p>
    <w:p w:rsidR="00E921A2" w:rsidRPr="00121095" w:rsidRDefault="00E921A2">
      <w:pPr>
        <w:pStyle w:val="berschrift4"/>
      </w:pPr>
      <w:bookmarkStart w:id="828" w:name="_Hlt426203"/>
      <w:bookmarkStart w:id="829" w:name="_Ref447601670"/>
      <w:bookmarkStart w:id="830" w:name="_Toc495483651"/>
      <w:bookmarkStart w:id="831" w:name="_Toc24273876"/>
      <w:bookmarkEnd w:id="828"/>
      <w:r w:rsidRPr="00121095">
        <w:t>UDM/ACK - unsolicited display update message (event Q05)</w:t>
      </w:r>
      <w:bookmarkEnd w:id="829"/>
      <w:bookmarkEnd w:id="830"/>
      <w:bookmarkEnd w:id="831"/>
      <w:r w:rsidRPr="00121095">
        <w:t xml:space="preserve"> </w:t>
      </w:r>
      <w:r w:rsidR="00BF2FE6" w:rsidRPr="00121095">
        <w:fldChar w:fldCharType="begin"/>
      </w:r>
      <w:r w:rsidRPr="00121095">
        <w:instrText xml:space="preserve"> XE "Q05" </w:instrText>
      </w:r>
      <w:r w:rsidR="00BF2FE6" w:rsidRPr="00121095">
        <w:fldChar w:fldCharType="end"/>
      </w:r>
      <w:r w:rsidRPr="00121095">
        <w:t xml:space="preserve"> </w:t>
      </w:r>
      <w:r w:rsidR="00BF2FE6" w:rsidRPr="00121095">
        <w:fldChar w:fldCharType="begin"/>
      </w:r>
      <w:r w:rsidRPr="00121095">
        <w:instrText xml:space="preserve"> XE "UDM" </w:instrText>
      </w:r>
      <w:r w:rsidR="00BF2FE6" w:rsidRPr="00121095">
        <w:fldChar w:fldCharType="end"/>
      </w:r>
      <w:r w:rsidR="00BF2FE6" w:rsidRPr="00121095">
        <w:fldChar w:fldCharType="begin"/>
      </w:r>
      <w:r w:rsidRPr="00121095">
        <w:instrText xml:space="preserve"> XE "</w:instrText>
      </w:r>
      <w:proofErr w:type="gramStart"/>
      <w:r w:rsidRPr="00121095">
        <w:instrText>Messages:UDM</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There is a simple HL7 message that allows for unsolicited display update messages to be sent in HL7 format from one system to another.</w:t>
      </w:r>
    </w:p>
    <w:p w:rsidR="00E921A2" w:rsidRPr="00121095" w:rsidRDefault="00E921A2">
      <w:pPr>
        <w:pStyle w:val="NormalIndented"/>
      </w:pPr>
      <w:r w:rsidRPr="00121095">
        <w:t>Trigger events for the unsolicited update are generally the completion of a particular action (concerning a given patient).  For example, a lab test might be completed, generating a STAT unsolicited display message to be sent to the appropriate location.</w:t>
      </w:r>
    </w:p>
    <w:p w:rsidR="00E921A2" w:rsidRPr="00121095" w:rsidRDefault="00E921A2">
      <w:pPr>
        <w:pStyle w:val="MsgTableCaption"/>
      </w:pPr>
      <w:r w:rsidRPr="00121095">
        <w:lastRenderedPageBreak/>
        <w:t>UDM^Q05^UDM_Q05: Unsolicited Display Message</w:t>
      </w:r>
      <w:r w:rsidR="00BF2FE6" w:rsidRPr="00121095">
        <w:fldChar w:fldCharType="begin"/>
      </w:r>
      <w:r w:rsidRPr="00121095">
        <w:instrText xml:space="preserve"> XE "UDM"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MSH </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C962CE">
            <w:pPr>
              <w:pStyle w:val="MsgTableBody"/>
              <w:rPr>
                <w:rStyle w:val="Hyperlink"/>
              </w:rPr>
            </w:pPr>
            <w:hyperlink w:anchor="URD" w:history="1">
              <w:r w:rsidR="00E921A2" w:rsidRPr="00121095">
                <w:rPr>
                  <w:rStyle w:val="Hyperlink"/>
                </w:rPr>
                <w:t>URD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URS" w:history="1">
              <w:r w:rsidRPr="00121095">
                <w:rPr>
                  <w:rStyle w:val="Hyperlink"/>
                </w:rPr>
                <w:t>URS</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Selection Criteria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 w:rsidR="00E921A2" w:rsidRPr="00121095" w:rsidRDefault="00E921A2">
      <w:pPr>
        <w:pStyle w:val="MsgTableCaption"/>
      </w:pPr>
      <w:r w:rsidRPr="00121095">
        <w:t>ACK^Q05^ACK: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Pr>
        <w:pStyle w:val="berschrift4"/>
      </w:pPr>
      <w:bookmarkStart w:id="832" w:name="_Toc348257254"/>
      <w:bookmarkStart w:id="833" w:name="_Toc348257590"/>
      <w:bookmarkStart w:id="834" w:name="_Toc348263212"/>
      <w:bookmarkStart w:id="835" w:name="_Toc348336541"/>
      <w:bookmarkStart w:id="836" w:name="_Toc348770029"/>
      <w:bookmarkStart w:id="837" w:name="_Toc348856171"/>
      <w:bookmarkStart w:id="838" w:name="_Toc348866592"/>
      <w:bookmarkStart w:id="839" w:name="_Toc348947822"/>
      <w:bookmarkStart w:id="840" w:name="_Toc349735403"/>
      <w:bookmarkStart w:id="841" w:name="_Toc349735846"/>
      <w:bookmarkStart w:id="842" w:name="_Toc349736000"/>
      <w:bookmarkStart w:id="843" w:name="_Toc349803732"/>
      <w:bookmarkStart w:id="844" w:name="_Ref358261806"/>
      <w:bookmarkStart w:id="845" w:name="_Ref358261839"/>
      <w:bookmarkStart w:id="846" w:name="_Toc359236065"/>
      <w:bookmarkStart w:id="847" w:name="_Toc495483652"/>
      <w:bookmarkStart w:id="848" w:name="_Toc24273877"/>
      <w:r w:rsidRPr="00121095">
        <w:t>Continuation of unsolicited display update message</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r w:rsidR="00BF2FE6" w:rsidRPr="00121095">
        <w:fldChar w:fldCharType="begin"/>
      </w:r>
      <w:r w:rsidRPr="00121095">
        <w:instrText xml:space="preserve"> XE "Message: unsolicited display update message continuation" </w:instrText>
      </w:r>
      <w:r w:rsidR="00BF2FE6" w:rsidRPr="00121095">
        <w:fldChar w:fldCharType="end"/>
      </w:r>
    </w:p>
    <w:p w:rsidR="00E921A2" w:rsidRPr="00121095" w:rsidRDefault="00E921A2">
      <w:pPr>
        <w:pStyle w:val="NormalIndented"/>
      </w:pPr>
      <w:r w:rsidRPr="00121095">
        <w:t xml:space="preserve">Like other types of HL7 messages, the UDM message can be continued by use of the DSC segment and </w:t>
      </w:r>
      <w:r w:rsidRPr="00121095">
        <w:rPr>
          <w:rStyle w:val="ReferenceAttribute"/>
        </w:rPr>
        <w:t>MSH-14-Continuation pointer</w:t>
      </w:r>
      <w:r w:rsidRPr="00121095">
        <w:t xml:space="preserve">.  </w:t>
      </w:r>
      <w:proofErr w:type="gramStart"/>
      <w:r w:rsidRPr="00121095">
        <w:t>Thus</w:t>
      </w:r>
      <w:proofErr w:type="gramEnd"/>
      <w:r w:rsidRPr="00121095">
        <w:t xml:space="preserve"> if a UDM needs to be continued as three separate UDM messages, the first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(no continuation pointer)</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 xml:space="preserve">[ </w:t>
            </w:r>
            <w:proofErr w:type="gramStart"/>
            <w:r w:rsidRPr="00E921A2">
              <w:t>UAC ]</w:t>
            </w:r>
            <w:proofErr w:type="gramEnd"/>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URD</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[URS]</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tc>
        <w:tc>
          <w:tcPr>
            <w:tcW w:w="1188" w:type="dxa"/>
          </w:tcPr>
          <w:p w:rsidR="00E921A2" w:rsidRPr="00E921A2" w:rsidRDefault="00E921A2">
            <w:pPr>
              <w:jc w:val="center"/>
            </w:pPr>
          </w:p>
        </w:tc>
      </w:tr>
    </w:tbl>
    <w:p w:rsidR="00E921A2" w:rsidRPr="00121095" w:rsidRDefault="00E921A2">
      <w:pPr>
        <w:pStyle w:val="NormalIndented"/>
      </w:pPr>
      <w:r w:rsidRPr="00121095">
        <w:t>The second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first message))</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lastRenderedPageBreak/>
              <w:t xml:space="preserve">[ </w:t>
            </w:r>
            <w:proofErr w:type="gramStart"/>
            <w:r w:rsidRPr="00E921A2">
              <w:t>UAC ]</w:t>
            </w:r>
            <w:proofErr w:type="gramEnd"/>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r w:rsidRPr="00E921A2">
              <w:t>(with continuation pointer)</w:t>
            </w:r>
          </w:p>
        </w:tc>
        <w:tc>
          <w:tcPr>
            <w:tcW w:w="1188" w:type="dxa"/>
          </w:tcPr>
          <w:p w:rsidR="00E921A2" w:rsidRPr="00E921A2" w:rsidRDefault="00E921A2">
            <w:pPr>
              <w:jc w:val="center"/>
            </w:pPr>
          </w:p>
        </w:tc>
      </w:tr>
    </w:tbl>
    <w:p w:rsidR="00E921A2" w:rsidRPr="00121095" w:rsidRDefault="00E921A2">
      <w:pPr>
        <w:pStyle w:val="NormalIndented"/>
      </w:pPr>
      <w:r w:rsidRPr="00121095">
        <w:t>The last message would then contain:</w:t>
      </w:r>
    </w:p>
    <w:tbl>
      <w:tblPr>
        <w:tblW w:w="0" w:type="auto"/>
        <w:tblInd w:w="720" w:type="dxa"/>
        <w:tblLayout w:type="fixed"/>
        <w:tblLook w:val="0000" w:firstRow="0" w:lastRow="0" w:firstColumn="0" w:lastColumn="0" w:noHBand="0" w:noVBand="0"/>
      </w:tblPr>
      <w:tblGrid>
        <w:gridCol w:w="2160"/>
        <w:gridCol w:w="5040"/>
        <w:gridCol w:w="1152"/>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second message))</w:t>
            </w:r>
          </w:p>
        </w:tc>
        <w:tc>
          <w:tcPr>
            <w:tcW w:w="1152"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52" w:type="dxa"/>
          </w:tcPr>
          <w:p w:rsidR="00E921A2" w:rsidRPr="00E921A2" w:rsidRDefault="00E921A2">
            <w:pPr>
              <w:jc w:val="center"/>
            </w:pPr>
          </w:p>
        </w:tc>
      </w:tr>
    </w:tbl>
    <w:p w:rsidR="00E921A2" w:rsidRPr="00121095" w:rsidRDefault="00E921A2">
      <w:pPr>
        <w:ind w:left="680"/>
      </w:pPr>
    </w:p>
    <w:p w:rsidR="00E921A2" w:rsidRPr="00121095" w:rsidRDefault="00E921A2">
      <w:pPr>
        <w:pStyle w:val="Note"/>
      </w:pPr>
      <w:r w:rsidRPr="00121095">
        <w:rPr>
          <w:b/>
        </w:rPr>
        <w:t>Note:</w:t>
      </w:r>
      <w:r w:rsidRPr="00121095">
        <w:t xml:space="preserve">  This scheme works equally well with non-display messages, such as the Unsolicited Update ORU message (see Chapter 7).</w:t>
      </w:r>
    </w:p>
    <w:p w:rsidR="00E921A2" w:rsidRPr="00121095" w:rsidRDefault="00E921A2">
      <w:pPr>
        <w:pStyle w:val="NormalIndented"/>
      </w:pPr>
      <w:r w:rsidRPr="00121095">
        <w:t xml:space="preserve">Since these are unsolicited messages, intervening messages (from other systems) may be sent to the receiving application while the sections of the </w:t>
      </w:r>
      <w:proofErr w:type="gramStart"/>
      <w:r w:rsidRPr="00121095">
        <w:t>particular message</w:t>
      </w:r>
      <w:proofErr w:type="gramEnd"/>
      <w:r w:rsidRPr="00121095">
        <w:t xml:space="preserve"> are being continued.  </w:t>
      </w:r>
      <w:r w:rsidRPr="00121095">
        <w:rPr>
          <w:rStyle w:val="ReferenceAttribute"/>
        </w:rPr>
        <w:t>MSH-14-Continuation pointer</w:t>
      </w:r>
      <w:r w:rsidRPr="00121095">
        <w:t xml:space="preserve"> enables the receiving system to keep track of extraneous intervening messages.</w:t>
      </w:r>
    </w:p>
    <w:p w:rsidR="00E921A2" w:rsidRPr="00121095" w:rsidRDefault="00E921A2">
      <w:pPr>
        <w:pStyle w:val="berschrift3"/>
      </w:pPr>
      <w:bookmarkStart w:id="849" w:name="_Ref465669510"/>
      <w:bookmarkStart w:id="850" w:name="_Toc495483653"/>
      <w:bookmarkStart w:id="851" w:name="_Toc24273878"/>
      <w:bookmarkStart w:id="852" w:name="_Toc41281014"/>
      <w:bookmarkStart w:id="853" w:name="_Toc43004376"/>
      <w:bookmarkStart w:id="854" w:name="_Toc425946648"/>
      <w:r w:rsidRPr="00121095">
        <w:t>Original mode queries</w:t>
      </w:r>
      <w:bookmarkEnd w:id="849"/>
      <w:bookmarkEnd w:id="850"/>
      <w:bookmarkEnd w:id="851"/>
      <w:bookmarkEnd w:id="852"/>
      <w:bookmarkEnd w:id="853"/>
      <w:bookmarkEnd w:id="854"/>
      <w:r w:rsidR="00BF2FE6" w:rsidRPr="00121095">
        <w:fldChar w:fldCharType="begin"/>
      </w:r>
      <w:r w:rsidRPr="00121095">
        <w:instrText xml:space="preserve"> XE "Original mode queries" </w:instrText>
      </w:r>
      <w:r w:rsidR="00BF2FE6" w:rsidRPr="00121095">
        <w:fldChar w:fldCharType="end"/>
      </w:r>
    </w:p>
    <w:p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rsidR="00E921A2" w:rsidRPr="00121095" w:rsidRDefault="00E921A2">
      <w:pPr>
        <w:pStyle w:val="berschrift2"/>
      </w:pPr>
      <w:bookmarkStart w:id="855" w:name="_Toc138584802"/>
      <w:bookmarkStart w:id="856" w:name="_Toc138584843"/>
      <w:bookmarkStart w:id="857" w:name="_Toc138584907"/>
      <w:bookmarkStart w:id="858" w:name="_Toc138584912"/>
      <w:bookmarkStart w:id="859" w:name="_Toc138584917"/>
      <w:bookmarkStart w:id="860" w:name="_Hlt426162"/>
      <w:bookmarkStart w:id="861" w:name="_Toc138584930"/>
      <w:bookmarkStart w:id="862" w:name="_Toc138585004"/>
      <w:bookmarkStart w:id="863" w:name="_Toc138585040"/>
      <w:bookmarkStart w:id="864" w:name="_Toc138585045"/>
      <w:bookmarkStart w:id="865" w:name="_Toc138585050"/>
      <w:bookmarkStart w:id="866" w:name="_Hlt426195"/>
      <w:bookmarkStart w:id="867" w:name="_Toc138585108"/>
      <w:bookmarkStart w:id="868" w:name="_Toc138585141"/>
      <w:bookmarkStart w:id="869" w:name="_Toc138585182"/>
      <w:bookmarkStart w:id="870" w:name="HL70106"/>
      <w:bookmarkStart w:id="871" w:name="HL70107"/>
      <w:bookmarkStart w:id="872" w:name="HL70048"/>
      <w:bookmarkStart w:id="873" w:name="HL70108"/>
      <w:bookmarkStart w:id="874" w:name="HL70156"/>
      <w:bookmarkStart w:id="875" w:name="HL70157"/>
      <w:bookmarkStart w:id="876" w:name="HL70158"/>
      <w:bookmarkStart w:id="877" w:name="HL70109"/>
      <w:bookmarkStart w:id="878" w:name="_Toc138585229"/>
      <w:bookmarkStart w:id="879" w:name="_Toc138585232"/>
      <w:bookmarkStart w:id="880" w:name="_Toc138585288"/>
      <w:bookmarkStart w:id="881" w:name="_Toc138585290"/>
      <w:bookmarkStart w:id="882" w:name="_Toc138585292"/>
      <w:bookmarkStart w:id="883" w:name="_Toc138585366"/>
      <w:bookmarkStart w:id="884" w:name="_Toc138585432"/>
      <w:bookmarkStart w:id="885" w:name="_Ref490647039"/>
      <w:bookmarkStart w:id="886" w:name="_Toc495483750"/>
      <w:bookmarkStart w:id="887" w:name="_Toc24273905"/>
      <w:bookmarkStart w:id="888" w:name="_Toc41281019"/>
      <w:bookmarkStart w:id="889" w:name="_Toc43004381"/>
      <w:bookmarkStart w:id="890" w:name="_Toc425946649"/>
      <w:bookmarkEnd w:id="672"/>
      <w:bookmarkEnd w:id="673"/>
      <w:bookmarkEnd w:id="674"/>
      <w:bookmarkEnd w:id="675"/>
      <w:bookmarkEnd w:id="676"/>
      <w:bookmarkEnd w:id="677"/>
      <w:bookmarkEnd w:id="678"/>
      <w:bookmarkEnd w:id="679"/>
      <w:bookmarkEnd w:id="680"/>
      <w:bookmarkEnd w:id="681"/>
      <w:bookmarkEnd w:id="682"/>
      <w:bookmarkEnd w:id="683"/>
      <w:bookmarkEnd w:id="68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rsidRPr="00121095">
        <w:t>OUTSTANDING ISSUES</w:t>
      </w:r>
      <w:bookmarkEnd w:id="885"/>
      <w:bookmarkEnd w:id="886"/>
      <w:bookmarkEnd w:id="887"/>
      <w:bookmarkEnd w:id="888"/>
      <w:bookmarkEnd w:id="889"/>
      <w:bookmarkEnd w:id="890"/>
    </w:p>
    <w:p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rsidR="00E921A2" w:rsidRPr="00121095" w:rsidRDefault="00E921A2">
      <w:r w:rsidRPr="00121095">
        <w:t>As currently written the usage and naming of segment groups is not clear:</w:t>
      </w:r>
    </w:p>
    <w:p w:rsidR="00E921A2" w:rsidRPr="00121095" w:rsidRDefault="00E921A2" w:rsidP="00E921A2">
      <w:pPr>
        <w:numPr>
          <w:ilvl w:val="0"/>
          <w:numId w:val="18"/>
        </w:numPr>
        <w:spacing w:after="120" w:line="240" w:lineRule="auto"/>
      </w:pPr>
      <w:r w:rsidRPr="00121095">
        <w:t>Can a segment group name refer to more than one structure?</w:t>
      </w:r>
    </w:p>
    <w:p w:rsidR="00E921A2" w:rsidRPr="00121095" w:rsidRDefault="00E921A2" w:rsidP="00E921A2">
      <w:pPr>
        <w:numPr>
          <w:ilvl w:val="0"/>
          <w:numId w:val="18"/>
        </w:numPr>
        <w:spacing w:after="120" w:line="240" w:lineRule="auto"/>
      </w:pPr>
      <w:r w:rsidRPr="00121095">
        <w:t>Can the same structure have more than one segment group name?</w:t>
      </w:r>
    </w:p>
    <w:p w:rsidR="00E921A2" w:rsidRPr="00121095" w:rsidRDefault="00E921A2">
      <w:r w:rsidRPr="00121095">
        <w:t>This has implications for table 0391, the segment group table, which is an itemization of the segment group names.</w:t>
      </w:r>
    </w:p>
    <w:p w:rsidR="00E921A2" w:rsidRPr="00121095" w:rsidRDefault="00E921A2" w:rsidP="00BF5311">
      <w:pPr>
        <w:pStyle w:val="NormalList"/>
        <w:numPr>
          <w:ilvl w:val="0"/>
          <w:numId w:val="0"/>
        </w:numPr>
      </w:pPr>
    </w:p>
    <w:p w:rsidR="00BF5311" w:rsidRDefault="00BF5311"/>
    <w:sectPr w:rsidR="00BF5311" w:rsidSect="00C93B32">
      <w:headerReference w:type="even" r:id="rId39"/>
      <w:headerReference w:type="default" r:id="rId40"/>
      <w:footerReference w:type="even" r:id="rId41"/>
      <w:footerReference w:type="defaul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BAF" w:rsidRDefault="00F84BAF" w:rsidP="00E921A2">
      <w:pPr>
        <w:spacing w:after="0" w:line="240" w:lineRule="auto"/>
      </w:pPr>
      <w:r>
        <w:separator/>
      </w:r>
    </w:p>
  </w:endnote>
  <w:endnote w:type="continuationSeparator" w:id="0">
    <w:p w:rsidR="00F84BAF" w:rsidRDefault="00F84BAF"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Page </w:t>
    </w:r>
    <w:r w:rsidRPr="00397862">
      <w:rPr>
        <w:rStyle w:val="Seitenzahl"/>
        <w:sz w:val="16"/>
      </w:rPr>
      <w:fldChar w:fldCharType="begin"/>
    </w:r>
    <w:r w:rsidRPr="00397862">
      <w:rPr>
        <w:rStyle w:val="Seitenzahl"/>
        <w:sz w:val="16"/>
      </w:rPr>
      <w:instrText xml:space="preserve"> PAGE </w:instrText>
    </w:r>
    <w:r w:rsidRPr="00397862">
      <w:rPr>
        <w:rStyle w:val="Seitenzahl"/>
        <w:sz w:val="16"/>
      </w:rPr>
      <w:fldChar w:fldCharType="separate"/>
    </w:r>
    <w:r>
      <w:rPr>
        <w:rStyle w:val="Seitenzahl"/>
        <w:noProof/>
        <w:sz w:val="16"/>
      </w:rPr>
      <w:t>2</w:t>
    </w:r>
    <w:r w:rsidRPr="00397862">
      <w:rPr>
        <w:rStyle w:val="Seitenzahl"/>
        <w:sz w:val="16"/>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rsidR="00C962CE" w:rsidRPr="006C07EC" w:rsidRDefault="00C962CE" w:rsidP="00BF4999">
    <w:pPr>
      <w:pStyle w:val="Fuzeile"/>
      <w:rPr>
        <w:sz w:val="20"/>
      </w:rPr>
    </w:pPr>
    <w:fldSimple w:instr=" DOCPROPERTY release_month \* MERGEFORMAT ">
      <w:r>
        <w:t>November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p w:rsidR="00C962CE" w:rsidRPr="006C07EC" w:rsidRDefault="00C962CE" w:rsidP="00BF4999">
    <w:pPr>
      <w:pStyle w:val="Fuzeile"/>
      <w:rPr>
        <w:sz w:val="20"/>
      </w:rPr>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rsidR="00C962CE" w:rsidRDefault="00C962CE" w:rsidP="00BF4999">
    <w:pPr>
      <w:pStyle w:val="Fuzeile"/>
      <w:rPr>
        <w:sz w:val="20"/>
      </w:rPr>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BAF" w:rsidRDefault="00F84BAF" w:rsidP="00E921A2">
      <w:pPr>
        <w:spacing w:after="0" w:line="240" w:lineRule="auto"/>
      </w:pPr>
      <w:r>
        <w:separator/>
      </w:r>
    </w:p>
  </w:footnote>
  <w:footnote w:type="continuationSeparator" w:id="0">
    <w:p w:rsidR="00F84BAF" w:rsidRDefault="00F84BAF" w:rsidP="00E921A2">
      <w:pPr>
        <w:spacing w:after="0" w:line="240" w:lineRule="auto"/>
      </w:pPr>
      <w:r>
        <w:continuationSeparator/>
      </w:r>
    </w:p>
  </w:footnote>
  <w:footnote w:id="1">
    <w:p w:rsidR="00C962CE" w:rsidRDefault="00C962CE">
      <w:pPr>
        <w:pStyle w:val="Funotentext"/>
      </w:pPr>
      <w:r>
        <w:rPr>
          <w:rStyle w:val="Funotenzeichen"/>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rsidR="00C962CE" w:rsidRDefault="00C962CE">
      <w:pPr>
        <w:pStyle w:val="Funotentext"/>
      </w:pPr>
      <w:r>
        <w:rPr>
          <w:rStyle w:val="Funotenzeichen"/>
        </w:rPr>
        <w:footnoteRef/>
      </w:r>
      <w:r>
        <w:t xml:space="preserve"> </w:t>
      </w:r>
      <w:r>
        <w:tab/>
        <w:t>If the Client elects to cancel the query at this point, a cancel query message will be sent.  The query would look as follows:</w:t>
      </w:r>
    </w:p>
    <w:p w:rsidR="00C962CE" w:rsidRDefault="00C962CE">
      <w:pPr>
        <w:pStyle w:val="Example"/>
      </w:pPr>
      <w:r>
        <w:t>MSH||||||||QCN^J01^QCN_J01|8956|P|2.8</w:t>
      </w:r>
    </w:p>
    <w:p w:rsidR="00C962CE" w:rsidRDefault="00C962CE">
      <w:pPr>
        <w:pStyle w:val="Example"/>
        <w:numPr>
          <w:ins w:id="595" w:author="Frank Oemig"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Kopfzeile"/>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Kopfzeile"/>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rPr>
    </w:lvl>
    <w:lvl w:ilvl="4">
      <w:start w:val="1"/>
      <w:numFmt w:val="decimal"/>
      <w:pStyle w:val="berschrift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0"/>
  </w:num>
  <w:num w:numId="4">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5"/>
  </w:num>
  <w:num w:numId="9">
    <w:abstractNumId w:val="8"/>
  </w:num>
  <w:num w:numId="10">
    <w:abstractNumId w:val="6"/>
    <w:lvlOverride w:ilvl="0">
      <w:startOverride w:val="1"/>
    </w:lvlOverride>
  </w:num>
  <w:num w:numId="11">
    <w:abstractNumId w:val="2"/>
  </w:num>
  <w:num w:numId="12">
    <w:abstractNumId w:val="18"/>
  </w:num>
  <w:num w:numId="13">
    <w:abstractNumId w:val="7"/>
  </w:num>
  <w:num w:numId="14">
    <w:abstractNumId w:val="11"/>
  </w:num>
  <w:num w:numId="15">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7"/>
  </w:num>
  <w:num w:numId="17">
    <w:abstractNumId w:val="10"/>
  </w:num>
  <w:num w:numId="18">
    <w:abstractNumId w:val="9"/>
  </w:num>
  <w:num w:numId="19">
    <w:abstractNumId w:val="12"/>
  </w:num>
  <w:num w:numId="20">
    <w:abstractNumId w:val="14"/>
  </w:num>
  <w:num w:numId="21">
    <w:abstractNumId w:val="4"/>
  </w:num>
  <w:num w:numId="22">
    <w:abstractNumId w:val="3"/>
  </w:num>
  <w:num w:numId="23">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19"/>
  </w:num>
  <w:num w:numId="28">
    <w:abstractNumId w:val="13"/>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21A2"/>
    <w:rsid w:val="000349A8"/>
    <w:rsid w:val="00043066"/>
    <w:rsid w:val="00071BB2"/>
    <w:rsid w:val="000939CB"/>
    <w:rsid w:val="00153113"/>
    <w:rsid w:val="00165E6D"/>
    <w:rsid w:val="00173CA2"/>
    <w:rsid w:val="001A21B4"/>
    <w:rsid w:val="001C20EB"/>
    <w:rsid w:val="001C50EA"/>
    <w:rsid w:val="001F5E93"/>
    <w:rsid w:val="002373E2"/>
    <w:rsid w:val="002503D5"/>
    <w:rsid w:val="002778CE"/>
    <w:rsid w:val="002B0784"/>
    <w:rsid w:val="002D250B"/>
    <w:rsid w:val="002F3645"/>
    <w:rsid w:val="00332E30"/>
    <w:rsid w:val="00346E4E"/>
    <w:rsid w:val="0035398F"/>
    <w:rsid w:val="00357CE7"/>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55F73"/>
    <w:rsid w:val="00557F3A"/>
    <w:rsid w:val="0057155E"/>
    <w:rsid w:val="005E5417"/>
    <w:rsid w:val="005E5F4D"/>
    <w:rsid w:val="005F4891"/>
    <w:rsid w:val="00631C1B"/>
    <w:rsid w:val="00632EB5"/>
    <w:rsid w:val="0065248B"/>
    <w:rsid w:val="00672802"/>
    <w:rsid w:val="006830E4"/>
    <w:rsid w:val="006C07EC"/>
    <w:rsid w:val="006F191E"/>
    <w:rsid w:val="00701E93"/>
    <w:rsid w:val="007148D1"/>
    <w:rsid w:val="00720695"/>
    <w:rsid w:val="007358D9"/>
    <w:rsid w:val="007662AC"/>
    <w:rsid w:val="00790992"/>
    <w:rsid w:val="007A76DD"/>
    <w:rsid w:val="007B4EE1"/>
    <w:rsid w:val="007C25D7"/>
    <w:rsid w:val="007D495C"/>
    <w:rsid w:val="007E5F24"/>
    <w:rsid w:val="00804146"/>
    <w:rsid w:val="00826689"/>
    <w:rsid w:val="00841E65"/>
    <w:rsid w:val="00871059"/>
    <w:rsid w:val="008845A1"/>
    <w:rsid w:val="00884F5D"/>
    <w:rsid w:val="00895ACA"/>
    <w:rsid w:val="008C4891"/>
    <w:rsid w:val="008D2F35"/>
    <w:rsid w:val="008D5CA4"/>
    <w:rsid w:val="008E227B"/>
    <w:rsid w:val="00913C85"/>
    <w:rsid w:val="0091698B"/>
    <w:rsid w:val="00916F75"/>
    <w:rsid w:val="0096284E"/>
    <w:rsid w:val="00967822"/>
    <w:rsid w:val="00984CF4"/>
    <w:rsid w:val="00986413"/>
    <w:rsid w:val="009A196E"/>
    <w:rsid w:val="009A23D8"/>
    <w:rsid w:val="009F6BA4"/>
    <w:rsid w:val="00A45F3C"/>
    <w:rsid w:val="00A70FF6"/>
    <w:rsid w:val="00AA5D2A"/>
    <w:rsid w:val="00AB7AEB"/>
    <w:rsid w:val="00AE71AA"/>
    <w:rsid w:val="00AF25BF"/>
    <w:rsid w:val="00B04C1D"/>
    <w:rsid w:val="00B0607E"/>
    <w:rsid w:val="00B14400"/>
    <w:rsid w:val="00BD6CDA"/>
    <w:rsid w:val="00BE181F"/>
    <w:rsid w:val="00BF2FE6"/>
    <w:rsid w:val="00BF4999"/>
    <w:rsid w:val="00BF5311"/>
    <w:rsid w:val="00BF7AB4"/>
    <w:rsid w:val="00C24AA4"/>
    <w:rsid w:val="00C5076F"/>
    <w:rsid w:val="00C5458C"/>
    <w:rsid w:val="00C70497"/>
    <w:rsid w:val="00C73138"/>
    <w:rsid w:val="00C93B32"/>
    <w:rsid w:val="00C962CE"/>
    <w:rsid w:val="00CF7CEA"/>
    <w:rsid w:val="00D06281"/>
    <w:rsid w:val="00D146B1"/>
    <w:rsid w:val="00D5271F"/>
    <w:rsid w:val="00D60628"/>
    <w:rsid w:val="00D758E8"/>
    <w:rsid w:val="00D776C0"/>
    <w:rsid w:val="00DB654D"/>
    <w:rsid w:val="00DC62CE"/>
    <w:rsid w:val="00DD0D81"/>
    <w:rsid w:val="00E50DB9"/>
    <w:rsid w:val="00E52F6F"/>
    <w:rsid w:val="00E7141A"/>
    <w:rsid w:val="00E77190"/>
    <w:rsid w:val="00E921A2"/>
    <w:rsid w:val="00E97CAF"/>
    <w:rsid w:val="00ED538B"/>
    <w:rsid w:val="00F135FC"/>
    <w:rsid w:val="00F22E61"/>
    <w:rsid w:val="00F51E1F"/>
    <w:rsid w:val="00F84BAF"/>
    <w:rsid w:val="00F908DD"/>
    <w:rsid w:val="00F93E68"/>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20EB"/>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E921A2"/>
    <w:pPr>
      <w:numPr>
        <w:ilvl w:val="2"/>
      </w:numPr>
      <w:spacing w:before="240"/>
      <w:outlineLvl w:val="2"/>
    </w:pPr>
    <w:rPr>
      <w:caps w:val="0"/>
      <w:sz w:val="24"/>
    </w:rPr>
  </w:style>
  <w:style w:type="paragraph" w:styleId="berschrift4">
    <w:name w:val="heading 4"/>
    <w:basedOn w:val="berschrift3"/>
    <w:next w:val="NormalIndented"/>
    <w:link w:val="berschrift4Zchn"/>
    <w:qFormat/>
    <w:rsid w:val="00E921A2"/>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E921A2"/>
    <w:pPr>
      <w:widowControl/>
      <w:numPr>
        <w:ilvl w:val="4"/>
      </w:numPr>
      <w:outlineLvl w:val="4"/>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C20EB"/>
    <w:rPr>
      <w:rFonts w:ascii="Times New Roman" w:eastAsia="Times New Roman" w:hAnsi="Times New Roman"/>
      <w:b/>
      <w:kern w:val="28"/>
      <w:sz w:val="72"/>
    </w:rPr>
  </w:style>
  <w:style w:type="character" w:customStyle="1" w:styleId="berschrift2Zchn">
    <w:name w:val="Überschrift 2 Zchn"/>
    <w:link w:val="berschrift2"/>
    <w:rsid w:val="001C20EB"/>
    <w:rPr>
      <w:rFonts w:ascii="Arial" w:eastAsia="Times New Roman" w:hAnsi="Arial"/>
      <w:b/>
      <w:caps/>
      <w:kern w:val="20"/>
      <w:sz w:val="28"/>
    </w:rPr>
  </w:style>
  <w:style w:type="character" w:customStyle="1" w:styleId="berschrift3Zchn">
    <w:name w:val="Überschrift 3 Zchn"/>
    <w:link w:val="berschrift3"/>
    <w:rsid w:val="00E921A2"/>
    <w:rPr>
      <w:rFonts w:ascii="Arial" w:eastAsia="Times New Roman" w:hAnsi="Arial" w:cs="Arial"/>
      <w:b/>
      <w:kern w:val="20"/>
      <w:sz w:val="24"/>
      <w:szCs w:val="20"/>
    </w:rPr>
  </w:style>
  <w:style w:type="character" w:customStyle="1" w:styleId="berschrift4Zchn">
    <w:name w:val="Überschrift 4 Zchn"/>
    <w:link w:val="berschrift4"/>
    <w:rsid w:val="00E921A2"/>
    <w:rPr>
      <w:rFonts w:ascii="Arial" w:eastAsia="Times New Roman" w:hAnsi="Arial" w:cs="Arial"/>
      <w:kern w:val="20"/>
      <w:sz w:val="20"/>
      <w:szCs w:val="20"/>
    </w:rPr>
  </w:style>
  <w:style w:type="character" w:customStyle="1" w:styleId="berschrift5Zchn">
    <w:name w:val="Überschrift 5 Zchn"/>
    <w:link w:val="berschrift5"/>
    <w:rsid w:val="00E921A2"/>
    <w:rPr>
      <w:rFonts w:ascii="Arial Narrow" w:eastAsia="Times New Roman" w:hAnsi="Arial Narrow" w:cs="Arial"/>
      <w:i/>
      <w:kern w:val="20"/>
      <w:sz w:val="20"/>
      <w:szCs w:val="20"/>
    </w:rPr>
  </w:style>
  <w:style w:type="paragraph" w:customStyle="1" w:styleId="NormalIndented">
    <w:name w:val="Normal Indented"/>
    <w:basedOn w:val="Standard"/>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Standard"/>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Standard"/>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Standard"/>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Verzeichnis1">
    <w:name w:val="toc 1"/>
    <w:basedOn w:val="Standard"/>
    <w:next w:val="Standard"/>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Verzeichnis2">
    <w:name w:val="toc 2"/>
    <w:basedOn w:val="Verzeichnis1"/>
    <w:next w:val="Standard"/>
    <w:autoRedefine/>
    <w:uiPriority w:val="39"/>
    <w:rsid w:val="00E50DB9"/>
    <w:pPr>
      <w:tabs>
        <w:tab w:val="clear" w:pos="648"/>
        <w:tab w:val="left" w:pos="1152"/>
      </w:tabs>
      <w:spacing w:before="0" w:after="0"/>
      <w:ind w:left="1080" w:right="720" w:hanging="1080"/>
    </w:pPr>
    <w:rPr>
      <w:b w:val="0"/>
      <w:caps w:val="0"/>
      <w:smallCaps/>
    </w:rPr>
  </w:style>
  <w:style w:type="paragraph" w:customStyle="1" w:styleId="OtherTableHeader">
    <w:name w:val="Other Table Header"/>
    <w:basedOn w:val="Standard"/>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Standard"/>
    <w:rsid w:val="00E921A2"/>
    <w:pPr>
      <w:spacing w:before="60" w:after="60" w:line="240" w:lineRule="auto"/>
    </w:pPr>
    <w:rPr>
      <w:rFonts w:eastAsia="Times New Roman"/>
      <w:kern w:val="20"/>
      <w:sz w:val="16"/>
      <w:szCs w:val="20"/>
    </w:rPr>
  </w:style>
  <w:style w:type="paragraph" w:customStyle="1" w:styleId="Note">
    <w:name w:val="Note"/>
    <w:basedOn w:val="Standard"/>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Fett">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Standard"/>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Standard"/>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unotenzeichen">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Standard"/>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Standard"/>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Standard"/>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ntext">
    <w:name w:val="endnote text"/>
    <w:basedOn w:val="Standard"/>
    <w:link w:val="EndnotentextZchn"/>
    <w:semiHidden/>
    <w:rsid w:val="00E921A2"/>
    <w:pPr>
      <w:spacing w:before="120" w:after="120" w:line="240" w:lineRule="auto"/>
    </w:pPr>
    <w:rPr>
      <w:rFonts w:eastAsia="Times New Roman"/>
      <w:kern w:val="20"/>
      <w:sz w:val="20"/>
      <w:szCs w:val="20"/>
    </w:rPr>
  </w:style>
  <w:style w:type="character" w:customStyle="1" w:styleId="EndnotentextZchn">
    <w:name w:val="Endnotentext Zchn"/>
    <w:link w:val="Endnoten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Standard"/>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Standard"/>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Standard"/>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Hervorhebung">
    <w:name w:val="Emphasis"/>
    <w:qFormat/>
    <w:rsid w:val="00E921A2"/>
    <w:rPr>
      <w:rFonts w:ascii="Times New Roman" w:hAnsi="Times New Roman" w:cs="Times New Roman"/>
      <w:b w:val="0"/>
      <w:i/>
      <w:iCs/>
      <w:kern w:val="20"/>
      <w:sz w:val="20"/>
      <w:u w:val="none"/>
    </w:rPr>
  </w:style>
  <w:style w:type="paragraph" w:styleId="Kopfzeile">
    <w:name w:val="header"/>
    <w:basedOn w:val="Standard"/>
    <w:link w:val="KopfzeileZchn"/>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KopfzeileZchn">
    <w:name w:val="Kopfzeile Zchn"/>
    <w:link w:val="Kopfzeile"/>
    <w:rsid w:val="00E921A2"/>
    <w:rPr>
      <w:rFonts w:ascii="Arial" w:eastAsia="Times New Roman" w:hAnsi="Arial" w:cs="Arial"/>
      <w:b/>
      <w:kern w:val="20"/>
      <w:sz w:val="20"/>
      <w:szCs w:val="20"/>
    </w:rPr>
  </w:style>
  <w:style w:type="paragraph" w:styleId="Fuzeile">
    <w:name w:val="footer"/>
    <w:basedOn w:val="Standard"/>
    <w:link w:val="FuzeileZchn"/>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uzeileZchn">
    <w:name w:val="Fußzeile Zchn"/>
    <w:link w:val="Fuzeile"/>
    <w:rsid w:val="001C20EB"/>
    <w:rPr>
      <w:rFonts w:ascii="Times New Roman" w:eastAsia="Times New Roman" w:hAnsi="Times New Roman"/>
      <w:kern w:val="20"/>
      <w:sz w:val="16"/>
    </w:rPr>
  </w:style>
  <w:style w:type="paragraph" w:styleId="Zitat">
    <w:name w:val="Quote"/>
    <w:basedOn w:val="Standard"/>
    <w:next w:val="Standard"/>
    <w:link w:val="ZitatZchn"/>
    <w:qFormat/>
    <w:rsid w:val="00E921A2"/>
    <w:pPr>
      <w:spacing w:after="120" w:line="240" w:lineRule="auto"/>
    </w:pPr>
    <w:rPr>
      <w:rFonts w:eastAsia="MS Mincho"/>
      <w:i/>
      <w:iCs/>
      <w:color w:val="000000"/>
      <w:sz w:val="24"/>
      <w:szCs w:val="24"/>
    </w:rPr>
  </w:style>
  <w:style w:type="character" w:customStyle="1" w:styleId="ZitatZchn">
    <w:name w:val="Zitat Zchn"/>
    <w:link w:val="Zitat"/>
    <w:rsid w:val="00E921A2"/>
    <w:rPr>
      <w:rFonts w:ascii="Times New Roman" w:eastAsia="MS Mincho" w:hAnsi="Times New Roman" w:cs="Times New Roman"/>
      <w:i/>
      <w:iCs/>
      <w:color w:val="000000"/>
      <w:sz w:val="24"/>
      <w:szCs w:val="24"/>
    </w:rPr>
  </w:style>
  <w:style w:type="paragraph" w:styleId="Sprechblasentext">
    <w:name w:val="Balloon Text"/>
    <w:basedOn w:val="Standard"/>
    <w:link w:val="SprechblasentextZchn"/>
    <w:rsid w:val="00E921A2"/>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E921A2"/>
    <w:rPr>
      <w:rFonts w:ascii="Tahoma" w:eastAsia="MS Mincho" w:hAnsi="Tahoma" w:cs="Times New Roman"/>
      <w:sz w:val="16"/>
      <w:szCs w:val="16"/>
      <w:lang w:eastAsia="ja-JP"/>
    </w:rPr>
  </w:style>
  <w:style w:type="paragraph" w:styleId="Funotentext">
    <w:name w:val="footnote text"/>
    <w:basedOn w:val="Standard"/>
    <w:link w:val="FunotentextZchn"/>
    <w:semiHidden/>
    <w:rsid w:val="00E921A2"/>
    <w:pPr>
      <w:spacing w:before="100" w:after="120" w:line="200" w:lineRule="exact"/>
      <w:ind w:left="360" w:hanging="360"/>
    </w:pPr>
    <w:rPr>
      <w:rFonts w:eastAsia="Times New Roman"/>
      <w:kern w:val="16"/>
      <w:sz w:val="16"/>
      <w:szCs w:val="16"/>
    </w:rPr>
  </w:style>
  <w:style w:type="character" w:customStyle="1" w:styleId="FunotentextZchn">
    <w:name w:val="Fußnotentext Zchn"/>
    <w:link w:val="Funotentext"/>
    <w:semiHidden/>
    <w:rsid w:val="00E921A2"/>
    <w:rPr>
      <w:rFonts w:ascii="Times New Roman" w:eastAsia="Times New Roman" w:hAnsi="Times New Roman" w:cs="Times New Roman"/>
      <w:kern w:val="16"/>
      <w:sz w:val="16"/>
      <w:szCs w:val="16"/>
    </w:rPr>
  </w:style>
  <w:style w:type="paragraph" w:styleId="Verzeichnis3">
    <w:name w:val="toc 3"/>
    <w:basedOn w:val="Standard"/>
    <w:next w:val="Standard"/>
    <w:autoRedefine/>
    <w:uiPriority w:val="39"/>
    <w:unhideWhenUsed/>
    <w:rsid w:val="00C93B32"/>
    <w:pPr>
      <w:ind w:left="440"/>
    </w:pPr>
  </w:style>
  <w:style w:type="character" w:styleId="Seitenzahl">
    <w:name w:val="page number"/>
    <w:rsid w:val="00BF4999"/>
    <w:rPr>
      <w:rFonts w:ascii="Times New Roman" w:hAnsi="Times New Roman"/>
      <w:kern w:val="20"/>
      <w:sz w:val="20"/>
      <w:u w:val="none"/>
    </w:rPr>
  </w:style>
  <w:style w:type="character" w:styleId="HTMLZitat">
    <w:name w:val="HTML Cite"/>
    <w:rsid w:val="00BF4999"/>
    <w:rPr>
      <w:i/>
    </w:rPr>
  </w:style>
  <w:style w:type="paragraph" w:customStyle="1" w:styleId="ACK-ChoreographyHeader">
    <w:name w:val="ACK-Choreography Header"/>
    <w:basedOn w:val="Untertitel"/>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AA5D2A"/>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Absatz-Standardschriftar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styleId="NichtaufgelsteErwhnung">
    <w:name w:val="Unresolved Mention"/>
    <w:basedOn w:val="Absatz-Standardschriftart"/>
    <w:uiPriority w:val="99"/>
    <w:semiHidden/>
    <w:unhideWhenUsed/>
    <w:rsid w:val="0051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m@lists.hl7.org" TargetMode="External"/><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mailto:AND~@RXD.3%5eGE%5e199805310000-0800%5eAND~@RXD.3%5eLE%5e199905310000-0800" TargetMode="Externa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etstor\DATA\WORD\HL7\ANSI_Standards_Repository\V2%20Messaging\V282\ANSI_HL7_v282_pubpkg\HL7%20Messaging%20Version%202.8.2\V282_Word\V27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mailto:AND|@RXD.3%5eGE%5e199805310000-0800%5eAND|@RXD.3%5eLE%5e199905310000-0800"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image" Target="media/image2.wmf"/><Relationship Id="rId43"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C0C34-42EA-4371-876E-DE1AC165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36902</Words>
  <Characters>232485</Characters>
  <Application>Microsoft Office Word</Application>
  <DocSecurity>0</DocSecurity>
  <Lines>1937</Lines>
  <Paragraphs>537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268850</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Frank Oemig</cp:lastModifiedBy>
  <cp:revision>5</cp:revision>
  <cp:lastPrinted>2016-11-09T16:00:00Z</cp:lastPrinted>
  <dcterms:created xsi:type="dcterms:W3CDTF">2019-09-25T20:27:00Z</dcterms:created>
  <dcterms:modified xsi:type="dcterms:W3CDTF">2019-11-21T12:02:00Z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2019-07-01T10:00:00Z</vt:filetime>
  </property>
</Properties>
</file>