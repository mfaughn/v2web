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6E4" w:rsidRDefault="000536E4">
      <w:pPr>
        <w:rPr>
          <w:noProof/>
        </w:rPr>
      </w:pPr>
    </w:p>
    <w:p w:rsidR="003535FB" w:rsidRDefault="003535FB" w:rsidP="003535FB">
      <w:pPr>
        <w:pStyle w:val="berschrift1"/>
        <w:rPr>
          <w:noProof/>
        </w:rPr>
      </w:pPr>
      <w:r>
        <w:rPr>
          <w:noProof/>
        </w:rPr>
        <w:t>Chapter 2C</w:t>
      </w:r>
    </w:p>
    <w:p w:rsidR="003535FB" w:rsidRDefault="003535FB" w:rsidP="003535FB">
      <w:pPr>
        <w:pStyle w:val="berschrift2"/>
      </w:pPr>
      <w:r>
        <w:t>Table of Contents</w:t>
      </w:r>
    </w:p>
    <w:p w:rsidR="003535FB" w:rsidRDefault="003535FB" w:rsidP="003535FB"/>
    <w:p w:rsidR="003535FB" w:rsidRDefault="003535FB" w:rsidP="003535FB"/>
    <w:p w:rsidR="003535FB" w:rsidRDefault="003535FB" w:rsidP="003535FB"/>
    <w:p w:rsidR="003535FB" w:rsidRDefault="003535FB" w:rsidP="003535FB">
      <w:pPr>
        <w:pStyle w:val="berschrift2"/>
      </w:pPr>
      <w:r>
        <w:t>Introduction</w:t>
      </w:r>
    </w:p>
    <w:p w:rsidR="003535FB" w:rsidRDefault="003535FB" w:rsidP="003535FB"/>
    <w:p w:rsidR="003535FB" w:rsidRDefault="003535FB" w:rsidP="003535FB">
      <w:r>
        <w:t>Binding: effective date is the same as the version introduced.</w:t>
      </w:r>
    </w:p>
    <w:p w:rsidR="003535FB" w:rsidRDefault="003535FB" w:rsidP="003535FB">
      <w:r>
        <w:t>Value Set: effective date is the same as the version introduced.</w:t>
      </w:r>
    </w:p>
    <w:p w:rsidR="003535FB" w:rsidRDefault="003535FB" w:rsidP="003535FB">
      <w:pPr>
        <w:pStyle w:val="berschrift3"/>
      </w:pPr>
      <w:r>
        <w:t>Status Codes</w:t>
      </w:r>
    </w:p>
    <w:p w:rsidR="003535FB" w:rsidRDefault="003535FB" w:rsidP="003535FB">
      <w:r>
        <w:t>The codes in the status column are used as follows:</w:t>
      </w:r>
    </w:p>
    <w:p w:rsidR="003535FB" w:rsidRDefault="003535FB" w:rsidP="003535FB"/>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auto"/>
          </w:tcPr>
          <w:p w:rsidR="003535FB" w:rsidRDefault="003535FB" w:rsidP="003535FB">
            <w:r>
              <w:t>&lt;empty&gt;</w:t>
            </w:r>
          </w:p>
        </w:tc>
        <w:tc>
          <w:tcPr>
            <w:tcW w:w="6600" w:type="dxa"/>
            <w:shd w:val="clear" w:color="auto" w:fill="auto"/>
          </w:tcPr>
          <w:p w:rsidR="003535FB" w:rsidRDefault="003535FB" w:rsidP="003535FB">
            <w:r>
              <w:t>active code</w:t>
            </w:r>
          </w:p>
        </w:tc>
      </w:tr>
      <w:tr w:rsidR="003535FB" w:rsidTr="003535FB">
        <w:tblPrEx>
          <w:tblCellMar>
            <w:top w:w="0" w:type="dxa"/>
            <w:bottom w:w="0" w:type="dxa"/>
          </w:tblCellMar>
        </w:tblPrEx>
        <w:tc>
          <w:tcPr>
            <w:tcW w:w="2600" w:type="dxa"/>
            <w:shd w:val="clear" w:color="auto" w:fill="auto"/>
          </w:tcPr>
          <w:p w:rsidR="003535FB" w:rsidRDefault="003535FB" w:rsidP="003535FB">
            <w:r>
              <w:t>B</w:t>
            </w:r>
          </w:p>
        </w:tc>
        <w:tc>
          <w:tcPr>
            <w:tcW w:w="6600" w:type="dxa"/>
            <w:shd w:val="clear" w:color="auto" w:fill="auto"/>
          </w:tcPr>
          <w:p w:rsidR="003535FB" w:rsidRDefault="003535FB" w:rsidP="003535FB">
            <w:r>
              <w:t>backwards-compatible use only</w:t>
            </w:r>
          </w:p>
        </w:tc>
      </w:tr>
      <w:tr w:rsidR="003535FB" w:rsidTr="003535FB">
        <w:tblPrEx>
          <w:tblCellMar>
            <w:top w:w="0" w:type="dxa"/>
            <w:bottom w:w="0" w:type="dxa"/>
          </w:tblCellMar>
        </w:tblPrEx>
        <w:tc>
          <w:tcPr>
            <w:tcW w:w="2600" w:type="dxa"/>
            <w:shd w:val="clear" w:color="auto" w:fill="auto"/>
          </w:tcPr>
          <w:p w:rsidR="003535FB" w:rsidRDefault="003535FB" w:rsidP="003535FB">
            <w:r>
              <w:t>D</w:t>
            </w:r>
          </w:p>
        </w:tc>
        <w:tc>
          <w:tcPr>
            <w:tcW w:w="6600" w:type="dxa"/>
            <w:shd w:val="clear" w:color="auto" w:fill="auto"/>
          </w:tcPr>
          <w:p w:rsidR="003535FB" w:rsidRDefault="003535FB" w:rsidP="003535FB">
            <w:r>
              <w:t>deprecated or inactive</w:t>
            </w:r>
          </w:p>
        </w:tc>
      </w:tr>
      <w:tr w:rsidR="003535FB" w:rsidTr="003535FB">
        <w:tblPrEx>
          <w:tblCellMar>
            <w:top w:w="0" w:type="dxa"/>
            <w:bottom w:w="0" w:type="dxa"/>
          </w:tblCellMar>
        </w:tblPrEx>
        <w:tc>
          <w:tcPr>
            <w:tcW w:w="2600" w:type="dxa"/>
            <w:shd w:val="clear" w:color="auto" w:fill="auto"/>
          </w:tcPr>
          <w:p w:rsidR="003535FB" w:rsidRDefault="003535FB" w:rsidP="003535FB">
            <w:r>
              <w:t>R</w:t>
            </w:r>
          </w:p>
        </w:tc>
        <w:tc>
          <w:tcPr>
            <w:tcW w:w="6600" w:type="dxa"/>
            <w:shd w:val="clear" w:color="auto" w:fill="auto"/>
          </w:tcPr>
          <w:p w:rsidR="003535FB" w:rsidRDefault="003535FB" w:rsidP="003535FB">
            <w:r>
              <w:t>retired</w:t>
            </w:r>
          </w:p>
        </w:tc>
      </w:tr>
      <w:tr w:rsidR="003535FB" w:rsidTr="003535FB">
        <w:tblPrEx>
          <w:tblCellMar>
            <w:top w:w="0" w:type="dxa"/>
            <w:bottom w:w="0" w:type="dxa"/>
          </w:tblCellMar>
        </w:tblPrEx>
        <w:tc>
          <w:tcPr>
            <w:tcW w:w="2600" w:type="dxa"/>
            <w:shd w:val="clear" w:color="auto" w:fill="auto"/>
          </w:tcPr>
          <w:p w:rsidR="003535FB" w:rsidRDefault="003535FB" w:rsidP="003535FB">
            <w:r>
              <w:t>N</w:t>
            </w:r>
          </w:p>
        </w:tc>
        <w:tc>
          <w:tcPr>
            <w:tcW w:w="6600" w:type="dxa"/>
            <w:shd w:val="clear" w:color="auto" w:fill="auto"/>
          </w:tcPr>
          <w:p w:rsidR="003535FB" w:rsidRDefault="003535FB" w:rsidP="003535FB">
            <w:r>
              <w:t>new in this release</w:t>
            </w:r>
          </w:p>
        </w:tc>
      </w:tr>
    </w:tbl>
    <w:p w:rsidR="003535FB" w:rsidRDefault="003535FB" w:rsidP="003535FB"/>
    <w:p w:rsidR="003535FB" w:rsidRDefault="003535FB" w:rsidP="003535FB">
      <w:pPr>
        <w:pStyle w:val="berschrift2"/>
      </w:pPr>
      <w:r>
        <w:t>Tables</w:t>
      </w:r>
    </w:p>
    <w:p w:rsidR="003535FB" w:rsidRDefault="003535FB" w:rsidP="003535FB">
      <w:pPr>
        <w:pStyle w:val="berschrift3"/>
      </w:pPr>
      <w:r>
        <w:t>0001 - Administrative Sex</w:t>
      </w:r>
    </w:p>
    <w:p w:rsidR="003535FB" w:rsidRDefault="003535FB" w:rsidP="003535FB">
      <w:pPr>
        <w:pStyle w:val="Subheading"/>
      </w:pPr>
      <w: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AdministrativeSex</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patient's sex.</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2.16.840.1.113883.18.458</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administrativeSex</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tbd</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Jurisdiction Gender Code System</w:t>
            </w:r>
          </w:p>
        </w:tc>
      </w:tr>
    </w:tbl>
    <w:p w:rsidR="003535FB" w:rsidRDefault="003535FB" w:rsidP="003535FB"/>
    <w:p w:rsidR="003535FB" w:rsidRDefault="003535FB" w:rsidP="003535FB">
      <w:pPr>
        <w:pStyle w:val="Subheading"/>
      </w:pPr>
      <w: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01.09.2022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2.9.1</w:t>
            </w:r>
          </w:p>
        </w:tc>
      </w:tr>
    </w:tbl>
    <w:p w:rsidR="003535FB" w:rsidRDefault="003535FB" w:rsidP="003535FB"/>
    <w:p w:rsidR="003535FB" w:rsidRDefault="003535FB" w:rsidP="003535FB">
      <w:pPr>
        <w:pStyle w:val="Subheading"/>
      </w:pPr>
      <w: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hl7VS-administrativeSex</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specifying a patient's sex for administrative purposes.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Administrative Sex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http://terminology.hl7.org/ValueSet/v2-0001</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lastRenderedPageBreak/>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Administrative Sex</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 patient's sex.</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PID-8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3535FB" w:rsidTr="003535F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20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26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28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pPr>
              <w:pStyle w:val="UserTableBody"/>
            </w:pPr>
            <w:r>
              <w:t>F</w:t>
            </w:r>
          </w:p>
        </w:tc>
        <w:tc>
          <w:tcPr>
            <w:tcW w:w="2000" w:type="dxa"/>
            <w:tcBorders>
              <w:top w:val="single" w:sz="4" w:space="0" w:color="auto"/>
              <w:bottom w:val="single" w:sz="4" w:space="0" w:color="auto"/>
            </w:tcBorders>
            <w:shd w:val="clear" w:color="auto" w:fill="FFFFFF"/>
          </w:tcPr>
          <w:p w:rsidR="003535FB" w:rsidRDefault="003535FB" w:rsidP="003535FB">
            <w:pPr>
              <w:pStyle w:val="UserTableBody"/>
            </w:pPr>
            <w:r>
              <w:t>Female</w:t>
            </w:r>
          </w:p>
        </w:tc>
        <w:tc>
          <w:tcPr>
            <w:tcW w:w="2600" w:type="dxa"/>
            <w:tcBorders>
              <w:top w:val="single" w:sz="4" w:space="0" w:color="auto"/>
              <w:bottom w:val="single" w:sz="4" w:space="0" w:color="auto"/>
            </w:tcBorders>
            <w:shd w:val="clear" w:color="auto" w:fill="FFFFFF"/>
          </w:tcPr>
          <w:p w:rsidR="003535FB" w:rsidRDefault="003535FB" w:rsidP="003535FB">
            <w:pPr>
              <w:pStyle w:val="UserTableBody"/>
            </w:pPr>
          </w:p>
        </w:tc>
        <w:tc>
          <w:tcPr>
            <w:tcW w:w="28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M</w:t>
            </w:r>
          </w:p>
        </w:tc>
        <w:tc>
          <w:tcPr>
            <w:tcW w:w="2000" w:type="dxa"/>
            <w:tcBorders>
              <w:top w:val="single" w:sz="4" w:space="0" w:color="auto"/>
              <w:bottom w:val="single" w:sz="4" w:space="0" w:color="auto"/>
            </w:tcBorders>
            <w:shd w:val="clear" w:color="auto" w:fill="F3F3F3"/>
          </w:tcPr>
          <w:p w:rsidR="003535FB" w:rsidRDefault="003535FB" w:rsidP="003535FB">
            <w:r>
              <w:t>Male</w:t>
            </w:r>
          </w:p>
        </w:tc>
        <w:tc>
          <w:tcPr>
            <w:tcW w:w="2600" w:type="dxa"/>
            <w:tcBorders>
              <w:top w:val="single" w:sz="4" w:space="0" w:color="auto"/>
              <w:bottom w:val="single" w:sz="4" w:space="0" w:color="auto"/>
            </w:tcBorders>
            <w:shd w:val="clear" w:color="auto" w:fill="F3F3F3"/>
          </w:tcPr>
          <w:p w:rsidR="003535FB" w:rsidRDefault="003535FB" w:rsidP="003535FB"/>
        </w:tc>
        <w:tc>
          <w:tcPr>
            <w:tcW w:w="28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O</w:t>
            </w:r>
          </w:p>
        </w:tc>
        <w:tc>
          <w:tcPr>
            <w:tcW w:w="2000" w:type="dxa"/>
            <w:tcBorders>
              <w:top w:val="single" w:sz="4" w:space="0" w:color="auto"/>
              <w:bottom w:val="single" w:sz="4" w:space="0" w:color="auto"/>
            </w:tcBorders>
            <w:shd w:val="clear" w:color="auto" w:fill="FFFFFF"/>
          </w:tcPr>
          <w:p w:rsidR="003535FB" w:rsidRDefault="003535FB" w:rsidP="003535FB">
            <w:r>
              <w:t>Other</w:t>
            </w:r>
          </w:p>
        </w:tc>
        <w:tc>
          <w:tcPr>
            <w:tcW w:w="2600" w:type="dxa"/>
            <w:tcBorders>
              <w:top w:val="single" w:sz="4" w:space="0" w:color="auto"/>
              <w:bottom w:val="single" w:sz="4" w:space="0" w:color="auto"/>
            </w:tcBorders>
            <w:shd w:val="clear" w:color="auto" w:fill="FFFFFF"/>
          </w:tcPr>
          <w:p w:rsidR="003535FB" w:rsidRDefault="003535FB" w:rsidP="003535FB"/>
        </w:tc>
        <w:tc>
          <w:tcPr>
            <w:tcW w:w="28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U</w:t>
            </w:r>
          </w:p>
        </w:tc>
        <w:tc>
          <w:tcPr>
            <w:tcW w:w="2000" w:type="dxa"/>
            <w:tcBorders>
              <w:top w:val="single" w:sz="4" w:space="0" w:color="auto"/>
              <w:bottom w:val="single" w:sz="4" w:space="0" w:color="auto"/>
            </w:tcBorders>
            <w:shd w:val="clear" w:color="auto" w:fill="F3F3F3"/>
          </w:tcPr>
          <w:p w:rsidR="003535FB" w:rsidRDefault="003535FB" w:rsidP="003535FB">
            <w:r>
              <w:t>Unknown</w:t>
            </w:r>
          </w:p>
        </w:tc>
        <w:tc>
          <w:tcPr>
            <w:tcW w:w="2600" w:type="dxa"/>
            <w:tcBorders>
              <w:top w:val="single" w:sz="4" w:space="0" w:color="auto"/>
              <w:bottom w:val="single" w:sz="4" w:space="0" w:color="auto"/>
            </w:tcBorders>
            <w:shd w:val="clear" w:color="auto" w:fill="F3F3F3"/>
          </w:tcPr>
          <w:p w:rsidR="003535FB" w:rsidRDefault="003535FB" w:rsidP="003535FB"/>
        </w:tc>
        <w:tc>
          <w:tcPr>
            <w:tcW w:w="28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A</w:t>
            </w:r>
          </w:p>
        </w:tc>
        <w:tc>
          <w:tcPr>
            <w:tcW w:w="2000" w:type="dxa"/>
            <w:tcBorders>
              <w:top w:val="single" w:sz="4" w:space="0" w:color="auto"/>
              <w:bottom w:val="single" w:sz="4" w:space="0" w:color="auto"/>
            </w:tcBorders>
            <w:shd w:val="clear" w:color="auto" w:fill="FFFFFF"/>
          </w:tcPr>
          <w:p w:rsidR="003535FB" w:rsidRDefault="003535FB" w:rsidP="003535FB">
            <w:r>
              <w:t>Ambiguous</w:t>
            </w:r>
          </w:p>
        </w:tc>
        <w:tc>
          <w:tcPr>
            <w:tcW w:w="2600" w:type="dxa"/>
            <w:tcBorders>
              <w:top w:val="single" w:sz="4" w:space="0" w:color="auto"/>
              <w:bottom w:val="single" w:sz="4" w:space="0" w:color="auto"/>
            </w:tcBorders>
            <w:shd w:val="clear" w:color="auto" w:fill="FFFFFF"/>
          </w:tcPr>
          <w:p w:rsidR="003535FB" w:rsidRDefault="003535FB" w:rsidP="003535FB"/>
        </w:tc>
        <w:tc>
          <w:tcPr>
            <w:tcW w:w="28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N</w:t>
            </w:r>
          </w:p>
        </w:tc>
        <w:tc>
          <w:tcPr>
            <w:tcW w:w="2000" w:type="dxa"/>
            <w:tcBorders>
              <w:top w:val="single" w:sz="4" w:space="0" w:color="auto"/>
              <w:bottom w:val="single" w:sz="4" w:space="0" w:color="auto"/>
            </w:tcBorders>
            <w:shd w:val="clear" w:color="auto" w:fill="F3F3F3"/>
          </w:tcPr>
          <w:p w:rsidR="003535FB" w:rsidRDefault="003535FB" w:rsidP="003535FB">
            <w:r>
              <w:t>Not applicable</w:t>
            </w:r>
          </w:p>
        </w:tc>
        <w:tc>
          <w:tcPr>
            <w:tcW w:w="2600" w:type="dxa"/>
            <w:tcBorders>
              <w:top w:val="single" w:sz="4" w:space="0" w:color="auto"/>
              <w:bottom w:val="single" w:sz="4" w:space="0" w:color="auto"/>
            </w:tcBorders>
            <w:shd w:val="clear" w:color="auto" w:fill="F3F3F3"/>
          </w:tcPr>
          <w:p w:rsidR="003535FB" w:rsidRDefault="003535FB" w:rsidP="003535FB"/>
        </w:tc>
        <w:tc>
          <w:tcPr>
            <w:tcW w:w="28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double" w:sz="4" w:space="0" w:color="auto"/>
            </w:tcBorders>
            <w:shd w:val="clear" w:color="auto" w:fill="FFFFFF"/>
          </w:tcPr>
          <w:p w:rsidR="003535FB" w:rsidRDefault="003535FB" w:rsidP="003535FB">
            <w:ins w:id="0" w:author="Frank Oemig" w:date="2023-06-16T18:01:00Z">
              <w:r>
                <w:t>X</w:t>
              </w:r>
            </w:ins>
          </w:p>
        </w:tc>
        <w:tc>
          <w:tcPr>
            <w:tcW w:w="2000" w:type="dxa"/>
            <w:tcBorders>
              <w:top w:val="single" w:sz="4" w:space="0" w:color="auto"/>
              <w:bottom w:val="double" w:sz="4" w:space="0" w:color="auto"/>
            </w:tcBorders>
            <w:shd w:val="clear" w:color="auto" w:fill="FFFFFF"/>
          </w:tcPr>
          <w:p w:rsidR="003535FB" w:rsidRDefault="003535FB" w:rsidP="003535FB">
            <w:ins w:id="1" w:author="Frank Oemig" w:date="2023-06-16T18:01:00Z">
              <w:r>
                <w:t>Non-Binary</w:t>
              </w:r>
            </w:ins>
          </w:p>
        </w:tc>
        <w:tc>
          <w:tcPr>
            <w:tcW w:w="2600" w:type="dxa"/>
            <w:tcBorders>
              <w:top w:val="single" w:sz="4" w:space="0" w:color="auto"/>
              <w:bottom w:val="double" w:sz="4" w:space="0" w:color="auto"/>
            </w:tcBorders>
            <w:shd w:val="clear" w:color="auto" w:fill="FFFFFF"/>
          </w:tcPr>
          <w:p w:rsidR="003535FB" w:rsidRDefault="003535FB" w:rsidP="003535FB">
            <w:ins w:id="2" w:author="Frank Oemig" w:date="2023-06-16T18:01:00Z">
              <w:r>
                <w:t>Intended for situations where the gender or sex representation of the individual is not strictly male, or strictly female, and is driven by jurisdictional requirements, personal needs, or legal boundaries.</w:t>
              </w:r>
            </w:ins>
          </w:p>
        </w:tc>
        <w:tc>
          <w:tcPr>
            <w:tcW w:w="2800" w:type="dxa"/>
            <w:tcBorders>
              <w:top w:val="single" w:sz="4" w:space="0" w:color="auto"/>
              <w:bottom w:val="double" w:sz="4" w:space="0" w:color="auto"/>
            </w:tcBorders>
            <w:shd w:val="clear" w:color="auto" w:fill="FFFFFF"/>
          </w:tcPr>
          <w:p w:rsidR="003535FB" w:rsidRDefault="003535FB" w:rsidP="003535FB">
            <w:ins w:id="3" w:author="Frank Oemig" w:date="2023-06-16T18:01:00Z">
              <w:r>
                <w:t>A universally agreed upon single definition for non-binary does not exist. Non-binary should be used in jurisdictions which have implemented an option to declare a gender of “non-binary”</w:t>
              </w:r>
            </w:ins>
          </w:p>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0002 - Marital Status</w:t>
      </w:r>
    </w:p>
    <w:p w:rsidR="003535FB" w:rsidRDefault="003535FB" w:rsidP="003535FB">
      <w:pPr>
        <w:pStyle w:val="Subheading"/>
      </w:pPr>
      <w: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V2MaritalStatus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person's marital (civil/legal)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2.16.840.1.113883.18.179</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maritalStatus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a person's marital (civil/legal) status.  Used in HL7 Version 2.x messages in the PID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Marital Status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http://terminology.hl7.org/CodeSystem/v2-0002</w:t>
            </w:r>
          </w:p>
        </w:tc>
      </w:tr>
    </w:tbl>
    <w:p w:rsidR="003535FB" w:rsidRDefault="003535FB" w:rsidP="003535FB"/>
    <w:p w:rsidR="003535FB" w:rsidRDefault="003535FB" w:rsidP="003535FB">
      <w:pPr>
        <w:pStyle w:val="Subheading"/>
      </w:pPr>
      <w: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hl7VS-maritalStatus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a person's marital (civil/legal) 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Marital Status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Marital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 person's marital (civil/legal)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PID-16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400"/>
        <w:gridCol w:w="1400"/>
        <w:gridCol w:w="800"/>
      </w:tblGrid>
      <w:tr w:rsidR="003535FB" w:rsidTr="003535F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4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4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pPr>
              <w:pStyle w:val="UserTableBody"/>
            </w:pPr>
            <w:r>
              <w:t>A</w:t>
            </w:r>
          </w:p>
        </w:tc>
        <w:tc>
          <w:tcPr>
            <w:tcW w:w="4600" w:type="dxa"/>
            <w:tcBorders>
              <w:top w:val="single" w:sz="4" w:space="0" w:color="auto"/>
              <w:bottom w:val="single" w:sz="4" w:space="0" w:color="auto"/>
            </w:tcBorders>
            <w:shd w:val="clear" w:color="auto" w:fill="FFFFFF"/>
          </w:tcPr>
          <w:p w:rsidR="003535FB" w:rsidRDefault="003535FB" w:rsidP="003535FB">
            <w:pPr>
              <w:pStyle w:val="UserTableBody"/>
            </w:pPr>
            <w:r>
              <w:t>Separated</w:t>
            </w:r>
          </w:p>
        </w:tc>
        <w:tc>
          <w:tcPr>
            <w:tcW w:w="1400" w:type="dxa"/>
            <w:tcBorders>
              <w:top w:val="single" w:sz="4" w:space="0" w:color="auto"/>
              <w:bottom w:val="single" w:sz="4" w:space="0" w:color="auto"/>
            </w:tcBorders>
            <w:shd w:val="clear" w:color="auto" w:fill="FFFFFF"/>
          </w:tcPr>
          <w:p w:rsidR="003535FB" w:rsidRDefault="003535FB" w:rsidP="003535FB">
            <w:pPr>
              <w:pStyle w:val="UserTableBody"/>
            </w:pPr>
          </w:p>
        </w:tc>
        <w:tc>
          <w:tcPr>
            <w:tcW w:w="14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D</w:t>
            </w:r>
          </w:p>
        </w:tc>
        <w:tc>
          <w:tcPr>
            <w:tcW w:w="4600" w:type="dxa"/>
            <w:tcBorders>
              <w:top w:val="single" w:sz="4" w:space="0" w:color="auto"/>
              <w:bottom w:val="single" w:sz="4" w:space="0" w:color="auto"/>
            </w:tcBorders>
            <w:shd w:val="clear" w:color="auto" w:fill="F3F3F3"/>
          </w:tcPr>
          <w:p w:rsidR="003535FB" w:rsidRDefault="003535FB" w:rsidP="003535FB">
            <w:r>
              <w:t>Divorced</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M</w:t>
            </w:r>
          </w:p>
        </w:tc>
        <w:tc>
          <w:tcPr>
            <w:tcW w:w="4600" w:type="dxa"/>
            <w:tcBorders>
              <w:top w:val="single" w:sz="4" w:space="0" w:color="auto"/>
              <w:bottom w:val="single" w:sz="4" w:space="0" w:color="auto"/>
            </w:tcBorders>
            <w:shd w:val="clear" w:color="auto" w:fill="FFFFFF"/>
          </w:tcPr>
          <w:p w:rsidR="003535FB" w:rsidRDefault="003535FB" w:rsidP="003535FB">
            <w:r>
              <w:t>Married</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S</w:t>
            </w:r>
          </w:p>
        </w:tc>
        <w:tc>
          <w:tcPr>
            <w:tcW w:w="4600" w:type="dxa"/>
            <w:tcBorders>
              <w:top w:val="single" w:sz="4" w:space="0" w:color="auto"/>
              <w:bottom w:val="single" w:sz="4" w:space="0" w:color="auto"/>
            </w:tcBorders>
            <w:shd w:val="clear" w:color="auto" w:fill="F3F3F3"/>
          </w:tcPr>
          <w:p w:rsidR="003535FB" w:rsidRDefault="003535FB" w:rsidP="003535FB">
            <w:r>
              <w:t>Single</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W</w:t>
            </w:r>
          </w:p>
        </w:tc>
        <w:tc>
          <w:tcPr>
            <w:tcW w:w="4600" w:type="dxa"/>
            <w:tcBorders>
              <w:top w:val="single" w:sz="4" w:space="0" w:color="auto"/>
              <w:bottom w:val="single" w:sz="4" w:space="0" w:color="auto"/>
            </w:tcBorders>
            <w:shd w:val="clear" w:color="auto" w:fill="FFFFFF"/>
          </w:tcPr>
          <w:p w:rsidR="003535FB" w:rsidRDefault="003535FB" w:rsidP="003535FB">
            <w:r>
              <w:t>Widowed</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w:t>
            </w:r>
          </w:p>
        </w:tc>
        <w:tc>
          <w:tcPr>
            <w:tcW w:w="4600" w:type="dxa"/>
            <w:tcBorders>
              <w:top w:val="single" w:sz="4" w:space="0" w:color="auto"/>
              <w:bottom w:val="single" w:sz="4" w:space="0" w:color="auto"/>
            </w:tcBorders>
            <w:shd w:val="clear" w:color="auto" w:fill="F3F3F3"/>
          </w:tcPr>
          <w:p w:rsidR="003535FB" w:rsidRDefault="003535FB" w:rsidP="003535FB">
            <w:r>
              <w:t>Common law</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G</w:t>
            </w:r>
          </w:p>
        </w:tc>
        <w:tc>
          <w:tcPr>
            <w:tcW w:w="4600" w:type="dxa"/>
            <w:tcBorders>
              <w:top w:val="single" w:sz="4" w:space="0" w:color="auto"/>
              <w:bottom w:val="single" w:sz="4" w:space="0" w:color="auto"/>
            </w:tcBorders>
            <w:shd w:val="clear" w:color="auto" w:fill="FFFFFF"/>
          </w:tcPr>
          <w:p w:rsidR="003535FB" w:rsidRDefault="003535FB" w:rsidP="003535FB">
            <w:r>
              <w:t>Living together</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P</w:t>
            </w:r>
          </w:p>
        </w:tc>
        <w:tc>
          <w:tcPr>
            <w:tcW w:w="4600" w:type="dxa"/>
            <w:tcBorders>
              <w:top w:val="single" w:sz="4" w:space="0" w:color="auto"/>
              <w:bottom w:val="single" w:sz="4" w:space="0" w:color="auto"/>
            </w:tcBorders>
            <w:shd w:val="clear" w:color="auto" w:fill="F3F3F3"/>
          </w:tcPr>
          <w:p w:rsidR="003535FB" w:rsidRDefault="003535FB" w:rsidP="003535FB">
            <w:r>
              <w:t>Domestic partner</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R</w:t>
            </w:r>
          </w:p>
        </w:tc>
        <w:tc>
          <w:tcPr>
            <w:tcW w:w="4600" w:type="dxa"/>
            <w:tcBorders>
              <w:top w:val="single" w:sz="4" w:space="0" w:color="auto"/>
              <w:bottom w:val="single" w:sz="4" w:space="0" w:color="auto"/>
            </w:tcBorders>
            <w:shd w:val="clear" w:color="auto" w:fill="FFFFFF"/>
          </w:tcPr>
          <w:p w:rsidR="003535FB" w:rsidRDefault="003535FB" w:rsidP="003535FB">
            <w:r>
              <w:t>Registered domestic partner</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E</w:t>
            </w:r>
          </w:p>
        </w:tc>
        <w:tc>
          <w:tcPr>
            <w:tcW w:w="4600" w:type="dxa"/>
            <w:tcBorders>
              <w:top w:val="single" w:sz="4" w:space="0" w:color="auto"/>
              <w:bottom w:val="single" w:sz="4" w:space="0" w:color="auto"/>
            </w:tcBorders>
            <w:shd w:val="clear" w:color="auto" w:fill="F3F3F3"/>
          </w:tcPr>
          <w:p w:rsidR="003535FB" w:rsidRDefault="003535FB" w:rsidP="003535FB">
            <w:r>
              <w:t>Legally Separated</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N</w:t>
            </w:r>
          </w:p>
        </w:tc>
        <w:tc>
          <w:tcPr>
            <w:tcW w:w="4600" w:type="dxa"/>
            <w:tcBorders>
              <w:top w:val="single" w:sz="4" w:space="0" w:color="auto"/>
              <w:bottom w:val="single" w:sz="4" w:space="0" w:color="auto"/>
            </w:tcBorders>
            <w:shd w:val="clear" w:color="auto" w:fill="FFFFFF"/>
          </w:tcPr>
          <w:p w:rsidR="003535FB" w:rsidRDefault="003535FB" w:rsidP="003535FB">
            <w:r>
              <w:t>Annulled</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I</w:t>
            </w:r>
          </w:p>
        </w:tc>
        <w:tc>
          <w:tcPr>
            <w:tcW w:w="4600" w:type="dxa"/>
            <w:tcBorders>
              <w:top w:val="single" w:sz="4" w:space="0" w:color="auto"/>
              <w:bottom w:val="single" w:sz="4" w:space="0" w:color="auto"/>
            </w:tcBorders>
            <w:shd w:val="clear" w:color="auto" w:fill="F3F3F3"/>
          </w:tcPr>
          <w:p w:rsidR="003535FB" w:rsidRDefault="003535FB" w:rsidP="003535FB">
            <w:r>
              <w:t>Interlocutory</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w:t>
            </w:r>
          </w:p>
        </w:tc>
        <w:tc>
          <w:tcPr>
            <w:tcW w:w="4600" w:type="dxa"/>
            <w:tcBorders>
              <w:top w:val="single" w:sz="4" w:space="0" w:color="auto"/>
              <w:bottom w:val="single" w:sz="4" w:space="0" w:color="auto"/>
            </w:tcBorders>
            <w:shd w:val="clear" w:color="auto" w:fill="FFFFFF"/>
          </w:tcPr>
          <w:p w:rsidR="003535FB" w:rsidRDefault="003535FB" w:rsidP="003535FB">
            <w:r>
              <w:t>Unmarried</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U</w:t>
            </w:r>
          </w:p>
        </w:tc>
        <w:tc>
          <w:tcPr>
            <w:tcW w:w="4600" w:type="dxa"/>
            <w:tcBorders>
              <w:top w:val="single" w:sz="4" w:space="0" w:color="auto"/>
              <w:bottom w:val="single" w:sz="4" w:space="0" w:color="auto"/>
            </w:tcBorders>
            <w:shd w:val="clear" w:color="auto" w:fill="F3F3F3"/>
          </w:tcPr>
          <w:p w:rsidR="003535FB" w:rsidRDefault="003535FB" w:rsidP="003535FB">
            <w:r>
              <w:t>Unknown</w:t>
            </w:r>
          </w:p>
        </w:tc>
        <w:tc>
          <w:tcPr>
            <w:tcW w:w="1400" w:type="dxa"/>
            <w:tcBorders>
              <w:top w:val="single" w:sz="4" w:space="0" w:color="auto"/>
              <w:bottom w:val="single" w:sz="4" w:space="0" w:color="auto"/>
            </w:tcBorders>
            <w:shd w:val="clear" w:color="auto" w:fill="F3F3F3"/>
          </w:tcPr>
          <w:p w:rsidR="003535FB" w:rsidRDefault="003535FB" w:rsidP="003535FB"/>
        </w:tc>
        <w:tc>
          <w:tcPr>
            <w:tcW w:w="14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O</w:t>
            </w:r>
          </w:p>
        </w:tc>
        <w:tc>
          <w:tcPr>
            <w:tcW w:w="4600" w:type="dxa"/>
            <w:tcBorders>
              <w:top w:val="single" w:sz="4" w:space="0" w:color="auto"/>
              <w:bottom w:val="single" w:sz="4" w:space="0" w:color="auto"/>
            </w:tcBorders>
            <w:shd w:val="clear" w:color="auto" w:fill="FFFFFF"/>
          </w:tcPr>
          <w:p w:rsidR="003535FB" w:rsidRDefault="003535FB" w:rsidP="003535FB">
            <w:r>
              <w:t>Other</w:t>
            </w:r>
          </w:p>
        </w:tc>
        <w:tc>
          <w:tcPr>
            <w:tcW w:w="1400" w:type="dxa"/>
            <w:tcBorders>
              <w:top w:val="single" w:sz="4" w:space="0" w:color="auto"/>
              <w:bottom w:val="single" w:sz="4" w:space="0" w:color="auto"/>
            </w:tcBorders>
            <w:shd w:val="clear" w:color="auto" w:fill="FFFFFF"/>
          </w:tcPr>
          <w:p w:rsidR="003535FB" w:rsidRDefault="003535FB" w:rsidP="003535FB"/>
        </w:tc>
        <w:tc>
          <w:tcPr>
            <w:tcW w:w="14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double" w:sz="4" w:space="0" w:color="auto"/>
            </w:tcBorders>
            <w:shd w:val="clear" w:color="auto" w:fill="F3F3F3"/>
          </w:tcPr>
          <w:p w:rsidR="003535FB" w:rsidRDefault="003535FB" w:rsidP="003535FB">
            <w:r>
              <w:t>T</w:t>
            </w:r>
          </w:p>
        </w:tc>
        <w:tc>
          <w:tcPr>
            <w:tcW w:w="4600" w:type="dxa"/>
            <w:tcBorders>
              <w:top w:val="single" w:sz="4" w:space="0" w:color="auto"/>
              <w:bottom w:val="double" w:sz="4" w:space="0" w:color="auto"/>
            </w:tcBorders>
            <w:shd w:val="clear" w:color="auto" w:fill="F3F3F3"/>
          </w:tcPr>
          <w:p w:rsidR="003535FB" w:rsidRDefault="003535FB" w:rsidP="003535FB">
            <w:r>
              <w:t>Unreported</w:t>
            </w:r>
          </w:p>
        </w:tc>
        <w:tc>
          <w:tcPr>
            <w:tcW w:w="1400" w:type="dxa"/>
            <w:tcBorders>
              <w:top w:val="single" w:sz="4" w:space="0" w:color="auto"/>
              <w:bottom w:val="double" w:sz="4" w:space="0" w:color="auto"/>
            </w:tcBorders>
            <w:shd w:val="clear" w:color="auto" w:fill="F3F3F3"/>
          </w:tcPr>
          <w:p w:rsidR="003535FB" w:rsidRDefault="003535FB" w:rsidP="003535FB"/>
        </w:tc>
        <w:tc>
          <w:tcPr>
            <w:tcW w:w="1400" w:type="dxa"/>
            <w:tcBorders>
              <w:top w:val="single" w:sz="4" w:space="0" w:color="auto"/>
              <w:bottom w:val="double" w:sz="4" w:space="0" w:color="auto"/>
            </w:tcBorders>
            <w:shd w:val="clear" w:color="auto" w:fill="F3F3F3"/>
          </w:tcPr>
          <w:p w:rsidR="003535FB" w:rsidRDefault="003535FB" w:rsidP="003535FB"/>
        </w:tc>
        <w:tc>
          <w:tcPr>
            <w:tcW w:w="800" w:type="dxa"/>
            <w:tcBorders>
              <w:top w:val="single" w:sz="4" w:space="0" w:color="auto"/>
              <w:bottom w:val="double" w:sz="4" w:space="0" w:color="auto"/>
            </w:tcBorders>
            <w:shd w:val="clear" w:color="auto" w:fill="F3F3F3"/>
          </w:tcPr>
          <w:p w:rsidR="003535FB" w:rsidRDefault="003535FB" w:rsidP="003535FB"/>
        </w:tc>
      </w:tr>
    </w:tbl>
    <w:p w:rsidR="003535FB" w:rsidRDefault="003535FB" w:rsidP="003535FB"/>
    <w:p w:rsidR="003535FB" w:rsidRDefault="003535FB" w:rsidP="003535FB">
      <w:pPr>
        <w:pStyle w:val="berschrift3"/>
      </w:pPr>
      <w:r>
        <w:t>0003 - Event</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Event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trigger event for Version 2.x interface messages.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2.16.840.1.113883.18.4</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event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trigger event for Version 2.x interface messages.  Used in HL7 Version 2.x messaging in the MSH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Event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http://terminology.hl7.org/CodeSystem/v2-0003</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13</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2.16.840.1.113883.21.4</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hl7VS-event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specifying the trigger event for Version 2.x interface messages.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Event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Event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the trigger event for Version 2.x interface messages.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MSH-9.2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4400"/>
        <w:gridCol w:w="1800"/>
        <w:gridCol w:w="1400"/>
        <w:gridCol w:w="800"/>
      </w:tblGrid>
      <w:tr w:rsidR="003535FB" w:rsidTr="003535FB">
        <w:tblPrEx>
          <w:tblCellMar>
            <w:top w:w="0" w:type="dxa"/>
            <w:bottom w:w="0" w:type="dxa"/>
          </w:tblCellMar>
        </w:tblPrEx>
        <w:trPr>
          <w:tblHeader/>
        </w:trPr>
        <w:tc>
          <w:tcPr>
            <w:tcW w:w="800" w:type="dxa"/>
            <w:tcBorders>
              <w:bottom w:val="single" w:sz="4" w:space="0" w:color="auto"/>
            </w:tcBorders>
            <w:shd w:val="clear" w:color="auto" w:fill="E6E6E6"/>
          </w:tcPr>
          <w:p w:rsidR="003535FB" w:rsidRDefault="003535FB" w:rsidP="003535FB">
            <w:pPr>
              <w:pStyle w:val="HL7TableHeader"/>
            </w:pPr>
            <w:r>
              <w:t>Value</w:t>
            </w:r>
          </w:p>
        </w:tc>
        <w:tc>
          <w:tcPr>
            <w:tcW w:w="4400" w:type="dxa"/>
            <w:tcBorders>
              <w:bottom w:val="single" w:sz="4" w:space="0" w:color="auto"/>
            </w:tcBorders>
            <w:shd w:val="clear" w:color="auto" w:fill="E6E6E6"/>
          </w:tcPr>
          <w:p w:rsidR="003535FB" w:rsidRDefault="003535FB" w:rsidP="003535FB">
            <w:pPr>
              <w:pStyle w:val="HL7TableHeader"/>
            </w:pPr>
            <w:r>
              <w:t>Display Name</w:t>
            </w:r>
          </w:p>
        </w:tc>
        <w:tc>
          <w:tcPr>
            <w:tcW w:w="1800" w:type="dxa"/>
            <w:tcBorders>
              <w:bottom w:val="single" w:sz="4" w:space="0" w:color="auto"/>
            </w:tcBorders>
            <w:shd w:val="clear" w:color="auto" w:fill="E6E6E6"/>
          </w:tcPr>
          <w:p w:rsidR="003535FB" w:rsidRDefault="003535FB" w:rsidP="003535FB">
            <w:pPr>
              <w:pStyle w:val="HL7TableHeader"/>
            </w:pPr>
            <w:r>
              <w:t>Definition</w:t>
            </w:r>
          </w:p>
        </w:tc>
        <w:tc>
          <w:tcPr>
            <w:tcW w:w="14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pPr>
              <w:pStyle w:val="HL7TableBody"/>
            </w:pPr>
            <w:ins w:id="4" w:author="Frank Oemig" w:date="2023-06-16T18:02:00Z">
              <w:r>
                <w:t>Q09</w:t>
              </w:r>
            </w:ins>
          </w:p>
        </w:tc>
        <w:tc>
          <w:tcPr>
            <w:tcW w:w="4400" w:type="dxa"/>
            <w:tcBorders>
              <w:bottom w:val="single" w:sz="4" w:space="0" w:color="auto"/>
            </w:tcBorders>
            <w:shd w:val="clear" w:color="auto" w:fill="FFFFFF"/>
          </w:tcPr>
          <w:p w:rsidR="003535FB" w:rsidRDefault="003535FB" w:rsidP="003535FB">
            <w:pPr>
              <w:pStyle w:val="HL7TableBody"/>
            </w:pPr>
            <w:ins w:id="5" w:author="Frank Oemig" w:date="2023-06-16T18:02:00Z">
              <w:r>
                <w:t>RQQ - event replay query</w:t>
              </w:r>
            </w:ins>
          </w:p>
        </w:tc>
        <w:tc>
          <w:tcPr>
            <w:tcW w:w="1800" w:type="dxa"/>
            <w:tcBorders>
              <w:bottom w:val="single" w:sz="4" w:space="0" w:color="auto"/>
            </w:tcBorders>
            <w:shd w:val="clear" w:color="auto" w:fill="FFFFFF"/>
          </w:tcPr>
          <w:p w:rsidR="003535FB" w:rsidRDefault="003535FB" w:rsidP="003535FB">
            <w:pPr>
              <w:pStyle w:val="HL7TableBody"/>
            </w:pPr>
          </w:p>
        </w:tc>
        <w:tc>
          <w:tcPr>
            <w:tcW w:w="14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ins w:id="6"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7" w:author="Frank Oemig" w:date="2023-06-16T18:02:00Z">
              <w:r>
                <w:t>R09</w:t>
              </w:r>
            </w:ins>
          </w:p>
        </w:tc>
        <w:tc>
          <w:tcPr>
            <w:tcW w:w="4400" w:type="dxa"/>
            <w:tcBorders>
              <w:bottom w:val="single" w:sz="4" w:space="0" w:color="auto"/>
            </w:tcBorders>
            <w:shd w:val="clear" w:color="auto" w:fill="F3F3F3"/>
          </w:tcPr>
          <w:p w:rsidR="003535FB" w:rsidRDefault="003535FB" w:rsidP="003535FB">
            <w:ins w:id="8" w:author="Frank Oemig" w:date="2023-06-16T18:02:00Z">
              <w:r>
                <w:t>ERP - Event Replay Response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9"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10" w:author="Frank Oemig" w:date="2023-06-16T18:02:00Z">
              <w:r>
                <w:t>RDR</w:t>
              </w:r>
            </w:ins>
          </w:p>
        </w:tc>
        <w:tc>
          <w:tcPr>
            <w:tcW w:w="4400" w:type="dxa"/>
            <w:tcBorders>
              <w:bottom w:val="single" w:sz="4" w:space="0" w:color="auto"/>
            </w:tcBorders>
            <w:shd w:val="clear" w:color="auto" w:fill="FFFFFF"/>
          </w:tcPr>
          <w:p w:rsidR="003535FB" w:rsidRDefault="003535FB" w:rsidP="003535FB">
            <w:ins w:id="11" w:author="Frank Oemig" w:date="2023-06-16T18:02:00Z">
              <w:r>
                <w:t>RDR - Pharmacy dispense information query response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12"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13" w:author="Frank Oemig" w:date="2023-06-16T18:02:00Z">
              <w:r>
                <w:t>X01</w:t>
              </w:r>
            </w:ins>
          </w:p>
        </w:tc>
        <w:tc>
          <w:tcPr>
            <w:tcW w:w="4400" w:type="dxa"/>
            <w:tcBorders>
              <w:bottom w:val="single" w:sz="4" w:space="0" w:color="auto"/>
            </w:tcBorders>
            <w:shd w:val="clear" w:color="auto" w:fill="F3F3F3"/>
          </w:tcPr>
          <w:p w:rsidR="003535FB" w:rsidRDefault="003535FB" w:rsidP="003535FB">
            <w:ins w:id="14" w:author="Frank Oemig" w:date="2023-06-16T18:02:00Z">
              <w:r>
                <w:t>PEX - Product experience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15"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16" w:author="Frank Oemig" w:date="2023-06-16T18:02:00Z">
              <w:r>
                <w:t>Q04</w:t>
              </w:r>
            </w:ins>
          </w:p>
        </w:tc>
        <w:tc>
          <w:tcPr>
            <w:tcW w:w="4400" w:type="dxa"/>
            <w:tcBorders>
              <w:bottom w:val="single" w:sz="4" w:space="0" w:color="auto"/>
            </w:tcBorders>
            <w:shd w:val="clear" w:color="auto" w:fill="FFFFFF"/>
          </w:tcPr>
          <w:p w:rsidR="003535FB" w:rsidRDefault="003535FB" w:rsidP="003535FB">
            <w:ins w:id="17" w:author="Frank Oemig" w:date="2023-06-16T18:02:00Z">
              <w:r>
                <w:t>EQQ - Embedded query language query</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18"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19" w:author="Frank Oemig" w:date="2023-06-16T18:02:00Z">
              <w:r>
                <w:t>RAR</w:t>
              </w:r>
            </w:ins>
          </w:p>
        </w:tc>
        <w:tc>
          <w:tcPr>
            <w:tcW w:w="4400" w:type="dxa"/>
            <w:tcBorders>
              <w:bottom w:val="single" w:sz="4" w:space="0" w:color="auto"/>
            </w:tcBorders>
            <w:shd w:val="clear" w:color="auto" w:fill="F3F3F3"/>
          </w:tcPr>
          <w:p w:rsidR="003535FB" w:rsidRDefault="003535FB" w:rsidP="003535FB">
            <w:ins w:id="20" w:author="Frank Oemig" w:date="2023-06-16T18:02:00Z">
              <w:r>
                <w:t>RAR - Pharmacy administration information query response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21"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22" w:author="Frank Oemig" w:date="2023-06-16T18:02:00Z">
              <w:r>
                <w:t>R0R</w:t>
              </w:r>
            </w:ins>
          </w:p>
        </w:tc>
        <w:tc>
          <w:tcPr>
            <w:tcW w:w="4400" w:type="dxa"/>
            <w:tcBorders>
              <w:bottom w:val="single" w:sz="4" w:space="0" w:color="auto"/>
            </w:tcBorders>
            <w:shd w:val="clear" w:color="auto" w:fill="FFFFFF"/>
          </w:tcPr>
          <w:p w:rsidR="003535FB" w:rsidRDefault="003535FB" w:rsidP="003535FB">
            <w:ins w:id="23" w:author="Frank Oemig" w:date="2023-06-16T18:02:00Z">
              <w:r>
                <w:t>R0R - Pharmacy prescription order query response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24"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25" w:author="Frank Oemig" w:date="2023-06-16T18:02:00Z">
              <w:r>
                <w:t>R03</w:t>
              </w:r>
            </w:ins>
          </w:p>
        </w:tc>
        <w:tc>
          <w:tcPr>
            <w:tcW w:w="4400" w:type="dxa"/>
            <w:tcBorders>
              <w:bottom w:val="single" w:sz="4" w:space="0" w:color="auto"/>
            </w:tcBorders>
            <w:shd w:val="clear" w:color="auto" w:fill="F3F3F3"/>
          </w:tcPr>
          <w:p w:rsidR="003535FB" w:rsidRDefault="003535FB" w:rsidP="003535FB">
            <w:ins w:id="26" w:author="Frank Oemig" w:date="2023-06-16T18:02:00Z">
              <w:r>
                <w:t>QRY/DSR Display-oriented results, query/unsol. update (for backward compatibility only) (Replaced by Q05)</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27"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28" w:author="Frank Oemig" w:date="2023-06-16T18:02:00Z">
              <w:r>
                <w:t>RER</w:t>
              </w:r>
            </w:ins>
          </w:p>
        </w:tc>
        <w:tc>
          <w:tcPr>
            <w:tcW w:w="4400" w:type="dxa"/>
            <w:tcBorders>
              <w:bottom w:val="single" w:sz="4" w:space="0" w:color="auto"/>
            </w:tcBorders>
            <w:shd w:val="clear" w:color="auto" w:fill="FFFFFF"/>
          </w:tcPr>
          <w:p w:rsidR="003535FB" w:rsidRDefault="003535FB" w:rsidP="003535FB">
            <w:ins w:id="29" w:author="Frank Oemig" w:date="2023-06-16T18:02:00Z">
              <w:r>
                <w:t>RER - Pharmacy encoded order information query response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30"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31" w:author="Frank Oemig" w:date="2023-06-16T18:02:00Z">
              <w:r>
                <w:t>Q08</w:t>
              </w:r>
            </w:ins>
          </w:p>
        </w:tc>
        <w:tc>
          <w:tcPr>
            <w:tcW w:w="4400" w:type="dxa"/>
            <w:tcBorders>
              <w:bottom w:val="single" w:sz="4" w:space="0" w:color="auto"/>
            </w:tcBorders>
            <w:shd w:val="clear" w:color="auto" w:fill="F3F3F3"/>
          </w:tcPr>
          <w:p w:rsidR="003535FB" w:rsidRDefault="003535FB" w:rsidP="003535FB">
            <w:ins w:id="32" w:author="Frank Oemig" w:date="2023-06-16T18:02:00Z">
              <w:r>
                <w:t>SPQ - Stored procedure request</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33"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34" w:author="Frank Oemig" w:date="2023-06-16T18:02:00Z">
              <w:r>
                <w:t>Q07</w:t>
              </w:r>
            </w:ins>
          </w:p>
        </w:tc>
        <w:tc>
          <w:tcPr>
            <w:tcW w:w="4400" w:type="dxa"/>
            <w:tcBorders>
              <w:bottom w:val="single" w:sz="4" w:space="0" w:color="auto"/>
            </w:tcBorders>
            <w:shd w:val="clear" w:color="auto" w:fill="FFFFFF"/>
          </w:tcPr>
          <w:p w:rsidR="003535FB" w:rsidRDefault="003535FB" w:rsidP="003535FB">
            <w:ins w:id="35" w:author="Frank Oemig" w:date="2023-06-16T18:02:00Z">
              <w:r>
                <w:t>VQQ - Virtual table query</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36"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37" w:author="Frank Oemig" w:date="2023-06-16T18:02:00Z">
              <w:r>
                <w:t>R05</w:t>
              </w:r>
            </w:ins>
          </w:p>
        </w:tc>
        <w:tc>
          <w:tcPr>
            <w:tcW w:w="4400" w:type="dxa"/>
            <w:tcBorders>
              <w:bottom w:val="single" w:sz="4" w:space="0" w:color="auto"/>
            </w:tcBorders>
            <w:shd w:val="clear" w:color="auto" w:fill="F3F3F3"/>
          </w:tcPr>
          <w:p w:rsidR="003535FB" w:rsidRDefault="003535FB" w:rsidP="003535FB">
            <w:ins w:id="38" w:author="Frank Oemig" w:date="2023-06-16T18:02:00Z">
              <w:r>
                <w:t>QRY/DSR - query for display results (See Q01)</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39"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40" w:author="Frank Oemig" w:date="2023-06-16T18:02:00Z">
              <w:r>
                <w:t>R06</w:t>
              </w:r>
            </w:ins>
          </w:p>
        </w:tc>
        <w:tc>
          <w:tcPr>
            <w:tcW w:w="4400" w:type="dxa"/>
            <w:tcBorders>
              <w:bottom w:val="single" w:sz="4" w:space="0" w:color="auto"/>
            </w:tcBorders>
            <w:shd w:val="clear" w:color="auto" w:fill="FFFFFF"/>
          </w:tcPr>
          <w:p w:rsidR="003535FB" w:rsidRDefault="003535FB" w:rsidP="003535FB">
            <w:ins w:id="41" w:author="Frank Oemig" w:date="2023-06-16T18:02:00Z">
              <w:r>
                <w:t>UDM - unsolicited update/display results (See Q05)</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42"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43" w:author="Frank Oemig" w:date="2023-06-16T18:02:00Z">
              <w:r>
                <w:t>R07</w:t>
              </w:r>
            </w:ins>
          </w:p>
        </w:tc>
        <w:tc>
          <w:tcPr>
            <w:tcW w:w="4400" w:type="dxa"/>
            <w:tcBorders>
              <w:bottom w:val="single" w:sz="4" w:space="0" w:color="auto"/>
            </w:tcBorders>
            <w:shd w:val="clear" w:color="auto" w:fill="F3F3F3"/>
          </w:tcPr>
          <w:p w:rsidR="003535FB" w:rsidRDefault="003535FB" w:rsidP="003535FB">
            <w:ins w:id="44" w:author="Frank Oemig" w:date="2023-06-16T18:02:00Z">
              <w:r>
                <w:t>EDR - Enhanced Display Response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45"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46" w:author="Frank Oemig" w:date="2023-06-16T18:02:00Z">
              <w:r>
                <w:t>R08</w:t>
              </w:r>
            </w:ins>
          </w:p>
        </w:tc>
        <w:tc>
          <w:tcPr>
            <w:tcW w:w="4400" w:type="dxa"/>
            <w:tcBorders>
              <w:bottom w:val="single" w:sz="4" w:space="0" w:color="auto"/>
            </w:tcBorders>
            <w:shd w:val="clear" w:color="auto" w:fill="FFFFFF"/>
          </w:tcPr>
          <w:p w:rsidR="003535FB" w:rsidRDefault="003535FB" w:rsidP="003535FB">
            <w:ins w:id="47" w:author="Frank Oemig" w:date="2023-06-16T18:02:00Z">
              <w:r>
                <w:t>TBR - Tabular Data Response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ins w:id="48"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49" w:author="Frank Oemig" w:date="2023-06-16T18:02:00Z">
              <w:r>
                <w:t>RGR</w:t>
              </w:r>
            </w:ins>
          </w:p>
        </w:tc>
        <w:tc>
          <w:tcPr>
            <w:tcW w:w="4400" w:type="dxa"/>
            <w:tcBorders>
              <w:bottom w:val="single" w:sz="4" w:space="0" w:color="auto"/>
            </w:tcBorders>
            <w:shd w:val="clear" w:color="auto" w:fill="F3F3F3"/>
          </w:tcPr>
          <w:p w:rsidR="003535FB" w:rsidRDefault="003535FB" w:rsidP="003535FB">
            <w:ins w:id="50" w:author="Frank Oemig" w:date="2023-06-16T18:02:00Z">
              <w:r>
                <w:t>RGR - Pharmacy dose information query response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ins w:id="51" w:author="Frank Oemig" w:date="2023-06-16T18:02:00Z">
              <w:r>
                <w:t>D</w:t>
              </w:r>
            </w:ins>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A01</w:t>
            </w:r>
          </w:p>
        </w:tc>
        <w:tc>
          <w:tcPr>
            <w:tcW w:w="4400" w:type="dxa"/>
            <w:tcBorders>
              <w:bottom w:val="single" w:sz="4" w:space="0" w:color="auto"/>
            </w:tcBorders>
            <w:shd w:val="clear" w:color="auto" w:fill="FFFFFF"/>
          </w:tcPr>
          <w:p w:rsidR="003535FB" w:rsidRDefault="003535FB" w:rsidP="003535FB">
            <w:r>
              <w:t>ADT/ACK - Admit/visit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A02</w:t>
            </w:r>
          </w:p>
        </w:tc>
        <w:tc>
          <w:tcPr>
            <w:tcW w:w="4400" w:type="dxa"/>
            <w:tcBorders>
              <w:bottom w:val="single" w:sz="4" w:space="0" w:color="auto"/>
            </w:tcBorders>
            <w:shd w:val="clear" w:color="auto" w:fill="F3F3F3"/>
          </w:tcPr>
          <w:p w:rsidR="003535FB" w:rsidRDefault="003535FB" w:rsidP="003535FB">
            <w:r>
              <w:t>ADT/ACK - Transfer a patient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A03</w:t>
            </w:r>
          </w:p>
        </w:tc>
        <w:tc>
          <w:tcPr>
            <w:tcW w:w="4400" w:type="dxa"/>
            <w:tcBorders>
              <w:bottom w:val="single" w:sz="4" w:space="0" w:color="auto"/>
            </w:tcBorders>
            <w:shd w:val="clear" w:color="auto" w:fill="FFFFFF"/>
          </w:tcPr>
          <w:p w:rsidR="003535FB" w:rsidRDefault="003535FB" w:rsidP="003535FB">
            <w:r>
              <w:t>ADT/ACK -  Discharge/end visit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A04</w:t>
            </w:r>
          </w:p>
        </w:tc>
        <w:tc>
          <w:tcPr>
            <w:tcW w:w="4400" w:type="dxa"/>
            <w:tcBorders>
              <w:bottom w:val="single" w:sz="4" w:space="0" w:color="auto"/>
            </w:tcBorders>
            <w:shd w:val="clear" w:color="auto" w:fill="F3F3F3"/>
          </w:tcPr>
          <w:p w:rsidR="003535FB" w:rsidRDefault="003535FB" w:rsidP="003535FB">
            <w:r>
              <w:t>ADT/ACK -  Register a patient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A05</w:t>
            </w:r>
          </w:p>
        </w:tc>
        <w:tc>
          <w:tcPr>
            <w:tcW w:w="4400" w:type="dxa"/>
            <w:tcBorders>
              <w:bottom w:val="single" w:sz="4" w:space="0" w:color="auto"/>
            </w:tcBorders>
            <w:shd w:val="clear" w:color="auto" w:fill="FFFFFF"/>
          </w:tcPr>
          <w:p w:rsidR="003535FB" w:rsidRDefault="003535FB" w:rsidP="003535FB">
            <w:r>
              <w:t>ADT/ACK -  Pre-admit a patient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A06</w:t>
            </w:r>
          </w:p>
        </w:tc>
        <w:tc>
          <w:tcPr>
            <w:tcW w:w="4400" w:type="dxa"/>
            <w:tcBorders>
              <w:bottom w:val="single" w:sz="4" w:space="0" w:color="auto"/>
            </w:tcBorders>
            <w:shd w:val="clear" w:color="auto" w:fill="F3F3F3"/>
          </w:tcPr>
          <w:p w:rsidR="003535FB" w:rsidRDefault="003535FB" w:rsidP="003535FB">
            <w:r>
              <w:t>ADT/ACK -  Change an outpatient to an inpatient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A07</w:t>
            </w:r>
          </w:p>
        </w:tc>
        <w:tc>
          <w:tcPr>
            <w:tcW w:w="4400" w:type="dxa"/>
            <w:tcBorders>
              <w:bottom w:val="single" w:sz="4" w:space="0" w:color="auto"/>
            </w:tcBorders>
            <w:shd w:val="clear" w:color="auto" w:fill="FFFFFF"/>
          </w:tcPr>
          <w:p w:rsidR="003535FB" w:rsidRDefault="003535FB" w:rsidP="003535FB">
            <w:r>
              <w:t>ADT/ACK -  Change an inpatient to an outpatient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A08</w:t>
            </w:r>
          </w:p>
        </w:tc>
        <w:tc>
          <w:tcPr>
            <w:tcW w:w="4400" w:type="dxa"/>
            <w:tcBorders>
              <w:bottom w:val="single" w:sz="4" w:space="0" w:color="auto"/>
            </w:tcBorders>
            <w:shd w:val="clear" w:color="auto" w:fill="F3F3F3"/>
          </w:tcPr>
          <w:p w:rsidR="003535FB" w:rsidRDefault="003535FB" w:rsidP="003535FB">
            <w:r>
              <w:t>ADT/ACK -  Update patient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A09</w:t>
            </w:r>
          </w:p>
        </w:tc>
        <w:tc>
          <w:tcPr>
            <w:tcW w:w="4400" w:type="dxa"/>
            <w:tcBorders>
              <w:bottom w:val="single" w:sz="4" w:space="0" w:color="auto"/>
            </w:tcBorders>
            <w:shd w:val="clear" w:color="auto" w:fill="FFFFFF"/>
          </w:tcPr>
          <w:p w:rsidR="003535FB" w:rsidRDefault="003535FB" w:rsidP="003535FB">
            <w:r>
              <w:t>ADT/ACK -  Patient departing - tracking</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A10</w:t>
            </w:r>
          </w:p>
        </w:tc>
        <w:tc>
          <w:tcPr>
            <w:tcW w:w="4400" w:type="dxa"/>
            <w:tcBorders>
              <w:bottom w:val="single" w:sz="4" w:space="0" w:color="auto"/>
            </w:tcBorders>
            <w:shd w:val="clear" w:color="auto" w:fill="F3F3F3"/>
          </w:tcPr>
          <w:p w:rsidR="003535FB" w:rsidRDefault="003535FB" w:rsidP="003535FB">
            <w:r>
              <w:t>ADT/ACK -  Patient arriving - tracking</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A11</w:t>
            </w:r>
          </w:p>
        </w:tc>
        <w:tc>
          <w:tcPr>
            <w:tcW w:w="4400" w:type="dxa"/>
            <w:tcBorders>
              <w:bottom w:val="single" w:sz="4" w:space="0" w:color="auto"/>
            </w:tcBorders>
            <w:shd w:val="clear" w:color="auto" w:fill="FFFFFF"/>
          </w:tcPr>
          <w:p w:rsidR="003535FB" w:rsidRDefault="003535FB" w:rsidP="003535FB">
            <w:r>
              <w:t>ADT/ACK -  Cancel admit/visit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A12</w:t>
            </w:r>
          </w:p>
        </w:tc>
        <w:tc>
          <w:tcPr>
            <w:tcW w:w="4400" w:type="dxa"/>
            <w:tcBorders>
              <w:bottom w:val="single" w:sz="4" w:space="0" w:color="auto"/>
            </w:tcBorders>
            <w:shd w:val="clear" w:color="auto" w:fill="F3F3F3"/>
          </w:tcPr>
          <w:p w:rsidR="003535FB" w:rsidRDefault="003535FB" w:rsidP="003535FB">
            <w:r>
              <w:t>ADT/ACK -  Cancel transfer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A13</w:t>
            </w:r>
          </w:p>
        </w:tc>
        <w:tc>
          <w:tcPr>
            <w:tcW w:w="4400" w:type="dxa"/>
            <w:tcBorders>
              <w:bottom w:val="single" w:sz="4" w:space="0" w:color="auto"/>
            </w:tcBorders>
            <w:shd w:val="clear" w:color="auto" w:fill="FFFFFF"/>
          </w:tcPr>
          <w:p w:rsidR="003535FB" w:rsidRDefault="003535FB" w:rsidP="003535FB">
            <w:r>
              <w:t>ADT/ACK -  Cancel discharge/end visit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A14</w:t>
            </w:r>
          </w:p>
        </w:tc>
        <w:tc>
          <w:tcPr>
            <w:tcW w:w="4400" w:type="dxa"/>
            <w:tcBorders>
              <w:bottom w:val="single" w:sz="4" w:space="0" w:color="auto"/>
            </w:tcBorders>
            <w:shd w:val="clear" w:color="auto" w:fill="F3F3F3"/>
          </w:tcPr>
          <w:p w:rsidR="003535FB" w:rsidRDefault="003535FB" w:rsidP="003535FB">
            <w:r>
              <w:t>ADT/ACK -  Pending admit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A15</w:t>
            </w:r>
          </w:p>
        </w:tc>
        <w:tc>
          <w:tcPr>
            <w:tcW w:w="4400" w:type="dxa"/>
            <w:tcBorders>
              <w:bottom w:val="single" w:sz="4" w:space="0" w:color="auto"/>
            </w:tcBorders>
            <w:shd w:val="clear" w:color="auto" w:fill="FFFFFF"/>
          </w:tcPr>
          <w:p w:rsidR="003535FB" w:rsidRDefault="003535FB" w:rsidP="003535FB">
            <w:r>
              <w:t>ADT/ACK -  Pending transfer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A16</w:t>
            </w:r>
          </w:p>
        </w:tc>
        <w:tc>
          <w:tcPr>
            <w:tcW w:w="4400" w:type="dxa"/>
            <w:tcBorders>
              <w:bottom w:val="single" w:sz="4" w:space="0" w:color="auto"/>
            </w:tcBorders>
            <w:shd w:val="clear" w:color="auto" w:fill="F3F3F3"/>
          </w:tcPr>
          <w:p w:rsidR="003535FB" w:rsidRDefault="003535FB" w:rsidP="003535FB">
            <w:r>
              <w:t>ADT/ACK -  Pending discharge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A17</w:t>
            </w:r>
          </w:p>
        </w:tc>
        <w:tc>
          <w:tcPr>
            <w:tcW w:w="4400" w:type="dxa"/>
            <w:tcBorders>
              <w:bottom w:val="single" w:sz="4" w:space="0" w:color="auto"/>
            </w:tcBorders>
            <w:shd w:val="clear" w:color="auto" w:fill="FFFFFF"/>
          </w:tcPr>
          <w:p w:rsidR="003535FB" w:rsidRDefault="003535FB" w:rsidP="003535FB">
            <w:r>
              <w:t>ADT/ACK -  Swap patients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A18</w:t>
            </w:r>
          </w:p>
        </w:tc>
        <w:tc>
          <w:tcPr>
            <w:tcW w:w="4400" w:type="dxa"/>
            <w:tcBorders>
              <w:bottom w:val="single" w:sz="4" w:space="0" w:color="auto"/>
            </w:tcBorders>
            <w:shd w:val="clear" w:color="auto" w:fill="F3F3F3"/>
          </w:tcPr>
          <w:p w:rsidR="003535FB" w:rsidRDefault="003535FB" w:rsidP="003535FB">
            <w:r>
              <w:t>ADT/ACK -  Merge patient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A19</w:t>
            </w:r>
          </w:p>
        </w:tc>
        <w:tc>
          <w:tcPr>
            <w:tcW w:w="4400" w:type="dxa"/>
            <w:tcBorders>
              <w:bottom w:val="single" w:sz="4" w:space="0" w:color="auto"/>
            </w:tcBorders>
            <w:shd w:val="clear" w:color="auto" w:fill="FFFFFF"/>
          </w:tcPr>
          <w:p w:rsidR="003535FB" w:rsidRDefault="003535FB" w:rsidP="003535FB">
            <w:r>
              <w:t>QRY/ADR -  Patient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A20</w:t>
            </w:r>
          </w:p>
        </w:tc>
        <w:tc>
          <w:tcPr>
            <w:tcW w:w="4400" w:type="dxa"/>
            <w:tcBorders>
              <w:bottom w:val="single" w:sz="4" w:space="0" w:color="auto"/>
            </w:tcBorders>
            <w:shd w:val="clear" w:color="auto" w:fill="F3F3F3"/>
          </w:tcPr>
          <w:p w:rsidR="003535FB" w:rsidRDefault="003535FB" w:rsidP="003535FB">
            <w:r>
              <w:t>ADT/ACK -  Bed status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A21</w:t>
            </w:r>
          </w:p>
        </w:tc>
        <w:tc>
          <w:tcPr>
            <w:tcW w:w="4400" w:type="dxa"/>
            <w:tcBorders>
              <w:bottom w:val="single" w:sz="4" w:space="0" w:color="auto"/>
            </w:tcBorders>
            <w:shd w:val="clear" w:color="auto" w:fill="FFFFFF"/>
          </w:tcPr>
          <w:p w:rsidR="003535FB" w:rsidRDefault="003535FB" w:rsidP="003535FB">
            <w:r>
              <w:t>ADT/ACK -  Patient goes on a "leave of absence"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A22</w:t>
            </w:r>
          </w:p>
        </w:tc>
        <w:tc>
          <w:tcPr>
            <w:tcW w:w="4400" w:type="dxa"/>
            <w:tcBorders>
              <w:bottom w:val="single" w:sz="4" w:space="0" w:color="auto"/>
            </w:tcBorders>
            <w:shd w:val="clear" w:color="auto" w:fill="F3F3F3"/>
          </w:tcPr>
          <w:p w:rsidR="003535FB" w:rsidRDefault="003535FB" w:rsidP="003535FB">
            <w:r>
              <w:t>ADT/ACK -  Patient returns from a "leave of absence"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A23</w:t>
            </w:r>
          </w:p>
        </w:tc>
        <w:tc>
          <w:tcPr>
            <w:tcW w:w="4400" w:type="dxa"/>
            <w:tcBorders>
              <w:bottom w:val="single" w:sz="4" w:space="0" w:color="auto"/>
            </w:tcBorders>
            <w:shd w:val="clear" w:color="auto" w:fill="FFFFFF"/>
          </w:tcPr>
          <w:p w:rsidR="003535FB" w:rsidRDefault="003535FB" w:rsidP="003535FB">
            <w:r>
              <w:t>ADT/ACK -  Delete a patient record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A24</w:t>
            </w:r>
          </w:p>
        </w:tc>
        <w:tc>
          <w:tcPr>
            <w:tcW w:w="4400" w:type="dxa"/>
            <w:tcBorders>
              <w:bottom w:val="single" w:sz="4" w:space="0" w:color="auto"/>
            </w:tcBorders>
            <w:shd w:val="clear" w:color="auto" w:fill="F3F3F3"/>
          </w:tcPr>
          <w:p w:rsidR="003535FB" w:rsidRDefault="003535FB" w:rsidP="003535FB">
            <w:r>
              <w:t>ADT/ACK -  Link patient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A25</w:t>
            </w:r>
          </w:p>
        </w:tc>
        <w:tc>
          <w:tcPr>
            <w:tcW w:w="4400" w:type="dxa"/>
            <w:tcBorders>
              <w:bottom w:val="single" w:sz="4" w:space="0" w:color="auto"/>
            </w:tcBorders>
            <w:shd w:val="clear" w:color="auto" w:fill="FFFFFF"/>
          </w:tcPr>
          <w:p w:rsidR="003535FB" w:rsidRDefault="003535FB" w:rsidP="003535FB">
            <w:r>
              <w:t>ADT/ACK -  Cancel pending discharge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A26</w:t>
            </w:r>
          </w:p>
        </w:tc>
        <w:tc>
          <w:tcPr>
            <w:tcW w:w="4400" w:type="dxa"/>
            <w:tcBorders>
              <w:bottom w:val="single" w:sz="4" w:space="0" w:color="auto"/>
            </w:tcBorders>
            <w:shd w:val="clear" w:color="auto" w:fill="F3F3F3"/>
          </w:tcPr>
          <w:p w:rsidR="003535FB" w:rsidRDefault="003535FB" w:rsidP="003535FB">
            <w:r>
              <w:t>ADT/ACK -  Cancel pending transfer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A27</w:t>
            </w:r>
          </w:p>
        </w:tc>
        <w:tc>
          <w:tcPr>
            <w:tcW w:w="4400" w:type="dxa"/>
            <w:tcBorders>
              <w:bottom w:val="single" w:sz="4" w:space="0" w:color="auto"/>
            </w:tcBorders>
            <w:shd w:val="clear" w:color="auto" w:fill="FFFFFF"/>
          </w:tcPr>
          <w:p w:rsidR="003535FB" w:rsidRDefault="003535FB" w:rsidP="003535FB">
            <w:r>
              <w:t>ADT/ACK -  Cancel pending admit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A28</w:t>
            </w:r>
          </w:p>
        </w:tc>
        <w:tc>
          <w:tcPr>
            <w:tcW w:w="4400" w:type="dxa"/>
            <w:tcBorders>
              <w:bottom w:val="single" w:sz="4" w:space="0" w:color="auto"/>
            </w:tcBorders>
            <w:shd w:val="clear" w:color="auto" w:fill="F3F3F3"/>
          </w:tcPr>
          <w:p w:rsidR="003535FB" w:rsidRDefault="003535FB" w:rsidP="003535FB">
            <w:r>
              <w:t>ADT/ACK -  Add person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A29</w:t>
            </w:r>
          </w:p>
        </w:tc>
        <w:tc>
          <w:tcPr>
            <w:tcW w:w="4400" w:type="dxa"/>
            <w:tcBorders>
              <w:bottom w:val="single" w:sz="4" w:space="0" w:color="auto"/>
            </w:tcBorders>
            <w:shd w:val="clear" w:color="auto" w:fill="FFFFFF"/>
          </w:tcPr>
          <w:p w:rsidR="003535FB" w:rsidRDefault="003535FB" w:rsidP="003535FB">
            <w:r>
              <w:t>ADT/ACK -  Delete person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A30</w:t>
            </w:r>
          </w:p>
        </w:tc>
        <w:tc>
          <w:tcPr>
            <w:tcW w:w="4400" w:type="dxa"/>
            <w:tcBorders>
              <w:bottom w:val="single" w:sz="4" w:space="0" w:color="auto"/>
            </w:tcBorders>
            <w:shd w:val="clear" w:color="auto" w:fill="F3F3F3"/>
          </w:tcPr>
          <w:p w:rsidR="003535FB" w:rsidRDefault="003535FB" w:rsidP="003535FB">
            <w:r>
              <w:t>ADT/ACK -  Merge person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A31</w:t>
            </w:r>
          </w:p>
        </w:tc>
        <w:tc>
          <w:tcPr>
            <w:tcW w:w="4400" w:type="dxa"/>
            <w:tcBorders>
              <w:bottom w:val="single" w:sz="4" w:space="0" w:color="auto"/>
            </w:tcBorders>
            <w:shd w:val="clear" w:color="auto" w:fill="FFFFFF"/>
          </w:tcPr>
          <w:p w:rsidR="003535FB" w:rsidRDefault="003535FB" w:rsidP="003535FB">
            <w:r>
              <w:t>ADT/ACK -  Update person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A32</w:t>
            </w:r>
          </w:p>
        </w:tc>
        <w:tc>
          <w:tcPr>
            <w:tcW w:w="4400" w:type="dxa"/>
            <w:tcBorders>
              <w:bottom w:val="single" w:sz="4" w:space="0" w:color="auto"/>
            </w:tcBorders>
            <w:shd w:val="clear" w:color="auto" w:fill="F3F3F3"/>
          </w:tcPr>
          <w:p w:rsidR="003535FB" w:rsidRDefault="003535FB" w:rsidP="003535FB">
            <w:r>
              <w:t>ADT/ACK -  Cancel patient arriving - tracking</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A33</w:t>
            </w:r>
          </w:p>
        </w:tc>
        <w:tc>
          <w:tcPr>
            <w:tcW w:w="4400" w:type="dxa"/>
            <w:tcBorders>
              <w:bottom w:val="single" w:sz="4" w:space="0" w:color="auto"/>
            </w:tcBorders>
            <w:shd w:val="clear" w:color="auto" w:fill="FFFFFF"/>
          </w:tcPr>
          <w:p w:rsidR="003535FB" w:rsidRDefault="003535FB" w:rsidP="003535FB">
            <w:r>
              <w:t>ADT/ACK -  Cancel patient departing - tracking</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A34</w:t>
            </w:r>
          </w:p>
        </w:tc>
        <w:tc>
          <w:tcPr>
            <w:tcW w:w="4400" w:type="dxa"/>
            <w:tcBorders>
              <w:bottom w:val="single" w:sz="4" w:space="0" w:color="auto"/>
            </w:tcBorders>
            <w:shd w:val="clear" w:color="auto" w:fill="F3F3F3"/>
          </w:tcPr>
          <w:p w:rsidR="003535FB" w:rsidRDefault="003535FB" w:rsidP="003535FB">
            <w:r>
              <w:t>ADT/ACK -  Merge patient information - patient ID only</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A35</w:t>
            </w:r>
          </w:p>
        </w:tc>
        <w:tc>
          <w:tcPr>
            <w:tcW w:w="4400" w:type="dxa"/>
            <w:tcBorders>
              <w:bottom w:val="single" w:sz="4" w:space="0" w:color="auto"/>
            </w:tcBorders>
            <w:shd w:val="clear" w:color="auto" w:fill="FFFFFF"/>
          </w:tcPr>
          <w:p w:rsidR="003535FB" w:rsidRDefault="003535FB" w:rsidP="003535FB">
            <w:r>
              <w:t>ADT/ACK -  Merge patient information - account number only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A36</w:t>
            </w:r>
          </w:p>
        </w:tc>
        <w:tc>
          <w:tcPr>
            <w:tcW w:w="4400" w:type="dxa"/>
            <w:tcBorders>
              <w:bottom w:val="single" w:sz="4" w:space="0" w:color="auto"/>
            </w:tcBorders>
            <w:shd w:val="clear" w:color="auto" w:fill="F3F3F3"/>
          </w:tcPr>
          <w:p w:rsidR="003535FB" w:rsidRDefault="003535FB" w:rsidP="003535FB">
            <w:r>
              <w:t>ADT/ACK -  Merge patient information - patient ID and account number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A37</w:t>
            </w:r>
          </w:p>
        </w:tc>
        <w:tc>
          <w:tcPr>
            <w:tcW w:w="4400" w:type="dxa"/>
            <w:tcBorders>
              <w:bottom w:val="single" w:sz="4" w:space="0" w:color="auto"/>
            </w:tcBorders>
            <w:shd w:val="clear" w:color="auto" w:fill="FFFFFF"/>
          </w:tcPr>
          <w:p w:rsidR="003535FB" w:rsidRDefault="003535FB" w:rsidP="003535FB">
            <w:r>
              <w:t>ADT/ACK -  Unlink patient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A38</w:t>
            </w:r>
          </w:p>
        </w:tc>
        <w:tc>
          <w:tcPr>
            <w:tcW w:w="4400" w:type="dxa"/>
            <w:tcBorders>
              <w:bottom w:val="single" w:sz="4" w:space="0" w:color="auto"/>
            </w:tcBorders>
            <w:shd w:val="clear" w:color="auto" w:fill="F3F3F3"/>
          </w:tcPr>
          <w:p w:rsidR="003535FB" w:rsidRDefault="003535FB" w:rsidP="003535FB">
            <w:r>
              <w:t>ADT/ACK - Cancel pre-admit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A39</w:t>
            </w:r>
          </w:p>
        </w:tc>
        <w:tc>
          <w:tcPr>
            <w:tcW w:w="4400" w:type="dxa"/>
            <w:tcBorders>
              <w:bottom w:val="single" w:sz="4" w:space="0" w:color="auto"/>
            </w:tcBorders>
            <w:shd w:val="clear" w:color="auto" w:fill="FFFFFF"/>
          </w:tcPr>
          <w:p w:rsidR="003535FB" w:rsidRDefault="003535FB" w:rsidP="003535FB">
            <w:r>
              <w:t>ADT/ACK - Merge person - patient ID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A40</w:t>
            </w:r>
          </w:p>
        </w:tc>
        <w:tc>
          <w:tcPr>
            <w:tcW w:w="4400" w:type="dxa"/>
            <w:tcBorders>
              <w:bottom w:val="single" w:sz="4" w:space="0" w:color="auto"/>
            </w:tcBorders>
            <w:shd w:val="clear" w:color="auto" w:fill="F3F3F3"/>
          </w:tcPr>
          <w:p w:rsidR="003535FB" w:rsidRDefault="003535FB" w:rsidP="003535FB">
            <w:r>
              <w:t>ADT/ACK - Merge patient - patient identifier list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A41</w:t>
            </w:r>
          </w:p>
        </w:tc>
        <w:tc>
          <w:tcPr>
            <w:tcW w:w="4400" w:type="dxa"/>
            <w:tcBorders>
              <w:bottom w:val="single" w:sz="4" w:space="0" w:color="auto"/>
            </w:tcBorders>
            <w:shd w:val="clear" w:color="auto" w:fill="FFFFFF"/>
          </w:tcPr>
          <w:p w:rsidR="003535FB" w:rsidRDefault="003535FB" w:rsidP="003535FB">
            <w:r>
              <w:t>ADT/ACK - Merge account - patient account number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A42</w:t>
            </w:r>
          </w:p>
        </w:tc>
        <w:tc>
          <w:tcPr>
            <w:tcW w:w="4400" w:type="dxa"/>
            <w:tcBorders>
              <w:bottom w:val="single" w:sz="4" w:space="0" w:color="auto"/>
            </w:tcBorders>
            <w:shd w:val="clear" w:color="auto" w:fill="F3F3F3"/>
          </w:tcPr>
          <w:p w:rsidR="003535FB" w:rsidRDefault="003535FB" w:rsidP="003535FB">
            <w:r>
              <w:t>ADT/ACK - Merge visit - visit number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A43</w:t>
            </w:r>
          </w:p>
        </w:tc>
        <w:tc>
          <w:tcPr>
            <w:tcW w:w="4400" w:type="dxa"/>
            <w:tcBorders>
              <w:bottom w:val="single" w:sz="4" w:space="0" w:color="auto"/>
            </w:tcBorders>
            <w:shd w:val="clear" w:color="auto" w:fill="FFFFFF"/>
          </w:tcPr>
          <w:p w:rsidR="003535FB" w:rsidRDefault="003535FB" w:rsidP="003535FB">
            <w:r>
              <w:t>ADT/ACK - Move patient information - patient identifier list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A44</w:t>
            </w:r>
          </w:p>
        </w:tc>
        <w:tc>
          <w:tcPr>
            <w:tcW w:w="4400" w:type="dxa"/>
            <w:tcBorders>
              <w:bottom w:val="single" w:sz="4" w:space="0" w:color="auto"/>
            </w:tcBorders>
            <w:shd w:val="clear" w:color="auto" w:fill="F3F3F3"/>
          </w:tcPr>
          <w:p w:rsidR="003535FB" w:rsidRDefault="003535FB" w:rsidP="003535FB">
            <w:r>
              <w:t>ADT/ACK - Move account information - patient account number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A45</w:t>
            </w:r>
          </w:p>
        </w:tc>
        <w:tc>
          <w:tcPr>
            <w:tcW w:w="4400" w:type="dxa"/>
            <w:tcBorders>
              <w:bottom w:val="single" w:sz="4" w:space="0" w:color="auto"/>
            </w:tcBorders>
            <w:shd w:val="clear" w:color="auto" w:fill="FFFFFF"/>
          </w:tcPr>
          <w:p w:rsidR="003535FB" w:rsidRDefault="003535FB" w:rsidP="003535FB">
            <w:r>
              <w:t>ADT/ACK - Move visit information - visit number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A46</w:t>
            </w:r>
          </w:p>
        </w:tc>
        <w:tc>
          <w:tcPr>
            <w:tcW w:w="4400" w:type="dxa"/>
            <w:tcBorders>
              <w:bottom w:val="single" w:sz="4" w:space="0" w:color="auto"/>
            </w:tcBorders>
            <w:shd w:val="clear" w:color="auto" w:fill="F3F3F3"/>
          </w:tcPr>
          <w:p w:rsidR="003535FB" w:rsidRDefault="003535FB" w:rsidP="003535FB">
            <w:r>
              <w:t>ADT/ACK - Change patient ID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A47</w:t>
            </w:r>
          </w:p>
        </w:tc>
        <w:tc>
          <w:tcPr>
            <w:tcW w:w="4400" w:type="dxa"/>
            <w:tcBorders>
              <w:bottom w:val="single" w:sz="4" w:space="0" w:color="auto"/>
            </w:tcBorders>
            <w:shd w:val="clear" w:color="auto" w:fill="FFFFFF"/>
          </w:tcPr>
          <w:p w:rsidR="003535FB" w:rsidRDefault="003535FB" w:rsidP="003535FB">
            <w:r>
              <w:t>ADT/ACK - Change patient identifier list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A48</w:t>
            </w:r>
          </w:p>
        </w:tc>
        <w:tc>
          <w:tcPr>
            <w:tcW w:w="4400" w:type="dxa"/>
            <w:tcBorders>
              <w:bottom w:val="single" w:sz="4" w:space="0" w:color="auto"/>
            </w:tcBorders>
            <w:shd w:val="clear" w:color="auto" w:fill="F3F3F3"/>
          </w:tcPr>
          <w:p w:rsidR="003535FB" w:rsidRDefault="003535FB" w:rsidP="003535FB">
            <w:r>
              <w:t>ADT/ACK - Change alternate patient ID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A49</w:t>
            </w:r>
          </w:p>
        </w:tc>
        <w:tc>
          <w:tcPr>
            <w:tcW w:w="4400" w:type="dxa"/>
            <w:tcBorders>
              <w:bottom w:val="single" w:sz="4" w:space="0" w:color="auto"/>
            </w:tcBorders>
            <w:shd w:val="clear" w:color="auto" w:fill="FFFFFF"/>
          </w:tcPr>
          <w:p w:rsidR="003535FB" w:rsidRDefault="003535FB" w:rsidP="003535FB">
            <w:r>
              <w:t>ADT/ACK - Change patient account number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A50</w:t>
            </w:r>
          </w:p>
        </w:tc>
        <w:tc>
          <w:tcPr>
            <w:tcW w:w="4400" w:type="dxa"/>
            <w:tcBorders>
              <w:bottom w:val="single" w:sz="4" w:space="0" w:color="auto"/>
            </w:tcBorders>
            <w:shd w:val="clear" w:color="auto" w:fill="F3F3F3"/>
          </w:tcPr>
          <w:p w:rsidR="003535FB" w:rsidRDefault="003535FB" w:rsidP="003535FB">
            <w:r>
              <w:t>ADT/ACK - Change visit number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A51</w:t>
            </w:r>
          </w:p>
        </w:tc>
        <w:tc>
          <w:tcPr>
            <w:tcW w:w="4400" w:type="dxa"/>
            <w:tcBorders>
              <w:bottom w:val="single" w:sz="4" w:space="0" w:color="auto"/>
            </w:tcBorders>
            <w:shd w:val="clear" w:color="auto" w:fill="FFFFFF"/>
          </w:tcPr>
          <w:p w:rsidR="003535FB" w:rsidRDefault="003535FB" w:rsidP="003535FB">
            <w:r>
              <w:t>ADT/ACK - Change alternate visit ID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A52</w:t>
            </w:r>
          </w:p>
        </w:tc>
        <w:tc>
          <w:tcPr>
            <w:tcW w:w="4400" w:type="dxa"/>
            <w:tcBorders>
              <w:bottom w:val="single" w:sz="4" w:space="0" w:color="auto"/>
            </w:tcBorders>
            <w:shd w:val="clear" w:color="auto" w:fill="F3F3F3"/>
          </w:tcPr>
          <w:p w:rsidR="003535FB" w:rsidRDefault="003535FB" w:rsidP="003535FB">
            <w:r>
              <w:t>ADT/ACK - Cancel leave of absence for a patient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A53</w:t>
            </w:r>
          </w:p>
        </w:tc>
        <w:tc>
          <w:tcPr>
            <w:tcW w:w="4400" w:type="dxa"/>
            <w:tcBorders>
              <w:bottom w:val="single" w:sz="4" w:space="0" w:color="auto"/>
            </w:tcBorders>
            <w:shd w:val="clear" w:color="auto" w:fill="FFFFFF"/>
          </w:tcPr>
          <w:p w:rsidR="003535FB" w:rsidRDefault="003535FB" w:rsidP="003535FB">
            <w:r>
              <w:t>ADT/ACK - Cancel patient returns from a leave of absence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A54</w:t>
            </w:r>
          </w:p>
        </w:tc>
        <w:tc>
          <w:tcPr>
            <w:tcW w:w="4400" w:type="dxa"/>
            <w:tcBorders>
              <w:bottom w:val="single" w:sz="4" w:space="0" w:color="auto"/>
            </w:tcBorders>
            <w:shd w:val="clear" w:color="auto" w:fill="F3F3F3"/>
          </w:tcPr>
          <w:p w:rsidR="003535FB" w:rsidRDefault="003535FB" w:rsidP="003535FB">
            <w:r>
              <w:t>ADT/ACK - Change attending doctor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A55</w:t>
            </w:r>
          </w:p>
        </w:tc>
        <w:tc>
          <w:tcPr>
            <w:tcW w:w="4400" w:type="dxa"/>
            <w:tcBorders>
              <w:bottom w:val="single" w:sz="4" w:space="0" w:color="auto"/>
            </w:tcBorders>
            <w:shd w:val="clear" w:color="auto" w:fill="FFFFFF"/>
          </w:tcPr>
          <w:p w:rsidR="003535FB" w:rsidRDefault="003535FB" w:rsidP="003535FB">
            <w:r>
              <w:t>ADT/ACK - Cancel change attending doctor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A60</w:t>
            </w:r>
          </w:p>
        </w:tc>
        <w:tc>
          <w:tcPr>
            <w:tcW w:w="4400" w:type="dxa"/>
            <w:tcBorders>
              <w:bottom w:val="single" w:sz="4" w:space="0" w:color="auto"/>
            </w:tcBorders>
            <w:shd w:val="clear" w:color="auto" w:fill="F3F3F3"/>
          </w:tcPr>
          <w:p w:rsidR="003535FB" w:rsidRDefault="003535FB" w:rsidP="003535FB">
            <w:r>
              <w:t>ADT/ACK - Update allergy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A61</w:t>
            </w:r>
          </w:p>
        </w:tc>
        <w:tc>
          <w:tcPr>
            <w:tcW w:w="4400" w:type="dxa"/>
            <w:tcBorders>
              <w:bottom w:val="single" w:sz="4" w:space="0" w:color="auto"/>
            </w:tcBorders>
            <w:shd w:val="clear" w:color="auto" w:fill="FFFFFF"/>
          </w:tcPr>
          <w:p w:rsidR="003535FB" w:rsidRDefault="003535FB" w:rsidP="003535FB">
            <w:r>
              <w:t>ADT/ACK - Change consulting doctor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A62</w:t>
            </w:r>
          </w:p>
        </w:tc>
        <w:tc>
          <w:tcPr>
            <w:tcW w:w="4400" w:type="dxa"/>
            <w:tcBorders>
              <w:bottom w:val="single" w:sz="4" w:space="0" w:color="auto"/>
            </w:tcBorders>
            <w:shd w:val="clear" w:color="auto" w:fill="F3F3F3"/>
          </w:tcPr>
          <w:p w:rsidR="003535FB" w:rsidRDefault="003535FB" w:rsidP="003535FB">
            <w:r>
              <w:t>ADT/ACK - Cancel change consulting doctor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B01</w:t>
            </w:r>
          </w:p>
        </w:tc>
        <w:tc>
          <w:tcPr>
            <w:tcW w:w="4400" w:type="dxa"/>
            <w:tcBorders>
              <w:bottom w:val="single" w:sz="4" w:space="0" w:color="auto"/>
            </w:tcBorders>
            <w:shd w:val="clear" w:color="auto" w:fill="FFFFFF"/>
          </w:tcPr>
          <w:p w:rsidR="003535FB" w:rsidRDefault="003535FB" w:rsidP="003535FB">
            <w:r>
              <w:t>PMU/ACK - Add personnel record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B02</w:t>
            </w:r>
          </w:p>
        </w:tc>
        <w:tc>
          <w:tcPr>
            <w:tcW w:w="4400" w:type="dxa"/>
            <w:tcBorders>
              <w:bottom w:val="single" w:sz="4" w:space="0" w:color="auto"/>
            </w:tcBorders>
            <w:shd w:val="clear" w:color="auto" w:fill="F3F3F3"/>
          </w:tcPr>
          <w:p w:rsidR="003535FB" w:rsidRDefault="003535FB" w:rsidP="003535FB">
            <w:r>
              <w:t>PMU/ACK - Update personnel record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B03</w:t>
            </w:r>
          </w:p>
        </w:tc>
        <w:tc>
          <w:tcPr>
            <w:tcW w:w="4400" w:type="dxa"/>
            <w:tcBorders>
              <w:bottom w:val="single" w:sz="4" w:space="0" w:color="auto"/>
            </w:tcBorders>
            <w:shd w:val="clear" w:color="auto" w:fill="FFFFFF"/>
          </w:tcPr>
          <w:p w:rsidR="003535FB" w:rsidRDefault="003535FB" w:rsidP="003535FB">
            <w:r>
              <w:t>PMU/ACK - Delete personnel re cord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B04</w:t>
            </w:r>
          </w:p>
        </w:tc>
        <w:tc>
          <w:tcPr>
            <w:tcW w:w="4400" w:type="dxa"/>
            <w:tcBorders>
              <w:bottom w:val="single" w:sz="4" w:space="0" w:color="auto"/>
            </w:tcBorders>
            <w:shd w:val="clear" w:color="auto" w:fill="F3F3F3"/>
          </w:tcPr>
          <w:p w:rsidR="003535FB" w:rsidRDefault="003535FB" w:rsidP="003535FB">
            <w:r>
              <w:t>PMU/ACK - Active practicing person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B05</w:t>
            </w:r>
          </w:p>
        </w:tc>
        <w:tc>
          <w:tcPr>
            <w:tcW w:w="4400" w:type="dxa"/>
            <w:tcBorders>
              <w:bottom w:val="single" w:sz="4" w:space="0" w:color="auto"/>
            </w:tcBorders>
            <w:shd w:val="clear" w:color="auto" w:fill="FFFFFF"/>
          </w:tcPr>
          <w:p w:rsidR="003535FB" w:rsidRDefault="003535FB" w:rsidP="003535FB">
            <w:r>
              <w:t>PMU/ACK - Deactivate practicing person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B06</w:t>
            </w:r>
          </w:p>
        </w:tc>
        <w:tc>
          <w:tcPr>
            <w:tcW w:w="4400" w:type="dxa"/>
            <w:tcBorders>
              <w:bottom w:val="single" w:sz="4" w:space="0" w:color="auto"/>
            </w:tcBorders>
            <w:shd w:val="clear" w:color="auto" w:fill="F3F3F3"/>
          </w:tcPr>
          <w:p w:rsidR="003535FB" w:rsidRDefault="003535FB" w:rsidP="003535FB">
            <w:r>
              <w:t>PMU/ACK - Terminate practicing person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B07</w:t>
            </w:r>
          </w:p>
        </w:tc>
        <w:tc>
          <w:tcPr>
            <w:tcW w:w="4400" w:type="dxa"/>
            <w:tcBorders>
              <w:bottom w:val="single" w:sz="4" w:space="0" w:color="auto"/>
            </w:tcBorders>
            <w:shd w:val="clear" w:color="auto" w:fill="FFFFFF"/>
          </w:tcPr>
          <w:p w:rsidR="003535FB" w:rsidRDefault="003535FB" w:rsidP="003535FB">
            <w:r>
              <w:t>PMU/ACK - Grant Certificate/Permission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B08</w:t>
            </w:r>
          </w:p>
        </w:tc>
        <w:tc>
          <w:tcPr>
            <w:tcW w:w="4400" w:type="dxa"/>
            <w:tcBorders>
              <w:bottom w:val="single" w:sz="4" w:space="0" w:color="auto"/>
            </w:tcBorders>
            <w:shd w:val="clear" w:color="auto" w:fill="F3F3F3"/>
          </w:tcPr>
          <w:p w:rsidR="003535FB" w:rsidRDefault="003535FB" w:rsidP="003535FB">
            <w:r>
              <w:t>PMU/ACK - Revoke Certificate/Permission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C01</w:t>
            </w:r>
          </w:p>
        </w:tc>
        <w:tc>
          <w:tcPr>
            <w:tcW w:w="4400" w:type="dxa"/>
            <w:tcBorders>
              <w:bottom w:val="single" w:sz="4" w:space="0" w:color="auto"/>
            </w:tcBorders>
            <w:shd w:val="clear" w:color="auto" w:fill="FFFFFF"/>
          </w:tcPr>
          <w:p w:rsidR="003535FB" w:rsidRDefault="003535FB" w:rsidP="003535FB">
            <w:r>
              <w:t>CRM - Register a patient on a clinical trial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C02</w:t>
            </w:r>
          </w:p>
        </w:tc>
        <w:tc>
          <w:tcPr>
            <w:tcW w:w="4400" w:type="dxa"/>
            <w:tcBorders>
              <w:bottom w:val="single" w:sz="4" w:space="0" w:color="auto"/>
            </w:tcBorders>
            <w:shd w:val="clear" w:color="auto" w:fill="F3F3F3"/>
          </w:tcPr>
          <w:p w:rsidR="003535FB" w:rsidRDefault="003535FB" w:rsidP="003535FB">
            <w:r>
              <w:t>CRM - Cancel a patient registration on clinical trial (for clerical mistakes only)</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C03</w:t>
            </w:r>
          </w:p>
        </w:tc>
        <w:tc>
          <w:tcPr>
            <w:tcW w:w="4400" w:type="dxa"/>
            <w:tcBorders>
              <w:bottom w:val="single" w:sz="4" w:space="0" w:color="auto"/>
            </w:tcBorders>
            <w:shd w:val="clear" w:color="auto" w:fill="FFFFFF"/>
          </w:tcPr>
          <w:p w:rsidR="003535FB" w:rsidRDefault="003535FB" w:rsidP="003535FB">
            <w:r>
              <w:t>CRM - Correct/update registration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C04</w:t>
            </w:r>
          </w:p>
        </w:tc>
        <w:tc>
          <w:tcPr>
            <w:tcW w:w="4400" w:type="dxa"/>
            <w:tcBorders>
              <w:bottom w:val="single" w:sz="4" w:space="0" w:color="auto"/>
            </w:tcBorders>
            <w:shd w:val="clear" w:color="auto" w:fill="F3F3F3"/>
          </w:tcPr>
          <w:p w:rsidR="003535FB" w:rsidRDefault="003535FB" w:rsidP="003535FB">
            <w:r>
              <w:t>CRM - Patient has gone off a clinical trial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C05</w:t>
            </w:r>
          </w:p>
        </w:tc>
        <w:tc>
          <w:tcPr>
            <w:tcW w:w="4400" w:type="dxa"/>
            <w:tcBorders>
              <w:bottom w:val="single" w:sz="4" w:space="0" w:color="auto"/>
            </w:tcBorders>
            <w:shd w:val="clear" w:color="auto" w:fill="FFFFFF"/>
          </w:tcPr>
          <w:p w:rsidR="003535FB" w:rsidRDefault="003535FB" w:rsidP="003535FB">
            <w:r>
              <w:t>CRM - Patient enters phase of clinical trial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C06</w:t>
            </w:r>
          </w:p>
        </w:tc>
        <w:tc>
          <w:tcPr>
            <w:tcW w:w="4400" w:type="dxa"/>
            <w:tcBorders>
              <w:bottom w:val="single" w:sz="4" w:space="0" w:color="auto"/>
            </w:tcBorders>
            <w:shd w:val="clear" w:color="auto" w:fill="F3F3F3"/>
          </w:tcPr>
          <w:p w:rsidR="003535FB" w:rsidRDefault="003535FB" w:rsidP="003535FB">
            <w:r>
              <w:t>CRM - Cancel patient entering a phase (clerical mistake)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C07</w:t>
            </w:r>
          </w:p>
        </w:tc>
        <w:tc>
          <w:tcPr>
            <w:tcW w:w="4400" w:type="dxa"/>
            <w:tcBorders>
              <w:bottom w:val="single" w:sz="4" w:space="0" w:color="auto"/>
            </w:tcBorders>
            <w:shd w:val="clear" w:color="auto" w:fill="FFFFFF"/>
          </w:tcPr>
          <w:p w:rsidR="003535FB" w:rsidRDefault="003535FB" w:rsidP="003535FB">
            <w:r>
              <w:t>CRM - Correct/update phase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C08</w:t>
            </w:r>
          </w:p>
        </w:tc>
        <w:tc>
          <w:tcPr>
            <w:tcW w:w="4400" w:type="dxa"/>
            <w:tcBorders>
              <w:bottom w:val="single" w:sz="4" w:space="0" w:color="auto"/>
            </w:tcBorders>
            <w:shd w:val="clear" w:color="auto" w:fill="F3F3F3"/>
          </w:tcPr>
          <w:p w:rsidR="003535FB" w:rsidRDefault="003535FB" w:rsidP="003535FB">
            <w:r>
              <w:t>CRM - Patient has gone off phase of clinical trial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C09</w:t>
            </w:r>
          </w:p>
        </w:tc>
        <w:tc>
          <w:tcPr>
            <w:tcW w:w="4400" w:type="dxa"/>
            <w:tcBorders>
              <w:bottom w:val="single" w:sz="4" w:space="0" w:color="auto"/>
            </w:tcBorders>
            <w:shd w:val="clear" w:color="auto" w:fill="FFFFFF"/>
          </w:tcPr>
          <w:p w:rsidR="003535FB" w:rsidRDefault="003535FB" w:rsidP="003535FB">
            <w:r>
              <w:t>CSU - Automated time intervals for reporting, like monthly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C10</w:t>
            </w:r>
          </w:p>
        </w:tc>
        <w:tc>
          <w:tcPr>
            <w:tcW w:w="4400" w:type="dxa"/>
            <w:tcBorders>
              <w:bottom w:val="single" w:sz="4" w:space="0" w:color="auto"/>
            </w:tcBorders>
            <w:shd w:val="clear" w:color="auto" w:fill="F3F3F3"/>
          </w:tcPr>
          <w:p w:rsidR="003535FB" w:rsidRDefault="003535FB" w:rsidP="003535FB">
            <w:r>
              <w:t>CSU - Patient completes the clinical trial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C11</w:t>
            </w:r>
          </w:p>
        </w:tc>
        <w:tc>
          <w:tcPr>
            <w:tcW w:w="4400" w:type="dxa"/>
            <w:tcBorders>
              <w:bottom w:val="single" w:sz="4" w:space="0" w:color="auto"/>
            </w:tcBorders>
            <w:shd w:val="clear" w:color="auto" w:fill="FFFFFF"/>
          </w:tcPr>
          <w:p w:rsidR="003535FB" w:rsidRDefault="003535FB" w:rsidP="003535FB">
            <w:r>
              <w:t>CSU - Patient completes a phase of the clinical trial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C12</w:t>
            </w:r>
          </w:p>
        </w:tc>
        <w:tc>
          <w:tcPr>
            <w:tcW w:w="4400" w:type="dxa"/>
            <w:tcBorders>
              <w:bottom w:val="single" w:sz="4" w:space="0" w:color="auto"/>
            </w:tcBorders>
            <w:shd w:val="clear" w:color="auto" w:fill="F3F3F3"/>
          </w:tcPr>
          <w:p w:rsidR="003535FB" w:rsidRDefault="003535FB" w:rsidP="003535FB">
            <w:r>
              <w:t>CSU - Update/correction of patient order/result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CNQ</w:t>
            </w:r>
          </w:p>
        </w:tc>
        <w:tc>
          <w:tcPr>
            <w:tcW w:w="4400" w:type="dxa"/>
            <w:tcBorders>
              <w:bottom w:val="single" w:sz="4" w:space="0" w:color="auto"/>
            </w:tcBorders>
            <w:shd w:val="clear" w:color="auto" w:fill="FFFFFF"/>
          </w:tcPr>
          <w:p w:rsidR="003535FB" w:rsidRDefault="003535FB" w:rsidP="003535FB">
            <w:r>
              <w:t>Cancel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E01</w:t>
            </w:r>
          </w:p>
        </w:tc>
        <w:tc>
          <w:tcPr>
            <w:tcW w:w="4400" w:type="dxa"/>
            <w:tcBorders>
              <w:bottom w:val="single" w:sz="4" w:space="0" w:color="auto"/>
            </w:tcBorders>
            <w:shd w:val="clear" w:color="auto" w:fill="F3F3F3"/>
          </w:tcPr>
          <w:p w:rsidR="003535FB" w:rsidRDefault="003535FB" w:rsidP="003535FB">
            <w:r>
              <w:t>Submit HealthCare Services Invoice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E02</w:t>
            </w:r>
          </w:p>
        </w:tc>
        <w:tc>
          <w:tcPr>
            <w:tcW w:w="4400" w:type="dxa"/>
            <w:tcBorders>
              <w:bottom w:val="single" w:sz="4" w:space="0" w:color="auto"/>
            </w:tcBorders>
            <w:shd w:val="clear" w:color="auto" w:fill="FFFFFF"/>
          </w:tcPr>
          <w:p w:rsidR="003535FB" w:rsidRDefault="003535FB" w:rsidP="003535FB">
            <w:r>
              <w:t>Cancel HealthCare Services Invoice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E03</w:t>
            </w:r>
          </w:p>
        </w:tc>
        <w:tc>
          <w:tcPr>
            <w:tcW w:w="4400" w:type="dxa"/>
            <w:tcBorders>
              <w:bottom w:val="single" w:sz="4" w:space="0" w:color="auto"/>
            </w:tcBorders>
            <w:shd w:val="clear" w:color="auto" w:fill="F3F3F3"/>
          </w:tcPr>
          <w:p w:rsidR="003535FB" w:rsidRDefault="003535FB" w:rsidP="003535FB">
            <w:r>
              <w:t>HealthCare Services Invoice Status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E04</w:t>
            </w:r>
          </w:p>
        </w:tc>
        <w:tc>
          <w:tcPr>
            <w:tcW w:w="4400" w:type="dxa"/>
            <w:tcBorders>
              <w:bottom w:val="single" w:sz="4" w:space="0" w:color="auto"/>
            </w:tcBorders>
            <w:shd w:val="clear" w:color="auto" w:fill="FFFFFF"/>
          </w:tcPr>
          <w:p w:rsidR="003535FB" w:rsidRDefault="003535FB" w:rsidP="003535FB">
            <w:r>
              <w:t>Re-Assess HealthCare Services Invoice Request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E10</w:t>
            </w:r>
          </w:p>
        </w:tc>
        <w:tc>
          <w:tcPr>
            <w:tcW w:w="4400" w:type="dxa"/>
            <w:tcBorders>
              <w:bottom w:val="single" w:sz="4" w:space="0" w:color="auto"/>
            </w:tcBorders>
            <w:shd w:val="clear" w:color="auto" w:fill="F3F3F3"/>
          </w:tcPr>
          <w:p w:rsidR="003535FB" w:rsidRDefault="003535FB" w:rsidP="003535FB">
            <w:r>
              <w:t>Edit/Adjudication Results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E12</w:t>
            </w:r>
          </w:p>
        </w:tc>
        <w:tc>
          <w:tcPr>
            <w:tcW w:w="4400" w:type="dxa"/>
            <w:tcBorders>
              <w:bottom w:val="single" w:sz="4" w:space="0" w:color="auto"/>
            </w:tcBorders>
            <w:shd w:val="clear" w:color="auto" w:fill="FFFFFF"/>
          </w:tcPr>
          <w:p w:rsidR="003535FB" w:rsidRDefault="003535FB" w:rsidP="003535FB">
            <w:r>
              <w:t>Request Additional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E13</w:t>
            </w:r>
          </w:p>
        </w:tc>
        <w:tc>
          <w:tcPr>
            <w:tcW w:w="4400" w:type="dxa"/>
            <w:tcBorders>
              <w:bottom w:val="single" w:sz="4" w:space="0" w:color="auto"/>
            </w:tcBorders>
            <w:shd w:val="clear" w:color="auto" w:fill="F3F3F3"/>
          </w:tcPr>
          <w:p w:rsidR="003535FB" w:rsidRDefault="003535FB" w:rsidP="003535FB">
            <w:r>
              <w:t>Additional Information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E15</w:t>
            </w:r>
          </w:p>
        </w:tc>
        <w:tc>
          <w:tcPr>
            <w:tcW w:w="4400" w:type="dxa"/>
            <w:tcBorders>
              <w:bottom w:val="single" w:sz="4" w:space="0" w:color="auto"/>
            </w:tcBorders>
            <w:shd w:val="clear" w:color="auto" w:fill="FFFFFF"/>
          </w:tcPr>
          <w:p w:rsidR="003535FB" w:rsidRDefault="003535FB" w:rsidP="003535FB">
            <w:r>
              <w:t>Payment/Remittance Advice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E20</w:t>
            </w:r>
          </w:p>
        </w:tc>
        <w:tc>
          <w:tcPr>
            <w:tcW w:w="4400" w:type="dxa"/>
            <w:tcBorders>
              <w:bottom w:val="single" w:sz="4" w:space="0" w:color="auto"/>
            </w:tcBorders>
            <w:shd w:val="clear" w:color="auto" w:fill="F3F3F3"/>
          </w:tcPr>
          <w:p w:rsidR="003535FB" w:rsidRDefault="003535FB" w:rsidP="003535FB">
            <w:r>
              <w:t>Submit Authorization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E21</w:t>
            </w:r>
          </w:p>
        </w:tc>
        <w:tc>
          <w:tcPr>
            <w:tcW w:w="4400" w:type="dxa"/>
            <w:tcBorders>
              <w:bottom w:val="single" w:sz="4" w:space="0" w:color="auto"/>
            </w:tcBorders>
            <w:shd w:val="clear" w:color="auto" w:fill="FFFFFF"/>
          </w:tcPr>
          <w:p w:rsidR="003535FB" w:rsidRDefault="003535FB" w:rsidP="003535FB">
            <w:r>
              <w:t>Cancel Authorization Request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E22</w:t>
            </w:r>
          </w:p>
        </w:tc>
        <w:tc>
          <w:tcPr>
            <w:tcW w:w="4400" w:type="dxa"/>
            <w:tcBorders>
              <w:bottom w:val="single" w:sz="4" w:space="0" w:color="auto"/>
            </w:tcBorders>
            <w:shd w:val="clear" w:color="auto" w:fill="F3F3F3"/>
          </w:tcPr>
          <w:p w:rsidR="003535FB" w:rsidRDefault="003535FB" w:rsidP="003535FB">
            <w:r>
              <w:t>Authorization Request Status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E24</w:t>
            </w:r>
          </w:p>
        </w:tc>
        <w:tc>
          <w:tcPr>
            <w:tcW w:w="4400" w:type="dxa"/>
            <w:tcBorders>
              <w:bottom w:val="single" w:sz="4" w:space="0" w:color="auto"/>
            </w:tcBorders>
            <w:shd w:val="clear" w:color="auto" w:fill="FFFFFF"/>
          </w:tcPr>
          <w:p w:rsidR="003535FB" w:rsidRDefault="003535FB" w:rsidP="003535FB">
            <w:r>
              <w:t>Authorization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E30</w:t>
            </w:r>
          </w:p>
        </w:tc>
        <w:tc>
          <w:tcPr>
            <w:tcW w:w="4400" w:type="dxa"/>
            <w:tcBorders>
              <w:bottom w:val="single" w:sz="4" w:space="0" w:color="auto"/>
            </w:tcBorders>
            <w:shd w:val="clear" w:color="auto" w:fill="F3F3F3"/>
          </w:tcPr>
          <w:p w:rsidR="003535FB" w:rsidRDefault="003535FB" w:rsidP="003535FB">
            <w:r>
              <w:t>Submit Health Document related to Authorization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reserved for future/not yet defined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E31</w:t>
            </w:r>
          </w:p>
        </w:tc>
        <w:tc>
          <w:tcPr>
            <w:tcW w:w="4400" w:type="dxa"/>
            <w:tcBorders>
              <w:bottom w:val="single" w:sz="4" w:space="0" w:color="auto"/>
            </w:tcBorders>
            <w:shd w:val="clear" w:color="auto" w:fill="FFFFFF"/>
          </w:tcPr>
          <w:p w:rsidR="003535FB" w:rsidRDefault="003535FB" w:rsidP="003535FB">
            <w:r>
              <w:t>Cancel Health Document related to Authorization Request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reserved for future/not yet defined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I01</w:t>
            </w:r>
          </w:p>
        </w:tc>
        <w:tc>
          <w:tcPr>
            <w:tcW w:w="4400" w:type="dxa"/>
            <w:tcBorders>
              <w:bottom w:val="single" w:sz="4" w:space="0" w:color="auto"/>
            </w:tcBorders>
            <w:shd w:val="clear" w:color="auto" w:fill="F3F3F3"/>
          </w:tcPr>
          <w:p w:rsidR="003535FB" w:rsidRDefault="003535FB" w:rsidP="003535FB">
            <w:r>
              <w:t>RQI/RPI - Request for insurance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I02</w:t>
            </w:r>
          </w:p>
        </w:tc>
        <w:tc>
          <w:tcPr>
            <w:tcW w:w="4400" w:type="dxa"/>
            <w:tcBorders>
              <w:bottom w:val="single" w:sz="4" w:space="0" w:color="auto"/>
            </w:tcBorders>
            <w:shd w:val="clear" w:color="auto" w:fill="FFFFFF"/>
          </w:tcPr>
          <w:p w:rsidR="003535FB" w:rsidRDefault="003535FB" w:rsidP="003535FB">
            <w:r>
              <w:t>RQI/RPL - Request/receipt of patient selection display list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I03</w:t>
            </w:r>
          </w:p>
        </w:tc>
        <w:tc>
          <w:tcPr>
            <w:tcW w:w="4400" w:type="dxa"/>
            <w:tcBorders>
              <w:bottom w:val="single" w:sz="4" w:space="0" w:color="auto"/>
            </w:tcBorders>
            <w:shd w:val="clear" w:color="auto" w:fill="F3F3F3"/>
          </w:tcPr>
          <w:p w:rsidR="003535FB" w:rsidRDefault="003535FB" w:rsidP="003535FB">
            <w:r>
              <w:t>RQI/RPR - Request/receipt of patient selection list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I04</w:t>
            </w:r>
          </w:p>
        </w:tc>
        <w:tc>
          <w:tcPr>
            <w:tcW w:w="4400" w:type="dxa"/>
            <w:tcBorders>
              <w:bottom w:val="single" w:sz="4" w:space="0" w:color="auto"/>
            </w:tcBorders>
            <w:shd w:val="clear" w:color="auto" w:fill="FFFFFF"/>
          </w:tcPr>
          <w:p w:rsidR="003535FB" w:rsidRDefault="003535FB" w:rsidP="003535FB">
            <w:r>
              <w:t>RQD/RPI - Request for patient demographic data</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I05</w:t>
            </w:r>
          </w:p>
        </w:tc>
        <w:tc>
          <w:tcPr>
            <w:tcW w:w="4400" w:type="dxa"/>
            <w:tcBorders>
              <w:bottom w:val="single" w:sz="4" w:space="0" w:color="auto"/>
            </w:tcBorders>
            <w:shd w:val="clear" w:color="auto" w:fill="F3F3F3"/>
          </w:tcPr>
          <w:p w:rsidR="003535FB" w:rsidRDefault="003535FB" w:rsidP="003535FB">
            <w:r>
              <w:t>RQC/RCI - Request for patient clinical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I06</w:t>
            </w:r>
          </w:p>
        </w:tc>
        <w:tc>
          <w:tcPr>
            <w:tcW w:w="4400" w:type="dxa"/>
            <w:tcBorders>
              <w:bottom w:val="single" w:sz="4" w:space="0" w:color="auto"/>
            </w:tcBorders>
            <w:shd w:val="clear" w:color="auto" w:fill="FFFFFF"/>
          </w:tcPr>
          <w:p w:rsidR="003535FB" w:rsidRDefault="003535FB" w:rsidP="003535FB">
            <w:r>
              <w:t>RQC/RCL - Request/receipt of clinical data listing</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I07</w:t>
            </w:r>
          </w:p>
        </w:tc>
        <w:tc>
          <w:tcPr>
            <w:tcW w:w="4400" w:type="dxa"/>
            <w:tcBorders>
              <w:bottom w:val="single" w:sz="4" w:space="0" w:color="auto"/>
            </w:tcBorders>
            <w:shd w:val="clear" w:color="auto" w:fill="F3F3F3"/>
          </w:tcPr>
          <w:p w:rsidR="003535FB" w:rsidRDefault="003535FB" w:rsidP="003535FB">
            <w:r>
              <w:t>PIN/ACK - Unsolicited insurance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I08</w:t>
            </w:r>
          </w:p>
        </w:tc>
        <w:tc>
          <w:tcPr>
            <w:tcW w:w="4400" w:type="dxa"/>
            <w:tcBorders>
              <w:bottom w:val="single" w:sz="4" w:space="0" w:color="auto"/>
            </w:tcBorders>
            <w:shd w:val="clear" w:color="auto" w:fill="FFFFFF"/>
          </w:tcPr>
          <w:p w:rsidR="003535FB" w:rsidRDefault="003535FB" w:rsidP="003535FB">
            <w:r>
              <w:t>RQA/RPA - Request for treatment authorization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I09</w:t>
            </w:r>
          </w:p>
        </w:tc>
        <w:tc>
          <w:tcPr>
            <w:tcW w:w="4400" w:type="dxa"/>
            <w:tcBorders>
              <w:bottom w:val="single" w:sz="4" w:space="0" w:color="auto"/>
            </w:tcBorders>
            <w:shd w:val="clear" w:color="auto" w:fill="F3F3F3"/>
          </w:tcPr>
          <w:p w:rsidR="003535FB" w:rsidRDefault="003535FB" w:rsidP="003535FB">
            <w:r>
              <w:t>RQA/RPA - Request for modification to an authorization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I10</w:t>
            </w:r>
          </w:p>
        </w:tc>
        <w:tc>
          <w:tcPr>
            <w:tcW w:w="4400" w:type="dxa"/>
            <w:tcBorders>
              <w:bottom w:val="single" w:sz="4" w:space="0" w:color="auto"/>
            </w:tcBorders>
            <w:shd w:val="clear" w:color="auto" w:fill="FFFFFF"/>
          </w:tcPr>
          <w:p w:rsidR="003535FB" w:rsidRDefault="003535FB" w:rsidP="003535FB">
            <w:r>
              <w:t>RQA/RPA - Request for resubmission of an authorization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I11</w:t>
            </w:r>
          </w:p>
        </w:tc>
        <w:tc>
          <w:tcPr>
            <w:tcW w:w="4400" w:type="dxa"/>
            <w:tcBorders>
              <w:bottom w:val="single" w:sz="4" w:space="0" w:color="auto"/>
            </w:tcBorders>
            <w:shd w:val="clear" w:color="auto" w:fill="F3F3F3"/>
          </w:tcPr>
          <w:p w:rsidR="003535FB" w:rsidRDefault="003535FB" w:rsidP="003535FB">
            <w:r>
              <w:t>RQA/RPA - Request for cancellation of an authorization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I12</w:t>
            </w:r>
          </w:p>
        </w:tc>
        <w:tc>
          <w:tcPr>
            <w:tcW w:w="4400" w:type="dxa"/>
            <w:tcBorders>
              <w:bottom w:val="single" w:sz="4" w:space="0" w:color="auto"/>
            </w:tcBorders>
            <w:shd w:val="clear" w:color="auto" w:fill="FFFFFF"/>
          </w:tcPr>
          <w:p w:rsidR="003535FB" w:rsidRDefault="003535FB" w:rsidP="003535FB">
            <w:r>
              <w:t>REF/RRI - Patient referral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I13</w:t>
            </w:r>
          </w:p>
        </w:tc>
        <w:tc>
          <w:tcPr>
            <w:tcW w:w="4400" w:type="dxa"/>
            <w:tcBorders>
              <w:bottom w:val="single" w:sz="4" w:space="0" w:color="auto"/>
            </w:tcBorders>
            <w:shd w:val="clear" w:color="auto" w:fill="F3F3F3"/>
          </w:tcPr>
          <w:p w:rsidR="003535FB" w:rsidRDefault="003535FB" w:rsidP="003535FB">
            <w:r>
              <w:t>REF/RRI - Modify patient referral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I14</w:t>
            </w:r>
          </w:p>
        </w:tc>
        <w:tc>
          <w:tcPr>
            <w:tcW w:w="4400" w:type="dxa"/>
            <w:tcBorders>
              <w:bottom w:val="single" w:sz="4" w:space="0" w:color="auto"/>
            </w:tcBorders>
            <w:shd w:val="clear" w:color="auto" w:fill="FFFFFF"/>
          </w:tcPr>
          <w:p w:rsidR="003535FB" w:rsidRDefault="003535FB" w:rsidP="003535FB">
            <w:r>
              <w:t>REF/RRI - Cancel patient referral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I15</w:t>
            </w:r>
          </w:p>
        </w:tc>
        <w:tc>
          <w:tcPr>
            <w:tcW w:w="4400" w:type="dxa"/>
            <w:tcBorders>
              <w:bottom w:val="single" w:sz="4" w:space="0" w:color="auto"/>
            </w:tcBorders>
            <w:shd w:val="clear" w:color="auto" w:fill="F3F3F3"/>
          </w:tcPr>
          <w:p w:rsidR="003535FB" w:rsidRDefault="003535FB" w:rsidP="003535FB">
            <w:r>
              <w:t>REF/RRI - Request patient referral status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I16</w:t>
            </w:r>
          </w:p>
        </w:tc>
        <w:tc>
          <w:tcPr>
            <w:tcW w:w="4400" w:type="dxa"/>
            <w:tcBorders>
              <w:bottom w:val="single" w:sz="4" w:space="0" w:color="auto"/>
            </w:tcBorders>
            <w:shd w:val="clear" w:color="auto" w:fill="FFFFFF"/>
          </w:tcPr>
          <w:p w:rsidR="003535FB" w:rsidRDefault="003535FB" w:rsidP="003535FB">
            <w:r>
              <w:t>Collaborative Care Referral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I17</w:t>
            </w:r>
          </w:p>
        </w:tc>
        <w:tc>
          <w:tcPr>
            <w:tcW w:w="4400" w:type="dxa"/>
            <w:tcBorders>
              <w:bottom w:val="single" w:sz="4" w:space="0" w:color="auto"/>
            </w:tcBorders>
            <w:shd w:val="clear" w:color="auto" w:fill="F3F3F3"/>
          </w:tcPr>
          <w:p w:rsidR="003535FB" w:rsidRDefault="003535FB" w:rsidP="003535FB">
            <w:r>
              <w:t>Modify Collaborative Care Referral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I18</w:t>
            </w:r>
          </w:p>
        </w:tc>
        <w:tc>
          <w:tcPr>
            <w:tcW w:w="4400" w:type="dxa"/>
            <w:tcBorders>
              <w:bottom w:val="single" w:sz="4" w:space="0" w:color="auto"/>
            </w:tcBorders>
            <w:shd w:val="clear" w:color="auto" w:fill="FFFFFF"/>
          </w:tcPr>
          <w:p w:rsidR="003535FB" w:rsidRDefault="003535FB" w:rsidP="003535FB">
            <w:r>
              <w:t>Cancel Collaborative Care Referral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I19</w:t>
            </w:r>
          </w:p>
        </w:tc>
        <w:tc>
          <w:tcPr>
            <w:tcW w:w="4400" w:type="dxa"/>
            <w:tcBorders>
              <w:bottom w:val="single" w:sz="4" w:space="0" w:color="auto"/>
            </w:tcBorders>
            <w:shd w:val="clear" w:color="auto" w:fill="F3F3F3"/>
          </w:tcPr>
          <w:p w:rsidR="003535FB" w:rsidRDefault="003535FB" w:rsidP="003535FB">
            <w:r>
              <w:t>Collaborative Care Query/Collaborative Care Query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I20</w:t>
            </w:r>
          </w:p>
        </w:tc>
        <w:tc>
          <w:tcPr>
            <w:tcW w:w="4400" w:type="dxa"/>
            <w:tcBorders>
              <w:bottom w:val="single" w:sz="4" w:space="0" w:color="auto"/>
            </w:tcBorders>
            <w:shd w:val="clear" w:color="auto" w:fill="FFFFFF"/>
          </w:tcPr>
          <w:p w:rsidR="003535FB" w:rsidRDefault="003535FB" w:rsidP="003535FB">
            <w:r>
              <w:t>Asynchronous Collaborative Care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I21</w:t>
            </w:r>
          </w:p>
        </w:tc>
        <w:tc>
          <w:tcPr>
            <w:tcW w:w="4400" w:type="dxa"/>
            <w:tcBorders>
              <w:bottom w:val="single" w:sz="4" w:space="0" w:color="auto"/>
            </w:tcBorders>
            <w:shd w:val="clear" w:color="auto" w:fill="F3F3F3"/>
          </w:tcPr>
          <w:p w:rsidR="003535FB" w:rsidRDefault="003535FB" w:rsidP="003535FB">
            <w:r>
              <w:t>Collaborative Care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I22</w:t>
            </w:r>
          </w:p>
        </w:tc>
        <w:tc>
          <w:tcPr>
            <w:tcW w:w="4400" w:type="dxa"/>
            <w:tcBorders>
              <w:bottom w:val="single" w:sz="4" w:space="0" w:color="auto"/>
            </w:tcBorders>
            <w:shd w:val="clear" w:color="auto" w:fill="FFFFFF"/>
          </w:tcPr>
          <w:p w:rsidR="003535FB" w:rsidRDefault="003535FB" w:rsidP="003535FB">
            <w:r>
              <w:t>Collaborative Care Fetch / Collaborative Care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J01</w:t>
            </w:r>
          </w:p>
        </w:tc>
        <w:tc>
          <w:tcPr>
            <w:tcW w:w="4400" w:type="dxa"/>
            <w:tcBorders>
              <w:bottom w:val="single" w:sz="4" w:space="0" w:color="auto"/>
            </w:tcBorders>
            <w:shd w:val="clear" w:color="auto" w:fill="F3F3F3"/>
          </w:tcPr>
          <w:p w:rsidR="003535FB" w:rsidRDefault="003535FB" w:rsidP="003535FB">
            <w:r>
              <w:t>QCN/ACK - Cancel query/acknowledge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J02</w:t>
            </w:r>
          </w:p>
        </w:tc>
        <w:tc>
          <w:tcPr>
            <w:tcW w:w="4400" w:type="dxa"/>
            <w:tcBorders>
              <w:bottom w:val="single" w:sz="4" w:space="0" w:color="auto"/>
            </w:tcBorders>
            <w:shd w:val="clear" w:color="auto" w:fill="FFFFFF"/>
          </w:tcPr>
          <w:p w:rsidR="003535FB" w:rsidRDefault="003535FB" w:rsidP="003535FB">
            <w:r>
              <w:t>QSX/ACK - Cancel subscription/acknowledge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K11</w:t>
            </w:r>
          </w:p>
        </w:tc>
        <w:tc>
          <w:tcPr>
            <w:tcW w:w="4400" w:type="dxa"/>
            <w:tcBorders>
              <w:bottom w:val="single" w:sz="4" w:space="0" w:color="auto"/>
            </w:tcBorders>
            <w:shd w:val="clear" w:color="auto" w:fill="F3F3F3"/>
          </w:tcPr>
          <w:p w:rsidR="003535FB" w:rsidRDefault="003535FB" w:rsidP="003535FB">
            <w:r>
              <w:t>RSP - Segment pattern response in response to QBP^Q11</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K13</w:t>
            </w:r>
          </w:p>
        </w:tc>
        <w:tc>
          <w:tcPr>
            <w:tcW w:w="4400" w:type="dxa"/>
            <w:tcBorders>
              <w:bottom w:val="single" w:sz="4" w:space="0" w:color="auto"/>
            </w:tcBorders>
            <w:shd w:val="clear" w:color="auto" w:fill="FFFFFF"/>
          </w:tcPr>
          <w:p w:rsidR="003535FB" w:rsidRDefault="003535FB" w:rsidP="003535FB">
            <w:r>
              <w:t>RTB - Tabular response in response to QBP^Q13</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K15</w:t>
            </w:r>
          </w:p>
        </w:tc>
        <w:tc>
          <w:tcPr>
            <w:tcW w:w="4400" w:type="dxa"/>
            <w:tcBorders>
              <w:bottom w:val="single" w:sz="4" w:space="0" w:color="auto"/>
            </w:tcBorders>
            <w:shd w:val="clear" w:color="auto" w:fill="F3F3F3"/>
          </w:tcPr>
          <w:p w:rsidR="003535FB" w:rsidRDefault="003535FB" w:rsidP="003535FB">
            <w:r>
              <w:t>RDY - Display response in response to QBP^Q15</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K21</w:t>
            </w:r>
          </w:p>
        </w:tc>
        <w:tc>
          <w:tcPr>
            <w:tcW w:w="4400" w:type="dxa"/>
            <w:tcBorders>
              <w:bottom w:val="single" w:sz="4" w:space="0" w:color="auto"/>
            </w:tcBorders>
            <w:shd w:val="clear" w:color="auto" w:fill="FFFFFF"/>
          </w:tcPr>
          <w:p w:rsidR="003535FB" w:rsidRDefault="003535FB" w:rsidP="003535FB">
            <w:r>
              <w:t>RSP - Get person demographics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K22</w:t>
            </w:r>
          </w:p>
        </w:tc>
        <w:tc>
          <w:tcPr>
            <w:tcW w:w="4400" w:type="dxa"/>
            <w:tcBorders>
              <w:bottom w:val="single" w:sz="4" w:space="0" w:color="auto"/>
            </w:tcBorders>
            <w:shd w:val="clear" w:color="auto" w:fill="F3F3F3"/>
          </w:tcPr>
          <w:p w:rsidR="003535FB" w:rsidRDefault="003535FB" w:rsidP="003535FB">
            <w:r>
              <w:t>RSP - Find candidates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K23</w:t>
            </w:r>
          </w:p>
        </w:tc>
        <w:tc>
          <w:tcPr>
            <w:tcW w:w="4400" w:type="dxa"/>
            <w:tcBorders>
              <w:bottom w:val="single" w:sz="4" w:space="0" w:color="auto"/>
            </w:tcBorders>
            <w:shd w:val="clear" w:color="auto" w:fill="FFFFFF"/>
          </w:tcPr>
          <w:p w:rsidR="003535FB" w:rsidRDefault="003535FB" w:rsidP="003535FB">
            <w:r>
              <w:t>RSP - Get corresponding identifiers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K24</w:t>
            </w:r>
          </w:p>
        </w:tc>
        <w:tc>
          <w:tcPr>
            <w:tcW w:w="4400" w:type="dxa"/>
            <w:tcBorders>
              <w:bottom w:val="single" w:sz="4" w:space="0" w:color="auto"/>
            </w:tcBorders>
            <w:shd w:val="clear" w:color="auto" w:fill="F3F3F3"/>
          </w:tcPr>
          <w:p w:rsidR="003535FB" w:rsidRDefault="003535FB" w:rsidP="003535FB">
            <w:r>
              <w:t>RSP - Allocate identifiers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K25</w:t>
            </w:r>
          </w:p>
        </w:tc>
        <w:tc>
          <w:tcPr>
            <w:tcW w:w="4400" w:type="dxa"/>
            <w:tcBorders>
              <w:bottom w:val="single" w:sz="4" w:space="0" w:color="auto"/>
            </w:tcBorders>
            <w:shd w:val="clear" w:color="auto" w:fill="FFFFFF"/>
          </w:tcPr>
          <w:p w:rsidR="003535FB" w:rsidRDefault="003535FB" w:rsidP="003535FB">
            <w:r>
              <w:t>RSP - Personnel Information by Segment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K31</w:t>
            </w:r>
          </w:p>
        </w:tc>
        <w:tc>
          <w:tcPr>
            <w:tcW w:w="4400" w:type="dxa"/>
            <w:tcBorders>
              <w:bottom w:val="single" w:sz="4" w:space="0" w:color="auto"/>
            </w:tcBorders>
            <w:shd w:val="clear" w:color="auto" w:fill="F3F3F3"/>
          </w:tcPr>
          <w:p w:rsidR="003535FB" w:rsidRDefault="003535FB" w:rsidP="003535FB">
            <w:r>
              <w:t>RSP -Dispense History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K32</w:t>
            </w:r>
          </w:p>
        </w:tc>
        <w:tc>
          <w:tcPr>
            <w:tcW w:w="4400" w:type="dxa"/>
            <w:tcBorders>
              <w:bottom w:val="single" w:sz="4" w:space="0" w:color="auto"/>
            </w:tcBorders>
            <w:shd w:val="clear" w:color="auto" w:fill="FFFFFF"/>
          </w:tcPr>
          <w:p w:rsidR="003535FB" w:rsidRDefault="003535FB" w:rsidP="003535FB">
            <w:r>
              <w:t>Find Candidates including Visit Information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K33</w:t>
            </w:r>
          </w:p>
        </w:tc>
        <w:tc>
          <w:tcPr>
            <w:tcW w:w="4400" w:type="dxa"/>
            <w:tcBorders>
              <w:bottom w:val="single" w:sz="4" w:space="0" w:color="auto"/>
            </w:tcBorders>
            <w:shd w:val="clear" w:color="auto" w:fill="F3F3F3"/>
          </w:tcPr>
          <w:p w:rsidR="003535FB" w:rsidRDefault="003535FB" w:rsidP="003535FB">
            <w:r>
              <w:t>Get Donor Record Candidates Response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K34</w:t>
            </w:r>
          </w:p>
        </w:tc>
        <w:tc>
          <w:tcPr>
            <w:tcW w:w="4400" w:type="dxa"/>
            <w:tcBorders>
              <w:bottom w:val="single" w:sz="4" w:space="0" w:color="auto"/>
            </w:tcBorders>
            <w:shd w:val="clear" w:color="auto" w:fill="FFFFFF"/>
          </w:tcPr>
          <w:p w:rsidR="003535FB" w:rsidRDefault="003535FB" w:rsidP="003535FB">
            <w:r>
              <w:t>Segment Pattern Response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M01</w:t>
            </w:r>
          </w:p>
        </w:tc>
        <w:tc>
          <w:tcPr>
            <w:tcW w:w="4400" w:type="dxa"/>
            <w:tcBorders>
              <w:bottom w:val="single" w:sz="4" w:space="0" w:color="auto"/>
            </w:tcBorders>
            <w:shd w:val="clear" w:color="auto" w:fill="F3F3F3"/>
          </w:tcPr>
          <w:p w:rsidR="003535FB" w:rsidRDefault="003535FB" w:rsidP="003535FB">
            <w:r>
              <w:t>MFN/MFK - Master file not otherwise specified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M02</w:t>
            </w:r>
          </w:p>
        </w:tc>
        <w:tc>
          <w:tcPr>
            <w:tcW w:w="4400" w:type="dxa"/>
            <w:tcBorders>
              <w:bottom w:val="single" w:sz="4" w:space="0" w:color="auto"/>
            </w:tcBorders>
            <w:shd w:val="clear" w:color="auto" w:fill="FFFFFF"/>
          </w:tcPr>
          <w:p w:rsidR="003535FB" w:rsidRDefault="003535FB" w:rsidP="003535FB">
            <w:r>
              <w:t>MFN/MFK - Master file - staff practitioner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M03</w:t>
            </w:r>
          </w:p>
        </w:tc>
        <w:tc>
          <w:tcPr>
            <w:tcW w:w="4400" w:type="dxa"/>
            <w:tcBorders>
              <w:bottom w:val="single" w:sz="4" w:space="0" w:color="auto"/>
            </w:tcBorders>
            <w:shd w:val="clear" w:color="auto" w:fill="F3F3F3"/>
          </w:tcPr>
          <w:p w:rsidR="003535FB" w:rsidRDefault="003535FB" w:rsidP="003535FB">
            <w:r>
              <w:t>MFN/MFK - Master file - test/observation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M04</w:t>
            </w:r>
          </w:p>
        </w:tc>
        <w:tc>
          <w:tcPr>
            <w:tcW w:w="4400" w:type="dxa"/>
            <w:tcBorders>
              <w:bottom w:val="single" w:sz="4" w:space="0" w:color="auto"/>
            </w:tcBorders>
            <w:shd w:val="clear" w:color="auto" w:fill="FFFFFF"/>
          </w:tcPr>
          <w:p w:rsidR="003535FB" w:rsidRDefault="003535FB" w:rsidP="003535FB">
            <w:r>
              <w:t>MFN/MFK - Master files charge description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M05</w:t>
            </w:r>
          </w:p>
        </w:tc>
        <w:tc>
          <w:tcPr>
            <w:tcW w:w="4400" w:type="dxa"/>
            <w:tcBorders>
              <w:bottom w:val="single" w:sz="4" w:space="0" w:color="auto"/>
            </w:tcBorders>
            <w:shd w:val="clear" w:color="auto" w:fill="F3F3F3"/>
          </w:tcPr>
          <w:p w:rsidR="003535FB" w:rsidRDefault="003535FB" w:rsidP="003535FB">
            <w:r>
              <w:t>MFN/MFK - Patient location master file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M06</w:t>
            </w:r>
          </w:p>
        </w:tc>
        <w:tc>
          <w:tcPr>
            <w:tcW w:w="4400" w:type="dxa"/>
            <w:tcBorders>
              <w:bottom w:val="single" w:sz="4" w:space="0" w:color="auto"/>
            </w:tcBorders>
            <w:shd w:val="clear" w:color="auto" w:fill="FFFFFF"/>
          </w:tcPr>
          <w:p w:rsidR="003535FB" w:rsidRDefault="003535FB" w:rsidP="003535FB">
            <w:r>
              <w:t>MFN/MFK - Clinical study with phases and schedules master file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M07</w:t>
            </w:r>
          </w:p>
        </w:tc>
        <w:tc>
          <w:tcPr>
            <w:tcW w:w="4400" w:type="dxa"/>
            <w:tcBorders>
              <w:bottom w:val="single" w:sz="4" w:space="0" w:color="auto"/>
            </w:tcBorders>
            <w:shd w:val="clear" w:color="auto" w:fill="F3F3F3"/>
          </w:tcPr>
          <w:p w:rsidR="003535FB" w:rsidRDefault="003535FB" w:rsidP="003535FB">
            <w:r>
              <w:t>MFN/MFK - Clinical study without phases but with schedules master file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M08</w:t>
            </w:r>
          </w:p>
        </w:tc>
        <w:tc>
          <w:tcPr>
            <w:tcW w:w="4400" w:type="dxa"/>
            <w:tcBorders>
              <w:bottom w:val="single" w:sz="4" w:space="0" w:color="auto"/>
            </w:tcBorders>
            <w:shd w:val="clear" w:color="auto" w:fill="FFFFFF"/>
          </w:tcPr>
          <w:p w:rsidR="003535FB" w:rsidRDefault="003535FB" w:rsidP="003535FB">
            <w:r>
              <w:t>MFN/MFK - Test/observation (numeric) master file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M09</w:t>
            </w:r>
          </w:p>
        </w:tc>
        <w:tc>
          <w:tcPr>
            <w:tcW w:w="4400" w:type="dxa"/>
            <w:tcBorders>
              <w:bottom w:val="single" w:sz="4" w:space="0" w:color="auto"/>
            </w:tcBorders>
            <w:shd w:val="clear" w:color="auto" w:fill="F3F3F3"/>
          </w:tcPr>
          <w:p w:rsidR="003535FB" w:rsidRDefault="003535FB" w:rsidP="003535FB">
            <w:r>
              <w:t>MFN/MFK - Test/observation (categorical) master file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M10</w:t>
            </w:r>
          </w:p>
        </w:tc>
        <w:tc>
          <w:tcPr>
            <w:tcW w:w="4400" w:type="dxa"/>
            <w:tcBorders>
              <w:bottom w:val="single" w:sz="4" w:space="0" w:color="auto"/>
            </w:tcBorders>
            <w:shd w:val="clear" w:color="auto" w:fill="FFFFFF"/>
          </w:tcPr>
          <w:p w:rsidR="003535FB" w:rsidRDefault="003535FB" w:rsidP="003535FB">
            <w:r>
              <w:t>MFN/MFK - Test /observation batteries master file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M11</w:t>
            </w:r>
          </w:p>
        </w:tc>
        <w:tc>
          <w:tcPr>
            <w:tcW w:w="4400" w:type="dxa"/>
            <w:tcBorders>
              <w:bottom w:val="single" w:sz="4" w:space="0" w:color="auto"/>
            </w:tcBorders>
            <w:shd w:val="clear" w:color="auto" w:fill="F3F3F3"/>
          </w:tcPr>
          <w:p w:rsidR="003535FB" w:rsidRDefault="003535FB" w:rsidP="003535FB">
            <w:r>
              <w:t>MFN/MFK - Test/calculated observations master file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M12</w:t>
            </w:r>
          </w:p>
        </w:tc>
        <w:tc>
          <w:tcPr>
            <w:tcW w:w="4400" w:type="dxa"/>
            <w:tcBorders>
              <w:bottom w:val="single" w:sz="4" w:space="0" w:color="auto"/>
            </w:tcBorders>
            <w:shd w:val="clear" w:color="auto" w:fill="FFFFFF"/>
          </w:tcPr>
          <w:p w:rsidR="003535FB" w:rsidRDefault="003535FB" w:rsidP="003535FB">
            <w:r>
              <w:t>MFN/MFK - Master file notification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M13</w:t>
            </w:r>
          </w:p>
        </w:tc>
        <w:tc>
          <w:tcPr>
            <w:tcW w:w="4400" w:type="dxa"/>
            <w:tcBorders>
              <w:bottom w:val="single" w:sz="4" w:space="0" w:color="auto"/>
            </w:tcBorders>
            <w:shd w:val="clear" w:color="auto" w:fill="F3F3F3"/>
          </w:tcPr>
          <w:p w:rsidR="003535FB" w:rsidRDefault="003535FB" w:rsidP="003535FB">
            <w:r>
              <w:t>MFN/MFK - Master file notification - general</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M14</w:t>
            </w:r>
          </w:p>
        </w:tc>
        <w:tc>
          <w:tcPr>
            <w:tcW w:w="4400" w:type="dxa"/>
            <w:tcBorders>
              <w:bottom w:val="single" w:sz="4" w:space="0" w:color="auto"/>
            </w:tcBorders>
            <w:shd w:val="clear" w:color="auto" w:fill="FFFFFF"/>
          </w:tcPr>
          <w:p w:rsidR="003535FB" w:rsidRDefault="003535FB" w:rsidP="003535FB">
            <w:r>
              <w:t>MFN/MFK - Master file notification - site defined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M15</w:t>
            </w:r>
          </w:p>
        </w:tc>
        <w:tc>
          <w:tcPr>
            <w:tcW w:w="4400" w:type="dxa"/>
            <w:tcBorders>
              <w:bottom w:val="single" w:sz="4" w:space="0" w:color="auto"/>
            </w:tcBorders>
            <w:shd w:val="clear" w:color="auto" w:fill="F3F3F3"/>
          </w:tcPr>
          <w:p w:rsidR="003535FB" w:rsidRDefault="003535FB" w:rsidP="003535FB">
            <w:r>
              <w:t>MFN/MFK - Inventory item master file notification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M16</w:t>
            </w:r>
          </w:p>
        </w:tc>
        <w:tc>
          <w:tcPr>
            <w:tcW w:w="4400" w:type="dxa"/>
            <w:tcBorders>
              <w:bottom w:val="single" w:sz="4" w:space="0" w:color="auto"/>
            </w:tcBorders>
            <w:shd w:val="clear" w:color="auto" w:fill="FFFFFF"/>
          </w:tcPr>
          <w:p w:rsidR="003535FB" w:rsidRDefault="003535FB" w:rsidP="003535FB">
            <w:r>
              <w:t>MFN/MFK - Master File Notification Inventory Item Enhanced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M17</w:t>
            </w:r>
          </w:p>
        </w:tc>
        <w:tc>
          <w:tcPr>
            <w:tcW w:w="4400" w:type="dxa"/>
            <w:tcBorders>
              <w:bottom w:val="single" w:sz="4" w:space="0" w:color="auto"/>
            </w:tcBorders>
            <w:shd w:val="clear" w:color="auto" w:fill="F3F3F3"/>
          </w:tcPr>
          <w:p w:rsidR="003535FB" w:rsidRDefault="003535FB" w:rsidP="003535FB">
            <w:r>
              <w:t>DRG Master File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M18</w:t>
            </w:r>
          </w:p>
        </w:tc>
        <w:tc>
          <w:tcPr>
            <w:tcW w:w="4400" w:type="dxa"/>
            <w:tcBorders>
              <w:bottom w:val="single" w:sz="4" w:space="0" w:color="auto"/>
            </w:tcBorders>
            <w:shd w:val="clear" w:color="auto" w:fill="FFFFFF"/>
          </w:tcPr>
          <w:p w:rsidR="003535FB" w:rsidRDefault="003535FB" w:rsidP="003535FB">
            <w:r>
              <w:t>MFN/MFK - Master file notification - Test/Observation (Payer)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N01</w:t>
            </w:r>
          </w:p>
        </w:tc>
        <w:tc>
          <w:tcPr>
            <w:tcW w:w="4400" w:type="dxa"/>
            <w:tcBorders>
              <w:bottom w:val="single" w:sz="4" w:space="0" w:color="auto"/>
            </w:tcBorders>
            <w:shd w:val="clear" w:color="auto" w:fill="F3F3F3"/>
          </w:tcPr>
          <w:p w:rsidR="003535FB" w:rsidRDefault="003535FB" w:rsidP="003535FB">
            <w:r>
              <w:t>NMQ/NMR - Application management query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N02</w:t>
            </w:r>
          </w:p>
        </w:tc>
        <w:tc>
          <w:tcPr>
            <w:tcW w:w="4400" w:type="dxa"/>
            <w:tcBorders>
              <w:bottom w:val="single" w:sz="4" w:space="0" w:color="auto"/>
            </w:tcBorders>
            <w:shd w:val="clear" w:color="auto" w:fill="FFFFFF"/>
          </w:tcPr>
          <w:p w:rsidR="003535FB" w:rsidRDefault="003535FB" w:rsidP="003535FB">
            <w:r>
              <w:t>NMD/ACK - Application management data message (unsolicited)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O01</w:t>
            </w:r>
          </w:p>
        </w:tc>
        <w:tc>
          <w:tcPr>
            <w:tcW w:w="4400" w:type="dxa"/>
            <w:tcBorders>
              <w:bottom w:val="single" w:sz="4" w:space="0" w:color="auto"/>
            </w:tcBorders>
            <w:shd w:val="clear" w:color="auto" w:fill="F3F3F3"/>
          </w:tcPr>
          <w:p w:rsidR="003535FB" w:rsidRDefault="003535FB" w:rsidP="003535FB">
            <w:r>
              <w:t>ORM - Order message (also RDE, RDS, RGV, RAS)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O02</w:t>
            </w:r>
          </w:p>
        </w:tc>
        <w:tc>
          <w:tcPr>
            <w:tcW w:w="4400" w:type="dxa"/>
            <w:tcBorders>
              <w:bottom w:val="single" w:sz="4" w:space="0" w:color="auto"/>
            </w:tcBorders>
            <w:shd w:val="clear" w:color="auto" w:fill="FFFFFF"/>
          </w:tcPr>
          <w:p w:rsidR="003535FB" w:rsidRDefault="003535FB" w:rsidP="003535FB">
            <w:r>
              <w:t>ORR - Order response (also RRE, RRD, RRG, RRA)</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O03</w:t>
            </w:r>
          </w:p>
        </w:tc>
        <w:tc>
          <w:tcPr>
            <w:tcW w:w="4400" w:type="dxa"/>
            <w:tcBorders>
              <w:bottom w:val="single" w:sz="4" w:space="0" w:color="auto"/>
            </w:tcBorders>
            <w:shd w:val="clear" w:color="auto" w:fill="F3F3F3"/>
          </w:tcPr>
          <w:p w:rsidR="003535FB" w:rsidRDefault="003535FB" w:rsidP="003535FB">
            <w:r>
              <w:t>OMD - Diet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O04</w:t>
            </w:r>
          </w:p>
        </w:tc>
        <w:tc>
          <w:tcPr>
            <w:tcW w:w="4400" w:type="dxa"/>
            <w:tcBorders>
              <w:bottom w:val="single" w:sz="4" w:space="0" w:color="auto"/>
            </w:tcBorders>
            <w:shd w:val="clear" w:color="auto" w:fill="FFFFFF"/>
          </w:tcPr>
          <w:p w:rsidR="003535FB" w:rsidRDefault="003535FB" w:rsidP="003535FB">
            <w:r>
              <w:t>ORD - Diet order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O05</w:t>
            </w:r>
          </w:p>
        </w:tc>
        <w:tc>
          <w:tcPr>
            <w:tcW w:w="4400" w:type="dxa"/>
            <w:tcBorders>
              <w:bottom w:val="single" w:sz="4" w:space="0" w:color="auto"/>
            </w:tcBorders>
            <w:shd w:val="clear" w:color="auto" w:fill="F3F3F3"/>
          </w:tcPr>
          <w:p w:rsidR="003535FB" w:rsidRDefault="003535FB" w:rsidP="003535FB">
            <w:r>
              <w:t>OMS - Stock requisition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O06</w:t>
            </w:r>
          </w:p>
        </w:tc>
        <w:tc>
          <w:tcPr>
            <w:tcW w:w="4400" w:type="dxa"/>
            <w:tcBorders>
              <w:bottom w:val="single" w:sz="4" w:space="0" w:color="auto"/>
            </w:tcBorders>
            <w:shd w:val="clear" w:color="auto" w:fill="FFFFFF"/>
          </w:tcPr>
          <w:p w:rsidR="003535FB" w:rsidRDefault="003535FB" w:rsidP="003535FB">
            <w:r>
              <w:t>ORS - Stock requisition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O07</w:t>
            </w:r>
          </w:p>
        </w:tc>
        <w:tc>
          <w:tcPr>
            <w:tcW w:w="4400" w:type="dxa"/>
            <w:tcBorders>
              <w:bottom w:val="single" w:sz="4" w:space="0" w:color="auto"/>
            </w:tcBorders>
            <w:shd w:val="clear" w:color="auto" w:fill="F3F3F3"/>
          </w:tcPr>
          <w:p w:rsidR="003535FB" w:rsidRDefault="003535FB" w:rsidP="003535FB">
            <w:r>
              <w:t>OMN - Non-stock requisition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O08</w:t>
            </w:r>
          </w:p>
        </w:tc>
        <w:tc>
          <w:tcPr>
            <w:tcW w:w="4400" w:type="dxa"/>
            <w:tcBorders>
              <w:bottom w:val="single" w:sz="4" w:space="0" w:color="auto"/>
            </w:tcBorders>
            <w:shd w:val="clear" w:color="auto" w:fill="FFFFFF"/>
          </w:tcPr>
          <w:p w:rsidR="003535FB" w:rsidRDefault="003535FB" w:rsidP="003535FB">
            <w:r>
              <w:t>ORN - Non-stock requisition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O09</w:t>
            </w:r>
          </w:p>
        </w:tc>
        <w:tc>
          <w:tcPr>
            <w:tcW w:w="4400" w:type="dxa"/>
            <w:tcBorders>
              <w:bottom w:val="single" w:sz="4" w:space="0" w:color="auto"/>
            </w:tcBorders>
            <w:shd w:val="clear" w:color="auto" w:fill="F3F3F3"/>
          </w:tcPr>
          <w:p w:rsidR="003535FB" w:rsidRDefault="003535FB" w:rsidP="003535FB">
            <w:r>
              <w:t>OMP - Pharmacy/treatment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O10</w:t>
            </w:r>
          </w:p>
        </w:tc>
        <w:tc>
          <w:tcPr>
            <w:tcW w:w="4400" w:type="dxa"/>
            <w:tcBorders>
              <w:bottom w:val="single" w:sz="4" w:space="0" w:color="auto"/>
            </w:tcBorders>
            <w:shd w:val="clear" w:color="auto" w:fill="FFFFFF"/>
          </w:tcPr>
          <w:p w:rsidR="003535FB" w:rsidRDefault="003535FB" w:rsidP="003535FB">
            <w:r>
              <w:t>ORP - Pharmacy/treatment order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O11</w:t>
            </w:r>
          </w:p>
        </w:tc>
        <w:tc>
          <w:tcPr>
            <w:tcW w:w="4400" w:type="dxa"/>
            <w:tcBorders>
              <w:bottom w:val="single" w:sz="4" w:space="0" w:color="auto"/>
            </w:tcBorders>
            <w:shd w:val="clear" w:color="auto" w:fill="F3F3F3"/>
          </w:tcPr>
          <w:p w:rsidR="003535FB" w:rsidRDefault="003535FB" w:rsidP="003535FB">
            <w:r>
              <w:t>RDE - Pharmacy/treatment encoded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O12</w:t>
            </w:r>
          </w:p>
        </w:tc>
        <w:tc>
          <w:tcPr>
            <w:tcW w:w="4400" w:type="dxa"/>
            <w:tcBorders>
              <w:bottom w:val="single" w:sz="4" w:space="0" w:color="auto"/>
            </w:tcBorders>
            <w:shd w:val="clear" w:color="auto" w:fill="FFFFFF"/>
          </w:tcPr>
          <w:p w:rsidR="003535FB" w:rsidRDefault="003535FB" w:rsidP="003535FB">
            <w:r>
              <w:t>RRE - Pharmacy/treatment encoded order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O13</w:t>
            </w:r>
          </w:p>
        </w:tc>
        <w:tc>
          <w:tcPr>
            <w:tcW w:w="4400" w:type="dxa"/>
            <w:tcBorders>
              <w:bottom w:val="single" w:sz="4" w:space="0" w:color="auto"/>
            </w:tcBorders>
            <w:shd w:val="clear" w:color="auto" w:fill="F3F3F3"/>
          </w:tcPr>
          <w:p w:rsidR="003535FB" w:rsidRDefault="003535FB" w:rsidP="003535FB">
            <w:r>
              <w:t>RDS - Pharmacy/treatment dispense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O14</w:t>
            </w:r>
          </w:p>
        </w:tc>
        <w:tc>
          <w:tcPr>
            <w:tcW w:w="4400" w:type="dxa"/>
            <w:tcBorders>
              <w:bottom w:val="single" w:sz="4" w:space="0" w:color="auto"/>
            </w:tcBorders>
            <w:shd w:val="clear" w:color="auto" w:fill="FFFFFF"/>
          </w:tcPr>
          <w:p w:rsidR="003535FB" w:rsidRDefault="003535FB" w:rsidP="003535FB">
            <w:r>
              <w:t>RRD - Pharmacy/treatment dispense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O15</w:t>
            </w:r>
          </w:p>
        </w:tc>
        <w:tc>
          <w:tcPr>
            <w:tcW w:w="4400" w:type="dxa"/>
            <w:tcBorders>
              <w:bottom w:val="single" w:sz="4" w:space="0" w:color="auto"/>
            </w:tcBorders>
            <w:shd w:val="clear" w:color="auto" w:fill="F3F3F3"/>
          </w:tcPr>
          <w:p w:rsidR="003535FB" w:rsidRDefault="003535FB" w:rsidP="003535FB">
            <w:r>
              <w:t>RGV - Pharmacy/treatment give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O16</w:t>
            </w:r>
          </w:p>
        </w:tc>
        <w:tc>
          <w:tcPr>
            <w:tcW w:w="4400" w:type="dxa"/>
            <w:tcBorders>
              <w:bottom w:val="single" w:sz="4" w:space="0" w:color="auto"/>
            </w:tcBorders>
            <w:shd w:val="clear" w:color="auto" w:fill="FFFFFF"/>
          </w:tcPr>
          <w:p w:rsidR="003535FB" w:rsidRDefault="003535FB" w:rsidP="003535FB">
            <w:r>
              <w:t>RRG - Pharmacy/treatment give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O17</w:t>
            </w:r>
          </w:p>
        </w:tc>
        <w:tc>
          <w:tcPr>
            <w:tcW w:w="4400" w:type="dxa"/>
            <w:tcBorders>
              <w:bottom w:val="single" w:sz="4" w:space="0" w:color="auto"/>
            </w:tcBorders>
            <w:shd w:val="clear" w:color="auto" w:fill="F3F3F3"/>
          </w:tcPr>
          <w:p w:rsidR="003535FB" w:rsidRDefault="003535FB" w:rsidP="003535FB">
            <w:r>
              <w:t>RAS - Pharmacy/treatment administration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O18</w:t>
            </w:r>
          </w:p>
        </w:tc>
        <w:tc>
          <w:tcPr>
            <w:tcW w:w="4400" w:type="dxa"/>
            <w:tcBorders>
              <w:bottom w:val="single" w:sz="4" w:space="0" w:color="auto"/>
            </w:tcBorders>
            <w:shd w:val="clear" w:color="auto" w:fill="FFFFFF"/>
          </w:tcPr>
          <w:p w:rsidR="003535FB" w:rsidRDefault="003535FB" w:rsidP="003535FB">
            <w:r>
              <w:t>RRA - Pharmacy/treatment administration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O19</w:t>
            </w:r>
          </w:p>
        </w:tc>
        <w:tc>
          <w:tcPr>
            <w:tcW w:w="4400" w:type="dxa"/>
            <w:tcBorders>
              <w:bottom w:val="single" w:sz="4" w:space="0" w:color="auto"/>
            </w:tcBorders>
            <w:shd w:val="clear" w:color="auto" w:fill="F3F3F3"/>
          </w:tcPr>
          <w:p w:rsidR="003535FB" w:rsidRDefault="003535FB" w:rsidP="003535FB">
            <w:r>
              <w:t>OMG - General clinical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O20</w:t>
            </w:r>
          </w:p>
        </w:tc>
        <w:tc>
          <w:tcPr>
            <w:tcW w:w="4400" w:type="dxa"/>
            <w:tcBorders>
              <w:bottom w:val="single" w:sz="4" w:space="0" w:color="auto"/>
            </w:tcBorders>
            <w:shd w:val="clear" w:color="auto" w:fill="FFFFFF"/>
          </w:tcPr>
          <w:p w:rsidR="003535FB" w:rsidRDefault="003535FB" w:rsidP="003535FB">
            <w:r>
              <w:t>ORG/ORL - General clinical order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O21</w:t>
            </w:r>
          </w:p>
        </w:tc>
        <w:tc>
          <w:tcPr>
            <w:tcW w:w="4400" w:type="dxa"/>
            <w:tcBorders>
              <w:bottom w:val="single" w:sz="4" w:space="0" w:color="auto"/>
            </w:tcBorders>
            <w:shd w:val="clear" w:color="auto" w:fill="F3F3F3"/>
          </w:tcPr>
          <w:p w:rsidR="003535FB" w:rsidRDefault="003535FB" w:rsidP="003535FB">
            <w:r>
              <w:t>OML - Laboratory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O22</w:t>
            </w:r>
          </w:p>
        </w:tc>
        <w:tc>
          <w:tcPr>
            <w:tcW w:w="4400" w:type="dxa"/>
            <w:tcBorders>
              <w:bottom w:val="single" w:sz="4" w:space="0" w:color="auto"/>
            </w:tcBorders>
            <w:shd w:val="clear" w:color="auto" w:fill="FFFFFF"/>
          </w:tcPr>
          <w:p w:rsidR="003535FB" w:rsidRDefault="003535FB" w:rsidP="003535FB">
            <w:r>
              <w:t>ORL - General laboratory order response message to any OML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O23</w:t>
            </w:r>
          </w:p>
        </w:tc>
        <w:tc>
          <w:tcPr>
            <w:tcW w:w="4400" w:type="dxa"/>
            <w:tcBorders>
              <w:bottom w:val="single" w:sz="4" w:space="0" w:color="auto"/>
            </w:tcBorders>
            <w:shd w:val="clear" w:color="auto" w:fill="F3F3F3"/>
          </w:tcPr>
          <w:p w:rsidR="003535FB" w:rsidRDefault="003535FB" w:rsidP="003535FB">
            <w:r>
              <w:t>OMI - Imaging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O24</w:t>
            </w:r>
          </w:p>
        </w:tc>
        <w:tc>
          <w:tcPr>
            <w:tcW w:w="4400" w:type="dxa"/>
            <w:tcBorders>
              <w:bottom w:val="single" w:sz="4" w:space="0" w:color="auto"/>
            </w:tcBorders>
            <w:shd w:val="clear" w:color="auto" w:fill="FFFFFF"/>
          </w:tcPr>
          <w:p w:rsidR="003535FB" w:rsidRDefault="003535FB" w:rsidP="003535FB">
            <w:r>
              <w:t>ORI - Imaging order response message to any OMI</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O25</w:t>
            </w:r>
          </w:p>
        </w:tc>
        <w:tc>
          <w:tcPr>
            <w:tcW w:w="4400" w:type="dxa"/>
            <w:tcBorders>
              <w:bottom w:val="single" w:sz="4" w:space="0" w:color="auto"/>
            </w:tcBorders>
            <w:shd w:val="clear" w:color="auto" w:fill="F3F3F3"/>
          </w:tcPr>
          <w:p w:rsidR="003535FB" w:rsidRDefault="003535FB" w:rsidP="003535FB">
            <w:r>
              <w:t>RDE - Pharmacy/treatment refill authorization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O26</w:t>
            </w:r>
          </w:p>
        </w:tc>
        <w:tc>
          <w:tcPr>
            <w:tcW w:w="4400" w:type="dxa"/>
            <w:tcBorders>
              <w:bottom w:val="single" w:sz="4" w:space="0" w:color="auto"/>
            </w:tcBorders>
            <w:shd w:val="clear" w:color="auto" w:fill="FFFFFF"/>
          </w:tcPr>
          <w:p w:rsidR="003535FB" w:rsidRDefault="003535FB" w:rsidP="003535FB">
            <w:r>
              <w:t>RRE - Pharmacy/Treatment Refill Authorization Acknowledgement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O27</w:t>
            </w:r>
          </w:p>
        </w:tc>
        <w:tc>
          <w:tcPr>
            <w:tcW w:w="4400" w:type="dxa"/>
            <w:tcBorders>
              <w:bottom w:val="single" w:sz="4" w:space="0" w:color="auto"/>
            </w:tcBorders>
            <w:shd w:val="clear" w:color="auto" w:fill="F3F3F3"/>
          </w:tcPr>
          <w:p w:rsidR="003535FB" w:rsidRDefault="003535FB" w:rsidP="003535FB">
            <w:r>
              <w:t>OMB - Blood product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O28</w:t>
            </w:r>
          </w:p>
        </w:tc>
        <w:tc>
          <w:tcPr>
            <w:tcW w:w="4400" w:type="dxa"/>
            <w:tcBorders>
              <w:bottom w:val="single" w:sz="4" w:space="0" w:color="auto"/>
            </w:tcBorders>
            <w:shd w:val="clear" w:color="auto" w:fill="FFFFFF"/>
          </w:tcPr>
          <w:p w:rsidR="003535FB" w:rsidRDefault="003535FB" w:rsidP="003535FB">
            <w:r>
              <w:t>ORB - Blood product order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O29</w:t>
            </w:r>
          </w:p>
        </w:tc>
        <w:tc>
          <w:tcPr>
            <w:tcW w:w="4400" w:type="dxa"/>
            <w:tcBorders>
              <w:bottom w:val="single" w:sz="4" w:space="0" w:color="auto"/>
            </w:tcBorders>
            <w:shd w:val="clear" w:color="auto" w:fill="F3F3F3"/>
          </w:tcPr>
          <w:p w:rsidR="003535FB" w:rsidRDefault="003535FB" w:rsidP="003535FB">
            <w:r>
              <w:t>BPS - Blood product dispense status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O30</w:t>
            </w:r>
          </w:p>
        </w:tc>
        <w:tc>
          <w:tcPr>
            <w:tcW w:w="4400" w:type="dxa"/>
            <w:tcBorders>
              <w:bottom w:val="single" w:sz="4" w:space="0" w:color="auto"/>
            </w:tcBorders>
            <w:shd w:val="clear" w:color="auto" w:fill="FFFFFF"/>
          </w:tcPr>
          <w:p w:rsidR="003535FB" w:rsidRDefault="003535FB" w:rsidP="003535FB">
            <w:r>
              <w:t>BRP - Blood product dispense status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O31</w:t>
            </w:r>
          </w:p>
        </w:tc>
        <w:tc>
          <w:tcPr>
            <w:tcW w:w="4400" w:type="dxa"/>
            <w:tcBorders>
              <w:bottom w:val="single" w:sz="4" w:space="0" w:color="auto"/>
            </w:tcBorders>
            <w:shd w:val="clear" w:color="auto" w:fill="F3F3F3"/>
          </w:tcPr>
          <w:p w:rsidR="003535FB" w:rsidRDefault="003535FB" w:rsidP="003535FB">
            <w:r>
              <w:t>BTS - Blood product transfusion/disposition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O32</w:t>
            </w:r>
          </w:p>
        </w:tc>
        <w:tc>
          <w:tcPr>
            <w:tcW w:w="4400" w:type="dxa"/>
            <w:tcBorders>
              <w:bottom w:val="single" w:sz="4" w:space="0" w:color="auto"/>
            </w:tcBorders>
            <w:shd w:val="clear" w:color="auto" w:fill="FFFFFF"/>
          </w:tcPr>
          <w:p w:rsidR="003535FB" w:rsidRDefault="003535FB" w:rsidP="003535FB">
            <w:r>
              <w:t>BRT - Blood product transfusion/disposition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O33</w:t>
            </w:r>
          </w:p>
        </w:tc>
        <w:tc>
          <w:tcPr>
            <w:tcW w:w="4400" w:type="dxa"/>
            <w:tcBorders>
              <w:bottom w:val="single" w:sz="4" w:space="0" w:color="auto"/>
            </w:tcBorders>
            <w:shd w:val="clear" w:color="auto" w:fill="F3F3F3"/>
          </w:tcPr>
          <w:p w:rsidR="003535FB" w:rsidRDefault="003535FB" w:rsidP="003535FB">
            <w:r>
              <w:t>OML - Laboratory order for multiple orders related to a single specimen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O34</w:t>
            </w:r>
          </w:p>
        </w:tc>
        <w:tc>
          <w:tcPr>
            <w:tcW w:w="4400" w:type="dxa"/>
            <w:tcBorders>
              <w:bottom w:val="single" w:sz="4" w:space="0" w:color="auto"/>
            </w:tcBorders>
            <w:shd w:val="clear" w:color="auto" w:fill="FFFFFF"/>
          </w:tcPr>
          <w:p w:rsidR="003535FB" w:rsidRDefault="003535FB" w:rsidP="003535FB">
            <w:r>
              <w:t>ORL - Laboratory order response message to a multiple order related to single specimen OML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O35</w:t>
            </w:r>
          </w:p>
        </w:tc>
        <w:tc>
          <w:tcPr>
            <w:tcW w:w="4400" w:type="dxa"/>
            <w:tcBorders>
              <w:bottom w:val="single" w:sz="4" w:space="0" w:color="auto"/>
            </w:tcBorders>
            <w:shd w:val="clear" w:color="auto" w:fill="F3F3F3"/>
          </w:tcPr>
          <w:p w:rsidR="003535FB" w:rsidRDefault="003535FB" w:rsidP="003535FB">
            <w:r>
              <w:t>OML - Laboratory order for multiple orders related to a single container of a specimen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O36</w:t>
            </w:r>
          </w:p>
        </w:tc>
        <w:tc>
          <w:tcPr>
            <w:tcW w:w="4400" w:type="dxa"/>
            <w:tcBorders>
              <w:bottom w:val="single" w:sz="4" w:space="0" w:color="auto"/>
            </w:tcBorders>
            <w:shd w:val="clear" w:color="auto" w:fill="FFFFFF"/>
          </w:tcPr>
          <w:p w:rsidR="003535FB" w:rsidRDefault="003535FB" w:rsidP="003535FB">
            <w:r>
              <w:t>ORL - Laboratory order response message to a single container of a specimen OML</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O37</w:t>
            </w:r>
          </w:p>
        </w:tc>
        <w:tc>
          <w:tcPr>
            <w:tcW w:w="4400" w:type="dxa"/>
            <w:tcBorders>
              <w:bottom w:val="single" w:sz="4" w:space="0" w:color="auto"/>
            </w:tcBorders>
            <w:shd w:val="clear" w:color="auto" w:fill="F3F3F3"/>
          </w:tcPr>
          <w:p w:rsidR="003535FB" w:rsidRDefault="003535FB" w:rsidP="003535FB">
            <w:r>
              <w:t>OPL - Population/Location-Based Laboratory Order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O38</w:t>
            </w:r>
          </w:p>
        </w:tc>
        <w:tc>
          <w:tcPr>
            <w:tcW w:w="4400" w:type="dxa"/>
            <w:tcBorders>
              <w:bottom w:val="single" w:sz="4" w:space="0" w:color="auto"/>
            </w:tcBorders>
            <w:shd w:val="clear" w:color="auto" w:fill="FFFFFF"/>
          </w:tcPr>
          <w:p w:rsidR="003535FB" w:rsidRDefault="003535FB" w:rsidP="003535FB">
            <w:r>
              <w:t>OPR - Population/Location-Based Laboratory Order Acknowledgment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O39</w:t>
            </w:r>
          </w:p>
        </w:tc>
        <w:tc>
          <w:tcPr>
            <w:tcW w:w="4400" w:type="dxa"/>
            <w:tcBorders>
              <w:bottom w:val="single" w:sz="4" w:space="0" w:color="auto"/>
            </w:tcBorders>
            <w:shd w:val="clear" w:color="auto" w:fill="F3F3F3"/>
          </w:tcPr>
          <w:p w:rsidR="003535FB" w:rsidRDefault="003535FB" w:rsidP="003535FB">
            <w:r>
              <w:t>Specimen shipment centric laboratory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O40</w:t>
            </w:r>
          </w:p>
        </w:tc>
        <w:tc>
          <w:tcPr>
            <w:tcW w:w="4400" w:type="dxa"/>
            <w:tcBorders>
              <w:bottom w:val="single" w:sz="4" w:space="0" w:color="auto"/>
            </w:tcBorders>
            <w:shd w:val="clear" w:color="auto" w:fill="FFFFFF"/>
          </w:tcPr>
          <w:p w:rsidR="003535FB" w:rsidRDefault="003535FB" w:rsidP="003535FB">
            <w:r>
              <w:t>Specimen Shipment Centric Laboratory Order Acknowledgment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O41</w:t>
            </w:r>
          </w:p>
        </w:tc>
        <w:tc>
          <w:tcPr>
            <w:tcW w:w="4400" w:type="dxa"/>
            <w:tcBorders>
              <w:bottom w:val="single" w:sz="4" w:space="0" w:color="auto"/>
            </w:tcBorders>
            <w:shd w:val="clear" w:color="auto" w:fill="F3F3F3"/>
          </w:tcPr>
          <w:p w:rsidR="003535FB" w:rsidRDefault="003535FB" w:rsidP="003535FB">
            <w:r>
              <w:t>DBC - Create Donor Record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O42</w:t>
            </w:r>
          </w:p>
        </w:tc>
        <w:tc>
          <w:tcPr>
            <w:tcW w:w="4400" w:type="dxa"/>
            <w:tcBorders>
              <w:bottom w:val="single" w:sz="4" w:space="0" w:color="auto"/>
            </w:tcBorders>
            <w:shd w:val="clear" w:color="auto" w:fill="FFFFFF"/>
          </w:tcPr>
          <w:p w:rsidR="003535FB" w:rsidRDefault="003535FB" w:rsidP="003535FB">
            <w:r>
              <w:t>DBU - Update Donor Record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O43</w:t>
            </w:r>
          </w:p>
        </w:tc>
        <w:tc>
          <w:tcPr>
            <w:tcW w:w="4400" w:type="dxa"/>
            <w:tcBorders>
              <w:bottom w:val="single" w:sz="4" w:space="0" w:color="auto"/>
            </w:tcBorders>
            <w:shd w:val="clear" w:color="auto" w:fill="F3F3F3"/>
          </w:tcPr>
          <w:p w:rsidR="003535FB" w:rsidRDefault="003535FB" w:rsidP="003535FB">
            <w:r>
              <w:t>General Order Message with Document Payload Acknowledgement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O44</w:t>
            </w:r>
          </w:p>
        </w:tc>
        <w:tc>
          <w:tcPr>
            <w:tcW w:w="4400" w:type="dxa"/>
            <w:tcBorders>
              <w:bottom w:val="single" w:sz="4" w:space="0" w:color="auto"/>
            </w:tcBorders>
            <w:shd w:val="clear" w:color="auto" w:fill="FFFFFF"/>
          </w:tcPr>
          <w:p w:rsidR="003535FB" w:rsidRDefault="003535FB" w:rsidP="003535FB">
            <w:r>
              <w:t>Donor Registration - Minimal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O45</w:t>
            </w:r>
          </w:p>
        </w:tc>
        <w:tc>
          <w:tcPr>
            <w:tcW w:w="4400" w:type="dxa"/>
            <w:tcBorders>
              <w:bottom w:val="single" w:sz="4" w:space="0" w:color="auto"/>
            </w:tcBorders>
            <w:shd w:val="clear" w:color="auto" w:fill="F3F3F3"/>
          </w:tcPr>
          <w:p w:rsidR="003535FB" w:rsidRDefault="003535FB" w:rsidP="003535FB">
            <w:r>
              <w:t>Donor Eligibility Observations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O46</w:t>
            </w:r>
          </w:p>
        </w:tc>
        <w:tc>
          <w:tcPr>
            <w:tcW w:w="4400" w:type="dxa"/>
            <w:tcBorders>
              <w:bottom w:val="single" w:sz="4" w:space="0" w:color="auto"/>
            </w:tcBorders>
            <w:shd w:val="clear" w:color="auto" w:fill="FFFFFF"/>
          </w:tcPr>
          <w:p w:rsidR="003535FB" w:rsidRDefault="003535FB" w:rsidP="003535FB">
            <w:r>
              <w:t>Donor Eligiblity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O47</w:t>
            </w:r>
          </w:p>
        </w:tc>
        <w:tc>
          <w:tcPr>
            <w:tcW w:w="4400" w:type="dxa"/>
            <w:tcBorders>
              <w:bottom w:val="single" w:sz="4" w:space="0" w:color="auto"/>
            </w:tcBorders>
            <w:shd w:val="clear" w:color="auto" w:fill="F3F3F3"/>
          </w:tcPr>
          <w:p w:rsidR="003535FB" w:rsidRDefault="003535FB" w:rsidP="003535FB">
            <w:r>
              <w:t>Donor Request to Collect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O48</w:t>
            </w:r>
          </w:p>
        </w:tc>
        <w:tc>
          <w:tcPr>
            <w:tcW w:w="4400" w:type="dxa"/>
            <w:tcBorders>
              <w:bottom w:val="single" w:sz="4" w:space="0" w:color="auto"/>
            </w:tcBorders>
            <w:shd w:val="clear" w:color="auto" w:fill="FFFFFF"/>
          </w:tcPr>
          <w:p w:rsidR="003535FB" w:rsidRDefault="003535FB" w:rsidP="003535FB">
            <w:r>
              <w:t>Donation Procedure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O49</w:t>
            </w:r>
          </w:p>
        </w:tc>
        <w:tc>
          <w:tcPr>
            <w:tcW w:w="4400" w:type="dxa"/>
            <w:tcBorders>
              <w:bottom w:val="single" w:sz="4" w:space="0" w:color="auto"/>
            </w:tcBorders>
            <w:shd w:val="clear" w:color="auto" w:fill="F3F3F3"/>
          </w:tcPr>
          <w:p w:rsidR="003535FB" w:rsidRDefault="003535FB" w:rsidP="003535FB">
            <w:r>
              <w:t>Pharmacy/Treatment Dispense Request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O50</w:t>
            </w:r>
          </w:p>
        </w:tc>
        <w:tc>
          <w:tcPr>
            <w:tcW w:w="4400" w:type="dxa"/>
            <w:tcBorders>
              <w:bottom w:val="single" w:sz="4" w:space="0" w:color="auto"/>
            </w:tcBorders>
            <w:shd w:val="clear" w:color="auto" w:fill="FFFFFF"/>
          </w:tcPr>
          <w:p w:rsidR="003535FB" w:rsidRDefault="003535FB" w:rsidP="003535FB">
            <w:r>
              <w:t>Pharmacy/Treatment Encoded Order Acknowledgment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52" w:author="Frank Oemig" w:date="2023-06-16T18:03:00Z">
              <w:r>
                <w:t>O51</w:t>
              </w:r>
            </w:ins>
          </w:p>
        </w:tc>
        <w:tc>
          <w:tcPr>
            <w:tcW w:w="4400" w:type="dxa"/>
            <w:tcBorders>
              <w:bottom w:val="single" w:sz="4" w:space="0" w:color="auto"/>
            </w:tcBorders>
            <w:shd w:val="clear" w:color="auto" w:fill="F3F3F3"/>
          </w:tcPr>
          <w:p w:rsidR="003535FB" w:rsidRDefault="003535FB" w:rsidP="003535FB">
            <w:ins w:id="53" w:author="Frank Oemig" w:date="2023-06-16T18:03:00Z">
              <w:r>
                <w:t>OSU – Order Status Update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54" w:author="Frank Oemig" w:date="2023-06-16T18:03:00Z">
              <w:r>
                <w:t>O52</w:t>
              </w:r>
            </w:ins>
          </w:p>
        </w:tc>
        <w:tc>
          <w:tcPr>
            <w:tcW w:w="4400" w:type="dxa"/>
            <w:tcBorders>
              <w:bottom w:val="single" w:sz="4" w:space="0" w:color="auto"/>
            </w:tcBorders>
            <w:shd w:val="clear" w:color="auto" w:fill="FFFFFF"/>
          </w:tcPr>
          <w:p w:rsidR="003535FB" w:rsidRDefault="003535FB" w:rsidP="003535FB">
            <w:ins w:id="55" w:author="Frank Oemig" w:date="2023-06-16T18:03:00Z">
              <w:r>
                <w:t>OSU – Order Status Update Acknowledgement</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56" w:author="Frank Oemig" w:date="2023-06-16T18:03:00Z">
              <w:r>
                <w:t>O53</w:t>
              </w:r>
            </w:ins>
          </w:p>
        </w:tc>
        <w:tc>
          <w:tcPr>
            <w:tcW w:w="4400" w:type="dxa"/>
            <w:tcBorders>
              <w:bottom w:val="single" w:sz="4" w:space="0" w:color="auto"/>
            </w:tcBorders>
            <w:shd w:val="clear" w:color="auto" w:fill="F3F3F3"/>
          </w:tcPr>
          <w:p w:rsidR="003535FB" w:rsidRDefault="003535FB" w:rsidP="003535FB">
            <w:ins w:id="57" w:author="Frank Oemig" w:date="2023-06-16T18:03:00Z">
              <w:r>
                <w:t>ORL - General Laboratory Order Acknowledgment Message (Patient Optional)</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58" w:author="Frank Oemig" w:date="2023-06-16T18:03:00Z">
              <w:r>
                <w:t>O54</w:t>
              </w:r>
            </w:ins>
          </w:p>
        </w:tc>
        <w:tc>
          <w:tcPr>
            <w:tcW w:w="4400" w:type="dxa"/>
            <w:tcBorders>
              <w:bottom w:val="single" w:sz="4" w:space="0" w:color="auto"/>
            </w:tcBorders>
            <w:shd w:val="clear" w:color="auto" w:fill="FFFFFF"/>
          </w:tcPr>
          <w:p w:rsidR="003535FB" w:rsidRDefault="003535FB" w:rsidP="003535FB">
            <w:ins w:id="59" w:author="Frank Oemig" w:date="2023-06-16T18:03:00Z">
              <w:r>
                <w:t>ORL - Laboratory Order Acknowledgment Message  – Multiple Order Per Specimen (Patient Optional)</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60" w:author="Frank Oemig" w:date="2023-06-16T18:03:00Z">
              <w:r>
                <w:t>O55</w:t>
              </w:r>
            </w:ins>
          </w:p>
        </w:tc>
        <w:tc>
          <w:tcPr>
            <w:tcW w:w="4400" w:type="dxa"/>
            <w:tcBorders>
              <w:bottom w:val="single" w:sz="4" w:space="0" w:color="auto"/>
            </w:tcBorders>
            <w:shd w:val="clear" w:color="auto" w:fill="F3F3F3"/>
          </w:tcPr>
          <w:p w:rsidR="003535FB" w:rsidRDefault="003535FB" w:rsidP="003535FB">
            <w:ins w:id="61" w:author="Frank Oemig" w:date="2023-06-16T18:03:00Z">
              <w:r>
                <w:t>ORL - Laboratory Order Acknowledgment Message  – Multiple Order Per Container of Specimen (Patient Optional)</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62" w:author="Frank Oemig" w:date="2023-06-16T18:03:00Z">
              <w:r>
                <w:t>O56</w:t>
              </w:r>
            </w:ins>
          </w:p>
        </w:tc>
        <w:tc>
          <w:tcPr>
            <w:tcW w:w="4400" w:type="dxa"/>
            <w:tcBorders>
              <w:bottom w:val="single" w:sz="4" w:space="0" w:color="auto"/>
            </w:tcBorders>
            <w:shd w:val="clear" w:color="auto" w:fill="FFFFFF"/>
          </w:tcPr>
          <w:p w:rsidR="003535FB" w:rsidRDefault="003535FB" w:rsidP="003535FB">
            <w:ins w:id="63" w:author="Frank Oemig" w:date="2023-06-16T18:03:00Z">
              <w:r>
                <w:t>ORL - Specimen Shipment Centric Laboratory Order Acknowledgment Message (Patient Optional)</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O57</w:t>
            </w:r>
          </w:p>
        </w:tc>
        <w:tc>
          <w:tcPr>
            <w:tcW w:w="4400" w:type="dxa"/>
            <w:tcBorders>
              <w:bottom w:val="single" w:sz="4" w:space="0" w:color="auto"/>
            </w:tcBorders>
            <w:shd w:val="clear" w:color="auto" w:fill="F3F3F3"/>
          </w:tcPr>
          <w:p w:rsidR="003535FB" w:rsidRDefault="003535FB" w:rsidP="003535FB">
            <w:r>
              <w:t>OMQ- General Order Message with Document Payload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r>
              <w:t>B</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64" w:author="Frank Oemig" w:date="2023-06-16T18:03:00Z">
              <w:r>
                <w:t>O58</w:t>
              </w:r>
            </w:ins>
          </w:p>
        </w:tc>
        <w:tc>
          <w:tcPr>
            <w:tcW w:w="4400" w:type="dxa"/>
            <w:tcBorders>
              <w:bottom w:val="single" w:sz="4" w:space="0" w:color="auto"/>
            </w:tcBorders>
            <w:shd w:val="clear" w:color="auto" w:fill="FFFFFF"/>
          </w:tcPr>
          <w:p w:rsidR="003535FB" w:rsidRDefault="003535FB" w:rsidP="003535FB">
            <w:ins w:id="65" w:author="Frank Oemig" w:date="2023-06-16T18:03:00Z">
              <w:r>
                <w:t>ORX - General Order Message with Document Payload Acknowledgement Message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66" w:author="Frank Oemig" w:date="2023-06-16T18:03:00Z">
              <w:r>
                <w:t>O59</w:t>
              </w:r>
            </w:ins>
          </w:p>
        </w:tc>
        <w:tc>
          <w:tcPr>
            <w:tcW w:w="4400" w:type="dxa"/>
            <w:tcBorders>
              <w:bottom w:val="single" w:sz="4" w:space="0" w:color="auto"/>
            </w:tcBorders>
            <w:shd w:val="clear" w:color="auto" w:fill="F3F3F3"/>
          </w:tcPr>
          <w:p w:rsidR="003535FB" w:rsidRDefault="003535FB" w:rsidP="003535FB">
            <w:ins w:id="67" w:author="Frank Oemig" w:date="2023-06-16T18:03:00Z">
              <w:r>
                <w:t>OML - Laboratory order for additional work up</w:t>
              </w:r>
            </w:ins>
          </w:p>
        </w:tc>
        <w:tc>
          <w:tcPr>
            <w:tcW w:w="1800" w:type="dxa"/>
            <w:tcBorders>
              <w:bottom w:val="single" w:sz="4" w:space="0" w:color="auto"/>
            </w:tcBorders>
            <w:shd w:val="clear" w:color="auto" w:fill="F3F3F3"/>
          </w:tcPr>
          <w:p w:rsidR="003535FB" w:rsidRDefault="003535FB" w:rsidP="003535FB">
            <w:ins w:id="68" w:author="Frank Oemig" w:date="2023-06-16T18:03:00Z">
              <w:r>
                <w:t>Fulfillment order for work up on a previously communicated result or submitted specimen</w:t>
              </w:r>
            </w:ins>
          </w:p>
        </w:tc>
        <w:tc>
          <w:tcPr>
            <w:tcW w:w="1400" w:type="dxa"/>
            <w:tcBorders>
              <w:bottom w:val="single" w:sz="4" w:space="0" w:color="auto"/>
            </w:tcBorders>
            <w:shd w:val="clear" w:color="auto" w:fill="F3F3F3"/>
          </w:tcPr>
          <w:p w:rsidR="003535FB" w:rsidRDefault="003535FB" w:rsidP="003535FB">
            <w:ins w:id="69" w:author="Frank Oemig" w:date="2023-06-16T18:03:00Z">
              <w:r>
                <w:t>An example is the IHE LCC profile describes this message in the LAB-7 transaction</w:t>
              </w:r>
            </w:ins>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P01</w:t>
            </w:r>
          </w:p>
        </w:tc>
        <w:tc>
          <w:tcPr>
            <w:tcW w:w="4400" w:type="dxa"/>
            <w:tcBorders>
              <w:bottom w:val="single" w:sz="4" w:space="0" w:color="auto"/>
            </w:tcBorders>
            <w:shd w:val="clear" w:color="auto" w:fill="FFFFFF"/>
          </w:tcPr>
          <w:p w:rsidR="003535FB" w:rsidRDefault="003535FB" w:rsidP="003535FB">
            <w:r>
              <w:t>BAR/ACK - Add patient accounts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P02</w:t>
            </w:r>
          </w:p>
        </w:tc>
        <w:tc>
          <w:tcPr>
            <w:tcW w:w="4400" w:type="dxa"/>
            <w:tcBorders>
              <w:bottom w:val="single" w:sz="4" w:space="0" w:color="auto"/>
            </w:tcBorders>
            <w:shd w:val="clear" w:color="auto" w:fill="F3F3F3"/>
          </w:tcPr>
          <w:p w:rsidR="003535FB" w:rsidRDefault="003535FB" w:rsidP="003535FB">
            <w:r>
              <w:t>BAR/ACK - Purge patient accounts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P03</w:t>
            </w:r>
          </w:p>
        </w:tc>
        <w:tc>
          <w:tcPr>
            <w:tcW w:w="4400" w:type="dxa"/>
            <w:tcBorders>
              <w:bottom w:val="single" w:sz="4" w:space="0" w:color="auto"/>
            </w:tcBorders>
            <w:shd w:val="clear" w:color="auto" w:fill="FFFFFF"/>
          </w:tcPr>
          <w:p w:rsidR="003535FB" w:rsidRDefault="003535FB" w:rsidP="003535FB">
            <w:r>
              <w:t>DFT/ACK - Post detail financial transaction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P04</w:t>
            </w:r>
          </w:p>
        </w:tc>
        <w:tc>
          <w:tcPr>
            <w:tcW w:w="4400" w:type="dxa"/>
            <w:tcBorders>
              <w:bottom w:val="single" w:sz="4" w:space="0" w:color="auto"/>
            </w:tcBorders>
            <w:shd w:val="clear" w:color="auto" w:fill="F3F3F3"/>
          </w:tcPr>
          <w:p w:rsidR="003535FB" w:rsidRDefault="003535FB" w:rsidP="003535FB">
            <w:r>
              <w:t>QRY/DSP - Generate bill and A/R statements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P05</w:t>
            </w:r>
          </w:p>
        </w:tc>
        <w:tc>
          <w:tcPr>
            <w:tcW w:w="4400" w:type="dxa"/>
            <w:tcBorders>
              <w:bottom w:val="single" w:sz="4" w:space="0" w:color="auto"/>
            </w:tcBorders>
            <w:shd w:val="clear" w:color="auto" w:fill="FFFFFF"/>
          </w:tcPr>
          <w:p w:rsidR="003535FB" w:rsidRDefault="003535FB" w:rsidP="003535FB">
            <w:r>
              <w:t>BAR/ACK - Update account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P06</w:t>
            </w:r>
          </w:p>
        </w:tc>
        <w:tc>
          <w:tcPr>
            <w:tcW w:w="4400" w:type="dxa"/>
            <w:tcBorders>
              <w:bottom w:val="single" w:sz="4" w:space="0" w:color="auto"/>
            </w:tcBorders>
            <w:shd w:val="clear" w:color="auto" w:fill="F3F3F3"/>
          </w:tcPr>
          <w:p w:rsidR="003535FB" w:rsidRDefault="003535FB" w:rsidP="003535FB">
            <w:r>
              <w:t>BAR/ACK - End account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P07</w:t>
            </w:r>
          </w:p>
        </w:tc>
        <w:tc>
          <w:tcPr>
            <w:tcW w:w="4400" w:type="dxa"/>
            <w:tcBorders>
              <w:bottom w:val="single" w:sz="4" w:space="0" w:color="auto"/>
            </w:tcBorders>
            <w:shd w:val="clear" w:color="auto" w:fill="FFFFFF"/>
          </w:tcPr>
          <w:p w:rsidR="003535FB" w:rsidRDefault="003535FB" w:rsidP="003535FB">
            <w:r>
              <w:t>PEX - Unsolicited initial individual product experience report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P08</w:t>
            </w:r>
          </w:p>
        </w:tc>
        <w:tc>
          <w:tcPr>
            <w:tcW w:w="4400" w:type="dxa"/>
            <w:tcBorders>
              <w:bottom w:val="single" w:sz="4" w:space="0" w:color="auto"/>
            </w:tcBorders>
            <w:shd w:val="clear" w:color="auto" w:fill="F3F3F3"/>
          </w:tcPr>
          <w:p w:rsidR="003535FB" w:rsidRDefault="003535FB" w:rsidP="003535FB">
            <w:r>
              <w:t>PEX - Unsolicited update individual product experience report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P09</w:t>
            </w:r>
          </w:p>
        </w:tc>
        <w:tc>
          <w:tcPr>
            <w:tcW w:w="4400" w:type="dxa"/>
            <w:tcBorders>
              <w:bottom w:val="single" w:sz="4" w:space="0" w:color="auto"/>
            </w:tcBorders>
            <w:shd w:val="clear" w:color="auto" w:fill="FFFFFF"/>
          </w:tcPr>
          <w:p w:rsidR="003535FB" w:rsidRDefault="003535FB" w:rsidP="003535FB">
            <w:r>
              <w:t>SUR - Summary product experience report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P10</w:t>
            </w:r>
          </w:p>
        </w:tc>
        <w:tc>
          <w:tcPr>
            <w:tcW w:w="4400" w:type="dxa"/>
            <w:tcBorders>
              <w:bottom w:val="single" w:sz="4" w:space="0" w:color="auto"/>
            </w:tcBorders>
            <w:shd w:val="clear" w:color="auto" w:fill="F3F3F3"/>
          </w:tcPr>
          <w:p w:rsidR="003535FB" w:rsidRDefault="003535FB" w:rsidP="003535FB">
            <w:r>
              <w:t>BAR/ACK -Transmit Ambulatory Payment  Classification(APC)</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P11</w:t>
            </w:r>
          </w:p>
        </w:tc>
        <w:tc>
          <w:tcPr>
            <w:tcW w:w="4400" w:type="dxa"/>
            <w:tcBorders>
              <w:bottom w:val="single" w:sz="4" w:space="0" w:color="auto"/>
            </w:tcBorders>
            <w:shd w:val="clear" w:color="auto" w:fill="FFFFFF"/>
          </w:tcPr>
          <w:p w:rsidR="003535FB" w:rsidRDefault="003535FB" w:rsidP="003535FB">
            <w:r>
              <w:t>DFT/ACK - Post Detail Financial Transactions - New</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P12</w:t>
            </w:r>
          </w:p>
        </w:tc>
        <w:tc>
          <w:tcPr>
            <w:tcW w:w="4400" w:type="dxa"/>
            <w:tcBorders>
              <w:bottom w:val="single" w:sz="4" w:space="0" w:color="auto"/>
            </w:tcBorders>
            <w:shd w:val="clear" w:color="auto" w:fill="F3F3F3"/>
          </w:tcPr>
          <w:p w:rsidR="003535FB" w:rsidRDefault="003535FB" w:rsidP="003535FB">
            <w:r>
              <w:t>BAR/ACK - Update Diagnosis/Procedure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PC1</w:t>
            </w:r>
          </w:p>
        </w:tc>
        <w:tc>
          <w:tcPr>
            <w:tcW w:w="4400" w:type="dxa"/>
            <w:tcBorders>
              <w:bottom w:val="single" w:sz="4" w:space="0" w:color="auto"/>
            </w:tcBorders>
            <w:shd w:val="clear" w:color="auto" w:fill="FFFFFF"/>
          </w:tcPr>
          <w:p w:rsidR="003535FB" w:rsidRDefault="003535FB" w:rsidP="003535FB">
            <w:r>
              <w:t>PPR - PC/ problem add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PC2</w:t>
            </w:r>
          </w:p>
        </w:tc>
        <w:tc>
          <w:tcPr>
            <w:tcW w:w="4400" w:type="dxa"/>
            <w:tcBorders>
              <w:bottom w:val="single" w:sz="4" w:space="0" w:color="auto"/>
            </w:tcBorders>
            <w:shd w:val="clear" w:color="auto" w:fill="F3F3F3"/>
          </w:tcPr>
          <w:p w:rsidR="003535FB" w:rsidRDefault="003535FB" w:rsidP="003535FB">
            <w:r>
              <w:t>PPR - PC/ problem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PC3</w:t>
            </w:r>
          </w:p>
        </w:tc>
        <w:tc>
          <w:tcPr>
            <w:tcW w:w="4400" w:type="dxa"/>
            <w:tcBorders>
              <w:bottom w:val="single" w:sz="4" w:space="0" w:color="auto"/>
            </w:tcBorders>
            <w:shd w:val="clear" w:color="auto" w:fill="FFFFFF"/>
          </w:tcPr>
          <w:p w:rsidR="003535FB" w:rsidRDefault="003535FB" w:rsidP="003535FB">
            <w:r>
              <w:t>PPR - PC/ problem delete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PC4</w:t>
            </w:r>
          </w:p>
        </w:tc>
        <w:tc>
          <w:tcPr>
            <w:tcW w:w="4400" w:type="dxa"/>
            <w:tcBorders>
              <w:bottom w:val="single" w:sz="4" w:space="0" w:color="auto"/>
            </w:tcBorders>
            <w:shd w:val="clear" w:color="auto" w:fill="F3F3F3"/>
          </w:tcPr>
          <w:p w:rsidR="003535FB" w:rsidRDefault="003535FB" w:rsidP="003535FB">
            <w:r>
              <w:t>QRY - PC/ problem query</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PC5</w:t>
            </w:r>
          </w:p>
        </w:tc>
        <w:tc>
          <w:tcPr>
            <w:tcW w:w="4400" w:type="dxa"/>
            <w:tcBorders>
              <w:bottom w:val="single" w:sz="4" w:space="0" w:color="auto"/>
            </w:tcBorders>
            <w:shd w:val="clear" w:color="auto" w:fill="FFFFFF"/>
          </w:tcPr>
          <w:p w:rsidR="003535FB" w:rsidRDefault="003535FB" w:rsidP="003535FB">
            <w:r>
              <w:t>PRR - PC/ problem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PC6</w:t>
            </w:r>
          </w:p>
        </w:tc>
        <w:tc>
          <w:tcPr>
            <w:tcW w:w="4400" w:type="dxa"/>
            <w:tcBorders>
              <w:bottom w:val="single" w:sz="4" w:space="0" w:color="auto"/>
            </w:tcBorders>
            <w:shd w:val="clear" w:color="auto" w:fill="F3F3F3"/>
          </w:tcPr>
          <w:p w:rsidR="003535FB" w:rsidRDefault="003535FB" w:rsidP="003535FB">
            <w:r>
              <w:t>PGL - PC/ goal add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PC7</w:t>
            </w:r>
          </w:p>
        </w:tc>
        <w:tc>
          <w:tcPr>
            <w:tcW w:w="4400" w:type="dxa"/>
            <w:tcBorders>
              <w:bottom w:val="single" w:sz="4" w:space="0" w:color="auto"/>
            </w:tcBorders>
            <w:shd w:val="clear" w:color="auto" w:fill="FFFFFF"/>
          </w:tcPr>
          <w:p w:rsidR="003535FB" w:rsidRDefault="003535FB" w:rsidP="003535FB">
            <w:r>
              <w:t>PGL - PC/ goal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PC8</w:t>
            </w:r>
          </w:p>
        </w:tc>
        <w:tc>
          <w:tcPr>
            <w:tcW w:w="4400" w:type="dxa"/>
            <w:tcBorders>
              <w:bottom w:val="single" w:sz="4" w:space="0" w:color="auto"/>
            </w:tcBorders>
            <w:shd w:val="clear" w:color="auto" w:fill="F3F3F3"/>
          </w:tcPr>
          <w:p w:rsidR="003535FB" w:rsidRDefault="003535FB" w:rsidP="003535FB">
            <w:r>
              <w:t>PGL - PC/ goal delete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PC9</w:t>
            </w:r>
          </w:p>
        </w:tc>
        <w:tc>
          <w:tcPr>
            <w:tcW w:w="4400" w:type="dxa"/>
            <w:tcBorders>
              <w:bottom w:val="single" w:sz="4" w:space="0" w:color="auto"/>
            </w:tcBorders>
            <w:shd w:val="clear" w:color="auto" w:fill="FFFFFF"/>
          </w:tcPr>
          <w:p w:rsidR="003535FB" w:rsidRDefault="003535FB" w:rsidP="003535FB">
            <w:r>
              <w:t>QRY - PC/ goal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PCA</w:t>
            </w:r>
          </w:p>
        </w:tc>
        <w:tc>
          <w:tcPr>
            <w:tcW w:w="4400" w:type="dxa"/>
            <w:tcBorders>
              <w:bottom w:val="single" w:sz="4" w:space="0" w:color="auto"/>
            </w:tcBorders>
            <w:shd w:val="clear" w:color="auto" w:fill="F3F3F3"/>
          </w:tcPr>
          <w:p w:rsidR="003535FB" w:rsidRDefault="003535FB" w:rsidP="003535FB">
            <w:r>
              <w:t>PPV - PC/ goal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PCB</w:t>
            </w:r>
          </w:p>
        </w:tc>
        <w:tc>
          <w:tcPr>
            <w:tcW w:w="4400" w:type="dxa"/>
            <w:tcBorders>
              <w:bottom w:val="single" w:sz="4" w:space="0" w:color="auto"/>
            </w:tcBorders>
            <w:shd w:val="clear" w:color="auto" w:fill="FFFFFF"/>
          </w:tcPr>
          <w:p w:rsidR="003535FB" w:rsidRDefault="003535FB" w:rsidP="003535FB">
            <w:r>
              <w:t>PPP - PC/ pathway (problem-oriented) add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PCC</w:t>
            </w:r>
          </w:p>
        </w:tc>
        <w:tc>
          <w:tcPr>
            <w:tcW w:w="4400" w:type="dxa"/>
            <w:tcBorders>
              <w:bottom w:val="single" w:sz="4" w:space="0" w:color="auto"/>
            </w:tcBorders>
            <w:shd w:val="clear" w:color="auto" w:fill="F3F3F3"/>
          </w:tcPr>
          <w:p w:rsidR="003535FB" w:rsidRDefault="003535FB" w:rsidP="003535FB">
            <w:r>
              <w:t>PPP - PC/ pathway (problem-oriented)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PCD</w:t>
            </w:r>
          </w:p>
        </w:tc>
        <w:tc>
          <w:tcPr>
            <w:tcW w:w="4400" w:type="dxa"/>
            <w:tcBorders>
              <w:bottom w:val="single" w:sz="4" w:space="0" w:color="auto"/>
            </w:tcBorders>
            <w:shd w:val="clear" w:color="auto" w:fill="FFFFFF"/>
          </w:tcPr>
          <w:p w:rsidR="003535FB" w:rsidRDefault="003535FB" w:rsidP="003535FB">
            <w:r>
              <w:t>PPP - PC/ pathway (problem-oriented) delete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PCE</w:t>
            </w:r>
          </w:p>
        </w:tc>
        <w:tc>
          <w:tcPr>
            <w:tcW w:w="4400" w:type="dxa"/>
            <w:tcBorders>
              <w:bottom w:val="single" w:sz="4" w:space="0" w:color="auto"/>
            </w:tcBorders>
            <w:shd w:val="clear" w:color="auto" w:fill="F3F3F3"/>
          </w:tcPr>
          <w:p w:rsidR="003535FB" w:rsidRDefault="003535FB" w:rsidP="003535FB">
            <w:r>
              <w:t>QRY - PC/ pathway (problem-oriented) query</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PCF</w:t>
            </w:r>
          </w:p>
        </w:tc>
        <w:tc>
          <w:tcPr>
            <w:tcW w:w="4400" w:type="dxa"/>
            <w:tcBorders>
              <w:bottom w:val="single" w:sz="4" w:space="0" w:color="auto"/>
            </w:tcBorders>
            <w:shd w:val="clear" w:color="auto" w:fill="FFFFFF"/>
          </w:tcPr>
          <w:p w:rsidR="003535FB" w:rsidRDefault="003535FB" w:rsidP="003535FB">
            <w:r>
              <w:t>PTR - PC/ pathway (problem-oriented) query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PCG</w:t>
            </w:r>
          </w:p>
        </w:tc>
        <w:tc>
          <w:tcPr>
            <w:tcW w:w="4400" w:type="dxa"/>
            <w:tcBorders>
              <w:bottom w:val="single" w:sz="4" w:space="0" w:color="auto"/>
            </w:tcBorders>
            <w:shd w:val="clear" w:color="auto" w:fill="F3F3F3"/>
          </w:tcPr>
          <w:p w:rsidR="003535FB" w:rsidRDefault="003535FB" w:rsidP="003535FB">
            <w:r>
              <w:t>PPG - PC/ pathway (goal-oriented) add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PCH</w:t>
            </w:r>
          </w:p>
        </w:tc>
        <w:tc>
          <w:tcPr>
            <w:tcW w:w="4400" w:type="dxa"/>
            <w:tcBorders>
              <w:bottom w:val="single" w:sz="4" w:space="0" w:color="auto"/>
            </w:tcBorders>
            <w:shd w:val="clear" w:color="auto" w:fill="FFFFFF"/>
          </w:tcPr>
          <w:p w:rsidR="003535FB" w:rsidRDefault="003535FB" w:rsidP="003535FB">
            <w:r>
              <w:t>PPG - PC/ pathway (goal-oriented)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PCJ</w:t>
            </w:r>
          </w:p>
        </w:tc>
        <w:tc>
          <w:tcPr>
            <w:tcW w:w="4400" w:type="dxa"/>
            <w:tcBorders>
              <w:bottom w:val="single" w:sz="4" w:space="0" w:color="auto"/>
            </w:tcBorders>
            <w:shd w:val="clear" w:color="auto" w:fill="F3F3F3"/>
          </w:tcPr>
          <w:p w:rsidR="003535FB" w:rsidRDefault="003535FB" w:rsidP="003535FB">
            <w:r>
              <w:t>PPG - PC/ pathway (goal-oriented) delete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PCK</w:t>
            </w:r>
          </w:p>
        </w:tc>
        <w:tc>
          <w:tcPr>
            <w:tcW w:w="4400" w:type="dxa"/>
            <w:tcBorders>
              <w:bottom w:val="single" w:sz="4" w:space="0" w:color="auto"/>
            </w:tcBorders>
            <w:shd w:val="clear" w:color="auto" w:fill="FFFFFF"/>
          </w:tcPr>
          <w:p w:rsidR="003535FB" w:rsidRDefault="003535FB" w:rsidP="003535FB">
            <w:r>
              <w:t>QRY - PC/ pathway (goal-oriented)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PCL</w:t>
            </w:r>
          </w:p>
        </w:tc>
        <w:tc>
          <w:tcPr>
            <w:tcW w:w="4400" w:type="dxa"/>
            <w:tcBorders>
              <w:bottom w:val="single" w:sz="4" w:space="0" w:color="auto"/>
            </w:tcBorders>
            <w:shd w:val="clear" w:color="auto" w:fill="F3F3F3"/>
          </w:tcPr>
          <w:p w:rsidR="003535FB" w:rsidRDefault="003535FB" w:rsidP="003535FB">
            <w:r>
              <w:t>PPT - PC/ pathway (goal-oriented) query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Q01</w:t>
            </w:r>
          </w:p>
        </w:tc>
        <w:tc>
          <w:tcPr>
            <w:tcW w:w="4400" w:type="dxa"/>
            <w:tcBorders>
              <w:bottom w:val="single" w:sz="4" w:space="0" w:color="auto"/>
            </w:tcBorders>
            <w:shd w:val="clear" w:color="auto" w:fill="FFFFFF"/>
          </w:tcPr>
          <w:p w:rsidR="003535FB" w:rsidRDefault="003535FB" w:rsidP="003535FB">
            <w:r>
              <w:t>QRY/DSR - Query sent for immediate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Q02</w:t>
            </w:r>
          </w:p>
        </w:tc>
        <w:tc>
          <w:tcPr>
            <w:tcW w:w="4400" w:type="dxa"/>
            <w:tcBorders>
              <w:bottom w:val="single" w:sz="4" w:space="0" w:color="auto"/>
            </w:tcBorders>
            <w:shd w:val="clear" w:color="auto" w:fill="F3F3F3"/>
          </w:tcPr>
          <w:p w:rsidR="003535FB" w:rsidRDefault="003535FB" w:rsidP="003535FB">
            <w:r>
              <w:t>QRY/QCK - Query sent for deferred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Q03</w:t>
            </w:r>
          </w:p>
        </w:tc>
        <w:tc>
          <w:tcPr>
            <w:tcW w:w="4400" w:type="dxa"/>
            <w:tcBorders>
              <w:bottom w:val="single" w:sz="4" w:space="0" w:color="auto"/>
            </w:tcBorders>
            <w:shd w:val="clear" w:color="auto" w:fill="FFFFFF"/>
          </w:tcPr>
          <w:p w:rsidR="003535FB" w:rsidRDefault="003535FB" w:rsidP="003535FB">
            <w:r>
              <w:t>DSR/ACK - Deferred response to a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Q05</w:t>
            </w:r>
          </w:p>
        </w:tc>
        <w:tc>
          <w:tcPr>
            <w:tcW w:w="4400" w:type="dxa"/>
            <w:tcBorders>
              <w:bottom w:val="single" w:sz="4" w:space="0" w:color="auto"/>
            </w:tcBorders>
            <w:shd w:val="clear" w:color="auto" w:fill="F3F3F3"/>
          </w:tcPr>
          <w:p w:rsidR="003535FB" w:rsidRDefault="003535FB" w:rsidP="003535FB">
            <w:r>
              <w:t>UDM/ACK - Unsolicited display update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Q06</w:t>
            </w:r>
          </w:p>
        </w:tc>
        <w:tc>
          <w:tcPr>
            <w:tcW w:w="4400" w:type="dxa"/>
            <w:tcBorders>
              <w:bottom w:val="single" w:sz="4" w:space="0" w:color="auto"/>
            </w:tcBorders>
            <w:shd w:val="clear" w:color="auto" w:fill="FFFFFF"/>
          </w:tcPr>
          <w:p w:rsidR="003535FB" w:rsidRDefault="003535FB" w:rsidP="003535FB">
            <w:r>
              <w:t>OSQ/OSR - Query for order status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Q11</w:t>
            </w:r>
          </w:p>
        </w:tc>
        <w:tc>
          <w:tcPr>
            <w:tcW w:w="4400" w:type="dxa"/>
            <w:tcBorders>
              <w:bottom w:val="single" w:sz="4" w:space="0" w:color="auto"/>
            </w:tcBorders>
            <w:shd w:val="clear" w:color="auto" w:fill="F3F3F3"/>
          </w:tcPr>
          <w:p w:rsidR="003535FB" w:rsidRDefault="003535FB" w:rsidP="003535FB">
            <w:r>
              <w:t>QBP - Query by parameter requesting an RSP segment pattern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Q13</w:t>
            </w:r>
          </w:p>
        </w:tc>
        <w:tc>
          <w:tcPr>
            <w:tcW w:w="4400" w:type="dxa"/>
            <w:tcBorders>
              <w:bottom w:val="single" w:sz="4" w:space="0" w:color="auto"/>
            </w:tcBorders>
            <w:shd w:val="clear" w:color="auto" w:fill="FFFFFF"/>
          </w:tcPr>
          <w:p w:rsidR="003535FB" w:rsidRDefault="003535FB" w:rsidP="003535FB">
            <w:r>
              <w:t>QBP - Query by parameter requesting an  RTB - tabular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Q15</w:t>
            </w:r>
          </w:p>
        </w:tc>
        <w:tc>
          <w:tcPr>
            <w:tcW w:w="4400" w:type="dxa"/>
            <w:tcBorders>
              <w:bottom w:val="single" w:sz="4" w:space="0" w:color="auto"/>
            </w:tcBorders>
            <w:shd w:val="clear" w:color="auto" w:fill="F3F3F3"/>
          </w:tcPr>
          <w:p w:rsidR="003535FB" w:rsidRDefault="003535FB" w:rsidP="003535FB">
            <w:r>
              <w:t>QBP - Query by parameter requesting an RDY display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Q16</w:t>
            </w:r>
          </w:p>
        </w:tc>
        <w:tc>
          <w:tcPr>
            <w:tcW w:w="4400" w:type="dxa"/>
            <w:tcBorders>
              <w:bottom w:val="single" w:sz="4" w:space="0" w:color="auto"/>
            </w:tcBorders>
            <w:shd w:val="clear" w:color="auto" w:fill="FFFFFF"/>
          </w:tcPr>
          <w:p w:rsidR="003535FB" w:rsidRDefault="003535FB" w:rsidP="003535FB">
            <w:r>
              <w:t>QSB - Create subscription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Q17</w:t>
            </w:r>
          </w:p>
        </w:tc>
        <w:tc>
          <w:tcPr>
            <w:tcW w:w="4400" w:type="dxa"/>
            <w:tcBorders>
              <w:bottom w:val="single" w:sz="4" w:space="0" w:color="auto"/>
            </w:tcBorders>
            <w:shd w:val="clear" w:color="auto" w:fill="F3F3F3"/>
          </w:tcPr>
          <w:p w:rsidR="003535FB" w:rsidRDefault="003535FB" w:rsidP="003535FB">
            <w:r>
              <w:t>QVR - Query for previous events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Q21</w:t>
            </w:r>
          </w:p>
        </w:tc>
        <w:tc>
          <w:tcPr>
            <w:tcW w:w="4400" w:type="dxa"/>
            <w:tcBorders>
              <w:bottom w:val="single" w:sz="4" w:space="0" w:color="auto"/>
            </w:tcBorders>
            <w:shd w:val="clear" w:color="auto" w:fill="FFFFFF"/>
          </w:tcPr>
          <w:p w:rsidR="003535FB" w:rsidRDefault="003535FB" w:rsidP="003535FB">
            <w:r>
              <w:t>QBP - Get person demographics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Q22</w:t>
            </w:r>
          </w:p>
        </w:tc>
        <w:tc>
          <w:tcPr>
            <w:tcW w:w="4400" w:type="dxa"/>
            <w:tcBorders>
              <w:bottom w:val="single" w:sz="4" w:space="0" w:color="auto"/>
            </w:tcBorders>
            <w:shd w:val="clear" w:color="auto" w:fill="F3F3F3"/>
          </w:tcPr>
          <w:p w:rsidR="003535FB" w:rsidRDefault="003535FB" w:rsidP="003535FB">
            <w:r>
              <w:t>QBP - Find candidates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Q23</w:t>
            </w:r>
          </w:p>
        </w:tc>
        <w:tc>
          <w:tcPr>
            <w:tcW w:w="4400" w:type="dxa"/>
            <w:tcBorders>
              <w:bottom w:val="single" w:sz="4" w:space="0" w:color="auto"/>
            </w:tcBorders>
            <w:shd w:val="clear" w:color="auto" w:fill="FFFFFF"/>
          </w:tcPr>
          <w:p w:rsidR="003535FB" w:rsidRDefault="003535FB" w:rsidP="003535FB">
            <w:r>
              <w:t>QBP - Get corresponding identifiers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Q24</w:t>
            </w:r>
          </w:p>
        </w:tc>
        <w:tc>
          <w:tcPr>
            <w:tcW w:w="4400" w:type="dxa"/>
            <w:tcBorders>
              <w:bottom w:val="single" w:sz="4" w:space="0" w:color="auto"/>
            </w:tcBorders>
            <w:shd w:val="clear" w:color="auto" w:fill="F3F3F3"/>
          </w:tcPr>
          <w:p w:rsidR="003535FB" w:rsidRDefault="003535FB" w:rsidP="003535FB">
            <w:r>
              <w:t>QBP - Allocate identifiers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Q25</w:t>
            </w:r>
          </w:p>
        </w:tc>
        <w:tc>
          <w:tcPr>
            <w:tcW w:w="4400" w:type="dxa"/>
            <w:tcBorders>
              <w:bottom w:val="single" w:sz="4" w:space="0" w:color="auto"/>
            </w:tcBorders>
            <w:shd w:val="clear" w:color="auto" w:fill="FFFFFF"/>
          </w:tcPr>
          <w:p w:rsidR="003535FB" w:rsidRDefault="003535FB" w:rsidP="003535FB">
            <w:r>
              <w:t>QBP - Personnel Information by Segment Query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Q26</w:t>
            </w:r>
          </w:p>
        </w:tc>
        <w:tc>
          <w:tcPr>
            <w:tcW w:w="4400" w:type="dxa"/>
            <w:tcBorders>
              <w:bottom w:val="single" w:sz="4" w:space="0" w:color="auto"/>
            </w:tcBorders>
            <w:shd w:val="clear" w:color="auto" w:fill="F3F3F3"/>
          </w:tcPr>
          <w:p w:rsidR="003535FB" w:rsidRDefault="003535FB" w:rsidP="003535FB">
            <w:r>
              <w:t>ROR - Pharmacy/treatment order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Q27</w:t>
            </w:r>
          </w:p>
        </w:tc>
        <w:tc>
          <w:tcPr>
            <w:tcW w:w="4400" w:type="dxa"/>
            <w:tcBorders>
              <w:bottom w:val="single" w:sz="4" w:space="0" w:color="auto"/>
            </w:tcBorders>
            <w:shd w:val="clear" w:color="auto" w:fill="FFFFFF"/>
          </w:tcPr>
          <w:p w:rsidR="003535FB" w:rsidRDefault="003535FB" w:rsidP="003535FB">
            <w:r>
              <w:t>RAR - Pharmacy/treatment administration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Q28</w:t>
            </w:r>
          </w:p>
        </w:tc>
        <w:tc>
          <w:tcPr>
            <w:tcW w:w="4400" w:type="dxa"/>
            <w:tcBorders>
              <w:bottom w:val="single" w:sz="4" w:space="0" w:color="auto"/>
            </w:tcBorders>
            <w:shd w:val="clear" w:color="auto" w:fill="F3F3F3"/>
          </w:tcPr>
          <w:p w:rsidR="003535FB" w:rsidRDefault="003535FB" w:rsidP="003535FB">
            <w:r>
              <w:t>RDR - Pharmacy/treatment dispense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Q29</w:t>
            </w:r>
          </w:p>
        </w:tc>
        <w:tc>
          <w:tcPr>
            <w:tcW w:w="4400" w:type="dxa"/>
            <w:tcBorders>
              <w:bottom w:val="single" w:sz="4" w:space="0" w:color="auto"/>
            </w:tcBorders>
            <w:shd w:val="clear" w:color="auto" w:fill="FFFFFF"/>
          </w:tcPr>
          <w:p w:rsidR="003535FB" w:rsidRDefault="003535FB" w:rsidP="003535FB">
            <w:r>
              <w:t>RER - Pharmacy/treatment encoded order information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Q30</w:t>
            </w:r>
          </w:p>
        </w:tc>
        <w:tc>
          <w:tcPr>
            <w:tcW w:w="4400" w:type="dxa"/>
            <w:tcBorders>
              <w:bottom w:val="single" w:sz="4" w:space="0" w:color="auto"/>
            </w:tcBorders>
            <w:shd w:val="clear" w:color="auto" w:fill="F3F3F3"/>
          </w:tcPr>
          <w:p w:rsidR="003535FB" w:rsidRDefault="003535FB" w:rsidP="003535FB">
            <w:r>
              <w:t>RGR - Pharmacy/treatment dose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Q31</w:t>
            </w:r>
          </w:p>
        </w:tc>
        <w:tc>
          <w:tcPr>
            <w:tcW w:w="4400" w:type="dxa"/>
            <w:tcBorders>
              <w:bottom w:val="single" w:sz="4" w:space="0" w:color="auto"/>
            </w:tcBorders>
            <w:shd w:val="clear" w:color="auto" w:fill="FFFFFF"/>
          </w:tcPr>
          <w:p w:rsidR="003535FB" w:rsidRDefault="003535FB" w:rsidP="003535FB">
            <w:r>
              <w:t>QBP Query Dispense history</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Q32</w:t>
            </w:r>
          </w:p>
        </w:tc>
        <w:tc>
          <w:tcPr>
            <w:tcW w:w="4400" w:type="dxa"/>
            <w:tcBorders>
              <w:bottom w:val="single" w:sz="4" w:space="0" w:color="auto"/>
            </w:tcBorders>
            <w:shd w:val="clear" w:color="auto" w:fill="F3F3F3"/>
          </w:tcPr>
          <w:p w:rsidR="003535FB" w:rsidRDefault="003535FB" w:rsidP="003535FB">
            <w:r>
              <w:t>Find Candidates including Visit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Q33</w:t>
            </w:r>
          </w:p>
        </w:tc>
        <w:tc>
          <w:tcPr>
            <w:tcW w:w="4400" w:type="dxa"/>
            <w:tcBorders>
              <w:bottom w:val="single" w:sz="4" w:space="0" w:color="auto"/>
            </w:tcBorders>
            <w:shd w:val="clear" w:color="auto" w:fill="FFFFFF"/>
          </w:tcPr>
          <w:p w:rsidR="003535FB" w:rsidRDefault="003535FB" w:rsidP="003535FB">
            <w:r>
              <w:t>QBP - Get Donor Record Candidates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Q34</w:t>
            </w:r>
          </w:p>
        </w:tc>
        <w:tc>
          <w:tcPr>
            <w:tcW w:w="4400" w:type="dxa"/>
            <w:tcBorders>
              <w:bottom w:val="single" w:sz="4" w:space="0" w:color="auto"/>
            </w:tcBorders>
            <w:shd w:val="clear" w:color="auto" w:fill="F3F3F3"/>
          </w:tcPr>
          <w:p w:rsidR="003535FB" w:rsidRDefault="003535FB" w:rsidP="003535FB">
            <w:r>
              <w:t>QBP - Get Donor Record</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R01</w:t>
            </w:r>
          </w:p>
        </w:tc>
        <w:tc>
          <w:tcPr>
            <w:tcW w:w="4400" w:type="dxa"/>
            <w:tcBorders>
              <w:bottom w:val="single" w:sz="4" w:space="0" w:color="auto"/>
            </w:tcBorders>
            <w:shd w:val="clear" w:color="auto" w:fill="FFFFFF"/>
          </w:tcPr>
          <w:p w:rsidR="003535FB" w:rsidRDefault="003535FB" w:rsidP="003535FB">
            <w:r>
              <w:t>ORU/ACK - Unsolicited transmission of an observation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R02</w:t>
            </w:r>
          </w:p>
        </w:tc>
        <w:tc>
          <w:tcPr>
            <w:tcW w:w="4400" w:type="dxa"/>
            <w:tcBorders>
              <w:bottom w:val="single" w:sz="4" w:space="0" w:color="auto"/>
            </w:tcBorders>
            <w:shd w:val="clear" w:color="auto" w:fill="F3F3F3"/>
          </w:tcPr>
          <w:p w:rsidR="003535FB" w:rsidRDefault="003535FB" w:rsidP="003535FB">
            <w:r>
              <w:t>QRY - Query for results of observation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R04</w:t>
            </w:r>
          </w:p>
        </w:tc>
        <w:tc>
          <w:tcPr>
            <w:tcW w:w="4400" w:type="dxa"/>
            <w:tcBorders>
              <w:bottom w:val="single" w:sz="4" w:space="0" w:color="auto"/>
            </w:tcBorders>
            <w:shd w:val="clear" w:color="auto" w:fill="FFFFFF"/>
          </w:tcPr>
          <w:p w:rsidR="003535FB" w:rsidRDefault="003535FB" w:rsidP="003535FB">
            <w:r>
              <w:t>ORF - Response to query; transmission of requested observation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R21</w:t>
            </w:r>
          </w:p>
        </w:tc>
        <w:tc>
          <w:tcPr>
            <w:tcW w:w="4400" w:type="dxa"/>
            <w:tcBorders>
              <w:bottom w:val="single" w:sz="4" w:space="0" w:color="auto"/>
            </w:tcBorders>
            <w:shd w:val="clear" w:color="auto" w:fill="F3F3F3"/>
          </w:tcPr>
          <w:p w:rsidR="003535FB" w:rsidRDefault="003535FB" w:rsidP="003535FB">
            <w:r>
              <w:t>OUL - Unsolicited laboratory observation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R22</w:t>
            </w:r>
          </w:p>
        </w:tc>
        <w:tc>
          <w:tcPr>
            <w:tcW w:w="4400" w:type="dxa"/>
            <w:tcBorders>
              <w:bottom w:val="single" w:sz="4" w:space="0" w:color="auto"/>
            </w:tcBorders>
            <w:shd w:val="clear" w:color="auto" w:fill="FFFFFF"/>
          </w:tcPr>
          <w:p w:rsidR="003535FB" w:rsidRDefault="003535FB" w:rsidP="003535FB">
            <w:r>
              <w:t>OUL - Unsolicited Specimen Oriented Observation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R23</w:t>
            </w:r>
          </w:p>
        </w:tc>
        <w:tc>
          <w:tcPr>
            <w:tcW w:w="4400" w:type="dxa"/>
            <w:tcBorders>
              <w:bottom w:val="single" w:sz="4" w:space="0" w:color="auto"/>
            </w:tcBorders>
            <w:shd w:val="clear" w:color="auto" w:fill="F3F3F3"/>
          </w:tcPr>
          <w:p w:rsidR="003535FB" w:rsidRDefault="003535FB" w:rsidP="003535FB">
            <w:r>
              <w:t>OUL - Unsolicited Specimen Container Oriented Observation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R24</w:t>
            </w:r>
          </w:p>
        </w:tc>
        <w:tc>
          <w:tcPr>
            <w:tcW w:w="4400" w:type="dxa"/>
            <w:tcBorders>
              <w:bottom w:val="single" w:sz="4" w:space="0" w:color="auto"/>
            </w:tcBorders>
            <w:shd w:val="clear" w:color="auto" w:fill="FFFFFF"/>
          </w:tcPr>
          <w:p w:rsidR="003535FB" w:rsidRDefault="003535FB" w:rsidP="003535FB">
            <w:r>
              <w:t>OUL - Unsolicited Order Oriented Observation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R25</w:t>
            </w:r>
          </w:p>
        </w:tc>
        <w:tc>
          <w:tcPr>
            <w:tcW w:w="4400" w:type="dxa"/>
            <w:tcBorders>
              <w:bottom w:val="single" w:sz="4" w:space="0" w:color="auto"/>
            </w:tcBorders>
            <w:shd w:val="clear" w:color="auto" w:fill="F3F3F3"/>
          </w:tcPr>
          <w:p w:rsidR="003535FB" w:rsidRDefault="003535FB" w:rsidP="003535FB">
            <w:r>
              <w:t>OPU - Unsolicited Population/Location-Based Laboratory Observation Message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R26</w:t>
            </w:r>
          </w:p>
        </w:tc>
        <w:tc>
          <w:tcPr>
            <w:tcW w:w="4400" w:type="dxa"/>
            <w:tcBorders>
              <w:bottom w:val="single" w:sz="4" w:space="0" w:color="auto"/>
            </w:tcBorders>
            <w:shd w:val="clear" w:color="auto" w:fill="FFFFFF"/>
          </w:tcPr>
          <w:p w:rsidR="003535FB" w:rsidRDefault="003535FB" w:rsidP="003535FB">
            <w:r>
              <w:t>OSM - Unsolicited Specimen Shipment Manifest Message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R30</w:t>
            </w:r>
          </w:p>
        </w:tc>
        <w:tc>
          <w:tcPr>
            <w:tcW w:w="4400" w:type="dxa"/>
            <w:tcBorders>
              <w:bottom w:val="single" w:sz="4" w:space="0" w:color="auto"/>
            </w:tcBorders>
            <w:shd w:val="clear" w:color="auto" w:fill="F3F3F3"/>
          </w:tcPr>
          <w:p w:rsidR="003535FB" w:rsidRDefault="003535FB" w:rsidP="003535FB">
            <w:r>
              <w:t>ORU - Unsolicited Point-Of-Care Observation Message Without Existing Order - Place An Order</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R31</w:t>
            </w:r>
          </w:p>
        </w:tc>
        <w:tc>
          <w:tcPr>
            <w:tcW w:w="4400" w:type="dxa"/>
            <w:tcBorders>
              <w:bottom w:val="single" w:sz="4" w:space="0" w:color="auto"/>
            </w:tcBorders>
            <w:shd w:val="clear" w:color="auto" w:fill="FFFFFF"/>
          </w:tcPr>
          <w:p w:rsidR="003535FB" w:rsidRDefault="003535FB" w:rsidP="003535FB">
            <w:r>
              <w:t>ORU - Unsolicited New Point-Of-Care Observation Message - Search For An Order</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R32</w:t>
            </w:r>
          </w:p>
        </w:tc>
        <w:tc>
          <w:tcPr>
            <w:tcW w:w="4400" w:type="dxa"/>
            <w:tcBorders>
              <w:bottom w:val="single" w:sz="4" w:space="0" w:color="auto"/>
            </w:tcBorders>
            <w:shd w:val="clear" w:color="auto" w:fill="F3F3F3"/>
          </w:tcPr>
          <w:p w:rsidR="003535FB" w:rsidRDefault="003535FB" w:rsidP="003535FB">
            <w:r>
              <w:t>ORU - Unsolicited Pre-Ordered Point-Of-Care Observation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R33</w:t>
            </w:r>
          </w:p>
        </w:tc>
        <w:tc>
          <w:tcPr>
            <w:tcW w:w="4400" w:type="dxa"/>
            <w:tcBorders>
              <w:bottom w:val="single" w:sz="4" w:space="0" w:color="auto"/>
            </w:tcBorders>
            <w:shd w:val="clear" w:color="auto" w:fill="FFFFFF"/>
          </w:tcPr>
          <w:p w:rsidR="003535FB" w:rsidRDefault="003535FB" w:rsidP="003535FB">
            <w:r>
              <w:t>ORA - Observation Report Acknowledgement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R40</w:t>
            </w:r>
          </w:p>
        </w:tc>
        <w:tc>
          <w:tcPr>
            <w:tcW w:w="4400" w:type="dxa"/>
            <w:tcBorders>
              <w:bottom w:val="single" w:sz="4" w:space="0" w:color="auto"/>
            </w:tcBorders>
            <w:shd w:val="clear" w:color="auto" w:fill="F3F3F3"/>
          </w:tcPr>
          <w:p w:rsidR="003535FB" w:rsidRDefault="003535FB" w:rsidP="003535FB">
            <w:r>
              <w:t>ORU - Unsolicited Report Alarm</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R41</w:t>
            </w:r>
          </w:p>
        </w:tc>
        <w:tc>
          <w:tcPr>
            <w:tcW w:w="4400" w:type="dxa"/>
            <w:tcBorders>
              <w:bottom w:val="single" w:sz="4" w:space="0" w:color="auto"/>
            </w:tcBorders>
            <w:shd w:val="clear" w:color="auto" w:fill="FFFFFF"/>
          </w:tcPr>
          <w:p w:rsidR="003535FB" w:rsidRDefault="003535FB" w:rsidP="003535FB">
            <w:r>
              <w:t>Observation Report Alert Acknowledgement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70" w:author="Frank Oemig" w:date="2023-06-16T18:03:00Z">
              <w:r>
                <w:t>R42</w:t>
              </w:r>
            </w:ins>
          </w:p>
        </w:tc>
        <w:tc>
          <w:tcPr>
            <w:tcW w:w="4400" w:type="dxa"/>
            <w:tcBorders>
              <w:bottom w:val="single" w:sz="4" w:space="0" w:color="auto"/>
            </w:tcBorders>
            <w:shd w:val="clear" w:color="auto" w:fill="F3F3F3"/>
          </w:tcPr>
          <w:p w:rsidR="003535FB" w:rsidRDefault="003535FB" w:rsidP="003535FB">
            <w:ins w:id="71" w:author="Frank Oemig" w:date="2023-06-16T18:03:00Z">
              <w:r>
                <w:t>ORU – Unsolicited Device Event Observation Message</w:t>
              </w:r>
            </w:ins>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72" w:author="Frank Oemig" w:date="2023-06-16T18:03:00Z">
              <w:r>
                <w:t>R43</w:t>
              </w:r>
            </w:ins>
          </w:p>
        </w:tc>
        <w:tc>
          <w:tcPr>
            <w:tcW w:w="4400" w:type="dxa"/>
            <w:tcBorders>
              <w:bottom w:val="single" w:sz="4" w:space="0" w:color="auto"/>
            </w:tcBorders>
            <w:shd w:val="clear" w:color="auto" w:fill="FFFFFF"/>
          </w:tcPr>
          <w:p w:rsidR="003535FB" w:rsidRDefault="003535FB" w:rsidP="003535FB">
            <w:ins w:id="73" w:author="Frank Oemig" w:date="2023-06-16T18:03:00Z">
              <w:r>
                <w:t>ORU – Unsolicited Patient-Device Association Observation Message</w:t>
              </w:r>
            </w:ins>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ROR</w:t>
            </w:r>
          </w:p>
        </w:tc>
        <w:tc>
          <w:tcPr>
            <w:tcW w:w="4400" w:type="dxa"/>
            <w:tcBorders>
              <w:bottom w:val="single" w:sz="4" w:space="0" w:color="auto"/>
            </w:tcBorders>
            <w:shd w:val="clear" w:color="auto" w:fill="F3F3F3"/>
          </w:tcPr>
          <w:p w:rsidR="003535FB" w:rsidRDefault="003535FB" w:rsidP="003535FB">
            <w:r>
              <w:t>ROR - Pharmacy prescription order query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S01</w:t>
            </w:r>
          </w:p>
        </w:tc>
        <w:tc>
          <w:tcPr>
            <w:tcW w:w="4400" w:type="dxa"/>
            <w:tcBorders>
              <w:bottom w:val="single" w:sz="4" w:space="0" w:color="auto"/>
            </w:tcBorders>
            <w:shd w:val="clear" w:color="auto" w:fill="FFFFFF"/>
          </w:tcPr>
          <w:p w:rsidR="003535FB" w:rsidRDefault="003535FB" w:rsidP="003535FB">
            <w:r>
              <w:t>SRM/SRR - Request new appointment booking</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S02</w:t>
            </w:r>
          </w:p>
        </w:tc>
        <w:tc>
          <w:tcPr>
            <w:tcW w:w="4400" w:type="dxa"/>
            <w:tcBorders>
              <w:bottom w:val="single" w:sz="4" w:space="0" w:color="auto"/>
            </w:tcBorders>
            <w:shd w:val="clear" w:color="auto" w:fill="F3F3F3"/>
          </w:tcPr>
          <w:p w:rsidR="003535FB" w:rsidRDefault="003535FB" w:rsidP="003535FB">
            <w:r>
              <w:t>SRM/SRR - Request appointment rescheduling</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S03</w:t>
            </w:r>
          </w:p>
        </w:tc>
        <w:tc>
          <w:tcPr>
            <w:tcW w:w="4400" w:type="dxa"/>
            <w:tcBorders>
              <w:bottom w:val="single" w:sz="4" w:space="0" w:color="auto"/>
            </w:tcBorders>
            <w:shd w:val="clear" w:color="auto" w:fill="FFFFFF"/>
          </w:tcPr>
          <w:p w:rsidR="003535FB" w:rsidRDefault="003535FB" w:rsidP="003535FB">
            <w:r>
              <w:t>SRM/SRR - Request appointment modification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S04</w:t>
            </w:r>
          </w:p>
        </w:tc>
        <w:tc>
          <w:tcPr>
            <w:tcW w:w="4400" w:type="dxa"/>
            <w:tcBorders>
              <w:bottom w:val="single" w:sz="4" w:space="0" w:color="auto"/>
            </w:tcBorders>
            <w:shd w:val="clear" w:color="auto" w:fill="F3F3F3"/>
          </w:tcPr>
          <w:p w:rsidR="003535FB" w:rsidRDefault="003535FB" w:rsidP="003535FB">
            <w:r>
              <w:t>SRM/SRR - Request appointment cancellation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S05</w:t>
            </w:r>
          </w:p>
        </w:tc>
        <w:tc>
          <w:tcPr>
            <w:tcW w:w="4400" w:type="dxa"/>
            <w:tcBorders>
              <w:bottom w:val="single" w:sz="4" w:space="0" w:color="auto"/>
            </w:tcBorders>
            <w:shd w:val="clear" w:color="auto" w:fill="FFFFFF"/>
          </w:tcPr>
          <w:p w:rsidR="003535FB" w:rsidRDefault="003535FB" w:rsidP="003535FB">
            <w:r>
              <w:t>SRM/SRR - Request appointment discontinuation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S06</w:t>
            </w:r>
          </w:p>
        </w:tc>
        <w:tc>
          <w:tcPr>
            <w:tcW w:w="4400" w:type="dxa"/>
            <w:tcBorders>
              <w:bottom w:val="single" w:sz="4" w:space="0" w:color="auto"/>
            </w:tcBorders>
            <w:shd w:val="clear" w:color="auto" w:fill="F3F3F3"/>
          </w:tcPr>
          <w:p w:rsidR="003535FB" w:rsidRDefault="003535FB" w:rsidP="003535FB">
            <w:r>
              <w:t>SRM/SRR - Request appointment deletion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S07</w:t>
            </w:r>
          </w:p>
        </w:tc>
        <w:tc>
          <w:tcPr>
            <w:tcW w:w="4400" w:type="dxa"/>
            <w:tcBorders>
              <w:bottom w:val="single" w:sz="4" w:space="0" w:color="auto"/>
            </w:tcBorders>
            <w:shd w:val="clear" w:color="auto" w:fill="FFFFFF"/>
          </w:tcPr>
          <w:p w:rsidR="003535FB" w:rsidRDefault="003535FB" w:rsidP="003535FB">
            <w:r>
              <w:t>SRM/SRR - Request addition of service/resource on appointment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S08</w:t>
            </w:r>
          </w:p>
        </w:tc>
        <w:tc>
          <w:tcPr>
            <w:tcW w:w="4400" w:type="dxa"/>
            <w:tcBorders>
              <w:bottom w:val="single" w:sz="4" w:space="0" w:color="auto"/>
            </w:tcBorders>
            <w:shd w:val="clear" w:color="auto" w:fill="F3F3F3"/>
          </w:tcPr>
          <w:p w:rsidR="003535FB" w:rsidRDefault="003535FB" w:rsidP="003535FB">
            <w:r>
              <w:t>SRM/SRR - Request modification of service/resource on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S09</w:t>
            </w:r>
          </w:p>
        </w:tc>
        <w:tc>
          <w:tcPr>
            <w:tcW w:w="4400" w:type="dxa"/>
            <w:tcBorders>
              <w:bottom w:val="single" w:sz="4" w:space="0" w:color="auto"/>
            </w:tcBorders>
            <w:shd w:val="clear" w:color="auto" w:fill="FFFFFF"/>
          </w:tcPr>
          <w:p w:rsidR="003535FB" w:rsidRDefault="003535FB" w:rsidP="003535FB">
            <w:r>
              <w:t>SRM/SRR - Request cancellation of service/resource on appointment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S10</w:t>
            </w:r>
          </w:p>
        </w:tc>
        <w:tc>
          <w:tcPr>
            <w:tcW w:w="4400" w:type="dxa"/>
            <w:tcBorders>
              <w:bottom w:val="single" w:sz="4" w:space="0" w:color="auto"/>
            </w:tcBorders>
            <w:shd w:val="clear" w:color="auto" w:fill="F3F3F3"/>
          </w:tcPr>
          <w:p w:rsidR="003535FB" w:rsidRDefault="003535FB" w:rsidP="003535FB">
            <w:r>
              <w:t>SRM/SRR - Request discontinuation of service/resource on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S11</w:t>
            </w:r>
          </w:p>
        </w:tc>
        <w:tc>
          <w:tcPr>
            <w:tcW w:w="4400" w:type="dxa"/>
            <w:tcBorders>
              <w:bottom w:val="single" w:sz="4" w:space="0" w:color="auto"/>
            </w:tcBorders>
            <w:shd w:val="clear" w:color="auto" w:fill="FFFFFF"/>
          </w:tcPr>
          <w:p w:rsidR="003535FB" w:rsidRDefault="003535FB" w:rsidP="003535FB">
            <w:r>
              <w:t>SRM/SRR - Request deletion of service/resource on appointment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S12</w:t>
            </w:r>
          </w:p>
        </w:tc>
        <w:tc>
          <w:tcPr>
            <w:tcW w:w="4400" w:type="dxa"/>
            <w:tcBorders>
              <w:bottom w:val="single" w:sz="4" w:space="0" w:color="auto"/>
            </w:tcBorders>
            <w:shd w:val="clear" w:color="auto" w:fill="F3F3F3"/>
          </w:tcPr>
          <w:p w:rsidR="003535FB" w:rsidRDefault="003535FB" w:rsidP="003535FB">
            <w:r>
              <w:t>SIU/ACK - Notification of new appointment booking</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S13</w:t>
            </w:r>
          </w:p>
        </w:tc>
        <w:tc>
          <w:tcPr>
            <w:tcW w:w="4400" w:type="dxa"/>
            <w:tcBorders>
              <w:bottom w:val="single" w:sz="4" w:space="0" w:color="auto"/>
            </w:tcBorders>
            <w:shd w:val="clear" w:color="auto" w:fill="FFFFFF"/>
          </w:tcPr>
          <w:p w:rsidR="003535FB" w:rsidRDefault="003535FB" w:rsidP="003535FB">
            <w:r>
              <w:t>SIU/ACK - Notification of appointment rescheduling</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S14</w:t>
            </w:r>
          </w:p>
        </w:tc>
        <w:tc>
          <w:tcPr>
            <w:tcW w:w="4400" w:type="dxa"/>
            <w:tcBorders>
              <w:bottom w:val="single" w:sz="4" w:space="0" w:color="auto"/>
            </w:tcBorders>
            <w:shd w:val="clear" w:color="auto" w:fill="F3F3F3"/>
          </w:tcPr>
          <w:p w:rsidR="003535FB" w:rsidRDefault="003535FB" w:rsidP="003535FB">
            <w:r>
              <w:t>SIU/ACK - Notification of appointment modification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S15</w:t>
            </w:r>
          </w:p>
        </w:tc>
        <w:tc>
          <w:tcPr>
            <w:tcW w:w="4400" w:type="dxa"/>
            <w:tcBorders>
              <w:bottom w:val="single" w:sz="4" w:space="0" w:color="auto"/>
            </w:tcBorders>
            <w:shd w:val="clear" w:color="auto" w:fill="FFFFFF"/>
          </w:tcPr>
          <w:p w:rsidR="003535FB" w:rsidRDefault="003535FB" w:rsidP="003535FB">
            <w:r>
              <w:t>SIU/ACK - Notification of appointment cancellation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S16</w:t>
            </w:r>
          </w:p>
        </w:tc>
        <w:tc>
          <w:tcPr>
            <w:tcW w:w="4400" w:type="dxa"/>
            <w:tcBorders>
              <w:bottom w:val="single" w:sz="4" w:space="0" w:color="auto"/>
            </w:tcBorders>
            <w:shd w:val="clear" w:color="auto" w:fill="F3F3F3"/>
          </w:tcPr>
          <w:p w:rsidR="003535FB" w:rsidRDefault="003535FB" w:rsidP="003535FB">
            <w:r>
              <w:t>SIU/ACK - Notification of appointment discontinuation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S17</w:t>
            </w:r>
          </w:p>
        </w:tc>
        <w:tc>
          <w:tcPr>
            <w:tcW w:w="4400" w:type="dxa"/>
            <w:tcBorders>
              <w:bottom w:val="single" w:sz="4" w:space="0" w:color="auto"/>
            </w:tcBorders>
            <w:shd w:val="clear" w:color="auto" w:fill="FFFFFF"/>
          </w:tcPr>
          <w:p w:rsidR="003535FB" w:rsidRDefault="003535FB" w:rsidP="003535FB">
            <w:r>
              <w:t>SIU/ACK - Notification of appointment deletion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S18</w:t>
            </w:r>
          </w:p>
        </w:tc>
        <w:tc>
          <w:tcPr>
            <w:tcW w:w="4400" w:type="dxa"/>
            <w:tcBorders>
              <w:bottom w:val="single" w:sz="4" w:space="0" w:color="auto"/>
            </w:tcBorders>
            <w:shd w:val="clear" w:color="auto" w:fill="F3F3F3"/>
          </w:tcPr>
          <w:p w:rsidR="003535FB" w:rsidRDefault="003535FB" w:rsidP="003535FB">
            <w:r>
              <w:t>SIU/ACK - Notification of addition of service/resource on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S19</w:t>
            </w:r>
          </w:p>
        </w:tc>
        <w:tc>
          <w:tcPr>
            <w:tcW w:w="4400" w:type="dxa"/>
            <w:tcBorders>
              <w:bottom w:val="single" w:sz="4" w:space="0" w:color="auto"/>
            </w:tcBorders>
            <w:shd w:val="clear" w:color="auto" w:fill="FFFFFF"/>
          </w:tcPr>
          <w:p w:rsidR="003535FB" w:rsidRDefault="003535FB" w:rsidP="003535FB">
            <w:r>
              <w:t>SIU/ACK - Notification of modification of service/resource on appointment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S20</w:t>
            </w:r>
          </w:p>
        </w:tc>
        <w:tc>
          <w:tcPr>
            <w:tcW w:w="4400" w:type="dxa"/>
            <w:tcBorders>
              <w:bottom w:val="single" w:sz="4" w:space="0" w:color="auto"/>
            </w:tcBorders>
            <w:shd w:val="clear" w:color="auto" w:fill="F3F3F3"/>
          </w:tcPr>
          <w:p w:rsidR="003535FB" w:rsidRDefault="003535FB" w:rsidP="003535FB">
            <w:r>
              <w:t>SIU/ACK - Notification of cancellation of service/resource on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S21</w:t>
            </w:r>
          </w:p>
        </w:tc>
        <w:tc>
          <w:tcPr>
            <w:tcW w:w="4400" w:type="dxa"/>
            <w:tcBorders>
              <w:bottom w:val="single" w:sz="4" w:space="0" w:color="auto"/>
            </w:tcBorders>
            <w:shd w:val="clear" w:color="auto" w:fill="FFFFFF"/>
          </w:tcPr>
          <w:p w:rsidR="003535FB" w:rsidRDefault="003535FB" w:rsidP="003535FB">
            <w:r>
              <w:t>SIU/ACK - Notification of discontinuation of service/resource on appointment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S22</w:t>
            </w:r>
          </w:p>
        </w:tc>
        <w:tc>
          <w:tcPr>
            <w:tcW w:w="4400" w:type="dxa"/>
            <w:tcBorders>
              <w:bottom w:val="single" w:sz="4" w:space="0" w:color="auto"/>
            </w:tcBorders>
            <w:shd w:val="clear" w:color="auto" w:fill="F3F3F3"/>
          </w:tcPr>
          <w:p w:rsidR="003535FB" w:rsidRDefault="003535FB" w:rsidP="003535FB">
            <w:r>
              <w:t>SIU/ACK - Notification of deletion of service/resource on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S23</w:t>
            </w:r>
          </w:p>
        </w:tc>
        <w:tc>
          <w:tcPr>
            <w:tcW w:w="4400" w:type="dxa"/>
            <w:tcBorders>
              <w:bottom w:val="single" w:sz="4" w:space="0" w:color="auto"/>
            </w:tcBorders>
            <w:shd w:val="clear" w:color="auto" w:fill="FFFFFF"/>
          </w:tcPr>
          <w:p w:rsidR="003535FB" w:rsidRDefault="003535FB" w:rsidP="003535FB">
            <w:r>
              <w:t>SIU/ACK - Notification of blocked schedule time slot(s)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S24</w:t>
            </w:r>
          </w:p>
        </w:tc>
        <w:tc>
          <w:tcPr>
            <w:tcW w:w="4400" w:type="dxa"/>
            <w:tcBorders>
              <w:bottom w:val="single" w:sz="4" w:space="0" w:color="auto"/>
            </w:tcBorders>
            <w:shd w:val="clear" w:color="auto" w:fill="F3F3F3"/>
          </w:tcPr>
          <w:p w:rsidR="003535FB" w:rsidRDefault="003535FB" w:rsidP="003535FB">
            <w:r>
              <w:t>SIU/ACK - Notification of opened ("unblocked") schedule time slot(s)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S25</w:t>
            </w:r>
          </w:p>
        </w:tc>
        <w:tc>
          <w:tcPr>
            <w:tcW w:w="4400" w:type="dxa"/>
            <w:tcBorders>
              <w:bottom w:val="single" w:sz="4" w:space="0" w:color="auto"/>
            </w:tcBorders>
            <w:shd w:val="clear" w:color="auto" w:fill="FFFFFF"/>
          </w:tcPr>
          <w:p w:rsidR="003535FB" w:rsidRDefault="003535FB" w:rsidP="003535FB">
            <w:r>
              <w:t>SQM/SQR - Schedule query message and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S26</w:t>
            </w:r>
          </w:p>
        </w:tc>
        <w:tc>
          <w:tcPr>
            <w:tcW w:w="4400" w:type="dxa"/>
            <w:tcBorders>
              <w:bottom w:val="single" w:sz="4" w:space="0" w:color="auto"/>
            </w:tcBorders>
            <w:shd w:val="clear" w:color="auto" w:fill="F3F3F3"/>
          </w:tcPr>
          <w:p w:rsidR="003535FB" w:rsidRDefault="003535FB" w:rsidP="003535FB">
            <w:r>
              <w:t>SIU/ACK Notification that patient did not show up for schedule appointment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S27</w:t>
            </w:r>
          </w:p>
        </w:tc>
        <w:tc>
          <w:tcPr>
            <w:tcW w:w="4400" w:type="dxa"/>
            <w:tcBorders>
              <w:bottom w:val="single" w:sz="4" w:space="0" w:color="auto"/>
            </w:tcBorders>
            <w:shd w:val="clear" w:color="auto" w:fill="FFFFFF"/>
          </w:tcPr>
          <w:p w:rsidR="003535FB" w:rsidRDefault="003535FB" w:rsidP="003535FB">
            <w:r>
              <w:t>SIU/ACK - Broadcast Notification of Scheduled Appointments</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S28</w:t>
            </w:r>
          </w:p>
        </w:tc>
        <w:tc>
          <w:tcPr>
            <w:tcW w:w="4400" w:type="dxa"/>
            <w:tcBorders>
              <w:bottom w:val="single" w:sz="4" w:space="0" w:color="auto"/>
            </w:tcBorders>
            <w:shd w:val="clear" w:color="auto" w:fill="F3F3F3"/>
          </w:tcPr>
          <w:p w:rsidR="003535FB" w:rsidRDefault="003535FB" w:rsidP="003535FB">
            <w:r>
              <w:t>SLR/SLS - Request new sterilization lot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S29</w:t>
            </w:r>
          </w:p>
        </w:tc>
        <w:tc>
          <w:tcPr>
            <w:tcW w:w="4400" w:type="dxa"/>
            <w:tcBorders>
              <w:bottom w:val="single" w:sz="4" w:space="0" w:color="auto"/>
            </w:tcBorders>
            <w:shd w:val="clear" w:color="auto" w:fill="FFFFFF"/>
          </w:tcPr>
          <w:p w:rsidR="003535FB" w:rsidRDefault="003535FB" w:rsidP="003535FB">
            <w:r>
              <w:t>SLR/SLS - Request Sterilization lot deletion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S30</w:t>
            </w:r>
          </w:p>
        </w:tc>
        <w:tc>
          <w:tcPr>
            <w:tcW w:w="4400" w:type="dxa"/>
            <w:tcBorders>
              <w:bottom w:val="single" w:sz="4" w:space="0" w:color="auto"/>
            </w:tcBorders>
            <w:shd w:val="clear" w:color="auto" w:fill="F3F3F3"/>
          </w:tcPr>
          <w:p w:rsidR="003535FB" w:rsidRDefault="003535FB" w:rsidP="003535FB">
            <w:r>
              <w:t>STI/STS - Request item</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S31</w:t>
            </w:r>
          </w:p>
        </w:tc>
        <w:tc>
          <w:tcPr>
            <w:tcW w:w="4400" w:type="dxa"/>
            <w:tcBorders>
              <w:bottom w:val="single" w:sz="4" w:space="0" w:color="auto"/>
            </w:tcBorders>
            <w:shd w:val="clear" w:color="auto" w:fill="FFFFFF"/>
          </w:tcPr>
          <w:p w:rsidR="003535FB" w:rsidRDefault="003535FB" w:rsidP="003535FB">
            <w:r>
              <w:t>SDR/SDS - Request anti-microbial device data</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S32</w:t>
            </w:r>
          </w:p>
        </w:tc>
        <w:tc>
          <w:tcPr>
            <w:tcW w:w="4400" w:type="dxa"/>
            <w:tcBorders>
              <w:bottom w:val="single" w:sz="4" w:space="0" w:color="auto"/>
            </w:tcBorders>
            <w:shd w:val="clear" w:color="auto" w:fill="F3F3F3"/>
          </w:tcPr>
          <w:p w:rsidR="003535FB" w:rsidRDefault="003535FB" w:rsidP="003535FB">
            <w:r>
              <w:t>SMD/SMS - Request anti-microbial device cycle data</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S33</w:t>
            </w:r>
          </w:p>
        </w:tc>
        <w:tc>
          <w:tcPr>
            <w:tcW w:w="4400" w:type="dxa"/>
            <w:tcBorders>
              <w:bottom w:val="single" w:sz="4" w:space="0" w:color="auto"/>
            </w:tcBorders>
            <w:shd w:val="clear" w:color="auto" w:fill="FFFFFF"/>
          </w:tcPr>
          <w:p w:rsidR="003535FB" w:rsidRDefault="003535FB" w:rsidP="003535FB">
            <w:r>
              <w:t>STC/ACK - Notification of sterilization configuration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S34</w:t>
            </w:r>
          </w:p>
        </w:tc>
        <w:tc>
          <w:tcPr>
            <w:tcW w:w="4400" w:type="dxa"/>
            <w:tcBorders>
              <w:bottom w:val="single" w:sz="4" w:space="0" w:color="auto"/>
            </w:tcBorders>
            <w:shd w:val="clear" w:color="auto" w:fill="F3F3F3"/>
          </w:tcPr>
          <w:p w:rsidR="003535FB" w:rsidRDefault="003535FB" w:rsidP="003535FB">
            <w:r>
              <w:t>SLN/ACK - Notification of sterilization lot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S35</w:t>
            </w:r>
          </w:p>
        </w:tc>
        <w:tc>
          <w:tcPr>
            <w:tcW w:w="4400" w:type="dxa"/>
            <w:tcBorders>
              <w:bottom w:val="single" w:sz="4" w:space="0" w:color="auto"/>
            </w:tcBorders>
            <w:shd w:val="clear" w:color="auto" w:fill="FFFFFF"/>
          </w:tcPr>
          <w:p w:rsidR="003535FB" w:rsidRDefault="003535FB" w:rsidP="003535FB">
            <w:r>
              <w:t>SLN/ACK - Notification of sterilization lot deletion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S36</w:t>
            </w:r>
          </w:p>
        </w:tc>
        <w:tc>
          <w:tcPr>
            <w:tcW w:w="4400" w:type="dxa"/>
            <w:tcBorders>
              <w:bottom w:val="single" w:sz="4" w:space="0" w:color="auto"/>
            </w:tcBorders>
            <w:shd w:val="clear" w:color="auto" w:fill="F3F3F3"/>
          </w:tcPr>
          <w:p w:rsidR="003535FB" w:rsidRDefault="003535FB" w:rsidP="003535FB">
            <w:r>
              <w:t>SDN/ACK - Notification of anti-microbial device data</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S37</w:t>
            </w:r>
          </w:p>
        </w:tc>
        <w:tc>
          <w:tcPr>
            <w:tcW w:w="4400" w:type="dxa"/>
            <w:tcBorders>
              <w:bottom w:val="single" w:sz="4" w:space="0" w:color="auto"/>
            </w:tcBorders>
            <w:shd w:val="clear" w:color="auto" w:fill="FFFFFF"/>
          </w:tcPr>
          <w:p w:rsidR="003535FB" w:rsidRDefault="003535FB" w:rsidP="003535FB">
            <w:r>
              <w:t>SCN/ACK - Notification of anti-microbial device cycle data</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74" w:author="Frank Oemig" w:date="2023-06-16T18:03:00Z">
              <w:r>
                <w:t>S38</w:t>
              </w:r>
            </w:ins>
          </w:p>
        </w:tc>
        <w:tc>
          <w:tcPr>
            <w:tcW w:w="4400" w:type="dxa"/>
            <w:tcBorders>
              <w:bottom w:val="single" w:sz="4" w:space="0" w:color="auto"/>
            </w:tcBorders>
            <w:shd w:val="clear" w:color="auto" w:fill="F3F3F3"/>
          </w:tcPr>
          <w:p w:rsidR="003535FB" w:rsidRDefault="003535FB" w:rsidP="003535FB">
            <w:ins w:id="75" w:author="Frank Oemig" w:date="2023-06-16T18:03:00Z">
              <w:r>
                <w:t>Containers Prepared for Specimen Collection</w:t>
              </w:r>
            </w:ins>
          </w:p>
        </w:tc>
        <w:tc>
          <w:tcPr>
            <w:tcW w:w="1800" w:type="dxa"/>
            <w:tcBorders>
              <w:bottom w:val="single" w:sz="4" w:space="0" w:color="auto"/>
            </w:tcBorders>
            <w:shd w:val="clear" w:color="auto" w:fill="F3F3F3"/>
          </w:tcPr>
          <w:p w:rsidR="003535FB" w:rsidRDefault="003535FB" w:rsidP="003535FB">
            <w:ins w:id="76" w:author="Frank Oemig" w:date="2023-06-16T18:03:00Z">
              <w:r>
                <w:t>Describes the event before specimen collection, when containers have been prepared</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77" w:author="Frank Oemig" w:date="2023-06-16T18:03:00Z">
              <w:r>
                <w:t>S39</w:t>
              </w:r>
            </w:ins>
          </w:p>
        </w:tc>
        <w:tc>
          <w:tcPr>
            <w:tcW w:w="4400" w:type="dxa"/>
            <w:tcBorders>
              <w:bottom w:val="single" w:sz="4" w:space="0" w:color="auto"/>
            </w:tcBorders>
            <w:shd w:val="clear" w:color="auto" w:fill="FFFFFF"/>
          </w:tcPr>
          <w:p w:rsidR="003535FB" w:rsidRDefault="003535FB" w:rsidP="003535FB">
            <w:ins w:id="78" w:author="Frank Oemig" w:date="2023-06-16T18:03:00Z">
              <w:r>
                <w:t>Specimen Collection Successful</w:t>
              </w:r>
            </w:ins>
          </w:p>
        </w:tc>
        <w:tc>
          <w:tcPr>
            <w:tcW w:w="1800" w:type="dxa"/>
            <w:tcBorders>
              <w:bottom w:val="single" w:sz="4" w:space="0" w:color="auto"/>
            </w:tcBorders>
            <w:shd w:val="clear" w:color="auto" w:fill="FFFFFF"/>
          </w:tcPr>
          <w:p w:rsidR="003535FB" w:rsidRDefault="003535FB" w:rsidP="003535FB">
            <w:ins w:id="79" w:author="Frank Oemig" w:date="2023-06-16T18:03:00Z">
              <w:r>
                <w:t>Describes the event when specimen collection was successful</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80" w:author="Frank Oemig" w:date="2023-06-16T18:03:00Z">
              <w:r>
                <w:t>S40</w:t>
              </w:r>
            </w:ins>
          </w:p>
        </w:tc>
        <w:tc>
          <w:tcPr>
            <w:tcW w:w="4400" w:type="dxa"/>
            <w:tcBorders>
              <w:bottom w:val="single" w:sz="4" w:space="0" w:color="auto"/>
            </w:tcBorders>
            <w:shd w:val="clear" w:color="auto" w:fill="F3F3F3"/>
          </w:tcPr>
          <w:p w:rsidR="003535FB" w:rsidRDefault="003535FB" w:rsidP="003535FB">
            <w:ins w:id="81" w:author="Frank Oemig" w:date="2023-06-16T18:03:00Z">
              <w:r>
                <w:t>Specimen Collection Unsuccessful</w:t>
              </w:r>
            </w:ins>
          </w:p>
        </w:tc>
        <w:tc>
          <w:tcPr>
            <w:tcW w:w="1800" w:type="dxa"/>
            <w:tcBorders>
              <w:bottom w:val="single" w:sz="4" w:space="0" w:color="auto"/>
            </w:tcBorders>
            <w:shd w:val="clear" w:color="auto" w:fill="F3F3F3"/>
          </w:tcPr>
          <w:p w:rsidR="003535FB" w:rsidRDefault="003535FB" w:rsidP="003535FB">
            <w:ins w:id="82" w:author="Frank Oemig" w:date="2023-06-16T18:03:00Z">
              <w:r>
                <w:t>Describes the event when specimen collection was not successful and provides a means to document the reason</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83" w:author="Frank Oemig" w:date="2023-06-16T18:03:00Z">
              <w:r>
                <w:t>S41</w:t>
              </w:r>
            </w:ins>
          </w:p>
        </w:tc>
        <w:tc>
          <w:tcPr>
            <w:tcW w:w="4400" w:type="dxa"/>
            <w:tcBorders>
              <w:bottom w:val="single" w:sz="4" w:space="0" w:color="auto"/>
            </w:tcBorders>
            <w:shd w:val="clear" w:color="auto" w:fill="FFFFFF"/>
          </w:tcPr>
          <w:p w:rsidR="003535FB" w:rsidRDefault="003535FB" w:rsidP="003535FB">
            <w:ins w:id="84" w:author="Frank Oemig" w:date="2023-06-16T18:03:00Z">
              <w:r>
                <w:t>Specimen Departed</w:t>
              </w:r>
            </w:ins>
          </w:p>
        </w:tc>
        <w:tc>
          <w:tcPr>
            <w:tcW w:w="1800" w:type="dxa"/>
            <w:tcBorders>
              <w:bottom w:val="single" w:sz="4" w:space="0" w:color="auto"/>
            </w:tcBorders>
            <w:shd w:val="clear" w:color="auto" w:fill="FFFFFF"/>
          </w:tcPr>
          <w:p w:rsidR="003535FB" w:rsidRDefault="003535FB" w:rsidP="003535FB">
            <w:ins w:id="85" w:author="Frank Oemig" w:date="2023-06-16T18:03:00Z">
              <w:r>
                <w:t>Describes the event when a specimen has been moved from a location</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86" w:author="Frank Oemig" w:date="2023-06-16T18:03:00Z">
              <w:r>
                <w:t>S42</w:t>
              </w:r>
            </w:ins>
          </w:p>
        </w:tc>
        <w:tc>
          <w:tcPr>
            <w:tcW w:w="4400" w:type="dxa"/>
            <w:tcBorders>
              <w:bottom w:val="single" w:sz="4" w:space="0" w:color="auto"/>
            </w:tcBorders>
            <w:shd w:val="clear" w:color="auto" w:fill="F3F3F3"/>
          </w:tcPr>
          <w:p w:rsidR="003535FB" w:rsidRDefault="003535FB" w:rsidP="003535FB">
            <w:ins w:id="87" w:author="Frank Oemig" w:date="2023-06-16T18:03:00Z">
              <w:r>
                <w:t>Specimen Arrived</w:t>
              </w:r>
            </w:ins>
          </w:p>
        </w:tc>
        <w:tc>
          <w:tcPr>
            <w:tcW w:w="1800" w:type="dxa"/>
            <w:tcBorders>
              <w:bottom w:val="single" w:sz="4" w:space="0" w:color="auto"/>
            </w:tcBorders>
            <w:shd w:val="clear" w:color="auto" w:fill="F3F3F3"/>
          </w:tcPr>
          <w:p w:rsidR="003535FB" w:rsidRDefault="003535FB" w:rsidP="003535FB">
            <w:ins w:id="88" w:author="Frank Oemig" w:date="2023-06-16T18:03:00Z">
              <w:r>
                <w:t>Describes the event when a specimen has been moved to a location</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89" w:author="Frank Oemig" w:date="2023-06-16T18:03:00Z">
              <w:r>
                <w:t>S43</w:t>
              </w:r>
            </w:ins>
          </w:p>
        </w:tc>
        <w:tc>
          <w:tcPr>
            <w:tcW w:w="4400" w:type="dxa"/>
            <w:tcBorders>
              <w:bottom w:val="single" w:sz="4" w:space="0" w:color="auto"/>
            </w:tcBorders>
            <w:shd w:val="clear" w:color="auto" w:fill="FFFFFF"/>
          </w:tcPr>
          <w:p w:rsidR="003535FB" w:rsidRDefault="003535FB" w:rsidP="003535FB">
            <w:ins w:id="90" w:author="Frank Oemig" w:date="2023-06-16T18:03:00Z">
              <w:r>
                <w:t>Specimen Accepted</w:t>
              </w:r>
            </w:ins>
          </w:p>
        </w:tc>
        <w:tc>
          <w:tcPr>
            <w:tcW w:w="1800" w:type="dxa"/>
            <w:tcBorders>
              <w:bottom w:val="single" w:sz="4" w:space="0" w:color="auto"/>
            </w:tcBorders>
            <w:shd w:val="clear" w:color="auto" w:fill="FFFFFF"/>
          </w:tcPr>
          <w:p w:rsidR="003535FB" w:rsidRDefault="003535FB" w:rsidP="003535FB">
            <w:ins w:id="91" w:author="Frank Oemig" w:date="2023-06-16T18:03:00Z">
              <w:r>
                <w:t>Describes the event when a specimen has been accepted on the receiver side of a specimen movement</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92" w:author="Frank Oemig" w:date="2023-06-16T18:03:00Z">
              <w:r>
                <w:t>S44</w:t>
              </w:r>
            </w:ins>
          </w:p>
        </w:tc>
        <w:tc>
          <w:tcPr>
            <w:tcW w:w="4400" w:type="dxa"/>
            <w:tcBorders>
              <w:bottom w:val="single" w:sz="4" w:space="0" w:color="auto"/>
            </w:tcBorders>
            <w:shd w:val="clear" w:color="auto" w:fill="F3F3F3"/>
          </w:tcPr>
          <w:p w:rsidR="003535FB" w:rsidRDefault="003535FB" w:rsidP="003535FB">
            <w:ins w:id="93" w:author="Frank Oemig" w:date="2023-06-16T18:03:00Z">
              <w:r>
                <w:t>Specimen Rejected</w:t>
              </w:r>
            </w:ins>
          </w:p>
        </w:tc>
        <w:tc>
          <w:tcPr>
            <w:tcW w:w="1800" w:type="dxa"/>
            <w:tcBorders>
              <w:bottom w:val="single" w:sz="4" w:space="0" w:color="auto"/>
            </w:tcBorders>
            <w:shd w:val="clear" w:color="auto" w:fill="F3F3F3"/>
          </w:tcPr>
          <w:p w:rsidR="003535FB" w:rsidRDefault="003535FB" w:rsidP="003535FB">
            <w:ins w:id="94" w:author="Frank Oemig" w:date="2023-06-16T18:03:00Z">
              <w:r>
                <w:t>Describes the event when a specimen has been rejected by the receiver side of a specimen movement</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95" w:author="Frank Oemig" w:date="2023-06-16T18:03:00Z">
              <w:r>
                <w:t>S45</w:t>
              </w:r>
            </w:ins>
          </w:p>
        </w:tc>
        <w:tc>
          <w:tcPr>
            <w:tcW w:w="4400" w:type="dxa"/>
            <w:tcBorders>
              <w:bottom w:val="single" w:sz="4" w:space="0" w:color="auto"/>
            </w:tcBorders>
            <w:shd w:val="clear" w:color="auto" w:fill="FFFFFF"/>
          </w:tcPr>
          <w:p w:rsidR="003535FB" w:rsidRDefault="003535FB" w:rsidP="003535FB">
            <w:ins w:id="96" w:author="Frank Oemig" w:date="2023-06-16T18:03:00Z">
              <w:r>
                <w:t>Specimen Re-identified</w:t>
              </w:r>
            </w:ins>
          </w:p>
        </w:tc>
        <w:tc>
          <w:tcPr>
            <w:tcW w:w="1800" w:type="dxa"/>
            <w:tcBorders>
              <w:bottom w:val="single" w:sz="4" w:space="0" w:color="auto"/>
            </w:tcBorders>
            <w:shd w:val="clear" w:color="auto" w:fill="FFFFFF"/>
          </w:tcPr>
          <w:p w:rsidR="003535FB" w:rsidRDefault="003535FB" w:rsidP="003535FB">
            <w:ins w:id="97" w:author="Frank Oemig" w:date="2023-06-16T18:03:00Z">
              <w:r>
                <w:t>Describes the event when a specimen has been assigned an identifier</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98" w:author="Frank Oemig" w:date="2023-06-16T18:03:00Z">
              <w:r>
                <w:t>S46</w:t>
              </w:r>
            </w:ins>
          </w:p>
        </w:tc>
        <w:tc>
          <w:tcPr>
            <w:tcW w:w="4400" w:type="dxa"/>
            <w:tcBorders>
              <w:bottom w:val="single" w:sz="4" w:space="0" w:color="auto"/>
            </w:tcBorders>
            <w:shd w:val="clear" w:color="auto" w:fill="F3F3F3"/>
          </w:tcPr>
          <w:p w:rsidR="003535FB" w:rsidRDefault="003535FB" w:rsidP="003535FB">
            <w:ins w:id="99" w:author="Frank Oemig" w:date="2023-06-16T18:03:00Z">
              <w:r>
                <w:t>Specimen De-identified</w:t>
              </w:r>
            </w:ins>
          </w:p>
        </w:tc>
        <w:tc>
          <w:tcPr>
            <w:tcW w:w="1800" w:type="dxa"/>
            <w:tcBorders>
              <w:bottom w:val="single" w:sz="4" w:space="0" w:color="auto"/>
            </w:tcBorders>
            <w:shd w:val="clear" w:color="auto" w:fill="F3F3F3"/>
          </w:tcPr>
          <w:p w:rsidR="003535FB" w:rsidRDefault="003535FB" w:rsidP="003535FB">
            <w:ins w:id="100" w:author="Frank Oemig" w:date="2023-06-16T18:03:00Z">
              <w:r>
                <w:t>Describes the event when a specimen identifier has been removed to anonymize it</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101" w:author="Frank Oemig" w:date="2023-06-16T18:03:00Z">
              <w:r>
                <w:t>S47</w:t>
              </w:r>
            </w:ins>
          </w:p>
        </w:tc>
        <w:tc>
          <w:tcPr>
            <w:tcW w:w="4400" w:type="dxa"/>
            <w:tcBorders>
              <w:bottom w:val="single" w:sz="4" w:space="0" w:color="auto"/>
            </w:tcBorders>
            <w:shd w:val="clear" w:color="auto" w:fill="FFFFFF"/>
          </w:tcPr>
          <w:p w:rsidR="003535FB" w:rsidRDefault="003535FB" w:rsidP="003535FB">
            <w:ins w:id="102" w:author="Frank Oemig" w:date="2023-06-16T18:03:00Z">
              <w:r>
                <w:t>Specimen Sent to Archive</w:t>
              </w:r>
            </w:ins>
          </w:p>
        </w:tc>
        <w:tc>
          <w:tcPr>
            <w:tcW w:w="1800" w:type="dxa"/>
            <w:tcBorders>
              <w:bottom w:val="single" w:sz="4" w:space="0" w:color="auto"/>
            </w:tcBorders>
            <w:shd w:val="clear" w:color="auto" w:fill="FFFFFF"/>
          </w:tcPr>
          <w:p w:rsidR="003535FB" w:rsidRDefault="003535FB" w:rsidP="003535FB">
            <w:ins w:id="103" w:author="Frank Oemig" w:date="2023-06-16T18:03:00Z">
              <w:r>
                <w:t>Describes the event when a specimen has been moved into storage</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104" w:author="Frank Oemig" w:date="2023-06-16T18:03:00Z">
              <w:r>
                <w:t>S48</w:t>
              </w:r>
            </w:ins>
          </w:p>
        </w:tc>
        <w:tc>
          <w:tcPr>
            <w:tcW w:w="4400" w:type="dxa"/>
            <w:tcBorders>
              <w:bottom w:val="single" w:sz="4" w:space="0" w:color="auto"/>
            </w:tcBorders>
            <w:shd w:val="clear" w:color="auto" w:fill="F3F3F3"/>
          </w:tcPr>
          <w:p w:rsidR="003535FB" w:rsidRDefault="003535FB" w:rsidP="003535FB">
            <w:ins w:id="105" w:author="Frank Oemig" w:date="2023-06-16T18:03:00Z">
              <w:r>
                <w:t>Specimen Retrieved from Archive</w:t>
              </w:r>
            </w:ins>
          </w:p>
        </w:tc>
        <w:tc>
          <w:tcPr>
            <w:tcW w:w="1800" w:type="dxa"/>
            <w:tcBorders>
              <w:bottom w:val="single" w:sz="4" w:space="0" w:color="auto"/>
            </w:tcBorders>
            <w:shd w:val="clear" w:color="auto" w:fill="F3F3F3"/>
          </w:tcPr>
          <w:p w:rsidR="003535FB" w:rsidRDefault="003535FB" w:rsidP="003535FB">
            <w:ins w:id="106" w:author="Frank Oemig" w:date="2023-06-16T18:03:00Z">
              <w:r>
                <w:t>Describes the event when a specimen has been moved out of storage</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107" w:author="Frank Oemig" w:date="2023-06-16T18:03:00Z">
              <w:r>
                <w:t>S49</w:t>
              </w:r>
            </w:ins>
          </w:p>
        </w:tc>
        <w:tc>
          <w:tcPr>
            <w:tcW w:w="4400" w:type="dxa"/>
            <w:tcBorders>
              <w:bottom w:val="single" w:sz="4" w:space="0" w:color="auto"/>
            </w:tcBorders>
            <w:shd w:val="clear" w:color="auto" w:fill="FFFFFF"/>
          </w:tcPr>
          <w:p w:rsidR="003535FB" w:rsidRDefault="003535FB" w:rsidP="003535FB">
            <w:ins w:id="108" w:author="Frank Oemig" w:date="2023-06-16T18:03:00Z">
              <w:r>
                <w:t>Specimen Disposed of</w:t>
              </w:r>
            </w:ins>
          </w:p>
        </w:tc>
        <w:tc>
          <w:tcPr>
            <w:tcW w:w="1800" w:type="dxa"/>
            <w:tcBorders>
              <w:bottom w:val="single" w:sz="4" w:space="0" w:color="auto"/>
            </w:tcBorders>
            <w:shd w:val="clear" w:color="auto" w:fill="FFFFFF"/>
          </w:tcPr>
          <w:p w:rsidR="003535FB" w:rsidRDefault="003535FB" w:rsidP="003535FB">
            <w:ins w:id="109" w:author="Frank Oemig" w:date="2023-06-16T18:03:00Z">
              <w:r>
                <w:t>Describes the event when a specimen has been permanently disposed of</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110" w:author="Frank Oemig" w:date="2023-06-16T18:03:00Z">
              <w:r>
                <w:t>S50</w:t>
              </w:r>
            </w:ins>
          </w:p>
        </w:tc>
        <w:tc>
          <w:tcPr>
            <w:tcW w:w="4400" w:type="dxa"/>
            <w:tcBorders>
              <w:bottom w:val="single" w:sz="4" w:space="0" w:color="auto"/>
            </w:tcBorders>
            <w:shd w:val="clear" w:color="auto" w:fill="F3F3F3"/>
          </w:tcPr>
          <w:p w:rsidR="003535FB" w:rsidRDefault="003535FB" w:rsidP="003535FB">
            <w:ins w:id="111" w:author="Frank Oemig" w:date="2023-06-16T18:03:00Z">
              <w:r>
                <w:t>Specimen Procedure Step Successful , with Derived Specimen(s)</w:t>
              </w:r>
            </w:ins>
          </w:p>
        </w:tc>
        <w:tc>
          <w:tcPr>
            <w:tcW w:w="1800" w:type="dxa"/>
            <w:tcBorders>
              <w:bottom w:val="single" w:sz="4" w:space="0" w:color="auto"/>
            </w:tcBorders>
            <w:shd w:val="clear" w:color="auto" w:fill="F3F3F3"/>
          </w:tcPr>
          <w:p w:rsidR="003535FB" w:rsidRDefault="003535FB" w:rsidP="003535FB">
            <w:ins w:id="112" w:author="Frank Oemig" w:date="2023-06-16T18:03:00Z">
              <w:r>
                <w:t>Describes the event when one or more specimen(s) has(ve) been created from one or more specimen(s)</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ins w:id="113" w:author="Frank Oemig" w:date="2023-06-16T18:03:00Z">
              <w:r>
                <w:t>S51</w:t>
              </w:r>
            </w:ins>
          </w:p>
        </w:tc>
        <w:tc>
          <w:tcPr>
            <w:tcW w:w="4400" w:type="dxa"/>
            <w:tcBorders>
              <w:bottom w:val="single" w:sz="4" w:space="0" w:color="auto"/>
            </w:tcBorders>
            <w:shd w:val="clear" w:color="auto" w:fill="FFFFFF"/>
          </w:tcPr>
          <w:p w:rsidR="003535FB" w:rsidRDefault="003535FB" w:rsidP="003535FB">
            <w:ins w:id="114" w:author="Frank Oemig" w:date="2023-06-16T18:03:00Z">
              <w:r>
                <w:t>Specimen Procedure Step Successful, no Derived Specimen(s)</w:t>
              </w:r>
            </w:ins>
          </w:p>
        </w:tc>
        <w:tc>
          <w:tcPr>
            <w:tcW w:w="1800" w:type="dxa"/>
            <w:tcBorders>
              <w:bottom w:val="single" w:sz="4" w:space="0" w:color="auto"/>
            </w:tcBorders>
            <w:shd w:val="clear" w:color="auto" w:fill="FFFFFF"/>
          </w:tcPr>
          <w:p w:rsidR="003535FB" w:rsidRDefault="003535FB" w:rsidP="003535FB">
            <w:ins w:id="115" w:author="Frank Oemig" w:date="2023-06-16T18:03:00Z">
              <w:r>
                <w:t>Describes the event when a specimen has been successfully processed without producing any child specimen(s)</w:t>
              </w:r>
            </w:ins>
          </w:p>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ins w:id="116" w:author="Frank Oemig" w:date="2023-06-16T18:03:00Z">
              <w:r>
                <w:t>S52</w:t>
              </w:r>
            </w:ins>
          </w:p>
        </w:tc>
        <w:tc>
          <w:tcPr>
            <w:tcW w:w="4400" w:type="dxa"/>
            <w:tcBorders>
              <w:bottom w:val="single" w:sz="4" w:space="0" w:color="auto"/>
            </w:tcBorders>
            <w:shd w:val="clear" w:color="auto" w:fill="F3F3F3"/>
          </w:tcPr>
          <w:p w:rsidR="003535FB" w:rsidRDefault="003535FB" w:rsidP="003535FB">
            <w:ins w:id="117" w:author="Frank Oemig" w:date="2023-06-16T18:03:00Z">
              <w:r>
                <w:t>Specimen Procedure Step Unsuccessful</w:t>
              </w:r>
            </w:ins>
          </w:p>
        </w:tc>
        <w:tc>
          <w:tcPr>
            <w:tcW w:w="1800" w:type="dxa"/>
            <w:tcBorders>
              <w:bottom w:val="single" w:sz="4" w:space="0" w:color="auto"/>
            </w:tcBorders>
            <w:shd w:val="clear" w:color="auto" w:fill="F3F3F3"/>
          </w:tcPr>
          <w:p w:rsidR="003535FB" w:rsidRDefault="003535FB" w:rsidP="003535FB">
            <w:ins w:id="118" w:author="Frank Oemig" w:date="2023-06-16T18:03:00Z">
              <w:r>
                <w:t>Describes the event when a specimen could not be successfully processed and provides a means to document the reason</w:t>
              </w:r>
            </w:ins>
          </w:p>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T01</w:t>
            </w:r>
          </w:p>
        </w:tc>
        <w:tc>
          <w:tcPr>
            <w:tcW w:w="4400" w:type="dxa"/>
            <w:tcBorders>
              <w:bottom w:val="single" w:sz="4" w:space="0" w:color="auto"/>
            </w:tcBorders>
            <w:shd w:val="clear" w:color="auto" w:fill="FFFFFF"/>
          </w:tcPr>
          <w:p w:rsidR="003535FB" w:rsidRDefault="003535FB" w:rsidP="003535FB">
            <w:r>
              <w:t>MDM/ACK - Original document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T02</w:t>
            </w:r>
          </w:p>
        </w:tc>
        <w:tc>
          <w:tcPr>
            <w:tcW w:w="4400" w:type="dxa"/>
            <w:tcBorders>
              <w:bottom w:val="single" w:sz="4" w:space="0" w:color="auto"/>
            </w:tcBorders>
            <w:shd w:val="clear" w:color="auto" w:fill="F3F3F3"/>
          </w:tcPr>
          <w:p w:rsidR="003535FB" w:rsidRDefault="003535FB" w:rsidP="003535FB">
            <w:r>
              <w:t>MDM/ACK - Original document notification and content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T03</w:t>
            </w:r>
          </w:p>
        </w:tc>
        <w:tc>
          <w:tcPr>
            <w:tcW w:w="4400" w:type="dxa"/>
            <w:tcBorders>
              <w:bottom w:val="single" w:sz="4" w:space="0" w:color="auto"/>
            </w:tcBorders>
            <w:shd w:val="clear" w:color="auto" w:fill="FFFFFF"/>
          </w:tcPr>
          <w:p w:rsidR="003535FB" w:rsidRDefault="003535FB" w:rsidP="003535FB">
            <w:r>
              <w:t>MDM/ACK - Document status change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T04</w:t>
            </w:r>
          </w:p>
        </w:tc>
        <w:tc>
          <w:tcPr>
            <w:tcW w:w="4400" w:type="dxa"/>
            <w:tcBorders>
              <w:bottom w:val="single" w:sz="4" w:space="0" w:color="auto"/>
            </w:tcBorders>
            <w:shd w:val="clear" w:color="auto" w:fill="F3F3F3"/>
          </w:tcPr>
          <w:p w:rsidR="003535FB" w:rsidRDefault="003535FB" w:rsidP="003535FB">
            <w:r>
              <w:t>MDM/ACK - Document status change notification and content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T05</w:t>
            </w:r>
          </w:p>
        </w:tc>
        <w:tc>
          <w:tcPr>
            <w:tcW w:w="4400" w:type="dxa"/>
            <w:tcBorders>
              <w:bottom w:val="single" w:sz="4" w:space="0" w:color="auto"/>
            </w:tcBorders>
            <w:shd w:val="clear" w:color="auto" w:fill="FFFFFF"/>
          </w:tcPr>
          <w:p w:rsidR="003535FB" w:rsidRDefault="003535FB" w:rsidP="003535FB">
            <w:r>
              <w:t>MDM/ACK - Document addendum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T06</w:t>
            </w:r>
          </w:p>
        </w:tc>
        <w:tc>
          <w:tcPr>
            <w:tcW w:w="4400" w:type="dxa"/>
            <w:tcBorders>
              <w:bottom w:val="single" w:sz="4" w:space="0" w:color="auto"/>
            </w:tcBorders>
            <w:shd w:val="clear" w:color="auto" w:fill="F3F3F3"/>
          </w:tcPr>
          <w:p w:rsidR="003535FB" w:rsidRDefault="003535FB" w:rsidP="003535FB">
            <w:r>
              <w:t>MDM/ACK - Document addendum notification and content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T07</w:t>
            </w:r>
          </w:p>
        </w:tc>
        <w:tc>
          <w:tcPr>
            <w:tcW w:w="4400" w:type="dxa"/>
            <w:tcBorders>
              <w:bottom w:val="single" w:sz="4" w:space="0" w:color="auto"/>
            </w:tcBorders>
            <w:shd w:val="clear" w:color="auto" w:fill="FFFFFF"/>
          </w:tcPr>
          <w:p w:rsidR="003535FB" w:rsidRDefault="003535FB" w:rsidP="003535FB">
            <w:r>
              <w:t>MDM/ACK - Document edit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T08</w:t>
            </w:r>
          </w:p>
        </w:tc>
        <w:tc>
          <w:tcPr>
            <w:tcW w:w="4400" w:type="dxa"/>
            <w:tcBorders>
              <w:bottom w:val="single" w:sz="4" w:space="0" w:color="auto"/>
            </w:tcBorders>
            <w:shd w:val="clear" w:color="auto" w:fill="F3F3F3"/>
          </w:tcPr>
          <w:p w:rsidR="003535FB" w:rsidRDefault="003535FB" w:rsidP="003535FB">
            <w:r>
              <w:t>MDM/ACK - Document edit notification and content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T09</w:t>
            </w:r>
          </w:p>
        </w:tc>
        <w:tc>
          <w:tcPr>
            <w:tcW w:w="4400" w:type="dxa"/>
            <w:tcBorders>
              <w:bottom w:val="single" w:sz="4" w:space="0" w:color="auto"/>
            </w:tcBorders>
            <w:shd w:val="clear" w:color="auto" w:fill="FFFFFF"/>
          </w:tcPr>
          <w:p w:rsidR="003535FB" w:rsidRDefault="003535FB" w:rsidP="003535FB">
            <w:r>
              <w:t>MDM/ACK - Document replacement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T10</w:t>
            </w:r>
          </w:p>
        </w:tc>
        <w:tc>
          <w:tcPr>
            <w:tcW w:w="4400" w:type="dxa"/>
            <w:tcBorders>
              <w:bottom w:val="single" w:sz="4" w:space="0" w:color="auto"/>
            </w:tcBorders>
            <w:shd w:val="clear" w:color="auto" w:fill="F3F3F3"/>
          </w:tcPr>
          <w:p w:rsidR="003535FB" w:rsidRDefault="003535FB" w:rsidP="003535FB">
            <w:r>
              <w:t>MDM/ACK - Document replacement notification and content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T11</w:t>
            </w:r>
          </w:p>
        </w:tc>
        <w:tc>
          <w:tcPr>
            <w:tcW w:w="4400" w:type="dxa"/>
            <w:tcBorders>
              <w:bottom w:val="single" w:sz="4" w:space="0" w:color="auto"/>
            </w:tcBorders>
            <w:shd w:val="clear" w:color="auto" w:fill="FFFFFF"/>
          </w:tcPr>
          <w:p w:rsidR="003535FB" w:rsidRDefault="003535FB" w:rsidP="003535FB">
            <w:r>
              <w:t>MDM/ACK - Document cancel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T12</w:t>
            </w:r>
          </w:p>
        </w:tc>
        <w:tc>
          <w:tcPr>
            <w:tcW w:w="4400" w:type="dxa"/>
            <w:tcBorders>
              <w:bottom w:val="single" w:sz="4" w:space="0" w:color="auto"/>
            </w:tcBorders>
            <w:shd w:val="clear" w:color="auto" w:fill="F3F3F3"/>
          </w:tcPr>
          <w:p w:rsidR="003535FB" w:rsidRDefault="003535FB" w:rsidP="003535FB">
            <w:r>
              <w:t>QRY/DOC - Document query</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U01</w:t>
            </w:r>
          </w:p>
        </w:tc>
        <w:tc>
          <w:tcPr>
            <w:tcW w:w="4400" w:type="dxa"/>
            <w:tcBorders>
              <w:bottom w:val="single" w:sz="4" w:space="0" w:color="auto"/>
            </w:tcBorders>
            <w:shd w:val="clear" w:color="auto" w:fill="FFFFFF"/>
          </w:tcPr>
          <w:p w:rsidR="003535FB" w:rsidRDefault="003535FB" w:rsidP="003535FB">
            <w:r>
              <w:t>ESU/ACK - Automated equipment status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U02</w:t>
            </w:r>
          </w:p>
        </w:tc>
        <w:tc>
          <w:tcPr>
            <w:tcW w:w="4400" w:type="dxa"/>
            <w:tcBorders>
              <w:bottom w:val="single" w:sz="4" w:space="0" w:color="auto"/>
            </w:tcBorders>
            <w:shd w:val="clear" w:color="auto" w:fill="F3F3F3"/>
          </w:tcPr>
          <w:p w:rsidR="003535FB" w:rsidRDefault="003535FB" w:rsidP="003535FB">
            <w:r>
              <w:t>ESR/ACK - Automated equipment status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U03</w:t>
            </w:r>
          </w:p>
        </w:tc>
        <w:tc>
          <w:tcPr>
            <w:tcW w:w="4400" w:type="dxa"/>
            <w:tcBorders>
              <w:bottom w:val="single" w:sz="4" w:space="0" w:color="auto"/>
            </w:tcBorders>
            <w:shd w:val="clear" w:color="auto" w:fill="FFFFFF"/>
          </w:tcPr>
          <w:p w:rsidR="003535FB" w:rsidRDefault="003535FB" w:rsidP="003535FB">
            <w:r>
              <w:t>SSU/ACK - Specimen status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U04</w:t>
            </w:r>
          </w:p>
        </w:tc>
        <w:tc>
          <w:tcPr>
            <w:tcW w:w="4400" w:type="dxa"/>
            <w:tcBorders>
              <w:bottom w:val="single" w:sz="4" w:space="0" w:color="auto"/>
            </w:tcBorders>
            <w:shd w:val="clear" w:color="auto" w:fill="F3F3F3"/>
          </w:tcPr>
          <w:p w:rsidR="003535FB" w:rsidRDefault="003535FB" w:rsidP="003535FB">
            <w:r>
              <w:t>SSR/ACK - specimen status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U05</w:t>
            </w:r>
          </w:p>
        </w:tc>
        <w:tc>
          <w:tcPr>
            <w:tcW w:w="4400" w:type="dxa"/>
            <w:tcBorders>
              <w:bottom w:val="single" w:sz="4" w:space="0" w:color="auto"/>
            </w:tcBorders>
            <w:shd w:val="clear" w:color="auto" w:fill="FFFFFF"/>
          </w:tcPr>
          <w:p w:rsidR="003535FB" w:rsidRDefault="003535FB" w:rsidP="003535FB">
            <w:r>
              <w:t>INU/ACK  - Automated equipment inventory update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U06</w:t>
            </w:r>
          </w:p>
        </w:tc>
        <w:tc>
          <w:tcPr>
            <w:tcW w:w="4400" w:type="dxa"/>
            <w:tcBorders>
              <w:bottom w:val="single" w:sz="4" w:space="0" w:color="auto"/>
            </w:tcBorders>
            <w:shd w:val="clear" w:color="auto" w:fill="F3F3F3"/>
          </w:tcPr>
          <w:p w:rsidR="003535FB" w:rsidRDefault="003535FB" w:rsidP="003535FB">
            <w:r>
              <w:t>INR/ACK - Automated equipment inventory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U07</w:t>
            </w:r>
          </w:p>
        </w:tc>
        <w:tc>
          <w:tcPr>
            <w:tcW w:w="4400" w:type="dxa"/>
            <w:tcBorders>
              <w:bottom w:val="single" w:sz="4" w:space="0" w:color="auto"/>
            </w:tcBorders>
            <w:shd w:val="clear" w:color="auto" w:fill="FFFFFF"/>
          </w:tcPr>
          <w:p w:rsidR="003535FB" w:rsidRDefault="003535FB" w:rsidP="003535FB">
            <w:r>
              <w:t>EAC/ACK - Automated equipment command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U08</w:t>
            </w:r>
          </w:p>
        </w:tc>
        <w:tc>
          <w:tcPr>
            <w:tcW w:w="4400" w:type="dxa"/>
            <w:tcBorders>
              <w:bottom w:val="single" w:sz="4" w:space="0" w:color="auto"/>
            </w:tcBorders>
            <w:shd w:val="clear" w:color="auto" w:fill="F3F3F3"/>
          </w:tcPr>
          <w:p w:rsidR="003535FB" w:rsidRDefault="003535FB" w:rsidP="003535FB">
            <w:r>
              <w:t>EAR/ACK - Automated equipment response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U09</w:t>
            </w:r>
          </w:p>
        </w:tc>
        <w:tc>
          <w:tcPr>
            <w:tcW w:w="4400" w:type="dxa"/>
            <w:tcBorders>
              <w:bottom w:val="single" w:sz="4" w:space="0" w:color="auto"/>
            </w:tcBorders>
            <w:shd w:val="clear" w:color="auto" w:fill="FFFFFF"/>
          </w:tcPr>
          <w:p w:rsidR="003535FB" w:rsidRDefault="003535FB" w:rsidP="003535FB">
            <w:r>
              <w:t>EAN/ACK - Automated equipment notification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U10</w:t>
            </w:r>
          </w:p>
        </w:tc>
        <w:tc>
          <w:tcPr>
            <w:tcW w:w="4400" w:type="dxa"/>
            <w:tcBorders>
              <w:bottom w:val="single" w:sz="4" w:space="0" w:color="auto"/>
            </w:tcBorders>
            <w:shd w:val="clear" w:color="auto" w:fill="F3F3F3"/>
          </w:tcPr>
          <w:p w:rsidR="003535FB" w:rsidRDefault="003535FB" w:rsidP="003535FB">
            <w:r>
              <w:t>TCU/ACK - Automated equipment test code settings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U11</w:t>
            </w:r>
          </w:p>
        </w:tc>
        <w:tc>
          <w:tcPr>
            <w:tcW w:w="4400" w:type="dxa"/>
            <w:tcBorders>
              <w:bottom w:val="single" w:sz="4" w:space="0" w:color="auto"/>
            </w:tcBorders>
            <w:shd w:val="clear" w:color="auto" w:fill="FFFFFF"/>
          </w:tcPr>
          <w:p w:rsidR="003535FB" w:rsidRDefault="003535FB" w:rsidP="003535FB">
            <w:r>
              <w:t>TCR/ACK - Automated equipment test code settings request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U12</w:t>
            </w:r>
          </w:p>
        </w:tc>
        <w:tc>
          <w:tcPr>
            <w:tcW w:w="4400" w:type="dxa"/>
            <w:tcBorders>
              <w:bottom w:val="single" w:sz="4" w:space="0" w:color="auto"/>
            </w:tcBorders>
            <w:shd w:val="clear" w:color="auto" w:fill="F3F3F3"/>
          </w:tcPr>
          <w:p w:rsidR="003535FB" w:rsidRDefault="003535FB" w:rsidP="003535FB">
            <w:r>
              <w:t>LSU/ACK - Automated equipment log/service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U13</w:t>
            </w:r>
          </w:p>
        </w:tc>
        <w:tc>
          <w:tcPr>
            <w:tcW w:w="4400" w:type="dxa"/>
            <w:tcBorders>
              <w:bottom w:val="single" w:sz="4" w:space="0" w:color="auto"/>
            </w:tcBorders>
            <w:shd w:val="clear" w:color="auto" w:fill="FFFFFF"/>
          </w:tcPr>
          <w:p w:rsidR="003535FB" w:rsidRDefault="003535FB" w:rsidP="003535FB">
            <w:r>
              <w:t>LSR/ACK - Automated equipment log/service request</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U14</w:t>
            </w:r>
          </w:p>
        </w:tc>
        <w:tc>
          <w:tcPr>
            <w:tcW w:w="4400" w:type="dxa"/>
            <w:tcBorders>
              <w:bottom w:val="single" w:sz="4" w:space="0" w:color="auto"/>
            </w:tcBorders>
            <w:shd w:val="clear" w:color="auto" w:fill="F3F3F3"/>
          </w:tcPr>
          <w:p w:rsidR="003535FB" w:rsidRDefault="003535FB" w:rsidP="003535FB">
            <w:r>
              <w:t>INR/ACK – Automated Equipment Inventory Request</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V01</w:t>
            </w:r>
          </w:p>
        </w:tc>
        <w:tc>
          <w:tcPr>
            <w:tcW w:w="4400" w:type="dxa"/>
            <w:tcBorders>
              <w:bottom w:val="single" w:sz="4" w:space="0" w:color="auto"/>
            </w:tcBorders>
            <w:shd w:val="clear" w:color="auto" w:fill="FFFFFF"/>
          </w:tcPr>
          <w:p w:rsidR="003535FB" w:rsidRDefault="003535FB" w:rsidP="003535FB">
            <w:r>
              <w:t>VXQ - Query for vaccination record</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V02</w:t>
            </w:r>
          </w:p>
        </w:tc>
        <w:tc>
          <w:tcPr>
            <w:tcW w:w="4400" w:type="dxa"/>
            <w:tcBorders>
              <w:bottom w:val="single" w:sz="4" w:space="0" w:color="auto"/>
            </w:tcBorders>
            <w:shd w:val="clear" w:color="auto" w:fill="F3F3F3"/>
          </w:tcPr>
          <w:p w:rsidR="003535FB" w:rsidRDefault="003535FB" w:rsidP="003535FB">
            <w:r>
              <w:t>VXX - Response to vaccination query returning multiple PID matches</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V03</w:t>
            </w:r>
          </w:p>
        </w:tc>
        <w:tc>
          <w:tcPr>
            <w:tcW w:w="4400" w:type="dxa"/>
            <w:tcBorders>
              <w:bottom w:val="single" w:sz="4" w:space="0" w:color="auto"/>
            </w:tcBorders>
            <w:shd w:val="clear" w:color="auto" w:fill="FFFFFF"/>
          </w:tcPr>
          <w:p w:rsidR="003535FB" w:rsidRDefault="003535FB" w:rsidP="003535FB">
            <w:r>
              <w:t>VXR - Vaccination record response</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V04</w:t>
            </w:r>
          </w:p>
        </w:tc>
        <w:tc>
          <w:tcPr>
            <w:tcW w:w="4400" w:type="dxa"/>
            <w:tcBorders>
              <w:bottom w:val="single" w:sz="4" w:space="0" w:color="auto"/>
            </w:tcBorders>
            <w:shd w:val="clear" w:color="auto" w:fill="F3F3F3"/>
          </w:tcPr>
          <w:p w:rsidR="003535FB" w:rsidRDefault="003535FB" w:rsidP="003535FB">
            <w:r>
              <w:t>VXU - Unsolicited vaccination record update</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Varies</w:t>
            </w:r>
          </w:p>
        </w:tc>
        <w:tc>
          <w:tcPr>
            <w:tcW w:w="4400" w:type="dxa"/>
            <w:tcBorders>
              <w:bottom w:val="single" w:sz="4" w:space="0" w:color="auto"/>
            </w:tcBorders>
            <w:shd w:val="clear" w:color="auto" w:fill="FFFFFF"/>
          </w:tcPr>
          <w:p w:rsidR="003535FB" w:rsidRDefault="003535FB" w:rsidP="003535FB">
            <w:r>
              <w:t>MFQ/MFR - Master files query (use event same as asking for e.g., M05 - location)</w:t>
            </w:r>
          </w:p>
        </w:tc>
        <w:tc>
          <w:tcPr>
            <w:tcW w:w="1800" w:type="dxa"/>
            <w:tcBorders>
              <w:bottom w:val="single" w:sz="4" w:space="0" w:color="auto"/>
            </w:tcBorders>
            <w:shd w:val="clear" w:color="auto" w:fill="FFFFFF"/>
          </w:tcPr>
          <w:p w:rsidR="003535FB" w:rsidRDefault="003535FB" w:rsidP="003535FB"/>
        </w:tc>
        <w:tc>
          <w:tcPr>
            <w:tcW w:w="14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r>
              <w:t>D</w:t>
            </w: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W01</w:t>
            </w:r>
          </w:p>
        </w:tc>
        <w:tc>
          <w:tcPr>
            <w:tcW w:w="4400" w:type="dxa"/>
            <w:tcBorders>
              <w:bottom w:val="single" w:sz="4" w:space="0" w:color="auto"/>
            </w:tcBorders>
            <w:shd w:val="clear" w:color="auto" w:fill="F3F3F3"/>
          </w:tcPr>
          <w:p w:rsidR="003535FB" w:rsidRDefault="003535FB" w:rsidP="003535FB">
            <w:r>
              <w:t>ORU - Waveform result, unsolicited transmission of requested information</w:t>
            </w:r>
          </w:p>
        </w:tc>
        <w:tc>
          <w:tcPr>
            <w:tcW w:w="1800" w:type="dxa"/>
            <w:tcBorders>
              <w:bottom w:val="single" w:sz="4" w:space="0" w:color="auto"/>
            </w:tcBorders>
            <w:shd w:val="clear" w:color="auto" w:fill="F3F3F3"/>
          </w:tcPr>
          <w:p w:rsidR="003535FB" w:rsidRDefault="003535FB" w:rsidP="003535FB"/>
        </w:tc>
        <w:tc>
          <w:tcPr>
            <w:tcW w:w="1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r>
              <w:t>D</w:t>
            </w:r>
          </w:p>
        </w:tc>
      </w:tr>
      <w:tr w:rsidR="003535FB" w:rsidTr="003535FB">
        <w:tblPrEx>
          <w:tblCellMar>
            <w:top w:w="0" w:type="dxa"/>
            <w:bottom w:w="0" w:type="dxa"/>
          </w:tblCellMar>
        </w:tblPrEx>
        <w:tc>
          <w:tcPr>
            <w:tcW w:w="800" w:type="dxa"/>
            <w:shd w:val="clear" w:color="auto" w:fill="FFFFFF"/>
          </w:tcPr>
          <w:p w:rsidR="003535FB" w:rsidRDefault="003535FB" w:rsidP="003535FB">
            <w:r>
              <w:t>W02</w:t>
            </w:r>
          </w:p>
        </w:tc>
        <w:tc>
          <w:tcPr>
            <w:tcW w:w="4400" w:type="dxa"/>
            <w:shd w:val="clear" w:color="auto" w:fill="FFFFFF"/>
          </w:tcPr>
          <w:p w:rsidR="003535FB" w:rsidRDefault="003535FB" w:rsidP="003535FB">
            <w:r>
              <w:t>QRF - Waveform result, response to query</w:t>
            </w:r>
          </w:p>
        </w:tc>
        <w:tc>
          <w:tcPr>
            <w:tcW w:w="1800" w:type="dxa"/>
            <w:shd w:val="clear" w:color="auto" w:fill="FFFFFF"/>
          </w:tcPr>
          <w:p w:rsidR="003535FB" w:rsidRDefault="003535FB" w:rsidP="003535FB"/>
        </w:tc>
        <w:tc>
          <w:tcPr>
            <w:tcW w:w="1400" w:type="dxa"/>
            <w:shd w:val="clear" w:color="auto" w:fill="FFFFFF"/>
          </w:tcPr>
          <w:p w:rsidR="003535FB" w:rsidRDefault="003535FB" w:rsidP="003535FB">
            <w:r>
              <w:t>Deprecated</w:t>
            </w:r>
          </w:p>
        </w:tc>
        <w:tc>
          <w:tcPr>
            <w:tcW w:w="800" w:type="dxa"/>
            <w:shd w:val="clear" w:color="auto" w:fill="FFFFFF"/>
          </w:tcPr>
          <w:p w:rsidR="003535FB" w:rsidRDefault="003535FB" w:rsidP="003535FB">
            <w:r>
              <w:t>D</w:t>
            </w:r>
          </w:p>
        </w:tc>
      </w:tr>
    </w:tbl>
    <w:p w:rsidR="003535FB" w:rsidRDefault="003535FB" w:rsidP="003535FB"/>
    <w:p w:rsidR="003535FB" w:rsidRDefault="003535FB" w:rsidP="003535FB">
      <w:pPr>
        <w:pStyle w:val="berschrift3"/>
      </w:pPr>
      <w:r>
        <w:t>0004 - Patient Class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PatientClass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that systems to categorize patients by site in HL7 Version 2.x interfaces.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2.16.840.1.113883.18.5</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patientClass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used by systems to categorize patients by site in HL7 Version 2.x interfaces in the PV1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Patient Class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http://terminology.hl7.org/CodeSystem/v2-0004</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3</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2.16.840.1.113883.21.5</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hl7VS-patientClass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used by systems to categorize patients by sites.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Patient Class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http://terminology.hl7.org/ValueSet/v2-0004</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Patient Class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used by systems to categorize patients by site in HL7 Version 2.x interfaces.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40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20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E</w:t>
            </w:r>
          </w:p>
        </w:tc>
        <w:tc>
          <w:tcPr>
            <w:tcW w:w="4000" w:type="dxa"/>
            <w:tcBorders>
              <w:top w:val="single" w:sz="4" w:space="0" w:color="auto"/>
              <w:bottom w:val="single" w:sz="4" w:space="0" w:color="auto"/>
            </w:tcBorders>
            <w:shd w:val="clear" w:color="auto" w:fill="FFFFFF"/>
          </w:tcPr>
          <w:p w:rsidR="003535FB" w:rsidRDefault="003535FB" w:rsidP="003535FB">
            <w:pPr>
              <w:pStyle w:val="UserTableBody"/>
            </w:pPr>
            <w:r>
              <w:t>Emergency</w:t>
            </w:r>
          </w:p>
        </w:tc>
        <w:tc>
          <w:tcPr>
            <w:tcW w:w="20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I</w:t>
            </w:r>
          </w:p>
        </w:tc>
        <w:tc>
          <w:tcPr>
            <w:tcW w:w="4000" w:type="dxa"/>
            <w:tcBorders>
              <w:top w:val="single" w:sz="4" w:space="0" w:color="auto"/>
              <w:bottom w:val="single" w:sz="4" w:space="0" w:color="auto"/>
            </w:tcBorders>
            <w:shd w:val="clear" w:color="auto" w:fill="F3F3F3"/>
          </w:tcPr>
          <w:p w:rsidR="003535FB" w:rsidRDefault="003535FB" w:rsidP="003535FB">
            <w:r>
              <w:t>Inpatient</w:t>
            </w:r>
          </w:p>
        </w:tc>
        <w:tc>
          <w:tcPr>
            <w:tcW w:w="20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O</w:t>
            </w:r>
          </w:p>
        </w:tc>
        <w:tc>
          <w:tcPr>
            <w:tcW w:w="4000" w:type="dxa"/>
            <w:tcBorders>
              <w:top w:val="single" w:sz="4" w:space="0" w:color="auto"/>
              <w:bottom w:val="single" w:sz="4" w:space="0" w:color="auto"/>
            </w:tcBorders>
            <w:shd w:val="clear" w:color="auto" w:fill="FFFFFF"/>
          </w:tcPr>
          <w:p w:rsidR="003535FB" w:rsidRDefault="003535FB" w:rsidP="003535FB">
            <w:r>
              <w:t>Outpatient</w:t>
            </w:r>
          </w:p>
        </w:tc>
        <w:tc>
          <w:tcPr>
            <w:tcW w:w="20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P</w:t>
            </w:r>
          </w:p>
        </w:tc>
        <w:tc>
          <w:tcPr>
            <w:tcW w:w="4000" w:type="dxa"/>
            <w:tcBorders>
              <w:top w:val="single" w:sz="4" w:space="0" w:color="auto"/>
              <w:bottom w:val="single" w:sz="4" w:space="0" w:color="auto"/>
            </w:tcBorders>
            <w:shd w:val="clear" w:color="auto" w:fill="F3F3F3"/>
          </w:tcPr>
          <w:p w:rsidR="003535FB" w:rsidRDefault="003535FB" w:rsidP="003535FB">
            <w:r>
              <w:t>Preadmit</w:t>
            </w:r>
          </w:p>
        </w:tc>
        <w:tc>
          <w:tcPr>
            <w:tcW w:w="20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R</w:t>
            </w:r>
          </w:p>
        </w:tc>
        <w:tc>
          <w:tcPr>
            <w:tcW w:w="4000" w:type="dxa"/>
            <w:tcBorders>
              <w:top w:val="single" w:sz="4" w:space="0" w:color="auto"/>
              <w:bottom w:val="single" w:sz="4" w:space="0" w:color="auto"/>
            </w:tcBorders>
            <w:shd w:val="clear" w:color="auto" w:fill="FFFFFF"/>
          </w:tcPr>
          <w:p w:rsidR="003535FB" w:rsidRDefault="003535FB" w:rsidP="003535FB">
            <w:r>
              <w:t>Recurring patient</w:t>
            </w:r>
          </w:p>
        </w:tc>
        <w:tc>
          <w:tcPr>
            <w:tcW w:w="20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B</w:t>
            </w:r>
          </w:p>
        </w:tc>
        <w:tc>
          <w:tcPr>
            <w:tcW w:w="4000" w:type="dxa"/>
            <w:tcBorders>
              <w:top w:val="single" w:sz="4" w:space="0" w:color="auto"/>
              <w:bottom w:val="single" w:sz="4" w:space="0" w:color="auto"/>
            </w:tcBorders>
            <w:shd w:val="clear" w:color="auto" w:fill="F3F3F3"/>
          </w:tcPr>
          <w:p w:rsidR="003535FB" w:rsidRDefault="003535FB" w:rsidP="003535FB">
            <w:r>
              <w:t>Obstetrics</w:t>
            </w:r>
          </w:p>
        </w:tc>
        <w:tc>
          <w:tcPr>
            <w:tcW w:w="20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C</w:t>
            </w:r>
          </w:p>
        </w:tc>
        <w:tc>
          <w:tcPr>
            <w:tcW w:w="4000" w:type="dxa"/>
            <w:tcBorders>
              <w:top w:val="single" w:sz="4" w:space="0" w:color="auto"/>
              <w:bottom w:val="single" w:sz="4" w:space="0" w:color="auto"/>
            </w:tcBorders>
            <w:shd w:val="clear" w:color="auto" w:fill="FFFFFF"/>
          </w:tcPr>
          <w:p w:rsidR="003535FB" w:rsidRDefault="003535FB" w:rsidP="003535FB">
            <w:r>
              <w:t>Commercial Account</w:t>
            </w:r>
          </w:p>
        </w:tc>
        <w:tc>
          <w:tcPr>
            <w:tcW w:w="20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N</w:t>
            </w:r>
          </w:p>
        </w:tc>
        <w:tc>
          <w:tcPr>
            <w:tcW w:w="4000" w:type="dxa"/>
            <w:tcBorders>
              <w:top w:val="single" w:sz="4" w:space="0" w:color="auto"/>
              <w:bottom w:val="single" w:sz="4" w:space="0" w:color="auto"/>
            </w:tcBorders>
            <w:shd w:val="clear" w:color="auto" w:fill="F3F3F3"/>
          </w:tcPr>
          <w:p w:rsidR="003535FB" w:rsidRDefault="003535FB" w:rsidP="003535FB">
            <w:r>
              <w:t>Not Applicable</w:t>
            </w:r>
          </w:p>
        </w:tc>
        <w:tc>
          <w:tcPr>
            <w:tcW w:w="20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U</w:t>
            </w:r>
          </w:p>
        </w:tc>
        <w:tc>
          <w:tcPr>
            <w:tcW w:w="4000" w:type="dxa"/>
            <w:tcBorders>
              <w:top w:val="single" w:sz="4" w:space="0" w:color="auto"/>
              <w:bottom w:val="double" w:sz="4" w:space="0" w:color="auto"/>
            </w:tcBorders>
            <w:shd w:val="clear" w:color="auto" w:fill="FFFFFF"/>
          </w:tcPr>
          <w:p w:rsidR="003535FB" w:rsidRDefault="003535FB" w:rsidP="003535FB">
            <w:r>
              <w:t>Unknown</w:t>
            </w:r>
          </w:p>
        </w:tc>
        <w:tc>
          <w:tcPr>
            <w:tcW w:w="20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0005 - Race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V2Race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patient's race.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Race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patient's race. These values are suggestions only, they are not required for use in HL7 messages.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PID-10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0006 - Religion</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Religion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person's religion.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2.16.840.1.113883.18.8</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religion2</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a person's religion.    Used in HL7 Version 2.x messaging in the PID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Religion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http://terminology.hl7.org/CodeSystem/v2-0006</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01.11.2000</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2.4</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2.16.840.1.113883.21.9</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hl7VS-religion2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a person's religion.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Religion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Religion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 person's religion.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PID-17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3535FB" w:rsidTr="003535F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50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pPr>
              <w:pStyle w:val="UserTableBody"/>
            </w:pPr>
            <w:r>
              <w:t>AGN</w:t>
            </w:r>
          </w:p>
        </w:tc>
        <w:tc>
          <w:tcPr>
            <w:tcW w:w="5000" w:type="dxa"/>
            <w:tcBorders>
              <w:top w:val="single" w:sz="4" w:space="0" w:color="auto"/>
              <w:bottom w:val="single" w:sz="4" w:space="0" w:color="auto"/>
            </w:tcBorders>
            <w:shd w:val="clear" w:color="auto" w:fill="FFFFFF"/>
          </w:tcPr>
          <w:p w:rsidR="003535FB" w:rsidRDefault="003535FB" w:rsidP="003535FB">
            <w:pPr>
              <w:pStyle w:val="UserTableBody"/>
            </w:pPr>
            <w:r>
              <w:t>Agnostic</w:t>
            </w: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ATH</w:t>
            </w:r>
          </w:p>
        </w:tc>
        <w:tc>
          <w:tcPr>
            <w:tcW w:w="5000" w:type="dxa"/>
            <w:tcBorders>
              <w:top w:val="single" w:sz="4" w:space="0" w:color="auto"/>
              <w:bottom w:val="single" w:sz="4" w:space="0" w:color="auto"/>
            </w:tcBorders>
            <w:shd w:val="clear" w:color="auto" w:fill="F3F3F3"/>
          </w:tcPr>
          <w:p w:rsidR="003535FB" w:rsidRDefault="003535FB" w:rsidP="003535FB">
            <w:r>
              <w:t>Atheist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BAH</w:t>
            </w:r>
          </w:p>
        </w:tc>
        <w:tc>
          <w:tcPr>
            <w:tcW w:w="5000" w:type="dxa"/>
            <w:tcBorders>
              <w:top w:val="single" w:sz="4" w:space="0" w:color="auto"/>
              <w:bottom w:val="single" w:sz="4" w:space="0" w:color="auto"/>
            </w:tcBorders>
            <w:shd w:val="clear" w:color="auto" w:fill="FFFFFF"/>
          </w:tcPr>
          <w:p w:rsidR="003535FB" w:rsidRDefault="003535FB" w:rsidP="003535FB">
            <w:r>
              <w:t>Baha'i</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BRE</w:t>
            </w:r>
          </w:p>
        </w:tc>
        <w:tc>
          <w:tcPr>
            <w:tcW w:w="5000" w:type="dxa"/>
            <w:tcBorders>
              <w:top w:val="single" w:sz="4" w:space="0" w:color="auto"/>
              <w:bottom w:val="single" w:sz="4" w:space="0" w:color="auto"/>
            </w:tcBorders>
            <w:shd w:val="clear" w:color="auto" w:fill="F3F3F3"/>
          </w:tcPr>
          <w:p w:rsidR="003535FB" w:rsidRDefault="003535FB" w:rsidP="003535FB">
            <w:r>
              <w:t>Brethren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BUD</w:t>
            </w:r>
          </w:p>
        </w:tc>
        <w:tc>
          <w:tcPr>
            <w:tcW w:w="5000" w:type="dxa"/>
            <w:tcBorders>
              <w:top w:val="single" w:sz="4" w:space="0" w:color="auto"/>
              <w:bottom w:val="single" w:sz="4" w:space="0" w:color="auto"/>
            </w:tcBorders>
            <w:shd w:val="clear" w:color="auto" w:fill="FFFFFF"/>
          </w:tcPr>
          <w:p w:rsidR="003535FB" w:rsidRDefault="003535FB" w:rsidP="003535FB">
            <w:r>
              <w:t>Buddhist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BMA</w:t>
            </w:r>
          </w:p>
        </w:tc>
        <w:tc>
          <w:tcPr>
            <w:tcW w:w="5000" w:type="dxa"/>
            <w:tcBorders>
              <w:top w:val="single" w:sz="4" w:space="0" w:color="auto"/>
              <w:bottom w:val="single" w:sz="4" w:space="0" w:color="auto"/>
            </w:tcBorders>
            <w:shd w:val="clear" w:color="auto" w:fill="F3F3F3"/>
          </w:tcPr>
          <w:p w:rsidR="003535FB" w:rsidRDefault="003535FB" w:rsidP="003535FB">
            <w:r>
              <w:t>Buddhist: Mahayana</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BTH</w:t>
            </w:r>
          </w:p>
        </w:tc>
        <w:tc>
          <w:tcPr>
            <w:tcW w:w="5000" w:type="dxa"/>
            <w:tcBorders>
              <w:top w:val="single" w:sz="4" w:space="0" w:color="auto"/>
              <w:bottom w:val="single" w:sz="4" w:space="0" w:color="auto"/>
            </w:tcBorders>
            <w:shd w:val="clear" w:color="auto" w:fill="FFFFFF"/>
          </w:tcPr>
          <w:p w:rsidR="003535FB" w:rsidRDefault="003535FB" w:rsidP="003535FB">
            <w:r>
              <w:t>Buddhist: Theravada</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BTA</w:t>
            </w:r>
          </w:p>
        </w:tc>
        <w:tc>
          <w:tcPr>
            <w:tcW w:w="5000" w:type="dxa"/>
            <w:tcBorders>
              <w:top w:val="single" w:sz="4" w:space="0" w:color="auto"/>
              <w:bottom w:val="single" w:sz="4" w:space="0" w:color="auto"/>
            </w:tcBorders>
            <w:shd w:val="clear" w:color="auto" w:fill="F3F3F3"/>
          </w:tcPr>
          <w:p w:rsidR="003535FB" w:rsidRDefault="003535FB" w:rsidP="003535FB">
            <w:r>
              <w:t>Buddhist: Tantrayana</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BOT</w:t>
            </w:r>
          </w:p>
        </w:tc>
        <w:tc>
          <w:tcPr>
            <w:tcW w:w="5000" w:type="dxa"/>
            <w:tcBorders>
              <w:top w:val="single" w:sz="4" w:space="0" w:color="auto"/>
              <w:bottom w:val="single" w:sz="4" w:space="0" w:color="auto"/>
            </w:tcBorders>
            <w:shd w:val="clear" w:color="auto" w:fill="FFFFFF"/>
          </w:tcPr>
          <w:p w:rsidR="003535FB" w:rsidRDefault="003535FB" w:rsidP="003535FB">
            <w:r>
              <w:t>Buddhist: Other</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CFR</w:t>
            </w:r>
          </w:p>
        </w:tc>
        <w:tc>
          <w:tcPr>
            <w:tcW w:w="5000" w:type="dxa"/>
            <w:tcBorders>
              <w:top w:val="single" w:sz="4" w:space="0" w:color="auto"/>
              <w:bottom w:val="single" w:sz="4" w:space="0" w:color="auto"/>
            </w:tcBorders>
            <w:shd w:val="clear" w:color="auto" w:fill="F3F3F3"/>
          </w:tcPr>
          <w:p w:rsidR="003535FB" w:rsidRDefault="003535FB" w:rsidP="003535FB">
            <w:r>
              <w:t>Chinese Folk Religionist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CHR</w:t>
            </w:r>
          </w:p>
        </w:tc>
        <w:tc>
          <w:tcPr>
            <w:tcW w:w="5000" w:type="dxa"/>
            <w:tcBorders>
              <w:top w:val="single" w:sz="4" w:space="0" w:color="auto"/>
              <w:bottom w:val="single" w:sz="4" w:space="0" w:color="auto"/>
            </w:tcBorders>
            <w:shd w:val="clear" w:color="auto" w:fill="FFFFFF"/>
          </w:tcPr>
          <w:p w:rsidR="003535FB" w:rsidRDefault="003535FB" w:rsidP="003535FB">
            <w:r>
              <w:t>Christian</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ABC</w:t>
            </w:r>
          </w:p>
        </w:tc>
        <w:tc>
          <w:tcPr>
            <w:tcW w:w="5000" w:type="dxa"/>
            <w:tcBorders>
              <w:top w:val="single" w:sz="4" w:space="0" w:color="auto"/>
              <w:bottom w:val="single" w:sz="4" w:space="0" w:color="auto"/>
            </w:tcBorders>
            <w:shd w:val="clear" w:color="auto" w:fill="F3F3F3"/>
          </w:tcPr>
          <w:p w:rsidR="003535FB" w:rsidRDefault="003535FB" w:rsidP="003535FB">
            <w:r>
              <w:t>Christian: American Baptist Church</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AMT</w:t>
            </w:r>
          </w:p>
        </w:tc>
        <w:tc>
          <w:tcPr>
            <w:tcW w:w="5000" w:type="dxa"/>
            <w:tcBorders>
              <w:top w:val="single" w:sz="4" w:space="0" w:color="auto"/>
              <w:bottom w:val="single" w:sz="4" w:space="0" w:color="auto"/>
            </w:tcBorders>
            <w:shd w:val="clear" w:color="auto" w:fill="FFFFFF"/>
          </w:tcPr>
          <w:p w:rsidR="003535FB" w:rsidRDefault="003535FB" w:rsidP="003535FB">
            <w:r>
              <w:t>Christian: African Methodist Episcopal</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AME</w:t>
            </w:r>
          </w:p>
        </w:tc>
        <w:tc>
          <w:tcPr>
            <w:tcW w:w="5000" w:type="dxa"/>
            <w:tcBorders>
              <w:top w:val="single" w:sz="4" w:space="0" w:color="auto"/>
              <w:bottom w:val="single" w:sz="4" w:space="0" w:color="auto"/>
            </w:tcBorders>
            <w:shd w:val="clear" w:color="auto" w:fill="F3F3F3"/>
          </w:tcPr>
          <w:p w:rsidR="003535FB" w:rsidRDefault="003535FB" w:rsidP="003535FB">
            <w:r>
              <w:t>Christian: African Methodist Episcopal Zion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ANG</w:t>
            </w:r>
          </w:p>
        </w:tc>
        <w:tc>
          <w:tcPr>
            <w:tcW w:w="5000" w:type="dxa"/>
            <w:tcBorders>
              <w:top w:val="single" w:sz="4" w:space="0" w:color="auto"/>
              <w:bottom w:val="single" w:sz="4" w:space="0" w:color="auto"/>
            </w:tcBorders>
            <w:shd w:val="clear" w:color="auto" w:fill="FFFFFF"/>
          </w:tcPr>
          <w:p w:rsidR="003535FB" w:rsidRDefault="003535FB" w:rsidP="003535FB">
            <w:r>
              <w:t>Christian: Anglican</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AOG</w:t>
            </w:r>
          </w:p>
        </w:tc>
        <w:tc>
          <w:tcPr>
            <w:tcW w:w="5000" w:type="dxa"/>
            <w:tcBorders>
              <w:top w:val="single" w:sz="4" w:space="0" w:color="auto"/>
              <w:bottom w:val="single" w:sz="4" w:space="0" w:color="auto"/>
            </w:tcBorders>
            <w:shd w:val="clear" w:color="auto" w:fill="F3F3F3"/>
          </w:tcPr>
          <w:p w:rsidR="003535FB" w:rsidRDefault="003535FB" w:rsidP="003535FB">
            <w:r>
              <w:t>Christian: Assembly of God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BAP</w:t>
            </w:r>
          </w:p>
        </w:tc>
        <w:tc>
          <w:tcPr>
            <w:tcW w:w="5000" w:type="dxa"/>
            <w:tcBorders>
              <w:top w:val="single" w:sz="4" w:space="0" w:color="auto"/>
              <w:bottom w:val="single" w:sz="4" w:space="0" w:color="auto"/>
            </w:tcBorders>
            <w:shd w:val="clear" w:color="auto" w:fill="FFFFFF"/>
          </w:tcPr>
          <w:p w:rsidR="003535FB" w:rsidRDefault="003535FB" w:rsidP="003535FB">
            <w:r>
              <w:t>Christian: Baptist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CRR</w:t>
            </w:r>
          </w:p>
        </w:tc>
        <w:tc>
          <w:tcPr>
            <w:tcW w:w="5000" w:type="dxa"/>
            <w:tcBorders>
              <w:top w:val="single" w:sz="4" w:space="0" w:color="auto"/>
              <w:bottom w:val="single" w:sz="4" w:space="0" w:color="auto"/>
            </w:tcBorders>
            <w:shd w:val="clear" w:color="auto" w:fill="F3F3F3"/>
          </w:tcPr>
          <w:p w:rsidR="003535FB" w:rsidRDefault="003535FB" w:rsidP="003535FB">
            <w:r>
              <w:t>Christian: Christian Reformed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CHS</w:t>
            </w:r>
          </w:p>
        </w:tc>
        <w:tc>
          <w:tcPr>
            <w:tcW w:w="5000" w:type="dxa"/>
            <w:tcBorders>
              <w:top w:val="single" w:sz="4" w:space="0" w:color="auto"/>
              <w:bottom w:val="single" w:sz="4" w:space="0" w:color="auto"/>
            </w:tcBorders>
            <w:shd w:val="clear" w:color="auto" w:fill="FFFFFF"/>
          </w:tcPr>
          <w:p w:rsidR="003535FB" w:rsidRDefault="003535FB" w:rsidP="003535FB">
            <w:r>
              <w:t>Christian: Christian Science</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CMA</w:t>
            </w:r>
          </w:p>
        </w:tc>
        <w:tc>
          <w:tcPr>
            <w:tcW w:w="5000" w:type="dxa"/>
            <w:tcBorders>
              <w:top w:val="single" w:sz="4" w:space="0" w:color="auto"/>
              <w:bottom w:val="single" w:sz="4" w:space="0" w:color="auto"/>
            </w:tcBorders>
            <w:shd w:val="clear" w:color="auto" w:fill="F3F3F3"/>
          </w:tcPr>
          <w:p w:rsidR="003535FB" w:rsidRDefault="003535FB" w:rsidP="003535FB">
            <w:r>
              <w:t>Christian: Christian Missionary Alliance</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COC</w:t>
            </w:r>
          </w:p>
        </w:tc>
        <w:tc>
          <w:tcPr>
            <w:tcW w:w="5000" w:type="dxa"/>
            <w:tcBorders>
              <w:top w:val="single" w:sz="4" w:space="0" w:color="auto"/>
              <w:bottom w:val="single" w:sz="4" w:space="0" w:color="auto"/>
            </w:tcBorders>
            <w:shd w:val="clear" w:color="auto" w:fill="FFFFFF"/>
          </w:tcPr>
          <w:p w:rsidR="003535FB" w:rsidRDefault="003535FB" w:rsidP="003535FB">
            <w:r>
              <w:t>Christian: Church of Christ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COG</w:t>
            </w:r>
          </w:p>
        </w:tc>
        <w:tc>
          <w:tcPr>
            <w:tcW w:w="5000" w:type="dxa"/>
            <w:tcBorders>
              <w:top w:val="single" w:sz="4" w:space="0" w:color="auto"/>
              <w:bottom w:val="single" w:sz="4" w:space="0" w:color="auto"/>
            </w:tcBorders>
            <w:shd w:val="clear" w:color="auto" w:fill="F3F3F3"/>
          </w:tcPr>
          <w:p w:rsidR="003535FB" w:rsidRDefault="003535FB" w:rsidP="003535FB">
            <w:r>
              <w:t>Christian: Church of God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COI</w:t>
            </w:r>
          </w:p>
        </w:tc>
        <w:tc>
          <w:tcPr>
            <w:tcW w:w="5000" w:type="dxa"/>
            <w:tcBorders>
              <w:top w:val="single" w:sz="4" w:space="0" w:color="auto"/>
              <w:bottom w:val="single" w:sz="4" w:space="0" w:color="auto"/>
            </w:tcBorders>
            <w:shd w:val="clear" w:color="auto" w:fill="FFFFFF"/>
          </w:tcPr>
          <w:p w:rsidR="003535FB" w:rsidRDefault="003535FB" w:rsidP="003535FB">
            <w:r>
              <w:t>Christian: Church of God in Christ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COM</w:t>
            </w:r>
          </w:p>
        </w:tc>
        <w:tc>
          <w:tcPr>
            <w:tcW w:w="5000" w:type="dxa"/>
            <w:tcBorders>
              <w:top w:val="single" w:sz="4" w:space="0" w:color="auto"/>
              <w:bottom w:val="single" w:sz="4" w:space="0" w:color="auto"/>
            </w:tcBorders>
            <w:shd w:val="clear" w:color="auto" w:fill="F3F3F3"/>
          </w:tcPr>
          <w:p w:rsidR="003535FB" w:rsidRDefault="003535FB" w:rsidP="003535FB">
            <w:r>
              <w:t>Christian: Community</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COL</w:t>
            </w:r>
          </w:p>
        </w:tc>
        <w:tc>
          <w:tcPr>
            <w:tcW w:w="5000" w:type="dxa"/>
            <w:tcBorders>
              <w:top w:val="single" w:sz="4" w:space="0" w:color="auto"/>
              <w:bottom w:val="single" w:sz="4" w:space="0" w:color="auto"/>
            </w:tcBorders>
            <w:shd w:val="clear" w:color="auto" w:fill="FFFFFF"/>
          </w:tcPr>
          <w:p w:rsidR="003535FB" w:rsidRDefault="003535FB" w:rsidP="003535FB">
            <w:r>
              <w:t>Christian: Congregational</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EOT</w:t>
            </w:r>
          </w:p>
        </w:tc>
        <w:tc>
          <w:tcPr>
            <w:tcW w:w="5000" w:type="dxa"/>
            <w:tcBorders>
              <w:top w:val="single" w:sz="4" w:space="0" w:color="auto"/>
              <w:bottom w:val="single" w:sz="4" w:space="0" w:color="auto"/>
            </w:tcBorders>
            <w:shd w:val="clear" w:color="auto" w:fill="F3F3F3"/>
          </w:tcPr>
          <w:p w:rsidR="003535FB" w:rsidRDefault="003535FB" w:rsidP="003535FB">
            <w:r>
              <w:t>Christian: Eastern Orthodox</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EVC</w:t>
            </w:r>
          </w:p>
        </w:tc>
        <w:tc>
          <w:tcPr>
            <w:tcW w:w="5000" w:type="dxa"/>
            <w:tcBorders>
              <w:top w:val="single" w:sz="4" w:space="0" w:color="auto"/>
              <w:bottom w:val="single" w:sz="4" w:space="0" w:color="auto"/>
            </w:tcBorders>
            <w:shd w:val="clear" w:color="auto" w:fill="FFFFFF"/>
          </w:tcPr>
          <w:p w:rsidR="003535FB" w:rsidRDefault="003535FB" w:rsidP="003535FB">
            <w:r>
              <w:t>Christian: Evangelical Church</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EPI</w:t>
            </w:r>
          </w:p>
        </w:tc>
        <w:tc>
          <w:tcPr>
            <w:tcW w:w="5000" w:type="dxa"/>
            <w:tcBorders>
              <w:top w:val="single" w:sz="4" w:space="0" w:color="auto"/>
              <w:bottom w:val="single" w:sz="4" w:space="0" w:color="auto"/>
            </w:tcBorders>
            <w:shd w:val="clear" w:color="auto" w:fill="F3F3F3"/>
          </w:tcPr>
          <w:p w:rsidR="003535FB" w:rsidRDefault="003535FB" w:rsidP="003535FB">
            <w:r>
              <w:t>Christian: Episcopalian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FWB</w:t>
            </w:r>
          </w:p>
        </w:tc>
        <w:tc>
          <w:tcPr>
            <w:tcW w:w="5000" w:type="dxa"/>
            <w:tcBorders>
              <w:top w:val="single" w:sz="4" w:space="0" w:color="auto"/>
              <w:bottom w:val="single" w:sz="4" w:space="0" w:color="auto"/>
            </w:tcBorders>
            <w:shd w:val="clear" w:color="auto" w:fill="FFFFFF"/>
          </w:tcPr>
          <w:p w:rsidR="003535FB" w:rsidRDefault="003535FB" w:rsidP="003535FB">
            <w:r>
              <w:t>Christian: Free Will Baptist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FRQ</w:t>
            </w:r>
          </w:p>
        </w:tc>
        <w:tc>
          <w:tcPr>
            <w:tcW w:w="5000" w:type="dxa"/>
            <w:tcBorders>
              <w:top w:val="single" w:sz="4" w:space="0" w:color="auto"/>
              <w:bottom w:val="single" w:sz="4" w:space="0" w:color="auto"/>
            </w:tcBorders>
            <w:shd w:val="clear" w:color="auto" w:fill="F3F3F3"/>
          </w:tcPr>
          <w:p w:rsidR="003535FB" w:rsidRDefault="003535FB" w:rsidP="003535FB">
            <w:r>
              <w:t>Christian: Friends</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FUL</w:t>
            </w:r>
          </w:p>
        </w:tc>
        <w:tc>
          <w:tcPr>
            <w:tcW w:w="5000" w:type="dxa"/>
            <w:tcBorders>
              <w:top w:val="single" w:sz="4" w:space="0" w:color="auto"/>
              <w:bottom w:val="single" w:sz="4" w:space="0" w:color="auto"/>
            </w:tcBorders>
            <w:shd w:val="clear" w:color="auto" w:fill="FFFFFF"/>
          </w:tcPr>
          <w:p w:rsidR="003535FB" w:rsidRDefault="003535FB" w:rsidP="003535FB">
            <w:r>
              <w:t>Christian: Full Gospel</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GRE</w:t>
            </w:r>
          </w:p>
        </w:tc>
        <w:tc>
          <w:tcPr>
            <w:tcW w:w="5000" w:type="dxa"/>
            <w:tcBorders>
              <w:top w:val="single" w:sz="4" w:space="0" w:color="auto"/>
              <w:bottom w:val="single" w:sz="4" w:space="0" w:color="auto"/>
            </w:tcBorders>
            <w:shd w:val="clear" w:color="auto" w:fill="F3F3F3"/>
          </w:tcPr>
          <w:p w:rsidR="003535FB" w:rsidRDefault="003535FB" w:rsidP="003535FB">
            <w:r>
              <w:t>Christian: Greek Orthodox</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JWN</w:t>
            </w:r>
          </w:p>
        </w:tc>
        <w:tc>
          <w:tcPr>
            <w:tcW w:w="5000" w:type="dxa"/>
            <w:tcBorders>
              <w:top w:val="single" w:sz="4" w:space="0" w:color="auto"/>
              <w:bottom w:val="single" w:sz="4" w:space="0" w:color="auto"/>
            </w:tcBorders>
            <w:shd w:val="clear" w:color="auto" w:fill="FFFFFF"/>
          </w:tcPr>
          <w:p w:rsidR="003535FB" w:rsidRDefault="003535FB" w:rsidP="003535FB">
            <w:r>
              <w:t>Christian: Jehovah's Witness</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MOM</w:t>
            </w:r>
          </w:p>
        </w:tc>
        <w:tc>
          <w:tcPr>
            <w:tcW w:w="5000" w:type="dxa"/>
            <w:tcBorders>
              <w:top w:val="single" w:sz="4" w:space="0" w:color="auto"/>
              <w:bottom w:val="single" w:sz="4" w:space="0" w:color="auto"/>
            </w:tcBorders>
            <w:shd w:val="clear" w:color="auto" w:fill="F3F3F3"/>
          </w:tcPr>
          <w:p w:rsidR="003535FB" w:rsidRDefault="003535FB" w:rsidP="003535FB">
            <w:r>
              <w:t>Christian: Latter-day Saints</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LUT</w:t>
            </w:r>
          </w:p>
        </w:tc>
        <w:tc>
          <w:tcPr>
            <w:tcW w:w="5000" w:type="dxa"/>
            <w:tcBorders>
              <w:top w:val="single" w:sz="4" w:space="0" w:color="auto"/>
              <w:bottom w:val="single" w:sz="4" w:space="0" w:color="auto"/>
            </w:tcBorders>
            <w:shd w:val="clear" w:color="auto" w:fill="FFFFFF"/>
          </w:tcPr>
          <w:p w:rsidR="003535FB" w:rsidRDefault="003535FB" w:rsidP="003535FB">
            <w:r>
              <w:t>Christian: Lutheran</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LMS</w:t>
            </w:r>
          </w:p>
        </w:tc>
        <w:tc>
          <w:tcPr>
            <w:tcW w:w="5000" w:type="dxa"/>
            <w:tcBorders>
              <w:top w:val="single" w:sz="4" w:space="0" w:color="auto"/>
              <w:bottom w:val="single" w:sz="4" w:space="0" w:color="auto"/>
            </w:tcBorders>
            <w:shd w:val="clear" w:color="auto" w:fill="F3F3F3"/>
          </w:tcPr>
          <w:p w:rsidR="003535FB" w:rsidRDefault="003535FB" w:rsidP="003535FB">
            <w:r>
              <w:t>Christian: Lutheran Missouri Synod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MEN</w:t>
            </w:r>
          </w:p>
        </w:tc>
        <w:tc>
          <w:tcPr>
            <w:tcW w:w="5000" w:type="dxa"/>
            <w:tcBorders>
              <w:top w:val="single" w:sz="4" w:space="0" w:color="auto"/>
              <w:bottom w:val="single" w:sz="4" w:space="0" w:color="auto"/>
            </w:tcBorders>
            <w:shd w:val="clear" w:color="auto" w:fill="FFFFFF"/>
          </w:tcPr>
          <w:p w:rsidR="003535FB" w:rsidRDefault="003535FB" w:rsidP="003535FB">
            <w:r>
              <w:t>Christian: Mennonite</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MET</w:t>
            </w:r>
          </w:p>
        </w:tc>
        <w:tc>
          <w:tcPr>
            <w:tcW w:w="5000" w:type="dxa"/>
            <w:tcBorders>
              <w:top w:val="single" w:sz="4" w:space="0" w:color="auto"/>
              <w:bottom w:val="single" w:sz="4" w:space="0" w:color="auto"/>
            </w:tcBorders>
            <w:shd w:val="clear" w:color="auto" w:fill="F3F3F3"/>
          </w:tcPr>
          <w:p w:rsidR="003535FB" w:rsidRDefault="003535FB" w:rsidP="003535FB">
            <w:r>
              <w:t>Christian: Methodist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NAZ</w:t>
            </w:r>
          </w:p>
        </w:tc>
        <w:tc>
          <w:tcPr>
            <w:tcW w:w="5000" w:type="dxa"/>
            <w:tcBorders>
              <w:top w:val="single" w:sz="4" w:space="0" w:color="auto"/>
              <w:bottom w:val="single" w:sz="4" w:space="0" w:color="auto"/>
            </w:tcBorders>
            <w:shd w:val="clear" w:color="auto" w:fill="FFFFFF"/>
          </w:tcPr>
          <w:p w:rsidR="003535FB" w:rsidRDefault="003535FB" w:rsidP="003535FB">
            <w:r>
              <w:t>Christian: Church of the Nazarene</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ORT</w:t>
            </w:r>
          </w:p>
        </w:tc>
        <w:tc>
          <w:tcPr>
            <w:tcW w:w="5000" w:type="dxa"/>
            <w:tcBorders>
              <w:top w:val="single" w:sz="4" w:space="0" w:color="auto"/>
              <w:bottom w:val="single" w:sz="4" w:space="0" w:color="auto"/>
            </w:tcBorders>
            <w:shd w:val="clear" w:color="auto" w:fill="F3F3F3"/>
          </w:tcPr>
          <w:p w:rsidR="003535FB" w:rsidRDefault="003535FB" w:rsidP="003535FB">
            <w:r>
              <w:t>Christian: Orthodox</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PEN</w:t>
            </w:r>
          </w:p>
        </w:tc>
        <w:tc>
          <w:tcPr>
            <w:tcW w:w="5000" w:type="dxa"/>
            <w:tcBorders>
              <w:top w:val="single" w:sz="4" w:space="0" w:color="auto"/>
              <w:bottom w:val="single" w:sz="4" w:space="0" w:color="auto"/>
            </w:tcBorders>
            <w:shd w:val="clear" w:color="auto" w:fill="FFFFFF"/>
          </w:tcPr>
          <w:p w:rsidR="003535FB" w:rsidRDefault="003535FB" w:rsidP="003535FB">
            <w:r>
              <w:t>Christian: Pentecostal</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COP</w:t>
            </w:r>
          </w:p>
        </w:tc>
        <w:tc>
          <w:tcPr>
            <w:tcW w:w="5000" w:type="dxa"/>
            <w:tcBorders>
              <w:top w:val="single" w:sz="4" w:space="0" w:color="auto"/>
              <w:bottom w:val="single" w:sz="4" w:space="0" w:color="auto"/>
            </w:tcBorders>
            <w:shd w:val="clear" w:color="auto" w:fill="F3F3F3"/>
          </w:tcPr>
          <w:p w:rsidR="003535FB" w:rsidRDefault="003535FB" w:rsidP="003535FB">
            <w:r>
              <w:t>Christian: Other Pentecostal</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PRE</w:t>
            </w:r>
          </w:p>
        </w:tc>
        <w:tc>
          <w:tcPr>
            <w:tcW w:w="5000" w:type="dxa"/>
            <w:tcBorders>
              <w:top w:val="single" w:sz="4" w:space="0" w:color="auto"/>
              <w:bottom w:val="single" w:sz="4" w:space="0" w:color="auto"/>
            </w:tcBorders>
            <w:shd w:val="clear" w:color="auto" w:fill="FFFFFF"/>
          </w:tcPr>
          <w:p w:rsidR="003535FB" w:rsidRDefault="003535FB" w:rsidP="003535FB">
            <w:r>
              <w:t>Christian: Presbyterian</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PRO</w:t>
            </w:r>
          </w:p>
        </w:tc>
        <w:tc>
          <w:tcPr>
            <w:tcW w:w="5000" w:type="dxa"/>
            <w:tcBorders>
              <w:top w:val="single" w:sz="4" w:space="0" w:color="auto"/>
              <w:bottom w:val="single" w:sz="4" w:space="0" w:color="auto"/>
            </w:tcBorders>
            <w:shd w:val="clear" w:color="auto" w:fill="F3F3F3"/>
          </w:tcPr>
          <w:p w:rsidR="003535FB" w:rsidRDefault="003535FB" w:rsidP="003535FB">
            <w:r>
              <w:t>Christian: Protestant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PRC</w:t>
            </w:r>
          </w:p>
        </w:tc>
        <w:tc>
          <w:tcPr>
            <w:tcW w:w="5000" w:type="dxa"/>
            <w:tcBorders>
              <w:top w:val="single" w:sz="4" w:space="0" w:color="auto"/>
              <w:bottom w:val="single" w:sz="4" w:space="0" w:color="auto"/>
            </w:tcBorders>
            <w:shd w:val="clear" w:color="auto" w:fill="FFFFFF"/>
          </w:tcPr>
          <w:p w:rsidR="003535FB" w:rsidRDefault="003535FB" w:rsidP="003535FB">
            <w:r>
              <w:t>Christian: Other Protestant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REC</w:t>
            </w:r>
          </w:p>
        </w:tc>
        <w:tc>
          <w:tcPr>
            <w:tcW w:w="5000" w:type="dxa"/>
            <w:tcBorders>
              <w:top w:val="single" w:sz="4" w:space="0" w:color="auto"/>
              <w:bottom w:val="single" w:sz="4" w:space="0" w:color="auto"/>
            </w:tcBorders>
            <w:shd w:val="clear" w:color="auto" w:fill="F3F3F3"/>
          </w:tcPr>
          <w:p w:rsidR="003535FB" w:rsidRDefault="003535FB" w:rsidP="003535FB">
            <w:r>
              <w:t>Christian: Reformed Church</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REO</w:t>
            </w:r>
          </w:p>
        </w:tc>
        <w:tc>
          <w:tcPr>
            <w:tcW w:w="5000" w:type="dxa"/>
            <w:tcBorders>
              <w:top w:val="single" w:sz="4" w:space="0" w:color="auto"/>
              <w:bottom w:val="single" w:sz="4" w:space="0" w:color="auto"/>
            </w:tcBorders>
            <w:shd w:val="clear" w:color="auto" w:fill="FFFFFF"/>
          </w:tcPr>
          <w:p w:rsidR="003535FB" w:rsidRDefault="003535FB" w:rsidP="003535FB">
            <w:r>
              <w:t>Christian: Reorganized Church of Jesus Christ-LDS</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CAT</w:t>
            </w:r>
          </w:p>
        </w:tc>
        <w:tc>
          <w:tcPr>
            <w:tcW w:w="5000" w:type="dxa"/>
            <w:tcBorders>
              <w:top w:val="single" w:sz="4" w:space="0" w:color="auto"/>
              <w:bottom w:val="single" w:sz="4" w:space="0" w:color="auto"/>
            </w:tcBorders>
            <w:shd w:val="clear" w:color="auto" w:fill="F3F3F3"/>
          </w:tcPr>
          <w:p w:rsidR="003535FB" w:rsidRDefault="003535FB" w:rsidP="003535FB">
            <w:r>
              <w:t>Christian: Roman Catholic</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SAA</w:t>
            </w:r>
          </w:p>
        </w:tc>
        <w:tc>
          <w:tcPr>
            <w:tcW w:w="5000" w:type="dxa"/>
            <w:tcBorders>
              <w:top w:val="single" w:sz="4" w:space="0" w:color="auto"/>
              <w:bottom w:val="single" w:sz="4" w:space="0" w:color="auto"/>
            </w:tcBorders>
            <w:shd w:val="clear" w:color="auto" w:fill="FFFFFF"/>
          </w:tcPr>
          <w:p w:rsidR="003535FB" w:rsidRDefault="003535FB" w:rsidP="003535FB">
            <w:r>
              <w:t>Christian: Salvation Army</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SEV</w:t>
            </w:r>
          </w:p>
        </w:tc>
        <w:tc>
          <w:tcPr>
            <w:tcW w:w="5000" w:type="dxa"/>
            <w:tcBorders>
              <w:top w:val="single" w:sz="4" w:space="0" w:color="auto"/>
              <w:bottom w:val="single" w:sz="4" w:space="0" w:color="auto"/>
            </w:tcBorders>
            <w:shd w:val="clear" w:color="auto" w:fill="F3F3F3"/>
          </w:tcPr>
          <w:p w:rsidR="003535FB" w:rsidRDefault="003535FB" w:rsidP="003535FB">
            <w:r>
              <w:t>Christian: Seventh Day Adventist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SOU</w:t>
            </w:r>
          </w:p>
        </w:tc>
        <w:tc>
          <w:tcPr>
            <w:tcW w:w="5000" w:type="dxa"/>
            <w:tcBorders>
              <w:top w:val="single" w:sz="4" w:space="0" w:color="auto"/>
              <w:bottom w:val="single" w:sz="4" w:space="0" w:color="auto"/>
            </w:tcBorders>
            <w:shd w:val="clear" w:color="auto" w:fill="FFFFFF"/>
          </w:tcPr>
          <w:p w:rsidR="003535FB" w:rsidRDefault="003535FB" w:rsidP="003535FB">
            <w:r>
              <w:t>Christian: Southern Baptist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UCC</w:t>
            </w:r>
          </w:p>
        </w:tc>
        <w:tc>
          <w:tcPr>
            <w:tcW w:w="5000" w:type="dxa"/>
            <w:tcBorders>
              <w:top w:val="single" w:sz="4" w:space="0" w:color="auto"/>
              <w:bottom w:val="single" w:sz="4" w:space="0" w:color="auto"/>
            </w:tcBorders>
            <w:shd w:val="clear" w:color="auto" w:fill="F3F3F3"/>
          </w:tcPr>
          <w:p w:rsidR="003535FB" w:rsidRDefault="003535FB" w:rsidP="003535FB">
            <w:r>
              <w:t>Christian: United Church of Christ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UMD</w:t>
            </w:r>
          </w:p>
        </w:tc>
        <w:tc>
          <w:tcPr>
            <w:tcW w:w="5000" w:type="dxa"/>
            <w:tcBorders>
              <w:top w:val="single" w:sz="4" w:space="0" w:color="auto"/>
              <w:bottom w:val="single" w:sz="4" w:space="0" w:color="auto"/>
            </w:tcBorders>
            <w:shd w:val="clear" w:color="auto" w:fill="FFFFFF"/>
          </w:tcPr>
          <w:p w:rsidR="003535FB" w:rsidRDefault="003535FB" w:rsidP="003535FB">
            <w:r>
              <w:t>Christian: United Methodist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UNI</w:t>
            </w:r>
          </w:p>
        </w:tc>
        <w:tc>
          <w:tcPr>
            <w:tcW w:w="5000" w:type="dxa"/>
            <w:tcBorders>
              <w:top w:val="single" w:sz="4" w:space="0" w:color="auto"/>
              <w:bottom w:val="single" w:sz="4" w:space="0" w:color="auto"/>
            </w:tcBorders>
            <w:shd w:val="clear" w:color="auto" w:fill="F3F3F3"/>
          </w:tcPr>
          <w:p w:rsidR="003535FB" w:rsidRDefault="003535FB" w:rsidP="003535FB">
            <w:r>
              <w:t>Christian: Unitarian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UNU</w:t>
            </w:r>
          </w:p>
        </w:tc>
        <w:tc>
          <w:tcPr>
            <w:tcW w:w="5000" w:type="dxa"/>
            <w:tcBorders>
              <w:top w:val="single" w:sz="4" w:space="0" w:color="auto"/>
              <w:bottom w:val="single" w:sz="4" w:space="0" w:color="auto"/>
            </w:tcBorders>
            <w:shd w:val="clear" w:color="auto" w:fill="FFFFFF"/>
          </w:tcPr>
          <w:p w:rsidR="003535FB" w:rsidRDefault="003535FB" w:rsidP="003535FB">
            <w:r>
              <w:t>Christian: Unitarian Universalist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WES</w:t>
            </w:r>
          </w:p>
        </w:tc>
        <w:tc>
          <w:tcPr>
            <w:tcW w:w="5000" w:type="dxa"/>
            <w:tcBorders>
              <w:top w:val="single" w:sz="4" w:space="0" w:color="auto"/>
              <w:bottom w:val="single" w:sz="4" w:space="0" w:color="auto"/>
            </w:tcBorders>
            <w:shd w:val="clear" w:color="auto" w:fill="F3F3F3"/>
          </w:tcPr>
          <w:p w:rsidR="003535FB" w:rsidRDefault="003535FB" w:rsidP="003535FB">
            <w:r>
              <w:t>Christian: Wesleyan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WMC</w:t>
            </w:r>
          </w:p>
        </w:tc>
        <w:tc>
          <w:tcPr>
            <w:tcW w:w="5000" w:type="dxa"/>
            <w:tcBorders>
              <w:top w:val="single" w:sz="4" w:space="0" w:color="auto"/>
              <w:bottom w:val="single" w:sz="4" w:space="0" w:color="auto"/>
            </w:tcBorders>
            <w:shd w:val="clear" w:color="auto" w:fill="FFFFFF"/>
          </w:tcPr>
          <w:p w:rsidR="003535FB" w:rsidRDefault="003535FB" w:rsidP="003535FB">
            <w:r>
              <w:t>Christian: Wesleyan Methodist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COT</w:t>
            </w:r>
          </w:p>
        </w:tc>
        <w:tc>
          <w:tcPr>
            <w:tcW w:w="5000" w:type="dxa"/>
            <w:tcBorders>
              <w:top w:val="single" w:sz="4" w:space="0" w:color="auto"/>
              <w:bottom w:val="single" w:sz="4" w:space="0" w:color="auto"/>
            </w:tcBorders>
            <w:shd w:val="clear" w:color="auto" w:fill="F3F3F3"/>
          </w:tcPr>
          <w:p w:rsidR="003535FB" w:rsidRDefault="003535FB" w:rsidP="003535FB">
            <w:r>
              <w:t>Christian: Other</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CNF</w:t>
            </w:r>
          </w:p>
        </w:tc>
        <w:tc>
          <w:tcPr>
            <w:tcW w:w="5000" w:type="dxa"/>
            <w:tcBorders>
              <w:top w:val="single" w:sz="4" w:space="0" w:color="auto"/>
              <w:bottom w:val="single" w:sz="4" w:space="0" w:color="auto"/>
            </w:tcBorders>
            <w:shd w:val="clear" w:color="auto" w:fill="FFFFFF"/>
          </w:tcPr>
          <w:p w:rsidR="003535FB" w:rsidRDefault="003535FB" w:rsidP="003535FB">
            <w:r>
              <w:t>Confucian</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DOC</w:t>
            </w:r>
          </w:p>
        </w:tc>
        <w:tc>
          <w:tcPr>
            <w:tcW w:w="5000" w:type="dxa"/>
            <w:tcBorders>
              <w:top w:val="single" w:sz="4" w:space="0" w:color="auto"/>
              <w:bottom w:val="single" w:sz="4" w:space="0" w:color="auto"/>
            </w:tcBorders>
            <w:shd w:val="clear" w:color="auto" w:fill="F3F3F3"/>
          </w:tcPr>
          <w:p w:rsidR="003535FB" w:rsidRDefault="003535FB" w:rsidP="003535FB">
            <w:r>
              <w:t>Disciples of Christ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ERL</w:t>
            </w:r>
          </w:p>
        </w:tc>
        <w:tc>
          <w:tcPr>
            <w:tcW w:w="5000" w:type="dxa"/>
            <w:tcBorders>
              <w:top w:val="single" w:sz="4" w:space="0" w:color="auto"/>
              <w:bottom w:val="single" w:sz="4" w:space="0" w:color="auto"/>
            </w:tcBorders>
            <w:shd w:val="clear" w:color="auto" w:fill="FFFFFF"/>
          </w:tcPr>
          <w:p w:rsidR="003535FB" w:rsidRDefault="003535FB" w:rsidP="003535FB">
            <w:r>
              <w:t>Ethnic Religionist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HIN</w:t>
            </w:r>
          </w:p>
        </w:tc>
        <w:tc>
          <w:tcPr>
            <w:tcW w:w="5000" w:type="dxa"/>
            <w:tcBorders>
              <w:top w:val="single" w:sz="4" w:space="0" w:color="auto"/>
              <w:bottom w:val="single" w:sz="4" w:space="0" w:color="auto"/>
            </w:tcBorders>
            <w:shd w:val="clear" w:color="auto" w:fill="F3F3F3"/>
          </w:tcPr>
          <w:p w:rsidR="003535FB" w:rsidRDefault="003535FB" w:rsidP="003535FB">
            <w:r>
              <w:t>Hindu</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HSH</w:t>
            </w:r>
          </w:p>
        </w:tc>
        <w:tc>
          <w:tcPr>
            <w:tcW w:w="5000" w:type="dxa"/>
            <w:tcBorders>
              <w:top w:val="single" w:sz="4" w:space="0" w:color="auto"/>
              <w:bottom w:val="single" w:sz="4" w:space="0" w:color="auto"/>
            </w:tcBorders>
            <w:shd w:val="clear" w:color="auto" w:fill="FFFFFF"/>
          </w:tcPr>
          <w:p w:rsidR="003535FB" w:rsidRDefault="003535FB" w:rsidP="003535FB">
            <w:r>
              <w:t>Hindu: Shaivites</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HVA</w:t>
            </w:r>
          </w:p>
        </w:tc>
        <w:tc>
          <w:tcPr>
            <w:tcW w:w="5000" w:type="dxa"/>
            <w:tcBorders>
              <w:top w:val="single" w:sz="4" w:space="0" w:color="auto"/>
              <w:bottom w:val="single" w:sz="4" w:space="0" w:color="auto"/>
            </w:tcBorders>
            <w:shd w:val="clear" w:color="auto" w:fill="F3F3F3"/>
          </w:tcPr>
          <w:p w:rsidR="003535FB" w:rsidRDefault="003535FB" w:rsidP="003535FB">
            <w:r>
              <w:t>Hindu: Vaishnavites</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HOT</w:t>
            </w:r>
          </w:p>
        </w:tc>
        <w:tc>
          <w:tcPr>
            <w:tcW w:w="5000" w:type="dxa"/>
            <w:tcBorders>
              <w:top w:val="single" w:sz="4" w:space="0" w:color="auto"/>
              <w:bottom w:val="single" w:sz="4" w:space="0" w:color="auto"/>
            </w:tcBorders>
            <w:shd w:val="clear" w:color="auto" w:fill="FFFFFF"/>
          </w:tcPr>
          <w:p w:rsidR="003535FB" w:rsidRDefault="003535FB" w:rsidP="003535FB">
            <w:r>
              <w:t>Hindu: Other</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JAI</w:t>
            </w:r>
          </w:p>
        </w:tc>
        <w:tc>
          <w:tcPr>
            <w:tcW w:w="5000" w:type="dxa"/>
            <w:tcBorders>
              <w:top w:val="single" w:sz="4" w:space="0" w:color="auto"/>
              <w:bottom w:val="single" w:sz="4" w:space="0" w:color="auto"/>
            </w:tcBorders>
            <w:shd w:val="clear" w:color="auto" w:fill="F3F3F3"/>
          </w:tcPr>
          <w:p w:rsidR="003535FB" w:rsidRDefault="003535FB" w:rsidP="003535FB">
            <w:r>
              <w:t>Jain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JEW</w:t>
            </w:r>
          </w:p>
        </w:tc>
        <w:tc>
          <w:tcPr>
            <w:tcW w:w="5000" w:type="dxa"/>
            <w:tcBorders>
              <w:top w:val="single" w:sz="4" w:space="0" w:color="auto"/>
              <w:bottom w:val="single" w:sz="4" w:space="0" w:color="auto"/>
            </w:tcBorders>
            <w:shd w:val="clear" w:color="auto" w:fill="FFFFFF"/>
          </w:tcPr>
          <w:p w:rsidR="003535FB" w:rsidRDefault="003535FB" w:rsidP="003535FB">
            <w:r>
              <w:t>Jewish</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JCO</w:t>
            </w:r>
          </w:p>
        </w:tc>
        <w:tc>
          <w:tcPr>
            <w:tcW w:w="5000" w:type="dxa"/>
            <w:tcBorders>
              <w:top w:val="single" w:sz="4" w:space="0" w:color="auto"/>
              <w:bottom w:val="single" w:sz="4" w:space="0" w:color="auto"/>
            </w:tcBorders>
            <w:shd w:val="clear" w:color="auto" w:fill="F3F3F3"/>
          </w:tcPr>
          <w:p w:rsidR="003535FB" w:rsidRDefault="003535FB" w:rsidP="003535FB">
            <w:r>
              <w:t>Jewish: Conservative</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JOR</w:t>
            </w:r>
          </w:p>
        </w:tc>
        <w:tc>
          <w:tcPr>
            <w:tcW w:w="5000" w:type="dxa"/>
            <w:tcBorders>
              <w:top w:val="single" w:sz="4" w:space="0" w:color="auto"/>
              <w:bottom w:val="single" w:sz="4" w:space="0" w:color="auto"/>
            </w:tcBorders>
            <w:shd w:val="clear" w:color="auto" w:fill="FFFFFF"/>
          </w:tcPr>
          <w:p w:rsidR="003535FB" w:rsidRDefault="003535FB" w:rsidP="003535FB">
            <w:r>
              <w:t>Jewish: Orthodox</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JRC</w:t>
            </w:r>
          </w:p>
        </w:tc>
        <w:tc>
          <w:tcPr>
            <w:tcW w:w="5000" w:type="dxa"/>
            <w:tcBorders>
              <w:top w:val="single" w:sz="4" w:space="0" w:color="auto"/>
              <w:bottom w:val="single" w:sz="4" w:space="0" w:color="auto"/>
            </w:tcBorders>
            <w:shd w:val="clear" w:color="auto" w:fill="F3F3F3"/>
          </w:tcPr>
          <w:p w:rsidR="003535FB" w:rsidRDefault="003535FB" w:rsidP="003535FB">
            <w:r>
              <w:t>Jewish: Reconstructionist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JRF</w:t>
            </w:r>
          </w:p>
        </w:tc>
        <w:tc>
          <w:tcPr>
            <w:tcW w:w="5000" w:type="dxa"/>
            <w:tcBorders>
              <w:top w:val="single" w:sz="4" w:space="0" w:color="auto"/>
              <w:bottom w:val="single" w:sz="4" w:space="0" w:color="auto"/>
            </w:tcBorders>
            <w:shd w:val="clear" w:color="auto" w:fill="FFFFFF"/>
          </w:tcPr>
          <w:p w:rsidR="003535FB" w:rsidRDefault="003535FB" w:rsidP="003535FB">
            <w:r>
              <w:t>Jewish: Reform</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JRN</w:t>
            </w:r>
          </w:p>
        </w:tc>
        <w:tc>
          <w:tcPr>
            <w:tcW w:w="5000" w:type="dxa"/>
            <w:tcBorders>
              <w:top w:val="single" w:sz="4" w:space="0" w:color="auto"/>
              <w:bottom w:val="single" w:sz="4" w:space="0" w:color="auto"/>
            </w:tcBorders>
            <w:shd w:val="clear" w:color="auto" w:fill="F3F3F3"/>
          </w:tcPr>
          <w:p w:rsidR="003535FB" w:rsidRDefault="003535FB" w:rsidP="003535FB">
            <w:r>
              <w:t>Jewish: Renewal</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JOT</w:t>
            </w:r>
          </w:p>
        </w:tc>
        <w:tc>
          <w:tcPr>
            <w:tcW w:w="5000" w:type="dxa"/>
            <w:tcBorders>
              <w:top w:val="single" w:sz="4" w:space="0" w:color="auto"/>
              <w:bottom w:val="single" w:sz="4" w:space="0" w:color="auto"/>
            </w:tcBorders>
            <w:shd w:val="clear" w:color="auto" w:fill="FFFFFF"/>
          </w:tcPr>
          <w:p w:rsidR="003535FB" w:rsidRDefault="003535FB" w:rsidP="003535FB">
            <w:r>
              <w:t>Jewish: Other</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MOS</w:t>
            </w:r>
          </w:p>
        </w:tc>
        <w:tc>
          <w:tcPr>
            <w:tcW w:w="5000" w:type="dxa"/>
            <w:tcBorders>
              <w:top w:val="single" w:sz="4" w:space="0" w:color="auto"/>
              <w:bottom w:val="single" w:sz="4" w:space="0" w:color="auto"/>
            </w:tcBorders>
            <w:shd w:val="clear" w:color="auto" w:fill="F3F3F3"/>
          </w:tcPr>
          <w:p w:rsidR="003535FB" w:rsidRDefault="003535FB" w:rsidP="003535FB">
            <w:r>
              <w:t>Muslim</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MSH</w:t>
            </w:r>
          </w:p>
        </w:tc>
        <w:tc>
          <w:tcPr>
            <w:tcW w:w="5000" w:type="dxa"/>
            <w:tcBorders>
              <w:top w:val="single" w:sz="4" w:space="0" w:color="auto"/>
              <w:bottom w:val="single" w:sz="4" w:space="0" w:color="auto"/>
            </w:tcBorders>
            <w:shd w:val="clear" w:color="auto" w:fill="FFFFFF"/>
          </w:tcPr>
          <w:p w:rsidR="003535FB" w:rsidRDefault="003535FB" w:rsidP="003535FB">
            <w:r>
              <w:t>Muslim: Shiite</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MSU</w:t>
            </w:r>
          </w:p>
        </w:tc>
        <w:tc>
          <w:tcPr>
            <w:tcW w:w="5000" w:type="dxa"/>
            <w:tcBorders>
              <w:top w:val="single" w:sz="4" w:space="0" w:color="auto"/>
              <w:bottom w:val="single" w:sz="4" w:space="0" w:color="auto"/>
            </w:tcBorders>
            <w:shd w:val="clear" w:color="auto" w:fill="F3F3F3"/>
          </w:tcPr>
          <w:p w:rsidR="003535FB" w:rsidRDefault="003535FB" w:rsidP="003535FB">
            <w:r>
              <w:t>Muslim: Sunni</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MOT</w:t>
            </w:r>
          </w:p>
        </w:tc>
        <w:tc>
          <w:tcPr>
            <w:tcW w:w="5000" w:type="dxa"/>
            <w:tcBorders>
              <w:top w:val="single" w:sz="4" w:space="0" w:color="auto"/>
              <w:bottom w:val="single" w:sz="4" w:space="0" w:color="auto"/>
            </w:tcBorders>
            <w:shd w:val="clear" w:color="auto" w:fill="FFFFFF"/>
          </w:tcPr>
          <w:p w:rsidR="003535FB" w:rsidRDefault="003535FB" w:rsidP="003535FB">
            <w:r>
              <w:t>Muslim: Other</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NAM</w:t>
            </w:r>
          </w:p>
        </w:tc>
        <w:tc>
          <w:tcPr>
            <w:tcW w:w="5000" w:type="dxa"/>
            <w:tcBorders>
              <w:top w:val="single" w:sz="4" w:space="0" w:color="auto"/>
              <w:bottom w:val="single" w:sz="4" w:space="0" w:color="auto"/>
            </w:tcBorders>
            <w:shd w:val="clear" w:color="auto" w:fill="F3F3F3"/>
          </w:tcPr>
          <w:p w:rsidR="003535FB" w:rsidRDefault="003535FB" w:rsidP="003535FB">
            <w:r>
              <w:t>Native American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NRL</w:t>
            </w:r>
          </w:p>
        </w:tc>
        <w:tc>
          <w:tcPr>
            <w:tcW w:w="5000" w:type="dxa"/>
            <w:tcBorders>
              <w:top w:val="single" w:sz="4" w:space="0" w:color="auto"/>
              <w:bottom w:val="single" w:sz="4" w:space="0" w:color="auto"/>
            </w:tcBorders>
            <w:shd w:val="clear" w:color="auto" w:fill="FFFFFF"/>
          </w:tcPr>
          <w:p w:rsidR="003535FB" w:rsidRDefault="003535FB" w:rsidP="003535FB">
            <w:r>
              <w:t>New Religionist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NOE</w:t>
            </w:r>
          </w:p>
        </w:tc>
        <w:tc>
          <w:tcPr>
            <w:tcW w:w="5000" w:type="dxa"/>
            <w:tcBorders>
              <w:top w:val="single" w:sz="4" w:space="0" w:color="auto"/>
              <w:bottom w:val="single" w:sz="4" w:space="0" w:color="auto"/>
            </w:tcBorders>
            <w:shd w:val="clear" w:color="auto" w:fill="F3F3F3"/>
          </w:tcPr>
          <w:p w:rsidR="003535FB" w:rsidRDefault="003535FB" w:rsidP="003535FB">
            <w:r>
              <w:t>Nonreligious</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SHN</w:t>
            </w:r>
          </w:p>
        </w:tc>
        <w:tc>
          <w:tcPr>
            <w:tcW w:w="5000" w:type="dxa"/>
            <w:tcBorders>
              <w:top w:val="single" w:sz="4" w:space="0" w:color="auto"/>
              <w:bottom w:val="single" w:sz="4" w:space="0" w:color="auto"/>
            </w:tcBorders>
            <w:shd w:val="clear" w:color="auto" w:fill="FFFFFF"/>
          </w:tcPr>
          <w:p w:rsidR="003535FB" w:rsidRDefault="003535FB" w:rsidP="003535FB">
            <w:r>
              <w:t>Shintoist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SIK</w:t>
            </w:r>
          </w:p>
        </w:tc>
        <w:tc>
          <w:tcPr>
            <w:tcW w:w="5000" w:type="dxa"/>
            <w:tcBorders>
              <w:top w:val="single" w:sz="4" w:space="0" w:color="auto"/>
              <w:bottom w:val="single" w:sz="4" w:space="0" w:color="auto"/>
            </w:tcBorders>
            <w:shd w:val="clear" w:color="auto" w:fill="F3F3F3"/>
          </w:tcPr>
          <w:p w:rsidR="003535FB" w:rsidRDefault="003535FB" w:rsidP="003535FB">
            <w:r>
              <w:t>Sikh</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FFFFF"/>
          </w:tcPr>
          <w:p w:rsidR="003535FB" w:rsidRDefault="003535FB" w:rsidP="003535FB">
            <w:r>
              <w:t>SPI</w:t>
            </w:r>
          </w:p>
        </w:tc>
        <w:tc>
          <w:tcPr>
            <w:tcW w:w="5000" w:type="dxa"/>
            <w:tcBorders>
              <w:top w:val="single" w:sz="4" w:space="0" w:color="auto"/>
              <w:bottom w:val="single" w:sz="4" w:space="0" w:color="auto"/>
            </w:tcBorders>
            <w:shd w:val="clear" w:color="auto" w:fill="FFFFFF"/>
          </w:tcPr>
          <w:p w:rsidR="003535FB" w:rsidRDefault="003535FB" w:rsidP="003535FB">
            <w:r>
              <w:t>Spiritist</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single" w:sz="4" w:space="0" w:color="auto"/>
            </w:tcBorders>
            <w:shd w:val="clear" w:color="auto" w:fill="F3F3F3"/>
          </w:tcPr>
          <w:p w:rsidR="003535FB" w:rsidRDefault="003535FB" w:rsidP="003535FB">
            <w:r>
              <w:t>OTH</w:t>
            </w:r>
          </w:p>
        </w:tc>
        <w:tc>
          <w:tcPr>
            <w:tcW w:w="5000" w:type="dxa"/>
            <w:tcBorders>
              <w:top w:val="single" w:sz="4" w:space="0" w:color="auto"/>
              <w:bottom w:val="single" w:sz="4" w:space="0" w:color="auto"/>
            </w:tcBorders>
            <w:shd w:val="clear" w:color="auto" w:fill="F3F3F3"/>
          </w:tcPr>
          <w:p w:rsidR="003535FB" w:rsidRDefault="003535FB" w:rsidP="003535FB">
            <w:r>
              <w:t>Other</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top w:val="single" w:sz="4" w:space="0" w:color="auto"/>
              <w:bottom w:val="double" w:sz="4" w:space="0" w:color="auto"/>
            </w:tcBorders>
            <w:shd w:val="clear" w:color="auto" w:fill="FFFFFF"/>
          </w:tcPr>
          <w:p w:rsidR="003535FB" w:rsidRDefault="003535FB" w:rsidP="003535FB">
            <w:r>
              <w:t>VAR</w:t>
            </w:r>
          </w:p>
        </w:tc>
        <w:tc>
          <w:tcPr>
            <w:tcW w:w="5000" w:type="dxa"/>
            <w:tcBorders>
              <w:top w:val="single" w:sz="4" w:space="0" w:color="auto"/>
              <w:bottom w:val="double" w:sz="4" w:space="0" w:color="auto"/>
            </w:tcBorders>
            <w:shd w:val="clear" w:color="auto" w:fill="FFFFFF"/>
          </w:tcPr>
          <w:p w:rsidR="003535FB" w:rsidRDefault="003535FB" w:rsidP="003535FB">
            <w:r>
              <w:t>Unknown</w:t>
            </w:r>
          </w:p>
        </w:tc>
        <w:tc>
          <w:tcPr>
            <w:tcW w:w="12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0007 - Admission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AdmissionType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circumstances under which the patient was or will be admitted.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2.16.840.1.113883.18.9</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admissionType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the circumstances under which the patient was or will be admitted.  Used in HL7 Version 2.x messaging in the PV1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Admission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http://terminology.hl7.org/CodeSystem/v2-0007</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2.16.840.1.113883.21.10</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hl7VS-admissionType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circumstances under which the patient was or will be admitted.</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Admission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http://terminology.hl7.org/ValueSet/v2-0007</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Admission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circumstances under which the patient was or will be admitted.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0007 Coded Content</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600"/>
        <w:gridCol w:w="12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4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A</w:t>
            </w:r>
          </w:p>
        </w:tc>
        <w:tc>
          <w:tcPr>
            <w:tcW w:w="4600" w:type="dxa"/>
            <w:tcBorders>
              <w:top w:val="single" w:sz="4" w:space="0" w:color="auto"/>
              <w:bottom w:val="single" w:sz="4" w:space="0" w:color="auto"/>
            </w:tcBorders>
            <w:shd w:val="clear" w:color="auto" w:fill="FFFFFF"/>
          </w:tcPr>
          <w:p w:rsidR="003535FB" w:rsidRDefault="003535FB" w:rsidP="003535FB">
            <w:pPr>
              <w:pStyle w:val="UserTableBody"/>
            </w:pPr>
            <w:r>
              <w:t>Accident</w:t>
            </w: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E</w:t>
            </w:r>
          </w:p>
        </w:tc>
        <w:tc>
          <w:tcPr>
            <w:tcW w:w="4600" w:type="dxa"/>
            <w:tcBorders>
              <w:top w:val="single" w:sz="4" w:space="0" w:color="auto"/>
              <w:bottom w:val="single" w:sz="4" w:space="0" w:color="auto"/>
            </w:tcBorders>
            <w:shd w:val="clear" w:color="auto" w:fill="F3F3F3"/>
          </w:tcPr>
          <w:p w:rsidR="003535FB" w:rsidRDefault="003535FB" w:rsidP="003535FB">
            <w:r>
              <w:t>Emergency</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L</w:t>
            </w:r>
          </w:p>
        </w:tc>
        <w:tc>
          <w:tcPr>
            <w:tcW w:w="4600" w:type="dxa"/>
            <w:tcBorders>
              <w:top w:val="single" w:sz="4" w:space="0" w:color="auto"/>
              <w:bottom w:val="single" w:sz="4" w:space="0" w:color="auto"/>
            </w:tcBorders>
            <w:shd w:val="clear" w:color="auto" w:fill="FFFFFF"/>
          </w:tcPr>
          <w:p w:rsidR="003535FB" w:rsidRDefault="003535FB" w:rsidP="003535FB">
            <w:r>
              <w:t>Labor and Delivery</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R</w:t>
            </w:r>
          </w:p>
        </w:tc>
        <w:tc>
          <w:tcPr>
            <w:tcW w:w="4600" w:type="dxa"/>
            <w:tcBorders>
              <w:top w:val="single" w:sz="4" w:space="0" w:color="auto"/>
              <w:bottom w:val="single" w:sz="4" w:space="0" w:color="auto"/>
            </w:tcBorders>
            <w:shd w:val="clear" w:color="auto" w:fill="F3F3F3"/>
          </w:tcPr>
          <w:p w:rsidR="003535FB" w:rsidRDefault="003535FB" w:rsidP="003535FB">
            <w:r>
              <w:t>Routine</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N</w:t>
            </w:r>
          </w:p>
        </w:tc>
        <w:tc>
          <w:tcPr>
            <w:tcW w:w="4600" w:type="dxa"/>
            <w:tcBorders>
              <w:top w:val="single" w:sz="4" w:space="0" w:color="auto"/>
              <w:bottom w:val="single" w:sz="4" w:space="0" w:color="auto"/>
            </w:tcBorders>
            <w:shd w:val="clear" w:color="auto" w:fill="FFFFFF"/>
          </w:tcPr>
          <w:p w:rsidR="003535FB" w:rsidRDefault="003535FB" w:rsidP="003535FB">
            <w:r>
              <w:t>Newborn (Birth in healthcare facility)</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U</w:t>
            </w:r>
          </w:p>
        </w:tc>
        <w:tc>
          <w:tcPr>
            <w:tcW w:w="4600" w:type="dxa"/>
            <w:tcBorders>
              <w:top w:val="single" w:sz="4" w:space="0" w:color="auto"/>
              <w:bottom w:val="single" w:sz="4" w:space="0" w:color="auto"/>
            </w:tcBorders>
            <w:shd w:val="clear" w:color="auto" w:fill="F3F3F3"/>
          </w:tcPr>
          <w:p w:rsidR="003535FB" w:rsidRDefault="003535FB" w:rsidP="003535FB">
            <w:r>
              <w:t>Urgent</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C</w:t>
            </w:r>
          </w:p>
        </w:tc>
        <w:tc>
          <w:tcPr>
            <w:tcW w:w="4600" w:type="dxa"/>
            <w:tcBorders>
              <w:top w:val="single" w:sz="4" w:space="0" w:color="auto"/>
              <w:bottom w:val="double" w:sz="4" w:space="0" w:color="auto"/>
            </w:tcBorders>
            <w:shd w:val="clear" w:color="auto" w:fill="FFFFFF"/>
          </w:tcPr>
          <w:p w:rsidR="003535FB" w:rsidRDefault="003535FB" w:rsidP="003535FB">
            <w:r>
              <w:t>Elective</w:t>
            </w:r>
          </w:p>
        </w:tc>
        <w:tc>
          <w:tcPr>
            <w:tcW w:w="12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0008 - Acknowledgment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AcknowledgmentCode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acknowledgment codes used in Version 2.x message.  For details of usage, see message processing rules in the published Standard.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2.16.840.1.113883.18.10</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acknowledgmentCodes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acknowledgment codes.  For details of usage, see message processing rules in the published Standard.  Used in HL7 Version 2.x messaging in the MSA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Acknowledgment code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http://terminology.hl7.org/CodeSystem/v2-0008</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3</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2.16.840.1.113883.21.11</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hl7VS-acknowledgmentCode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specifying acknowledgment codes used in Version 2.x message.  For details of usage, see message processing rules in the published Standard.</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Acknowledgment code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Acknowledgment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acknowledgment codes used in Version 2.x message.  For details of usage, see message processing rules in the published Standard.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MSA-1.1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3535FB" w:rsidTr="003535FB">
        <w:tblPrEx>
          <w:tblCellMar>
            <w:top w:w="0" w:type="dxa"/>
            <w:bottom w:w="0" w:type="dxa"/>
          </w:tblCellMar>
        </w:tblPrEx>
        <w:trPr>
          <w:tblHeader/>
        </w:trPr>
        <w:tc>
          <w:tcPr>
            <w:tcW w:w="800" w:type="dxa"/>
            <w:tcBorders>
              <w:bottom w:val="single" w:sz="4" w:space="0" w:color="auto"/>
            </w:tcBorders>
            <w:shd w:val="clear" w:color="auto" w:fill="E6E6E6"/>
          </w:tcPr>
          <w:p w:rsidR="003535FB" w:rsidRDefault="003535FB" w:rsidP="003535FB">
            <w:pPr>
              <w:pStyle w:val="HL7TableHeader"/>
            </w:pPr>
            <w:r>
              <w:t>Value</w:t>
            </w:r>
          </w:p>
        </w:tc>
        <w:tc>
          <w:tcPr>
            <w:tcW w:w="5200" w:type="dxa"/>
            <w:tcBorders>
              <w:bottom w:val="single" w:sz="4" w:space="0" w:color="auto"/>
            </w:tcBorders>
            <w:shd w:val="clear" w:color="auto" w:fill="E6E6E6"/>
          </w:tcPr>
          <w:p w:rsidR="003535FB" w:rsidRDefault="003535FB" w:rsidP="003535FB">
            <w:pPr>
              <w:pStyle w:val="HL7TableHeader"/>
            </w:pPr>
            <w:r>
              <w:t>Display Name</w:t>
            </w:r>
          </w:p>
        </w:tc>
        <w:tc>
          <w:tcPr>
            <w:tcW w:w="12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pPr>
              <w:pStyle w:val="HL7TableBody"/>
            </w:pPr>
            <w:r>
              <w:t>AA</w:t>
            </w:r>
          </w:p>
        </w:tc>
        <w:tc>
          <w:tcPr>
            <w:tcW w:w="5200" w:type="dxa"/>
            <w:tcBorders>
              <w:bottom w:val="single" w:sz="4" w:space="0" w:color="auto"/>
            </w:tcBorders>
            <w:shd w:val="clear" w:color="auto" w:fill="FFFFFF"/>
          </w:tcPr>
          <w:p w:rsidR="003535FB" w:rsidRDefault="003535FB" w:rsidP="003535FB">
            <w:pPr>
              <w:pStyle w:val="HL7TableBody"/>
            </w:pPr>
            <w:r>
              <w:t>Original mode: Application Accept - Enhanced mode: Application acknowledgment: Accept</w:t>
            </w:r>
          </w:p>
        </w:tc>
        <w:tc>
          <w:tcPr>
            <w:tcW w:w="12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AE</w:t>
            </w:r>
          </w:p>
        </w:tc>
        <w:tc>
          <w:tcPr>
            <w:tcW w:w="5200" w:type="dxa"/>
            <w:tcBorders>
              <w:bottom w:val="single" w:sz="4" w:space="0" w:color="auto"/>
            </w:tcBorders>
            <w:shd w:val="clear" w:color="auto" w:fill="F3F3F3"/>
          </w:tcPr>
          <w:p w:rsidR="003535FB" w:rsidRDefault="003535FB" w:rsidP="003535FB">
            <w:r>
              <w:t>Original mode: Application Error - Enhanced mode: Application acknowledgment: Error</w:t>
            </w:r>
          </w:p>
        </w:tc>
        <w:tc>
          <w:tcPr>
            <w:tcW w:w="12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AR</w:t>
            </w:r>
          </w:p>
        </w:tc>
        <w:tc>
          <w:tcPr>
            <w:tcW w:w="5200" w:type="dxa"/>
            <w:tcBorders>
              <w:bottom w:val="single" w:sz="4" w:space="0" w:color="auto"/>
            </w:tcBorders>
            <w:shd w:val="clear" w:color="auto" w:fill="FFFFFF"/>
          </w:tcPr>
          <w:p w:rsidR="003535FB" w:rsidRDefault="003535FB" w:rsidP="003535FB">
            <w:r>
              <w:t>Original mode: Application Reject - Enhanced mode: Application acknowledgment: Reject</w:t>
            </w:r>
          </w:p>
        </w:tc>
        <w:tc>
          <w:tcPr>
            <w:tcW w:w="12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3F3F3"/>
          </w:tcPr>
          <w:p w:rsidR="003535FB" w:rsidRDefault="003535FB" w:rsidP="003535FB">
            <w:r>
              <w:t>CA</w:t>
            </w:r>
          </w:p>
        </w:tc>
        <w:tc>
          <w:tcPr>
            <w:tcW w:w="5200" w:type="dxa"/>
            <w:tcBorders>
              <w:bottom w:val="single" w:sz="4" w:space="0" w:color="auto"/>
            </w:tcBorders>
            <w:shd w:val="clear" w:color="auto" w:fill="F3F3F3"/>
          </w:tcPr>
          <w:p w:rsidR="003535FB" w:rsidRDefault="003535FB" w:rsidP="003535FB">
            <w:r>
              <w:t>Enhanced mode: Accept acknowledgment: Commit Accept</w:t>
            </w:r>
          </w:p>
        </w:tc>
        <w:tc>
          <w:tcPr>
            <w:tcW w:w="12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bottom w:val="single" w:sz="4" w:space="0" w:color="auto"/>
            </w:tcBorders>
            <w:shd w:val="clear" w:color="auto" w:fill="FFFFFF"/>
          </w:tcPr>
          <w:p w:rsidR="003535FB" w:rsidRDefault="003535FB" w:rsidP="003535FB">
            <w:r>
              <w:t>CE</w:t>
            </w:r>
          </w:p>
        </w:tc>
        <w:tc>
          <w:tcPr>
            <w:tcW w:w="5200" w:type="dxa"/>
            <w:tcBorders>
              <w:bottom w:val="single" w:sz="4" w:space="0" w:color="auto"/>
            </w:tcBorders>
            <w:shd w:val="clear" w:color="auto" w:fill="FFFFFF"/>
          </w:tcPr>
          <w:p w:rsidR="003535FB" w:rsidRDefault="003535FB" w:rsidP="003535FB">
            <w:r>
              <w:t>Enhanced mode: Accept acknowledgment: Commit Error</w:t>
            </w:r>
          </w:p>
        </w:tc>
        <w:tc>
          <w:tcPr>
            <w:tcW w:w="12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shd w:val="clear" w:color="auto" w:fill="F3F3F3"/>
          </w:tcPr>
          <w:p w:rsidR="003535FB" w:rsidRDefault="003535FB" w:rsidP="003535FB">
            <w:r>
              <w:t>CR</w:t>
            </w:r>
          </w:p>
        </w:tc>
        <w:tc>
          <w:tcPr>
            <w:tcW w:w="5200" w:type="dxa"/>
            <w:shd w:val="clear" w:color="auto" w:fill="F3F3F3"/>
          </w:tcPr>
          <w:p w:rsidR="003535FB" w:rsidRDefault="003535FB" w:rsidP="003535FB">
            <w:r>
              <w:t>Enhanced mode: Accept acknowledgment: Commit Reject</w:t>
            </w:r>
          </w:p>
        </w:tc>
        <w:tc>
          <w:tcPr>
            <w:tcW w:w="1200" w:type="dxa"/>
            <w:shd w:val="clear" w:color="auto" w:fill="F3F3F3"/>
          </w:tcPr>
          <w:p w:rsidR="003535FB" w:rsidRDefault="003535FB" w:rsidP="003535FB"/>
        </w:tc>
        <w:tc>
          <w:tcPr>
            <w:tcW w:w="1200" w:type="dxa"/>
            <w:shd w:val="clear" w:color="auto" w:fill="F3F3F3"/>
          </w:tcPr>
          <w:p w:rsidR="003535FB" w:rsidRDefault="003535FB" w:rsidP="003535FB"/>
        </w:tc>
        <w:tc>
          <w:tcPr>
            <w:tcW w:w="800" w:type="dxa"/>
            <w:shd w:val="clear" w:color="auto" w:fill="F3F3F3"/>
          </w:tcPr>
          <w:p w:rsidR="003535FB" w:rsidRDefault="003535FB" w:rsidP="003535FB"/>
        </w:tc>
      </w:tr>
    </w:tbl>
    <w:p w:rsidR="003535FB" w:rsidRDefault="003535FB" w:rsidP="003535FB"/>
    <w:p w:rsidR="003535FB" w:rsidRDefault="003535FB" w:rsidP="003535FB">
      <w:pPr>
        <w:pStyle w:val="berschrift3"/>
      </w:pPr>
      <w:r>
        <w:t>0009 - Ambulatory Status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AmbulatoryStatus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permanent or transient handicapped conditions of a person.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2.16.840.1.113883.18.11</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ambulatoryStatus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permanent or transient handicapped conditions of a person.  Used in HL7 Version 2.x messaging in the PV1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Ambulatory Status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http://terminology.hl7.org/CodeSystem/v2-0009</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2.16.840.1.113883.21.12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hl7VS-ambulatoryStatus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permanent or transient handicapped conditions of a person.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Ambulatory Status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http://terminology.hl7.org/ValueSet/v2-0009</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0009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Ambulatory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permanent or transient handicapped conditions of a person.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PV1-15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3535FB" w:rsidTr="003535FB">
        <w:tblPrEx>
          <w:tblCellMar>
            <w:top w:w="0" w:type="dxa"/>
            <w:bottom w:w="0" w:type="dxa"/>
          </w:tblCellMar>
        </w:tblPrEx>
        <w:trPr>
          <w:tblHeader/>
        </w:trPr>
        <w:tc>
          <w:tcPr>
            <w:tcW w:w="8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52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pPr>
              <w:pStyle w:val="UserTableBody"/>
            </w:pPr>
            <w:r>
              <w:t>A0</w:t>
            </w:r>
          </w:p>
        </w:tc>
        <w:tc>
          <w:tcPr>
            <w:tcW w:w="5200" w:type="dxa"/>
            <w:tcBorders>
              <w:top w:val="single" w:sz="4" w:space="0" w:color="auto"/>
              <w:bottom w:val="single" w:sz="4" w:space="0" w:color="auto"/>
            </w:tcBorders>
            <w:shd w:val="clear" w:color="auto" w:fill="FFFFFF"/>
          </w:tcPr>
          <w:p w:rsidR="003535FB" w:rsidRDefault="003535FB" w:rsidP="003535FB">
            <w:pPr>
              <w:pStyle w:val="UserTableBody"/>
            </w:pPr>
            <w:r>
              <w:t>No functional limitations</w:t>
            </w: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A1</w:t>
            </w:r>
          </w:p>
        </w:tc>
        <w:tc>
          <w:tcPr>
            <w:tcW w:w="5200" w:type="dxa"/>
            <w:tcBorders>
              <w:top w:val="single" w:sz="4" w:space="0" w:color="auto"/>
              <w:bottom w:val="single" w:sz="4" w:space="0" w:color="auto"/>
            </w:tcBorders>
            <w:shd w:val="clear" w:color="auto" w:fill="F3F3F3"/>
          </w:tcPr>
          <w:p w:rsidR="003535FB" w:rsidRDefault="003535FB" w:rsidP="003535FB">
            <w:r>
              <w:t>Ambulates with assistive device</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A2</w:t>
            </w:r>
          </w:p>
        </w:tc>
        <w:tc>
          <w:tcPr>
            <w:tcW w:w="5200" w:type="dxa"/>
            <w:tcBorders>
              <w:top w:val="single" w:sz="4" w:space="0" w:color="auto"/>
              <w:bottom w:val="single" w:sz="4" w:space="0" w:color="auto"/>
            </w:tcBorders>
            <w:shd w:val="clear" w:color="auto" w:fill="FFFFFF"/>
          </w:tcPr>
          <w:p w:rsidR="003535FB" w:rsidRDefault="003535FB" w:rsidP="003535FB">
            <w:r>
              <w:t>Wheelchair/stretcher bound</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A3</w:t>
            </w:r>
          </w:p>
        </w:tc>
        <w:tc>
          <w:tcPr>
            <w:tcW w:w="5200" w:type="dxa"/>
            <w:tcBorders>
              <w:top w:val="single" w:sz="4" w:space="0" w:color="auto"/>
              <w:bottom w:val="single" w:sz="4" w:space="0" w:color="auto"/>
            </w:tcBorders>
            <w:shd w:val="clear" w:color="auto" w:fill="F3F3F3"/>
          </w:tcPr>
          <w:p w:rsidR="003535FB" w:rsidRDefault="003535FB" w:rsidP="003535FB">
            <w:r>
              <w:t>Comatose; non-responsive</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A4</w:t>
            </w:r>
          </w:p>
        </w:tc>
        <w:tc>
          <w:tcPr>
            <w:tcW w:w="5200" w:type="dxa"/>
            <w:tcBorders>
              <w:top w:val="single" w:sz="4" w:space="0" w:color="auto"/>
              <w:bottom w:val="single" w:sz="4" w:space="0" w:color="auto"/>
            </w:tcBorders>
            <w:shd w:val="clear" w:color="auto" w:fill="FFFFFF"/>
          </w:tcPr>
          <w:p w:rsidR="003535FB" w:rsidRDefault="003535FB" w:rsidP="003535FB">
            <w:r>
              <w:t>Disoriented</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A5</w:t>
            </w:r>
          </w:p>
        </w:tc>
        <w:tc>
          <w:tcPr>
            <w:tcW w:w="5200" w:type="dxa"/>
            <w:tcBorders>
              <w:top w:val="single" w:sz="4" w:space="0" w:color="auto"/>
              <w:bottom w:val="single" w:sz="4" w:space="0" w:color="auto"/>
            </w:tcBorders>
            <w:shd w:val="clear" w:color="auto" w:fill="F3F3F3"/>
          </w:tcPr>
          <w:p w:rsidR="003535FB" w:rsidRDefault="003535FB" w:rsidP="003535FB">
            <w:r>
              <w:t>Vision impaired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A6</w:t>
            </w:r>
          </w:p>
        </w:tc>
        <w:tc>
          <w:tcPr>
            <w:tcW w:w="5200" w:type="dxa"/>
            <w:tcBorders>
              <w:top w:val="single" w:sz="4" w:space="0" w:color="auto"/>
              <w:bottom w:val="single" w:sz="4" w:space="0" w:color="auto"/>
            </w:tcBorders>
            <w:shd w:val="clear" w:color="auto" w:fill="FFFFFF"/>
          </w:tcPr>
          <w:p w:rsidR="003535FB" w:rsidRDefault="003535FB" w:rsidP="003535FB">
            <w:r>
              <w:t>Hearing impaired</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A7</w:t>
            </w:r>
          </w:p>
        </w:tc>
        <w:tc>
          <w:tcPr>
            <w:tcW w:w="5200" w:type="dxa"/>
            <w:tcBorders>
              <w:top w:val="single" w:sz="4" w:space="0" w:color="auto"/>
              <w:bottom w:val="single" w:sz="4" w:space="0" w:color="auto"/>
            </w:tcBorders>
            <w:shd w:val="clear" w:color="auto" w:fill="F3F3F3"/>
          </w:tcPr>
          <w:p w:rsidR="003535FB" w:rsidRDefault="003535FB" w:rsidP="003535FB">
            <w:r>
              <w:t>Speech impaired</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A8</w:t>
            </w:r>
          </w:p>
        </w:tc>
        <w:tc>
          <w:tcPr>
            <w:tcW w:w="5200" w:type="dxa"/>
            <w:tcBorders>
              <w:top w:val="single" w:sz="4" w:space="0" w:color="auto"/>
              <w:bottom w:val="single" w:sz="4" w:space="0" w:color="auto"/>
            </w:tcBorders>
            <w:shd w:val="clear" w:color="auto" w:fill="FFFFFF"/>
          </w:tcPr>
          <w:p w:rsidR="003535FB" w:rsidRDefault="003535FB" w:rsidP="003535FB">
            <w:r>
              <w:t>Non-English speaking</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A9</w:t>
            </w:r>
          </w:p>
        </w:tc>
        <w:tc>
          <w:tcPr>
            <w:tcW w:w="5200" w:type="dxa"/>
            <w:tcBorders>
              <w:top w:val="single" w:sz="4" w:space="0" w:color="auto"/>
              <w:bottom w:val="single" w:sz="4" w:space="0" w:color="auto"/>
            </w:tcBorders>
            <w:shd w:val="clear" w:color="auto" w:fill="F3F3F3"/>
          </w:tcPr>
          <w:p w:rsidR="003535FB" w:rsidRDefault="003535FB" w:rsidP="003535FB">
            <w:r>
              <w:t>Functional level unknown</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B1</w:t>
            </w:r>
          </w:p>
        </w:tc>
        <w:tc>
          <w:tcPr>
            <w:tcW w:w="5200" w:type="dxa"/>
            <w:tcBorders>
              <w:top w:val="single" w:sz="4" w:space="0" w:color="auto"/>
              <w:bottom w:val="single" w:sz="4" w:space="0" w:color="auto"/>
            </w:tcBorders>
            <w:shd w:val="clear" w:color="auto" w:fill="FFFFFF"/>
          </w:tcPr>
          <w:p w:rsidR="003535FB" w:rsidRDefault="003535FB" w:rsidP="003535FB">
            <w:r>
              <w:t>Oxygen therapy</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B2</w:t>
            </w:r>
          </w:p>
        </w:tc>
        <w:tc>
          <w:tcPr>
            <w:tcW w:w="5200" w:type="dxa"/>
            <w:tcBorders>
              <w:top w:val="single" w:sz="4" w:space="0" w:color="auto"/>
              <w:bottom w:val="single" w:sz="4" w:space="0" w:color="auto"/>
            </w:tcBorders>
            <w:shd w:val="clear" w:color="auto" w:fill="F3F3F3"/>
          </w:tcPr>
          <w:p w:rsidR="003535FB" w:rsidRDefault="003535FB" w:rsidP="003535FB">
            <w:r>
              <w:t>Special equipment (tubes, IVs, catheters)</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B3</w:t>
            </w:r>
          </w:p>
        </w:tc>
        <w:tc>
          <w:tcPr>
            <w:tcW w:w="5200" w:type="dxa"/>
            <w:tcBorders>
              <w:top w:val="single" w:sz="4" w:space="0" w:color="auto"/>
              <w:bottom w:val="single" w:sz="4" w:space="0" w:color="auto"/>
            </w:tcBorders>
            <w:shd w:val="clear" w:color="auto" w:fill="FFFFFF"/>
          </w:tcPr>
          <w:p w:rsidR="003535FB" w:rsidRDefault="003535FB" w:rsidP="003535FB">
            <w:r>
              <w:t>Amputee</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3F3F3"/>
          </w:tcPr>
          <w:p w:rsidR="003535FB" w:rsidRDefault="003535FB" w:rsidP="003535FB">
            <w:r>
              <w:t>B4</w:t>
            </w:r>
          </w:p>
        </w:tc>
        <w:tc>
          <w:tcPr>
            <w:tcW w:w="5200" w:type="dxa"/>
            <w:tcBorders>
              <w:top w:val="single" w:sz="4" w:space="0" w:color="auto"/>
              <w:bottom w:val="single" w:sz="4" w:space="0" w:color="auto"/>
            </w:tcBorders>
            <w:shd w:val="clear" w:color="auto" w:fill="F3F3F3"/>
          </w:tcPr>
          <w:p w:rsidR="003535FB" w:rsidRDefault="003535FB" w:rsidP="003535FB">
            <w:r>
              <w:t>Mastectomy</w:t>
            </w:r>
          </w:p>
        </w:tc>
        <w:tc>
          <w:tcPr>
            <w:tcW w:w="12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800" w:type="dxa"/>
            <w:tcBorders>
              <w:top w:val="single" w:sz="4" w:space="0" w:color="auto"/>
              <w:bottom w:val="single" w:sz="4" w:space="0" w:color="auto"/>
            </w:tcBorders>
            <w:shd w:val="clear" w:color="auto" w:fill="FFFFFF"/>
          </w:tcPr>
          <w:p w:rsidR="003535FB" w:rsidRDefault="003535FB" w:rsidP="003535FB">
            <w:r>
              <w:t>B5</w:t>
            </w:r>
          </w:p>
        </w:tc>
        <w:tc>
          <w:tcPr>
            <w:tcW w:w="5200" w:type="dxa"/>
            <w:tcBorders>
              <w:top w:val="single" w:sz="4" w:space="0" w:color="auto"/>
              <w:bottom w:val="single" w:sz="4" w:space="0" w:color="auto"/>
            </w:tcBorders>
            <w:shd w:val="clear" w:color="auto" w:fill="FFFFFF"/>
          </w:tcPr>
          <w:p w:rsidR="003535FB" w:rsidRDefault="003535FB" w:rsidP="003535FB">
            <w:r>
              <w:t>Paraplegic</w:t>
            </w:r>
          </w:p>
        </w:tc>
        <w:tc>
          <w:tcPr>
            <w:tcW w:w="12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800" w:type="dxa"/>
            <w:tcBorders>
              <w:top w:val="single" w:sz="4" w:space="0" w:color="auto"/>
              <w:bottom w:val="double" w:sz="4" w:space="0" w:color="auto"/>
            </w:tcBorders>
            <w:shd w:val="clear" w:color="auto" w:fill="F3F3F3"/>
          </w:tcPr>
          <w:p w:rsidR="003535FB" w:rsidRDefault="003535FB" w:rsidP="003535FB">
            <w:r>
              <w:t>B6</w:t>
            </w:r>
          </w:p>
        </w:tc>
        <w:tc>
          <w:tcPr>
            <w:tcW w:w="5200" w:type="dxa"/>
            <w:tcBorders>
              <w:top w:val="single" w:sz="4" w:space="0" w:color="auto"/>
              <w:bottom w:val="double" w:sz="4" w:space="0" w:color="auto"/>
            </w:tcBorders>
            <w:shd w:val="clear" w:color="auto" w:fill="F3F3F3"/>
          </w:tcPr>
          <w:p w:rsidR="003535FB" w:rsidRDefault="003535FB" w:rsidP="003535FB">
            <w:r>
              <w:t>Pregnant</w:t>
            </w:r>
          </w:p>
        </w:tc>
        <w:tc>
          <w:tcPr>
            <w:tcW w:w="1200" w:type="dxa"/>
            <w:tcBorders>
              <w:top w:val="single" w:sz="4" w:space="0" w:color="auto"/>
              <w:bottom w:val="double" w:sz="4" w:space="0" w:color="auto"/>
            </w:tcBorders>
            <w:shd w:val="clear" w:color="auto" w:fill="F3F3F3"/>
          </w:tcPr>
          <w:p w:rsidR="003535FB" w:rsidRDefault="003535FB" w:rsidP="003535FB"/>
        </w:tc>
        <w:tc>
          <w:tcPr>
            <w:tcW w:w="1200" w:type="dxa"/>
            <w:tcBorders>
              <w:top w:val="single" w:sz="4" w:space="0" w:color="auto"/>
              <w:bottom w:val="double" w:sz="4" w:space="0" w:color="auto"/>
            </w:tcBorders>
            <w:shd w:val="clear" w:color="auto" w:fill="F3F3F3"/>
          </w:tcPr>
          <w:p w:rsidR="003535FB" w:rsidRDefault="003535FB" w:rsidP="003535FB"/>
        </w:tc>
        <w:tc>
          <w:tcPr>
            <w:tcW w:w="800" w:type="dxa"/>
            <w:tcBorders>
              <w:top w:val="single" w:sz="4" w:space="0" w:color="auto"/>
              <w:bottom w:val="double" w:sz="4" w:space="0" w:color="auto"/>
            </w:tcBorders>
            <w:shd w:val="clear" w:color="auto" w:fill="F3F3F3"/>
          </w:tcPr>
          <w:p w:rsidR="003535FB" w:rsidRDefault="003535FB" w:rsidP="003535FB"/>
        </w:tc>
      </w:tr>
    </w:tbl>
    <w:p w:rsidR="003535FB" w:rsidRDefault="003535FB" w:rsidP="003535FB"/>
    <w:p w:rsidR="003535FB" w:rsidRDefault="003535FB" w:rsidP="003535FB">
      <w:pPr>
        <w:pStyle w:val="berschrift3"/>
      </w:pPr>
      <w:r>
        <w:t>0010 - Physician ID</w:t>
      </w:r>
    </w:p>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Physician 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attending physician information.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PV1-7, SCD-34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0017 - Transaction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TransactionType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type of financial transaction.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2.16.840.1.113883.18.13</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transactionType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a type of financial transaction.  Used in HL7 Version 2.x messaging in the FT1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Transaction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http://terminology.hl7.org/CodeSystem/v2-0017</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07.04.1997</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2.3</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2.16.840.1.113883.21.14</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hl7VS-transactionType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a type of financial transaction.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Transaction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http://terminology.hl7.org/ValueSet/v2-0017</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Transaction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 type of financial transaction.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FT1-6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CG</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r>
              <w:t>Charge</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CD</w:t>
            </w:r>
          </w:p>
        </w:tc>
        <w:tc>
          <w:tcPr>
            <w:tcW w:w="1600" w:type="dxa"/>
            <w:tcBorders>
              <w:top w:val="single" w:sz="4" w:space="0" w:color="auto"/>
              <w:bottom w:val="single" w:sz="4" w:space="0" w:color="auto"/>
            </w:tcBorders>
            <w:shd w:val="clear" w:color="auto" w:fill="F3F3F3"/>
          </w:tcPr>
          <w:p w:rsidR="003535FB" w:rsidRDefault="003535FB" w:rsidP="003535FB">
            <w:r>
              <w:t>Credit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PY</w:t>
            </w:r>
          </w:p>
        </w:tc>
        <w:tc>
          <w:tcPr>
            <w:tcW w:w="1600" w:type="dxa"/>
            <w:tcBorders>
              <w:top w:val="single" w:sz="4" w:space="0" w:color="auto"/>
              <w:bottom w:val="single" w:sz="4" w:space="0" w:color="auto"/>
            </w:tcBorders>
            <w:shd w:val="clear" w:color="auto" w:fill="FFFFFF"/>
          </w:tcPr>
          <w:p w:rsidR="003535FB" w:rsidRDefault="003535FB" w:rsidP="003535FB">
            <w:r>
              <w:t>Payment</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AJ</w:t>
            </w:r>
          </w:p>
        </w:tc>
        <w:tc>
          <w:tcPr>
            <w:tcW w:w="1600" w:type="dxa"/>
            <w:tcBorders>
              <w:top w:val="single" w:sz="4" w:space="0" w:color="auto"/>
              <w:bottom w:val="single" w:sz="4" w:space="0" w:color="auto"/>
            </w:tcBorders>
            <w:shd w:val="clear" w:color="auto" w:fill="F3F3F3"/>
          </w:tcPr>
          <w:p w:rsidR="003535FB" w:rsidRDefault="003535FB" w:rsidP="003535FB">
            <w:r>
              <w:t>Adjustment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CO</w:t>
            </w:r>
          </w:p>
        </w:tc>
        <w:tc>
          <w:tcPr>
            <w:tcW w:w="1600" w:type="dxa"/>
            <w:tcBorders>
              <w:top w:val="single" w:sz="4" w:space="0" w:color="auto"/>
              <w:bottom w:val="double" w:sz="4" w:space="0" w:color="auto"/>
            </w:tcBorders>
            <w:shd w:val="clear" w:color="auto" w:fill="FFFFFF"/>
          </w:tcPr>
          <w:p w:rsidR="003535FB" w:rsidRDefault="003535FB" w:rsidP="003535FB">
            <w:r>
              <w:t>Co-payment</w:t>
            </w:r>
          </w:p>
        </w:tc>
        <w:tc>
          <w:tcPr>
            <w:tcW w:w="44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0018 - Patient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18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PatientType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patient type.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0018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2.16.840.1.113883.12.18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Patient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patient type.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PV1-18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0019 - Anesthesia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AnesthesiaCode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anesthesia used during the procedure.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Anesthesia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anesthesia used during the procedure.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PR1-9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0021 - Bad Debt Agency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BadDebtAgencyCode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bad debt agency to which the account was transferred.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0021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Bad Debt Agency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bad debt agency to which the account was transferred.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PV1-31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0022 - Billing Status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BillingStatus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whether the particular insurance has been billed and, if so, the type of bill.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0022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Billing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whether the particular insurance has been billed and, if so, the type of bill.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IN1-32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0023 - Admit Source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AdmitSource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where the patient was admitted.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Admit Source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where the patient was admitted.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PV1-14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0024 - Fee Schedule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FeeSchedule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appropriate fee schedule to be used for this transaction posting.</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0024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Fee Schedule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appropriate fee schedule to be used for this transaction posting.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FT1-17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0027 - Priority</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27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Priority</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allowed priorities for obtaining the specimen.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2.16.840.1.113883.18.15</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priority</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allowed priorities for obtaining the specimen.  Used in HL7 Version 2.x messaging in the OM4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Priority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http://terminology.hl7.org/CodeSystem/v2-0027</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2.16.840.1.113883.21.16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hl7VS-priority</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allowed priorities for obtaining the specimen.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Priority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http://terminology.hl7.org/ValueSet/v2-0027</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0027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2.16.840.1.113883.12.27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Priority</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the allowed priorities for obtaining the specimen.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OM4-13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4400" w:type="dxa"/>
            <w:tcBorders>
              <w:bottom w:val="single" w:sz="4" w:space="0" w:color="auto"/>
            </w:tcBorders>
            <w:shd w:val="clear" w:color="auto" w:fill="E6E6E6"/>
          </w:tcPr>
          <w:p w:rsidR="003535FB" w:rsidRDefault="003535FB" w:rsidP="003535FB">
            <w:pPr>
              <w:pStyle w:val="HL7TableHeader"/>
            </w:pPr>
            <w:r>
              <w:t>Display Name</w:t>
            </w:r>
          </w:p>
        </w:tc>
        <w:tc>
          <w:tcPr>
            <w:tcW w:w="16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S</w:t>
            </w:r>
          </w:p>
        </w:tc>
        <w:tc>
          <w:tcPr>
            <w:tcW w:w="4400" w:type="dxa"/>
            <w:tcBorders>
              <w:bottom w:val="single" w:sz="4" w:space="0" w:color="auto"/>
            </w:tcBorders>
            <w:shd w:val="clear" w:color="auto" w:fill="FFFFFF"/>
          </w:tcPr>
          <w:p w:rsidR="003535FB" w:rsidRDefault="003535FB" w:rsidP="003535FB">
            <w:pPr>
              <w:pStyle w:val="HL7TableBody"/>
            </w:pPr>
            <w:r>
              <w:t>Stat (do immediately)</w:t>
            </w:r>
          </w:p>
        </w:tc>
        <w:tc>
          <w:tcPr>
            <w:tcW w:w="16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A</w:t>
            </w:r>
          </w:p>
        </w:tc>
        <w:tc>
          <w:tcPr>
            <w:tcW w:w="4400" w:type="dxa"/>
            <w:tcBorders>
              <w:bottom w:val="single" w:sz="4" w:space="0" w:color="auto"/>
            </w:tcBorders>
            <w:shd w:val="clear" w:color="auto" w:fill="F3F3F3"/>
          </w:tcPr>
          <w:p w:rsidR="003535FB" w:rsidRDefault="003535FB" w:rsidP="003535FB">
            <w:r>
              <w:t>As soon as possible (a priority lower than stat)</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w:t>
            </w:r>
          </w:p>
        </w:tc>
        <w:tc>
          <w:tcPr>
            <w:tcW w:w="4400" w:type="dxa"/>
            <w:tcBorders>
              <w:bottom w:val="single" w:sz="4" w:space="0" w:color="auto"/>
            </w:tcBorders>
            <w:shd w:val="clear" w:color="auto" w:fill="FFFFFF"/>
          </w:tcPr>
          <w:p w:rsidR="003535FB" w:rsidRDefault="003535FB" w:rsidP="003535FB">
            <w:r>
              <w:t>Routine</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w:t>
            </w:r>
          </w:p>
        </w:tc>
        <w:tc>
          <w:tcPr>
            <w:tcW w:w="4400" w:type="dxa"/>
            <w:tcBorders>
              <w:bottom w:val="single" w:sz="4" w:space="0" w:color="auto"/>
            </w:tcBorders>
            <w:shd w:val="clear" w:color="auto" w:fill="F3F3F3"/>
          </w:tcPr>
          <w:p w:rsidR="003535FB" w:rsidRDefault="003535FB" w:rsidP="003535FB">
            <w:r>
              <w:t>Preoperative (to be done prior to surgery)</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T</w:t>
            </w:r>
          </w:p>
        </w:tc>
        <w:tc>
          <w:tcPr>
            <w:tcW w:w="4400" w:type="dxa"/>
            <w:shd w:val="clear" w:color="auto" w:fill="FFFFFF"/>
          </w:tcPr>
          <w:p w:rsidR="003535FB" w:rsidRDefault="003535FB" w:rsidP="003535FB">
            <w:r>
              <w:t>Timing critical (do as near as possible to requested time)</w:t>
            </w:r>
          </w:p>
        </w:tc>
        <w:tc>
          <w:tcPr>
            <w:tcW w:w="16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0032 - Charge/Price Indicator</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32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Charge_PriceIndicator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which price schedule is to be used for room and bed charges.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0032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2.16.840.1.113883.12.32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Charge/Price Indicator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which price schedule is to be used for room and bed charges.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0038 - Order status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38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OrderStatus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2.16.840.1.113883.18.18</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orderStatus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  Used in HL7 Version 2.x messaging in the ORC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Order status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http://terminology.hl7.org/CodeSystem/v2-0038</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3</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2.16.840.1.113883.21.21</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hl7VS-orderStatus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status of an order. The purpose of these values are to report the status of an order either upon request (solicited), or when the status changes (unsolicited). The values are not intended to initiate action.  It is as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Order status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http://terminology.hl7.org/ValueSet/v2-0038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0038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2.16.840.1.113883.12.38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Order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ORC-5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4400" w:type="dxa"/>
            <w:tcBorders>
              <w:bottom w:val="single" w:sz="4" w:space="0" w:color="auto"/>
            </w:tcBorders>
            <w:shd w:val="clear" w:color="auto" w:fill="E6E6E6"/>
          </w:tcPr>
          <w:p w:rsidR="003535FB" w:rsidRDefault="003535FB" w:rsidP="003535FB">
            <w:pPr>
              <w:pStyle w:val="HL7TableHeader"/>
            </w:pPr>
            <w:r>
              <w:t>Display Name</w:t>
            </w:r>
          </w:p>
        </w:tc>
        <w:tc>
          <w:tcPr>
            <w:tcW w:w="16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A</w:t>
            </w:r>
          </w:p>
        </w:tc>
        <w:tc>
          <w:tcPr>
            <w:tcW w:w="4400" w:type="dxa"/>
            <w:tcBorders>
              <w:bottom w:val="single" w:sz="4" w:space="0" w:color="auto"/>
            </w:tcBorders>
            <w:shd w:val="clear" w:color="auto" w:fill="FFFFFF"/>
          </w:tcPr>
          <w:p w:rsidR="003535FB" w:rsidRDefault="003535FB" w:rsidP="003535FB">
            <w:pPr>
              <w:pStyle w:val="HL7TableBody"/>
            </w:pPr>
            <w:r>
              <w:t>Some, but not all, results available</w:t>
            </w:r>
          </w:p>
        </w:tc>
        <w:tc>
          <w:tcPr>
            <w:tcW w:w="16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CA</w:t>
            </w:r>
          </w:p>
        </w:tc>
        <w:tc>
          <w:tcPr>
            <w:tcW w:w="4400" w:type="dxa"/>
            <w:tcBorders>
              <w:bottom w:val="single" w:sz="4" w:space="0" w:color="auto"/>
            </w:tcBorders>
            <w:shd w:val="clear" w:color="auto" w:fill="F3F3F3"/>
          </w:tcPr>
          <w:p w:rsidR="003535FB" w:rsidRDefault="003535FB" w:rsidP="003535FB">
            <w:r>
              <w:t>Order was canceled</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CM</w:t>
            </w:r>
          </w:p>
        </w:tc>
        <w:tc>
          <w:tcPr>
            <w:tcW w:w="4400" w:type="dxa"/>
            <w:tcBorders>
              <w:bottom w:val="single" w:sz="4" w:space="0" w:color="auto"/>
            </w:tcBorders>
            <w:shd w:val="clear" w:color="auto" w:fill="FFFFFF"/>
          </w:tcPr>
          <w:p w:rsidR="003535FB" w:rsidRDefault="003535FB" w:rsidP="003535FB">
            <w:r>
              <w:t>Order is completed</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DC</w:t>
            </w:r>
          </w:p>
        </w:tc>
        <w:tc>
          <w:tcPr>
            <w:tcW w:w="4400" w:type="dxa"/>
            <w:tcBorders>
              <w:bottom w:val="single" w:sz="4" w:space="0" w:color="auto"/>
            </w:tcBorders>
            <w:shd w:val="clear" w:color="auto" w:fill="F3F3F3"/>
          </w:tcPr>
          <w:p w:rsidR="003535FB" w:rsidRDefault="003535FB" w:rsidP="003535FB">
            <w:r>
              <w:t>Order was discontinued</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ER</w:t>
            </w:r>
          </w:p>
        </w:tc>
        <w:tc>
          <w:tcPr>
            <w:tcW w:w="4400" w:type="dxa"/>
            <w:tcBorders>
              <w:bottom w:val="single" w:sz="4" w:space="0" w:color="auto"/>
            </w:tcBorders>
            <w:shd w:val="clear" w:color="auto" w:fill="FFFFFF"/>
          </w:tcPr>
          <w:p w:rsidR="003535FB" w:rsidRDefault="003535FB" w:rsidP="003535FB">
            <w:r>
              <w:t>Error, order not found</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HD</w:t>
            </w:r>
          </w:p>
        </w:tc>
        <w:tc>
          <w:tcPr>
            <w:tcW w:w="4400" w:type="dxa"/>
            <w:tcBorders>
              <w:bottom w:val="single" w:sz="4" w:space="0" w:color="auto"/>
            </w:tcBorders>
            <w:shd w:val="clear" w:color="auto" w:fill="F3F3F3"/>
          </w:tcPr>
          <w:p w:rsidR="003535FB" w:rsidRDefault="003535FB" w:rsidP="003535FB">
            <w:r>
              <w:t>Order is on hold</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IP</w:t>
            </w:r>
          </w:p>
        </w:tc>
        <w:tc>
          <w:tcPr>
            <w:tcW w:w="4400" w:type="dxa"/>
            <w:tcBorders>
              <w:bottom w:val="single" w:sz="4" w:space="0" w:color="auto"/>
            </w:tcBorders>
            <w:shd w:val="clear" w:color="auto" w:fill="FFFFFF"/>
          </w:tcPr>
          <w:p w:rsidR="003535FB" w:rsidRDefault="003535FB" w:rsidP="003535FB">
            <w:r>
              <w:t>In process, unspecified</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RP</w:t>
            </w:r>
          </w:p>
        </w:tc>
        <w:tc>
          <w:tcPr>
            <w:tcW w:w="4400" w:type="dxa"/>
            <w:tcBorders>
              <w:bottom w:val="single" w:sz="4" w:space="0" w:color="auto"/>
            </w:tcBorders>
            <w:shd w:val="clear" w:color="auto" w:fill="F3F3F3"/>
          </w:tcPr>
          <w:p w:rsidR="003535FB" w:rsidRDefault="003535FB" w:rsidP="003535FB">
            <w:r>
              <w:t>Order has been replaced</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SC</w:t>
            </w:r>
          </w:p>
        </w:tc>
        <w:tc>
          <w:tcPr>
            <w:tcW w:w="4400" w:type="dxa"/>
            <w:shd w:val="clear" w:color="auto" w:fill="FFFFFF"/>
          </w:tcPr>
          <w:p w:rsidR="003535FB" w:rsidRDefault="003535FB" w:rsidP="003535FB">
            <w:r>
              <w:t>In process, scheduled</w:t>
            </w:r>
          </w:p>
        </w:tc>
        <w:tc>
          <w:tcPr>
            <w:tcW w:w="16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0042 - Company Plan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CompanyPlanCode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an insurance company plan uniquely.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Company Plan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an insurance company plan uniquely.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IN1-35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0043 - Condition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ConditionCode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condition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Condition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condition code.  These codes are defined by CMS or other regulartory agencies.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UB2-3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0044 - Contract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ContractCode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type of contract entered into by the healthcare facility and the guarantor for the purpose of settling outstanding account balances.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Contract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type of contract entered into by the healthcare facility and the guarantor for the purpose of settling outstanding account balances.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0045 - Courtesy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CourtesyCode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whether the patient will be extended certain special courtesies.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Courtesy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whether the patient will be extended certain special courtesies.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0046 - Credit Rating</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CreditRating</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past credit experience.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Credit Rating</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past credit experience.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0049 - Department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49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DepartmentCode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department that controls a specified transaction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0049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2.16.840.1.113883.12.49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Department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department code that controls the transaction code.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FT1-13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0050 - Accident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AccidentCode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type of accident.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Accident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type of accident.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ACC-2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0051 - Diagnosis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primary diagnosis code for billing purposes.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primary diagnosis code for billing purposes.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FT1-19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0052 - Diagnosis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that specify a type of diagnosis being sent.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2.16.840.1.113883.18.21</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diagnosisType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a type of diagnosis being sent.  Used in HL7 Version 2.x messaging in the DG1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Diagnosis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http://terminology.hl7.org/CodeSystem/v2-0052</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07.04.1997</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2.3</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2.16.840.1.113883.21.24</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hl7VS-diagnosisType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specifying a type of diagnosis being sent in HL7 Version 2.x messages.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Diagnosis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http://terminology.hl7.org/ValueSet/v2-0052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that specify a type of diagnosis being sent.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DG1-6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0052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A</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r>
              <w:t>Admitting</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W</w:t>
            </w:r>
          </w:p>
        </w:tc>
        <w:tc>
          <w:tcPr>
            <w:tcW w:w="1600" w:type="dxa"/>
            <w:tcBorders>
              <w:top w:val="single" w:sz="4" w:space="0" w:color="auto"/>
              <w:bottom w:val="single" w:sz="4" w:space="0" w:color="auto"/>
            </w:tcBorders>
            <w:shd w:val="clear" w:color="auto" w:fill="F3F3F3"/>
          </w:tcPr>
          <w:p w:rsidR="003535FB" w:rsidRDefault="003535FB" w:rsidP="003535FB">
            <w:r>
              <w:t>Working</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F</w:t>
            </w:r>
          </w:p>
        </w:tc>
        <w:tc>
          <w:tcPr>
            <w:tcW w:w="1600" w:type="dxa"/>
            <w:tcBorders>
              <w:top w:val="single" w:sz="4" w:space="0" w:color="auto"/>
              <w:bottom w:val="double" w:sz="4" w:space="0" w:color="auto"/>
            </w:tcBorders>
            <w:shd w:val="clear" w:color="auto" w:fill="FFFFFF"/>
          </w:tcPr>
          <w:p w:rsidR="003535FB" w:rsidRDefault="003535FB" w:rsidP="003535FB">
            <w:r>
              <w:t>Final</w:t>
            </w:r>
          </w:p>
        </w:tc>
        <w:tc>
          <w:tcPr>
            <w:tcW w:w="44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0055 - Diagnosis Related Group</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DiagnosisRelatedGroup</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diagnostic related group (DRG) for the transaction.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Diagnosis Related Group</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diagnostic related group (DRG) for the transaction.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DMI-1, DRG-1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0056 - DRG Grouper Review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DrgGrouperReviewCode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that the grouper results have been reviewed and approved.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DRG Grouper Review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that the grouper results have been reviewed and approved.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DRG-4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0059 - Consent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59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ConsentCode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type of consent that was obtained for permission to treat the patient.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0059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2.16.840.1.113883.12.59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Consent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type of consent that was obtained for permission to treat the patient.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PR1-13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0061 - Check Digit Scheme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CheckDigitScheme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check digit scheme employed.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2.16.840.1.113883.18.22</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checkDigitScheme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check digit scheme employed.   Used in HL7 Version 2.x messaging in PPN, XCN and XON segments.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Check Digit Scheme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http://terminology.hl7.org/CodeSystem/v2-0061</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4</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2.16.840.1.113883.21.25</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hl7VS-checkDigitScheme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used to identify the check digit scheme employed when a check digit is used in various HL7 Version 2.x datatypes.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Check Digit Scheme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http://terminology.hl7.org/ValueSet/v2-0061</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Check Digit Scheme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the check digit scheme employed.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CX.3, PPN.12, XCN.12, XON.5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200"/>
        <w:gridCol w:w="20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4000" w:type="dxa"/>
            <w:tcBorders>
              <w:bottom w:val="single" w:sz="4" w:space="0" w:color="auto"/>
            </w:tcBorders>
            <w:shd w:val="clear" w:color="auto" w:fill="E6E6E6"/>
          </w:tcPr>
          <w:p w:rsidR="003535FB" w:rsidRDefault="003535FB" w:rsidP="003535FB">
            <w:pPr>
              <w:pStyle w:val="HL7TableHeader"/>
            </w:pPr>
            <w:r>
              <w:t>Display Name</w:t>
            </w:r>
          </w:p>
        </w:tc>
        <w:tc>
          <w:tcPr>
            <w:tcW w:w="1200" w:type="dxa"/>
            <w:tcBorders>
              <w:bottom w:val="single" w:sz="4" w:space="0" w:color="auto"/>
            </w:tcBorders>
            <w:shd w:val="clear" w:color="auto" w:fill="E6E6E6"/>
          </w:tcPr>
          <w:p w:rsidR="003535FB" w:rsidRDefault="003535FB" w:rsidP="003535FB">
            <w:pPr>
              <w:pStyle w:val="HL7TableHeader"/>
            </w:pPr>
            <w:r>
              <w:t>Definition</w:t>
            </w:r>
          </w:p>
        </w:tc>
        <w:tc>
          <w:tcPr>
            <w:tcW w:w="20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BCV</w:t>
            </w:r>
          </w:p>
        </w:tc>
        <w:tc>
          <w:tcPr>
            <w:tcW w:w="4000" w:type="dxa"/>
            <w:tcBorders>
              <w:bottom w:val="single" w:sz="4" w:space="0" w:color="auto"/>
            </w:tcBorders>
            <w:shd w:val="clear" w:color="auto" w:fill="FFFFFF"/>
          </w:tcPr>
          <w:p w:rsidR="003535FB" w:rsidRDefault="003535FB" w:rsidP="003535FB">
            <w:pPr>
              <w:pStyle w:val="HL7TableBody"/>
            </w:pPr>
            <w:r>
              <w:t>Bank Card Validation Number</w:t>
            </w:r>
          </w:p>
        </w:tc>
        <w:tc>
          <w:tcPr>
            <w:tcW w:w="1200" w:type="dxa"/>
            <w:tcBorders>
              <w:bottom w:val="single" w:sz="4" w:space="0" w:color="auto"/>
            </w:tcBorders>
            <w:shd w:val="clear" w:color="auto" w:fill="FFFFFF"/>
          </w:tcPr>
          <w:p w:rsidR="003535FB" w:rsidRDefault="003535FB" w:rsidP="003535FB">
            <w:pPr>
              <w:pStyle w:val="HL7TableBody"/>
            </w:pPr>
          </w:p>
        </w:tc>
        <w:tc>
          <w:tcPr>
            <w:tcW w:w="2000" w:type="dxa"/>
            <w:tcBorders>
              <w:bottom w:val="single" w:sz="4" w:space="0" w:color="auto"/>
            </w:tcBorders>
            <w:shd w:val="clear" w:color="auto" w:fill="FFFFFF"/>
          </w:tcPr>
          <w:p w:rsidR="003535FB" w:rsidRDefault="003535FB" w:rsidP="003535FB">
            <w:pPr>
              <w:pStyle w:val="HL7TableBody"/>
            </w:pPr>
            <w: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NPI</w:t>
            </w:r>
          </w:p>
        </w:tc>
        <w:tc>
          <w:tcPr>
            <w:tcW w:w="4000" w:type="dxa"/>
            <w:tcBorders>
              <w:bottom w:val="single" w:sz="4" w:space="0" w:color="auto"/>
            </w:tcBorders>
            <w:shd w:val="clear" w:color="auto" w:fill="F3F3F3"/>
          </w:tcPr>
          <w:p w:rsidR="003535FB" w:rsidRDefault="003535FB" w:rsidP="003535FB">
            <w:r>
              <w:t>Check digit algorithm in the US National Provider Identifier</w:t>
            </w:r>
          </w:p>
        </w:tc>
        <w:tc>
          <w:tcPr>
            <w:tcW w:w="1200" w:type="dxa"/>
            <w:tcBorders>
              <w:bottom w:val="single" w:sz="4" w:space="0" w:color="auto"/>
            </w:tcBorders>
            <w:shd w:val="clear" w:color="auto" w:fill="F3F3F3"/>
          </w:tcPr>
          <w:p w:rsidR="003535FB" w:rsidRDefault="003535FB" w:rsidP="003535FB"/>
        </w:tc>
        <w:tc>
          <w:tcPr>
            <w:tcW w:w="20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ISO</w:t>
            </w:r>
          </w:p>
        </w:tc>
        <w:tc>
          <w:tcPr>
            <w:tcW w:w="4000" w:type="dxa"/>
            <w:tcBorders>
              <w:bottom w:val="single" w:sz="4" w:space="0" w:color="auto"/>
            </w:tcBorders>
            <w:shd w:val="clear" w:color="auto" w:fill="FFFFFF"/>
          </w:tcPr>
          <w:p w:rsidR="003535FB" w:rsidRDefault="003535FB" w:rsidP="003535FB">
            <w:r>
              <w:t>ISO 7064: 1983</w:t>
            </w:r>
          </w:p>
        </w:tc>
        <w:tc>
          <w:tcPr>
            <w:tcW w:w="1200" w:type="dxa"/>
            <w:tcBorders>
              <w:bottom w:val="single" w:sz="4" w:space="0" w:color="auto"/>
            </w:tcBorders>
            <w:shd w:val="clear" w:color="auto" w:fill="FFFFFF"/>
          </w:tcPr>
          <w:p w:rsidR="003535FB" w:rsidRDefault="003535FB" w:rsidP="003535FB"/>
        </w:tc>
        <w:tc>
          <w:tcPr>
            <w:tcW w:w="20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M10</w:t>
            </w:r>
          </w:p>
        </w:tc>
        <w:tc>
          <w:tcPr>
            <w:tcW w:w="4000" w:type="dxa"/>
            <w:tcBorders>
              <w:bottom w:val="single" w:sz="4" w:space="0" w:color="auto"/>
            </w:tcBorders>
            <w:shd w:val="clear" w:color="auto" w:fill="F3F3F3"/>
          </w:tcPr>
          <w:p w:rsidR="003535FB" w:rsidRDefault="003535FB" w:rsidP="003535FB">
            <w:r>
              <w:t>Mod 10 algorithm</w:t>
            </w:r>
          </w:p>
        </w:tc>
        <w:tc>
          <w:tcPr>
            <w:tcW w:w="1200" w:type="dxa"/>
            <w:tcBorders>
              <w:bottom w:val="single" w:sz="4" w:space="0" w:color="auto"/>
            </w:tcBorders>
            <w:shd w:val="clear" w:color="auto" w:fill="F3F3F3"/>
          </w:tcPr>
          <w:p w:rsidR="003535FB" w:rsidRDefault="003535FB" w:rsidP="003535FB"/>
        </w:tc>
        <w:tc>
          <w:tcPr>
            <w:tcW w:w="20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M11</w:t>
            </w:r>
          </w:p>
        </w:tc>
        <w:tc>
          <w:tcPr>
            <w:tcW w:w="4000" w:type="dxa"/>
            <w:shd w:val="clear" w:color="auto" w:fill="FFFFFF"/>
          </w:tcPr>
          <w:p w:rsidR="003535FB" w:rsidRDefault="003535FB" w:rsidP="003535FB">
            <w:r>
              <w:t>Mod 11 algorithm</w:t>
            </w:r>
          </w:p>
        </w:tc>
        <w:tc>
          <w:tcPr>
            <w:tcW w:w="1200" w:type="dxa"/>
            <w:shd w:val="clear" w:color="auto" w:fill="FFFFFF"/>
          </w:tcPr>
          <w:p w:rsidR="003535FB" w:rsidRDefault="003535FB" w:rsidP="003535FB"/>
        </w:tc>
        <w:tc>
          <w:tcPr>
            <w:tcW w:w="20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0062 - Event Reason</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EventReason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reason for an event.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2.16.840.1.113883.18.23</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eventReason</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which specify the reason for an event.  Used in HL7 Version 2.x messaging in the EVN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Event Reason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http://terminology.hl7.org/CodeSystem/v2-0062</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4</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hl7VS-eventReason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reason for an event.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Event Reason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Event Reason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which specify the reason for an event.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EVN-4, FC.1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01</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r>
              <w:t>Patient request</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02</w:t>
            </w:r>
          </w:p>
        </w:tc>
        <w:tc>
          <w:tcPr>
            <w:tcW w:w="4400" w:type="dxa"/>
            <w:tcBorders>
              <w:top w:val="single" w:sz="4" w:space="0" w:color="auto"/>
              <w:bottom w:val="single" w:sz="4" w:space="0" w:color="auto"/>
            </w:tcBorders>
            <w:shd w:val="clear" w:color="auto" w:fill="F3F3F3"/>
          </w:tcPr>
          <w:p w:rsidR="003535FB" w:rsidRDefault="003535FB" w:rsidP="003535FB">
            <w:r>
              <w:t>Physician/health practitioner order</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03</w:t>
            </w:r>
          </w:p>
        </w:tc>
        <w:tc>
          <w:tcPr>
            <w:tcW w:w="4400" w:type="dxa"/>
            <w:tcBorders>
              <w:top w:val="single" w:sz="4" w:space="0" w:color="auto"/>
              <w:bottom w:val="single" w:sz="4" w:space="0" w:color="auto"/>
            </w:tcBorders>
            <w:shd w:val="clear" w:color="auto" w:fill="FFFFFF"/>
          </w:tcPr>
          <w:p w:rsidR="003535FB" w:rsidRDefault="003535FB" w:rsidP="003535FB">
            <w:r>
              <w:t>Census management</w:t>
            </w:r>
          </w:p>
        </w:tc>
        <w:tc>
          <w:tcPr>
            <w:tcW w:w="16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O</w:t>
            </w:r>
          </w:p>
        </w:tc>
        <w:tc>
          <w:tcPr>
            <w:tcW w:w="4400" w:type="dxa"/>
            <w:tcBorders>
              <w:top w:val="single" w:sz="4" w:space="0" w:color="auto"/>
              <w:bottom w:val="single" w:sz="4" w:space="0" w:color="auto"/>
            </w:tcBorders>
            <w:shd w:val="clear" w:color="auto" w:fill="F3F3F3"/>
          </w:tcPr>
          <w:p w:rsidR="003535FB" w:rsidRDefault="003535FB" w:rsidP="003535FB">
            <w:r>
              <w:t>Other</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U</w:t>
            </w:r>
          </w:p>
        </w:tc>
        <w:tc>
          <w:tcPr>
            <w:tcW w:w="4400" w:type="dxa"/>
            <w:tcBorders>
              <w:top w:val="single" w:sz="4" w:space="0" w:color="auto"/>
              <w:bottom w:val="double" w:sz="4" w:space="0" w:color="auto"/>
            </w:tcBorders>
            <w:shd w:val="clear" w:color="auto" w:fill="FFFFFF"/>
          </w:tcPr>
          <w:p w:rsidR="003535FB" w:rsidRDefault="003535FB" w:rsidP="003535FB">
            <w:r>
              <w:t>Unknown</w:t>
            </w:r>
          </w:p>
        </w:tc>
        <w:tc>
          <w:tcPr>
            <w:tcW w:w="16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0063 - Relationship</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Relationship</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an actual personal relationship that the next of kin/associated party has to a patient.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2.16.840.1.113883.18.24</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relationship</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an actual personal relationship that the next of kin/associated party has to a patient.  Used in HL7 Version 2.x messaging in the NK1 and IN1 segments.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Relationship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http://terminology.hl7.org/CodeSystem/v2-0063</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01.11.2000</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2.4</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2.16.840.1.113883.21.27</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hl7VS-relationship</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specifying an actual personal relationship that the next of kin/associated party has to a patient.  Used in HL7 Version 2.x messaging in the NK1 segment.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Relationship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Relationship</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an actual personal relationship that the next of kin/associated party has to a patient.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NK1-3, IN1-17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SEL</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r>
              <w:t>Self</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SPO</w:t>
            </w:r>
          </w:p>
        </w:tc>
        <w:tc>
          <w:tcPr>
            <w:tcW w:w="1600" w:type="dxa"/>
            <w:tcBorders>
              <w:top w:val="single" w:sz="4" w:space="0" w:color="auto"/>
              <w:bottom w:val="single" w:sz="4" w:space="0" w:color="auto"/>
            </w:tcBorders>
            <w:shd w:val="clear" w:color="auto" w:fill="F3F3F3"/>
          </w:tcPr>
          <w:p w:rsidR="003535FB" w:rsidRDefault="003535FB" w:rsidP="003535FB">
            <w:r>
              <w:t>Spouse</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DOM</w:t>
            </w:r>
          </w:p>
        </w:tc>
        <w:tc>
          <w:tcPr>
            <w:tcW w:w="1600" w:type="dxa"/>
            <w:tcBorders>
              <w:top w:val="single" w:sz="4" w:space="0" w:color="auto"/>
              <w:bottom w:val="single" w:sz="4" w:space="0" w:color="auto"/>
            </w:tcBorders>
            <w:shd w:val="clear" w:color="auto" w:fill="FFFFFF"/>
          </w:tcPr>
          <w:p w:rsidR="003535FB" w:rsidRDefault="003535FB" w:rsidP="003535FB">
            <w:r>
              <w:t>Life partner</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CHD</w:t>
            </w:r>
          </w:p>
        </w:tc>
        <w:tc>
          <w:tcPr>
            <w:tcW w:w="1600" w:type="dxa"/>
            <w:tcBorders>
              <w:top w:val="single" w:sz="4" w:space="0" w:color="auto"/>
              <w:bottom w:val="single" w:sz="4" w:space="0" w:color="auto"/>
            </w:tcBorders>
            <w:shd w:val="clear" w:color="auto" w:fill="F3F3F3"/>
          </w:tcPr>
          <w:p w:rsidR="003535FB" w:rsidRDefault="003535FB" w:rsidP="003535FB">
            <w:r>
              <w:t>Child</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GCH</w:t>
            </w:r>
          </w:p>
        </w:tc>
        <w:tc>
          <w:tcPr>
            <w:tcW w:w="1600" w:type="dxa"/>
            <w:tcBorders>
              <w:top w:val="single" w:sz="4" w:space="0" w:color="auto"/>
              <w:bottom w:val="single" w:sz="4" w:space="0" w:color="auto"/>
            </w:tcBorders>
            <w:shd w:val="clear" w:color="auto" w:fill="FFFFFF"/>
          </w:tcPr>
          <w:p w:rsidR="003535FB" w:rsidRDefault="003535FB" w:rsidP="003535FB">
            <w:r>
              <w:t>Grandchild</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NCH</w:t>
            </w:r>
          </w:p>
        </w:tc>
        <w:tc>
          <w:tcPr>
            <w:tcW w:w="1600" w:type="dxa"/>
            <w:tcBorders>
              <w:top w:val="single" w:sz="4" w:space="0" w:color="auto"/>
              <w:bottom w:val="single" w:sz="4" w:space="0" w:color="auto"/>
            </w:tcBorders>
            <w:shd w:val="clear" w:color="auto" w:fill="F3F3F3"/>
          </w:tcPr>
          <w:p w:rsidR="003535FB" w:rsidRDefault="003535FB" w:rsidP="003535FB">
            <w:r>
              <w:t>Natural child</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SCH</w:t>
            </w:r>
          </w:p>
        </w:tc>
        <w:tc>
          <w:tcPr>
            <w:tcW w:w="1600" w:type="dxa"/>
            <w:tcBorders>
              <w:top w:val="single" w:sz="4" w:space="0" w:color="auto"/>
              <w:bottom w:val="single" w:sz="4" w:space="0" w:color="auto"/>
            </w:tcBorders>
            <w:shd w:val="clear" w:color="auto" w:fill="FFFFFF"/>
          </w:tcPr>
          <w:p w:rsidR="003535FB" w:rsidRDefault="003535FB" w:rsidP="003535FB">
            <w:r>
              <w:t>Stepchild</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FCH</w:t>
            </w:r>
          </w:p>
        </w:tc>
        <w:tc>
          <w:tcPr>
            <w:tcW w:w="1600" w:type="dxa"/>
            <w:tcBorders>
              <w:top w:val="single" w:sz="4" w:space="0" w:color="auto"/>
              <w:bottom w:val="single" w:sz="4" w:space="0" w:color="auto"/>
            </w:tcBorders>
            <w:shd w:val="clear" w:color="auto" w:fill="F3F3F3"/>
          </w:tcPr>
          <w:p w:rsidR="003535FB" w:rsidRDefault="003535FB" w:rsidP="003535FB">
            <w:r>
              <w:t>Foster child</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DEP</w:t>
            </w:r>
          </w:p>
        </w:tc>
        <w:tc>
          <w:tcPr>
            <w:tcW w:w="1600" w:type="dxa"/>
            <w:tcBorders>
              <w:top w:val="single" w:sz="4" w:space="0" w:color="auto"/>
              <w:bottom w:val="single" w:sz="4" w:space="0" w:color="auto"/>
            </w:tcBorders>
            <w:shd w:val="clear" w:color="auto" w:fill="FFFFFF"/>
          </w:tcPr>
          <w:p w:rsidR="003535FB" w:rsidRDefault="003535FB" w:rsidP="003535FB">
            <w:r>
              <w:t>Handicapped dependent</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WRD</w:t>
            </w:r>
          </w:p>
        </w:tc>
        <w:tc>
          <w:tcPr>
            <w:tcW w:w="1600" w:type="dxa"/>
            <w:tcBorders>
              <w:top w:val="single" w:sz="4" w:space="0" w:color="auto"/>
              <w:bottom w:val="single" w:sz="4" w:space="0" w:color="auto"/>
            </w:tcBorders>
            <w:shd w:val="clear" w:color="auto" w:fill="F3F3F3"/>
          </w:tcPr>
          <w:p w:rsidR="003535FB" w:rsidRDefault="003535FB" w:rsidP="003535FB">
            <w:r>
              <w:t>Ward of court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PAR</w:t>
            </w:r>
          </w:p>
        </w:tc>
        <w:tc>
          <w:tcPr>
            <w:tcW w:w="1600" w:type="dxa"/>
            <w:tcBorders>
              <w:top w:val="single" w:sz="4" w:space="0" w:color="auto"/>
              <w:bottom w:val="single" w:sz="4" w:space="0" w:color="auto"/>
            </w:tcBorders>
            <w:shd w:val="clear" w:color="auto" w:fill="FFFFFF"/>
          </w:tcPr>
          <w:p w:rsidR="003535FB" w:rsidRDefault="003535FB" w:rsidP="003535FB">
            <w:r>
              <w:t>Parent</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MTH</w:t>
            </w:r>
          </w:p>
        </w:tc>
        <w:tc>
          <w:tcPr>
            <w:tcW w:w="1600" w:type="dxa"/>
            <w:tcBorders>
              <w:top w:val="single" w:sz="4" w:space="0" w:color="auto"/>
              <w:bottom w:val="single" w:sz="4" w:space="0" w:color="auto"/>
            </w:tcBorders>
            <w:shd w:val="clear" w:color="auto" w:fill="F3F3F3"/>
          </w:tcPr>
          <w:p w:rsidR="003535FB" w:rsidRDefault="003535FB" w:rsidP="003535FB">
            <w:r>
              <w:t>Mother</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FTH</w:t>
            </w:r>
          </w:p>
        </w:tc>
        <w:tc>
          <w:tcPr>
            <w:tcW w:w="1600" w:type="dxa"/>
            <w:tcBorders>
              <w:top w:val="single" w:sz="4" w:space="0" w:color="auto"/>
              <w:bottom w:val="single" w:sz="4" w:space="0" w:color="auto"/>
            </w:tcBorders>
            <w:shd w:val="clear" w:color="auto" w:fill="FFFFFF"/>
          </w:tcPr>
          <w:p w:rsidR="003535FB" w:rsidRDefault="003535FB" w:rsidP="003535FB">
            <w:r>
              <w:t>Father</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CGV</w:t>
            </w:r>
          </w:p>
        </w:tc>
        <w:tc>
          <w:tcPr>
            <w:tcW w:w="1600" w:type="dxa"/>
            <w:tcBorders>
              <w:top w:val="single" w:sz="4" w:space="0" w:color="auto"/>
              <w:bottom w:val="single" w:sz="4" w:space="0" w:color="auto"/>
            </w:tcBorders>
            <w:shd w:val="clear" w:color="auto" w:fill="F3F3F3"/>
          </w:tcPr>
          <w:p w:rsidR="003535FB" w:rsidRDefault="003535FB" w:rsidP="003535FB">
            <w:r>
              <w:t>Care giver</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GRD</w:t>
            </w:r>
          </w:p>
        </w:tc>
        <w:tc>
          <w:tcPr>
            <w:tcW w:w="1600" w:type="dxa"/>
            <w:tcBorders>
              <w:top w:val="single" w:sz="4" w:space="0" w:color="auto"/>
              <w:bottom w:val="single" w:sz="4" w:space="0" w:color="auto"/>
            </w:tcBorders>
            <w:shd w:val="clear" w:color="auto" w:fill="FFFFFF"/>
          </w:tcPr>
          <w:p w:rsidR="003535FB" w:rsidRDefault="003535FB" w:rsidP="003535FB">
            <w:r>
              <w:t>Guardian</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GRP</w:t>
            </w:r>
          </w:p>
        </w:tc>
        <w:tc>
          <w:tcPr>
            <w:tcW w:w="1600" w:type="dxa"/>
            <w:tcBorders>
              <w:top w:val="single" w:sz="4" w:space="0" w:color="auto"/>
              <w:bottom w:val="single" w:sz="4" w:space="0" w:color="auto"/>
            </w:tcBorders>
            <w:shd w:val="clear" w:color="auto" w:fill="F3F3F3"/>
          </w:tcPr>
          <w:p w:rsidR="003535FB" w:rsidRDefault="003535FB" w:rsidP="003535FB">
            <w:r>
              <w:t>Grandparent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EXF</w:t>
            </w:r>
          </w:p>
        </w:tc>
        <w:tc>
          <w:tcPr>
            <w:tcW w:w="1600" w:type="dxa"/>
            <w:tcBorders>
              <w:top w:val="single" w:sz="4" w:space="0" w:color="auto"/>
              <w:bottom w:val="single" w:sz="4" w:space="0" w:color="auto"/>
            </w:tcBorders>
            <w:shd w:val="clear" w:color="auto" w:fill="FFFFFF"/>
          </w:tcPr>
          <w:p w:rsidR="003535FB" w:rsidRDefault="003535FB" w:rsidP="003535FB">
            <w:r>
              <w:t>Extended family</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SIB</w:t>
            </w:r>
          </w:p>
        </w:tc>
        <w:tc>
          <w:tcPr>
            <w:tcW w:w="1600" w:type="dxa"/>
            <w:tcBorders>
              <w:top w:val="single" w:sz="4" w:space="0" w:color="auto"/>
              <w:bottom w:val="single" w:sz="4" w:space="0" w:color="auto"/>
            </w:tcBorders>
            <w:shd w:val="clear" w:color="auto" w:fill="F3F3F3"/>
          </w:tcPr>
          <w:p w:rsidR="003535FB" w:rsidRDefault="003535FB" w:rsidP="003535FB">
            <w:r>
              <w:t>Sibling</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BRO</w:t>
            </w:r>
          </w:p>
        </w:tc>
        <w:tc>
          <w:tcPr>
            <w:tcW w:w="1600" w:type="dxa"/>
            <w:tcBorders>
              <w:top w:val="single" w:sz="4" w:space="0" w:color="auto"/>
              <w:bottom w:val="single" w:sz="4" w:space="0" w:color="auto"/>
            </w:tcBorders>
            <w:shd w:val="clear" w:color="auto" w:fill="FFFFFF"/>
          </w:tcPr>
          <w:p w:rsidR="003535FB" w:rsidRDefault="003535FB" w:rsidP="003535FB">
            <w:r>
              <w:t>Brother</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SIS</w:t>
            </w:r>
          </w:p>
        </w:tc>
        <w:tc>
          <w:tcPr>
            <w:tcW w:w="1600" w:type="dxa"/>
            <w:tcBorders>
              <w:top w:val="single" w:sz="4" w:space="0" w:color="auto"/>
              <w:bottom w:val="single" w:sz="4" w:space="0" w:color="auto"/>
            </w:tcBorders>
            <w:shd w:val="clear" w:color="auto" w:fill="F3F3F3"/>
          </w:tcPr>
          <w:p w:rsidR="003535FB" w:rsidRDefault="003535FB" w:rsidP="003535FB">
            <w:r>
              <w:t>Sister</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FND</w:t>
            </w:r>
          </w:p>
        </w:tc>
        <w:tc>
          <w:tcPr>
            <w:tcW w:w="1600" w:type="dxa"/>
            <w:tcBorders>
              <w:top w:val="single" w:sz="4" w:space="0" w:color="auto"/>
              <w:bottom w:val="single" w:sz="4" w:space="0" w:color="auto"/>
            </w:tcBorders>
            <w:shd w:val="clear" w:color="auto" w:fill="FFFFFF"/>
          </w:tcPr>
          <w:p w:rsidR="003535FB" w:rsidRDefault="003535FB" w:rsidP="003535FB">
            <w:r>
              <w:t>Friend</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OAD</w:t>
            </w:r>
          </w:p>
        </w:tc>
        <w:tc>
          <w:tcPr>
            <w:tcW w:w="1600" w:type="dxa"/>
            <w:tcBorders>
              <w:top w:val="single" w:sz="4" w:space="0" w:color="auto"/>
              <w:bottom w:val="single" w:sz="4" w:space="0" w:color="auto"/>
            </w:tcBorders>
            <w:shd w:val="clear" w:color="auto" w:fill="F3F3F3"/>
          </w:tcPr>
          <w:p w:rsidR="003535FB" w:rsidRDefault="003535FB" w:rsidP="003535FB">
            <w:r>
              <w:t>Other adult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EME</w:t>
            </w:r>
          </w:p>
        </w:tc>
        <w:tc>
          <w:tcPr>
            <w:tcW w:w="1600" w:type="dxa"/>
            <w:tcBorders>
              <w:top w:val="single" w:sz="4" w:space="0" w:color="auto"/>
              <w:bottom w:val="single" w:sz="4" w:space="0" w:color="auto"/>
            </w:tcBorders>
            <w:shd w:val="clear" w:color="auto" w:fill="FFFFFF"/>
          </w:tcPr>
          <w:p w:rsidR="003535FB" w:rsidRDefault="003535FB" w:rsidP="003535FB">
            <w:r>
              <w:t>Employee</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EMR</w:t>
            </w:r>
          </w:p>
        </w:tc>
        <w:tc>
          <w:tcPr>
            <w:tcW w:w="1600" w:type="dxa"/>
            <w:tcBorders>
              <w:top w:val="single" w:sz="4" w:space="0" w:color="auto"/>
              <w:bottom w:val="single" w:sz="4" w:space="0" w:color="auto"/>
            </w:tcBorders>
            <w:shd w:val="clear" w:color="auto" w:fill="F3F3F3"/>
          </w:tcPr>
          <w:p w:rsidR="003535FB" w:rsidRDefault="003535FB" w:rsidP="003535FB">
            <w:r>
              <w:t>Employer</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ASC</w:t>
            </w:r>
          </w:p>
        </w:tc>
        <w:tc>
          <w:tcPr>
            <w:tcW w:w="1600" w:type="dxa"/>
            <w:tcBorders>
              <w:top w:val="single" w:sz="4" w:space="0" w:color="auto"/>
              <w:bottom w:val="single" w:sz="4" w:space="0" w:color="auto"/>
            </w:tcBorders>
            <w:shd w:val="clear" w:color="auto" w:fill="FFFFFF"/>
          </w:tcPr>
          <w:p w:rsidR="003535FB" w:rsidRDefault="003535FB" w:rsidP="003535FB">
            <w:r>
              <w:t>Associate</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EMC</w:t>
            </w:r>
          </w:p>
        </w:tc>
        <w:tc>
          <w:tcPr>
            <w:tcW w:w="1600" w:type="dxa"/>
            <w:tcBorders>
              <w:top w:val="single" w:sz="4" w:space="0" w:color="auto"/>
              <w:bottom w:val="single" w:sz="4" w:space="0" w:color="auto"/>
            </w:tcBorders>
            <w:shd w:val="clear" w:color="auto" w:fill="F3F3F3"/>
          </w:tcPr>
          <w:p w:rsidR="003535FB" w:rsidRDefault="003535FB" w:rsidP="003535FB">
            <w:r>
              <w:t>Emergency contact</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OWN</w:t>
            </w:r>
          </w:p>
        </w:tc>
        <w:tc>
          <w:tcPr>
            <w:tcW w:w="1600" w:type="dxa"/>
            <w:tcBorders>
              <w:top w:val="single" w:sz="4" w:space="0" w:color="auto"/>
              <w:bottom w:val="single" w:sz="4" w:space="0" w:color="auto"/>
            </w:tcBorders>
            <w:shd w:val="clear" w:color="auto" w:fill="FFFFFF"/>
          </w:tcPr>
          <w:p w:rsidR="003535FB" w:rsidRDefault="003535FB" w:rsidP="003535FB">
            <w:r>
              <w:t>Owner</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TRA</w:t>
            </w:r>
          </w:p>
        </w:tc>
        <w:tc>
          <w:tcPr>
            <w:tcW w:w="1600" w:type="dxa"/>
            <w:tcBorders>
              <w:top w:val="single" w:sz="4" w:space="0" w:color="auto"/>
              <w:bottom w:val="single" w:sz="4" w:space="0" w:color="auto"/>
            </w:tcBorders>
            <w:shd w:val="clear" w:color="auto" w:fill="F3F3F3"/>
          </w:tcPr>
          <w:p w:rsidR="003535FB" w:rsidRDefault="003535FB" w:rsidP="003535FB">
            <w:r>
              <w:t>Trainer</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MGR</w:t>
            </w:r>
          </w:p>
        </w:tc>
        <w:tc>
          <w:tcPr>
            <w:tcW w:w="1600" w:type="dxa"/>
            <w:tcBorders>
              <w:top w:val="single" w:sz="4" w:space="0" w:color="auto"/>
              <w:bottom w:val="single" w:sz="4" w:space="0" w:color="auto"/>
            </w:tcBorders>
            <w:shd w:val="clear" w:color="auto" w:fill="FFFFFF"/>
          </w:tcPr>
          <w:p w:rsidR="003535FB" w:rsidRDefault="003535FB" w:rsidP="003535FB">
            <w:r>
              <w:t>Manager</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NON</w:t>
            </w:r>
          </w:p>
        </w:tc>
        <w:tc>
          <w:tcPr>
            <w:tcW w:w="1600" w:type="dxa"/>
            <w:tcBorders>
              <w:top w:val="single" w:sz="4" w:space="0" w:color="auto"/>
              <w:bottom w:val="single" w:sz="4" w:space="0" w:color="auto"/>
            </w:tcBorders>
            <w:shd w:val="clear" w:color="auto" w:fill="F3F3F3"/>
          </w:tcPr>
          <w:p w:rsidR="003535FB" w:rsidRDefault="003535FB" w:rsidP="003535FB">
            <w:r>
              <w:t>None</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UNK</w:t>
            </w:r>
          </w:p>
        </w:tc>
        <w:tc>
          <w:tcPr>
            <w:tcW w:w="1600" w:type="dxa"/>
            <w:tcBorders>
              <w:top w:val="single" w:sz="4" w:space="0" w:color="auto"/>
              <w:bottom w:val="single" w:sz="4" w:space="0" w:color="auto"/>
            </w:tcBorders>
            <w:shd w:val="clear" w:color="auto" w:fill="FFFFFF"/>
          </w:tcPr>
          <w:p w:rsidR="003535FB" w:rsidRDefault="003535FB" w:rsidP="003535FB">
            <w:r>
              <w:t>Unknown</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3F3F3"/>
          </w:tcPr>
          <w:p w:rsidR="003535FB" w:rsidRDefault="003535FB" w:rsidP="003535FB">
            <w:r>
              <w:t>OTH</w:t>
            </w:r>
          </w:p>
        </w:tc>
        <w:tc>
          <w:tcPr>
            <w:tcW w:w="1600" w:type="dxa"/>
            <w:tcBorders>
              <w:top w:val="single" w:sz="4" w:space="0" w:color="auto"/>
              <w:bottom w:val="double" w:sz="4" w:space="0" w:color="auto"/>
            </w:tcBorders>
            <w:shd w:val="clear" w:color="auto" w:fill="F3F3F3"/>
          </w:tcPr>
          <w:p w:rsidR="003535FB" w:rsidRDefault="003535FB" w:rsidP="003535FB">
            <w:r>
              <w:t>Other</w:t>
            </w:r>
          </w:p>
        </w:tc>
        <w:tc>
          <w:tcPr>
            <w:tcW w:w="4400" w:type="dxa"/>
            <w:tcBorders>
              <w:top w:val="single" w:sz="4" w:space="0" w:color="auto"/>
              <w:bottom w:val="double" w:sz="4" w:space="0" w:color="auto"/>
            </w:tcBorders>
            <w:shd w:val="clear" w:color="auto" w:fill="F3F3F3"/>
          </w:tcPr>
          <w:p w:rsidR="003535FB" w:rsidRDefault="003535FB" w:rsidP="003535FB"/>
        </w:tc>
        <w:tc>
          <w:tcPr>
            <w:tcW w:w="1200" w:type="dxa"/>
            <w:tcBorders>
              <w:top w:val="single" w:sz="4" w:space="0" w:color="auto"/>
              <w:bottom w:val="double" w:sz="4" w:space="0" w:color="auto"/>
            </w:tcBorders>
            <w:shd w:val="clear" w:color="auto" w:fill="F3F3F3"/>
          </w:tcPr>
          <w:p w:rsidR="003535FB" w:rsidRDefault="003535FB" w:rsidP="003535FB"/>
        </w:tc>
        <w:tc>
          <w:tcPr>
            <w:tcW w:w="800" w:type="dxa"/>
            <w:tcBorders>
              <w:top w:val="single" w:sz="4" w:space="0" w:color="auto"/>
              <w:bottom w:val="double" w:sz="4" w:space="0" w:color="auto"/>
            </w:tcBorders>
            <w:shd w:val="clear" w:color="auto" w:fill="F3F3F3"/>
          </w:tcPr>
          <w:p w:rsidR="003535FB" w:rsidRDefault="003535FB" w:rsidP="003535FB"/>
        </w:tc>
      </w:tr>
    </w:tbl>
    <w:p w:rsidR="003535FB" w:rsidRDefault="003535FB" w:rsidP="003535FB"/>
    <w:p w:rsidR="003535FB" w:rsidRDefault="003535FB" w:rsidP="003535FB">
      <w:pPr>
        <w:pStyle w:val="berschrift3"/>
      </w:pPr>
      <w:r>
        <w:t>0064 - Financial Class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FinancialClass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financial class assigned to a person.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Financial Class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financial class assigned to a person.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FC.1, PV1-20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0065 - Specimen Action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SpecimenActionCode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actions to be taken with respect to the specimens that accompany or precede an order.  The purpose of these are to further qualify (when appropriate) the general action indicated by the order control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2.16.840.1.113883.18.25</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specimenAction</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actions to be taken with respect to the specimens that accompany or precede an order.  The purpose of these are to further qualify (when appropriate) the general action indicated by the order control code (code system xxxx).  Used in HL7 Version 2.x messaging in the OBR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Specimen Action Code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http://terminology.hl7.org/CodeSystem/v2-0065</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hl7VS-actionCode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which specify actions to be taken with respect to the specimens that accompany or precede an order.  The purpose of these are to further qualify (when appropriate) the general action indicated by the order control code (code system xxxx).</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Specimen Action Code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http://terminology.hl7.org/ValueSet/v2-0065</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Specimen Action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which specify actions to be taken with respect to the specimens that accompany or precede an order.  The purpose of these are to further qualify (when appropriate) the general action indicated by the order control code ( table 0119).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OBR-11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4400" w:type="dxa"/>
            <w:tcBorders>
              <w:bottom w:val="single" w:sz="4" w:space="0" w:color="auto"/>
            </w:tcBorders>
            <w:shd w:val="clear" w:color="auto" w:fill="E6E6E6"/>
          </w:tcPr>
          <w:p w:rsidR="003535FB" w:rsidRDefault="003535FB" w:rsidP="003535FB">
            <w:pPr>
              <w:pStyle w:val="HL7TableHeader"/>
            </w:pPr>
            <w:r>
              <w:t>Display Name</w:t>
            </w:r>
          </w:p>
        </w:tc>
        <w:tc>
          <w:tcPr>
            <w:tcW w:w="16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A</w:t>
            </w:r>
          </w:p>
        </w:tc>
        <w:tc>
          <w:tcPr>
            <w:tcW w:w="4400" w:type="dxa"/>
            <w:tcBorders>
              <w:bottom w:val="single" w:sz="4" w:space="0" w:color="auto"/>
            </w:tcBorders>
            <w:shd w:val="clear" w:color="auto" w:fill="FFFFFF"/>
          </w:tcPr>
          <w:p w:rsidR="003535FB" w:rsidRDefault="003535FB" w:rsidP="003535FB">
            <w:pPr>
              <w:pStyle w:val="HL7TableBody"/>
            </w:pPr>
            <w:r>
              <w:t>Add ordered tests to the existing specimen</w:t>
            </w:r>
          </w:p>
        </w:tc>
        <w:tc>
          <w:tcPr>
            <w:tcW w:w="16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G</w:t>
            </w:r>
          </w:p>
        </w:tc>
        <w:tc>
          <w:tcPr>
            <w:tcW w:w="4400" w:type="dxa"/>
            <w:tcBorders>
              <w:bottom w:val="single" w:sz="4" w:space="0" w:color="auto"/>
            </w:tcBorders>
            <w:shd w:val="clear" w:color="auto" w:fill="F3F3F3"/>
          </w:tcPr>
          <w:p w:rsidR="003535FB" w:rsidRDefault="003535FB" w:rsidP="003535FB">
            <w:r>
              <w:t>Generated order; reflex order</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L</w:t>
            </w:r>
          </w:p>
        </w:tc>
        <w:tc>
          <w:tcPr>
            <w:tcW w:w="4400" w:type="dxa"/>
            <w:tcBorders>
              <w:bottom w:val="single" w:sz="4" w:space="0" w:color="auto"/>
            </w:tcBorders>
            <w:shd w:val="clear" w:color="auto" w:fill="FFFFFF"/>
          </w:tcPr>
          <w:p w:rsidR="003535FB" w:rsidRDefault="003535FB" w:rsidP="003535FB">
            <w:r>
              <w:t>Lab to obtain specimen from patient</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w:t>
            </w:r>
          </w:p>
        </w:tc>
        <w:tc>
          <w:tcPr>
            <w:tcW w:w="4400" w:type="dxa"/>
            <w:tcBorders>
              <w:bottom w:val="single" w:sz="4" w:space="0" w:color="auto"/>
            </w:tcBorders>
            <w:shd w:val="clear" w:color="auto" w:fill="F3F3F3"/>
          </w:tcPr>
          <w:p w:rsidR="003535FB" w:rsidRDefault="003535FB" w:rsidP="003535FB">
            <w:r>
              <w:t>Specimen obtained by service other than Lab</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w:t>
            </w:r>
          </w:p>
        </w:tc>
        <w:tc>
          <w:tcPr>
            <w:tcW w:w="4400" w:type="dxa"/>
            <w:tcBorders>
              <w:bottom w:val="single" w:sz="4" w:space="0" w:color="auto"/>
            </w:tcBorders>
            <w:shd w:val="clear" w:color="auto" w:fill="FFFFFF"/>
          </w:tcPr>
          <w:p w:rsidR="003535FB" w:rsidRDefault="003535FB" w:rsidP="003535FB">
            <w:r>
              <w:t>Pending specimen; Order sent prior to delivery</w:t>
            </w:r>
          </w:p>
        </w:tc>
        <w:tc>
          <w:tcPr>
            <w:tcW w:w="16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w:t>
            </w:r>
          </w:p>
        </w:tc>
        <w:tc>
          <w:tcPr>
            <w:tcW w:w="4400" w:type="dxa"/>
            <w:tcBorders>
              <w:bottom w:val="single" w:sz="4" w:space="0" w:color="auto"/>
            </w:tcBorders>
            <w:shd w:val="clear" w:color="auto" w:fill="F3F3F3"/>
          </w:tcPr>
          <w:p w:rsidR="003535FB" w:rsidRDefault="003535FB" w:rsidP="003535FB">
            <w:r>
              <w:t>Revised order</w:t>
            </w:r>
          </w:p>
        </w:tc>
        <w:tc>
          <w:tcPr>
            <w:tcW w:w="16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S</w:t>
            </w:r>
          </w:p>
        </w:tc>
        <w:tc>
          <w:tcPr>
            <w:tcW w:w="4400" w:type="dxa"/>
            <w:shd w:val="clear" w:color="auto" w:fill="FFFFFF"/>
          </w:tcPr>
          <w:p w:rsidR="003535FB" w:rsidRDefault="003535FB" w:rsidP="003535FB">
            <w:r>
              <w:t>Schedule the tests specified below</w:t>
            </w:r>
          </w:p>
        </w:tc>
        <w:tc>
          <w:tcPr>
            <w:tcW w:w="16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0066 - Employment Status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EmploymentStatus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guarantor's employment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2.16.840.1.113883.18.26</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employmentStatus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an employment status of a person. Used in HL7 Version 2 messaging in the GT1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Employment Status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http://terminology.hl7.org/CodeSystem/v2-0066</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01.11.2000</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2.4</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2.16.840.1.113883.21.29</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hl7VS-employmentStatus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guarantor's employment 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Employment Status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Employment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guarantor's employment status.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GT1-20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1</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r>
              <w:t>Full time employed</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2</w:t>
            </w:r>
          </w:p>
        </w:tc>
        <w:tc>
          <w:tcPr>
            <w:tcW w:w="4400" w:type="dxa"/>
            <w:tcBorders>
              <w:top w:val="single" w:sz="4" w:space="0" w:color="auto"/>
              <w:bottom w:val="single" w:sz="4" w:space="0" w:color="auto"/>
            </w:tcBorders>
            <w:shd w:val="clear" w:color="auto" w:fill="F3F3F3"/>
          </w:tcPr>
          <w:p w:rsidR="003535FB" w:rsidRDefault="003535FB" w:rsidP="003535FB">
            <w:r>
              <w:t>Part time employed</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4</w:t>
            </w:r>
          </w:p>
        </w:tc>
        <w:tc>
          <w:tcPr>
            <w:tcW w:w="4400" w:type="dxa"/>
            <w:tcBorders>
              <w:top w:val="single" w:sz="4" w:space="0" w:color="auto"/>
              <w:bottom w:val="single" w:sz="4" w:space="0" w:color="auto"/>
            </w:tcBorders>
            <w:shd w:val="clear" w:color="auto" w:fill="FFFFFF"/>
          </w:tcPr>
          <w:p w:rsidR="003535FB" w:rsidRDefault="003535FB" w:rsidP="003535FB">
            <w:r>
              <w:t>Self-employed</w:t>
            </w:r>
          </w:p>
        </w:tc>
        <w:tc>
          <w:tcPr>
            <w:tcW w:w="1600" w:type="dxa"/>
            <w:tcBorders>
              <w:top w:val="single" w:sz="4" w:space="0" w:color="auto"/>
              <w:bottom w:val="single" w:sz="4" w:space="0" w:color="auto"/>
            </w:tcBorders>
            <w:shd w:val="clear" w:color="auto" w:fill="FFFFFF"/>
          </w:tcPr>
          <w:p w:rsidR="003535FB" w:rsidRDefault="003535FB" w:rsidP="003535FB">
            <w:r>
              <w:t>Self-employed,</w:t>
            </w:r>
          </w:p>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C</w:t>
            </w:r>
          </w:p>
        </w:tc>
        <w:tc>
          <w:tcPr>
            <w:tcW w:w="4400" w:type="dxa"/>
            <w:tcBorders>
              <w:top w:val="single" w:sz="4" w:space="0" w:color="auto"/>
              <w:bottom w:val="single" w:sz="4" w:space="0" w:color="auto"/>
            </w:tcBorders>
            <w:shd w:val="clear" w:color="auto" w:fill="F3F3F3"/>
          </w:tcPr>
          <w:p w:rsidR="003535FB" w:rsidRDefault="003535FB" w:rsidP="003535FB">
            <w:r>
              <w:t>Contract, per diem</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L</w:t>
            </w:r>
          </w:p>
        </w:tc>
        <w:tc>
          <w:tcPr>
            <w:tcW w:w="4400" w:type="dxa"/>
            <w:tcBorders>
              <w:top w:val="single" w:sz="4" w:space="0" w:color="auto"/>
              <w:bottom w:val="single" w:sz="4" w:space="0" w:color="auto"/>
            </w:tcBorders>
            <w:shd w:val="clear" w:color="auto" w:fill="FFFFFF"/>
          </w:tcPr>
          <w:p w:rsidR="003535FB" w:rsidRDefault="003535FB" w:rsidP="003535FB">
            <w:r>
              <w:t>Leave of absence (e.g., family leave, sabbatical, etc.)</w:t>
            </w:r>
          </w:p>
        </w:tc>
        <w:tc>
          <w:tcPr>
            <w:tcW w:w="16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T</w:t>
            </w:r>
          </w:p>
        </w:tc>
        <w:tc>
          <w:tcPr>
            <w:tcW w:w="4400" w:type="dxa"/>
            <w:tcBorders>
              <w:top w:val="single" w:sz="4" w:space="0" w:color="auto"/>
              <w:bottom w:val="single" w:sz="4" w:space="0" w:color="auto"/>
            </w:tcBorders>
            <w:shd w:val="clear" w:color="auto" w:fill="F3F3F3"/>
          </w:tcPr>
          <w:p w:rsidR="003535FB" w:rsidRDefault="003535FB" w:rsidP="003535FB">
            <w:r>
              <w:t>Temporarily unemployed</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3</w:t>
            </w:r>
          </w:p>
        </w:tc>
        <w:tc>
          <w:tcPr>
            <w:tcW w:w="4400" w:type="dxa"/>
            <w:tcBorders>
              <w:top w:val="single" w:sz="4" w:space="0" w:color="auto"/>
              <w:bottom w:val="single" w:sz="4" w:space="0" w:color="auto"/>
            </w:tcBorders>
            <w:shd w:val="clear" w:color="auto" w:fill="FFFFFF"/>
          </w:tcPr>
          <w:p w:rsidR="003535FB" w:rsidRDefault="003535FB" w:rsidP="003535FB">
            <w:r>
              <w:t>Unemployed</w:t>
            </w:r>
          </w:p>
        </w:tc>
        <w:tc>
          <w:tcPr>
            <w:tcW w:w="16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5</w:t>
            </w:r>
          </w:p>
        </w:tc>
        <w:tc>
          <w:tcPr>
            <w:tcW w:w="4400" w:type="dxa"/>
            <w:tcBorders>
              <w:top w:val="single" w:sz="4" w:space="0" w:color="auto"/>
              <w:bottom w:val="single" w:sz="4" w:space="0" w:color="auto"/>
            </w:tcBorders>
            <w:shd w:val="clear" w:color="auto" w:fill="F3F3F3"/>
          </w:tcPr>
          <w:p w:rsidR="003535FB" w:rsidRDefault="003535FB" w:rsidP="003535FB">
            <w:r>
              <w:t>Retired</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6</w:t>
            </w:r>
          </w:p>
        </w:tc>
        <w:tc>
          <w:tcPr>
            <w:tcW w:w="4400" w:type="dxa"/>
            <w:tcBorders>
              <w:top w:val="single" w:sz="4" w:space="0" w:color="auto"/>
              <w:bottom w:val="single" w:sz="4" w:space="0" w:color="auto"/>
            </w:tcBorders>
            <w:shd w:val="clear" w:color="auto" w:fill="FFFFFF"/>
          </w:tcPr>
          <w:p w:rsidR="003535FB" w:rsidRDefault="003535FB" w:rsidP="003535FB">
            <w:r>
              <w:t>On active military duty</w:t>
            </w:r>
          </w:p>
        </w:tc>
        <w:tc>
          <w:tcPr>
            <w:tcW w:w="16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O</w:t>
            </w:r>
          </w:p>
        </w:tc>
        <w:tc>
          <w:tcPr>
            <w:tcW w:w="4400" w:type="dxa"/>
            <w:tcBorders>
              <w:top w:val="single" w:sz="4" w:space="0" w:color="auto"/>
              <w:bottom w:val="single" w:sz="4" w:space="0" w:color="auto"/>
            </w:tcBorders>
            <w:shd w:val="clear" w:color="auto" w:fill="F3F3F3"/>
          </w:tcPr>
          <w:p w:rsidR="003535FB" w:rsidRDefault="003535FB" w:rsidP="003535FB">
            <w:r>
              <w:t>Other</w:t>
            </w:r>
          </w:p>
        </w:tc>
        <w:tc>
          <w:tcPr>
            <w:tcW w:w="16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9</w:t>
            </w:r>
          </w:p>
        </w:tc>
        <w:tc>
          <w:tcPr>
            <w:tcW w:w="4400" w:type="dxa"/>
            <w:tcBorders>
              <w:top w:val="single" w:sz="4" w:space="0" w:color="auto"/>
              <w:bottom w:val="double" w:sz="4" w:space="0" w:color="auto"/>
            </w:tcBorders>
            <w:shd w:val="clear" w:color="auto" w:fill="FFFFFF"/>
          </w:tcPr>
          <w:p w:rsidR="003535FB" w:rsidRDefault="003535FB" w:rsidP="003535FB">
            <w:r>
              <w:t>Unknown</w:t>
            </w:r>
          </w:p>
        </w:tc>
        <w:tc>
          <w:tcPr>
            <w:tcW w:w="16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0068 - Guarantor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GuarantorType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type of guarantor, e.g., individual, institution, etc.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Guarantor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type of guarantor, e.g., individual, institution, etc.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DRG-33, GT1-10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0069 - Hospital Service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69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HospitalService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treatment or type of surgery the patient is scheduled to receive.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2.16.840.1.113883.18.27</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hospitalService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Code system of concepts specifying the treatment or type of surgery the patient is scheduled to receive.   Used in HL7 Version 2.x messaging in the PV1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Hospital Service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http://terminology.hl7.org/CodeSystem/v2-0069</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01.11.2000</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2.4</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2.16.840.1.113883.21.30</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hl7VS-hospitalService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treatment or type of surgery the patient is scheduled to receive.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Hospital Service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http://terminology.hl7.org/ValueSet/v2-0069</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example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0069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2.16.840.1.113883.12.69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Hospital Service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treatment or type of surgery the patient is scheduled to receive.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MED</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r>
              <w:t>Medical Service</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SUR</w:t>
            </w:r>
          </w:p>
        </w:tc>
        <w:tc>
          <w:tcPr>
            <w:tcW w:w="1600" w:type="dxa"/>
            <w:tcBorders>
              <w:top w:val="single" w:sz="4" w:space="0" w:color="auto"/>
              <w:bottom w:val="single" w:sz="4" w:space="0" w:color="auto"/>
            </w:tcBorders>
            <w:shd w:val="clear" w:color="auto" w:fill="F3F3F3"/>
          </w:tcPr>
          <w:p w:rsidR="003535FB" w:rsidRDefault="003535FB" w:rsidP="003535FB">
            <w:r>
              <w:t>Surgical Service</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r>
              <w:t>URO</w:t>
            </w:r>
          </w:p>
        </w:tc>
        <w:tc>
          <w:tcPr>
            <w:tcW w:w="1600" w:type="dxa"/>
            <w:tcBorders>
              <w:top w:val="single" w:sz="4" w:space="0" w:color="auto"/>
              <w:bottom w:val="single" w:sz="4" w:space="0" w:color="auto"/>
            </w:tcBorders>
            <w:shd w:val="clear" w:color="auto" w:fill="FFFFFF"/>
          </w:tcPr>
          <w:p w:rsidR="003535FB" w:rsidRDefault="003535FB" w:rsidP="003535FB">
            <w:r>
              <w:t>Urology Service</w:t>
            </w:r>
          </w:p>
        </w:tc>
        <w:tc>
          <w:tcPr>
            <w:tcW w:w="4400" w:type="dxa"/>
            <w:tcBorders>
              <w:top w:val="single" w:sz="4" w:space="0" w:color="auto"/>
              <w:bottom w:val="single" w:sz="4" w:space="0" w:color="auto"/>
            </w:tcBorders>
            <w:shd w:val="clear" w:color="auto" w:fill="FFFFFF"/>
          </w:tcPr>
          <w:p w:rsidR="003535FB" w:rsidRDefault="003535FB" w:rsidP="003535FB"/>
        </w:tc>
        <w:tc>
          <w:tcPr>
            <w:tcW w:w="1200" w:type="dxa"/>
            <w:tcBorders>
              <w:top w:val="single" w:sz="4" w:space="0" w:color="auto"/>
              <w:bottom w:val="single" w:sz="4" w:space="0" w:color="auto"/>
            </w:tcBorders>
            <w:shd w:val="clear" w:color="auto" w:fill="FFFFFF"/>
          </w:tcPr>
          <w:p w:rsidR="003535FB" w:rsidRDefault="003535FB" w:rsidP="003535FB"/>
        </w:tc>
        <w:tc>
          <w:tcPr>
            <w:tcW w:w="800" w:type="dxa"/>
            <w:tcBorders>
              <w:top w:val="single" w:sz="4" w:space="0" w:color="auto"/>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3F3F3"/>
          </w:tcPr>
          <w:p w:rsidR="003535FB" w:rsidRDefault="003535FB" w:rsidP="003535FB">
            <w:r>
              <w:t>PUL</w:t>
            </w:r>
          </w:p>
        </w:tc>
        <w:tc>
          <w:tcPr>
            <w:tcW w:w="1600" w:type="dxa"/>
            <w:tcBorders>
              <w:top w:val="single" w:sz="4" w:space="0" w:color="auto"/>
              <w:bottom w:val="single" w:sz="4" w:space="0" w:color="auto"/>
            </w:tcBorders>
            <w:shd w:val="clear" w:color="auto" w:fill="F3F3F3"/>
          </w:tcPr>
          <w:p w:rsidR="003535FB" w:rsidRDefault="003535FB" w:rsidP="003535FB">
            <w:r>
              <w:t>Pulmonary Service</w:t>
            </w:r>
          </w:p>
        </w:tc>
        <w:tc>
          <w:tcPr>
            <w:tcW w:w="4400" w:type="dxa"/>
            <w:tcBorders>
              <w:top w:val="single" w:sz="4" w:space="0" w:color="auto"/>
              <w:bottom w:val="single" w:sz="4" w:space="0" w:color="auto"/>
            </w:tcBorders>
            <w:shd w:val="clear" w:color="auto" w:fill="F3F3F3"/>
          </w:tcPr>
          <w:p w:rsidR="003535FB" w:rsidRDefault="003535FB" w:rsidP="003535FB"/>
        </w:tc>
        <w:tc>
          <w:tcPr>
            <w:tcW w:w="1200" w:type="dxa"/>
            <w:tcBorders>
              <w:top w:val="single" w:sz="4" w:space="0" w:color="auto"/>
              <w:bottom w:val="single" w:sz="4" w:space="0" w:color="auto"/>
            </w:tcBorders>
            <w:shd w:val="clear" w:color="auto" w:fill="F3F3F3"/>
          </w:tcPr>
          <w:p w:rsidR="003535FB" w:rsidRDefault="003535FB" w:rsidP="003535FB"/>
        </w:tc>
        <w:tc>
          <w:tcPr>
            <w:tcW w:w="800" w:type="dxa"/>
            <w:tcBorders>
              <w:top w:val="single" w:sz="4" w:space="0" w:color="auto"/>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FFFFF"/>
          </w:tcPr>
          <w:p w:rsidR="003535FB" w:rsidRDefault="003535FB" w:rsidP="003535FB">
            <w:r>
              <w:t>CAR</w:t>
            </w:r>
          </w:p>
        </w:tc>
        <w:tc>
          <w:tcPr>
            <w:tcW w:w="1600" w:type="dxa"/>
            <w:tcBorders>
              <w:top w:val="single" w:sz="4" w:space="0" w:color="auto"/>
              <w:bottom w:val="double" w:sz="4" w:space="0" w:color="auto"/>
            </w:tcBorders>
            <w:shd w:val="clear" w:color="auto" w:fill="FFFFFF"/>
          </w:tcPr>
          <w:p w:rsidR="003535FB" w:rsidRDefault="003535FB" w:rsidP="003535FB">
            <w:r>
              <w:t>Cardiac Service</w:t>
            </w:r>
          </w:p>
        </w:tc>
        <w:tc>
          <w:tcPr>
            <w:tcW w:w="4400" w:type="dxa"/>
            <w:tcBorders>
              <w:top w:val="single" w:sz="4" w:space="0" w:color="auto"/>
              <w:bottom w:val="double" w:sz="4" w:space="0" w:color="auto"/>
            </w:tcBorders>
            <w:shd w:val="clear" w:color="auto" w:fill="FFFFFF"/>
          </w:tcPr>
          <w:p w:rsidR="003535FB" w:rsidRDefault="003535FB" w:rsidP="003535FB"/>
        </w:tc>
        <w:tc>
          <w:tcPr>
            <w:tcW w:w="1200" w:type="dxa"/>
            <w:tcBorders>
              <w:top w:val="single" w:sz="4" w:space="0" w:color="auto"/>
              <w:bottom w:val="double" w:sz="4" w:space="0" w:color="auto"/>
            </w:tcBorders>
            <w:shd w:val="clear" w:color="auto" w:fill="FFFFFF"/>
          </w:tcPr>
          <w:p w:rsidR="003535FB" w:rsidRDefault="003535FB" w:rsidP="003535FB"/>
        </w:tc>
        <w:tc>
          <w:tcPr>
            <w:tcW w:w="800" w:type="dxa"/>
            <w:tcBorders>
              <w:top w:val="single" w:sz="4" w:space="0" w:color="auto"/>
              <w:bottom w:val="double" w:sz="4" w:space="0" w:color="auto"/>
            </w:tcBorders>
            <w:shd w:val="clear" w:color="auto" w:fill="FFFFFF"/>
          </w:tcPr>
          <w:p w:rsidR="003535FB" w:rsidRDefault="003535FB" w:rsidP="003535FB"/>
        </w:tc>
      </w:tr>
    </w:tbl>
    <w:p w:rsidR="003535FB" w:rsidRDefault="003535FB" w:rsidP="003535FB"/>
    <w:p w:rsidR="003535FB" w:rsidRDefault="003535FB" w:rsidP="003535FB">
      <w:pPr>
        <w:pStyle w:val="berschrift3"/>
      </w:pPr>
      <w:r>
        <w:t>0072 - Insurance Plan ID</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InsurancePlanId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identifier of an insurance plan with which a transaction should be associated.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0072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Insurance Plan 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identifier of an insurance plan with which a transaction should be associated.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AUT-1, FT1-14, IN1-2</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0073 - Interest Rate Code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InterestRateCode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amount of interest that will be charged the guarantor on any outstanding amounts.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0073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Interest Rate Code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amount of interest that will be charged the guarantor on any outstanding amounts.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PV1-28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0074 - Diagnostic Service Section ID</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DiagnosticServiceSectionId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section of a diagnostic service where an observation may be performed.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2.16.840.1.113883.18.29</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diagnosticServiceSectionId</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a section of a diagnostic service where the observation may be performed.  Used in HL7 Version 2.x messaging in the OBR and OM4 segments.</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Diagnostic Service Section ID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http://terminology.hl7.org/CodeSystem/v2-0074</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5</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2.16.840.1.113883.21.32</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hl7VS-diagnosticServiceSectionId</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which specify a section of a diagnostic service where the observation may be performed.</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Diagnostic Service Section ID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http://terminology.hl7.org/ValueSet/v2-0074</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0074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Diagnostic Service Section 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which specify a section of a diagnostic service where an observation may be performed.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OBR-24, OM4-49</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0074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1600" w:type="dxa"/>
            <w:tcBorders>
              <w:bottom w:val="single" w:sz="4" w:space="0" w:color="auto"/>
            </w:tcBorders>
            <w:shd w:val="clear" w:color="auto" w:fill="E6E6E6"/>
          </w:tcPr>
          <w:p w:rsidR="003535FB" w:rsidRDefault="003535FB" w:rsidP="003535FB">
            <w:pPr>
              <w:pStyle w:val="HL7TableHeader"/>
            </w:pPr>
            <w:r>
              <w:t>Display Name</w:t>
            </w:r>
          </w:p>
        </w:tc>
        <w:tc>
          <w:tcPr>
            <w:tcW w:w="44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AU</w:t>
            </w:r>
          </w:p>
        </w:tc>
        <w:tc>
          <w:tcPr>
            <w:tcW w:w="1600" w:type="dxa"/>
            <w:tcBorders>
              <w:bottom w:val="single" w:sz="4" w:space="0" w:color="auto"/>
            </w:tcBorders>
            <w:shd w:val="clear" w:color="auto" w:fill="FFFFFF"/>
          </w:tcPr>
          <w:p w:rsidR="003535FB" w:rsidRDefault="003535FB" w:rsidP="003535FB">
            <w:pPr>
              <w:pStyle w:val="HL7TableBody"/>
            </w:pPr>
            <w:r>
              <w:t>Audiology</w:t>
            </w:r>
          </w:p>
        </w:tc>
        <w:tc>
          <w:tcPr>
            <w:tcW w:w="44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BG</w:t>
            </w:r>
          </w:p>
        </w:tc>
        <w:tc>
          <w:tcPr>
            <w:tcW w:w="1600" w:type="dxa"/>
            <w:tcBorders>
              <w:bottom w:val="single" w:sz="4" w:space="0" w:color="auto"/>
            </w:tcBorders>
            <w:shd w:val="clear" w:color="auto" w:fill="F3F3F3"/>
          </w:tcPr>
          <w:p w:rsidR="003535FB" w:rsidRDefault="003535FB" w:rsidP="003535FB">
            <w:r>
              <w:t>Blood Gases</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BLB</w:t>
            </w:r>
          </w:p>
        </w:tc>
        <w:tc>
          <w:tcPr>
            <w:tcW w:w="1600" w:type="dxa"/>
            <w:tcBorders>
              <w:bottom w:val="single" w:sz="4" w:space="0" w:color="auto"/>
            </w:tcBorders>
            <w:shd w:val="clear" w:color="auto" w:fill="FFFFFF"/>
          </w:tcPr>
          <w:p w:rsidR="003535FB" w:rsidRDefault="003535FB" w:rsidP="003535FB">
            <w:r>
              <w:t>Blood Bank</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CG</w:t>
            </w:r>
          </w:p>
        </w:tc>
        <w:tc>
          <w:tcPr>
            <w:tcW w:w="1600" w:type="dxa"/>
            <w:tcBorders>
              <w:bottom w:val="single" w:sz="4" w:space="0" w:color="auto"/>
            </w:tcBorders>
            <w:shd w:val="clear" w:color="auto" w:fill="F3F3F3"/>
          </w:tcPr>
          <w:p w:rsidR="003535FB" w:rsidRDefault="003535FB" w:rsidP="003535FB">
            <w:r>
              <w:t>Cytogenetics</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CUS</w:t>
            </w:r>
          </w:p>
        </w:tc>
        <w:tc>
          <w:tcPr>
            <w:tcW w:w="1600" w:type="dxa"/>
            <w:tcBorders>
              <w:bottom w:val="single" w:sz="4" w:space="0" w:color="auto"/>
            </w:tcBorders>
            <w:shd w:val="clear" w:color="auto" w:fill="FFFFFF"/>
          </w:tcPr>
          <w:p w:rsidR="003535FB" w:rsidRDefault="003535FB" w:rsidP="003535FB">
            <w:r>
              <w:t>Cardiac Ultrasound</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CTH</w:t>
            </w:r>
          </w:p>
        </w:tc>
        <w:tc>
          <w:tcPr>
            <w:tcW w:w="1600" w:type="dxa"/>
            <w:tcBorders>
              <w:bottom w:val="single" w:sz="4" w:space="0" w:color="auto"/>
            </w:tcBorders>
            <w:shd w:val="clear" w:color="auto" w:fill="F3F3F3"/>
          </w:tcPr>
          <w:p w:rsidR="003535FB" w:rsidRDefault="003535FB" w:rsidP="003535FB">
            <w:r>
              <w:t>Cardiac Catheterization</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CT</w:t>
            </w:r>
          </w:p>
        </w:tc>
        <w:tc>
          <w:tcPr>
            <w:tcW w:w="1600" w:type="dxa"/>
            <w:tcBorders>
              <w:bottom w:val="single" w:sz="4" w:space="0" w:color="auto"/>
            </w:tcBorders>
            <w:shd w:val="clear" w:color="auto" w:fill="FFFFFF"/>
          </w:tcPr>
          <w:p w:rsidR="003535FB" w:rsidRDefault="003535FB" w:rsidP="003535FB">
            <w:r>
              <w:t>CAT Scan</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CH</w:t>
            </w:r>
          </w:p>
        </w:tc>
        <w:tc>
          <w:tcPr>
            <w:tcW w:w="1600" w:type="dxa"/>
            <w:tcBorders>
              <w:bottom w:val="single" w:sz="4" w:space="0" w:color="auto"/>
            </w:tcBorders>
            <w:shd w:val="clear" w:color="auto" w:fill="F3F3F3"/>
          </w:tcPr>
          <w:p w:rsidR="003535FB" w:rsidRDefault="003535FB" w:rsidP="003535FB">
            <w:r>
              <w:t>Chemistry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CP</w:t>
            </w:r>
          </w:p>
        </w:tc>
        <w:tc>
          <w:tcPr>
            <w:tcW w:w="1600" w:type="dxa"/>
            <w:tcBorders>
              <w:bottom w:val="single" w:sz="4" w:space="0" w:color="auto"/>
            </w:tcBorders>
            <w:shd w:val="clear" w:color="auto" w:fill="FFFFFF"/>
          </w:tcPr>
          <w:p w:rsidR="003535FB" w:rsidRDefault="003535FB" w:rsidP="003535FB">
            <w:r>
              <w:t>Cytopathology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EC</w:t>
            </w:r>
          </w:p>
        </w:tc>
        <w:tc>
          <w:tcPr>
            <w:tcW w:w="1600" w:type="dxa"/>
            <w:tcBorders>
              <w:bottom w:val="single" w:sz="4" w:space="0" w:color="auto"/>
            </w:tcBorders>
            <w:shd w:val="clear" w:color="auto" w:fill="F3F3F3"/>
          </w:tcPr>
          <w:p w:rsidR="003535FB" w:rsidRDefault="003535FB" w:rsidP="003535FB">
            <w:r>
              <w:t>Electrocardiac (e.g., EKG,  EEC, Holter)</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EN</w:t>
            </w:r>
          </w:p>
        </w:tc>
        <w:tc>
          <w:tcPr>
            <w:tcW w:w="1600" w:type="dxa"/>
            <w:tcBorders>
              <w:bottom w:val="single" w:sz="4" w:space="0" w:color="auto"/>
            </w:tcBorders>
            <w:shd w:val="clear" w:color="auto" w:fill="FFFFFF"/>
          </w:tcPr>
          <w:p w:rsidR="003535FB" w:rsidRDefault="003535FB" w:rsidP="003535FB">
            <w:r>
              <w:t>Electroneuro (EEG, EMG,EP,PSG)</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GE</w:t>
            </w:r>
          </w:p>
        </w:tc>
        <w:tc>
          <w:tcPr>
            <w:tcW w:w="1600" w:type="dxa"/>
            <w:tcBorders>
              <w:bottom w:val="single" w:sz="4" w:space="0" w:color="auto"/>
            </w:tcBorders>
            <w:shd w:val="clear" w:color="auto" w:fill="F3F3F3"/>
          </w:tcPr>
          <w:p w:rsidR="003535FB" w:rsidRDefault="003535FB" w:rsidP="003535FB">
            <w:r>
              <w:t>Genetics</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HM</w:t>
            </w:r>
          </w:p>
        </w:tc>
        <w:tc>
          <w:tcPr>
            <w:tcW w:w="1600" w:type="dxa"/>
            <w:tcBorders>
              <w:bottom w:val="single" w:sz="4" w:space="0" w:color="auto"/>
            </w:tcBorders>
            <w:shd w:val="clear" w:color="auto" w:fill="FFFFFF"/>
          </w:tcPr>
          <w:p w:rsidR="003535FB" w:rsidRDefault="003535FB" w:rsidP="003535FB">
            <w:r>
              <w:t>Hematology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ICU</w:t>
            </w:r>
          </w:p>
        </w:tc>
        <w:tc>
          <w:tcPr>
            <w:tcW w:w="1600" w:type="dxa"/>
            <w:tcBorders>
              <w:bottom w:val="single" w:sz="4" w:space="0" w:color="auto"/>
            </w:tcBorders>
            <w:shd w:val="clear" w:color="auto" w:fill="F3F3F3"/>
          </w:tcPr>
          <w:p w:rsidR="003535FB" w:rsidRDefault="003535FB" w:rsidP="003535FB">
            <w:r>
              <w:t>Bedside ICU Monitoring</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IMM</w:t>
            </w:r>
          </w:p>
        </w:tc>
        <w:tc>
          <w:tcPr>
            <w:tcW w:w="1600" w:type="dxa"/>
            <w:tcBorders>
              <w:bottom w:val="single" w:sz="4" w:space="0" w:color="auto"/>
            </w:tcBorders>
            <w:shd w:val="clear" w:color="auto" w:fill="FFFFFF"/>
          </w:tcPr>
          <w:p w:rsidR="003535FB" w:rsidRDefault="003535FB" w:rsidP="003535FB">
            <w:r>
              <w:t>Immunology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LAB</w:t>
            </w:r>
          </w:p>
        </w:tc>
        <w:tc>
          <w:tcPr>
            <w:tcW w:w="1600" w:type="dxa"/>
            <w:tcBorders>
              <w:bottom w:val="single" w:sz="4" w:space="0" w:color="auto"/>
            </w:tcBorders>
            <w:shd w:val="clear" w:color="auto" w:fill="F3F3F3"/>
          </w:tcPr>
          <w:p w:rsidR="003535FB" w:rsidRDefault="003535FB" w:rsidP="003535FB">
            <w:r>
              <w:t>Laboratory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MB</w:t>
            </w:r>
          </w:p>
        </w:tc>
        <w:tc>
          <w:tcPr>
            <w:tcW w:w="1600" w:type="dxa"/>
            <w:tcBorders>
              <w:bottom w:val="single" w:sz="4" w:space="0" w:color="auto"/>
            </w:tcBorders>
            <w:shd w:val="clear" w:color="auto" w:fill="FFFFFF"/>
          </w:tcPr>
          <w:p w:rsidR="003535FB" w:rsidRDefault="003535FB" w:rsidP="003535FB">
            <w:r>
              <w:t>Microbiology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MCB</w:t>
            </w:r>
          </w:p>
        </w:tc>
        <w:tc>
          <w:tcPr>
            <w:tcW w:w="1600" w:type="dxa"/>
            <w:tcBorders>
              <w:bottom w:val="single" w:sz="4" w:space="0" w:color="auto"/>
            </w:tcBorders>
            <w:shd w:val="clear" w:color="auto" w:fill="F3F3F3"/>
          </w:tcPr>
          <w:p w:rsidR="003535FB" w:rsidRDefault="003535FB" w:rsidP="003535FB">
            <w:r>
              <w:t>Mycobacteriology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MYC</w:t>
            </w:r>
          </w:p>
        </w:tc>
        <w:tc>
          <w:tcPr>
            <w:tcW w:w="1600" w:type="dxa"/>
            <w:tcBorders>
              <w:bottom w:val="single" w:sz="4" w:space="0" w:color="auto"/>
            </w:tcBorders>
            <w:shd w:val="clear" w:color="auto" w:fill="FFFFFF"/>
          </w:tcPr>
          <w:p w:rsidR="003535FB" w:rsidRDefault="003535FB" w:rsidP="003535FB">
            <w:r>
              <w:t>Mycology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NMS</w:t>
            </w:r>
          </w:p>
        </w:tc>
        <w:tc>
          <w:tcPr>
            <w:tcW w:w="1600" w:type="dxa"/>
            <w:tcBorders>
              <w:bottom w:val="single" w:sz="4" w:space="0" w:color="auto"/>
            </w:tcBorders>
            <w:shd w:val="clear" w:color="auto" w:fill="F3F3F3"/>
          </w:tcPr>
          <w:p w:rsidR="003535FB" w:rsidRDefault="003535FB" w:rsidP="003535FB">
            <w:r>
              <w:t>Nuclear Medicine Scan</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NMR</w:t>
            </w:r>
          </w:p>
        </w:tc>
        <w:tc>
          <w:tcPr>
            <w:tcW w:w="1600" w:type="dxa"/>
            <w:tcBorders>
              <w:bottom w:val="single" w:sz="4" w:space="0" w:color="auto"/>
            </w:tcBorders>
            <w:shd w:val="clear" w:color="auto" w:fill="FFFFFF"/>
          </w:tcPr>
          <w:p w:rsidR="003535FB" w:rsidRDefault="003535FB" w:rsidP="003535FB">
            <w:r>
              <w:t>Nuclear Magnetic Resonance</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NRS</w:t>
            </w:r>
          </w:p>
        </w:tc>
        <w:tc>
          <w:tcPr>
            <w:tcW w:w="1600" w:type="dxa"/>
            <w:tcBorders>
              <w:bottom w:val="single" w:sz="4" w:space="0" w:color="auto"/>
            </w:tcBorders>
            <w:shd w:val="clear" w:color="auto" w:fill="F3F3F3"/>
          </w:tcPr>
          <w:p w:rsidR="003535FB" w:rsidRDefault="003535FB" w:rsidP="003535FB">
            <w:r>
              <w:t>Nursing Service Measures</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OUS</w:t>
            </w:r>
          </w:p>
        </w:tc>
        <w:tc>
          <w:tcPr>
            <w:tcW w:w="1600" w:type="dxa"/>
            <w:tcBorders>
              <w:bottom w:val="single" w:sz="4" w:space="0" w:color="auto"/>
            </w:tcBorders>
            <w:shd w:val="clear" w:color="auto" w:fill="FFFFFF"/>
          </w:tcPr>
          <w:p w:rsidR="003535FB" w:rsidRDefault="003535FB" w:rsidP="003535FB">
            <w:r>
              <w:t>OB Ultrasound</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OT</w:t>
            </w:r>
          </w:p>
        </w:tc>
        <w:tc>
          <w:tcPr>
            <w:tcW w:w="1600" w:type="dxa"/>
            <w:tcBorders>
              <w:bottom w:val="single" w:sz="4" w:space="0" w:color="auto"/>
            </w:tcBorders>
            <w:shd w:val="clear" w:color="auto" w:fill="F3F3F3"/>
          </w:tcPr>
          <w:p w:rsidR="003535FB" w:rsidRDefault="003535FB" w:rsidP="003535FB">
            <w:r>
              <w:t>Occupational Therapy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OTH</w:t>
            </w:r>
          </w:p>
        </w:tc>
        <w:tc>
          <w:tcPr>
            <w:tcW w:w="1600" w:type="dxa"/>
            <w:tcBorders>
              <w:bottom w:val="single" w:sz="4" w:space="0" w:color="auto"/>
            </w:tcBorders>
            <w:shd w:val="clear" w:color="auto" w:fill="FFFFFF"/>
          </w:tcPr>
          <w:p w:rsidR="003535FB" w:rsidRDefault="003535FB" w:rsidP="003535FB">
            <w:r>
              <w:t>Other</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OSL</w:t>
            </w:r>
          </w:p>
        </w:tc>
        <w:tc>
          <w:tcPr>
            <w:tcW w:w="1600" w:type="dxa"/>
            <w:tcBorders>
              <w:bottom w:val="single" w:sz="4" w:space="0" w:color="auto"/>
            </w:tcBorders>
            <w:shd w:val="clear" w:color="auto" w:fill="F3F3F3"/>
          </w:tcPr>
          <w:p w:rsidR="003535FB" w:rsidRDefault="003535FB" w:rsidP="003535FB">
            <w:r>
              <w:t>Outside Lab</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PHR</w:t>
            </w:r>
          </w:p>
        </w:tc>
        <w:tc>
          <w:tcPr>
            <w:tcW w:w="1600" w:type="dxa"/>
            <w:tcBorders>
              <w:bottom w:val="single" w:sz="4" w:space="0" w:color="auto"/>
            </w:tcBorders>
            <w:shd w:val="clear" w:color="auto" w:fill="FFFFFF"/>
          </w:tcPr>
          <w:p w:rsidR="003535FB" w:rsidRDefault="003535FB" w:rsidP="003535FB">
            <w:r>
              <w:t>Pharmacy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PT</w:t>
            </w:r>
          </w:p>
        </w:tc>
        <w:tc>
          <w:tcPr>
            <w:tcW w:w="1600" w:type="dxa"/>
            <w:tcBorders>
              <w:bottom w:val="single" w:sz="4" w:space="0" w:color="auto"/>
            </w:tcBorders>
            <w:shd w:val="clear" w:color="auto" w:fill="F3F3F3"/>
          </w:tcPr>
          <w:p w:rsidR="003535FB" w:rsidRDefault="003535FB" w:rsidP="003535FB">
            <w:r>
              <w:t>Physical Therapy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PHY</w:t>
            </w:r>
          </w:p>
        </w:tc>
        <w:tc>
          <w:tcPr>
            <w:tcW w:w="1600" w:type="dxa"/>
            <w:tcBorders>
              <w:bottom w:val="single" w:sz="4" w:space="0" w:color="auto"/>
            </w:tcBorders>
            <w:shd w:val="clear" w:color="auto" w:fill="FFFFFF"/>
          </w:tcPr>
          <w:p w:rsidR="003535FB" w:rsidRDefault="003535FB" w:rsidP="003535FB">
            <w:r>
              <w:t>Physician (Hx. Dx, admission note, etc.)</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PF</w:t>
            </w:r>
          </w:p>
        </w:tc>
        <w:tc>
          <w:tcPr>
            <w:tcW w:w="1600" w:type="dxa"/>
            <w:tcBorders>
              <w:bottom w:val="single" w:sz="4" w:space="0" w:color="auto"/>
            </w:tcBorders>
            <w:shd w:val="clear" w:color="auto" w:fill="F3F3F3"/>
          </w:tcPr>
          <w:p w:rsidR="003535FB" w:rsidRDefault="003535FB" w:rsidP="003535FB">
            <w:r>
              <w:t>Pulmonary Function</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RAD</w:t>
            </w:r>
          </w:p>
        </w:tc>
        <w:tc>
          <w:tcPr>
            <w:tcW w:w="1600" w:type="dxa"/>
            <w:tcBorders>
              <w:bottom w:val="single" w:sz="4" w:space="0" w:color="auto"/>
            </w:tcBorders>
            <w:shd w:val="clear" w:color="auto" w:fill="FFFFFF"/>
          </w:tcPr>
          <w:p w:rsidR="003535FB" w:rsidRDefault="003535FB" w:rsidP="003535FB">
            <w:r>
              <w:t>Radiology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RX</w:t>
            </w:r>
          </w:p>
        </w:tc>
        <w:tc>
          <w:tcPr>
            <w:tcW w:w="1600" w:type="dxa"/>
            <w:tcBorders>
              <w:bottom w:val="single" w:sz="4" w:space="0" w:color="auto"/>
            </w:tcBorders>
            <w:shd w:val="clear" w:color="auto" w:fill="F3F3F3"/>
          </w:tcPr>
          <w:p w:rsidR="003535FB" w:rsidRDefault="003535FB" w:rsidP="003535FB">
            <w:r>
              <w:t>Radiograph</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RUS</w:t>
            </w:r>
          </w:p>
        </w:tc>
        <w:tc>
          <w:tcPr>
            <w:tcW w:w="1600" w:type="dxa"/>
            <w:tcBorders>
              <w:bottom w:val="single" w:sz="4" w:space="0" w:color="auto"/>
            </w:tcBorders>
            <w:shd w:val="clear" w:color="auto" w:fill="FFFFFF"/>
          </w:tcPr>
          <w:p w:rsidR="003535FB" w:rsidRDefault="003535FB" w:rsidP="003535FB">
            <w:r>
              <w:t>Radiology Ultrasound</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RC</w:t>
            </w:r>
          </w:p>
        </w:tc>
        <w:tc>
          <w:tcPr>
            <w:tcW w:w="1600" w:type="dxa"/>
            <w:tcBorders>
              <w:bottom w:val="single" w:sz="4" w:space="0" w:color="auto"/>
            </w:tcBorders>
            <w:shd w:val="clear" w:color="auto" w:fill="F3F3F3"/>
          </w:tcPr>
          <w:p w:rsidR="003535FB" w:rsidRDefault="003535FB" w:rsidP="003535FB">
            <w:r>
              <w:t>Respiratory Care (therapy)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RT</w:t>
            </w:r>
          </w:p>
        </w:tc>
        <w:tc>
          <w:tcPr>
            <w:tcW w:w="1600" w:type="dxa"/>
            <w:tcBorders>
              <w:bottom w:val="single" w:sz="4" w:space="0" w:color="auto"/>
            </w:tcBorders>
            <w:shd w:val="clear" w:color="auto" w:fill="FFFFFF"/>
          </w:tcPr>
          <w:p w:rsidR="003535FB" w:rsidRDefault="003535FB" w:rsidP="003535FB">
            <w:r>
              <w:t>Radiation Therapy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SR</w:t>
            </w:r>
          </w:p>
        </w:tc>
        <w:tc>
          <w:tcPr>
            <w:tcW w:w="1600" w:type="dxa"/>
            <w:tcBorders>
              <w:bottom w:val="single" w:sz="4" w:space="0" w:color="auto"/>
            </w:tcBorders>
            <w:shd w:val="clear" w:color="auto" w:fill="F3F3F3"/>
          </w:tcPr>
          <w:p w:rsidR="003535FB" w:rsidRDefault="003535FB" w:rsidP="003535FB">
            <w:r>
              <w:t>Serology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SP</w:t>
            </w:r>
          </w:p>
        </w:tc>
        <w:tc>
          <w:tcPr>
            <w:tcW w:w="1600" w:type="dxa"/>
            <w:tcBorders>
              <w:bottom w:val="single" w:sz="4" w:space="0" w:color="auto"/>
            </w:tcBorders>
            <w:shd w:val="clear" w:color="auto" w:fill="FFFFFF"/>
          </w:tcPr>
          <w:p w:rsidR="003535FB" w:rsidRDefault="003535FB" w:rsidP="003535FB">
            <w:r>
              <w:t>Surgical Pathology</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TX</w:t>
            </w:r>
          </w:p>
        </w:tc>
        <w:tc>
          <w:tcPr>
            <w:tcW w:w="1600" w:type="dxa"/>
            <w:tcBorders>
              <w:bottom w:val="single" w:sz="4" w:space="0" w:color="auto"/>
            </w:tcBorders>
            <w:shd w:val="clear" w:color="auto" w:fill="F3F3F3"/>
          </w:tcPr>
          <w:p w:rsidR="003535FB" w:rsidRDefault="003535FB" w:rsidP="003535FB">
            <w:r>
              <w:t>Toxicology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VUS</w:t>
            </w:r>
          </w:p>
        </w:tc>
        <w:tc>
          <w:tcPr>
            <w:tcW w:w="1600" w:type="dxa"/>
            <w:tcBorders>
              <w:bottom w:val="single" w:sz="4" w:space="0" w:color="auto"/>
            </w:tcBorders>
            <w:shd w:val="clear" w:color="auto" w:fill="FFFFFF"/>
          </w:tcPr>
          <w:p w:rsidR="003535FB" w:rsidRDefault="003535FB" w:rsidP="003535FB">
            <w:r>
              <w:t>Vascular Ultrasound</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VR</w:t>
            </w:r>
          </w:p>
        </w:tc>
        <w:tc>
          <w:tcPr>
            <w:tcW w:w="1600" w:type="dxa"/>
            <w:tcBorders>
              <w:bottom w:val="single" w:sz="4" w:space="0" w:color="auto"/>
            </w:tcBorders>
            <w:shd w:val="clear" w:color="auto" w:fill="F3F3F3"/>
          </w:tcPr>
          <w:p w:rsidR="003535FB" w:rsidRDefault="003535FB" w:rsidP="003535FB">
            <w:r>
              <w:t>Virology</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XRC</w:t>
            </w:r>
          </w:p>
        </w:tc>
        <w:tc>
          <w:tcPr>
            <w:tcW w:w="1600" w:type="dxa"/>
            <w:shd w:val="clear" w:color="auto" w:fill="FFFFFF"/>
          </w:tcPr>
          <w:p w:rsidR="003535FB" w:rsidRDefault="003535FB" w:rsidP="003535FB">
            <w:r>
              <w:t>Cineradiograph</w:t>
            </w:r>
          </w:p>
        </w:tc>
        <w:tc>
          <w:tcPr>
            <w:tcW w:w="44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0076 - Message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MessageType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message types.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2.16.840.1.113883.18.30</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messageType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message types.  Used in HL7 Version 2.x messaging in the MSH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Message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http://terminology.hl7.org/CodeSystem/v2-0076</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hl7VS-messageType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which specify message types for HL7 Version 2.x messaging.</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Message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http://terminology.hl7.org/ValueSet/v2-0076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0076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2.16.840.1.113883.12.76</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Message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which specify message types.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InM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MSH-9.1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0076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200"/>
        <w:gridCol w:w="24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3600" w:type="dxa"/>
            <w:tcBorders>
              <w:bottom w:val="single" w:sz="4" w:space="0" w:color="auto"/>
            </w:tcBorders>
            <w:shd w:val="clear" w:color="auto" w:fill="E6E6E6"/>
          </w:tcPr>
          <w:p w:rsidR="003535FB" w:rsidRDefault="003535FB" w:rsidP="003535FB">
            <w:pPr>
              <w:pStyle w:val="HL7TableHeader"/>
            </w:pPr>
            <w:r>
              <w:t>Display Name</w:t>
            </w:r>
          </w:p>
        </w:tc>
        <w:tc>
          <w:tcPr>
            <w:tcW w:w="1200" w:type="dxa"/>
            <w:tcBorders>
              <w:bottom w:val="single" w:sz="4" w:space="0" w:color="auto"/>
            </w:tcBorders>
            <w:shd w:val="clear" w:color="auto" w:fill="E6E6E6"/>
          </w:tcPr>
          <w:p w:rsidR="003535FB" w:rsidRDefault="003535FB" w:rsidP="003535FB">
            <w:pPr>
              <w:pStyle w:val="HL7TableHeader"/>
            </w:pPr>
            <w:r>
              <w:t>Definition</w:t>
            </w:r>
          </w:p>
        </w:tc>
        <w:tc>
          <w:tcPr>
            <w:tcW w:w="24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ACK</w:t>
            </w:r>
          </w:p>
        </w:tc>
        <w:tc>
          <w:tcPr>
            <w:tcW w:w="3600" w:type="dxa"/>
            <w:tcBorders>
              <w:bottom w:val="single" w:sz="4" w:space="0" w:color="auto"/>
            </w:tcBorders>
            <w:shd w:val="clear" w:color="auto" w:fill="FFFFFF"/>
          </w:tcPr>
          <w:p w:rsidR="003535FB" w:rsidRDefault="003535FB" w:rsidP="003535FB">
            <w:pPr>
              <w:pStyle w:val="HL7TableBody"/>
            </w:pPr>
            <w:r>
              <w:t>General acknowledgment message</w:t>
            </w:r>
          </w:p>
        </w:tc>
        <w:tc>
          <w:tcPr>
            <w:tcW w:w="1200" w:type="dxa"/>
            <w:tcBorders>
              <w:bottom w:val="single" w:sz="4" w:space="0" w:color="auto"/>
            </w:tcBorders>
            <w:shd w:val="clear" w:color="auto" w:fill="FFFFFF"/>
          </w:tcPr>
          <w:p w:rsidR="003535FB" w:rsidRDefault="003535FB" w:rsidP="003535FB">
            <w:pPr>
              <w:pStyle w:val="HL7TableBody"/>
            </w:pPr>
          </w:p>
        </w:tc>
        <w:tc>
          <w:tcPr>
            <w:tcW w:w="2400" w:type="dxa"/>
            <w:tcBorders>
              <w:bottom w:val="single" w:sz="4" w:space="0" w:color="auto"/>
            </w:tcBorders>
            <w:shd w:val="clear" w:color="auto" w:fill="FFFFFF"/>
          </w:tcPr>
          <w:p w:rsidR="003535FB" w:rsidRDefault="003535FB" w:rsidP="003535FB">
            <w:pPr>
              <w:pStyle w:val="HL7TableBody"/>
            </w:pPr>
            <w:r>
              <w:t>2</w:t>
            </w: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ADR</w:t>
            </w:r>
          </w:p>
        </w:tc>
        <w:tc>
          <w:tcPr>
            <w:tcW w:w="3600" w:type="dxa"/>
            <w:tcBorders>
              <w:bottom w:val="single" w:sz="4" w:space="0" w:color="auto"/>
            </w:tcBorders>
            <w:shd w:val="clear" w:color="auto" w:fill="F3F3F3"/>
          </w:tcPr>
          <w:p w:rsidR="003535FB" w:rsidRDefault="003535FB" w:rsidP="003535FB">
            <w:r>
              <w:t>ADT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3 -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ADT</w:t>
            </w:r>
          </w:p>
        </w:tc>
        <w:tc>
          <w:tcPr>
            <w:tcW w:w="3600" w:type="dxa"/>
            <w:tcBorders>
              <w:bottom w:val="single" w:sz="4" w:space="0" w:color="auto"/>
            </w:tcBorders>
            <w:shd w:val="clear" w:color="auto" w:fill="FFFFFF"/>
          </w:tcPr>
          <w:p w:rsidR="003535FB" w:rsidRDefault="003535FB" w:rsidP="003535FB">
            <w:r>
              <w:t>ADT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BAR</w:t>
            </w:r>
          </w:p>
        </w:tc>
        <w:tc>
          <w:tcPr>
            <w:tcW w:w="3600" w:type="dxa"/>
            <w:tcBorders>
              <w:bottom w:val="single" w:sz="4" w:space="0" w:color="auto"/>
            </w:tcBorders>
            <w:shd w:val="clear" w:color="auto" w:fill="F3F3F3"/>
          </w:tcPr>
          <w:p w:rsidR="003535FB" w:rsidRDefault="003535FB" w:rsidP="003535FB">
            <w:r>
              <w:t>Add/change billing account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6</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BPS</w:t>
            </w:r>
          </w:p>
        </w:tc>
        <w:tc>
          <w:tcPr>
            <w:tcW w:w="3600" w:type="dxa"/>
            <w:tcBorders>
              <w:bottom w:val="single" w:sz="4" w:space="0" w:color="auto"/>
            </w:tcBorders>
            <w:shd w:val="clear" w:color="auto" w:fill="FFFFFF"/>
          </w:tcPr>
          <w:p w:rsidR="003535FB" w:rsidRDefault="003535FB" w:rsidP="003535FB">
            <w:r>
              <w:t>Blood product dispense status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BRP</w:t>
            </w:r>
          </w:p>
        </w:tc>
        <w:tc>
          <w:tcPr>
            <w:tcW w:w="3600" w:type="dxa"/>
            <w:tcBorders>
              <w:bottom w:val="single" w:sz="4" w:space="0" w:color="auto"/>
            </w:tcBorders>
            <w:shd w:val="clear" w:color="auto" w:fill="F3F3F3"/>
          </w:tcPr>
          <w:p w:rsidR="003535FB" w:rsidRDefault="003535FB" w:rsidP="003535FB">
            <w:r>
              <w:t>Blood product dispense status acknowledgement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BRT</w:t>
            </w:r>
          </w:p>
        </w:tc>
        <w:tc>
          <w:tcPr>
            <w:tcW w:w="3600" w:type="dxa"/>
            <w:tcBorders>
              <w:bottom w:val="single" w:sz="4" w:space="0" w:color="auto"/>
            </w:tcBorders>
            <w:shd w:val="clear" w:color="auto" w:fill="FFFFFF"/>
          </w:tcPr>
          <w:p w:rsidR="003535FB" w:rsidRDefault="003535FB" w:rsidP="003535FB">
            <w:r>
              <w:t>Blood product transfusion/disposition acknowledgement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BTS</w:t>
            </w:r>
          </w:p>
        </w:tc>
        <w:tc>
          <w:tcPr>
            <w:tcW w:w="3600" w:type="dxa"/>
            <w:tcBorders>
              <w:bottom w:val="single" w:sz="4" w:space="0" w:color="auto"/>
            </w:tcBorders>
            <w:shd w:val="clear" w:color="auto" w:fill="F3F3F3"/>
          </w:tcPr>
          <w:p w:rsidR="003535FB" w:rsidRDefault="003535FB" w:rsidP="003535FB">
            <w:r>
              <w:t>Blood product transfusion/disposition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CCF</w:t>
            </w:r>
          </w:p>
        </w:tc>
        <w:tc>
          <w:tcPr>
            <w:tcW w:w="3600" w:type="dxa"/>
            <w:tcBorders>
              <w:bottom w:val="single" w:sz="4" w:space="0" w:color="auto"/>
            </w:tcBorders>
            <w:shd w:val="clear" w:color="auto" w:fill="FFFFFF"/>
          </w:tcPr>
          <w:p w:rsidR="003535FB" w:rsidRDefault="003535FB" w:rsidP="003535FB">
            <w:r>
              <w:t>Collaborative Care Fetch</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CCI</w:t>
            </w:r>
          </w:p>
        </w:tc>
        <w:tc>
          <w:tcPr>
            <w:tcW w:w="3600" w:type="dxa"/>
            <w:tcBorders>
              <w:bottom w:val="single" w:sz="4" w:space="0" w:color="auto"/>
            </w:tcBorders>
            <w:shd w:val="clear" w:color="auto" w:fill="F3F3F3"/>
          </w:tcPr>
          <w:p w:rsidR="003535FB" w:rsidRDefault="003535FB" w:rsidP="003535FB">
            <w:r>
              <w:t>Collaborative Care Information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CCM</w:t>
            </w:r>
          </w:p>
        </w:tc>
        <w:tc>
          <w:tcPr>
            <w:tcW w:w="3600" w:type="dxa"/>
            <w:tcBorders>
              <w:bottom w:val="single" w:sz="4" w:space="0" w:color="auto"/>
            </w:tcBorders>
            <w:shd w:val="clear" w:color="auto" w:fill="FFFFFF"/>
          </w:tcPr>
          <w:p w:rsidR="003535FB" w:rsidRDefault="003535FB" w:rsidP="003535FB">
            <w:r>
              <w:t>Collaborative Care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CCQ</w:t>
            </w:r>
          </w:p>
        </w:tc>
        <w:tc>
          <w:tcPr>
            <w:tcW w:w="3600" w:type="dxa"/>
            <w:tcBorders>
              <w:bottom w:val="single" w:sz="4" w:space="0" w:color="auto"/>
            </w:tcBorders>
            <w:shd w:val="clear" w:color="auto" w:fill="F3F3F3"/>
          </w:tcPr>
          <w:p w:rsidR="003535FB" w:rsidRDefault="003535FB" w:rsidP="003535FB">
            <w:r>
              <w:t>Collaborative Care Referral</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CCU</w:t>
            </w:r>
          </w:p>
        </w:tc>
        <w:tc>
          <w:tcPr>
            <w:tcW w:w="3600" w:type="dxa"/>
            <w:tcBorders>
              <w:bottom w:val="single" w:sz="4" w:space="0" w:color="auto"/>
            </w:tcBorders>
            <w:shd w:val="clear" w:color="auto" w:fill="FFFFFF"/>
          </w:tcPr>
          <w:p w:rsidR="003535FB" w:rsidRDefault="003535FB" w:rsidP="003535FB">
            <w:r>
              <w:t>Collaborative Care Referral</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CQU</w:t>
            </w:r>
          </w:p>
        </w:tc>
        <w:tc>
          <w:tcPr>
            <w:tcW w:w="3600" w:type="dxa"/>
            <w:tcBorders>
              <w:bottom w:val="single" w:sz="4" w:space="0" w:color="auto"/>
            </w:tcBorders>
            <w:shd w:val="clear" w:color="auto" w:fill="F3F3F3"/>
          </w:tcPr>
          <w:p w:rsidR="003535FB" w:rsidRDefault="003535FB" w:rsidP="003535FB">
            <w:r>
              <w:t>Collaborative Care Referral</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CRM</w:t>
            </w:r>
          </w:p>
        </w:tc>
        <w:tc>
          <w:tcPr>
            <w:tcW w:w="3600" w:type="dxa"/>
            <w:tcBorders>
              <w:bottom w:val="single" w:sz="4" w:space="0" w:color="auto"/>
            </w:tcBorders>
            <w:shd w:val="clear" w:color="auto" w:fill="FFFFFF"/>
          </w:tcPr>
          <w:p w:rsidR="003535FB" w:rsidRDefault="003535FB" w:rsidP="003535FB">
            <w:r>
              <w:t>Clinical study registration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CSU</w:t>
            </w:r>
          </w:p>
        </w:tc>
        <w:tc>
          <w:tcPr>
            <w:tcW w:w="3600" w:type="dxa"/>
            <w:tcBorders>
              <w:bottom w:val="single" w:sz="4" w:space="0" w:color="auto"/>
            </w:tcBorders>
            <w:shd w:val="clear" w:color="auto" w:fill="F3F3F3"/>
          </w:tcPr>
          <w:p w:rsidR="003535FB" w:rsidRDefault="003535FB" w:rsidP="003535FB">
            <w:r>
              <w:t>Unsolicited study data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DBC</w:t>
            </w:r>
          </w:p>
        </w:tc>
        <w:tc>
          <w:tcPr>
            <w:tcW w:w="3600" w:type="dxa"/>
            <w:tcBorders>
              <w:bottom w:val="single" w:sz="4" w:space="0" w:color="auto"/>
            </w:tcBorders>
            <w:shd w:val="clear" w:color="auto" w:fill="FFFFFF"/>
          </w:tcPr>
          <w:p w:rsidR="003535FB" w:rsidRDefault="003535FB" w:rsidP="003535FB">
            <w:r>
              <w:t>Create Donor Record</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DBU</w:t>
            </w:r>
          </w:p>
        </w:tc>
        <w:tc>
          <w:tcPr>
            <w:tcW w:w="3600" w:type="dxa"/>
            <w:tcBorders>
              <w:bottom w:val="single" w:sz="4" w:space="0" w:color="auto"/>
            </w:tcBorders>
            <w:shd w:val="clear" w:color="auto" w:fill="F3F3F3"/>
          </w:tcPr>
          <w:p w:rsidR="003535FB" w:rsidRDefault="003535FB" w:rsidP="003535FB">
            <w:r>
              <w:t>Update Donor Record</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DEL</w:t>
            </w:r>
          </w:p>
        </w:tc>
        <w:tc>
          <w:tcPr>
            <w:tcW w:w="3600" w:type="dxa"/>
            <w:tcBorders>
              <w:bottom w:val="single" w:sz="4" w:space="0" w:color="auto"/>
            </w:tcBorders>
            <w:shd w:val="clear" w:color="auto" w:fill="FFFFFF"/>
          </w:tcPr>
          <w:p w:rsidR="003535FB" w:rsidRDefault="003535FB" w:rsidP="003535FB">
            <w:r>
              <w:t>Donor Eligibility</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DEO</w:t>
            </w:r>
          </w:p>
        </w:tc>
        <w:tc>
          <w:tcPr>
            <w:tcW w:w="3600" w:type="dxa"/>
            <w:tcBorders>
              <w:bottom w:val="single" w:sz="4" w:space="0" w:color="auto"/>
            </w:tcBorders>
            <w:shd w:val="clear" w:color="auto" w:fill="F3F3F3"/>
          </w:tcPr>
          <w:p w:rsidR="003535FB" w:rsidRDefault="003535FB" w:rsidP="003535FB">
            <w:r>
              <w:t>Donor Eligibility Observation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DER</w:t>
            </w:r>
          </w:p>
        </w:tc>
        <w:tc>
          <w:tcPr>
            <w:tcW w:w="3600" w:type="dxa"/>
            <w:tcBorders>
              <w:bottom w:val="single" w:sz="4" w:space="0" w:color="auto"/>
            </w:tcBorders>
            <w:shd w:val="clear" w:color="auto" w:fill="FFFFFF"/>
          </w:tcPr>
          <w:p w:rsidR="003535FB" w:rsidRDefault="003535FB" w:rsidP="003535FB">
            <w:r>
              <w:t>Donor Eligibility Request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DFT</w:t>
            </w:r>
          </w:p>
        </w:tc>
        <w:tc>
          <w:tcPr>
            <w:tcW w:w="3600" w:type="dxa"/>
            <w:tcBorders>
              <w:bottom w:val="single" w:sz="4" w:space="0" w:color="auto"/>
            </w:tcBorders>
            <w:shd w:val="clear" w:color="auto" w:fill="F3F3F3"/>
          </w:tcPr>
          <w:p w:rsidR="003535FB" w:rsidRDefault="003535FB" w:rsidP="003535FB">
            <w:r>
              <w:t>Detail financial transactions</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6</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DOC</w:t>
            </w:r>
          </w:p>
        </w:tc>
        <w:tc>
          <w:tcPr>
            <w:tcW w:w="3600" w:type="dxa"/>
            <w:tcBorders>
              <w:bottom w:val="single" w:sz="4" w:space="0" w:color="auto"/>
            </w:tcBorders>
            <w:shd w:val="clear" w:color="auto" w:fill="FFFFFF"/>
          </w:tcPr>
          <w:p w:rsidR="003535FB" w:rsidRDefault="003535FB" w:rsidP="003535FB">
            <w:r>
              <w:t>Document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9 -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DPR</w:t>
            </w:r>
          </w:p>
        </w:tc>
        <w:tc>
          <w:tcPr>
            <w:tcW w:w="3600" w:type="dxa"/>
            <w:tcBorders>
              <w:bottom w:val="single" w:sz="4" w:space="0" w:color="auto"/>
            </w:tcBorders>
            <w:shd w:val="clear" w:color="auto" w:fill="F3F3F3"/>
          </w:tcPr>
          <w:p w:rsidR="003535FB" w:rsidRDefault="003535FB" w:rsidP="003535FB">
            <w:r>
              <w:t>Donation Procedure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DRC</w:t>
            </w:r>
          </w:p>
        </w:tc>
        <w:tc>
          <w:tcPr>
            <w:tcW w:w="3600" w:type="dxa"/>
            <w:tcBorders>
              <w:bottom w:val="single" w:sz="4" w:space="0" w:color="auto"/>
            </w:tcBorders>
            <w:shd w:val="clear" w:color="auto" w:fill="FFFFFF"/>
          </w:tcPr>
          <w:p w:rsidR="003535FB" w:rsidRDefault="003535FB" w:rsidP="003535FB">
            <w:r>
              <w:t>Donor Request to Collect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DSR</w:t>
            </w:r>
          </w:p>
        </w:tc>
        <w:tc>
          <w:tcPr>
            <w:tcW w:w="3600" w:type="dxa"/>
            <w:tcBorders>
              <w:bottom w:val="single" w:sz="4" w:space="0" w:color="auto"/>
            </w:tcBorders>
            <w:shd w:val="clear" w:color="auto" w:fill="F3F3F3"/>
          </w:tcPr>
          <w:p w:rsidR="003535FB" w:rsidRDefault="003535FB" w:rsidP="003535FB">
            <w:r>
              <w:t>Display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EAC</w:t>
            </w:r>
          </w:p>
        </w:tc>
        <w:tc>
          <w:tcPr>
            <w:tcW w:w="3600" w:type="dxa"/>
            <w:tcBorders>
              <w:bottom w:val="single" w:sz="4" w:space="0" w:color="auto"/>
            </w:tcBorders>
            <w:shd w:val="clear" w:color="auto" w:fill="FFFFFF"/>
          </w:tcPr>
          <w:p w:rsidR="003535FB" w:rsidRDefault="003535FB" w:rsidP="003535FB">
            <w:r>
              <w:t>Automated equipment command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EAN</w:t>
            </w:r>
          </w:p>
        </w:tc>
        <w:tc>
          <w:tcPr>
            <w:tcW w:w="3600" w:type="dxa"/>
            <w:tcBorders>
              <w:bottom w:val="single" w:sz="4" w:space="0" w:color="auto"/>
            </w:tcBorders>
            <w:shd w:val="clear" w:color="auto" w:fill="F3F3F3"/>
          </w:tcPr>
          <w:p w:rsidR="003535FB" w:rsidRDefault="003535FB" w:rsidP="003535FB">
            <w:r>
              <w:t>Automated equipment notification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EAR</w:t>
            </w:r>
          </w:p>
        </w:tc>
        <w:tc>
          <w:tcPr>
            <w:tcW w:w="3600" w:type="dxa"/>
            <w:tcBorders>
              <w:bottom w:val="single" w:sz="4" w:space="0" w:color="auto"/>
            </w:tcBorders>
            <w:shd w:val="clear" w:color="auto" w:fill="FFFFFF"/>
          </w:tcPr>
          <w:p w:rsidR="003535FB" w:rsidRDefault="003535FB" w:rsidP="003535FB">
            <w:r>
              <w:t>Automated equipment response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EHC</w:t>
            </w:r>
          </w:p>
        </w:tc>
        <w:tc>
          <w:tcPr>
            <w:tcW w:w="3600" w:type="dxa"/>
            <w:tcBorders>
              <w:bottom w:val="single" w:sz="4" w:space="0" w:color="auto"/>
            </w:tcBorders>
            <w:shd w:val="clear" w:color="auto" w:fill="F3F3F3"/>
          </w:tcPr>
          <w:p w:rsidR="003535FB" w:rsidRDefault="003535FB" w:rsidP="003535FB">
            <w:r>
              <w:t>Health Care Invoice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16</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ESR</w:t>
            </w:r>
          </w:p>
        </w:tc>
        <w:tc>
          <w:tcPr>
            <w:tcW w:w="3600" w:type="dxa"/>
            <w:tcBorders>
              <w:bottom w:val="single" w:sz="4" w:space="0" w:color="auto"/>
            </w:tcBorders>
            <w:shd w:val="clear" w:color="auto" w:fill="FFFFFF"/>
          </w:tcPr>
          <w:p w:rsidR="003535FB" w:rsidRDefault="003535FB" w:rsidP="003535FB">
            <w:r>
              <w:t>Automated equipment status update acknowledgment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ESU</w:t>
            </w:r>
          </w:p>
        </w:tc>
        <w:tc>
          <w:tcPr>
            <w:tcW w:w="3600" w:type="dxa"/>
            <w:tcBorders>
              <w:bottom w:val="single" w:sz="4" w:space="0" w:color="auto"/>
            </w:tcBorders>
            <w:shd w:val="clear" w:color="auto" w:fill="F3F3F3"/>
          </w:tcPr>
          <w:p w:rsidR="003535FB" w:rsidRDefault="003535FB" w:rsidP="003535FB">
            <w:r>
              <w:t>Automated equipment status update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INR</w:t>
            </w:r>
          </w:p>
        </w:tc>
        <w:tc>
          <w:tcPr>
            <w:tcW w:w="3600" w:type="dxa"/>
            <w:tcBorders>
              <w:bottom w:val="single" w:sz="4" w:space="0" w:color="auto"/>
            </w:tcBorders>
            <w:shd w:val="clear" w:color="auto" w:fill="FFFFFF"/>
          </w:tcPr>
          <w:p w:rsidR="003535FB" w:rsidRDefault="003535FB" w:rsidP="003535FB">
            <w:r>
              <w:t>Automated equipment inventory request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INU</w:t>
            </w:r>
          </w:p>
        </w:tc>
        <w:tc>
          <w:tcPr>
            <w:tcW w:w="3600" w:type="dxa"/>
            <w:tcBorders>
              <w:bottom w:val="single" w:sz="4" w:space="0" w:color="auto"/>
            </w:tcBorders>
            <w:shd w:val="clear" w:color="auto" w:fill="F3F3F3"/>
          </w:tcPr>
          <w:p w:rsidR="003535FB" w:rsidRDefault="003535FB" w:rsidP="003535FB">
            <w:r>
              <w:t>Automated equipment inventory update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LSR</w:t>
            </w:r>
          </w:p>
        </w:tc>
        <w:tc>
          <w:tcPr>
            <w:tcW w:w="3600" w:type="dxa"/>
            <w:tcBorders>
              <w:bottom w:val="single" w:sz="4" w:space="0" w:color="auto"/>
            </w:tcBorders>
            <w:shd w:val="clear" w:color="auto" w:fill="FFFFFF"/>
          </w:tcPr>
          <w:p w:rsidR="003535FB" w:rsidRDefault="003535FB" w:rsidP="003535FB">
            <w:r>
              <w:t>Automated equipment log/service request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LSU</w:t>
            </w:r>
          </w:p>
        </w:tc>
        <w:tc>
          <w:tcPr>
            <w:tcW w:w="3600" w:type="dxa"/>
            <w:tcBorders>
              <w:bottom w:val="single" w:sz="4" w:space="0" w:color="auto"/>
            </w:tcBorders>
            <w:shd w:val="clear" w:color="auto" w:fill="F3F3F3"/>
          </w:tcPr>
          <w:p w:rsidR="003535FB" w:rsidRDefault="003535FB" w:rsidP="003535FB">
            <w:r>
              <w:t>Automated equipment log/service update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MDM</w:t>
            </w:r>
          </w:p>
        </w:tc>
        <w:tc>
          <w:tcPr>
            <w:tcW w:w="3600" w:type="dxa"/>
            <w:tcBorders>
              <w:bottom w:val="single" w:sz="4" w:space="0" w:color="auto"/>
            </w:tcBorders>
            <w:shd w:val="clear" w:color="auto" w:fill="FFFFFF"/>
          </w:tcPr>
          <w:p w:rsidR="003535FB" w:rsidRDefault="003535FB" w:rsidP="003535FB">
            <w:r>
              <w:t>Medical document management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9</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MFD</w:t>
            </w:r>
          </w:p>
        </w:tc>
        <w:tc>
          <w:tcPr>
            <w:tcW w:w="3600" w:type="dxa"/>
            <w:tcBorders>
              <w:bottom w:val="single" w:sz="4" w:space="0" w:color="auto"/>
            </w:tcBorders>
            <w:shd w:val="clear" w:color="auto" w:fill="F3F3F3"/>
          </w:tcPr>
          <w:p w:rsidR="003535FB" w:rsidRDefault="003535FB" w:rsidP="003535FB">
            <w:r>
              <w:t>Master files delayed application acknowledgment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8 -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MFK</w:t>
            </w:r>
          </w:p>
        </w:tc>
        <w:tc>
          <w:tcPr>
            <w:tcW w:w="3600" w:type="dxa"/>
            <w:tcBorders>
              <w:bottom w:val="single" w:sz="4" w:space="0" w:color="auto"/>
            </w:tcBorders>
            <w:shd w:val="clear" w:color="auto" w:fill="FFFFFF"/>
          </w:tcPr>
          <w:p w:rsidR="003535FB" w:rsidRDefault="003535FB" w:rsidP="003535FB">
            <w:r>
              <w:t>Master files application acknowledgment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8</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MFN</w:t>
            </w:r>
          </w:p>
        </w:tc>
        <w:tc>
          <w:tcPr>
            <w:tcW w:w="3600" w:type="dxa"/>
            <w:tcBorders>
              <w:bottom w:val="single" w:sz="4" w:space="0" w:color="auto"/>
            </w:tcBorders>
            <w:shd w:val="clear" w:color="auto" w:fill="F3F3F3"/>
          </w:tcPr>
          <w:p w:rsidR="003535FB" w:rsidRDefault="003535FB" w:rsidP="003535FB">
            <w:r>
              <w:t>Master files notification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8</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MFQ</w:t>
            </w:r>
          </w:p>
        </w:tc>
        <w:tc>
          <w:tcPr>
            <w:tcW w:w="3600" w:type="dxa"/>
            <w:tcBorders>
              <w:bottom w:val="single" w:sz="4" w:space="0" w:color="auto"/>
            </w:tcBorders>
            <w:shd w:val="clear" w:color="auto" w:fill="FFFFFF"/>
          </w:tcPr>
          <w:p w:rsidR="003535FB" w:rsidRDefault="003535FB" w:rsidP="003535FB">
            <w:r>
              <w:t>Master files query</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8 -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MFR</w:t>
            </w:r>
          </w:p>
        </w:tc>
        <w:tc>
          <w:tcPr>
            <w:tcW w:w="3600" w:type="dxa"/>
            <w:tcBorders>
              <w:bottom w:val="single" w:sz="4" w:space="0" w:color="auto"/>
            </w:tcBorders>
            <w:shd w:val="clear" w:color="auto" w:fill="F3F3F3"/>
          </w:tcPr>
          <w:p w:rsidR="003535FB" w:rsidRDefault="003535FB" w:rsidP="003535FB">
            <w:r>
              <w:t>Master files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8 -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NMD</w:t>
            </w:r>
          </w:p>
        </w:tc>
        <w:tc>
          <w:tcPr>
            <w:tcW w:w="3600" w:type="dxa"/>
            <w:tcBorders>
              <w:bottom w:val="single" w:sz="4" w:space="0" w:color="auto"/>
            </w:tcBorders>
            <w:shd w:val="clear" w:color="auto" w:fill="FFFFFF"/>
          </w:tcPr>
          <w:p w:rsidR="003535FB" w:rsidRDefault="003535FB" w:rsidP="003535FB">
            <w:r>
              <w:t>Application management data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NMQ</w:t>
            </w:r>
          </w:p>
        </w:tc>
        <w:tc>
          <w:tcPr>
            <w:tcW w:w="3600" w:type="dxa"/>
            <w:tcBorders>
              <w:bottom w:val="single" w:sz="4" w:space="0" w:color="auto"/>
            </w:tcBorders>
            <w:shd w:val="clear" w:color="auto" w:fill="F3F3F3"/>
          </w:tcPr>
          <w:p w:rsidR="003535FB" w:rsidRDefault="003535FB" w:rsidP="003535FB">
            <w:r>
              <w:t>Application management query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14 -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NMR</w:t>
            </w:r>
          </w:p>
        </w:tc>
        <w:tc>
          <w:tcPr>
            <w:tcW w:w="3600" w:type="dxa"/>
            <w:tcBorders>
              <w:bottom w:val="single" w:sz="4" w:space="0" w:color="auto"/>
            </w:tcBorders>
            <w:shd w:val="clear" w:color="auto" w:fill="FFFFFF"/>
          </w:tcPr>
          <w:p w:rsidR="003535FB" w:rsidRDefault="003535FB" w:rsidP="003535FB">
            <w:r>
              <w:t>Application management response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OMB</w:t>
            </w:r>
          </w:p>
        </w:tc>
        <w:tc>
          <w:tcPr>
            <w:tcW w:w="3600" w:type="dxa"/>
            <w:tcBorders>
              <w:bottom w:val="single" w:sz="4" w:space="0" w:color="auto"/>
            </w:tcBorders>
            <w:shd w:val="clear" w:color="auto" w:fill="F3F3F3"/>
          </w:tcPr>
          <w:p w:rsidR="003535FB" w:rsidRDefault="003535FB" w:rsidP="003535FB">
            <w:r>
              <w:t>Blood product order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OMD</w:t>
            </w:r>
          </w:p>
        </w:tc>
        <w:tc>
          <w:tcPr>
            <w:tcW w:w="3600" w:type="dxa"/>
            <w:tcBorders>
              <w:bottom w:val="single" w:sz="4" w:space="0" w:color="auto"/>
            </w:tcBorders>
            <w:shd w:val="clear" w:color="auto" w:fill="FFFFFF"/>
          </w:tcPr>
          <w:p w:rsidR="003535FB" w:rsidRDefault="003535FB" w:rsidP="003535FB">
            <w:r>
              <w:t>Dietary order</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OMG</w:t>
            </w:r>
          </w:p>
        </w:tc>
        <w:tc>
          <w:tcPr>
            <w:tcW w:w="3600" w:type="dxa"/>
            <w:tcBorders>
              <w:bottom w:val="single" w:sz="4" w:space="0" w:color="auto"/>
            </w:tcBorders>
            <w:shd w:val="clear" w:color="auto" w:fill="F3F3F3"/>
          </w:tcPr>
          <w:p w:rsidR="003535FB" w:rsidRDefault="003535FB" w:rsidP="003535FB">
            <w:r>
              <w:t>General clinical order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OMI</w:t>
            </w:r>
          </w:p>
        </w:tc>
        <w:tc>
          <w:tcPr>
            <w:tcW w:w="3600" w:type="dxa"/>
            <w:tcBorders>
              <w:bottom w:val="single" w:sz="4" w:space="0" w:color="auto"/>
            </w:tcBorders>
            <w:shd w:val="clear" w:color="auto" w:fill="FFFFFF"/>
          </w:tcPr>
          <w:p w:rsidR="003535FB" w:rsidRDefault="003535FB" w:rsidP="003535FB">
            <w:r>
              <w:t>Imaging order</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OML</w:t>
            </w:r>
          </w:p>
        </w:tc>
        <w:tc>
          <w:tcPr>
            <w:tcW w:w="3600" w:type="dxa"/>
            <w:tcBorders>
              <w:bottom w:val="single" w:sz="4" w:space="0" w:color="auto"/>
            </w:tcBorders>
            <w:shd w:val="clear" w:color="auto" w:fill="F3F3F3"/>
          </w:tcPr>
          <w:p w:rsidR="003535FB" w:rsidRDefault="003535FB" w:rsidP="003535FB">
            <w:r>
              <w:t>Laboratory order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OMN</w:t>
            </w:r>
          </w:p>
        </w:tc>
        <w:tc>
          <w:tcPr>
            <w:tcW w:w="3600" w:type="dxa"/>
            <w:tcBorders>
              <w:bottom w:val="single" w:sz="4" w:space="0" w:color="auto"/>
            </w:tcBorders>
            <w:shd w:val="clear" w:color="auto" w:fill="FFFFFF"/>
          </w:tcPr>
          <w:p w:rsidR="003535FB" w:rsidRDefault="003535FB" w:rsidP="003535FB">
            <w:r>
              <w:t>Non-stock requisition order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OMP</w:t>
            </w:r>
          </w:p>
        </w:tc>
        <w:tc>
          <w:tcPr>
            <w:tcW w:w="3600" w:type="dxa"/>
            <w:tcBorders>
              <w:bottom w:val="single" w:sz="4" w:space="0" w:color="auto"/>
            </w:tcBorders>
            <w:shd w:val="clear" w:color="auto" w:fill="F3F3F3"/>
          </w:tcPr>
          <w:p w:rsidR="003535FB" w:rsidRDefault="003535FB" w:rsidP="003535FB">
            <w:r>
              <w:t>Pharmacy/treatment order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OMQ</w:t>
            </w:r>
          </w:p>
        </w:tc>
        <w:tc>
          <w:tcPr>
            <w:tcW w:w="3600" w:type="dxa"/>
            <w:tcBorders>
              <w:bottom w:val="single" w:sz="4" w:space="0" w:color="auto"/>
            </w:tcBorders>
            <w:shd w:val="clear" w:color="auto" w:fill="FFFFFF"/>
          </w:tcPr>
          <w:p w:rsidR="003535FB" w:rsidRDefault="003535FB" w:rsidP="003535FB">
            <w:r>
              <w:t>General order message with document payload</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OMS</w:t>
            </w:r>
          </w:p>
        </w:tc>
        <w:tc>
          <w:tcPr>
            <w:tcW w:w="3600" w:type="dxa"/>
            <w:tcBorders>
              <w:bottom w:val="single" w:sz="4" w:space="0" w:color="auto"/>
            </w:tcBorders>
            <w:shd w:val="clear" w:color="auto" w:fill="F3F3F3"/>
          </w:tcPr>
          <w:p w:rsidR="003535FB" w:rsidRDefault="003535FB" w:rsidP="003535FB">
            <w:r>
              <w:t>Stock requisition order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OPL</w:t>
            </w:r>
          </w:p>
        </w:tc>
        <w:tc>
          <w:tcPr>
            <w:tcW w:w="3600" w:type="dxa"/>
            <w:tcBorders>
              <w:bottom w:val="single" w:sz="4" w:space="0" w:color="auto"/>
            </w:tcBorders>
            <w:shd w:val="clear" w:color="auto" w:fill="FFFFFF"/>
          </w:tcPr>
          <w:p w:rsidR="003535FB" w:rsidRDefault="003535FB" w:rsidP="003535FB">
            <w:r>
              <w:t>Population/Location-Based Laboratory Order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OPR</w:t>
            </w:r>
          </w:p>
        </w:tc>
        <w:tc>
          <w:tcPr>
            <w:tcW w:w="3600" w:type="dxa"/>
            <w:tcBorders>
              <w:bottom w:val="single" w:sz="4" w:space="0" w:color="auto"/>
            </w:tcBorders>
            <w:shd w:val="clear" w:color="auto" w:fill="F3F3F3"/>
          </w:tcPr>
          <w:p w:rsidR="003535FB" w:rsidRDefault="003535FB" w:rsidP="003535FB">
            <w:r>
              <w:t>Population/Location-Based Laboratory Order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OPU</w:t>
            </w:r>
          </w:p>
        </w:tc>
        <w:tc>
          <w:tcPr>
            <w:tcW w:w="3600" w:type="dxa"/>
            <w:tcBorders>
              <w:bottom w:val="single" w:sz="4" w:space="0" w:color="auto"/>
            </w:tcBorders>
            <w:shd w:val="clear" w:color="auto" w:fill="FFFFFF"/>
          </w:tcPr>
          <w:p w:rsidR="003535FB" w:rsidRDefault="003535FB" w:rsidP="003535FB">
            <w:r>
              <w:t>Unsolicited Population/Location-Based Laboratory Observation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ORA</w:t>
            </w:r>
          </w:p>
        </w:tc>
        <w:tc>
          <w:tcPr>
            <w:tcW w:w="3600" w:type="dxa"/>
            <w:tcBorders>
              <w:bottom w:val="single" w:sz="4" w:space="0" w:color="auto"/>
            </w:tcBorders>
            <w:shd w:val="clear" w:color="auto" w:fill="F3F3F3"/>
          </w:tcPr>
          <w:p w:rsidR="003535FB" w:rsidRDefault="003535FB" w:rsidP="003535FB">
            <w:r>
              <w:t>Observation Report Acknowledgment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ORB</w:t>
            </w:r>
          </w:p>
        </w:tc>
        <w:tc>
          <w:tcPr>
            <w:tcW w:w="3600" w:type="dxa"/>
            <w:tcBorders>
              <w:bottom w:val="single" w:sz="4" w:space="0" w:color="auto"/>
            </w:tcBorders>
            <w:shd w:val="clear" w:color="auto" w:fill="FFFFFF"/>
          </w:tcPr>
          <w:p w:rsidR="003535FB" w:rsidRDefault="003535FB" w:rsidP="003535FB">
            <w:r>
              <w:t>Blood product order acknowledgement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ORD</w:t>
            </w:r>
          </w:p>
        </w:tc>
        <w:tc>
          <w:tcPr>
            <w:tcW w:w="3600" w:type="dxa"/>
            <w:tcBorders>
              <w:bottom w:val="single" w:sz="4" w:space="0" w:color="auto"/>
            </w:tcBorders>
            <w:shd w:val="clear" w:color="auto" w:fill="F3F3F3"/>
          </w:tcPr>
          <w:p w:rsidR="003535FB" w:rsidRDefault="003535FB" w:rsidP="003535FB">
            <w:r>
              <w:t>Dietary order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ORF</w:t>
            </w:r>
          </w:p>
        </w:tc>
        <w:tc>
          <w:tcPr>
            <w:tcW w:w="3600" w:type="dxa"/>
            <w:tcBorders>
              <w:bottom w:val="single" w:sz="4" w:space="0" w:color="auto"/>
            </w:tcBorders>
            <w:shd w:val="clear" w:color="auto" w:fill="FFFFFF"/>
          </w:tcPr>
          <w:p w:rsidR="003535FB" w:rsidRDefault="003535FB" w:rsidP="003535FB">
            <w:r>
              <w:t>Query for results of observation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ORG</w:t>
            </w:r>
          </w:p>
        </w:tc>
        <w:tc>
          <w:tcPr>
            <w:tcW w:w="3600" w:type="dxa"/>
            <w:tcBorders>
              <w:bottom w:val="single" w:sz="4" w:space="0" w:color="auto"/>
            </w:tcBorders>
            <w:shd w:val="clear" w:color="auto" w:fill="F3F3F3"/>
          </w:tcPr>
          <w:p w:rsidR="003535FB" w:rsidRDefault="003535FB" w:rsidP="003535FB">
            <w:r>
              <w:t>General clinical order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ORI</w:t>
            </w:r>
          </w:p>
        </w:tc>
        <w:tc>
          <w:tcPr>
            <w:tcW w:w="3600" w:type="dxa"/>
            <w:tcBorders>
              <w:bottom w:val="single" w:sz="4" w:space="0" w:color="auto"/>
            </w:tcBorders>
            <w:shd w:val="clear" w:color="auto" w:fill="FFFFFF"/>
          </w:tcPr>
          <w:p w:rsidR="003535FB" w:rsidRDefault="003535FB" w:rsidP="003535FB">
            <w:r>
              <w:t>Imaging order acknowledgement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ORL</w:t>
            </w:r>
          </w:p>
        </w:tc>
        <w:tc>
          <w:tcPr>
            <w:tcW w:w="3600" w:type="dxa"/>
            <w:tcBorders>
              <w:bottom w:val="single" w:sz="4" w:space="0" w:color="auto"/>
            </w:tcBorders>
            <w:shd w:val="clear" w:color="auto" w:fill="F3F3F3"/>
          </w:tcPr>
          <w:p w:rsidR="003535FB" w:rsidRDefault="003535FB" w:rsidP="003535FB">
            <w:r>
              <w:t>Laboratory acknowledgment message (unsolicited)</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ORM</w:t>
            </w:r>
          </w:p>
        </w:tc>
        <w:tc>
          <w:tcPr>
            <w:tcW w:w="3600" w:type="dxa"/>
            <w:tcBorders>
              <w:bottom w:val="single" w:sz="4" w:space="0" w:color="auto"/>
            </w:tcBorders>
            <w:shd w:val="clear" w:color="auto" w:fill="FFFFFF"/>
          </w:tcPr>
          <w:p w:rsidR="003535FB" w:rsidRDefault="003535FB" w:rsidP="003535FB">
            <w:r>
              <w:t>Pharmacy/treatment order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ORN</w:t>
            </w:r>
          </w:p>
        </w:tc>
        <w:tc>
          <w:tcPr>
            <w:tcW w:w="3600" w:type="dxa"/>
            <w:tcBorders>
              <w:bottom w:val="single" w:sz="4" w:space="0" w:color="auto"/>
            </w:tcBorders>
            <w:shd w:val="clear" w:color="auto" w:fill="F3F3F3"/>
          </w:tcPr>
          <w:p w:rsidR="003535FB" w:rsidRDefault="003535FB" w:rsidP="003535FB">
            <w:r>
              <w:t>Non-stock requisition - General order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ORP</w:t>
            </w:r>
          </w:p>
        </w:tc>
        <w:tc>
          <w:tcPr>
            <w:tcW w:w="3600" w:type="dxa"/>
            <w:tcBorders>
              <w:bottom w:val="single" w:sz="4" w:space="0" w:color="auto"/>
            </w:tcBorders>
            <w:shd w:val="clear" w:color="auto" w:fill="FFFFFF"/>
          </w:tcPr>
          <w:p w:rsidR="003535FB" w:rsidRDefault="003535FB" w:rsidP="003535FB">
            <w:r>
              <w:t>Pharmacy/treatment order acknowledgment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ORR</w:t>
            </w:r>
          </w:p>
        </w:tc>
        <w:tc>
          <w:tcPr>
            <w:tcW w:w="3600" w:type="dxa"/>
            <w:tcBorders>
              <w:bottom w:val="single" w:sz="4" w:space="0" w:color="auto"/>
            </w:tcBorders>
            <w:shd w:val="clear" w:color="auto" w:fill="F3F3F3"/>
          </w:tcPr>
          <w:p w:rsidR="003535FB" w:rsidRDefault="003535FB" w:rsidP="003535FB">
            <w:r>
              <w:t>General order response message response to any ORM</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ORS</w:t>
            </w:r>
          </w:p>
        </w:tc>
        <w:tc>
          <w:tcPr>
            <w:tcW w:w="3600" w:type="dxa"/>
            <w:tcBorders>
              <w:bottom w:val="single" w:sz="4" w:space="0" w:color="auto"/>
            </w:tcBorders>
            <w:shd w:val="clear" w:color="auto" w:fill="FFFFFF"/>
          </w:tcPr>
          <w:p w:rsidR="003535FB" w:rsidRDefault="003535FB" w:rsidP="003535FB">
            <w:r>
              <w:t>Stock requisition - Order acknowledgment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ORU</w:t>
            </w:r>
          </w:p>
        </w:tc>
        <w:tc>
          <w:tcPr>
            <w:tcW w:w="3600" w:type="dxa"/>
            <w:tcBorders>
              <w:bottom w:val="single" w:sz="4" w:space="0" w:color="auto"/>
            </w:tcBorders>
            <w:shd w:val="clear" w:color="auto" w:fill="F3F3F3"/>
          </w:tcPr>
          <w:p w:rsidR="003535FB" w:rsidRDefault="003535FB" w:rsidP="003535FB">
            <w:r>
              <w:t>Unsolicited transmission of an observation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ORX</w:t>
            </w:r>
          </w:p>
        </w:tc>
        <w:tc>
          <w:tcPr>
            <w:tcW w:w="3600" w:type="dxa"/>
            <w:tcBorders>
              <w:bottom w:val="single" w:sz="4" w:space="0" w:color="auto"/>
            </w:tcBorders>
            <w:shd w:val="clear" w:color="auto" w:fill="FFFFFF"/>
          </w:tcPr>
          <w:p w:rsidR="003535FB" w:rsidRDefault="003535FB" w:rsidP="003535FB">
            <w:r>
              <w:t>General Order Message with Document Payload Acknowledgement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OSM</w:t>
            </w:r>
          </w:p>
        </w:tc>
        <w:tc>
          <w:tcPr>
            <w:tcW w:w="3600" w:type="dxa"/>
            <w:tcBorders>
              <w:bottom w:val="single" w:sz="4" w:space="0" w:color="auto"/>
            </w:tcBorders>
            <w:shd w:val="clear" w:color="auto" w:fill="F3F3F3"/>
          </w:tcPr>
          <w:p w:rsidR="003535FB" w:rsidRDefault="003535FB" w:rsidP="003535FB">
            <w:r>
              <w:t>Specimen Shipment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OSQ</w:t>
            </w:r>
          </w:p>
        </w:tc>
        <w:tc>
          <w:tcPr>
            <w:tcW w:w="3600" w:type="dxa"/>
            <w:tcBorders>
              <w:bottom w:val="single" w:sz="4" w:space="0" w:color="auto"/>
            </w:tcBorders>
            <w:shd w:val="clear" w:color="auto" w:fill="FFFFFF"/>
          </w:tcPr>
          <w:p w:rsidR="003535FB" w:rsidRDefault="003535FB" w:rsidP="003535FB">
            <w:r>
              <w:t>Query response for order status</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OSR</w:t>
            </w:r>
          </w:p>
        </w:tc>
        <w:tc>
          <w:tcPr>
            <w:tcW w:w="3600" w:type="dxa"/>
            <w:tcBorders>
              <w:bottom w:val="single" w:sz="4" w:space="0" w:color="auto"/>
            </w:tcBorders>
            <w:shd w:val="clear" w:color="auto" w:fill="F3F3F3"/>
          </w:tcPr>
          <w:p w:rsidR="003535FB" w:rsidRDefault="003535FB" w:rsidP="003535FB">
            <w:r>
              <w:t>Query response for order status</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OSU</w:t>
            </w:r>
          </w:p>
        </w:tc>
        <w:tc>
          <w:tcPr>
            <w:tcW w:w="3600" w:type="dxa"/>
            <w:tcBorders>
              <w:bottom w:val="single" w:sz="4" w:space="0" w:color="auto"/>
            </w:tcBorders>
            <w:shd w:val="clear" w:color="auto" w:fill="FFFFFF"/>
          </w:tcPr>
          <w:p w:rsidR="003535FB" w:rsidRDefault="003535FB" w:rsidP="003535FB">
            <w:r>
              <w:t>Order status update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OUL</w:t>
            </w:r>
          </w:p>
        </w:tc>
        <w:tc>
          <w:tcPr>
            <w:tcW w:w="3600" w:type="dxa"/>
            <w:tcBorders>
              <w:bottom w:val="single" w:sz="4" w:space="0" w:color="auto"/>
            </w:tcBorders>
            <w:shd w:val="clear" w:color="auto" w:fill="F3F3F3"/>
          </w:tcPr>
          <w:p w:rsidR="003535FB" w:rsidRDefault="003535FB" w:rsidP="003535FB">
            <w:r>
              <w:t>Unsolicited laboratory observation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PEX</w:t>
            </w:r>
          </w:p>
        </w:tc>
        <w:tc>
          <w:tcPr>
            <w:tcW w:w="3600" w:type="dxa"/>
            <w:tcBorders>
              <w:bottom w:val="single" w:sz="4" w:space="0" w:color="auto"/>
            </w:tcBorders>
            <w:shd w:val="clear" w:color="auto" w:fill="FFFFFF"/>
          </w:tcPr>
          <w:p w:rsidR="003535FB" w:rsidRDefault="003535FB" w:rsidP="003535FB">
            <w:r>
              <w:t>Product experience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PGL</w:t>
            </w:r>
          </w:p>
        </w:tc>
        <w:tc>
          <w:tcPr>
            <w:tcW w:w="3600" w:type="dxa"/>
            <w:tcBorders>
              <w:bottom w:val="single" w:sz="4" w:space="0" w:color="auto"/>
            </w:tcBorders>
            <w:shd w:val="clear" w:color="auto" w:fill="F3F3F3"/>
          </w:tcPr>
          <w:p w:rsidR="003535FB" w:rsidRDefault="003535FB" w:rsidP="003535FB">
            <w:r>
              <w:t>Patient goal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12</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PIN</w:t>
            </w:r>
          </w:p>
        </w:tc>
        <w:tc>
          <w:tcPr>
            <w:tcW w:w="3600" w:type="dxa"/>
            <w:tcBorders>
              <w:bottom w:val="single" w:sz="4" w:space="0" w:color="auto"/>
            </w:tcBorders>
            <w:shd w:val="clear" w:color="auto" w:fill="FFFFFF"/>
          </w:tcPr>
          <w:p w:rsidR="003535FB" w:rsidRDefault="003535FB" w:rsidP="003535FB">
            <w:r>
              <w:t>Patient insurance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PMU</w:t>
            </w:r>
          </w:p>
        </w:tc>
        <w:tc>
          <w:tcPr>
            <w:tcW w:w="3600" w:type="dxa"/>
            <w:tcBorders>
              <w:bottom w:val="single" w:sz="4" w:space="0" w:color="auto"/>
            </w:tcBorders>
            <w:shd w:val="clear" w:color="auto" w:fill="F3F3F3"/>
          </w:tcPr>
          <w:p w:rsidR="003535FB" w:rsidRDefault="003535FB" w:rsidP="003535FB">
            <w:r>
              <w:t>Add personnel record</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PPG</w:t>
            </w:r>
          </w:p>
        </w:tc>
        <w:tc>
          <w:tcPr>
            <w:tcW w:w="3600" w:type="dxa"/>
            <w:tcBorders>
              <w:bottom w:val="single" w:sz="4" w:space="0" w:color="auto"/>
            </w:tcBorders>
            <w:shd w:val="clear" w:color="auto" w:fill="FFFFFF"/>
          </w:tcPr>
          <w:p w:rsidR="003535FB" w:rsidRDefault="003535FB" w:rsidP="003535FB">
            <w:r>
              <w:t>Patient pathway message (goal-oriented)</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12</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PPP</w:t>
            </w:r>
          </w:p>
        </w:tc>
        <w:tc>
          <w:tcPr>
            <w:tcW w:w="3600" w:type="dxa"/>
            <w:tcBorders>
              <w:bottom w:val="single" w:sz="4" w:space="0" w:color="auto"/>
            </w:tcBorders>
            <w:shd w:val="clear" w:color="auto" w:fill="F3F3F3"/>
          </w:tcPr>
          <w:p w:rsidR="003535FB" w:rsidRDefault="003535FB" w:rsidP="003535FB">
            <w:r>
              <w:t>Patient pathway message (problem-oriented)</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12</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PPR</w:t>
            </w:r>
          </w:p>
        </w:tc>
        <w:tc>
          <w:tcPr>
            <w:tcW w:w="3600" w:type="dxa"/>
            <w:tcBorders>
              <w:bottom w:val="single" w:sz="4" w:space="0" w:color="auto"/>
            </w:tcBorders>
            <w:shd w:val="clear" w:color="auto" w:fill="FFFFFF"/>
          </w:tcPr>
          <w:p w:rsidR="003535FB" w:rsidRDefault="003535FB" w:rsidP="003535FB">
            <w:r>
              <w:t>Patient problem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12</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PPT</w:t>
            </w:r>
          </w:p>
        </w:tc>
        <w:tc>
          <w:tcPr>
            <w:tcW w:w="3600" w:type="dxa"/>
            <w:tcBorders>
              <w:bottom w:val="single" w:sz="4" w:space="0" w:color="auto"/>
            </w:tcBorders>
            <w:shd w:val="clear" w:color="auto" w:fill="F3F3F3"/>
          </w:tcPr>
          <w:p w:rsidR="003535FB" w:rsidRDefault="003535FB" w:rsidP="003535FB">
            <w:r>
              <w:t>Patient pathway goal-oriented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PPV</w:t>
            </w:r>
          </w:p>
        </w:tc>
        <w:tc>
          <w:tcPr>
            <w:tcW w:w="3600" w:type="dxa"/>
            <w:tcBorders>
              <w:bottom w:val="single" w:sz="4" w:space="0" w:color="auto"/>
            </w:tcBorders>
            <w:shd w:val="clear" w:color="auto" w:fill="FFFFFF"/>
          </w:tcPr>
          <w:p w:rsidR="003535FB" w:rsidRDefault="003535FB" w:rsidP="003535FB">
            <w:r>
              <w:t>Patient goal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PRR</w:t>
            </w:r>
          </w:p>
        </w:tc>
        <w:tc>
          <w:tcPr>
            <w:tcW w:w="3600" w:type="dxa"/>
            <w:tcBorders>
              <w:bottom w:val="single" w:sz="4" w:space="0" w:color="auto"/>
            </w:tcBorders>
            <w:shd w:val="clear" w:color="auto" w:fill="F3F3F3"/>
          </w:tcPr>
          <w:p w:rsidR="003535FB" w:rsidRDefault="003535FB" w:rsidP="003535FB">
            <w:r>
              <w:t>Patient problem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PTR</w:t>
            </w:r>
          </w:p>
        </w:tc>
        <w:tc>
          <w:tcPr>
            <w:tcW w:w="3600" w:type="dxa"/>
            <w:tcBorders>
              <w:bottom w:val="single" w:sz="4" w:space="0" w:color="auto"/>
            </w:tcBorders>
            <w:shd w:val="clear" w:color="auto" w:fill="FFFFFF"/>
          </w:tcPr>
          <w:p w:rsidR="003535FB" w:rsidRDefault="003535FB" w:rsidP="003535FB">
            <w:r>
              <w:t>Patient pathway problem-oriented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QBP</w:t>
            </w:r>
          </w:p>
        </w:tc>
        <w:tc>
          <w:tcPr>
            <w:tcW w:w="3600" w:type="dxa"/>
            <w:tcBorders>
              <w:bottom w:val="single" w:sz="4" w:space="0" w:color="auto"/>
            </w:tcBorders>
            <w:shd w:val="clear" w:color="auto" w:fill="F3F3F3"/>
          </w:tcPr>
          <w:p w:rsidR="003535FB" w:rsidRDefault="003535FB" w:rsidP="003535FB">
            <w:r>
              <w:t>Query by parameter</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QCK</w:t>
            </w:r>
          </w:p>
        </w:tc>
        <w:tc>
          <w:tcPr>
            <w:tcW w:w="3600" w:type="dxa"/>
            <w:tcBorders>
              <w:bottom w:val="single" w:sz="4" w:space="0" w:color="auto"/>
            </w:tcBorders>
            <w:shd w:val="clear" w:color="auto" w:fill="FFFFFF"/>
          </w:tcPr>
          <w:p w:rsidR="003535FB" w:rsidRDefault="003535FB" w:rsidP="003535FB">
            <w:r>
              <w:t>Query general acknowledgment</w:t>
            </w:r>
          </w:p>
        </w:tc>
        <w:tc>
          <w:tcPr>
            <w:tcW w:w="1200" w:type="dxa"/>
            <w:tcBorders>
              <w:bottom w:val="single" w:sz="4" w:space="0" w:color="auto"/>
            </w:tcBorders>
            <w:shd w:val="clear" w:color="auto" w:fill="FFFFFF"/>
          </w:tcPr>
          <w:p w:rsidR="003535FB" w:rsidRDefault="003535FB" w:rsidP="003535FB">
            <w:r>
              <w:t>Deferred query</w:t>
            </w:r>
          </w:p>
        </w:tc>
        <w:tc>
          <w:tcPr>
            <w:tcW w:w="2400" w:type="dxa"/>
            <w:tcBorders>
              <w:bottom w:val="single" w:sz="4" w:space="0" w:color="auto"/>
            </w:tcBorders>
            <w:shd w:val="clear" w:color="auto" w:fill="FFFFFF"/>
          </w:tcPr>
          <w:p w:rsidR="003535FB" w:rsidRDefault="003535FB" w:rsidP="003535FB">
            <w:r>
              <w:t>5 -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QCN</w:t>
            </w:r>
          </w:p>
        </w:tc>
        <w:tc>
          <w:tcPr>
            <w:tcW w:w="3600" w:type="dxa"/>
            <w:tcBorders>
              <w:bottom w:val="single" w:sz="4" w:space="0" w:color="auto"/>
            </w:tcBorders>
            <w:shd w:val="clear" w:color="auto" w:fill="F3F3F3"/>
          </w:tcPr>
          <w:p w:rsidR="003535FB" w:rsidRDefault="003535FB" w:rsidP="003535FB">
            <w:r>
              <w:t>Cancel query</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QRY</w:t>
            </w:r>
          </w:p>
        </w:tc>
        <w:tc>
          <w:tcPr>
            <w:tcW w:w="3600" w:type="dxa"/>
            <w:tcBorders>
              <w:bottom w:val="single" w:sz="4" w:space="0" w:color="auto"/>
            </w:tcBorders>
            <w:shd w:val="clear" w:color="auto" w:fill="FFFFFF"/>
          </w:tcPr>
          <w:p w:rsidR="003535FB" w:rsidRDefault="003535FB" w:rsidP="003535FB">
            <w:r>
              <w:t>Query, original mode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QSB</w:t>
            </w:r>
          </w:p>
        </w:tc>
        <w:tc>
          <w:tcPr>
            <w:tcW w:w="3600" w:type="dxa"/>
            <w:tcBorders>
              <w:bottom w:val="single" w:sz="4" w:space="0" w:color="auto"/>
            </w:tcBorders>
            <w:shd w:val="clear" w:color="auto" w:fill="F3F3F3"/>
          </w:tcPr>
          <w:p w:rsidR="003535FB" w:rsidRDefault="003535FB" w:rsidP="003535FB">
            <w:r>
              <w:t>Create subscription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QSX</w:t>
            </w:r>
          </w:p>
        </w:tc>
        <w:tc>
          <w:tcPr>
            <w:tcW w:w="3600" w:type="dxa"/>
            <w:tcBorders>
              <w:bottom w:val="single" w:sz="4" w:space="0" w:color="auto"/>
            </w:tcBorders>
            <w:shd w:val="clear" w:color="auto" w:fill="FFFFFF"/>
          </w:tcPr>
          <w:p w:rsidR="003535FB" w:rsidRDefault="003535FB" w:rsidP="003535FB">
            <w:r>
              <w:t>Cancel subscription/acknowledge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5</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QVR</w:t>
            </w:r>
          </w:p>
        </w:tc>
        <w:tc>
          <w:tcPr>
            <w:tcW w:w="3600" w:type="dxa"/>
            <w:tcBorders>
              <w:bottom w:val="single" w:sz="4" w:space="0" w:color="auto"/>
            </w:tcBorders>
            <w:shd w:val="clear" w:color="auto" w:fill="F3F3F3"/>
          </w:tcPr>
          <w:p w:rsidR="003535FB" w:rsidRDefault="003535FB" w:rsidP="003535FB">
            <w:r>
              <w:t>Query for previous events</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RAR</w:t>
            </w:r>
          </w:p>
        </w:tc>
        <w:tc>
          <w:tcPr>
            <w:tcW w:w="3600" w:type="dxa"/>
            <w:tcBorders>
              <w:bottom w:val="single" w:sz="4" w:space="0" w:color="auto"/>
            </w:tcBorders>
            <w:shd w:val="clear" w:color="auto" w:fill="FFFFFF"/>
          </w:tcPr>
          <w:p w:rsidR="003535FB" w:rsidRDefault="003535FB" w:rsidP="003535FB">
            <w:r>
              <w:t>Pharmacy/treatment administration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RAS</w:t>
            </w:r>
          </w:p>
        </w:tc>
        <w:tc>
          <w:tcPr>
            <w:tcW w:w="3600" w:type="dxa"/>
            <w:tcBorders>
              <w:bottom w:val="single" w:sz="4" w:space="0" w:color="auto"/>
            </w:tcBorders>
            <w:shd w:val="clear" w:color="auto" w:fill="F3F3F3"/>
          </w:tcPr>
          <w:p w:rsidR="003535FB" w:rsidRDefault="003535FB" w:rsidP="003535FB">
            <w:r>
              <w:t>Pharmacy/treatment administration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RCI</w:t>
            </w:r>
          </w:p>
        </w:tc>
        <w:tc>
          <w:tcPr>
            <w:tcW w:w="3600" w:type="dxa"/>
            <w:tcBorders>
              <w:bottom w:val="single" w:sz="4" w:space="0" w:color="auto"/>
            </w:tcBorders>
            <w:shd w:val="clear" w:color="auto" w:fill="FFFFFF"/>
          </w:tcPr>
          <w:p w:rsidR="003535FB" w:rsidRDefault="003535FB" w:rsidP="003535FB">
            <w:r>
              <w:t>Return clinical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RCL</w:t>
            </w:r>
          </w:p>
        </w:tc>
        <w:tc>
          <w:tcPr>
            <w:tcW w:w="3600" w:type="dxa"/>
            <w:tcBorders>
              <w:bottom w:val="single" w:sz="4" w:space="0" w:color="auto"/>
            </w:tcBorders>
            <w:shd w:val="clear" w:color="auto" w:fill="F3F3F3"/>
          </w:tcPr>
          <w:p w:rsidR="003535FB" w:rsidRDefault="003535FB" w:rsidP="003535FB">
            <w:r>
              <w:t>Return clinical list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RDE</w:t>
            </w:r>
          </w:p>
        </w:tc>
        <w:tc>
          <w:tcPr>
            <w:tcW w:w="3600" w:type="dxa"/>
            <w:tcBorders>
              <w:bottom w:val="single" w:sz="4" w:space="0" w:color="auto"/>
            </w:tcBorders>
            <w:shd w:val="clear" w:color="auto" w:fill="FFFFFF"/>
          </w:tcPr>
          <w:p w:rsidR="003535FB" w:rsidRDefault="003535FB" w:rsidP="003535FB">
            <w:r>
              <w:t>Pharmacy/treatment encoded order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RDR</w:t>
            </w:r>
          </w:p>
        </w:tc>
        <w:tc>
          <w:tcPr>
            <w:tcW w:w="3600" w:type="dxa"/>
            <w:tcBorders>
              <w:bottom w:val="single" w:sz="4" w:space="0" w:color="auto"/>
            </w:tcBorders>
            <w:shd w:val="clear" w:color="auto" w:fill="F3F3F3"/>
          </w:tcPr>
          <w:p w:rsidR="003535FB" w:rsidRDefault="003535FB" w:rsidP="003535FB">
            <w:r>
              <w:t>Pharmacy/treatment dispense information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RDS</w:t>
            </w:r>
          </w:p>
        </w:tc>
        <w:tc>
          <w:tcPr>
            <w:tcW w:w="3600" w:type="dxa"/>
            <w:tcBorders>
              <w:bottom w:val="single" w:sz="4" w:space="0" w:color="auto"/>
            </w:tcBorders>
            <w:shd w:val="clear" w:color="auto" w:fill="FFFFFF"/>
          </w:tcPr>
          <w:p w:rsidR="003535FB" w:rsidRDefault="003535FB" w:rsidP="003535FB">
            <w:r>
              <w:t>Pharmacy/treatment dispense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RDY</w:t>
            </w:r>
          </w:p>
        </w:tc>
        <w:tc>
          <w:tcPr>
            <w:tcW w:w="3600" w:type="dxa"/>
            <w:tcBorders>
              <w:bottom w:val="single" w:sz="4" w:space="0" w:color="auto"/>
            </w:tcBorders>
            <w:shd w:val="clear" w:color="auto" w:fill="F3F3F3"/>
          </w:tcPr>
          <w:p w:rsidR="003535FB" w:rsidRDefault="003535FB" w:rsidP="003535FB">
            <w:r>
              <w:t>Display based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REF</w:t>
            </w:r>
          </w:p>
        </w:tc>
        <w:tc>
          <w:tcPr>
            <w:tcW w:w="3600" w:type="dxa"/>
            <w:tcBorders>
              <w:bottom w:val="single" w:sz="4" w:space="0" w:color="auto"/>
            </w:tcBorders>
            <w:shd w:val="clear" w:color="auto" w:fill="FFFFFF"/>
          </w:tcPr>
          <w:p w:rsidR="003535FB" w:rsidRDefault="003535FB" w:rsidP="003535FB">
            <w:r>
              <w:t>Patient referral</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RER</w:t>
            </w:r>
          </w:p>
        </w:tc>
        <w:tc>
          <w:tcPr>
            <w:tcW w:w="3600" w:type="dxa"/>
            <w:tcBorders>
              <w:bottom w:val="single" w:sz="4" w:space="0" w:color="auto"/>
            </w:tcBorders>
            <w:shd w:val="clear" w:color="auto" w:fill="F3F3F3"/>
          </w:tcPr>
          <w:p w:rsidR="003535FB" w:rsidRDefault="003535FB" w:rsidP="003535FB">
            <w:r>
              <w:t>Pharmacy/treatment encoded order information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RGR</w:t>
            </w:r>
          </w:p>
        </w:tc>
        <w:tc>
          <w:tcPr>
            <w:tcW w:w="3600" w:type="dxa"/>
            <w:tcBorders>
              <w:bottom w:val="single" w:sz="4" w:space="0" w:color="auto"/>
            </w:tcBorders>
            <w:shd w:val="clear" w:color="auto" w:fill="FFFFFF"/>
          </w:tcPr>
          <w:p w:rsidR="003535FB" w:rsidRDefault="003535FB" w:rsidP="003535FB">
            <w:r>
              <w:t>Pharmacy/treatment dose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RGV</w:t>
            </w:r>
          </w:p>
        </w:tc>
        <w:tc>
          <w:tcPr>
            <w:tcW w:w="3600" w:type="dxa"/>
            <w:tcBorders>
              <w:bottom w:val="single" w:sz="4" w:space="0" w:color="auto"/>
            </w:tcBorders>
            <w:shd w:val="clear" w:color="auto" w:fill="F3F3F3"/>
          </w:tcPr>
          <w:p w:rsidR="003535FB" w:rsidRDefault="003535FB" w:rsidP="003535FB">
            <w:r>
              <w:t>Pharmacy/treatment give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ROR</w:t>
            </w:r>
          </w:p>
        </w:tc>
        <w:tc>
          <w:tcPr>
            <w:tcW w:w="3600" w:type="dxa"/>
            <w:tcBorders>
              <w:bottom w:val="single" w:sz="4" w:space="0" w:color="auto"/>
            </w:tcBorders>
            <w:shd w:val="clear" w:color="auto" w:fill="FFFFFF"/>
          </w:tcPr>
          <w:p w:rsidR="003535FB" w:rsidRDefault="003535FB" w:rsidP="003535FB">
            <w:r>
              <w:t>Pharmacy/treatment order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RPA</w:t>
            </w:r>
          </w:p>
        </w:tc>
        <w:tc>
          <w:tcPr>
            <w:tcW w:w="3600" w:type="dxa"/>
            <w:tcBorders>
              <w:bottom w:val="single" w:sz="4" w:space="0" w:color="auto"/>
            </w:tcBorders>
            <w:shd w:val="clear" w:color="auto" w:fill="F3F3F3"/>
          </w:tcPr>
          <w:p w:rsidR="003535FB" w:rsidRDefault="003535FB" w:rsidP="003535FB">
            <w:r>
              <w:t>Return patient authorization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RPI</w:t>
            </w:r>
          </w:p>
        </w:tc>
        <w:tc>
          <w:tcPr>
            <w:tcW w:w="3600" w:type="dxa"/>
            <w:tcBorders>
              <w:bottom w:val="single" w:sz="4" w:space="0" w:color="auto"/>
            </w:tcBorders>
            <w:shd w:val="clear" w:color="auto" w:fill="FFFFFF"/>
          </w:tcPr>
          <w:p w:rsidR="003535FB" w:rsidRDefault="003535FB" w:rsidP="003535FB">
            <w:r>
              <w:t>Return patient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RPL</w:t>
            </w:r>
          </w:p>
        </w:tc>
        <w:tc>
          <w:tcPr>
            <w:tcW w:w="3600" w:type="dxa"/>
            <w:tcBorders>
              <w:bottom w:val="single" w:sz="4" w:space="0" w:color="auto"/>
            </w:tcBorders>
            <w:shd w:val="clear" w:color="auto" w:fill="F3F3F3"/>
          </w:tcPr>
          <w:p w:rsidR="003535FB" w:rsidRDefault="003535FB" w:rsidP="003535FB">
            <w:r>
              <w:t>Return patient display list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RPR</w:t>
            </w:r>
          </w:p>
        </w:tc>
        <w:tc>
          <w:tcPr>
            <w:tcW w:w="3600" w:type="dxa"/>
            <w:tcBorders>
              <w:bottom w:val="single" w:sz="4" w:space="0" w:color="auto"/>
            </w:tcBorders>
            <w:shd w:val="clear" w:color="auto" w:fill="FFFFFF"/>
          </w:tcPr>
          <w:p w:rsidR="003535FB" w:rsidRDefault="003535FB" w:rsidP="003535FB">
            <w:r>
              <w:t>Return patient list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RQA</w:t>
            </w:r>
          </w:p>
        </w:tc>
        <w:tc>
          <w:tcPr>
            <w:tcW w:w="3600" w:type="dxa"/>
            <w:tcBorders>
              <w:bottom w:val="single" w:sz="4" w:space="0" w:color="auto"/>
            </w:tcBorders>
            <w:shd w:val="clear" w:color="auto" w:fill="F3F3F3"/>
          </w:tcPr>
          <w:p w:rsidR="003535FB" w:rsidRDefault="003535FB" w:rsidP="003535FB">
            <w:r>
              <w:t>Request patient authorization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RQC</w:t>
            </w:r>
          </w:p>
        </w:tc>
        <w:tc>
          <w:tcPr>
            <w:tcW w:w="3600" w:type="dxa"/>
            <w:tcBorders>
              <w:bottom w:val="single" w:sz="4" w:space="0" w:color="auto"/>
            </w:tcBorders>
            <w:shd w:val="clear" w:color="auto" w:fill="FFFFFF"/>
          </w:tcPr>
          <w:p w:rsidR="003535FB" w:rsidRDefault="003535FB" w:rsidP="003535FB">
            <w:r>
              <w:t>Request clinical information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RQI</w:t>
            </w:r>
          </w:p>
        </w:tc>
        <w:tc>
          <w:tcPr>
            <w:tcW w:w="3600" w:type="dxa"/>
            <w:tcBorders>
              <w:bottom w:val="single" w:sz="4" w:space="0" w:color="auto"/>
            </w:tcBorders>
            <w:shd w:val="clear" w:color="auto" w:fill="F3F3F3"/>
          </w:tcPr>
          <w:p w:rsidR="003535FB" w:rsidRDefault="003535FB" w:rsidP="003535FB">
            <w:r>
              <w:t>Request patient information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RQP</w:t>
            </w:r>
          </w:p>
        </w:tc>
        <w:tc>
          <w:tcPr>
            <w:tcW w:w="3600" w:type="dxa"/>
            <w:tcBorders>
              <w:bottom w:val="single" w:sz="4" w:space="0" w:color="auto"/>
            </w:tcBorders>
            <w:shd w:val="clear" w:color="auto" w:fill="FFFFFF"/>
          </w:tcPr>
          <w:p w:rsidR="003535FB" w:rsidRDefault="003535FB" w:rsidP="003535FB">
            <w:r>
              <w:t>Request patient demographics</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11</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RRA</w:t>
            </w:r>
          </w:p>
        </w:tc>
        <w:tc>
          <w:tcPr>
            <w:tcW w:w="3600" w:type="dxa"/>
            <w:tcBorders>
              <w:bottom w:val="single" w:sz="4" w:space="0" w:color="auto"/>
            </w:tcBorders>
            <w:shd w:val="clear" w:color="auto" w:fill="F3F3F3"/>
          </w:tcPr>
          <w:p w:rsidR="003535FB" w:rsidRDefault="003535FB" w:rsidP="003535FB">
            <w:r>
              <w:t>Pharmacy/treatment administration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RRD</w:t>
            </w:r>
          </w:p>
        </w:tc>
        <w:tc>
          <w:tcPr>
            <w:tcW w:w="3600" w:type="dxa"/>
            <w:tcBorders>
              <w:bottom w:val="single" w:sz="4" w:space="0" w:color="auto"/>
            </w:tcBorders>
            <w:shd w:val="clear" w:color="auto" w:fill="FFFFFF"/>
          </w:tcPr>
          <w:p w:rsidR="003535FB" w:rsidRDefault="003535FB" w:rsidP="003535FB">
            <w:r>
              <w:t>Pharmacy/treatment dispense acknowledgment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RRE</w:t>
            </w:r>
          </w:p>
        </w:tc>
        <w:tc>
          <w:tcPr>
            <w:tcW w:w="3600" w:type="dxa"/>
            <w:tcBorders>
              <w:bottom w:val="single" w:sz="4" w:space="0" w:color="auto"/>
            </w:tcBorders>
            <w:shd w:val="clear" w:color="auto" w:fill="F3F3F3"/>
          </w:tcPr>
          <w:p w:rsidR="003535FB" w:rsidRDefault="003535FB" w:rsidP="003535FB">
            <w:r>
              <w:t>Pharmacy/treatment encoded order acknowledgment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RRG</w:t>
            </w:r>
          </w:p>
        </w:tc>
        <w:tc>
          <w:tcPr>
            <w:tcW w:w="3600" w:type="dxa"/>
            <w:tcBorders>
              <w:bottom w:val="single" w:sz="4" w:space="0" w:color="auto"/>
            </w:tcBorders>
            <w:shd w:val="clear" w:color="auto" w:fill="FFFFFF"/>
          </w:tcPr>
          <w:p w:rsidR="003535FB" w:rsidRDefault="003535FB" w:rsidP="003535FB">
            <w:r>
              <w:t>Pharmacy/treatment give acknowledgment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RRI</w:t>
            </w:r>
          </w:p>
        </w:tc>
        <w:tc>
          <w:tcPr>
            <w:tcW w:w="3600" w:type="dxa"/>
            <w:tcBorders>
              <w:bottom w:val="single" w:sz="4" w:space="0" w:color="auto"/>
            </w:tcBorders>
            <w:shd w:val="clear" w:color="auto" w:fill="F3F3F3"/>
          </w:tcPr>
          <w:p w:rsidR="003535FB" w:rsidRDefault="003535FB" w:rsidP="003535FB">
            <w:r>
              <w:t>Return referral information</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11</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RSP</w:t>
            </w:r>
          </w:p>
        </w:tc>
        <w:tc>
          <w:tcPr>
            <w:tcW w:w="3600" w:type="dxa"/>
            <w:tcBorders>
              <w:bottom w:val="single" w:sz="4" w:space="0" w:color="auto"/>
            </w:tcBorders>
            <w:shd w:val="clear" w:color="auto" w:fill="FFFFFF"/>
          </w:tcPr>
          <w:p w:rsidR="003535FB" w:rsidRDefault="003535FB" w:rsidP="003535FB">
            <w:r>
              <w:t>Segment pattern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5</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RTB</w:t>
            </w:r>
          </w:p>
        </w:tc>
        <w:tc>
          <w:tcPr>
            <w:tcW w:w="3600" w:type="dxa"/>
            <w:tcBorders>
              <w:bottom w:val="single" w:sz="4" w:space="0" w:color="auto"/>
            </w:tcBorders>
            <w:shd w:val="clear" w:color="auto" w:fill="F3F3F3"/>
          </w:tcPr>
          <w:p w:rsidR="003535FB" w:rsidRDefault="003535FB" w:rsidP="003535FB">
            <w:r>
              <w:t>Tabular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SCN</w:t>
            </w:r>
          </w:p>
        </w:tc>
        <w:tc>
          <w:tcPr>
            <w:tcW w:w="3600" w:type="dxa"/>
            <w:tcBorders>
              <w:bottom w:val="single" w:sz="4" w:space="0" w:color="auto"/>
            </w:tcBorders>
            <w:shd w:val="clear" w:color="auto" w:fill="FFFFFF"/>
          </w:tcPr>
          <w:p w:rsidR="003535FB" w:rsidRDefault="003535FB" w:rsidP="003535FB">
            <w:r>
              <w:t>Notification of Anti-Microbial Device Cycle Data</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SDN</w:t>
            </w:r>
          </w:p>
        </w:tc>
        <w:tc>
          <w:tcPr>
            <w:tcW w:w="3600" w:type="dxa"/>
            <w:tcBorders>
              <w:bottom w:val="single" w:sz="4" w:space="0" w:color="auto"/>
            </w:tcBorders>
            <w:shd w:val="clear" w:color="auto" w:fill="F3F3F3"/>
          </w:tcPr>
          <w:p w:rsidR="003535FB" w:rsidRDefault="003535FB" w:rsidP="003535FB">
            <w:r>
              <w:t>Notification of Anti-Microbial Device Data</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SDR</w:t>
            </w:r>
          </w:p>
        </w:tc>
        <w:tc>
          <w:tcPr>
            <w:tcW w:w="3600" w:type="dxa"/>
            <w:tcBorders>
              <w:bottom w:val="single" w:sz="4" w:space="0" w:color="auto"/>
            </w:tcBorders>
            <w:shd w:val="clear" w:color="auto" w:fill="FFFFFF"/>
          </w:tcPr>
          <w:p w:rsidR="003535FB" w:rsidRDefault="003535FB" w:rsidP="003535FB">
            <w:r>
              <w:t>Sterilization anti-microbial device data request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ins w:id="119" w:author="Frank Oemig" w:date="2023-06-16T18:08:00Z">
              <w:r>
                <w:t>SET</w:t>
              </w:r>
            </w:ins>
          </w:p>
        </w:tc>
        <w:tc>
          <w:tcPr>
            <w:tcW w:w="3600" w:type="dxa"/>
            <w:tcBorders>
              <w:bottom w:val="single" w:sz="4" w:space="0" w:color="auto"/>
            </w:tcBorders>
            <w:shd w:val="clear" w:color="auto" w:fill="F3F3F3"/>
          </w:tcPr>
          <w:p w:rsidR="003535FB" w:rsidRDefault="003535FB" w:rsidP="003535FB">
            <w:ins w:id="120" w:author="Frank Oemig" w:date="2023-06-16T18:08:00Z">
              <w:r>
                <w:t>Specimen Event Tracking</w:t>
              </w:r>
            </w:ins>
          </w:p>
        </w:tc>
        <w:tc>
          <w:tcPr>
            <w:tcW w:w="1200" w:type="dxa"/>
            <w:tcBorders>
              <w:bottom w:val="single" w:sz="4" w:space="0" w:color="auto"/>
            </w:tcBorders>
            <w:shd w:val="clear" w:color="auto" w:fill="F3F3F3"/>
          </w:tcPr>
          <w:p w:rsidR="003535FB" w:rsidRDefault="003535FB" w:rsidP="003535FB">
            <w:ins w:id="121" w:author="Frank Oemig" w:date="2023-06-16T18:08:00Z">
              <w:r>
                <w:t>This message type is used to report how the specimen moves through its lifecycle from collection, identification, transport, acceptance or rejection, processing to storage and disposition.</w:t>
              </w:r>
            </w:ins>
          </w:p>
        </w:tc>
        <w:tc>
          <w:tcPr>
            <w:tcW w:w="24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SIU</w:t>
            </w:r>
          </w:p>
        </w:tc>
        <w:tc>
          <w:tcPr>
            <w:tcW w:w="3600" w:type="dxa"/>
            <w:tcBorders>
              <w:bottom w:val="single" w:sz="4" w:space="0" w:color="auto"/>
            </w:tcBorders>
            <w:shd w:val="clear" w:color="auto" w:fill="FFFFFF"/>
          </w:tcPr>
          <w:p w:rsidR="003535FB" w:rsidRDefault="003535FB" w:rsidP="003535FB">
            <w:r>
              <w:t>Schedule information unsolicited</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10</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SLN</w:t>
            </w:r>
          </w:p>
        </w:tc>
        <w:tc>
          <w:tcPr>
            <w:tcW w:w="3600" w:type="dxa"/>
            <w:tcBorders>
              <w:bottom w:val="single" w:sz="4" w:space="0" w:color="auto"/>
            </w:tcBorders>
            <w:shd w:val="clear" w:color="auto" w:fill="F3F3F3"/>
          </w:tcPr>
          <w:p w:rsidR="003535FB" w:rsidRDefault="003535FB" w:rsidP="003535FB">
            <w:r>
              <w:t>Notification of New Sterilization Lot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SLR</w:t>
            </w:r>
          </w:p>
        </w:tc>
        <w:tc>
          <w:tcPr>
            <w:tcW w:w="3600" w:type="dxa"/>
            <w:tcBorders>
              <w:bottom w:val="single" w:sz="4" w:space="0" w:color="auto"/>
            </w:tcBorders>
            <w:shd w:val="clear" w:color="auto" w:fill="FFFFFF"/>
          </w:tcPr>
          <w:p w:rsidR="003535FB" w:rsidRDefault="003535FB" w:rsidP="003535FB">
            <w:r>
              <w:t>Sterilization lot request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SMD</w:t>
            </w:r>
          </w:p>
        </w:tc>
        <w:tc>
          <w:tcPr>
            <w:tcW w:w="3600" w:type="dxa"/>
            <w:tcBorders>
              <w:bottom w:val="single" w:sz="4" w:space="0" w:color="auto"/>
            </w:tcBorders>
            <w:shd w:val="clear" w:color="auto" w:fill="F3F3F3"/>
          </w:tcPr>
          <w:p w:rsidR="003535FB" w:rsidRDefault="003535FB" w:rsidP="003535FB">
            <w:r>
              <w:t>Sterilization anti-microbial device cycle data request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SQM</w:t>
            </w:r>
          </w:p>
        </w:tc>
        <w:tc>
          <w:tcPr>
            <w:tcW w:w="3600" w:type="dxa"/>
            <w:tcBorders>
              <w:bottom w:val="single" w:sz="4" w:space="0" w:color="auto"/>
            </w:tcBorders>
            <w:shd w:val="clear" w:color="auto" w:fill="FFFFFF"/>
          </w:tcPr>
          <w:p w:rsidR="003535FB" w:rsidRDefault="003535FB" w:rsidP="003535FB">
            <w:r>
              <w:t>Schedule query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10 -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SQR</w:t>
            </w:r>
          </w:p>
        </w:tc>
        <w:tc>
          <w:tcPr>
            <w:tcW w:w="3600" w:type="dxa"/>
            <w:tcBorders>
              <w:bottom w:val="single" w:sz="4" w:space="0" w:color="auto"/>
            </w:tcBorders>
            <w:shd w:val="clear" w:color="auto" w:fill="F3F3F3"/>
          </w:tcPr>
          <w:p w:rsidR="003535FB" w:rsidRDefault="003535FB" w:rsidP="003535FB">
            <w:r>
              <w:t>Schedule query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10 -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SRM</w:t>
            </w:r>
          </w:p>
        </w:tc>
        <w:tc>
          <w:tcPr>
            <w:tcW w:w="3600" w:type="dxa"/>
            <w:tcBorders>
              <w:bottom w:val="single" w:sz="4" w:space="0" w:color="auto"/>
            </w:tcBorders>
            <w:shd w:val="clear" w:color="auto" w:fill="FFFFFF"/>
          </w:tcPr>
          <w:p w:rsidR="003535FB" w:rsidRDefault="003535FB" w:rsidP="003535FB">
            <w:r>
              <w:t>Schedule request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10</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SRR</w:t>
            </w:r>
          </w:p>
        </w:tc>
        <w:tc>
          <w:tcPr>
            <w:tcW w:w="3600" w:type="dxa"/>
            <w:tcBorders>
              <w:bottom w:val="single" w:sz="4" w:space="0" w:color="auto"/>
            </w:tcBorders>
            <w:shd w:val="clear" w:color="auto" w:fill="F3F3F3"/>
          </w:tcPr>
          <w:p w:rsidR="003535FB" w:rsidRDefault="003535FB" w:rsidP="003535FB">
            <w:r>
              <w:t>Scheduled request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10</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SSR</w:t>
            </w:r>
          </w:p>
        </w:tc>
        <w:tc>
          <w:tcPr>
            <w:tcW w:w="3600" w:type="dxa"/>
            <w:tcBorders>
              <w:bottom w:val="single" w:sz="4" w:space="0" w:color="auto"/>
            </w:tcBorders>
            <w:shd w:val="clear" w:color="auto" w:fill="FFFFFF"/>
          </w:tcPr>
          <w:p w:rsidR="003535FB" w:rsidRDefault="003535FB" w:rsidP="003535FB">
            <w:r>
              <w:t>Specimen status request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SSU</w:t>
            </w:r>
          </w:p>
        </w:tc>
        <w:tc>
          <w:tcPr>
            <w:tcW w:w="3600" w:type="dxa"/>
            <w:tcBorders>
              <w:bottom w:val="single" w:sz="4" w:space="0" w:color="auto"/>
            </w:tcBorders>
            <w:shd w:val="clear" w:color="auto" w:fill="F3F3F3"/>
          </w:tcPr>
          <w:p w:rsidR="003535FB" w:rsidRDefault="003535FB" w:rsidP="003535FB">
            <w:r>
              <w:t>Specimen status update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STC</w:t>
            </w:r>
          </w:p>
        </w:tc>
        <w:tc>
          <w:tcPr>
            <w:tcW w:w="3600" w:type="dxa"/>
            <w:tcBorders>
              <w:bottom w:val="single" w:sz="4" w:space="0" w:color="auto"/>
            </w:tcBorders>
            <w:shd w:val="clear" w:color="auto" w:fill="FFFFFF"/>
          </w:tcPr>
          <w:p w:rsidR="003535FB" w:rsidRDefault="003535FB" w:rsidP="003535FB">
            <w:r>
              <w:t>Notification of Sterilization Configuration</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17</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STI</w:t>
            </w:r>
          </w:p>
        </w:tc>
        <w:tc>
          <w:tcPr>
            <w:tcW w:w="3600" w:type="dxa"/>
            <w:tcBorders>
              <w:bottom w:val="single" w:sz="4" w:space="0" w:color="auto"/>
            </w:tcBorders>
            <w:shd w:val="clear" w:color="auto" w:fill="F3F3F3"/>
          </w:tcPr>
          <w:p w:rsidR="003535FB" w:rsidRDefault="003535FB" w:rsidP="003535FB">
            <w:r>
              <w:t>Sterilization item request</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17</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SUR</w:t>
            </w:r>
          </w:p>
        </w:tc>
        <w:tc>
          <w:tcPr>
            <w:tcW w:w="3600" w:type="dxa"/>
            <w:tcBorders>
              <w:bottom w:val="single" w:sz="4" w:space="0" w:color="auto"/>
            </w:tcBorders>
            <w:shd w:val="clear" w:color="auto" w:fill="FFFFFF"/>
          </w:tcPr>
          <w:p w:rsidR="003535FB" w:rsidRDefault="003535FB" w:rsidP="003535FB">
            <w:r>
              <w:t>Summary product experience report</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7 -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TBR</w:t>
            </w:r>
          </w:p>
        </w:tc>
        <w:tc>
          <w:tcPr>
            <w:tcW w:w="3600" w:type="dxa"/>
            <w:tcBorders>
              <w:bottom w:val="single" w:sz="4" w:space="0" w:color="auto"/>
            </w:tcBorders>
            <w:shd w:val="clear" w:color="auto" w:fill="F3F3F3"/>
          </w:tcPr>
          <w:p w:rsidR="003535FB" w:rsidRDefault="003535FB" w:rsidP="003535FB">
            <w:r>
              <w:t>Tabular data response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5 -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TCR</w:t>
            </w:r>
          </w:p>
        </w:tc>
        <w:tc>
          <w:tcPr>
            <w:tcW w:w="3600" w:type="dxa"/>
            <w:tcBorders>
              <w:bottom w:val="single" w:sz="4" w:space="0" w:color="auto"/>
            </w:tcBorders>
            <w:shd w:val="clear" w:color="auto" w:fill="FFFFFF"/>
          </w:tcPr>
          <w:p w:rsidR="003535FB" w:rsidRDefault="003535FB" w:rsidP="003535FB">
            <w:r>
              <w:t>Automated equipment test code settings request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13</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TCU</w:t>
            </w:r>
          </w:p>
        </w:tc>
        <w:tc>
          <w:tcPr>
            <w:tcW w:w="3600" w:type="dxa"/>
            <w:tcBorders>
              <w:bottom w:val="single" w:sz="4" w:space="0" w:color="auto"/>
            </w:tcBorders>
            <w:shd w:val="clear" w:color="auto" w:fill="F3F3F3"/>
          </w:tcPr>
          <w:p w:rsidR="003535FB" w:rsidRDefault="003535FB" w:rsidP="003535FB">
            <w:r>
              <w:t>Automated equipment test code settings update message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13</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UDM</w:t>
            </w:r>
          </w:p>
        </w:tc>
        <w:tc>
          <w:tcPr>
            <w:tcW w:w="3600" w:type="dxa"/>
            <w:tcBorders>
              <w:bottom w:val="single" w:sz="4" w:space="0" w:color="auto"/>
            </w:tcBorders>
            <w:shd w:val="clear" w:color="auto" w:fill="FFFFFF"/>
          </w:tcPr>
          <w:p w:rsidR="003535FB" w:rsidRDefault="003535FB" w:rsidP="003535FB">
            <w:r>
              <w:t>Unsolicited display update message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5</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VXQ</w:t>
            </w:r>
          </w:p>
        </w:tc>
        <w:tc>
          <w:tcPr>
            <w:tcW w:w="3600" w:type="dxa"/>
            <w:tcBorders>
              <w:bottom w:val="single" w:sz="4" w:space="0" w:color="auto"/>
            </w:tcBorders>
            <w:shd w:val="clear" w:color="auto" w:fill="F3F3F3"/>
          </w:tcPr>
          <w:p w:rsidR="003535FB" w:rsidRDefault="003535FB" w:rsidP="003535FB">
            <w:r>
              <w:t>Query for vaccination record</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4 - Deprecated</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VXR</w:t>
            </w:r>
          </w:p>
        </w:tc>
        <w:tc>
          <w:tcPr>
            <w:tcW w:w="3600" w:type="dxa"/>
            <w:tcBorders>
              <w:bottom w:val="single" w:sz="4" w:space="0" w:color="auto"/>
            </w:tcBorders>
            <w:shd w:val="clear" w:color="auto" w:fill="FFFFFF"/>
          </w:tcPr>
          <w:p w:rsidR="003535FB" w:rsidRDefault="003535FB" w:rsidP="003535FB">
            <w:r>
              <w:t>Vaccination record response</w:t>
            </w:r>
          </w:p>
        </w:tc>
        <w:tc>
          <w:tcPr>
            <w:tcW w:w="1200" w:type="dxa"/>
            <w:tcBorders>
              <w:bottom w:val="single" w:sz="4" w:space="0" w:color="auto"/>
            </w:tcBorders>
            <w:shd w:val="clear" w:color="auto" w:fill="FFFFFF"/>
          </w:tcPr>
          <w:p w:rsidR="003535FB" w:rsidRDefault="003535FB" w:rsidP="003535FB"/>
        </w:tc>
        <w:tc>
          <w:tcPr>
            <w:tcW w:w="2400" w:type="dxa"/>
            <w:tcBorders>
              <w:bottom w:val="single" w:sz="4" w:space="0" w:color="auto"/>
            </w:tcBorders>
            <w:shd w:val="clear" w:color="auto" w:fill="FFFFFF"/>
          </w:tcPr>
          <w:p w:rsidR="003535FB" w:rsidRDefault="003535FB" w:rsidP="003535FB">
            <w:r>
              <w:t>4 - 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VXU</w:t>
            </w:r>
          </w:p>
        </w:tc>
        <w:tc>
          <w:tcPr>
            <w:tcW w:w="3600" w:type="dxa"/>
            <w:tcBorders>
              <w:bottom w:val="single" w:sz="4" w:space="0" w:color="auto"/>
            </w:tcBorders>
            <w:shd w:val="clear" w:color="auto" w:fill="F3F3F3"/>
          </w:tcPr>
          <w:p w:rsidR="003535FB" w:rsidRDefault="003535FB" w:rsidP="003535FB">
            <w:r>
              <w:t>Unsolicited vaccination record update</w:t>
            </w:r>
          </w:p>
        </w:tc>
        <w:tc>
          <w:tcPr>
            <w:tcW w:w="1200" w:type="dxa"/>
            <w:tcBorders>
              <w:bottom w:val="single" w:sz="4" w:space="0" w:color="auto"/>
            </w:tcBorders>
            <w:shd w:val="clear" w:color="auto" w:fill="F3F3F3"/>
          </w:tcPr>
          <w:p w:rsidR="003535FB" w:rsidRDefault="003535FB" w:rsidP="003535FB"/>
        </w:tc>
        <w:tc>
          <w:tcPr>
            <w:tcW w:w="2400" w:type="dxa"/>
            <w:tcBorders>
              <w:bottom w:val="single" w:sz="4" w:space="0" w:color="auto"/>
            </w:tcBorders>
            <w:shd w:val="clear" w:color="auto" w:fill="F3F3F3"/>
          </w:tcPr>
          <w:p w:rsidR="003535FB" w:rsidRDefault="003535FB" w:rsidP="003535FB">
            <w:r>
              <w:t>4</w:t>
            </w:r>
          </w:p>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VXX</w:t>
            </w:r>
          </w:p>
        </w:tc>
        <w:tc>
          <w:tcPr>
            <w:tcW w:w="3600" w:type="dxa"/>
            <w:shd w:val="clear" w:color="auto" w:fill="FFFFFF"/>
          </w:tcPr>
          <w:p w:rsidR="003535FB" w:rsidRDefault="003535FB" w:rsidP="003535FB">
            <w:r>
              <w:t>Response for vaccination query with multiple PID matches</w:t>
            </w:r>
          </w:p>
        </w:tc>
        <w:tc>
          <w:tcPr>
            <w:tcW w:w="1200" w:type="dxa"/>
            <w:shd w:val="clear" w:color="auto" w:fill="FFFFFF"/>
          </w:tcPr>
          <w:p w:rsidR="003535FB" w:rsidRDefault="003535FB" w:rsidP="003535FB"/>
        </w:tc>
        <w:tc>
          <w:tcPr>
            <w:tcW w:w="2400" w:type="dxa"/>
            <w:shd w:val="clear" w:color="auto" w:fill="FFFFFF"/>
          </w:tcPr>
          <w:p w:rsidR="003535FB" w:rsidRDefault="003535FB" w:rsidP="003535FB">
            <w:r>
              <w:t>4 -Deprecated</w:t>
            </w:r>
          </w:p>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0078 - Interpretation Codes</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78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InterpretationCodes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categorical assessment of an observation value.</w:t>
            </w:r>
          </w:p>
          <w:p w:rsidR="003535FB" w:rsidRDefault="003535FB" w:rsidP="003535FB">
            <w:pPr>
              <w:pStyle w:val="OtherTableBody"/>
            </w:pPr>
            <w:r>
              <w:t>Discussion: These interpretation codes are sometimes called "abnormal flags", however, the judgment of normalcy is just one of the common rough interpretations, and is often not relevant. For example, the susceptibility interpretations are not about "normalcy", and for any observation of a pathologic condition, it does not make sense to state the normalcy, since pathologic conditions are never considered "normal."</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2.16.840.1.113883.5.83</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observationInterpretation</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a categorical assessment of an observation value.  Used in HL7 Version 2.x messaging in the OBX segment.</w:t>
            </w:r>
          </w:p>
          <w:p w:rsidR="003535FB" w:rsidRDefault="003535FB" w:rsidP="003535FB">
            <w:pPr>
              <w:pStyle w:val="OtherTableBody"/>
            </w:pPr>
            <w:r>
              <w:t>Notes: This is being communicated in v2.x in OBX-8, in v3 in ObservationInterpretation (CWE) in R1 (Representative Realm) and in FHIR Observation.interpretation.</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Interpretation Codes Code System</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4</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2.16.840.1.113883.1.11.78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hl7VS-interpretationCode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A categorical assessment, providing a rough qualitative interpretation of the observation value, such as “normal”/ “abnormal”,”low” / “high”, “better” / “worse”, “susceptible” / “resistant”, “expected”/ “not expected”. The value set is intended to be for ANY use where coded representation of an interpretation is needed.   Notes: This is being communicated in v2.x in OBX-8, in v3 in ObservationInterpretation (CWE) in R1 (Representative Realm) and in FHIR Observation.interpretation. Historically these values come from the laboratory domain, and these codes are extensively used. The value set binding is extensible, so codes outside the value set that are needed for interpretation concepts  (i.e. particular meanings) that are not included in the value set can be used, and these new codes may also be added to the value set and published in a future version.</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Interpretation Codes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Webpage URL</w:t>
            </w:r>
          </w:p>
        </w:tc>
        <w:tc>
          <w:tcPr>
            <w:tcW w:w="6400" w:type="dxa"/>
            <w:shd w:val="clear" w:color="auto" w:fill="auto"/>
          </w:tcPr>
          <w:p w:rsidR="003535FB" w:rsidRDefault="003535FB" w:rsidP="003535FB">
            <w:pPr>
              <w:pStyle w:val="OtherTableBody"/>
            </w:pPr>
            <w:r>
              <w:t>http://build.fhir.org/v3/ObservationInterpretation/vs.html</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http://terminology.hl7.org/ValueSet/v2-0078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0078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2.16.840.1.113883.12.78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Interpretation Codes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which specify a categorical assessment of an observation value.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HL7-EXT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OBX-8</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0080 - Nature of Abnormal Testing</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80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NatureOfAbnormalTesting</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nature of an abnormal test.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2.16.840.1.113883.18.32</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natureOfAbnormalTesting</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nature of an abnormal test.  Used in HL7 Version 2.x messaging in the OBX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Nature of Abnormal Testing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http://terminology.hl7.org/CodeSystem/v2-0080</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2.16.840.1.113883.21.36</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hl7VS-natureOfAbnormalTesting</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nature of an abnormal test.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Nature of Abnormal Testing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http://terminology.hl7.org/ValueSet/v2-0080</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0080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2.16.840.1.113883.12.80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Nature of Abnormal Testing</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specifying the nature of an abnormal test.</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OBX-10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bottom w:val="single" w:sz="4" w:space="0" w:color="auto"/>
            </w:tcBorders>
            <w:shd w:val="clear" w:color="auto" w:fill="E6E6E6"/>
          </w:tcPr>
          <w:p w:rsidR="003535FB" w:rsidRDefault="003535FB" w:rsidP="003535FB">
            <w:pPr>
              <w:pStyle w:val="HL7TableHeader"/>
            </w:pPr>
            <w:r>
              <w:t>Value</w:t>
            </w:r>
          </w:p>
        </w:tc>
        <w:tc>
          <w:tcPr>
            <w:tcW w:w="1600" w:type="dxa"/>
            <w:tcBorders>
              <w:bottom w:val="single" w:sz="4" w:space="0" w:color="auto"/>
            </w:tcBorders>
            <w:shd w:val="clear" w:color="auto" w:fill="E6E6E6"/>
          </w:tcPr>
          <w:p w:rsidR="003535FB" w:rsidRDefault="003535FB" w:rsidP="003535FB">
            <w:pPr>
              <w:pStyle w:val="HL7TableHeader"/>
            </w:pPr>
            <w:r>
              <w:t>Display Name</w:t>
            </w:r>
          </w:p>
        </w:tc>
        <w:tc>
          <w:tcPr>
            <w:tcW w:w="44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pPr>
              <w:pStyle w:val="HL7TableBody"/>
            </w:pPr>
            <w:r>
              <w:t>A</w:t>
            </w:r>
          </w:p>
        </w:tc>
        <w:tc>
          <w:tcPr>
            <w:tcW w:w="1600" w:type="dxa"/>
            <w:tcBorders>
              <w:bottom w:val="single" w:sz="4" w:space="0" w:color="auto"/>
            </w:tcBorders>
            <w:shd w:val="clear" w:color="auto" w:fill="FFFFFF"/>
          </w:tcPr>
          <w:p w:rsidR="003535FB" w:rsidRDefault="003535FB" w:rsidP="003535FB">
            <w:pPr>
              <w:pStyle w:val="HL7TableBody"/>
            </w:pPr>
            <w:r>
              <w:t>An age-based population</w:t>
            </w:r>
          </w:p>
        </w:tc>
        <w:tc>
          <w:tcPr>
            <w:tcW w:w="44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N</w:t>
            </w:r>
          </w:p>
        </w:tc>
        <w:tc>
          <w:tcPr>
            <w:tcW w:w="1600" w:type="dxa"/>
            <w:tcBorders>
              <w:bottom w:val="single" w:sz="4" w:space="0" w:color="auto"/>
            </w:tcBorders>
            <w:shd w:val="clear" w:color="auto" w:fill="F3F3F3"/>
          </w:tcPr>
          <w:p w:rsidR="003535FB" w:rsidRDefault="003535FB" w:rsidP="003535FB">
            <w:r>
              <w:t>None - generic normal range</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R</w:t>
            </w:r>
          </w:p>
        </w:tc>
        <w:tc>
          <w:tcPr>
            <w:tcW w:w="1600" w:type="dxa"/>
            <w:tcBorders>
              <w:bottom w:val="single" w:sz="4" w:space="0" w:color="auto"/>
            </w:tcBorders>
            <w:shd w:val="clear" w:color="auto" w:fill="FFFFFF"/>
          </w:tcPr>
          <w:p w:rsidR="003535FB" w:rsidRDefault="003535FB" w:rsidP="003535FB">
            <w:r>
              <w:t>A race-based population</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S</w:t>
            </w:r>
          </w:p>
        </w:tc>
        <w:tc>
          <w:tcPr>
            <w:tcW w:w="1600" w:type="dxa"/>
            <w:tcBorders>
              <w:bottom w:val="single" w:sz="4" w:space="0" w:color="auto"/>
            </w:tcBorders>
            <w:shd w:val="clear" w:color="auto" w:fill="F3F3F3"/>
          </w:tcPr>
          <w:p w:rsidR="003535FB" w:rsidRDefault="003535FB" w:rsidP="003535FB">
            <w:r>
              <w:t>A sex-based population</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FFFFF"/>
          </w:tcPr>
          <w:p w:rsidR="003535FB" w:rsidRDefault="003535FB" w:rsidP="003535FB">
            <w:r>
              <w:t>SP</w:t>
            </w:r>
          </w:p>
        </w:tc>
        <w:tc>
          <w:tcPr>
            <w:tcW w:w="1600" w:type="dxa"/>
            <w:tcBorders>
              <w:bottom w:val="single" w:sz="4" w:space="0" w:color="auto"/>
            </w:tcBorders>
            <w:shd w:val="clear" w:color="auto" w:fill="FFFFFF"/>
          </w:tcPr>
          <w:p w:rsidR="003535FB" w:rsidRDefault="003535FB" w:rsidP="003535FB">
            <w:r>
              <w:t>Species</w:t>
            </w:r>
          </w:p>
        </w:tc>
        <w:tc>
          <w:tcPr>
            <w:tcW w:w="4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200" w:type="dxa"/>
            <w:tcBorders>
              <w:bottom w:val="single" w:sz="4" w:space="0" w:color="auto"/>
            </w:tcBorders>
            <w:shd w:val="clear" w:color="auto" w:fill="F3F3F3"/>
          </w:tcPr>
          <w:p w:rsidR="003535FB" w:rsidRDefault="003535FB" w:rsidP="003535FB">
            <w:r>
              <w:t>B</w:t>
            </w:r>
          </w:p>
        </w:tc>
        <w:tc>
          <w:tcPr>
            <w:tcW w:w="1600" w:type="dxa"/>
            <w:tcBorders>
              <w:bottom w:val="single" w:sz="4" w:space="0" w:color="auto"/>
            </w:tcBorders>
            <w:shd w:val="clear" w:color="auto" w:fill="F3F3F3"/>
          </w:tcPr>
          <w:p w:rsidR="003535FB" w:rsidRDefault="003535FB" w:rsidP="003535FB">
            <w:r>
              <w:t>Breed</w:t>
            </w:r>
          </w:p>
        </w:tc>
        <w:tc>
          <w:tcPr>
            <w:tcW w:w="4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200" w:type="dxa"/>
            <w:shd w:val="clear" w:color="auto" w:fill="FFFFFF"/>
          </w:tcPr>
          <w:p w:rsidR="003535FB" w:rsidRDefault="003535FB" w:rsidP="003535FB">
            <w:r>
              <w:t>ST</w:t>
            </w:r>
          </w:p>
        </w:tc>
        <w:tc>
          <w:tcPr>
            <w:tcW w:w="1600" w:type="dxa"/>
            <w:shd w:val="clear" w:color="auto" w:fill="FFFFFF"/>
          </w:tcPr>
          <w:p w:rsidR="003535FB" w:rsidRDefault="003535FB" w:rsidP="003535FB">
            <w:r>
              <w:t>Strain</w:t>
            </w:r>
          </w:p>
        </w:tc>
        <w:tc>
          <w:tcPr>
            <w:tcW w:w="44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535FB" w:rsidRDefault="003535FB" w:rsidP="003535FB">
      <w:pPr>
        <w:pStyle w:val="berschrift3"/>
      </w:pPr>
      <w:r>
        <w:t>0083 - Outlier Type</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83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OutlierType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the type of outlier (i.e. period of care beyond DRG-standard stay in facility) that has been paid.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2.16.840.1.113883.18.33</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outlierType</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specifying the type of outlier (i.e. period of care beyond DRG-standard stay in facility) that has been paid.   Used in HL7 Vesrion 2.x messaghing in the DRG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Outlier Type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http://terminology.hl7.org/CodeSystem/v2-0083</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Name</w:t>
            </w:r>
          </w:p>
        </w:tc>
        <w:tc>
          <w:tcPr>
            <w:tcW w:w="7200" w:type="dxa"/>
            <w:shd w:val="clear" w:color="auto" w:fill="auto"/>
          </w:tcPr>
          <w:p w:rsidR="003535FB" w:rsidRDefault="003535FB" w:rsidP="003535FB">
            <w:pPr>
              <w:pStyle w:val="OtherTableBody"/>
            </w:pPr>
            <w:r>
              <w:t>v2 Outlier Type</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17.05.1999</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1</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2.3.1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2.16.840.1.113883.21.37</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hl7VS-outlierType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Value Set of codes that specify the type of outlier (i.e. period of care beyond DRG-standard stay in facility) that has been paid.</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Outlier Type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http://terminology.hl7.org/ValueSet/v2-0083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Name</w:t>
            </w:r>
          </w:p>
        </w:tc>
        <w:tc>
          <w:tcPr>
            <w:tcW w:w="6400" w:type="dxa"/>
            <w:shd w:val="clear" w:color="auto" w:fill="auto"/>
          </w:tcPr>
          <w:p w:rsidR="003535FB" w:rsidRDefault="003535FB" w:rsidP="003535FB">
            <w:pPr>
              <w:pStyle w:val="OtherTableBody"/>
            </w:pPr>
            <w:r>
              <w:t>v2.0083</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Title</w:t>
            </w:r>
          </w:p>
        </w:tc>
        <w:tc>
          <w:tcPr>
            <w:tcW w:w="6400" w:type="dxa"/>
            <w:shd w:val="clear" w:color="auto" w:fill="auto"/>
          </w:tcPr>
          <w:p w:rsidR="003535FB" w:rsidRDefault="003535FB" w:rsidP="003535FB">
            <w:pPr>
              <w:pStyle w:val="OtherTableBody"/>
            </w:pPr>
            <w:r>
              <w:t>v2 Outlier Type</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representative</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0083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2.16.840.1.113883.12.83</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Outlier Type</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the type of outlier (i.e. period of care beyond DRG-standard stay in facility) that has been paid.</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PA</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DRG-5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535FB" w:rsidTr="003535F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535FB" w:rsidRDefault="003535FB" w:rsidP="003535FB">
            <w:pPr>
              <w:pStyle w:val="UserTableHeader"/>
            </w:pPr>
            <w:r>
              <w:t>Value</w:t>
            </w:r>
          </w:p>
        </w:tc>
        <w:tc>
          <w:tcPr>
            <w:tcW w:w="1600" w:type="dxa"/>
            <w:tcBorders>
              <w:top w:val="double" w:sz="4" w:space="0" w:color="auto"/>
              <w:bottom w:val="single" w:sz="4" w:space="0" w:color="auto"/>
            </w:tcBorders>
            <w:shd w:val="clear" w:color="auto" w:fill="E6E6E6"/>
          </w:tcPr>
          <w:p w:rsidR="003535FB" w:rsidRDefault="003535FB" w:rsidP="003535FB">
            <w:pPr>
              <w:pStyle w:val="UserTableHeader"/>
            </w:pPr>
            <w:r>
              <w:t>Display Name</w:t>
            </w:r>
          </w:p>
        </w:tc>
        <w:tc>
          <w:tcPr>
            <w:tcW w:w="4400" w:type="dxa"/>
            <w:tcBorders>
              <w:top w:val="double" w:sz="4" w:space="0" w:color="auto"/>
              <w:bottom w:val="single" w:sz="4" w:space="0" w:color="auto"/>
            </w:tcBorders>
            <w:shd w:val="clear" w:color="auto" w:fill="E6E6E6"/>
          </w:tcPr>
          <w:p w:rsidR="003535FB" w:rsidRDefault="003535FB" w:rsidP="003535FB">
            <w:pPr>
              <w:pStyle w:val="UserTableHeader"/>
            </w:pPr>
            <w:r>
              <w:t>Definition</w:t>
            </w:r>
          </w:p>
        </w:tc>
        <w:tc>
          <w:tcPr>
            <w:tcW w:w="1200" w:type="dxa"/>
            <w:tcBorders>
              <w:top w:val="double" w:sz="4" w:space="0" w:color="auto"/>
              <w:bottom w:val="single" w:sz="4" w:space="0" w:color="auto"/>
            </w:tcBorders>
            <w:shd w:val="clear" w:color="auto" w:fill="E6E6E6"/>
          </w:tcPr>
          <w:p w:rsidR="003535FB" w:rsidRDefault="003535FB" w:rsidP="003535FB">
            <w:pPr>
              <w:pStyle w:val="UserTableHeader"/>
            </w:pPr>
            <w:r>
              <w:t>Comment/ Usage Note</w:t>
            </w:r>
          </w:p>
        </w:tc>
        <w:tc>
          <w:tcPr>
            <w:tcW w:w="800" w:type="dxa"/>
            <w:tcBorders>
              <w:top w:val="double" w:sz="4" w:space="0" w:color="auto"/>
              <w:bottom w:val="single" w:sz="4" w:space="0" w:color="auto"/>
            </w:tcBorders>
            <w:shd w:val="clear" w:color="auto" w:fill="E6E6E6"/>
          </w:tcPr>
          <w:p w:rsidR="003535FB" w:rsidRDefault="003535FB" w:rsidP="003535FB">
            <w:pPr>
              <w:pStyle w:val="UserTableHeader"/>
            </w:pPr>
            <w:r>
              <w:t>Status</w:t>
            </w:r>
          </w:p>
        </w:tc>
      </w:tr>
      <w:tr w:rsidR="003535FB" w:rsidTr="003535FB">
        <w:tblPrEx>
          <w:tblCellMar>
            <w:top w:w="0" w:type="dxa"/>
            <w:bottom w:w="0" w:type="dxa"/>
          </w:tblCellMar>
        </w:tblPrEx>
        <w:tc>
          <w:tcPr>
            <w:tcW w:w="1200" w:type="dxa"/>
            <w:tcBorders>
              <w:top w:val="single" w:sz="4" w:space="0" w:color="auto"/>
              <w:bottom w:val="single" w:sz="4" w:space="0" w:color="auto"/>
            </w:tcBorders>
            <w:shd w:val="clear" w:color="auto" w:fill="FFFFFF"/>
          </w:tcPr>
          <w:p w:rsidR="003535FB" w:rsidRDefault="003535FB" w:rsidP="003535FB">
            <w:pPr>
              <w:pStyle w:val="UserTableBody"/>
            </w:pPr>
            <w:r>
              <w:t>D</w:t>
            </w:r>
          </w:p>
        </w:tc>
        <w:tc>
          <w:tcPr>
            <w:tcW w:w="1600" w:type="dxa"/>
            <w:tcBorders>
              <w:top w:val="single" w:sz="4" w:space="0" w:color="auto"/>
              <w:bottom w:val="single" w:sz="4" w:space="0" w:color="auto"/>
            </w:tcBorders>
            <w:shd w:val="clear" w:color="auto" w:fill="FFFFFF"/>
          </w:tcPr>
          <w:p w:rsidR="003535FB" w:rsidRDefault="003535FB" w:rsidP="003535FB">
            <w:pPr>
              <w:pStyle w:val="UserTableBody"/>
            </w:pPr>
            <w:r>
              <w:t>Outlier days</w:t>
            </w:r>
          </w:p>
        </w:tc>
        <w:tc>
          <w:tcPr>
            <w:tcW w:w="4400" w:type="dxa"/>
            <w:tcBorders>
              <w:top w:val="single" w:sz="4" w:space="0" w:color="auto"/>
              <w:bottom w:val="single" w:sz="4" w:space="0" w:color="auto"/>
            </w:tcBorders>
            <w:shd w:val="clear" w:color="auto" w:fill="FFFFFF"/>
          </w:tcPr>
          <w:p w:rsidR="003535FB" w:rsidRDefault="003535FB" w:rsidP="003535FB">
            <w:pPr>
              <w:pStyle w:val="UserTableBody"/>
            </w:pPr>
          </w:p>
        </w:tc>
        <w:tc>
          <w:tcPr>
            <w:tcW w:w="1200" w:type="dxa"/>
            <w:tcBorders>
              <w:top w:val="single" w:sz="4" w:space="0" w:color="auto"/>
              <w:bottom w:val="single" w:sz="4" w:space="0" w:color="auto"/>
            </w:tcBorders>
            <w:shd w:val="clear" w:color="auto" w:fill="FFFFFF"/>
          </w:tcPr>
          <w:p w:rsidR="003535FB" w:rsidRDefault="003535FB" w:rsidP="003535FB">
            <w:pPr>
              <w:pStyle w:val="UserTableBody"/>
            </w:pPr>
          </w:p>
        </w:tc>
        <w:tc>
          <w:tcPr>
            <w:tcW w:w="800" w:type="dxa"/>
            <w:tcBorders>
              <w:top w:val="single" w:sz="4" w:space="0" w:color="auto"/>
              <w:bottom w:val="single" w:sz="4" w:space="0" w:color="auto"/>
            </w:tcBorders>
            <w:shd w:val="clear" w:color="auto" w:fill="FFFFFF"/>
          </w:tcPr>
          <w:p w:rsidR="003535FB" w:rsidRDefault="003535FB" w:rsidP="003535FB">
            <w:pPr>
              <w:pStyle w:val="UserTableBody"/>
            </w:pPr>
          </w:p>
        </w:tc>
      </w:tr>
      <w:tr w:rsidR="003535FB" w:rsidTr="003535FB">
        <w:tblPrEx>
          <w:tblCellMar>
            <w:top w:w="0" w:type="dxa"/>
            <w:bottom w:w="0" w:type="dxa"/>
          </w:tblCellMar>
        </w:tblPrEx>
        <w:tc>
          <w:tcPr>
            <w:tcW w:w="1200" w:type="dxa"/>
            <w:tcBorders>
              <w:top w:val="single" w:sz="4" w:space="0" w:color="auto"/>
              <w:bottom w:val="double" w:sz="4" w:space="0" w:color="auto"/>
            </w:tcBorders>
            <w:shd w:val="clear" w:color="auto" w:fill="F3F3F3"/>
          </w:tcPr>
          <w:p w:rsidR="003535FB" w:rsidRDefault="003535FB" w:rsidP="003535FB">
            <w:r>
              <w:t>C</w:t>
            </w:r>
          </w:p>
        </w:tc>
        <w:tc>
          <w:tcPr>
            <w:tcW w:w="1600" w:type="dxa"/>
            <w:tcBorders>
              <w:top w:val="single" w:sz="4" w:space="0" w:color="auto"/>
              <w:bottom w:val="double" w:sz="4" w:space="0" w:color="auto"/>
            </w:tcBorders>
            <w:shd w:val="clear" w:color="auto" w:fill="F3F3F3"/>
          </w:tcPr>
          <w:p w:rsidR="003535FB" w:rsidRDefault="003535FB" w:rsidP="003535FB">
            <w:r>
              <w:t>Outlier cost</w:t>
            </w:r>
          </w:p>
        </w:tc>
        <w:tc>
          <w:tcPr>
            <w:tcW w:w="4400" w:type="dxa"/>
            <w:tcBorders>
              <w:top w:val="single" w:sz="4" w:space="0" w:color="auto"/>
              <w:bottom w:val="double" w:sz="4" w:space="0" w:color="auto"/>
            </w:tcBorders>
            <w:shd w:val="clear" w:color="auto" w:fill="F3F3F3"/>
          </w:tcPr>
          <w:p w:rsidR="003535FB" w:rsidRDefault="003535FB" w:rsidP="003535FB"/>
        </w:tc>
        <w:tc>
          <w:tcPr>
            <w:tcW w:w="1200" w:type="dxa"/>
            <w:tcBorders>
              <w:top w:val="single" w:sz="4" w:space="0" w:color="auto"/>
              <w:bottom w:val="double" w:sz="4" w:space="0" w:color="auto"/>
            </w:tcBorders>
            <w:shd w:val="clear" w:color="auto" w:fill="F3F3F3"/>
          </w:tcPr>
          <w:p w:rsidR="003535FB" w:rsidRDefault="003535FB" w:rsidP="003535FB"/>
        </w:tc>
        <w:tc>
          <w:tcPr>
            <w:tcW w:w="800" w:type="dxa"/>
            <w:tcBorders>
              <w:top w:val="single" w:sz="4" w:space="0" w:color="auto"/>
              <w:bottom w:val="double" w:sz="4" w:space="0" w:color="auto"/>
            </w:tcBorders>
            <w:shd w:val="clear" w:color="auto" w:fill="F3F3F3"/>
          </w:tcPr>
          <w:p w:rsidR="003535FB" w:rsidRDefault="003535FB" w:rsidP="003535FB"/>
        </w:tc>
      </w:tr>
    </w:tbl>
    <w:p w:rsidR="003535FB" w:rsidRDefault="003535FB" w:rsidP="003535FB"/>
    <w:p w:rsidR="003535FB" w:rsidRDefault="003535FB" w:rsidP="003535FB">
      <w:pPr>
        <w:pStyle w:val="berschrift3"/>
      </w:pPr>
      <w:r>
        <w:t>0084 - Performed by</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84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PerformedBy</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a composite number/name of a person/group that performed a test/procedure/transaction, etc.</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yes</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0084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2.16.840.1.113883.12.84</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Performed by</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Table of codes specifying a composite number/name of a person/group that performed a test/procedure/transaction, etc.  No suggested values.</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User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FM</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FT1-20</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berschrift3"/>
      </w:pPr>
      <w:r>
        <w:t>0085 - Observation Result Status Codes Interpretation</w:t>
      </w:r>
    </w:p>
    <w:p w:rsidR="003535FB" w:rsidRDefault="003535FB" w:rsidP="003535F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Name</w:t>
            </w:r>
          </w:p>
        </w:tc>
        <w:tc>
          <w:tcPr>
            <w:tcW w:w="6600" w:type="dxa"/>
            <w:shd w:val="clear" w:color="auto" w:fill="auto"/>
          </w:tcPr>
          <w:p w:rsidR="003535FB" w:rsidRDefault="003535FB" w:rsidP="003535FB">
            <w:pPr>
              <w:pStyle w:val="OtherTableBody"/>
            </w:pPr>
            <w:r>
              <w:t>DOM: 85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ObservationResultStatusCodesInterpretation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The domain of possible values for observation result status. These codes reflect the current completion status of the results for one Observation Identifier.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Concept Domain Only</w:t>
            </w:r>
          </w:p>
        </w:tc>
        <w:tc>
          <w:tcPr>
            <w:tcW w:w="6600" w:type="dxa"/>
            <w:shd w:val="clear" w:color="auto" w:fill="auto"/>
          </w:tcPr>
          <w:p w:rsidR="003535FB" w:rsidRDefault="003535FB" w:rsidP="003535FB">
            <w:pPr>
              <w:pStyle w:val="OtherTableBody"/>
            </w:pPr>
            <w:r>
              <w:t>no</w:t>
            </w:r>
          </w:p>
        </w:tc>
      </w:tr>
    </w:tbl>
    <w:p w:rsidR="003535FB" w:rsidRDefault="003535FB" w:rsidP="003535FB"/>
    <w:p w:rsidR="003535FB" w:rsidRDefault="003535FB" w:rsidP="003535F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Code System OID</w:t>
            </w:r>
          </w:p>
        </w:tc>
        <w:tc>
          <w:tcPr>
            <w:tcW w:w="7200" w:type="dxa"/>
            <w:shd w:val="clear" w:color="auto" w:fill="auto"/>
          </w:tcPr>
          <w:p w:rsidR="003535FB" w:rsidRDefault="003535FB" w:rsidP="003535FB">
            <w:pPr>
              <w:pStyle w:val="OtherTableBody"/>
            </w:pPr>
            <w:r>
              <w:t>2.16.840.1.113883.18.34</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SymbolicName</w:t>
            </w:r>
          </w:p>
        </w:tc>
        <w:tc>
          <w:tcPr>
            <w:tcW w:w="7200" w:type="dxa"/>
            <w:shd w:val="clear" w:color="auto" w:fill="auto"/>
          </w:tcPr>
          <w:p w:rsidR="003535FB" w:rsidRDefault="003535FB" w:rsidP="003535FB">
            <w:pPr>
              <w:pStyle w:val="OtherTableBody"/>
            </w:pPr>
            <w:r>
              <w:t>observationResultStatusCodesInterpretation</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Description</w:t>
            </w:r>
          </w:p>
        </w:tc>
        <w:tc>
          <w:tcPr>
            <w:tcW w:w="7200" w:type="dxa"/>
            <w:shd w:val="clear" w:color="auto" w:fill="auto"/>
          </w:tcPr>
          <w:p w:rsidR="003535FB" w:rsidRDefault="003535FB" w:rsidP="003535FB">
            <w:pPr>
              <w:pStyle w:val="OtherTableBody"/>
            </w:pPr>
            <w:r>
              <w:t>HL7-defined code system of concepts which specify observation result status. These codes reflect the current completion status of the results for one Observation Identifier.  Used in HL7 Version 2.x messaging in the OBX segment.</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Full Name</w:t>
            </w:r>
          </w:p>
        </w:tc>
        <w:tc>
          <w:tcPr>
            <w:tcW w:w="7200" w:type="dxa"/>
            <w:shd w:val="clear" w:color="auto" w:fill="auto"/>
          </w:tcPr>
          <w:p w:rsidR="003535FB" w:rsidRDefault="003535FB" w:rsidP="003535FB">
            <w:pPr>
              <w:pStyle w:val="OtherTableBody"/>
            </w:pPr>
            <w:r>
              <w:t>Observation Result Status Codes Interpretation Code System</w:t>
            </w:r>
          </w:p>
        </w:tc>
      </w:tr>
      <w:tr w:rsidR="003535FB" w:rsidTr="003535FB">
        <w:tblPrEx>
          <w:tblCellMar>
            <w:top w:w="0" w:type="dxa"/>
            <w:bottom w:w="0" w:type="dxa"/>
          </w:tblCellMar>
        </w:tblPrEx>
        <w:tc>
          <w:tcPr>
            <w:tcW w:w="2000" w:type="dxa"/>
            <w:shd w:val="clear" w:color="auto" w:fill="F3F3F3"/>
          </w:tcPr>
          <w:p w:rsidR="003535FB" w:rsidRDefault="003535FB" w:rsidP="003535FB">
            <w:pPr>
              <w:pStyle w:val="OtherTableHeader"/>
            </w:pPr>
            <w:r>
              <w:t>UTG URL</w:t>
            </w:r>
          </w:p>
        </w:tc>
        <w:tc>
          <w:tcPr>
            <w:tcW w:w="7200" w:type="dxa"/>
            <w:shd w:val="clear" w:color="auto" w:fill="auto"/>
          </w:tcPr>
          <w:p w:rsidR="003535FB" w:rsidRDefault="003535FB" w:rsidP="003535FB">
            <w:pPr>
              <w:pStyle w:val="OtherTableBody"/>
            </w:pPr>
            <w:r>
              <w:t>http://terminology.hl7.org/CodeSystem/v2-0085</w:t>
            </w:r>
          </w:p>
        </w:tc>
      </w:tr>
    </w:tbl>
    <w:p w:rsidR="003535FB" w:rsidRDefault="003535FB" w:rsidP="003535FB"/>
    <w:p w:rsidR="003535FB" w:rsidRDefault="003535FB" w:rsidP="003535F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Effective Date</w:t>
            </w:r>
          </w:p>
        </w:tc>
        <w:tc>
          <w:tcPr>
            <w:tcW w:w="1400" w:type="dxa"/>
            <w:shd w:val="clear" w:color="auto" w:fill="auto"/>
          </w:tcPr>
          <w:p w:rsidR="003535FB" w:rsidRDefault="003535FB" w:rsidP="003535FB">
            <w:pPr>
              <w:pStyle w:val="OtherTableBody"/>
            </w:pPr>
            <w:r>
              <w:t>31.12.1992</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Version</w:t>
            </w:r>
          </w:p>
        </w:tc>
        <w:tc>
          <w:tcPr>
            <w:tcW w:w="1400" w:type="dxa"/>
            <w:shd w:val="clear" w:color="auto" w:fill="auto"/>
          </w:tcPr>
          <w:p w:rsidR="003535FB" w:rsidRDefault="003535FB" w:rsidP="003535FB">
            <w:pPr>
              <w:pStyle w:val="OtherTableBody"/>
            </w:pPr>
            <w:r>
              <w:t>5</w:t>
            </w:r>
          </w:p>
        </w:tc>
      </w:tr>
      <w:tr w:rsidR="003535FB" w:rsidTr="003535FB">
        <w:tblPrEx>
          <w:tblCellMar>
            <w:top w:w="0" w:type="dxa"/>
            <w:bottom w:w="0" w:type="dxa"/>
          </w:tblCellMar>
        </w:tblPrEx>
        <w:tc>
          <w:tcPr>
            <w:tcW w:w="2400" w:type="dxa"/>
            <w:shd w:val="clear" w:color="auto" w:fill="F3F3F3"/>
          </w:tcPr>
          <w:p w:rsidR="003535FB" w:rsidRDefault="003535FB" w:rsidP="003535FB">
            <w:pPr>
              <w:pStyle w:val="OtherTableHeader"/>
            </w:pPr>
            <w:r>
              <w:t>HL7 Version Introduced</w:t>
            </w:r>
          </w:p>
        </w:tc>
        <w:tc>
          <w:tcPr>
            <w:tcW w:w="14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Value Set OID</w:t>
            </w:r>
          </w:p>
        </w:tc>
        <w:tc>
          <w:tcPr>
            <w:tcW w:w="6400" w:type="dxa"/>
            <w:shd w:val="clear" w:color="auto" w:fill="auto"/>
          </w:tcPr>
          <w:p w:rsidR="003535FB" w:rsidRDefault="003535FB" w:rsidP="003535FB">
            <w:pPr>
              <w:pStyle w:val="OtherTableBody"/>
            </w:pPr>
            <w:r>
              <w:t>2.16.840.1.113883.21.38</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SymbolicName</w:t>
            </w:r>
          </w:p>
        </w:tc>
        <w:tc>
          <w:tcPr>
            <w:tcW w:w="6400" w:type="dxa"/>
            <w:shd w:val="clear" w:color="auto" w:fill="auto"/>
          </w:tcPr>
          <w:p w:rsidR="003535FB" w:rsidRDefault="003535FB" w:rsidP="003535FB">
            <w:pPr>
              <w:pStyle w:val="OtherTableBody"/>
            </w:pPr>
            <w:r>
              <w:t>hl7VS-observationResultStatus</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Description</w:t>
            </w:r>
          </w:p>
        </w:tc>
        <w:tc>
          <w:tcPr>
            <w:tcW w:w="6400" w:type="dxa"/>
            <w:shd w:val="clear" w:color="auto" w:fill="auto"/>
          </w:tcPr>
          <w:p w:rsidR="003535FB" w:rsidRDefault="003535FB" w:rsidP="003535FB">
            <w:pPr>
              <w:pStyle w:val="OtherTableBody"/>
            </w:pPr>
            <w:r>
              <w:t>Concepts which specify observation result status. These codes reflect the current completion status of the results for one Observation Identifier.</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Full Name</w:t>
            </w:r>
          </w:p>
        </w:tc>
        <w:tc>
          <w:tcPr>
            <w:tcW w:w="6400" w:type="dxa"/>
            <w:shd w:val="clear" w:color="auto" w:fill="auto"/>
          </w:tcPr>
          <w:p w:rsidR="003535FB" w:rsidRDefault="003535FB" w:rsidP="003535FB">
            <w:pPr>
              <w:pStyle w:val="OtherTableBody"/>
            </w:pPr>
            <w:r>
              <w:t>Observation Result Status Codes Interpretation Value Set</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UTG URL</w:t>
            </w:r>
          </w:p>
        </w:tc>
        <w:tc>
          <w:tcPr>
            <w:tcW w:w="6400" w:type="dxa"/>
            <w:shd w:val="clear" w:color="auto" w:fill="auto"/>
          </w:tcPr>
          <w:p w:rsidR="003535FB" w:rsidRDefault="003535FB" w:rsidP="003535FB">
            <w:pPr>
              <w:pStyle w:val="OtherTableBody"/>
            </w:pPr>
            <w:r>
              <w:t>http://terminology.hl7.org/ValueSet/v2-0085</w:t>
            </w:r>
          </w:p>
        </w:tc>
      </w:tr>
      <w:tr w:rsidR="003535FB" w:rsidTr="003535FB">
        <w:tblPrEx>
          <w:tblCellMar>
            <w:top w:w="0" w:type="dxa"/>
            <w:bottom w:w="0" w:type="dxa"/>
          </w:tblCellMar>
        </w:tblPrEx>
        <w:tc>
          <w:tcPr>
            <w:tcW w:w="2800" w:type="dxa"/>
            <w:shd w:val="clear" w:color="auto" w:fill="F3F3F3"/>
          </w:tcPr>
          <w:p w:rsidR="003535FB" w:rsidRDefault="003535FB" w:rsidP="003535FB">
            <w:pPr>
              <w:pStyle w:val="OtherTableHeader"/>
            </w:pPr>
            <w:r>
              <w:t>Content Logical Definition</w:t>
            </w:r>
          </w:p>
        </w:tc>
        <w:tc>
          <w:tcPr>
            <w:tcW w:w="6400" w:type="dxa"/>
            <w:shd w:val="clear" w:color="auto" w:fill="auto"/>
          </w:tcPr>
          <w:p w:rsidR="003535FB" w:rsidRDefault="003535FB" w:rsidP="003535FB">
            <w:pPr>
              <w:pStyle w:val="OtherTableBody"/>
            </w:pPr>
            <w:r>
              <w:t>all codes</w:t>
            </w:r>
          </w:p>
        </w:tc>
      </w:tr>
    </w:tbl>
    <w:p w:rsidR="003535FB" w:rsidRDefault="003535FB" w:rsidP="003535FB"/>
    <w:p w:rsidR="003535FB" w:rsidRDefault="003535FB" w:rsidP="003535F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535FB" w:rsidTr="003535FB">
        <w:tblPrEx>
          <w:tblCellMar>
            <w:top w:w="0" w:type="dxa"/>
            <w:bottom w:w="0" w:type="dxa"/>
          </w:tblCellMar>
        </w:tblPrEx>
        <w:tc>
          <w:tcPr>
            <w:tcW w:w="1800" w:type="dxa"/>
            <w:shd w:val="clear" w:color="auto" w:fill="F3F3F3"/>
          </w:tcPr>
          <w:p w:rsidR="003535FB" w:rsidRDefault="003535FB" w:rsidP="003535FB">
            <w:pPr>
              <w:pStyle w:val="OtherTableHeader"/>
            </w:pPr>
            <w:r>
              <w:t>Realm</w:t>
            </w:r>
          </w:p>
        </w:tc>
        <w:tc>
          <w:tcPr>
            <w:tcW w:w="2400" w:type="dxa"/>
            <w:shd w:val="clear" w:color="auto" w:fill="auto"/>
          </w:tcPr>
          <w:p w:rsidR="003535FB" w:rsidRDefault="003535FB" w:rsidP="003535FB">
            <w:pPr>
              <w:pStyle w:val="OtherTableBody"/>
            </w:pPr>
            <w:r>
              <w:t>universal</w:t>
            </w:r>
          </w:p>
        </w:tc>
      </w:tr>
    </w:tbl>
    <w:p w:rsidR="003535FB" w:rsidRDefault="003535FB" w:rsidP="003535FB"/>
    <w:p w:rsidR="003535FB" w:rsidRDefault="003535FB" w:rsidP="003535F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w:t>
            </w:r>
          </w:p>
        </w:tc>
        <w:tc>
          <w:tcPr>
            <w:tcW w:w="6600" w:type="dxa"/>
            <w:shd w:val="clear" w:color="auto" w:fill="auto"/>
          </w:tcPr>
          <w:p w:rsidR="003535FB" w:rsidRDefault="003535FB" w:rsidP="003535FB">
            <w:pPr>
              <w:pStyle w:val="OtherTableBody"/>
            </w:pPr>
            <w:r>
              <w:t>0085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Table OID</w:t>
            </w:r>
          </w:p>
        </w:tc>
        <w:tc>
          <w:tcPr>
            <w:tcW w:w="6600" w:type="dxa"/>
            <w:shd w:val="clear" w:color="auto" w:fill="auto"/>
          </w:tcPr>
          <w:p w:rsidR="003535FB" w:rsidRDefault="003535FB" w:rsidP="003535FB">
            <w:pPr>
              <w:pStyle w:val="OtherTableBody"/>
            </w:pPr>
            <w:r>
              <w:t>2.16.840.1.113883.12.85</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SymbolicName</w:t>
            </w:r>
          </w:p>
        </w:tc>
        <w:tc>
          <w:tcPr>
            <w:tcW w:w="6600" w:type="dxa"/>
            <w:shd w:val="clear" w:color="auto" w:fill="auto"/>
          </w:tcPr>
          <w:p w:rsidR="003535FB" w:rsidRDefault="003535FB" w:rsidP="003535FB">
            <w:pPr>
              <w:pStyle w:val="OtherTableBody"/>
            </w:pPr>
            <w:r>
              <w:t>Observation Result Status Codes Interpretation</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Description</w:t>
            </w:r>
          </w:p>
        </w:tc>
        <w:tc>
          <w:tcPr>
            <w:tcW w:w="6600" w:type="dxa"/>
            <w:shd w:val="clear" w:color="auto" w:fill="auto"/>
          </w:tcPr>
          <w:p w:rsidR="003535FB" w:rsidRDefault="003535FB" w:rsidP="003535FB">
            <w:pPr>
              <w:pStyle w:val="OtherTableBody"/>
            </w:pPr>
            <w:r>
              <w:t>HL7-defined table of codes which specify observation result status. These codes reflect the current completion status of the results for one Observation Identifier.</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Type</w:t>
            </w:r>
          </w:p>
        </w:tc>
        <w:tc>
          <w:tcPr>
            <w:tcW w:w="6600" w:type="dxa"/>
            <w:shd w:val="clear" w:color="auto" w:fill="auto"/>
          </w:tcPr>
          <w:p w:rsidR="003535FB" w:rsidRDefault="003535FB" w:rsidP="003535FB">
            <w:pPr>
              <w:pStyle w:val="OtherTableBody"/>
            </w:pPr>
            <w:r>
              <w:t>HL7</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Steward</w:t>
            </w:r>
          </w:p>
        </w:tc>
        <w:tc>
          <w:tcPr>
            <w:tcW w:w="6600" w:type="dxa"/>
            <w:shd w:val="clear" w:color="auto" w:fill="auto"/>
          </w:tcPr>
          <w:p w:rsidR="003535FB" w:rsidRDefault="003535FB" w:rsidP="003535FB">
            <w:pPr>
              <w:pStyle w:val="OtherTableBody"/>
            </w:pPr>
            <w:r>
              <w:t>OO</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where used</w:t>
            </w:r>
          </w:p>
        </w:tc>
        <w:tc>
          <w:tcPr>
            <w:tcW w:w="6600" w:type="dxa"/>
            <w:shd w:val="clear" w:color="auto" w:fill="auto"/>
          </w:tcPr>
          <w:p w:rsidR="003535FB" w:rsidRDefault="003535FB" w:rsidP="003535FB">
            <w:pPr>
              <w:pStyle w:val="OtherTableBody"/>
            </w:pPr>
            <w:r>
              <w:t>OBX-11</w:t>
            </w:r>
          </w:p>
        </w:tc>
      </w:tr>
      <w:tr w:rsidR="003535FB" w:rsidTr="003535FB">
        <w:tblPrEx>
          <w:tblCellMar>
            <w:top w:w="0" w:type="dxa"/>
            <w:bottom w:w="0" w:type="dxa"/>
          </w:tblCellMar>
        </w:tblPrEx>
        <w:tc>
          <w:tcPr>
            <w:tcW w:w="2600" w:type="dxa"/>
            <w:shd w:val="clear" w:color="auto" w:fill="F3F3F3"/>
          </w:tcPr>
          <w:p w:rsidR="003535FB" w:rsidRDefault="003535FB" w:rsidP="003535FB">
            <w:pPr>
              <w:pStyle w:val="OtherTableHeader"/>
            </w:pPr>
            <w:r>
              <w:t>HL7 Version Introduced</w:t>
            </w:r>
          </w:p>
        </w:tc>
        <w:tc>
          <w:tcPr>
            <w:tcW w:w="6600" w:type="dxa"/>
            <w:shd w:val="clear" w:color="auto" w:fill="auto"/>
          </w:tcPr>
          <w:p w:rsidR="003535FB" w:rsidRDefault="003535FB" w:rsidP="003535FB">
            <w:pPr>
              <w:pStyle w:val="OtherTableBody"/>
            </w:pPr>
            <w:r>
              <w:t>2.1</w:t>
            </w:r>
          </w:p>
        </w:tc>
      </w:tr>
    </w:tbl>
    <w:p w:rsidR="003535FB" w:rsidRDefault="003535FB" w:rsidP="003535FB"/>
    <w:p w:rsidR="003535FB" w:rsidRDefault="003535FB" w:rsidP="003535FB">
      <w:pPr>
        <w:pStyle w:val="Subheading"/>
      </w:pPr>
      <w:r>
        <w:t>Table 0085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3535FB" w:rsidTr="003535FB">
        <w:tblPrEx>
          <w:tblCellMar>
            <w:top w:w="0" w:type="dxa"/>
            <w:bottom w:w="0" w:type="dxa"/>
          </w:tblCellMar>
        </w:tblPrEx>
        <w:trPr>
          <w:tblHeader/>
        </w:trPr>
        <w:tc>
          <w:tcPr>
            <w:tcW w:w="1000" w:type="dxa"/>
            <w:tcBorders>
              <w:bottom w:val="single" w:sz="4" w:space="0" w:color="auto"/>
            </w:tcBorders>
            <w:shd w:val="clear" w:color="auto" w:fill="E6E6E6"/>
          </w:tcPr>
          <w:p w:rsidR="003535FB" w:rsidRDefault="003535FB" w:rsidP="003535FB">
            <w:pPr>
              <w:pStyle w:val="HL7TableHeader"/>
            </w:pPr>
            <w:r>
              <w:t>Value</w:t>
            </w:r>
          </w:p>
        </w:tc>
        <w:tc>
          <w:tcPr>
            <w:tcW w:w="4800" w:type="dxa"/>
            <w:tcBorders>
              <w:bottom w:val="single" w:sz="4" w:space="0" w:color="auto"/>
            </w:tcBorders>
            <w:shd w:val="clear" w:color="auto" w:fill="E6E6E6"/>
          </w:tcPr>
          <w:p w:rsidR="003535FB" w:rsidRDefault="003535FB" w:rsidP="003535FB">
            <w:pPr>
              <w:pStyle w:val="HL7TableHeader"/>
            </w:pPr>
            <w:r>
              <w:t>Display Name</w:t>
            </w:r>
          </w:p>
        </w:tc>
        <w:tc>
          <w:tcPr>
            <w:tcW w:w="1400" w:type="dxa"/>
            <w:tcBorders>
              <w:bottom w:val="single" w:sz="4" w:space="0" w:color="auto"/>
            </w:tcBorders>
            <w:shd w:val="clear" w:color="auto" w:fill="E6E6E6"/>
          </w:tcPr>
          <w:p w:rsidR="003535FB" w:rsidRDefault="003535FB" w:rsidP="003535FB">
            <w:pPr>
              <w:pStyle w:val="HL7TableHeader"/>
            </w:pPr>
            <w:r>
              <w:t>Definition</w:t>
            </w:r>
          </w:p>
        </w:tc>
        <w:tc>
          <w:tcPr>
            <w:tcW w:w="1200" w:type="dxa"/>
            <w:tcBorders>
              <w:bottom w:val="single" w:sz="4" w:space="0" w:color="auto"/>
            </w:tcBorders>
            <w:shd w:val="clear" w:color="auto" w:fill="E6E6E6"/>
          </w:tcPr>
          <w:p w:rsidR="003535FB" w:rsidRDefault="003535FB" w:rsidP="003535FB">
            <w:pPr>
              <w:pStyle w:val="HL7TableHeader"/>
            </w:pPr>
            <w:r>
              <w:t>Comment/ Usage Note</w:t>
            </w:r>
          </w:p>
        </w:tc>
        <w:tc>
          <w:tcPr>
            <w:tcW w:w="800" w:type="dxa"/>
            <w:tcBorders>
              <w:bottom w:val="single" w:sz="4" w:space="0" w:color="auto"/>
            </w:tcBorders>
            <w:shd w:val="clear" w:color="auto" w:fill="E6E6E6"/>
          </w:tcPr>
          <w:p w:rsidR="003535FB" w:rsidRDefault="003535FB" w:rsidP="003535FB">
            <w:pPr>
              <w:pStyle w:val="HL7TableHeader"/>
            </w:pPr>
            <w:r>
              <w:t>Status</w:t>
            </w:r>
          </w:p>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pPr>
              <w:pStyle w:val="HL7TableBody"/>
            </w:pPr>
            <w:r>
              <w:t>A</w:t>
            </w:r>
          </w:p>
        </w:tc>
        <w:tc>
          <w:tcPr>
            <w:tcW w:w="4800" w:type="dxa"/>
            <w:tcBorders>
              <w:bottom w:val="single" w:sz="4" w:space="0" w:color="auto"/>
            </w:tcBorders>
            <w:shd w:val="clear" w:color="auto" w:fill="FFFFFF"/>
          </w:tcPr>
          <w:p w:rsidR="003535FB" w:rsidRDefault="003535FB" w:rsidP="003535FB">
            <w:pPr>
              <w:pStyle w:val="HL7TableBody"/>
            </w:pPr>
            <w:r>
              <w:t>Amended based on adjustments provided by the Placer (Physician) regarding patient demographics (such as age and/or gender or other patient specific information</w:t>
            </w:r>
          </w:p>
        </w:tc>
        <w:tc>
          <w:tcPr>
            <w:tcW w:w="1400" w:type="dxa"/>
            <w:tcBorders>
              <w:bottom w:val="single" w:sz="4" w:space="0" w:color="auto"/>
            </w:tcBorders>
            <w:shd w:val="clear" w:color="auto" w:fill="FFFFFF"/>
          </w:tcPr>
          <w:p w:rsidR="003535FB" w:rsidRDefault="003535FB" w:rsidP="003535FB">
            <w:pPr>
              <w:pStyle w:val="HL7TableBody"/>
            </w:pPr>
          </w:p>
        </w:tc>
        <w:tc>
          <w:tcPr>
            <w:tcW w:w="1200" w:type="dxa"/>
            <w:tcBorders>
              <w:bottom w:val="single" w:sz="4" w:space="0" w:color="auto"/>
            </w:tcBorders>
            <w:shd w:val="clear" w:color="auto" w:fill="FFFFFF"/>
          </w:tcPr>
          <w:p w:rsidR="003535FB" w:rsidRDefault="003535FB" w:rsidP="003535FB">
            <w:pPr>
              <w:pStyle w:val="HL7TableBody"/>
            </w:pPr>
          </w:p>
        </w:tc>
        <w:tc>
          <w:tcPr>
            <w:tcW w:w="800" w:type="dxa"/>
            <w:tcBorders>
              <w:bottom w:val="single" w:sz="4" w:space="0" w:color="auto"/>
            </w:tcBorders>
            <w:shd w:val="clear" w:color="auto" w:fill="FFFFFF"/>
          </w:tcPr>
          <w:p w:rsidR="003535FB" w:rsidRDefault="003535FB" w:rsidP="003535FB">
            <w:pPr>
              <w:pStyle w:val="HL7TableBody"/>
            </w:pPr>
          </w:p>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B</w:t>
            </w:r>
          </w:p>
        </w:tc>
        <w:tc>
          <w:tcPr>
            <w:tcW w:w="4800" w:type="dxa"/>
            <w:tcBorders>
              <w:bottom w:val="single" w:sz="4" w:space="0" w:color="auto"/>
            </w:tcBorders>
            <w:shd w:val="clear" w:color="auto" w:fill="F3F3F3"/>
          </w:tcPr>
          <w:p w:rsidR="003535FB" w:rsidRDefault="003535FB" w:rsidP="003535FB">
            <w:r>
              <w:t>Appended Report - Final results reviewed and further information provided for clarity without change to the original result values.</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C</w:t>
            </w:r>
          </w:p>
        </w:tc>
        <w:tc>
          <w:tcPr>
            <w:tcW w:w="4800" w:type="dxa"/>
            <w:tcBorders>
              <w:bottom w:val="single" w:sz="4" w:space="0" w:color="auto"/>
            </w:tcBorders>
            <w:shd w:val="clear" w:color="auto" w:fill="FFFFFF"/>
          </w:tcPr>
          <w:p w:rsidR="003535FB" w:rsidRDefault="003535FB" w:rsidP="003535FB">
            <w:r>
              <w:t>Record coming over is a correction and thus replaces a final result</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D</w:t>
            </w:r>
          </w:p>
        </w:tc>
        <w:tc>
          <w:tcPr>
            <w:tcW w:w="4800" w:type="dxa"/>
            <w:tcBorders>
              <w:bottom w:val="single" w:sz="4" w:space="0" w:color="auto"/>
            </w:tcBorders>
            <w:shd w:val="clear" w:color="auto" w:fill="F3F3F3"/>
          </w:tcPr>
          <w:p w:rsidR="003535FB" w:rsidRDefault="003535FB" w:rsidP="003535FB">
            <w:r>
              <w:t>Deletes the OBX record</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F</w:t>
            </w:r>
          </w:p>
        </w:tc>
        <w:tc>
          <w:tcPr>
            <w:tcW w:w="4800" w:type="dxa"/>
            <w:tcBorders>
              <w:bottom w:val="single" w:sz="4" w:space="0" w:color="auto"/>
            </w:tcBorders>
            <w:shd w:val="clear" w:color="auto" w:fill="FFFFFF"/>
          </w:tcPr>
          <w:p w:rsidR="003535FB" w:rsidRDefault="003535FB" w:rsidP="003535FB">
            <w:r>
              <w:t>Final results</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I</w:t>
            </w:r>
          </w:p>
        </w:tc>
        <w:tc>
          <w:tcPr>
            <w:tcW w:w="4800" w:type="dxa"/>
            <w:tcBorders>
              <w:bottom w:val="single" w:sz="4" w:space="0" w:color="auto"/>
            </w:tcBorders>
            <w:shd w:val="clear" w:color="auto" w:fill="F3F3F3"/>
          </w:tcPr>
          <w:p w:rsidR="003535FB" w:rsidRDefault="003535FB" w:rsidP="003535FB">
            <w:r>
              <w:t>Specimen in lab; results pending</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N</w:t>
            </w:r>
          </w:p>
        </w:tc>
        <w:tc>
          <w:tcPr>
            <w:tcW w:w="4800" w:type="dxa"/>
            <w:tcBorders>
              <w:bottom w:val="single" w:sz="4" w:space="0" w:color="auto"/>
            </w:tcBorders>
            <w:shd w:val="clear" w:color="auto" w:fill="FFFFFF"/>
          </w:tcPr>
          <w:p w:rsidR="003535FB" w:rsidRDefault="003535FB" w:rsidP="003535FB">
            <w:r>
              <w:t>Not asked; used to affirmatively document that the observation identified in the OBX was not sought when the universal service ID in OBR-4 implies that it would be sought.</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O</w:t>
            </w:r>
          </w:p>
        </w:tc>
        <w:tc>
          <w:tcPr>
            <w:tcW w:w="4800" w:type="dxa"/>
            <w:tcBorders>
              <w:bottom w:val="single" w:sz="4" w:space="0" w:color="auto"/>
            </w:tcBorders>
            <w:shd w:val="clear" w:color="auto" w:fill="F3F3F3"/>
          </w:tcPr>
          <w:p w:rsidR="003535FB" w:rsidRDefault="003535FB" w:rsidP="003535FB">
            <w:r>
              <w:t>Order detail description only (no result)</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P</w:t>
            </w:r>
          </w:p>
        </w:tc>
        <w:tc>
          <w:tcPr>
            <w:tcW w:w="4800" w:type="dxa"/>
            <w:tcBorders>
              <w:bottom w:val="single" w:sz="4" w:space="0" w:color="auto"/>
            </w:tcBorders>
            <w:shd w:val="clear" w:color="auto" w:fill="FFFFFF"/>
          </w:tcPr>
          <w:p w:rsidR="003535FB" w:rsidRDefault="003535FB" w:rsidP="003535FB">
            <w:r>
              <w:t>Preliminary results</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R</w:t>
            </w:r>
          </w:p>
        </w:tc>
        <w:tc>
          <w:tcPr>
            <w:tcW w:w="4800" w:type="dxa"/>
            <w:tcBorders>
              <w:bottom w:val="single" w:sz="4" w:space="0" w:color="auto"/>
            </w:tcBorders>
            <w:shd w:val="clear" w:color="auto" w:fill="F3F3F3"/>
          </w:tcPr>
          <w:p w:rsidR="003535FB" w:rsidRDefault="003535FB" w:rsidP="003535FB">
            <w:r>
              <w:t>Results entered -- not verified</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S</w:t>
            </w:r>
          </w:p>
        </w:tc>
        <w:tc>
          <w:tcPr>
            <w:tcW w:w="4800" w:type="dxa"/>
            <w:tcBorders>
              <w:bottom w:val="single" w:sz="4" w:space="0" w:color="auto"/>
            </w:tcBorders>
            <w:shd w:val="clear" w:color="auto" w:fill="FFFFFF"/>
          </w:tcPr>
          <w:p w:rsidR="003535FB" w:rsidRDefault="003535FB" w:rsidP="003535FB">
            <w:r>
              <w:t>Partial results.   Deprecated. Retained only for backward compatibility as of V2.6.</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r>
              <w:t>Deprecated.</w:t>
            </w:r>
          </w:p>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V</w:t>
            </w:r>
          </w:p>
        </w:tc>
        <w:tc>
          <w:tcPr>
            <w:tcW w:w="4800" w:type="dxa"/>
            <w:tcBorders>
              <w:bottom w:val="single" w:sz="4" w:space="0" w:color="auto"/>
            </w:tcBorders>
            <w:shd w:val="clear" w:color="auto" w:fill="F3F3F3"/>
          </w:tcPr>
          <w:p w:rsidR="003535FB" w:rsidRDefault="003535FB" w:rsidP="003535FB">
            <w:r>
              <w:t>Verified - Final results reviewed and confirmed to be correct, no change to result value, normal range or abnormal flag</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FFFFF"/>
          </w:tcPr>
          <w:p w:rsidR="003535FB" w:rsidRDefault="003535FB" w:rsidP="003535FB">
            <w:r>
              <w:t>X</w:t>
            </w:r>
          </w:p>
        </w:tc>
        <w:tc>
          <w:tcPr>
            <w:tcW w:w="4800" w:type="dxa"/>
            <w:tcBorders>
              <w:bottom w:val="single" w:sz="4" w:space="0" w:color="auto"/>
            </w:tcBorders>
            <w:shd w:val="clear" w:color="auto" w:fill="FFFFFF"/>
          </w:tcPr>
          <w:p w:rsidR="003535FB" w:rsidRDefault="003535FB" w:rsidP="003535FB">
            <w:r>
              <w:t>Results cannot be obtained for this observation</w:t>
            </w:r>
          </w:p>
        </w:tc>
        <w:tc>
          <w:tcPr>
            <w:tcW w:w="1400" w:type="dxa"/>
            <w:tcBorders>
              <w:bottom w:val="single" w:sz="4" w:space="0" w:color="auto"/>
            </w:tcBorders>
            <w:shd w:val="clear" w:color="auto" w:fill="FFFFFF"/>
          </w:tcPr>
          <w:p w:rsidR="003535FB" w:rsidRDefault="003535FB" w:rsidP="003535FB"/>
        </w:tc>
        <w:tc>
          <w:tcPr>
            <w:tcW w:w="1200" w:type="dxa"/>
            <w:tcBorders>
              <w:bottom w:val="single" w:sz="4" w:space="0" w:color="auto"/>
            </w:tcBorders>
            <w:shd w:val="clear" w:color="auto" w:fill="FFFFFF"/>
          </w:tcPr>
          <w:p w:rsidR="003535FB" w:rsidRDefault="003535FB" w:rsidP="003535FB"/>
        </w:tc>
        <w:tc>
          <w:tcPr>
            <w:tcW w:w="800" w:type="dxa"/>
            <w:tcBorders>
              <w:bottom w:val="single" w:sz="4" w:space="0" w:color="auto"/>
            </w:tcBorders>
            <w:shd w:val="clear" w:color="auto" w:fill="FFFFFF"/>
          </w:tcPr>
          <w:p w:rsidR="003535FB" w:rsidRDefault="003535FB" w:rsidP="003535FB"/>
        </w:tc>
      </w:tr>
      <w:tr w:rsidR="003535FB" w:rsidTr="003535FB">
        <w:tblPrEx>
          <w:tblCellMar>
            <w:top w:w="0" w:type="dxa"/>
            <w:bottom w:w="0" w:type="dxa"/>
          </w:tblCellMar>
        </w:tblPrEx>
        <w:tc>
          <w:tcPr>
            <w:tcW w:w="1000" w:type="dxa"/>
            <w:tcBorders>
              <w:bottom w:val="single" w:sz="4" w:space="0" w:color="auto"/>
            </w:tcBorders>
            <w:shd w:val="clear" w:color="auto" w:fill="F3F3F3"/>
          </w:tcPr>
          <w:p w:rsidR="003535FB" w:rsidRDefault="003535FB" w:rsidP="003535FB">
            <w:r>
              <w:t>U</w:t>
            </w:r>
          </w:p>
        </w:tc>
        <w:tc>
          <w:tcPr>
            <w:tcW w:w="4800" w:type="dxa"/>
            <w:tcBorders>
              <w:bottom w:val="single" w:sz="4" w:space="0" w:color="auto"/>
            </w:tcBorders>
            <w:shd w:val="clear" w:color="auto" w:fill="F3F3F3"/>
          </w:tcPr>
          <w:p w:rsidR="003535FB" w:rsidRDefault="003535FB" w:rsidP="003535FB">
            <w:r>
              <w:t>Results status change to final without retransmitting results already sent as 'preliminary.'  E.g., radiology changes status from preliminary to final</w:t>
            </w:r>
          </w:p>
        </w:tc>
        <w:tc>
          <w:tcPr>
            <w:tcW w:w="1400" w:type="dxa"/>
            <w:tcBorders>
              <w:bottom w:val="single" w:sz="4" w:space="0" w:color="auto"/>
            </w:tcBorders>
            <w:shd w:val="clear" w:color="auto" w:fill="F3F3F3"/>
          </w:tcPr>
          <w:p w:rsidR="003535FB" w:rsidRDefault="003535FB" w:rsidP="003535FB"/>
        </w:tc>
        <w:tc>
          <w:tcPr>
            <w:tcW w:w="1200" w:type="dxa"/>
            <w:tcBorders>
              <w:bottom w:val="single" w:sz="4" w:space="0" w:color="auto"/>
            </w:tcBorders>
            <w:shd w:val="clear" w:color="auto" w:fill="F3F3F3"/>
          </w:tcPr>
          <w:p w:rsidR="003535FB" w:rsidRDefault="003535FB" w:rsidP="003535FB"/>
        </w:tc>
        <w:tc>
          <w:tcPr>
            <w:tcW w:w="800" w:type="dxa"/>
            <w:tcBorders>
              <w:bottom w:val="single" w:sz="4" w:space="0" w:color="auto"/>
            </w:tcBorders>
            <w:shd w:val="clear" w:color="auto" w:fill="F3F3F3"/>
          </w:tcPr>
          <w:p w:rsidR="003535FB" w:rsidRDefault="003535FB" w:rsidP="003535FB"/>
        </w:tc>
      </w:tr>
      <w:tr w:rsidR="003535FB" w:rsidTr="003535FB">
        <w:tblPrEx>
          <w:tblCellMar>
            <w:top w:w="0" w:type="dxa"/>
            <w:bottom w:w="0" w:type="dxa"/>
          </w:tblCellMar>
        </w:tblPrEx>
        <w:tc>
          <w:tcPr>
            <w:tcW w:w="1000" w:type="dxa"/>
            <w:shd w:val="clear" w:color="auto" w:fill="FFFFFF"/>
          </w:tcPr>
          <w:p w:rsidR="003535FB" w:rsidRDefault="003535FB" w:rsidP="003535FB">
            <w:r>
              <w:t>W</w:t>
            </w:r>
          </w:p>
        </w:tc>
        <w:tc>
          <w:tcPr>
            <w:tcW w:w="4800" w:type="dxa"/>
            <w:shd w:val="clear" w:color="auto" w:fill="FFFFFF"/>
          </w:tcPr>
          <w:p w:rsidR="003535FB" w:rsidRDefault="003535FB" w:rsidP="003535FB">
            <w:r>
              <w:t>Post original as wrong, e.g., transmitted for wrong patient</w:t>
            </w:r>
          </w:p>
        </w:tc>
        <w:tc>
          <w:tcPr>
            <w:tcW w:w="1400" w:type="dxa"/>
            <w:shd w:val="clear" w:color="auto" w:fill="FFFFFF"/>
          </w:tcPr>
          <w:p w:rsidR="003535FB" w:rsidRDefault="003535FB" w:rsidP="003535FB"/>
        </w:tc>
        <w:tc>
          <w:tcPr>
            <w:tcW w:w="1200" w:type="dxa"/>
            <w:shd w:val="clear" w:color="auto" w:fill="FFFFFF"/>
          </w:tcPr>
          <w:p w:rsidR="003535FB" w:rsidRDefault="003535FB" w:rsidP="003535FB"/>
        </w:tc>
        <w:tc>
          <w:tcPr>
            <w:tcW w:w="800" w:type="dxa"/>
            <w:shd w:val="clear" w:color="auto" w:fill="FFFFFF"/>
          </w:tcPr>
          <w:p w:rsidR="003535FB" w:rsidRDefault="003535FB" w:rsidP="003535FB"/>
        </w:tc>
      </w:tr>
    </w:tbl>
    <w:p w:rsidR="003535FB" w:rsidRDefault="003535FB" w:rsidP="003535FB"/>
    <w:p w:rsidR="00334E13" w:rsidRDefault="00334E13" w:rsidP="00334E13">
      <w:pPr>
        <w:pStyle w:val="berschrift3"/>
      </w:pPr>
      <w:r>
        <w:t>0086 - Plan ID</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86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PlanId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coding structure that identifies the various plan types (i.e., Medicare, Medicaid, Blue Cross, HMO, etc.).</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0086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2.16.840.1.113883.12.86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Plan 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coding structure that identifies the various plan types (i.e., Medicare, Medicaid, Blue Cross, HMO, etc.).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OO</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IN1-15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0087 - Pre-Admit Test Indicator</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87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Pre-admitTestIndicator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whether the patient must have pre-admission testing done in order to be admitted.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0087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2.16.840.1.113883.12.87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Pre-Admit Test 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whether the patient must have pre-admission testing done in order to be admitted.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PV1-13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0088 - Procedure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88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ProcedureCode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unique identifier assigned to a procedure, if any, associated with a charge.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0088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2.16.840.1.113883.12.88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Procedure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a unique identifier assigned to a procedure, if any, associated with a charge.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FT1-25, OBR-44, CDM-7, FT1-25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0091 - Query Priority</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91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V2QueryPriority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time frame in which a querry response is expected.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2.16.840.1.113883.18.35</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queryPriority</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a time frame in which a querry response is expected.  Used in HL7 Verson 2.x messaging in the RCP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Query Priority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http://terminology.hl7.org/CodeSystem/v2-0091</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2.16.840.1.113883.21.39</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hl7VS-queryPriority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a time frame in which a querry response is expected.</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Query Priority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http://terminology.hl7.org/ValueSet/v2-0091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0091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2.16.840.1.113883.12.91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Query Priority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a time frame in which a querry response is expected.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RCP.1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0091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4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D</w:t>
            </w:r>
          </w:p>
        </w:tc>
        <w:tc>
          <w:tcPr>
            <w:tcW w:w="1600" w:type="dxa"/>
            <w:tcBorders>
              <w:bottom w:val="single" w:sz="4" w:space="0" w:color="auto"/>
            </w:tcBorders>
            <w:shd w:val="clear" w:color="auto" w:fill="FFFFFF"/>
          </w:tcPr>
          <w:p w:rsidR="00334E13" w:rsidRDefault="00334E13" w:rsidP="00334E13">
            <w:pPr>
              <w:pStyle w:val="HL7TableBody"/>
            </w:pPr>
            <w:r>
              <w:t>Deferred</w:t>
            </w:r>
          </w:p>
        </w:tc>
        <w:tc>
          <w:tcPr>
            <w:tcW w:w="4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shd w:val="clear" w:color="auto" w:fill="F3F3F3"/>
          </w:tcPr>
          <w:p w:rsidR="00334E13" w:rsidRDefault="00334E13" w:rsidP="00334E13">
            <w:r>
              <w:t>I</w:t>
            </w:r>
          </w:p>
        </w:tc>
        <w:tc>
          <w:tcPr>
            <w:tcW w:w="1600" w:type="dxa"/>
            <w:shd w:val="clear" w:color="auto" w:fill="F3F3F3"/>
          </w:tcPr>
          <w:p w:rsidR="00334E13" w:rsidRDefault="00334E13" w:rsidP="00334E13">
            <w:r>
              <w:t>Immediate</w:t>
            </w:r>
          </w:p>
        </w:tc>
        <w:tc>
          <w:tcPr>
            <w:tcW w:w="4400" w:type="dxa"/>
            <w:shd w:val="clear" w:color="auto" w:fill="F3F3F3"/>
          </w:tcPr>
          <w:p w:rsidR="00334E13" w:rsidRDefault="00334E13" w:rsidP="00334E13"/>
        </w:tc>
        <w:tc>
          <w:tcPr>
            <w:tcW w:w="12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0092 - Re-Admission Indicator</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92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Re-admissionIndicator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which are used to specify that a patient is being re-admitted to a healthcare facility from which they were discharged, and indicates the circumstances around such re-admission.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2.16.840.1.113883.18.36</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re-admissionIndicator</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are used to specify that a patient is being re admitted to a healthcare facilityin from which they were discharged, and indicates the circumstances around such re-admission.  Used in HL7 Version 2.x messagine in the PV1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Re-Admission Indicator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http://terminology.hl7.org/CodeSystem/v2-0092</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hl7VS-re-admissionIndicator</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which are used to specify that a patient is being re-admitted to a healthcare facility from which they were discharged, and indicates the circumstances around such re-admission.</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Re-Admission Indicator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http://terminology.hl7.org/ValueSet/v2-0092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representative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0092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2.16.840.1.113883.12.92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Re-Admission 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are used to specify that a patient is being re-admitted to a healthcare facility from which they were discharged, and indicates the circumstances around such re-admission.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0092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pPr>
              <w:pStyle w:val="UserTableBody"/>
            </w:pPr>
            <w:r>
              <w:t>R</w:t>
            </w:r>
          </w:p>
        </w:tc>
        <w:tc>
          <w:tcPr>
            <w:tcW w:w="1600" w:type="dxa"/>
            <w:tcBorders>
              <w:top w:val="single" w:sz="4" w:space="0" w:color="auto"/>
              <w:bottom w:val="double" w:sz="4" w:space="0" w:color="auto"/>
            </w:tcBorders>
            <w:shd w:val="clear" w:color="auto" w:fill="FFFFFF"/>
          </w:tcPr>
          <w:p w:rsidR="00334E13" w:rsidRDefault="00334E13" w:rsidP="00334E13">
            <w:pPr>
              <w:pStyle w:val="UserTableBody"/>
            </w:pPr>
            <w:r>
              <w:t>Re-admission</w:t>
            </w:r>
          </w:p>
        </w:tc>
        <w:tc>
          <w:tcPr>
            <w:tcW w:w="4400" w:type="dxa"/>
            <w:tcBorders>
              <w:top w:val="single" w:sz="4" w:space="0" w:color="auto"/>
              <w:bottom w:val="double" w:sz="4" w:space="0" w:color="auto"/>
            </w:tcBorders>
            <w:shd w:val="clear" w:color="auto" w:fill="FFFFFF"/>
          </w:tcPr>
          <w:p w:rsidR="00334E13" w:rsidRDefault="00334E13" w:rsidP="00334E13">
            <w:pPr>
              <w:pStyle w:val="UserTableBody"/>
            </w:pPr>
          </w:p>
        </w:tc>
        <w:tc>
          <w:tcPr>
            <w:tcW w:w="1200" w:type="dxa"/>
            <w:tcBorders>
              <w:top w:val="single" w:sz="4" w:space="0" w:color="auto"/>
              <w:bottom w:val="double" w:sz="4" w:space="0" w:color="auto"/>
            </w:tcBorders>
            <w:shd w:val="clear" w:color="auto" w:fill="FFFFFF"/>
          </w:tcPr>
          <w:p w:rsidR="00334E13" w:rsidRDefault="00334E13" w:rsidP="00334E13">
            <w:pPr>
              <w:pStyle w:val="UserTableBody"/>
            </w:pPr>
          </w:p>
        </w:tc>
        <w:tc>
          <w:tcPr>
            <w:tcW w:w="800" w:type="dxa"/>
            <w:tcBorders>
              <w:top w:val="single" w:sz="4" w:space="0" w:color="auto"/>
              <w:bottom w:val="double" w:sz="4" w:space="0" w:color="auto"/>
            </w:tcBorders>
            <w:shd w:val="clear" w:color="auto" w:fill="FFFFFF"/>
          </w:tcPr>
          <w:p w:rsidR="00334E13" w:rsidRDefault="00334E13" w:rsidP="00334E13">
            <w:pPr>
              <w:pStyle w:val="UserTableBody"/>
            </w:pPr>
          </w:p>
        </w:tc>
      </w:tr>
    </w:tbl>
    <w:p w:rsidR="00334E13" w:rsidRDefault="00334E13" w:rsidP="00334E13"/>
    <w:p w:rsidR="00334E13" w:rsidRDefault="00334E13" w:rsidP="00334E13">
      <w:pPr>
        <w:pStyle w:val="berschrift3"/>
      </w:pPr>
      <w:r>
        <w:t>0093 - Release Information</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93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ReleaseInformation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whether the healthcare provider can release information about a patient and what information can be released.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0093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2.16.840.1.113883.12.93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Release Information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whether the healthcare provider can release information about a patient and what information can be released.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IN1-27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0093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Y</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Yes</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N</w:t>
            </w:r>
          </w:p>
        </w:tc>
        <w:tc>
          <w:tcPr>
            <w:tcW w:w="1600" w:type="dxa"/>
            <w:tcBorders>
              <w:top w:val="single" w:sz="4" w:space="0" w:color="auto"/>
              <w:bottom w:val="single" w:sz="4" w:space="0" w:color="auto"/>
            </w:tcBorders>
            <w:shd w:val="clear" w:color="auto" w:fill="F3F3F3"/>
          </w:tcPr>
          <w:p w:rsidR="00334E13" w:rsidRDefault="00334E13" w:rsidP="00334E13">
            <w:r>
              <w:t>No</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w:t>
            </w:r>
          </w:p>
        </w:tc>
        <w:tc>
          <w:tcPr>
            <w:tcW w:w="1600" w:type="dxa"/>
            <w:tcBorders>
              <w:top w:val="single" w:sz="4" w:space="0" w:color="auto"/>
              <w:bottom w:val="double" w:sz="4" w:space="0" w:color="auto"/>
            </w:tcBorders>
            <w:shd w:val="clear" w:color="auto" w:fill="FFFFFF"/>
          </w:tcPr>
          <w:p w:rsidR="00334E13" w:rsidRDefault="00334E13" w:rsidP="00334E13">
            <w:r>
              <w:t>user-defined codes</w:t>
            </w:r>
          </w:p>
        </w:tc>
        <w:tc>
          <w:tcPr>
            <w:tcW w:w="4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r>
              <w:t>D</w:t>
            </w:r>
          </w:p>
        </w:tc>
      </w:tr>
    </w:tbl>
    <w:p w:rsidR="00334E13" w:rsidRDefault="00334E13" w:rsidP="00334E13"/>
    <w:p w:rsidR="00334E13" w:rsidRDefault="00334E13" w:rsidP="00334E13">
      <w:pPr>
        <w:pStyle w:val="berschrift3"/>
      </w:pPr>
      <w:r>
        <w:t>0098 - Type of Agreement</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98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TypeOfAgreement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codes to further identify an insurance plan.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2.16.840.1.113883.18.37</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typeOfAgreement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codes to further identify an insurance plan.  Used in HL7 Version 2.x messaging in the IN1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Type of Agreement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http://terminology.hl7.org/CodeSystem/v2-0098</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07.04.1997</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2.3</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hl7VS-typeOfAgreement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codes to further identify an insurance plan.</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Type of Agreement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http://terminology.hl7.org/ValueSet/v2-0098</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0098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2.16.840.1.113883.12.98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Type of Agreement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codes to further identify an insurance plan.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IN1-31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0098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S</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Standard</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U</w:t>
            </w:r>
          </w:p>
        </w:tc>
        <w:tc>
          <w:tcPr>
            <w:tcW w:w="1600" w:type="dxa"/>
            <w:tcBorders>
              <w:top w:val="single" w:sz="4" w:space="0" w:color="auto"/>
              <w:bottom w:val="single" w:sz="4" w:space="0" w:color="auto"/>
            </w:tcBorders>
            <w:shd w:val="clear" w:color="auto" w:fill="F3F3F3"/>
          </w:tcPr>
          <w:p w:rsidR="00334E13" w:rsidRDefault="00334E13" w:rsidP="00334E13">
            <w:r>
              <w:t>Unified</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M</w:t>
            </w:r>
          </w:p>
        </w:tc>
        <w:tc>
          <w:tcPr>
            <w:tcW w:w="1600" w:type="dxa"/>
            <w:tcBorders>
              <w:top w:val="single" w:sz="4" w:space="0" w:color="auto"/>
              <w:bottom w:val="double" w:sz="4" w:space="0" w:color="auto"/>
            </w:tcBorders>
            <w:shd w:val="clear" w:color="auto" w:fill="FFFFFF"/>
          </w:tcPr>
          <w:p w:rsidR="00334E13" w:rsidRDefault="00334E13" w:rsidP="00334E13">
            <w:r>
              <w:t>Maternity</w:t>
            </w:r>
          </w:p>
        </w:tc>
        <w:tc>
          <w:tcPr>
            <w:tcW w:w="4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0099 - VIP Indicator</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99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VipIndicator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type of VIP.</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0099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2.16.840.1.113883.12.99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VIP 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a type of VIP.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PV1-16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0100 - Invocation event</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100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InvocationEvent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codes for an event precipitating/triggering a charge activity.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2.16.840.1.113883.18.38</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invocationEvent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codes for an event precipitating/triggering a charge activity.  Used in HL7 Version 2.x messaging in the CCD and BLG segments.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Invocation event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http://terminology.hl7.org/CodeSystem/v2-0100</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hl7VS-whenToCharge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codes for an event precipitating/triggering a charge activity.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Invocation event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http://terminology.hl7.org/ValueSet/v2-0100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0100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2.16.840.1.113883.12.100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Invocation event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codes for an event precipitating/triggering a charge activity.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CCD.1, BLG-1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3600" w:type="dxa"/>
            <w:tcBorders>
              <w:bottom w:val="single" w:sz="4" w:space="0" w:color="auto"/>
            </w:tcBorders>
            <w:shd w:val="clear" w:color="auto" w:fill="E6E6E6"/>
          </w:tcPr>
          <w:p w:rsidR="00334E13" w:rsidRDefault="00334E13" w:rsidP="00334E13">
            <w:pPr>
              <w:pStyle w:val="HL7TableHeader"/>
            </w:pPr>
            <w:r>
              <w:t>Display Name</w:t>
            </w:r>
          </w:p>
        </w:tc>
        <w:tc>
          <w:tcPr>
            <w:tcW w:w="2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D</w:t>
            </w:r>
          </w:p>
        </w:tc>
        <w:tc>
          <w:tcPr>
            <w:tcW w:w="3600" w:type="dxa"/>
            <w:tcBorders>
              <w:bottom w:val="single" w:sz="4" w:space="0" w:color="auto"/>
            </w:tcBorders>
            <w:shd w:val="clear" w:color="auto" w:fill="FFFFFF"/>
          </w:tcPr>
          <w:p w:rsidR="00334E13" w:rsidRDefault="00334E13" w:rsidP="00334E13">
            <w:pPr>
              <w:pStyle w:val="HL7TableBody"/>
            </w:pPr>
            <w:r>
              <w:t>On discharge</w:t>
            </w:r>
          </w:p>
        </w:tc>
        <w:tc>
          <w:tcPr>
            <w:tcW w:w="2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O</w:t>
            </w:r>
          </w:p>
        </w:tc>
        <w:tc>
          <w:tcPr>
            <w:tcW w:w="3600" w:type="dxa"/>
            <w:tcBorders>
              <w:bottom w:val="single" w:sz="4" w:space="0" w:color="auto"/>
            </w:tcBorders>
            <w:shd w:val="clear" w:color="auto" w:fill="F3F3F3"/>
          </w:tcPr>
          <w:p w:rsidR="00334E13" w:rsidRDefault="00334E13" w:rsidP="00334E13">
            <w:r>
              <w:t>On receipt of order</w:t>
            </w:r>
          </w:p>
        </w:tc>
        <w:tc>
          <w:tcPr>
            <w:tcW w:w="2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R</w:t>
            </w:r>
          </w:p>
        </w:tc>
        <w:tc>
          <w:tcPr>
            <w:tcW w:w="3600" w:type="dxa"/>
            <w:tcBorders>
              <w:bottom w:val="single" w:sz="4" w:space="0" w:color="auto"/>
            </w:tcBorders>
            <w:shd w:val="clear" w:color="auto" w:fill="FFFFFF"/>
          </w:tcPr>
          <w:p w:rsidR="00334E13" w:rsidRDefault="00334E13" w:rsidP="00334E13">
            <w:r>
              <w:t>At time service is completed</w:t>
            </w:r>
          </w:p>
        </w:tc>
        <w:tc>
          <w:tcPr>
            <w:tcW w:w="24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S</w:t>
            </w:r>
          </w:p>
        </w:tc>
        <w:tc>
          <w:tcPr>
            <w:tcW w:w="3600" w:type="dxa"/>
            <w:tcBorders>
              <w:bottom w:val="single" w:sz="4" w:space="0" w:color="auto"/>
            </w:tcBorders>
            <w:shd w:val="clear" w:color="auto" w:fill="F3F3F3"/>
          </w:tcPr>
          <w:p w:rsidR="00334E13" w:rsidRDefault="00334E13" w:rsidP="00334E13">
            <w:r>
              <w:t>At time service is started</w:t>
            </w:r>
          </w:p>
        </w:tc>
        <w:tc>
          <w:tcPr>
            <w:tcW w:w="2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shd w:val="clear" w:color="auto" w:fill="FFFFFF"/>
          </w:tcPr>
          <w:p w:rsidR="00334E13" w:rsidRDefault="00334E13" w:rsidP="00334E13">
            <w:r>
              <w:t>T</w:t>
            </w:r>
          </w:p>
        </w:tc>
        <w:tc>
          <w:tcPr>
            <w:tcW w:w="3600" w:type="dxa"/>
            <w:shd w:val="clear" w:color="auto" w:fill="FFFFFF"/>
          </w:tcPr>
          <w:p w:rsidR="00334E13" w:rsidRDefault="00334E13" w:rsidP="00334E13">
            <w:r>
              <w:t>At a designated date/time</w:t>
            </w:r>
          </w:p>
        </w:tc>
        <w:tc>
          <w:tcPr>
            <w:tcW w:w="2400" w:type="dxa"/>
            <w:shd w:val="clear" w:color="auto" w:fill="FFFFFF"/>
          </w:tcPr>
          <w:p w:rsidR="00334E13" w:rsidRDefault="00334E13" w:rsidP="00334E13"/>
        </w:tc>
        <w:tc>
          <w:tcPr>
            <w:tcW w:w="1200" w:type="dxa"/>
            <w:shd w:val="clear" w:color="auto" w:fill="FFFFFF"/>
          </w:tcPr>
          <w:p w:rsidR="00334E13" w:rsidRDefault="00334E13" w:rsidP="00334E13"/>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0103 - Processing ID</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103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ProcessingId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whether the message is part of a production, training or debugging system.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0536E4" w:rsidRDefault="00334E13">
      <w:pPr>
        <w:rPr>
          <w:b/>
          <w:noProof/>
        </w:rPr>
      </w:pPr>
      <w:r>
        <w:rPr>
          <w:b/>
          <w:noProof/>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2.16.840.1.113883.18.40</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processingId</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whether the message is part of a production, training or debugging system.  Used in HL7 Version 2.x messaging in the PT datatype.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Processing ID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http://terminology.hl7.org/CodeSystem/v2-0103</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hl7VS-processingId</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whether the message is part of a production, training or debugging system.</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Processing ID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http://terminology.hl7.org/ValueSet/v2-0103</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0103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2.16.840.1.113883.12.103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Processing 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whether the message is part of a production, training or debugging system.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PT.1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40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2000" w:type="dxa"/>
            <w:tcBorders>
              <w:bottom w:val="single" w:sz="4" w:space="0" w:color="auto"/>
            </w:tcBorders>
            <w:shd w:val="clear" w:color="auto" w:fill="E6E6E6"/>
          </w:tcPr>
          <w:p w:rsidR="00334E13" w:rsidRDefault="00334E13" w:rsidP="00334E13">
            <w:pPr>
              <w:pStyle w:val="HL7TableHeader"/>
            </w:pPr>
            <w:r>
              <w:t>Display Name</w:t>
            </w:r>
          </w:p>
        </w:tc>
        <w:tc>
          <w:tcPr>
            <w:tcW w:w="40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D</w:t>
            </w:r>
          </w:p>
        </w:tc>
        <w:tc>
          <w:tcPr>
            <w:tcW w:w="2000" w:type="dxa"/>
            <w:tcBorders>
              <w:bottom w:val="single" w:sz="4" w:space="0" w:color="auto"/>
            </w:tcBorders>
            <w:shd w:val="clear" w:color="auto" w:fill="FFFFFF"/>
          </w:tcPr>
          <w:p w:rsidR="00334E13" w:rsidRDefault="00334E13" w:rsidP="00334E13">
            <w:pPr>
              <w:pStyle w:val="HL7TableBody"/>
            </w:pPr>
            <w:r>
              <w:t>Debugging</w:t>
            </w:r>
          </w:p>
        </w:tc>
        <w:tc>
          <w:tcPr>
            <w:tcW w:w="4000" w:type="dxa"/>
            <w:tcBorders>
              <w:bottom w:val="single" w:sz="4" w:space="0" w:color="auto"/>
            </w:tcBorders>
            <w:shd w:val="clear" w:color="auto" w:fill="FFFFFF"/>
          </w:tcPr>
          <w:p w:rsidR="00334E13" w:rsidRDefault="00334E13" w:rsidP="00334E13">
            <w:pPr>
              <w:pStyle w:val="HL7TableBody"/>
            </w:pPr>
            <w:r>
              <w:t>Messages used for identification and correction of software errors.</w:t>
            </w: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w:t>
            </w:r>
          </w:p>
        </w:tc>
        <w:tc>
          <w:tcPr>
            <w:tcW w:w="2000" w:type="dxa"/>
            <w:tcBorders>
              <w:bottom w:val="single" w:sz="4" w:space="0" w:color="auto"/>
            </w:tcBorders>
            <w:shd w:val="clear" w:color="auto" w:fill="F3F3F3"/>
          </w:tcPr>
          <w:p w:rsidR="00334E13" w:rsidRDefault="00334E13" w:rsidP="00334E13">
            <w:r>
              <w:t>Production</w:t>
            </w:r>
          </w:p>
        </w:tc>
        <w:tc>
          <w:tcPr>
            <w:tcW w:w="4000" w:type="dxa"/>
            <w:tcBorders>
              <w:bottom w:val="single" w:sz="4" w:space="0" w:color="auto"/>
            </w:tcBorders>
            <w:shd w:val="clear" w:color="auto" w:fill="F3F3F3"/>
          </w:tcPr>
          <w:p w:rsidR="00334E13" w:rsidRDefault="00334E13" w:rsidP="00334E13">
            <w:r>
              <w:t>Messages used for communication of live production data.</w:t>
            </w:r>
          </w:p>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T</w:t>
            </w:r>
          </w:p>
        </w:tc>
        <w:tc>
          <w:tcPr>
            <w:tcW w:w="2000" w:type="dxa"/>
            <w:tcBorders>
              <w:bottom w:val="single" w:sz="4" w:space="0" w:color="auto"/>
            </w:tcBorders>
            <w:shd w:val="clear" w:color="auto" w:fill="FFFFFF"/>
          </w:tcPr>
          <w:p w:rsidR="00334E13" w:rsidRDefault="00334E13" w:rsidP="00334E13">
            <w:r>
              <w:t>Training</w:t>
            </w:r>
          </w:p>
        </w:tc>
        <w:tc>
          <w:tcPr>
            <w:tcW w:w="4000" w:type="dxa"/>
            <w:tcBorders>
              <w:bottom w:val="single" w:sz="4" w:space="0" w:color="auto"/>
            </w:tcBorders>
            <w:shd w:val="clear" w:color="auto" w:fill="FFFFFF"/>
          </w:tcPr>
          <w:p w:rsidR="00334E13" w:rsidRDefault="00334E13" w:rsidP="00334E13">
            <w:r>
              <w:t>Messages used for training, where new/updated configurations are utilized to prepare users outside of a production setting.</w:t>
            </w:r>
          </w:p>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N</w:t>
            </w:r>
          </w:p>
        </w:tc>
        <w:tc>
          <w:tcPr>
            <w:tcW w:w="2000" w:type="dxa"/>
            <w:tcBorders>
              <w:bottom w:val="single" w:sz="4" w:space="0" w:color="auto"/>
            </w:tcBorders>
            <w:shd w:val="clear" w:color="auto" w:fill="F3F3F3"/>
          </w:tcPr>
          <w:p w:rsidR="00334E13" w:rsidRDefault="00334E13" w:rsidP="00334E13">
            <w:r>
              <w:t>Non-Production Testing</w:t>
            </w:r>
          </w:p>
        </w:tc>
        <w:tc>
          <w:tcPr>
            <w:tcW w:w="4000" w:type="dxa"/>
            <w:tcBorders>
              <w:bottom w:val="single" w:sz="4" w:space="0" w:color="auto"/>
            </w:tcBorders>
            <w:shd w:val="clear" w:color="auto" w:fill="F3F3F3"/>
          </w:tcPr>
          <w:p w:rsidR="00334E13" w:rsidRDefault="00334E13" w:rsidP="00334E13">
            <w:r>
              <w:t xml:space="preserve">Messages used for testing of an interface for structure, content, and conformance between trading partners, using non-production data. </w:t>
            </w:r>
          </w:p>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shd w:val="clear" w:color="auto" w:fill="FFFFFF"/>
          </w:tcPr>
          <w:p w:rsidR="00334E13" w:rsidRDefault="00334E13" w:rsidP="00334E13">
            <w:r>
              <w:t>V</w:t>
            </w:r>
          </w:p>
        </w:tc>
        <w:tc>
          <w:tcPr>
            <w:tcW w:w="2000" w:type="dxa"/>
            <w:shd w:val="clear" w:color="auto" w:fill="FFFFFF"/>
          </w:tcPr>
          <w:p w:rsidR="00334E13" w:rsidRDefault="00334E13" w:rsidP="00334E13">
            <w:r>
              <w:t>Validation</w:t>
            </w:r>
          </w:p>
        </w:tc>
        <w:tc>
          <w:tcPr>
            <w:tcW w:w="4000" w:type="dxa"/>
            <w:shd w:val="clear" w:color="auto" w:fill="FFFFFF"/>
          </w:tcPr>
          <w:p w:rsidR="00334E13" w:rsidRDefault="00334E13" w:rsidP="00334E13">
            <w:r>
              <w:t>Messages used for conformance testing by a third party; for example, as part of certification.</w:t>
            </w:r>
          </w:p>
        </w:tc>
        <w:tc>
          <w:tcPr>
            <w:tcW w:w="1200" w:type="dxa"/>
            <w:shd w:val="clear" w:color="auto" w:fill="FFFFFF"/>
          </w:tcPr>
          <w:p w:rsidR="00334E13" w:rsidRDefault="00334E13" w:rsidP="00334E13"/>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0104 - Version ID</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104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VersionId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which are used to identify an HL7 version in the Version 2.x family of published standards.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2.16.840.1.113883.18.41</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versionId</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are used to identify an HL7 version in the Version 2.x family of published standards.  Used in HL7 Version 2.x messaging in the VID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Version ID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http://terminology.hl7.org/CodeSystem/v2-0104</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13</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hl7VS-versionControlTable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are used to identify an HL7 version in the Version 2.x family of published standards.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Version ID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http://terminology.hl7.org/ValueSet/v2-0104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0104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2.16.840.1.113883.12.104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Version ID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are used to identify an HL7 version in the Version 2.x family of published standards.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VID.1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200"/>
        <w:gridCol w:w="24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3200" w:type="dxa"/>
            <w:tcBorders>
              <w:bottom w:val="single" w:sz="4" w:space="0" w:color="auto"/>
            </w:tcBorders>
            <w:shd w:val="clear" w:color="auto" w:fill="E6E6E6"/>
          </w:tcPr>
          <w:p w:rsidR="00334E13" w:rsidRDefault="00334E13" w:rsidP="00334E13">
            <w:pPr>
              <w:pStyle w:val="HL7TableHeader"/>
            </w:pPr>
            <w:r>
              <w:t>Definition</w:t>
            </w:r>
          </w:p>
        </w:tc>
        <w:tc>
          <w:tcPr>
            <w:tcW w:w="24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2.0</w:t>
            </w:r>
          </w:p>
        </w:tc>
        <w:tc>
          <w:tcPr>
            <w:tcW w:w="1600" w:type="dxa"/>
            <w:tcBorders>
              <w:bottom w:val="single" w:sz="4" w:space="0" w:color="auto"/>
            </w:tcBorders>
            <w:shd w:val="clear" w:color="auto" w:fill="FFFFFF"/>
          </w:tcPr>
          <w:p w:rsidR="00334E13" w:rsidRDefault="00334E13" w:rsidP="00334E13">
            <w:pPr>
              <w:pStyle w:val="HL7TableBody"/>
            </w:pPr>
            <w:r>
              <w:t>Release 2.0</w:t>
            </w:r>
          </w:p>
        </w:tc>
        <w:tc>
          <w:tcPr>
            <w:tcW w:w="3200" w:type="dxa"/>
            <w:tcBorders>
              <w:bottom w:val="single" w:sz="4" w:space="0" w:color="auto"/>
            </w:tcBorders>
            <w:shd w:val="clear" w:color="auto" w:fill="FFFFFF"/>
          </w:tcPr>
          <w:p w:rsidR="00334E13" w:rsidRDefault="00334E13" w:rsidP="00334E13">
            <w:pPr>
              <w:pStyle w:val="HL7TableBody"/>
            </w:pPr>
          </w:p>
        </w:tc>
        <w:tc>
          <w:tcPr>
            <w:tcW w:w="2400" w:type="dxa"/>
            <w:tcBorders>
              <w:bottom w:val="single" w:sz="4" w:space="0" w:color="auto"/>
            </w:tcBorders>
            <w:shd w:val="clear" w:color="auto" w:fill="FFFFFF"/>
          </w:tcPr>
          <w:p w:rsidR="00334E13" w:rsidRDefault="00334E13" w:rsidP="00334E13">
            <w:pPr>
              <w:pStyle w:val="HL7TableBody"/>
            </w:pPr>
            <w:r>
              <w:t>September 1988</w:t>
            </w: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2.0D</w:t>
            </w:r>
          </w:p>
        </w:tc>
        <w:tc>
          <w:tcPr>
            <w:tcW w:w="1600" w:type="dxa"/>
            <w:tcBorders>
              <w:bottom w:val="single" w:sz="4" w:space="0" w:color="auto"/>
            </w:tcBorders>
            <w:shd w:val="clear" w:color="auto" w:fill="F3F3F3"/>
          </w:tcPr>
          <w:p w:rsidR="00334E13" w:rsidRDefault="00334E13" w:rsidP="00334E13">
            <w:r>
              <w:t>Demo 2.0</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October 1988</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2.1</w:t>
            </w:r>
          </w:p>
        </w:tc>
        <w:tc>
          <w:tcPr>
            <w:tcW w:w="1600" w:type="dxa"/>
            <w:tcBorders>
              <w:bottom w:val="single" w:sz="4" w:space="0" w:color="auto"/>
            </w:tcBorders>
            <w:shd w:val="clear" w:color="auto" w:fill="FFFFFF"/>
          </w:tcPr>
          <w:p w:rsidR="00334E13" w:rsidRDefault="00334E13" w:rsidP="00334E13">
            <w:r>
              <w:t>Release 2.1</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March 1990</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2.2</w:t>
            </w:r>
          </w:p>
        </w:tc>
        <w:tc>
          <w:tcPr>
            <w:tcW w:w="1600" w:type="dxa"/>
            <w:tcBorders>
              <w:bottom w:val="single" w:sz="4" w:space="0" w:color="auto"/>
            </w:tcBorders>
            <w:shd w:val="clear" w:color="auto" w:fill="F3F3F3"/>
          </w:tcPr>
          <w:p w:rsidR="00334E13" w:rsidRDefault="00334E13" w:rsidP="00334E13">
            <w:r>
              <w:t>Release 2.2</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December 1994</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2.3</w:t>
            </w:r>
          </w:p>
        </w:tc>
        <w:tc>
          <w:tcPr>
            <w:tcW w:w="1600" w:type="dxa"/>
            <w:tcBorders>
              <w:bottom w:val="single" w:sz="4" w:space="0" w:color="auto"/>
            </w:tcBorders>
            <w:shd w:val="clear" w:color="auto" w:fill="FFFFFF"/>
          </w:tcPr>
          <w:p w:rsidR="00334E13" w:rsidRDefault="00334E13" w:rsidP="00334E13">
            <w:r>
              <w:t>Release 2.3</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March 1997</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2.3.1</w:t>
            </w:r>
          </w:p>
        </w:tc>
        <w:tc>
          <w:tcPr>
            <w:tcW w:w="1600" w:type="dxa"/>
            <w:tcBorders>
              <w:bottom w:val="single" w:sz="4" w:space="0" w:color="auto"/>
            </w:tcBorders>
            <w:shd w:val="clear" w:color="auto" w:fill="F3F3F3"/>
          </w:tcPr>
          <w:p w:rsidR="00334E13" w:rsidRDefault="00334E13" w:rsidP="00334E13">
            <w:r>
              <w:t>Release 2.3.1</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May 1999</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2.4</w:t>
            </w:r>
          </w:p>
        </w:tc>
        <w:tc>
          <w:tcPr>
            <w:tcW w:w="1600" w:type="dxa"/>
            <w:tcBorders>
              <w:bottom w:val="single" w:sz="4" w:space="0" w:color="auto"/>
            </w:tcBorders>
            <w:shd w:val="clear" w:color="auto" w:fill="FFFFFF"/>
          </w:tcPr>
          <w:p w:rsidR="00334E13" w:rsidRDefault="00334E13" w:rsidP="00334E13">
            <w:r>
              <w:t>Release 2.4</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November 2000</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2.5</w:t>
            </w:r>
          </w:p>
        </w:tc>
        <w:tc>
          <w:tcPr>
            <w:tcW w:w="1600" w:type="dxa"/>
            <w:tcBorders>
              <w:bottom w:val="single" w:sz="4" w:space="0" w:color="auto"/>
            </w:tcBorders>
            <w:shd w:val="clear" w:color="auto" w:fill="F3F3F3"/>
          </w:tcPr>
          <w:p w:rsidR="00334E13" w:rsidRDefault="00334E13" w:rsidP="00334E13">
            <w:r>
              <w:t>Release 2.5</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May 2003</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2.5.1</w:t>
            </w:r>
          </w:p>
        </w:tc>
        <w:tc>
          <w:tcPr>
            <w:tcW w:w="1600" w:type="dxa"/>
            <w:tcBorders>
              <w:bottom w:val="single" w:sz="4" w:space="0" w:color="auto"/>
            </w:tcBorders>
            <w:shd w:val="clear" w:color="auto" w:fill="FFFFFF"/>
          </w:tcPr>
          <w:p w:rsidR="00334E13" w:rsidRDefault="00334E13" w:rsidP="00334E13">
            <w:r>
              <w:t>Release 2.5.1</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January 2007</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2.6</w:t>
            </w:r>
          </w:p>
        </w:tc>
        <w:tc>
          <w:tcPr>
            <w:tcW w:w="1600" w:type="dxa"/>
            <w:tcBorders>
              <w:bottom w:val="single" w:sz="4" w:space="0" w:color="auto"/>
            </w:tcBorders>
            <w:shd w:val="clear" w:color="auto" w:fill="F3F3F3"/>
          </w:tcPr>
          <w:p w:rsidR="00334E13" w:rsidRDefault="00334E13" w:rsidP="00334E13">
            <w:r>
              <w:t>Release 2.6</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July 2007</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2.7</w:t>
            </w:r>
          </w:p>
        </w:tc>
        <w:tc>
          <w:tcPr>
            <w:tcW w:w="1600" w:type="dxa"/>
            <w:tcBorders>
              <w:bottom w:val="single" w:sz="4" w:space="0" w:color="auto"/>
            </w:tcBorders>
            <w:shd w:val="clear" w:color="auto" w:fill="FFFFFF"/>
          </w:tcPr>
          <w:p w:rsidR="00334E13" w:rsidRDefault="00334E13" w:rsidP="00334E13">
            <w:r>
              <w:t>Release 2.7</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November 2010</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2.7.1</w:t>
            </w:r>
          </w:p>
        </w:tc>
        <w:tc>
          <w:tcPr>
            <w:tcW w:w="1600" w:type="dxa"/>
            <w:tcBorders>
              <w:bottom w:val="single" w:sz="4" w:space="0" w:color="auto"/>
            </w:tcBorders>
            <w:shd w:val="clear" w:color="auto" w:fill="F3F3F3"/>
          </w:tcPr>
          <w:p w:rsidR="00334E13" w:rsidRDefault="00334E13" w:rsidP="00334E13">
            <w:r>
              <w:t>Release 2.7.1</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July 2012</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2.8</w:t>
            </w:r>
          </w:p>
        </w:tc>
        <w:tc>
          <w:tcPr>
            <w:tcW w:w="1600" w:type="dxa"/>
            <w:tcBorders>
              <w:bottom w:val="single" w:sz="4" w:space="0" w:color="auto"/>
            </w:tcBorders>
            <w:shd w:val="clear" w:color="auto" w:fill="FFFFFF"/>
          </w:tcPr>
          <w:p w:rsidR="00334E13" w:rsidRDefault="00334E13" w:rsidP="00334E13">
            <w:r>
              <w:t>Release 2.8</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February 2014</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2.8.1</w:t>
            </w:r>
          </w:p>
        </w:tc>
        <w:tc>
          <w:tcPr>
            <w:tcW w:w="1600" w:type="dxa"/>
            <w:tcBorders>
              <w:bottom w:val="single" w:sz="4" w:space="0" w:color="auto"/>
            </w:tcBorders>
            <w:shd w:val="clear" w:color="auto" w:fill="F3F3F3"/>
          </w:tcPr>
          <w:p w:rsidR="00334E13" w:rsidRDefault="00334E13" w:rsidP="00334E13">
            <w:r>
              <w:t>Release 2.8.1</w:t>
            </w:r>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r>
              <w:t>April 2014</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2.8.2</w:t>
            </w:r>
          </w:p>
        </w:tc>
        <w:tc>
          <w:tcPr>
            <w:tcW w:w="1600" w:type="dxa"/>
            <w:tcBorders>
              <w:bottom w:val="single" w:sz="4" w:space="0" w:color="auto"/>
            </w:tcBorders>
            <w:shd w:val="clear" w:color="auto" w:fill="FFFFFF"/>
          </w:tcPr>
          <w:p w:rsidR="00334E13" w:rsidRDefault="00334E13" w:rsidP="00334E13">
            <w:r>
              <w:t>Release 2.8.2</w:t>
            </w:r>
          </w:p>
        </w:tc>
        <w:tc>
          <w:tcPr>
            <w:tcW w:w="3200" w:type="dxa"/>
            <w:tcBorders>
              <w:bottom w:val="single" w:sz="4" w:space="0" w:color="auto"/>
            </w:tcBorders>
            <w:shd w:val="clear" w:color="auto" w:fill="FFFFFF"/>
          </w:tcPr>
          <w:p w:rsidR="00334E13" w:rsidRDefault="00334E13" w:rsidP="00334E13"/>
        </w:tc>
        <w:tc>
          <w:tcPr>
            <w:tcW w:w="2400" w:type="dxa"/>
            <w:tcBorders>
              <w:bottom w:val="single" w:sz="4" w:space="0" w:color="auto"/>
            </w:tcBorders>
            <w:shd w:val="clear" w:color="auto" w:fill="FFFFFF"/>
          </w:tcPr>
          <w:p w:rsidR="00334E13" w:rsidRDefault="00334E13" w:rsidP="00334E13">
            <w:r>
              <w:t>May 2015</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ins w:id="122" w:author="Frank Oemig" w:date="2023-06-16T18:12:00Z">
              <w:r>
                <w:t>2.9</w:t>
              </w:r>
            </w:ins>
          </w:p>
        </w:tc>
        <w:tc>
          <w:tcPr>
            <w:tcW w:w="1600" w:type="dxa"/>
            <w:tcBorders>
              <w:bottom w:val="single" w:sz="4" w:space="0" w:color="auto"/>
            </w:tcBorders>
            <w:shd w:val="clear" w:color="auto" w:fill="F3F3F3"/>
          </w:tcPr>
          <w:p w:rsidR="00334E13" w:rsidRDefault="00334E13" w:rsidP="00334E13">
            <w:ins w:id="123" w:author="Frank Oemig" w:date="2023-06-16T18:12:00Z">
              <w:r>
                <w:t>Release 2.9</w:t>
              </w:r>
            </w:ins>
          </w:p>
        </w:tc>
        <w:tc>
          <w:tcPr>
            <w:tcW w:w="3200" w:type="dxa"/>
            <w:tcBorders>
              <w:bottom w:val="single" w:sz="4" w:space="0" w:color="auto"/>
            </w:tcBorders>
            <w:shd w:val="clear" w:color="auto" w:fill="F3F3F3"/>
          </w:tcPr>
          <w:p w:rsidR="00334E13" w:rsidRDefault="00334E13" w:rsidP="00334E13"/>
        </w:tc>
        <w:tc>
          <w:tcPr>
            <w:tcW w:w="2400" w:type="dxa"/>
            <w:tcBorders>
              <w:bottom w:val="single" w:sz="4" w:space="0" w:color="auto"/>
            </w:tcBorders>
            <w:shd w:val="clear" w:color="auto" w:fill="F3F3F3"/>
          </w:tcPr>
          <w:p w:rsidR="00334E13" w:rsidRDefault="00334E13" w:rsidP="00334E13">
            <w:ins w:id="124" w:author="Frank Oemig" w:date="2023-06-16T18:12:00Z">
              <w:r>
                <w:t>Sep. 2019</w:t>
              </w:r>
            </w:ins>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shd w:val="clear" w:color="auto" w:fill="FFFFFF"/>
          </w:tcPr>
          <w:p w:rsidR="00334E13" w:rsidRDefault="00334E13" w:rsidP="00334E13">
            <w:ins w:id="125" w:author="Frank Oemig" w:date="2023-06-16T18:12:00Z">
              <w:r>
                <w:t>2.9.1</w:t>
              </w:r>
            </w:ins>
          </w:p>
        </w:tc>
        <w:tc>
          <w:tcPr>
            <w:tcW w:w="1600" w:type="dxa"/>
            <w:shd w:val="clear" w:color="auto" w:fill="FFFFFF"/>
          </w:tcPr>
          <w:p w:rsidR="00334E13" w:rsidRDefault="00334E13" w:rsidP="00334E13">
            <w:ins w:id="126" w:author="Frank Oemig" w:date="2023-06-16T18:12:00Z">
              <w:r>
                <w:t>Draft 2.9.1</w:t>
              </w:r>
            </w:ins>
          </w:p>
        </w:tc>
        <w:tc>
          <w:tcPr>
            <w:tcW w:w="3200" w:type="dxa"/>
            <w:shd w:val="clear" w:color="auto" w:fill="FFFFFF"/>
          </w:tcPr>
          <w:p w:rsidR="00334E13" w:rsidRDefault="00334E13" w:rsidP="00334E13"/>
        </w:tc>
        <w:tc>
          <w:tcPr>
            <w:tcW w:w="2400" w:type="dxa"/>
            <w:shd w:val="clear" w:color="auto" w:fill="FFFFFF"/>
          </w:tcPr>
          <w:p w:rsidR="00334E13" w:rsidRDefault="00334E13" w:rsidP="00334E13">
            <w:ins w:id="127" w:author="Frank Oemig" w:date="2023-06-16T18:12:00Z">
              <w:r>
                <w:t>Sep. 2022</w:t>
              </w:r>
            </w:ins>
          </w:p>
        </w:tc>
        <w:tc>
          <w:tcPr>
            <w:tcW w:w="800" w:type="dxa"/>
            <w:shd w:val="clear" w:color="auto" w:fill="FFFFFF"/>
          </w:tcPr>
          <w:p w:rsidR="00334E13" w:rsidRDefault="00334E13" w:rsidP="00334E13">
            <w:ins w:id="128" w:author="Frank Oemig" w:date="2023-06-16T18:12:00Z">
              <w:r>
                <w:t>N</w:t>
              </w:r>
            </w:ins>
          </w:p>
        </w:tc>
      </w:tr>
    </w:tbl>
    <w:p w:rsidR="00334E13" w:rsidRDefault="00334E13" w:rsidP="00334E13"/>
    <w:p w:rsidR="00334E13" w:rsidRDefault="00334E13" w:rsidP="00334E13">
      <w:pPr>
        <w:pStyle w:val="berschrift3"/>
      </w:pPr>
      <w:r>
        <w:t>0105 - Source of Comment</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105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SourceOfComment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which are used to specify the source of a comment.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2.16.840.1.113883.18.42</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sourceOfComment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are used to specify the source of a comment.  Used in HL7 Version 2.x messaging in the NTE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Source of Comment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http://terminology.hl7.org/CodeSystem/v2-0105</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2.16.840.1.113883.21.46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hl7VS-sourceOfComment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are used to specify the source of a comment, as used in HL7 Version 2.x messaging in the NTE segment.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Source of Comment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http://terminology.hl7.org/ValueSet/v2-0105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0105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2.16.840.1.113883.12.105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Source of Comment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are used to specify the source of a comment.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NTE-2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3200" w:type="dxa"/>
            <w:tcBorders>
              <w:bottom w:val="single" w:sz="4" w:space="0" w:color="auto"/>
            </w:tcBorders>
            <w:shd w:val="clear" w:color="auto" w:fill="E6E6E6"/>
          </w:tcPr>
          <w:p w:rsidR="00334E13" w:rsidRDefault="00334E13" w:rsidP="00334E13">
            <w:pPr>
              <w:pStyle w:val="HL7TableHeader"/>
            </w:pPr>
            <w:r>
              <w:t>Display Name</w:t>
            </w:r>
          </w:p>
        </w:tc>
        <w:tc>
          <w:tcPr>
            <w:tcW w:w="28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L</w:t>
            </w:r>
          </w:p>
        </w:tc>
        <w:tc>
          <w:tcPr>
            <w:tcW w:w="3200" w:type="dxa"/>
            <w:tcBorders>
              <w:bottom w:val="single" w:sz="4" w:space="0" w:color="auto"/>
            </w:tcBorders>
            <w:shd w:val="clear" w:color="auto" w:fill="FFFFFF"/>
          </w:tcPr>
          <w:p w:rsidR="00334E13" w:rsidRDefault="00334E13" w:rsidP="00334E13">
            <w:pPr>
              <w:pStyle w:val="HL7TableBody"/>
            </w:pPr>
            <w:r>
              <w:t>Ancillary (filler) department is source of comment</w:t>
            </w:r>
          </w:p>
        </w:tc>
        <w:tc>
          <w:tcPr>
            <w:tcW w:w="28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w:t>
            </w:r>
          </w:p>
        </w:tc>
        <w:tc>
          <w:tcPr>
            <w:tcW w:w="3200" w:type="dxa"/>
            <w:tcBorders>
              <w:bottom w:val="single" w:sz="4" w:space="0" w:color="auto"/>
            </w:tcBorders>
            <w:shd w:val="clear" w:color="auto" w:fill="F3F3F3"/>
          </w:tcPr>
          <w:p w:rsidR="00334E13" w:rsidRDefault="00334E13" w:rsidP="00334E13">
            <w:r>
              <w:t>Orderer (placer) is source of comment</w:t>
            </w:r>
          </w:p>
        </w:tc>
        <w:tc>
          <w:tcPr>
            <w:tcW w:w="28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shd w:val="clear" w:color="auto" w:fill="FFFFFF"/>
          </w:tcPr>
          <w:p w:rsidR="00334E13" w:rsidRDefault="00334E13" w:rsidP="00334E13">
            <w:r>
              <w:t>O</w:t>
            </w:r>
          </w:p>
        </w:tc>
        <w:tc>
          <w:tcPr>
            <w:tcW w:w="3200" w:type="dxa"/>
            <w:shd w:val="clear" w:color="auto" w:fill="FFFFFF"/>
          </w:tcPr>
          <w:p w:rsidR="00334E13" w:rsidRDefault="00334E13" w:rsidP="00334E13">
            <w:r>
              <w:t>Other system is source of comment</w:t>
            </w:r>
          </w:p>
        </w:tc>
        <w:tc>
          <w:tcPr>
            <w:tcW w:w="2800" w:type="dxa"/>
            <w:shd w:val="clear" w:color="auto" w:fill="FFFFFF"/>
          </w:tcPr>
          <w:p w:rsidR="00334E13" w:rsidRDefault="00334E13" w:rsidP="00334E13"/>
        </w:tc>
        <w:tc>
          <w:tcPr>
            <w:tcW w:w="1200" w:type="dxa"/>
            <w:shd w:val="clear" w:color="auto" w:fill="FFFFFF"/>
          </w:tcPr>
          <w:p w:rsidR="00334E13" w:rsidRDefault="00334E13" w:rsidP="00334E13"/>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0110 - Transfer to Bad Debt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TransferToBadDebtCode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that the account was transferred to bad debts and gives the reason.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Transfer to Bad Debt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that the account was transferred to bad debts and gives the reason.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PV1-29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0111 - Delete Account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DeleteAccountCode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that the account was deleted from the file and gives the reason.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Delete Account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that the account was deleted from the file and gives the reason.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PV1-34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0112 - Discharge Disposition</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DischargeDisposition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disposition of the patient at time of discharge (i.e., discharged to home, expired, etc.).  No suggested values.  In the US, this field should use the Official Uniform Billing (UB) 04 2008 numeric codes found on form locator 17.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Discharge Disposition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disposition of the patient at time of discharge (i.e., discharged to home, expired, etc.).  No suggested values.  In the US, this field should use the Official Uniform Billing (UB) 04 2008 numeric codes found on form locator 17.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PV1-36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0113 - Discharged to Location</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DischargedToLocation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healthcare facility to which the patient was discharged.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Discharged to Location</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healthcare facility to which the patient was discharged.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DLD.1. PV1-37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0114 - Diet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DietType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special diet type for a patient.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Diet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a special diet type for a patient.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DLD.1. PV1-38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0115 - Servicing Facilities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ServicingFacilities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healthcare facility with which this visit is associated in a multiple facility environment.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Servicing Facilities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healthcare facility with which this visit is associated in a multiple facility environment.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DLD.1. PV1-39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0116 - Bed Status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BedStatus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state of a bed in an inpatient setting, and is used to determine if a patient may be assigned to it or not.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2.16.840.1.113883.18.47</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bedStatus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state of a bed in an inpatient setting, and is used to determine if a patient may be assigned to it or not.  Used in HL7 Version 2.x messaging in the DLD and PV1 segments.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Bed Status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http://terminology.hl7.org/CodeSystem/v2-0116</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hl7VS-bedStatus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state of a bed in an inpatient setting, and is used to determine if a patient may be assigned to it or not.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Bed Status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http://terminology.hl7.org/ValueSet/v2-0116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Bed 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state of a bed in an inpatient setting, and is used to determine if a patient may be assigned to it or not.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DLD.1. PV1-40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C</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Closed</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H</w:t>
            </w:r>
          </w:p>
        </w:tc>
        <w:tc>
          <w:tcPr>
            <w:tcW w:w="1600" w:type="dxa"/>
            <w:tcBorders>
              <w:top w:val="single" w:sz="4" w:space="0" w:color="auto"/>
              <w:bottom w:val="single" w:sz="4" w:space="0" w:color="auto"/>
            </w:tcBorders>
            <w:shd w:val="clear" w:color="auto" w:fill="F3F3F3"/>
          </w:tcPr>
          <w:p w:rsidR="00334E13" w:rsidRDefault="00334E13" w:rsidP="00334E13">
            <w:r>
              <w:t>Housekeeping</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O</w:t>
            </w:r>
          </w:p>
        </w:tc>
        <w:tc>
          <w:tcPr>
            <w:tcW w:w="1600" w:type="dxa"/>
            <w:tcBorders>
              <w:top w:val="single" w:sz="4" w:space="0" w:color="auto"/>
              <w:bottom w:val="single" w:sz="4" w:space="0" w:color="auto"/>
            </w:tcBorders>
            <w:shd w:val="clear" w:color="auto" w:fill="FFFFFF"/>
          </w:tcPr>
          <w:p w:rsidR="00334E13" w:rsidRDefault="00334E13" w:rsidP="00334E13">
            <w:r>
              <w:t>Occupied</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U</w:t>
            </w:r>
          </w:p>
        </w:tc>
        <w:tc>
          <w:tcPr>
            <w:tcW w:w="1600" w:type="dxa"/>
            <w:tcBorders>
              <w:top w:val="single" w:sz="4" w:space="0" w:color="auto"/>
              <w:bottom w:val="single" w:sz="4" w:space="0" w:color="auto"/>
            </w:tcBorders>
            <w:shd w:val="clear" w:color="auto" w:fill="F3F3F3"/>
          </w:tcPr>
          <w:p w:rsidR="00334E13" w:rsidRDefault="00334E13" w:rsidP="00334E13">
            <w:r>
              <w:t>Unoccupied</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K</w:t>
            </w:r>
          </w:p>
        </w:tc>
        <w:tc>
          <w:tcPr>
            <w:tcW w:w="1600" w:type="dxa"/>
            <w:tcBorders>
              <w:top w:val="single" w:sz="4" w:space="0" w:color="auto"/>
              <w:bottom w:val="single" w:sz="4" w:space="0" w:color="auto"/>
            </w:tcBorders>
            <w:shd w:val="clear" w:color="auto" w:fill="FFFFFF"/>
          </w:tcPr>
          <w:p w:rsidR="00334E13" w:rsidRDefault="00334E13" w:rsidP="00334E13">
            <w:r>
              <w:t>Contaminated</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I</w:t>
            </w:r>
          </w:p>
        </w:tc>
        <w:tc>
          <w:tcPr>
            <w:tcW w:w="1600" w:type="dxa"/>
            <w:tcBorders>
              <w:top w:val="single" w:sz="4" w:space="0" w:color="auto"/>
              <w:bottom w:val="double" w:sz="4" w:space="0" w:color="auto"/>
            </w:tcBorders>
            <w:shd w:val="clear" w:color="auto" w:fill="F3F3F3"/>
          </w:tcPr>
          <w:p w:rsidR="00334E13" w:rsidRDefault="00334E13" w:rsidP="00334E13">
            <w:r>
              <w:t>Isolated</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0117 - Account Status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AccountStatus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account status.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Account 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account status.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NPU-2, PV1-41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0118 - Major Diagnostic Category</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MajorDiagnosticCategory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major diagnostic category.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Major Diagnostic Category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major diagnostic category.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DMI-2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berschrift3"/>
      </w:pPr>
      <w:r>
        <w:t>0119 - Order Control Codes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119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OrderControlCodes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which are used to determine the function of the order segment.  Depending on the message, the action specified by one of these control codes may refer to an order or an individual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2.16.840.1.113883.18.48</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orderControlCodes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are used to determine the function of the order segment.  Depending on the message, the action specified by one of these control codes may refer to an order or an individual service.  Used in Version 2.x messaging of orders in the ORC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Order Control Codes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http://terminology.hl7.org/CodeSystem/v2-0119</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8</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hl7VS-orderControl</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are used to determine the function of the order segment.  Depending on the message, the action specifies by one of these control codes may refer to an order or an individual service.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Order Control Codes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http://terminology.hl7.org/ValueSet/v2-0119</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0119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2.16.840.1.113883.12.119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Order Control Codes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are used to determine the function of the order segment.  Depending on the message, the action specified by one of these control codes may refer to an order or an individual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ORC-1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000"/>
        <w:gridCol w:w="3600"/>
        <w:gridCol w:w="800"/>
      </w:tblGrid>
      <w:tr w:rsidR="00334E13" w:rsidTr="00334E13">
        <w:tblPrEx>
          <w:tblCellMar>
            <w:top w:w="0" w:type="dxa"/>
            <w:bottom w:w="0" w:type="dxa"/>
          </w:tblCellMar>
        </w:tblPrEx>
        <w:trPr>
          <w:tblHeader/>
        </w:trPr>
        <w:tc>
          <w:tcPr>
            <w:tcW w:w="800" w:type="dxa"/>
            <w:tcBorders>
              <w:bottom w:val="single" w:sz="4" w:space="0" w:color="auto"/>
            </w:tcBorders>
            <w:shd w:val="clear" w:color="auto" w:fill="E6E6E6"/>
          </w:tcPr>
          <w:p w:rsidR="00334E13" w:rsidRDefault="00334E13" w:rsidP="00334E13">
            <w:pPr>
              <w:pStyle w:val="HL7TableHeader"/>
            </w:pPr>
            <w:r>
              <w:t>Value</w:t>
            </w:r>
          </w:p>
        </w:tc>
        <w:tc>
          <w:tcPr>
            <w:tcW w:w="2000" w:type="dxa"/>
            <w:tcBorders>
              <w:bottom w:val="single" w:sz="4" w:space="0" w:color="auto"/>
            </w:tcBorders>
            <w:shd w:val="clear" w:color="auto" w:fill="E6E6E6"/>
          </w:tcPr>
          <w:p w:rsidR="00334E13" w:rsidRDefault="00334E13" w:rsidP="00334E13">
            <w:pPr>
              <w:pStyle w:val="HL7TableHeader"/>
            </w:pPr>
            <w:r>
              <w:t>Display Name</w:t>
            </w:r>
          </w:p>
        </w:tc>
        <w:tc>
          <w:tcPr>
            <w:tcW w:w="2000" w:type="dxa"/>
            <w:tcBorders>
              <w:bottom w:val="single" w:sz="4" w:space="0" w:color="auto"/>
            </w:tcBorders>
            <w:shd w:val="clear" w:color="auto" w:fill="E6E6E6"/>
          </w:tcPr>
          <w:p w:rsidR="00334E13" w:rsidRDefault="00334E13" w:rsidP="00334E13">
            <w:pPr>
              <w:pStyle w:val="HL7TableHeader"/>
            </w:pPr>
            <w:r>
              <w:t>Definition</w:t>
            </w:r>
          </w:p>
        </w:tc>
        <w:tc>
          <w:tcPr>
            <w:tcW w:w="36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pPr>
              <w:pStyle w:val="HL7TableBody"/>
            </w:pPr>
            <w:r>
              <w:t>AF</w:t>
            </w:r>
          </w:p>
        </w:tc>
        <w:tc>
          <w:tcPr>
            <w:tcW w:w="2000" w:type="dxa"/>
            <w:tcBorders>
              <w:bottom w:val="single" w:sz="4" w:space="0" w:color="auto"/>
            </w:tcBorders>
            <w:shd w:val="clear" w:color="auto" w:fill="FFFFFF"/>
          </w:tcPr>
          <w:p w:rsidR="00334E13" w:rsidRDefault="00334E13" w:rsidP="00334E13">
            <w:pPr>
              <w:pStyle w:val="HL7TableBody"/>
            </w:pPr>
            <w:r>
              <w:t>Order/service refill request approval</w:t>
            </w:r>
          </w:p>
        </w:tc>
        <w:tc>
          <w:tcPr>
            <w:tcW w:w="2000" w:type="dxa"/>
            <w:tcBorders>
              <w:bottom w:val="single" w:sz="4" w:space="0" w:color="auto"/>
            </w:tcBorders>
            <w:shd w:val="clear" w:color="auto" w:fill="FFFFFF"/>
          </w:tcPr>
          <w:p w:rsidR="00334E13" w:rsidRDefault="00334E13" w:rsidP="00334E13">
            <w:pPr>
              <w:pStyle w:val="HL7TableBody"/>
            </w:pPr>
            <w:r>
              <w:t>AF is a response to RF where the placer authorizing a refill or quantity of refills.</w:t>
            </w:r>
          </w:p>
        </w:tc>
        <w:tc>
          <w:tcPr>
            <w:tcW w:w="3600" w:type="dxa"/>
            <w:tcBorders>
              <w:bottom w:val="single" w:sz="4" w:space="0" w:color="auto"/>
            </w:tcBorders>
            <w:shd w:val="clear" w:color="auto" w:fill="FFFFFF"/>
          </w:tcPr>
          <w:p w:rsidR="00334E13" w:rsidRDefault="00334E13" w:rsidP="00334E13">
            <w:pPr>
              <w:pStyle w:val="HL7TableBody"/>
            </w:pPr>
            <w:r>
              <w:t>Placer Applications .</w:t>
            </w: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CA</w:t>
            </w:r>
          </w:p>
        </w:tc>
        <w:tc>
          <w:tcPr>
            <w:tcW w:w="2000" w:type="dxa"/>
            <w:tcBorders>
              <w:bottom w:val="single" w:sz="4" w:space="0" w:color="auto"/>
            </w:tcBorders>
            <w:shd w:val="clear" w:color="auto" w:fill="F3F3F3"/>
          </w:tcPr>
          <w:p w:rsidR="00334E13" w:rsidRDefault="00334E13" w:rsidP="00334E13">
            <w:r>
              <w:t>Cancel order/service request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or 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CH</w:t>
            </w:r>
          </w:p>
        </w:tc>
        <w:tc>
          <w:tcPr>
            <w:tcW w:w="2000" w:type="dxa"/>
            <w:tcBorders>
              <w:bottom w:val="single" w:sz="4" w:space="0" w:color="auto"/>
            </w:tcBorders>
            <w:shd w:val="clear" w:color="auto" w:fill="FFFFFF"/>
          </w:tcPr>
          <w:p w:rsidR="00334E13" w:rsidRDefault="00334E13" w:rsidP="00334E13">
            <w:r>
              <w:t>Child order/service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p w:rsidR="00334E13" w:rsidRDefault="00334E13" w:rsidP="00334E13"/>
          <w:p w:rsidR="00334E13" w:rsidRDefault="00334E13" w:rsidP="00334E13">
            <w:r>
              <w:t>Usage Note: Used in conjunction with the PA - Parent order control code. Refer to PA order control code for discussion.</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CN</w:t>
            </w:r>
          </w:p>
        </w:tc>
        <w:tc>
          <w:tcPr>
            <w:tcW w:w="2000" w:type="dxa"/>
            <w:tcBorders>
              <w:bottom w:val="single" w:sz="4" w:space="0" w:color="auto"/>
            </w:tcBorders>
            <w:shd w:val="clear" w:color="auto" w:fill="F3F3F3"/>
          </w:tcPr>
          <w:p w:rsidR="00334E13" w:rsidRDefault="00334E13" w:rsidP="00334E13">
            <w:r>
              <w:t>Combined result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CP</w:t>
            </w:r>
          </w:p>
        </w:tc>
        <w:tc>
          <w:tcPr>
            <w:tcW w:w="2000" w:type="dxa"/>
            <w:tcBorders>
              <w:bottom w:val="single" w:sz="4" w:space="0" w:color="auto"/>
            </w:tcBorders>
            <w:shd w:val="clear" w:color="auto" w:fill="FFFFFF"/>
          </w:tcPr>
          <w:p w:rsidR="00334E13" w:rsidRDefault="00334E13" w:rsidP="00334E13">
            <w:r>
              <w:t>Cancel process step</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CR</w:t>
            </w:r>
          </w:p>
        </w:tc>
        <w:tc>
          <w:tcPr>
            <w:tcW w:w="2000" w:type="dxa"/>
            <w:tcBorders>
              <w:bottom w:val="single" w:sz="4" w:space="0" w:color="auto"/>
            </w:tcBorders>
            <w:shd w:val="clear" w:color="auto" w:fill="F3F3F3"/>
          </w:tcPr>
          <w:p w:rsidR="00334E13" w:rsidRDefault="00334E13" w:rsidP="00334E13">
            <w:r>
              <w:t>Canceled as requested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or Placer Applications.</w:t>
            </w:r>
          </w:p>
          <w:p w:rsidR="00334E13" w:rsidRDefault="00334E13" w:rsidP="00334E13"/>
          <w:p w:rsidR="00334E13" w:rsidRDefault="00334E13" w:rsidP="00334E13">
            <w:r>
              <w:t>Usage Note: A response by the filler or placer application that a request to cancel (CA by the placer application) was performed successfully.</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DC</w:t>
            </w:r>
          </w:p>
        </w:tc>
        <w:tc>
          <w:tcPr>
            <w:tcW w:w="2000" w:type="dxa"/>
            <w:tcBorders>
              <w:bottom w:val="single" w:sz="4" w:space="0" w:color="auto"/>
            </w:tcBorders>
            <w:shd w:val="clear" w:color="auto" w:fill="FFFFFF"/>
          </w:tcPr>
          <w:p w:rsidR="00334E13" w:rsidRDefault="00334E13" w:rsidP="00334E13">
            <w:r>
              <w:t>Discontinue order/service request</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DE</w:t>
            </w:r>
          </w:p>
        </w:tc>
        <w:tc>
          <w:tcPr>
            <w:tcW w:w="2000" w:type="dxa"/>
            <w:tcBorders>
              <w:bottom w:val="single" w:sz="4" w:space="0" w:color="auto"/>
            </w:tcBorders>
            <w:shd w:val="clear" w:color="auto" w:fill="F3F3F3"/>
          </w:tcPr>
          <w:p w:rsidR="00334E13" w:rsidRDefault="00334E13" w:rsidP="00334E13">
            <w:r>
              <w:t>Data errors</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or 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DF</w:t>
            </w:r>
          </w:p>
        </w:tc>
        <w:tc>
          <w:tcPr>
            <w:tcW w:w="2000" w:type="dxa"/>
            <w:tcBorders>
              <w:bottom w:val="single" w:sz="4" w:space="0" w:color="auto"/>
            </w:tcBorders>
            <w:shd w:val="clear" w:color="auto" w:fill="FFFFFF"/>
          </w:tcPr>
          <w:p w:rsidR="00334E13" w:rsidRDefault="00334E13" w:rsidP="00334E13">
            <w:r>
              <w:t>Order/service refill request denied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DR</w:t>
            </w:r>
          </w:p>
        </w:tc>
        <w:tc>
          <w:tcPr>
            <w:tcW w:w="2000" w:type="dxa"/>
            <w:tcBorders>
              <w:bottom w:val="single" w:sz="4" w:space="0" w:color="auto"/>
            </w:tcBorders>
            <w:shd w:val="clear" w:color="auto" w:fill="F3F3F3"/>
          </w:tcPr>
          <w:p w:rsidR="00334E13" w:rsidRDefault="00334E13" w:rsidP="00334E13">
            <w:r>
              <w:t>Discontinued as requested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or Placer Applications.</w:t>
            </w:r>
          </w:p>
          <w:p w:rsidR="00334E13" w:rsidRDefault="00334E13" w:rsidP="00334E13"/>
          <w:p w:rsidR="00334E13" w:rsidRDefault="00334E13" w:rsidP="00334E13">
            <w:r>
              <w:t>Usage Note: The filler or placer, in response to a request to discontinue (DC from the placer or filler application), has discontinued the order/service.</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FU</w:t>
            </w:r>
          </w:p>
        </w:tc>
        <w:tc>
          <w:tcPr>
            <w:tcW w:w="2000" w:type="dxa"/>
            <w:tcBorders>
              <w:bottom w:val="single" w:sz="4" w:space="0" w:color="auto"/>
            </w:tcBorders>
            <w:shd w:val="clear" w:color="auto" w:fill="FFFFFF"/>
          </w:tcPr>
          <w:p w:rsidR="00334E13" w:rsidRDefault="00334E13" w:rsidP="00334E13">
            <w:r>
              <w:t>Order/service refilled, unsolicited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p w:rsidR="00334E13" w:rsidRDefault="00334E13" w:rsidP="00334E13"/>
          <w:p w:rsidR="00334E13" w:rsidRDefault="00334E13" w:rsidP="00334E13">
            <w:r>
              <w:t>Usage Note: FU notifies the placer that the filler issued a refill for the order at the patient's request.</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HD</w:t>
            </w:r>
          </w:p>
        </w:tc>
        <w:tc>
          <w:tcPr>
            <w:tcW w:w="2000" w:type="dxa"/>
            <w:tcBorders>
              <w:bottom w:val="single" w:sz="4" w:space="0" w:color="auto"/>
            </w:tcBorders>
            <w:shd w:val="clear" w:color="auto" w:fill="F3F3F3"/>
          </w:tcPr>
          <w:p w:rsidR="00334E13" w:rsidRDefault="00334E13" w:rsidP="00334E13">
            <w:r>
              <w:t>Hold order request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p w:rsidR="00334E13" w:rsidRDefault="00334E13" w:rsidP="00334E13"/>
          <w:p w:rsidR="00334E13" w:rsidRDefault="00334E13" w:rsidP="00334E13">
            <w:r>
              <w:t>Usage Note: Typical responses include, but are not limited to, CR - Cancelled as requested, UC - Unable to Cancel.</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HR</w:t>
            </w:r>
          </w:p>
        </w:tc>
        <w:tc>
          <w:tcPr>
            <w:tcW w:w="2000" w:type="dxa"/>
            <w:tcBorders>
              <w:bottom w:val="single" w:sz="4" w:space="0" w:color="auto"/>
            </w:tcBorders>
            <w:shd w:val="clear" w:color="auto" w:fill="FFFFFF"/>
          </w:tcPr>
          <w:p w:rsidR="00334E13" w:rsidRDefault="00334E13" w:rsidP="00334E13">
            <w:r>
              <w:t>On hold as requested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LI</w:t>
            </w:r>
          </w:p>
        </w:tc>
        <w:tc>
          <w:tcPr>
            <w:tcW w:w="2000" w:type="dxa"/>
            <w:tcBorders>
              <w:bottom w:val="single" w:sz="4" w:space="0" w:color="auto"/>
            </w:tcBorders>
            <w:shd w:val="clear" w:color="auto" w:fill="F3F3F3"/>
          </w:tcPr>
          <w:p w:rsidR="00334E13" w:rsidRDefault="00334E13" w:rsidP="00334E13">
            <w:r>
              <w:t>Link order/service to patient care problem or goal</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or Filler Applications.</w:t>
            </w:r>
          </w:p>
          <w:p w:rsidR="00334E13" w:rsidRDefault="00334E13" w:rsidP="00334E13"/>
          <w:p w:rsidR="00334E13" w:rsidRDefault="00334E13" w:rsidP="00334E13">
            <w:r>
              <w:t>Usage Note: Refer to Chapter 12 Patient Care for complete discussion.</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MC</w:t>
            </w:r>
          </w:p>
        </w:tc>
        <w:tc>
          <w:tcPr>
            <w:tcW w:w="2000" w:type="dxa"/>
            <w:tcBorders>
              <w:bottom w:val="single" w:sz="4" w:space="0" w:color="auto"/>
            </w:tcBorders>
            <w:shd w:val="clear" w:color="auto" w:fill="FFFFFF"/>
          </w:tcPr>
          <w:p w:rsidR="00334E13" w:rsidRDefault="00334E13" w:rsidP="00334E13">
            <w:r>
              <w:t>Miscellaneous Charge - not associated with an order</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applies to DFT^P03^DFT_P03 and DFT^P11^DFT_P11</w:t>
            </w:r>
          </w:p>
          <w:p w:rsidR="00334E13" w:rsidRDefault="00334E13" w:rsidP="00334E13"/>
          <w:p w:rsidR="00334E13" w:rsidRDefault="00334E13" w:rsidP="00334E13">
            <w:r>
              <w:t>Usage Note: applies to DFT^P03^DFT_P03 and DFT^P11^DFT_P11</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NA</w:t>
            </w:r>
          </w:p>
        </w:tc>
        <w:tc>
          <w:tcPr>
            <w:tcW w:w="2000" w:type="dxa"/>
            <w:tcBorders>
              <w:bottom w:val="single" w:sz="4" w:space="0" w:color="auto"/>
            </w:tcBorders>
            <w:shd w:val="clear" w:color="auto" w:fill="F3F3F3"/>
          </w:tcPr>
          <w:p w:rsidR="00334E13" w:rsidRDefault="00334E13" w:rsidP="00334E13">
            <w:r>
              <w:t>Number assigned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NR</w:t>
            </w:r>
          </w:p>
        </w:tc>
        <w:tc>
          <w:tcPr>
            <w:tcW w:w="2000" w:type="dxa"/>
            <w:tcBorders>
              <w:bottom w:val="single" w:sz="4" w:space="0" w:color="auto"/>
            </w:tcBorders>
            <w:shd w:val="clear" w:color="auto" w:fill="FFFFFF"/>
          </w:tcPr>
          <w:p w:rsidR="00334E13" w:rsidRDefault="00334E13" w:rsidP="00334E13">
            <w:r>
              <w:t>Notification Received</w:t>
            </w:r>
          </w:p>
        </w:tc>
        <w:tc>
          <w:tcPr>
            <w:tcW w:w="2000" w:type="dxa"/>
            <w:tcBorders>
              <w:bottom w:val="single" w:sz="4" w:space="0" w:color="auto"/>
            </w:tcBorders>
            <w:shd w:val="clear" w:color="auto" w:fill="FFFFFF"/>
          </w:tcPr>
          <w:p w:rsidR="00334E13" w:rsidRDefault="00334E13" w:rsidP="00334E13">
            <w:r>
              <w:t>Notifies the Filler that the Placer received a cancellation, discontinuance, or other state change notice</w:t>
            </w:r>
          </w:p>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NW</w:t>
            </w:r>
          </w:p>
        </w:tc>
        <w:tc>
          <w:tcPr>
            <w:tcW w:w="2000" w:type="dxa"/>
            <w:tcBorders>
              <w:bottom w:val="single" w:sz="4" w:space="0" w:color="auto"/>
            </w:tcBorders>
            <w:shd w:val="clear" w:color="auto" w:fill="F3F3F3"/>
          </w:tcPr>
          <w:p w:rsidR="00334E13" w:rsidRDefault="00334E13" w:rsidP="00334E13">
            <w:r>
              <w:t>New order/service</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p w:rsidR="00334E13" w:rsidRDefault="00334E13" w:rsidP="00334E13"/>
          <w:p w:rsidR="00334E13" w:rsidRDefault="00334E13" w:rsidP="00334E13">
            <w:r>
              <w:t>Usage Note: See comments for NA - Number Assigned.</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OC</w:t>
            </w:r>
          </w:p>
        </w:tc>
        <w:tc>
          <w:tcPr>
            <w:tcW w:w="2000" w:type="dxa"/>
            <w:tcBorders>
              <w:bottom w:val="single" w:sz="4" w:space="0" w:color="auto"/>
            </w:tcBorders>
            <w:shd w:val="clear" w:color="auto" w:fill="FFFFFF"/>
          </w:tcPr>
          <w:p w:rsidR="00334E13" w:rsidRDefault="00334E13" w:rsidP="00334E13">
            <w:r>
              <w:t>Order/service canceled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OD</w:t>
            </w:r>
          </w:p>
        </w:tc>
        <w:tc>
          <w:tcPr>
            <w:tcW w:w="2000" w:type="dxa"/>
            <w:tcBorders>
              <w:bottom w:val="single" w:sz="4" w:space="0" w:color="auto"/>
            </w:tcBorders>
            <w:shd w:val="clear" w:color="auto" w:fill="F3F3F3"/>
          </w:tcPr>
          <w:p w:rsidR="00334E13" w:rsidRDefault="00334E13" w:rsidP="00334E13">
            <w:r>
              <w:t>Order/service discontinued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OE</w:t>
            </w:r>
          </w:p>
        </w:tc>
        <w:tc>
          <w:tcPr>
            <w:tcW w:w="2000" w:type="dxa"/>
            <w:tcBorders>
              <w:bottom w:val="single" w:sz="4" w:space="0" w:color="auto"/>
            </w:tcBorders>
            <w:shd w:val="clear" w:color="auto" w:fill="FFFFFF"/>
          </w:tcPr>
          <w:p w:rsidR="00334E13" w:rsidRDefault="00334E13" w:rsidP="00334E13">
            <w:r>
              <w:t>Order/service released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OF</w:t>
            </w:r>
          </w:p>
        </w:tc>
        <w:tc>
          <w:tcPr>
            <w:tcW w:w="2000" w:type="dxa"/>
            <w:tcBorders>
              <w:bottom w:val="single" w:sz="4" w:space="0" w:color="auto"/>
            </w:tcBorders>
            <w:shd w:val="clear" w:color="auto" w:fill="F3F3F3"/>
          </w:tcPr>
          <w:p w:rsidR="00334E13" w:rsidRDefault="00334E13" w:rsidP="00334E13">
            <w:r>
              <w:t>Order/service refilled as requested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p w:rsidR="00334E13" w:rsidRDefault="00334E13" w:rsidP="00334E13"/>
          <w:p w:rsidR="00334E13" w:rsidRDefault="00334E13" w:rsidP="00334E13">
            <w:r>
              <w:t>Usage Note: OF directly responds to the placer system's request for a refill.</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OH</w:t>
            </w:r>
          </w:p>
        </w:tc>
        <w:tc>
          <w:tcPr>
            <w:tcW w:w="2000" w:type="dxa"/>
            <w:tcBorders>
              <w:bottom w:val="single" w:sz="4" w:space="0" w:color="auto"/>
            </w:tcBorders>
            <w:shd w:val="clear" w:color="auto" w:fill="FFFFFF"/>
          </w:tcPr>
          <w:p w:rsidR="00334E13" w:rsidRDefault="00334E13" w:rsidP="00334E13">
            <w:r>
              <w:t>Order/service held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OK</w:t>
            </w:r>
          </w:p>
        </w:tc>
        <w:tc>
          <w:tcPr>
            <w:tcW w:w="2000" w:type="dxa"/>
            <w:tcBorders>
              <w:bottom w:val="single" w:sz="4" w:space="0" w:color="auto"/>
            </w:tcBorders>
            <w:shd w:val="clear" w:color="auto" w:fill="F3F3F3"/>
          </w:tcPr>
          <w:p w:rsidR="00334E13" w:rsidRDefault="00334E13" w:rsidP="00334E13">
            <w:r>
              <w:t>Order/service accepted &amp; OK</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p w:rsidR="00334E13" w:rsidRDefault="00334E13" w:rsidP="00334E13"/>
          <w:p w:rsidR="00334E13" w:rsidRDefault="00334E13" w:rsidP="00334E13">
            <w:r>
              <w:t>Usage Note: See comments for NA - Number Assigned.</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OP</w:t>
            </w:r>
          </w:p>
        </w:tc>
        <w:tc>
          <w:tcPr>
            <w:tcW w:w="2000" w:type="dxa"/>
            <w:tcBorders>
              <w:bottom w:val="single" w:sz="4" w:space="0" w:color="auto"/>
            </w:tcBorders>
            <w:shd w:val="clear" w:color="auto" w:fill="FFFFFF"/>
          </w:tcPr>
          <w:p w:rsidR="00334E13" w:rsidRDefault="00334E13" w:rsidP="00334E13">
            <w:r>
              <w:t>Notification of order for outside dispense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OR</w:t>
            </w:r>
          </w:p>
        </w:tc>
        <w:tc>
          <w:tcPr>
            <w:tcW w:w="2000" w:type="dxa"/>
            <w:tcBorders>
              <w:bottom w:val="single" w:sz="4" w:space="0" w:color="auto"/>
            </w:tcBorders>
            <w:shd w:val="clear" w:color="auto" w:fill="F3F3F3"/>
          </w:tcPr>
          <w:p w:rsidR="00334E13" w:rsidRDefault="00334E13" w:rsidP="00334E13">
            <w:r>
              <w:t>Released as requested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PA</w:t>
            </w:r>
          </w:p>
        </w:tc>
        <w:tc>
          <w:tcPr>
            <w:tcW w:w="2000" w:type="dxa"/>
            <w:tcBorders>
              <w:bottom w:val="single" w:sz="4" w:space="0" w:color="auto"/>
            </w:tcBorders>
            <w:shd w:val="clear" w:color="auto" w:fill="FFFFFF"/>
          </w:tcPr>
          <w:p w:rsidR="00334E13" w:rsidRDefault="00334E13" w:rsidP="00334E13">
            <w:r>
              <w:t>Parent order/service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PR</w:t>
            </w:r>
          </w:p>
        </w:tc>
        <w:tc>
          <w:tcPr>
            <w:tcW w:w="2000" w:type="dxa"/>
            <w:tcBorders>
              <w:bottom w:val="single" w:sz="4" w:space="0" w:color="auto"/>
            </w:tcBorders>
            <w:shd w:val="clear" w:color="auto" w:fill="F3F3F3"/>
          </w:tcPr>
          <w:p w:rsidR="00334E13" w:rsidRDefault="00334E13" w:rsidP="00334E13">
            <w:r>
              <w:t>Previous Results with new order/service</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PY</w:t>
            </w:r>
          </w:p>
        </w:tc>
        <w:tc>
          <w:tcPr>
            <w:tcW w:w="2000" w:type="dxa"/>
            <w:tcBorders>
              <w:bottom w:val="single" w:sz="4" w:space="0" w:color="auto"/>
            </w:tcBorders>
            <w:shd w:val="clear" w:color="auto" w:fill="FFFFFF"/>
          </w:tcPr>
          <w:p w:rsidR="00334E13" w:rsidRDefault="00334E13" w:rsidP="00334E13">
            <w:r>
              <w:t>Notification of replacement order for outside dispense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p w:rsidR="00334E13" w:rsidRDefault="00334E13" w:rsidP="00334E13"/>
          <w:p w:rsidR="00334E13" w:rsidRDefault="00334E13" w:rsidP="00334E13">
            <w:r>
              <w:t>Usage Note: See comments for OP - Notification of order for outside dispense.</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ins w:id="129" w:author="Frank Oemig" w:date="2023-06-16T18:14:00Z">
              <w:r>
                <w:t>RA</w:t>
              </w:r>
            </w:ins>
          </w:p>
        </w:tc>
        <w:tc>
          <w:tcPr>
            <w:tcW w:w="2000" w:type="dxa"/>
            <w:tcBorders>
              <w:bottom w:val="single" w:sz="4" w:space="0" w:color="auto"/>
            </w:tcBorders>
            <w:shd w:val="clear" w:color="auto" w:fill="F3F3F3"/>
          </w:tcPr>
          <w:p w:rsidR="00334E13" w:rsidRDefault="00334E13" w:rsidP="00334E13">
            <w:ins w:id="130" w:author="Frank Oemig" w:date="2023-06-16T18:14:00Z">
              <w:r>
                <w:t>Recommendation Accepted</w:t>
              </w:r>
            </w:ins>
          </w:p>
        </w:tc>
        <w:tc>
          <w:tcPr>
            <w:tcW w:w="2000" w:type="dxa"/>
            <w:tcBorders>
              <w:bottom w:val="single" w:sz="4" w:space="0" w:color="auto"/>
            </w:tcBorders>
            <w:shd w:val="clear" w:color="auto" w:fill="F3F3F3"/>
          </w:tcPr>
          <w:p w:rsidR="00334E13" w:rsidRDefault="00334E13" w:rsidP="00334E13">
            <w:ins w:id="131" w:author="Frank Oemig" w:date="2023-06-16T18:14:00Z">
              <w:r>
                <w:t>Identifies that this previously recommended replacement order has been accepted</w:t>
              </w:r>
            </w:ins>
          </w:p>
        </w:tc>
        <w:tc>
          <w:tcPr>
            <w:tcW w:w="3600" w:type="dxa"/>
            <w:tcBorders>
              <w:bottom w:val="single" w:sz="4" w:space="0" w:color="auto"/>
            </w:tcBorders>
            <w:shd w:val="clear" w:color="auto" w:fill="F3F3F3"/>
          </w:tcPr>
          <w:p w:rsidR="00334E13" w:rsidRDefault="00334E13" w:rsidP="00334E13">
            <w:pPr>
              <w:rPr>
                <w:ins w:id="132" w:author="Frank Oemig" w:date="2023-06-16T18:14:00Z"/>
              </w:rPr>
            </w:pPr>
            <w:ins w:id="133" w:author="Frank Oemig" w:date="2023-06-16T18:14:00Z">
              <w:r>
                <w:t xml:space="preserve">Placer Applications: </w:t>
              </w:r>
            </w:ins>
          </w:p>
          <w:p w:rsidR="00334E13" w:rsidRDefault="00334E13" w:rsidP="00334E13">
            <w:pPr>
              <w:rPr>
                <w:ins w:id="134" w:author="Frank Oemig" w:date="2023-06-16T18:14:00Z"/>
              </w:rPr>
            </w:pPr>
            <w:ins w:id="135" w:author="Frank Oemig" w:date="2023-06-16T18:14:00Z">
              <w:r>
                <w:t>Used in the Recommendation Accepted message; includes the assigned placer order number for the accepted replacement order</w:t>
              </w:r>
            </w:ins>
          </w:p>
          <w:p w:rsidR="00334E13" w:rsidRDefault="00334E13" w:rsidP="00334E13">
            <w:pPr>
              <w:rPr>
                <w:ins w:id="136" w:author="Frank Oemig" w:date="2023-06-16T18:14:00Z"/>
              </w:rPr>
            </w:pPr>
            <w:ins w:id="137" w:author="Frank Oemig" w:date="2023-06-16T18:14:00Z">
              <w:r>
                <w:t xml:space="preserve">Filler Applications: </w:t>
              </w:r>
            </w:ins>
          </w:p>
          <w:p w:rsidR="00334E13" w:rsidRDefault="00334E13" w:rsidP="00334E13">
            <w:ins w:id="138" w:author="Frank Oemig" w:date="2023-06-16T18:14:00Z">
              <w:r>
                <w:t>Used in the acknowledgment response message to the Recommendation Accepted message</w:t>
              </w:r>
            </w:ins>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ins w:id="139" w:author="Frank Oemig" w:date="2023-06-16T18:14:00Z">
              <w:r>
                <w:t>RC</w:t>
              </w:r>
            </w:ins>
          </w:p>
        </w:tc>
        <w:tc>
          <w:tcPr>
            <w:tcW w:w="2000" w:type="dxa"/>
            <w:tcBorders>
              <w:bottom w:val="single" w:sz="4" w:space="0" w:color="auto"/>
            </w:tcBorders>
            <w:shd w:val="clear" w:color="auto" w:fill="FFFFFF"/>
          </w:tcPr>
          <w:p w:rsidR="00334E13" w:rsidRDefault="00334E13" w:rsidP="00334E13">
            <w:ins w:id="140" w:author="Frank Oemig" w:date="2023-06-16T18:14:00Z">
              <w:r>
                <w:t>Recommended Change</w:t>
              </w:r>
            </w:ins>
          </w:p>
        </w:tc>
        <w:tc>
          <w:tcPr>
            <w:tcW w:w="2000" w:type="dxa"/>
            <w:tcBorders>
              <w:bottom w:val="single" w:sz="4" w:space="0" w:color="auto"/>
            </w:tcBorders>
            <w:shd w:val="clear" w:color="auto" w:fill="FFFFFF"/>
          </w:tcPr>
          <w:p w:rsidR="00334E13" w:rsidRDefault="00334E13" w:rsidP="00334E13">
            <w:ins w:id="141" w:author="Frank Oemig" w:date="2023-06-16T18:14:00Z">
              <w:r>
                <w:t>Identifies that this OBR represents a recommended replacement order</w:t>
              </w:r>
            </w:ins>
          </w:p>
        </w:tc>
        <w:tc>
          <w:tcPr>
            <w:tcW w:w="3600" w:type="dxa"/>
            <w:tcBorders>
              <w:bottom w:val="single" w:sz="4" w:space="0" w:color="auto"/>
            </w:tcBorders>
            <w:shd w:val="clear" w:color="auto" w:fill="FFFFFF"/>
          </w:tcPr>
          <w:p w:rsidR="00334E13" w:rsidRDefault="00334E13" w:rsidP="00334E13">
            <w:pPr>
              <w:rPr>
                <w:ins w:id="142" w:author="Frank Oemig" w:date="2023-06-16T18:14:00Z"/>
              </w:rPr>
            </w:pPr>
            <w:ins w:id="143" w:author="Frank Oemig" w:date="2023-06-16T18:14:00Z">
              <w:r>
                <w:t>Filler Applications.</w:t>
              </w:r>
            </w:ins>
          </w:p>
          <w:p w:rsidR="00334E13" w:rsidRDefault="00334E13" w:rsidP="00334E13">
            <w:ins w:id="144" w:author="Frank Oemig" w:date="2023-06-16T18:14:00Z">
              <w:r>
                <w:t>Used in the recommendation message sent to the placer</w:t>
              </w:r>
            </w:ins>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ins w:id="145" w:author="Frank Oemig" w:date="2023-06-16T18:14:00Z">
              <w:r>
                <w:t>RD</w:t>
              </w:r>
            </w:ins>
          </w:p>
        </w:tc>
        <w:tc>
          <w:tcPr>
            <w:tcW w:w="2000" w:type="dxa"/>
            <w:tcBorders>
              <w:bottom w:val="single" w:sz="4" w:space="0" w:color="auto"/>
            </w:tcBorders>
            <w:shd w:val="clear" w:color="auto" w:fill="F3F3F3"/>
          </w:tcPr>
          <w:p w:rsidR="00334E13" w:rsidRDefault="00334E13" w:rsidP="00334E13">
            <w:ins w:id="146" w:author="Frank Oemig" w:date="2023-06-16T18:14:00Z">
              <w:r>
                <w:t>Recommendation Declined</w:t>
              </w:r>
            </w:ins>
          </w:p>
        </w:tc>
        <w:tc>
          <w:tcPr>
            <w:tcW w:w="2000" w:type="dxa"/>
            <w:tcBorders>
              <w:bottom w:val="single" w:sz="4" w:space="0" w:color="auto"/>
            </w:tcBorders>
            <w:shd w:val="clear" w:color="auto" w:fill="F3F3F3"/>
          </w:tcPr>
          <w:p w:rsidR="00334E13" w:rsidRDefault="00334E13" w:rsidP="00334E13">
            <w:ins w:id="147" w:author="Frank Oemig" w:date="2023-06-16T18:14:00Z">
              <w:r>
                <w:t>Identifies that this previously sent recommended replacement order has been declined</w:t>
              </w:r>
            </w:ins>
          </w:p>
        </w:tc>
        <w:tc>
          <w:tcPr>
            <w:tcW w:w="3600" w:type="dxa"/>
            <w:tcBorders>
              <w:bottom w:val="single" w:sz="4" w:space="0" w:color="auto"/>
            </w:tcBorders>
            <w:shd w:val="clear" w:color="auto" w:fill="F3F3F3"/>
          </w:tcPr>
          <w:p w:rsidR="00334E13" w:rsidRDefault="00334E13" w:rsidP="00334E13">
            <w:pPr>
              <w:rPr>
                <w:ins w:id="148" w:author="Frank Oemig" w:date="2023-06-16T18:14:00Z"/>
              </w:rPr>
            </w:pPr>
            <w:ins w:id="149" w:author="Frank Oemig" w:date="2023-06-16T18:14:00Z">
              <w:r>
                <w:t>Placer Applications:</w:t>
              </w:r>
            </w:ins>
          </w:p>
          <w:p w:rsidR="00334E13" w:rsidRDefault="00334E13" w:rsidP="00334E13">
            <w:pPr>
              <w:rPr>
                <w:ins w:id="150" w:author="Frank Oemig" w:date="2023-06-16T18:14:00Z"/>
              </w:rPr>
            </w:pPr>
            <w:ins w:id="151" w:author="Frank Oemig" w:date="2023-06-16T18:14:00Z">
              <w:r>
                <w:t xml:space="preserve">Used in the Recommendation Declined message </w:t>
              </w:r>
            </w:ins>
          </w:p>
          <w:p w:rsidR="00334E13" w:rsidRDefault="00334E13" w:rsidP="00334E13">
            <w:pPr>
              <w:rPr>
                <w:ins w:id="152" w:author="Frank Oemig" w:date="2023-06-16T18:14:00Z"/>
              </w:rPr>
            </w:pPr>
            <w:ins w:id="153" w:author="Frank Oemig" w:date="2023-06-16T18:14:00Z">
              <w:r>
                <w:t xml:space="preserve">Filler Applications: </w:t>
              </w:r>
            </w:ins>
          </w:p>
          <w:p w:rsidR="00334E13" w:rsidRDefault="00334E13" w:rsidP="00334E13">
            <w:ins w:id="154" w:author="Frank Oemig" w:date="2023-06-16T18:14:00Z">
              <w:r>
                <w:t>Used in the acknowledgment response message to the Recommendation Declined message</w:t>
              </w:r>
            </w:ins>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RE</w:t>
            </w:r>
          </w:p>
        </w:tc>
        <w:tc>
          <w:tcPr>
            <w:tcW w:w="2000" w:type="dxa"/>
            <w:tcBorders>
              <w:bottom w:val="single" w:sz="4" w:space="0" w:color="auto"/>
            </w:tcBorders>
            <w:shd w:val="clear" w:color="auto" w:fill="FFFFFF"/>
          </w:tcPr>
          <w:p w:rsidR="00334E13" w:rsidRDefault="00334E13" w:rsidP="00334E13">
            <w:r>
              <w:t>Observations/Performed Service to follow</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RF</w:t>
            </w:r>
          </w:p>
        </w:tc>
        <w:tc>
          <w:tcPr>
            <w:tcW w:w="2000" w:type="dxa"/>
            <w:tcBorders>
              <w:bottom w:val="single" w:sz="4" w:space="0" w:color="auto"/>
            </w:tcBorders>
            <w:shd w:val="clear" w:color="auto" w:fill="F3F3F3"/>
          </w:tcPr>
          <w:p w:rsidR="00334E13" w:rsidRDefault="00334E13" w:rsidP="00334E13">
            <w:r>
              <w:t>Refill order/service request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or 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RL</w:t>
            </w:r>
          </w:p>
        </w:tc>
        <w:tc>
          <w:tcPr>
            <w:tcW w:w="2000" w:type="dxa"/>
            <w:tcBorders>
              <w:bottom w:val="single" w:sz="4" w:space="0" w:color="auto"/>
            </w:tcBorders>
            <w:shd w:val="clear" w:color="auto" w:fill="FFFFFF"/>
          </w:tcPr>
          <w:p w:rsidR="00334E13" w:rsidRDefault="00334E13" w:rsidP="00334E13">
            <w:r>
              <w:t>Release previous hold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RO</w:t>
            </w:r>
          </w:p>
        </w:tc>
        <w:tc>
          <w:tcPr>
            <w:tcW w:w="2000" w:type="dxa"/>
            <w:tcBorders>
              <w:bottom w:val="single" w:sz="4" w:space="0" w:color="auto"/>
            </w:tcBorders>
            <w:shd w:val="clear" w:color="auto" w:fill="F3F3F3"/>
          </w:tcPr>
          <w:p w:rsidR="00334E13" w:rsidRDefault="00334E13" w:rsidP="00334E13">
            <w:r>
              <w:t>Replacement order</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or 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RP</w:t>
            </w:r>
          </w:p>
        </w:tc>
        <w:tc>
          <w:tcPr>
            <w:tcW w:w="2000" w:type="dxa"/>
            <w:tcBorders>
              <w:bottom w:val="single" w:sz="4" w:space="0" w:color="auto"/>
            </w:tcBorders>
            <w:shd w:val="clear" w:color="auto" w:fill="FFFFFF"/>
          </w:tcPr>
          <w:p w:rsidR="00334E13" w:rsidRDefault="00334E13" w:rsidP="00334E13">
            <w:r>
              <w:t>Order/service replace request</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RQ</w:t>
            </w:r>
          </w:p>
        </w:tc>
        <w:tc>
          <w:tcPr>
            <w:tcW w:w="2000" w:type="dxa"/>
            <w:tcBorders>
              <w:bottom w:val="single" w:sz="4" w:space="0" w:color="auto"/>
            </w:tcBorders>
            <w:shd w:val="clear" w:color="auto" w:fill="F3F3F3"/>
          </w:tcPr>
          <w:p w:rsidR="00334E13" w:rsidRDefault="00334E13" w:rsidP="00334E13">
            <w:r>
              <w:t>Replaced as requested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RR</w:t>
            </w:r>
          </w:p>
        </w:tc>
        <w:tc>
          <w:tcPr>
            <w:tcW w:w="2000" w:type="dxa"/>
            <w:tcBorders>
              <w:bottom w:val="single" w:sz="4" w:space="0" w:color="auto"/>
            </w:tcBorders>
            <w:shd w:val="clear" w:color="auto" w:fill="FFFFFF"/>
          </w:tcPr>
          <w:p w:rsidR="00334E13" w:rsidRDefault="00334E13" w:rsidP="00334E13">
            <w:r>
              <w:t>Request received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RU</w:t>
            </w:r>
          </w:p>
        </w:tc>
        <w:tc>
          <w:tcPr>
            <w:tcW w:w="2000" w:type="dxa"/>
            <w:tcBorders>
              <w:bottom w:val="single" w:sz="4" w:space="0" w:color="auto"/>
            </w:tcBorders>
            <w:shd w:val="clear" w:color="auto" w:fill="F3F3F3"/>
          </w:tcPr>
          <w:p w:rsidR="00334E13" w:rsidRDefault="00334E13" w:rsidP="00334E13">
            <w:r>
              <w:t>Replaced unsolicited</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SC</w:t>
            </w:r>
          </w:p>
        </w:tc>
        <w:tc>
          <w:tcPr>
            <w:tcW w:w="2000" w:type="dxa"/>
            <w:tcBorders>
              <w:bottom w:val="single" w:sz="4" w:space="0" w:color="auto"/>
            </w:tcBorders>
            <w:shd w:val="clear" w:color="auto" w:fill="FFFFFF"/>
          </w:tcPr>
          <w:p w:rsidR="00334E13" w:rsidRDefault="00334E13" w:rsidP="00334E13">
            <w:r>
              <w:t>Status changed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SN</w:t>
            </w:r>
          </w:p>
        </w:tc>
        <w:tc>
          <w:tcPr>
            <w:tcW w:w="2000" w:type="dxa"/>
            <w:tcBorders>
              <w:bottom w:val="single" w:sz="4" w:space="0" w:color="auto"/>
            </w:tcBorders>
            <w:shd w:val="clear" w:color="auto" w:fill="F3F3F3"/>
          </w:tcPr>
          <w:p w:rsidR="00334E13" w:rsidRDefault="00334E13" w:rsidP="00334E13">
            <w:r>
              <w:t>Send order/service number</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p w:rsidR="00334E13" w:rsidRDefault="00334E13" w:rsidP="00334E13"/>
          <w:p w:rsidR="00334E13" w:rsidRDefault="00334E13" w:rsidP="00334E13">
            <w:r>
              <w:t>Usage Note: See comments for NA - Number Assigned.</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ins w:id="155" w:author="Frank Oemig" w:date="2023-06-16T18:14:00Z">
              <w:r>
                <w:t>SQ</w:t>
              </w:r>
            </w:ins>
          </w:p>
        </w:tc>
        <w:tc>
          <w:tcPr>
            <w:tcW w:w="2000" w:type="dxa"/>
            <w:tcBorders>
              <w:bottom w:val="single" w:sz="4" w:space="0" w:color="auto"/>
            </w:tcBorders>
            <w:shd w:val="clear" w:color="auto" w:fill="FFFFFF"/>
          </w:tcPr>
          <w:p w:rsidR="00334E13" w:rsidRDefault="00334E13" w:rsidP="00334E13">
            <w:ins w:id="156" w:author="Frank Oemig" w:date="2023-06-16T18:14:00Z">
              <w:r>
                <w:t>Supplemented as requested</w:t>
              </w:r>
            </w:ins>
          </w:p>
        </w:tc>
        <w:tc>
          <w:tcPr>
            <w:tcW w:w="2000" w:type="dxa"/>
            <w:tcBorders>
              <w:bottom w:val="single" w:sz="4" w:space="0" w:color="auto"/>
            </w:tcBorders>
            <w:shd w:val="clear" w:color="auto" w:fill="FFFFFF"/>
          </w:tcPr>
          <w:p w:rsidR="00334E13" w:rsidRDefault="00334E13" w:rsidP="00334E13">
            <w:ins w:id="157" w:author="Frank Oemig" w:date="2023-06-16T18:14:00Z">
              <w:r>
                <w:t>Supplementation confirmation message indicating that an order was supplemented as requested.</w:t>
              </w:r>
            </w:ins>
          </w:p>
        </w:tc>
        <w:tc>
          <w:tcPr>
            <w:tcW w:w="3600" w:type="dxa"/>
            <w:tcBorders>
              <w:bottom w:val="single" w:sz="4" w:space="0" w:color="auto"/>
            </w:tcBorders>
            <w:shd w:val="clear" w:color="auto" w:fill="FFFFFF"/>
          </w:tcPr>
          <w:p w:rsidR="00334E13" w:rsidRDefault="00334E13" w:rsidP="00334E13">
            <w:ins w:id="158" w:author="Frank Oemig" w:date="2023-06-16T18:14:00Z">
              <w:r>
                <w:t>This code is used in the acknowledgment  response to the request messages.</w:t>
              </w:r>
            </w:ins>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SR</w:t>
            </w:r>
          </w:p>
        </w:tc>
        <w:tc>
          <w:tcPr>
            <w:tcW w:w="2000" w:type="dxa"/>
            <w:tcBorders>
              <w:bottom w:val="single" w:sz="4" w:space="0" w:color="auto"/>
            </w:tcBorders>
            <w:shd w:val="clear" w:color="auto" w:fill="F3F3F3"/>
          </w:tcPr>
          <w:p w:rsidR="00334E13" w:rsidRDefault="00334E13" w:rsidP="00334E13">
            <w:r>
              <w:t>Response to send order/service status request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SS</w:t>
            </w:r>
          </w:p>
        </w:tc>
        <w:tc>
          <w:tcPr>
            <w:tcW w:w="2000" w:type="dxa"/>
            <w:tcBorders>
              <w:bottom w:val="single" w:sz="4" w:space="0" w:color="auto"/>
            </w:tcBorders>
            <w:shd w:val="clear" w:color="auto" w:fill="FFFFFF"/>
          </w:tcPr>
          <w:p w:rsidR="00334E13" w:rsidRDefault="00334E13" w:rsidP="00334E13">
            <w:r>
              <w:t>Send order/service status request</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ins w:id="159" w:author="Frank Oemig" w:date="2023-06-16T18:14:00Z">
              <w:r>
                <w:t>SU</w:t>
              </w:r>
            </w:ins>
          </w:p>
        </w:tc>
        <w:tc>
          <w:tcPr>
            <w:tcW w:w="2000" w:type="dxa"/>
            <w:tcBorders>
              <w:bottom w:val="single" w:sz="4" w:space="0" w:color="auto"/>
            </w:tcBorders>
            <w:shd w:val="clear" w:color="auto" w:fill="F3F3F3"/>
          </w:tcPr>
          <w:p w:rsidR="00334E13" w:rsidRDefault="00334E13" w:rsidP="00334E13">
            <w:ins w:id="160" w:author="Frank Oemig" w:date="2023-06-16T18:14:00Z">
              <w:r>
                <w:t>Supplement this order</w:t>
              </w:r>
            </w:ins>
          </w:p>
        </w:tc>
        <w:tc>
          <w:tcPr>
            <w:tcW w:w="2000" w:type="dxa"/>
            <w:tcBorders>
              <w:bottom w:val="single" w:sz="4" w:space="0" w:color="auto"/>
            </w:tcBorders>
            <w:shd w:val="clear" w:color="auto" w:fill="F3F3F3"/>
          </w:tcPr>
          <w:p w:rsidR="00334E13" w:rsidRDefault="00334E13" w:rsidP="00334E13">
            <w:ins w:id="161" w:author="Frank Oemig" w:date="2023-06-16T18:14:00Z">
              <w:r>
                <w:t>Identifies existing orders to be supplemented in Supplementation Recommendation (filler to placer) and Supplementation Request (placer to filler) messages.</w:t>
              </w:r>
            </w:ins>
          </w:p>
        </w:tc>
        <w:tc>
          <w:tcPr>
            <w:tcW w:w="3600" w:type="dxa"/>
            <w:tcBorders>
              <w:bottom w:val="single" w:sz="4" w:space="0" w:color="auto"/>
            </w:tcBorders>
            <w:shd w:val="clear" w:color="auto" w:fill="F3F3F3"/>
          </w:tcPr>
          <w:p w:rsidR="00334E13" w:rsidRDefault="00334E13" w:rsidP="00334E13">
            <w:ins w:id="162" w:author="Frank Oemig" w:date="2023-06-16T18:14:00Z">
              <w:r>
                <w:t>For example this code is used in the filler’s order message to identify an order that is missing a recommended order based on organizational protocol for example as described in the IHE Laboratory Communication (LCC) profile (LAB-6).</w:t>
              </w:r>
            </w:ins>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UA</w:t>
            </w:r>
          </w:p>
        </w:tc>
        <w:tc>
          <w:tcPr>
            <w:tcW w:w="2000" w:type="dxa"/>
            <w:tcBorders>
              <w:bottom w:val="single" w:sz="4" w:space="0" w:color="auto"/>
            </w:tcBorders>
            <w:shd w:val="clear" w:color="auto" w:fill="FFFFFF"/>
          </w:tcPr>
          <w:p w:rsidR="00334E13" w:rsidRDefault="00334E13" w:rsidP="00334E13">
            <w:r>
              <w:t>Unable to accept order/service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UC</w:t>
            </w:r>
          </w:p>
        </w:tc>
        <w:tc>
          <w:tcPr>
            <w:tcW w:w="2000" w:type="dxa"/>
            <w:tcBorders>
              <w:bottom w:val="single" w:sz="4" w:space="0" w:color="auto"/>
            </w:tcBorders>
            <w:shd w:val="clear" w:color="auto" w:fill="F3F3F3"/>
          </w:tcPr>
          <w:p w:rsidR="00334E13" w:rsidRDefault="00334E13" w:rsidP="00334E13">
            <w:r>
              <w:t>Unable to cancel</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or Placer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UD</w:t>
            </w:r>
          </w:p>
        </w:tc>
        <w:tc>
          <w:tcPr>
            <w:tcW w:w="2000" w:type="dxa"/>
            <w:tcBorders>
              <w:bottom w:val="single" w:sz="4" w:space="0" w:color="auto"/>
            </w:tcBorders>
            <w:shd w:val="clear" w:color="auto" w:fill="FFFFFF"/>
          </w:tcPr>
          <w:p w:rsidR="00334E13" w:rsidRDefault="00334E13" w:rsidP="00334E13">
            <w:r>
              <w:t>Unable to discontinue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or Placer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UF</w:t>
            </w:r>
          </w:p>
        </w:tc>
        <w:tc>
          <w:tcPr>
            <w:tcW w:w="2000" w:type="dxa"/>
            <w:tcBorders>
              <w:bottom w:val="single" w:sz="4" w:space="0" w:color="auto"/>
            </w:tcBorders>
            <w:shd w:val="clear" w:color="auto" w:fill="F3F3F3"/>
          </w:tcPr>
          <w:p w:rsidR="00334E13" w:rsidRDefault="00334E13" w:rsidP="00334E13">
            <w:r>
              <w:t>Unable to refill</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p w:rsidR="00334E13" w:rsidRDefault="00334E13" w:rsidP="00334E13"/>
          <w:p w:rsidR="00334E13" w:rsidRDefault="00334E13" w:rsidP="00334E13">
            <w:r>
              <w:t>Usage Note: Negative response to RF Refill order/service request, indicating that the receiving application was not able to complete the refill request.</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UH</w:t>
            </w:r>
          </w:p>
        </w:tc>
        <w:tc>
          <w:tcPr>
            <w:tcW w:w="2000" w:type="dxa"/>
            <w:tcBorders>
              <w:bottom w:val="single" w:sz="4" w:space="0" w:color="auto"/>
            </w:tcBorders>
            <w:shd w:val="clear" w:color="auto" w:fill="FFFFFF"/>
          </w:tcPr>
          <w:p w:rsidR="00334E13" w:rsidRDefault="00334E13" w:rsidP="00334E13">
            <w:r>
              <w:t>Unable to put on hold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UM</w:t>
            </w:r>
          </w:p>
        </w:tc>
        <w:tc>
          <w:tcPr>
            <w:tcW w:w="2000" w:type="dxa"/>
            <w:tcBorders>
              <w:bottom w:val="single" w:sz="4" w:space="0" w:color="auto"/>
            </w:tcBorders>
            <w:shd w:val="clear" w:color="auto" w:fill="F3F3F3"/>
          </w:tcPr>
          <w:p w:rsidR="00334E13" w:rsidRDefault="00334E13" w:rsidP="00334E13">
            <w:r>
              <w:t>Unable to replace</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UN</w:t>
            </w:r>
          </w:p>
        </w:tc>
        <w:tc>
          <w:tcPr>
            <w:tcW w:w="2000" w:type="dxa"/>
            <w:tcBorders>
              <w:bottom w:val="single" w:sz="4" w:space="0" w:color="auto"/>
            </w:tcBorders>
            <w:shd w:val="clear" w:color="auto" w:fill="FFFFFF"/>
          </w:tcPr>
          <w:p w:rsidR="00334E13" w:rsidRDefault="00334E13" w:rsidP="00334E13">
            <w:r>
              <w:t>Unlink order/service from patient care problem or goal</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Placer or Filler Applications.</w:t>
            </w:r>
          </w:p>
          <w:p w:rsidR="00334E13" w:rsidRDefault="00334E13" w:rsidP="00334E13"/>
          <w:p w:rsidR="00334E13" w:rsidRDefault="00334E13" w:rsidP="00334E13">
            <w:r>
              <w:t>Usage Note: Refer to Chapter 12 Patient Care for complete discussion.</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UR</w:t>
            </w:r>
          </w:p>
        </w:tc>
        <w:tc>
          <w:tcPr>
            <w:tcW w:w="2000" w:type="dxa"/>
            <w:tcBorders>
              <w:bottom w:val="single" w:sz="4" w:space="0" w:color="auto"/>
            </w:tcBorders>
            <w:shd w:val="clear" w:color="auto" w:fill="F3F3F3"/>
          </w:tcPr>
          <w:p w:rsidR="00334E13" w:rsidRDefault="00334E13" w:rsidP="00334E13">
            <w:r>
              <w:t>Unable to release</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Filler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UX</w:t>
            </w:r>
          </w:p>
        </w:tc>
        <w:tc>
          <w:tcPr>
            <w:tcW w:w="2000" w:type="dxa"/>
            <w:tcBorders>
              <w:bottom w:val="single" w:sz="4" w:space="0" w:color="auto"/>
            </w:tcBorders>
            <w:shd w:val="clear" w:color="auto" w:fill="FFFFFF"/>
          </w:tcPr>
          <w:p w:rsidR="00334E13" w:rsidRDefault="00334E13" w:rsidP="00334E13">
            <w:r>
              <w:t>Unable to change</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XO</w:t>
            </w:r>
          </w:p>
        </w:tc>
        <w:tc>
          <w:tcPr>
            <w:tcW w:w="2000" w:type="dxa"/>
            <w:tcBorders>
              <w:bottom w:val="single" w:sz="4" w:space="0" w:color="auto"/>
            </w:tcBorders>
            <w:shd w:val="clear" w:color="auto" w:fill="F3F3F3"/>
          </w:tcPr>
          <w:p w:rsidR="00334E13" w:rsidRDefault="00334E13" w:rsidP="00334E13">
            <w:r>
              <w:t>Change order/service request</w:t>
            </w:r>
          </w:p>
        </w:tc>
        <w:tc>
          <w:tcPr>
            <w:tcW w:w="2000" w:type="dxa"/>
            <w:tcBorders>
              <w:bottom w:val="single" w:sz="4" w:space="0" w:color="auto"/>
            </w:tcBorders>
            <w:shd w:val="clear" w:color="auto" w:fill="F3F3F3"/>
          </w:tcPr>
          <w:p w:rsidR="00334E13" w:rsidRDefault="00334E13" w:rsidP="00334E13"/>
        </w:tc>
        <w:tc>
          <w:tcPr>
            <w:tcW w:w="3600" w:type="dxa"/>
            <w:tcBorders>
              <w:bottom w:val="single" w:sz="4" w:space="0" w:color="auto"/>
            </w:tcBorders>
            <w:shd w:val="clear" w:color="auto" w:fill="F3F3F3"/>
          </w:tcPr>
          <w:p w:rsidR="00334E13" w:rsidRDefault="00334E13" w:rsidP="00334E13">
            <w:r>
              <w:t>Placer Applications.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XR</w:t>
            </w:r>
          </w:p>
        </w:tc>
        <w:tc>
          <w:tcPr>
            <w:tcW w:w="2000" w:type="dxa"/>
            <w:tcBorders>
              <w:bottom w:val="single" w:sz="4" w:space="0" w:color="auto"/>
            </w:tcBorders>
            <w:shd w:val="clear" w:color="auto" w:fill="FFFFFF"/>
          </w:tcPr>
          <w:p w:rsidR="00334E13" w:rsidRDefault="00334E13" w:rsidP="00334E13">
            <w:r>
              <w:t>Changed as requested</w:t>
            </w:r>
          </w:p>
        </w:tc>
        <w:tc>
          <w:tcPr>
            <w:tcW w:w="2000" w:type="dxa"/>
            <w:tcBorders>
              <w:bottom w:val="single" w:sz="4" w:space="0" w:color="auto"/>
            </w:tcBorders>
            <w:shd w:val="clear" w:color="auto" w:fill="FFFFFF"/>
          </w:tcPr>
          <w:p w:rsidR="00334E13" w:rsidRDefault="00334E13" w:rsidP="00334E13"/>
        </w:tc>
        <w:tc>
          <w:tcPr>
            <w:tcW w:w="3600" w:type="dxa"/>
            <w:tcBorders>
              <w:bottom w:val="single" w:sz="4" w:space="0" w:color="auto"/>
            </w:tcBorders>
            <w:shd w:val="clear" w:color="auto" w:fill="FFFFFF"/>
          </w:tcPr>
          <w:p w:rsidR="00334E13" w:rsidRDefault="00334E13" w:rsidP="00334E13">
            <w:r>
              <w:t>Filler Applications.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shd w:val="clear" w:color="auto" w:fill="F3F3F3"/>
          </w:tcPr>
          <w:p w:rsidR="00334E13" w:rsidRDefault="00334E13" w:rsidP="00334E13">
            <w:r>
              <w:t>XX</w:t>
            </w:r>
          </w:p>
        </w:tc>
        <w:tc>
          <w:tcPr>
            <w:tcW w:w="2000" w:type="dxa"/>
            <w:shd w:val="clear" w:color="auto" w:fill="F3F3F3"/>
          </w:tcPr>
          <w:p w:rsidR="00334E13" w:rsidRDefault="00334E13" w:rsidP="00334E13">
            <w:r>
              <w:t>Order/service changed, unsol.</w:t>
            </w:r>
          </w:p>
        </w:tc>
        <w:tc>
          <w:tcPr>
            <w:tcW w:w="2000" w:type="dxa"/>
            <w:shd w:val="clear" w:color="auto" w:fill="F3F3F3"/>
          </w:tcPr>
          <w:p w:rsidR="00334E13" w:rsidRDefault="00334E13" w:rsidP="00334E13"/>
        </w:tc>
        <w:tc>
          <w:tcPr>
            <w:tcW w:w="3600" w:type="dxa"/>
            <w:shd w:val="clear" w:color="auto" w:fill="F3F3F3"/>
          </w:tcPr>
          <w:p w:rsidR="00334E13" w:rsidRDefault="00334E13" w:rsidP="00334E13">
            <w:r>
              <w:t>Filler Applications.</w:t>
            </w:r>
          </w:p>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0121 - Response Flag</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ResponseFlag</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allowing the placer (sending) application to determine the amount of information to be returned from the filler.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2.16.840.1.113883.18.49</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responseFlag</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allowing the placer (sending) application to determine the amount of information to be returned from the filler.  Used in HL7 Version 2.x messaging in the ORC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Response Flag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http://terminology.hl7.org/CodeSystem/v2-0121</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2.16.840.1.113883.21.53</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hl7VS-responseFlag</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allowing the placer (sending) application to determine the amount of information to be returned from the filler.</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Response Flag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Response Flag</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allowing the placer (sending) application to determine the amount of information to be returned from the filler.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ORC-6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0121 Coded Content</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000"/>
        <w:gridCol w:w="3200"/>
        <w:gridCol w:w="1200"/>
        <w:gridCol w:w="800"/>
      </w:tblGrid>
      <w:tr w:rsidR="00334E13" w:rsidTr="00334E13">
        <w:tblPrEx>
          <w:tblCellMar>
            <w:top w:w="0" w:type="dxa"/>
            <w:bottom w:w="0" w:type="dxa"/>
          </w:tblCellMar>
        </w:tblPrEx>
        <w:trPr>
          <w:tblHeader/>
        </w:trPr>
        <w:tc>
          <w:tcPr>
            <w:tcW w:w="800" w:type="dxa"/>
            <w:tcBorders>
              <w:bottom w:val="single" w:sz="4" w:space="0" w:color="auto"/>
            </w:tcBorders>
            <w:shd w:val="clear" w:color="auto" w:fill="E6E6E6"/>
          </w:tcPr>
          <w:p w:rsidR="00334E13" w:rsidRDefault="00334E13" w:rsidP="00334E13">
            <w:pPr>
              <w:pStyle w:val="HL7TableHeader"/>
            </w:pPr>
            <w:r>
              <w:t>Value</w:t>
            </w:r>
          </w:p>
        </w:tc>
        <w:tc>
          <w:tcPr>
            <w:tcW w:w="3000" w:type="dxa"/>
            <w:tcBorders>
              <w:bottom w:val="single" w:sz="4" w:space="0" w:color="auto"/>
            </w:tcBorders>
            <w:shd w:val="clear" w:color="auto" w:fill="E6E6E6"/>
          </w:tcPr>
          <w:p w:rsidR="00334E13" w:rsidRDefault="00334E13" w:rsidP="00334E13">
            <w:pPr>
              <w:pStyle w:val="HL7TableHeader"/>
            </w:pPr>
            <w:r>
              <w:t>Display Name</w:t>
            </w:r>
          </w:p>
        </w:tc>
        <w:tc>
          <w:tcPr>
            <w:tcW w:w="32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pPr>
              <w:pStyle w:val="HL7TableBody"/>
            </w:pPr>
            <w:r>
              <w:t>E</w:t>
            </w:r>
          </w:p>
        </w:tc>
        <w:tc>
          <w:tcPr>
            <w:tcW w:w="3000" w:type="dxa"/>
            <w:tcBorders>
              <w:bottom w:val="single" w:sz="4" w:space="0" w:color="auto"/>
            </w:tcBorders>
            <w:shd w:val="clear" w:color="auto" w:fill="FFFFFF"/>
          </w:tcPr>
          <w:p w:rsidR="00334E13" w:rsidRDefault="00334E13" w:rsidP="00334E13">
            <w:pPr>
              <w:pStyle w:val="HL7TableBody"/>
            </w:pPr>
            <w:r>
              <w:t>Report exceptions only</w:t>
            </w:r>
          </w:p>
        </w:tc>
        <w:tc>
          <w:tcPr>
            <w:tcW w:w="32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R</w:t>
            </w:r>
          </w:p>
        </w:tc>
        <w:tc>
          <w:tcPr>
            <w:tcW w:w="3000" w:type="dxa"/>
            <w:tcBorders>
              <w:bottom w:val="single" w:sz="4" w:space="0" w:color="auto"/>
            </w:tcBorders>
            <w:shd w:val="clear" w:color="auto" w:fill="F3F3F3"/>
          </w:tcPr>
          <w:p w:rsidR="00334E13" w:rsidRDefault="00334E13" w:rsidP="00334E13">
            <w:r>
              <w:t>Same as E, also Replacement and Parent-Child</w:t>
            </w:r>
          </w:p>
        </w:tc>
        <w:tc>
          <w:tcPr>
            <w:tcW w:w="3200" w:type="dxa"/>
            <w:tcBorders>
              <w:bottom w:val="single" w:sz="4" w:space="0" w:color="auto"/>
            </w:tcBorders>
            <w:shd w:val="clear" w:color="auto" w:fill="F3F3F3"/>
          </w:tcPr>
          <w:p w:rsidR="00334E13" w:rsidRDefault="00334E13" w:rsidP="00334E13">
            <w:r>
              <w:t>Report exceptions, replacement and parent-child</w:t>
            </w:r>
          </w:p>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FFFFF"/>
          </w:tcPr>
          <w:p w:rsidR="00334E13" w:rsidRDefault="00334E13" w:rsidP="00334E13">
            <w:r>
              <w:t>D</w:t>
            </w:r>
          </w:p>
        </w:tc>
        <w:tc>
          <w:tcPr>
            <w:tcW w:w="3000" w:type="dxa"/>
            <w:tcBorders>
              <w:bottom w:val="single" w:sz="4" w:space="0" w:color="auto"/>
            </w:tcBorders>
            <w:shd w:val="clear" w:color="auto" w:fill="FFFFFF"/>
          </w:tcPr>
          <w:p w:rsidR="00334E13" w:rsidRDefault="00334E13" w:rsidP="00334E13">
            <w:r>
              <w:t>Same as R, also other associated segments</w:t>
            </w:r>
          </w:p>
        </w:tc>
        <w:tc>
          <w:tcPr>
            <w:tcW w:w="3200" w:type="dxa"/>
            <w:tcBorders>
              <w:bottom w:val="single" w:sz="4" w:space="0" w:color="auto"/>
            </w:tcBorders>
            <w:shd w:val="clear" w:color="auto" w:fill="FFFFFF"/>
          </w:tcPr>
          <w:p w:rsidR="00334E13" w:rsidRDefault="00334E13" w:rsidP="00334E13">
            <w:r>
              <w:t>Report exceptions, replacement, parent-child and other associated segments</w:t>
            </w:r>
          </w:p>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800" w:type="dxa"/>
            <w:tcBorders>
              <w:bottom w:val="single" w:sz="4" w:space="0" w:color="auto"/>
            </w:tcBorders>
            <w:shd w:val="clear" w:color="auto" w:fill="F3F3F3"/>
          </w:tcPr>
          <w:p w:rsidR="00334E13" w:rsidRDefault="00334E13" w:rsidP="00334E13">
            <w:r>
              <w:t>F</w:t>
            </w:r>
          </w:p>
        </w:tc>
        <w:tc>
          <w:tcPr>
            <w:tcW w:w="3000" w:type="dxa"/>
            <w:tcBorders>
              <w:bottom w:val="single" w:sz="4" w:space="0" w:color="auto"/>
            </w:tcBorders>
            <w:shd w:val="clear" w:color="auto" w:fill="F3F3F3"/>
          </w:tcPr>
          <w:p w:rsidR="00334E13" w:rsidRDefault="00334E13" w:rsidP="00334E13">
            <w:r>
              <w:t>Same as D, plus confirmations explicitly</w:t>
            </w:r>
          </w:p>
        </w:tc>
        <w:tc>
          <w:tcPr>
            <w:tcW w:w="3200" w:type="dxa"/>
            <w:tcBorders>
              <w:bottom w:val="single" w:sz="4" w:space="0" w:color="auto"/>
            </w:tcBorders>
            <w:shd w:val="clear" w:color="auto" w:fill="F3F3F3"/>
          </w:tcPr>
          <w:p w:rsidR="00334E13" w:rsidRDefault="00334E13" w:rsidP="00334E13">
            <w:r>
              <w:t>Report exceptions, replacement, parent-child, other associated segments and explicit confirmations</w:t>
            </w:r>
          </w:p>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800" w:type="dxa"/>
            <w:shd w:val="clear" w:color="auto" w:fill="FFFFFF"/>
          </w:tcPr>
          <w:p w:rsidR="00334E13" w:rsidRDefault="00334E13" w:rsidP="00334E13">
            <w:r>
              <w:t>N</w:t>
            </w:r>
          </w:p>
        </w:tc>
        <w:tc>
          <w:tcPr>
            <w:tcW w:w="3000" w:type="dxa"/>
            <w:shd w:val="clear" w:color="auto" w:fill="FFFFFF"/>
          </w:tcPr>
          <w:p w:rsidR="00334E13" w:rsidRDefault="00334E13" w:rsidP="00334E13">
            <w:r>
              <w:t>Only the MSA segment is returned</w:t>
            </w:r>
          </w:p>
        </w:tc>
        <w:tc>
          <w:tcPr>
            <w:tcW w:w="3200" w:type="dxa"/>
            <w:shd w:val="clear" w:color="auto" w:fill="FFFFFF"/>
          </w:tcPr>
          <w:p w:rsidR="00334E13" w:rsidRDefault="00334E13" w:rsidP="00334E13"/>
        </w:tc>
        <w:tc>
          <w:tcPr>
            <w:tcW w:w="1200" w:type="dxa"/>
            <w:shd w:val="clear" w:color="auto" w:fill="FFFFFF"/>
          </w:tcPr>
          <w:p w:rsidR="00334E13" w:rsidRDefault="00334E13" w:rsidP="00334E13"/>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0122 - Charge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ChargeType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someone or something other than the patient to be billed for a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2.16.840.1.113883.18.50</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chargeType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someone or something other than the patient to be billed for a service.  Used in HL7 Version 2.x messaging in the BLG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Charge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http://terminology.hl7.org/CodeSystem/v2-0122</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hl7VS-chargeType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someone or something other than the patient to be billed for a service.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Charge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Charge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someone or something other than the patient to be billed for a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OO</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BLG-2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4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CH</w:t>
            </w:r>
          </w:p>
        </w:tc>
        <w:tc>
          <w:tcPr>
            <w:tcW w:w="1600" w:type="dxa"/>
            <w:tcBorders>
              <w:bottom w:val="single" w:sz="4" w:space="0" w:color="auto"/>
            </w:tcBorders>
            <w:shd w:val="clear" w:color="auto" w:fill="FFFFFF"/>
          </w:tcPr>
          <w:p w:rsidR="00334E13" w:rsidRDefault="00334E13" w:rsidP="00334E13">
            <w:pPr>
              <w:pStyle w:val="HL7TableBody"/>
            </w:pPr>
            <w:r>
              <w:t>Charge</w:t>
            </w:r>
          </w:p>
        </w:tc>
        <w:tc>
          <w:tcPr>
            <w:tcW w:w="4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CO</w:t>
            </w:r>
          </w:p>
        </w:tc>
        <w:tc>
          <w:tcPr>
            <w:tcW w:w="1600" w:type="dxa"/>
            <w:tcBorders>
              <w:bottom w:val="single" w:sz="4" w:space="0" w:color="auto"/>
            </w:tcBorders>
            <w:shd w:val="clear" w:color="auto" w:fill="F3F3F3"/>
          </w:tcPr>
          <w:p w:rsidR="00334E13" w:rsidRDefault="00334E13" w:rsidP="00334E13">
            <w:r>
              <w:t>Contract</w:t>
            </w:r>
          </w:p>
        </w:tc>
        <w:tc>
          <w:tcPr>
            <w:tcW w:w="4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CR</w:t>
            </w:r>
          </w:p>
        </w:tc>
        <w:tc>
          <w:tcPr>
            <w:tcW w:w="1600" w:type="dxa"/>
            <w:tcBorders>
              <w:bottom w:val="single" w:sz="4" w:space="0" w:color="auto"/>
            </w:tcBorders>
            <w:shd w:val="clear" w:color="auto" w:fill="FFFFFF"/>
          </w:tcPr>
          <w:p w:rsidR="00334E13" w:rsidRDefault="00334E13" w:rsidP="00334E13">
            <w:r>
              <w:t>Credit</w:t>
            </w:r>
          </w:p>
        </w:tc>
        <w:tc>
          <w:tcPr>
            <w:tcW w:w="44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DP</w:t>
            </w:r>
          </w:p>
        </w:tc>
        <w:tc>
          <w:tcPr>
            <w:tcW w:w="1600" w:type="dxa"/>
            <w:tcBorders>
              <w:bottom w:val="single" w:sz="4" w:space="0" w:color="auto"/>
            </w:tcBorders>
            <w:shd w:val="clear" w:color="auto" w:fill="F3F3F3"/>
          </w:tcPr>
          <w:p w:rsidR="00334E13" w:rsidRDefault="00334E13" w:rsidP="00334E13">
            <w:r>
              <w:t>Department</w:t>
            </w:r>
          </w:p>
        </w:tc>
        <w:tc>
          <w:tcPr>
            <w:tcW w:w="4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GR</w:t>
            </w:r>
          </w:p>
        </w:tc>
        <w:tc>
          <w:tcPr>
            <w:tcW w:w="1600" w:type="dxa"/>
            <w:tcBorders>
              <w:bottom w:val="single" w:sz="4" w:space="0" w:color="auto"/>
            </w:tcBorders>
            <w:shd w:val="clear" w:color="auto" w:fill="FFFFFF"/>
          </w:tcPr>
          <w:p w:rsidR="00334E13" w:rsidRDefault="00334E13" w:rsidP="00334E13">
            <w:r>
              <w:t>Grant</w:t>
            </w:r>
          </w:p>
        </w:tc>
        <w:tc>
          <w:tcPr>
            <w:tcW w:w="44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NC</w:t>
            </w:r>
          </w:p>
        </w:tc>
        <w:tc>
          <w:tcPr>
            <w:tcW w:w="1600" w:type="dxa"/>
            <w:tcBorders>
              <w:bottom w:val="single" w:sz="4" w:space="0" w:color="auto"/>
            </w:tcBorders>
            <w:shd w:val="clear" w:color="auto" w:fill="F3F3F3"/>
          </w:tcPr>
          <w:p w:rsidR="00334E13" w:rsidRDefault="00334E13" w:rsidP="00334E13">
            <w:r>
              <w:t>No Charge</w:t>
            </w:r>
          </w:p>
        </w:tc>
        <w:tc>
          <w:tcPr>
            <w:tcW w:w="4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PC</w:t>
            </w:r>
          </w:p>
        </w:tc>
        <w:tc>
          <w:tcPr>
            <w:tcW w:w="1600" w:type="dxa"/>
            <w:tcBorders>
              <w:bottom w:val="single" w:sz="4" w:space="0" w:color="auto"/>
            </w:tcBorders>
            <w:shd w:val="clear" w:color="auto" w:fill="FFFFFF"/>
          </w:tcPr>
          <w:p w:rsidR="00334E13" w:rsidRDefault="00334E13" w:rsidP="00334E13">
            <w:r>
              <w:t>Professional</w:t>
            </w:r>
          </w:p>
        </w:tc>
        <w:tc>
          <w:tcPr>
            <w:tcW w:w="44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shd w:val="clear" w:color="auto" w:fill="F3F3F3"/>
          </w:tcPr>
          <w:p w:rsidR="00334E13" w:rsidRDefault="00334E13" w:rsidP="00334E13">
            <w:r>
              <w:t>RS</w:t>
            </w:r>
          </w:p>
        </w:tc>
        <w:tc>
          <w:tcPr>
            <w:tcW w:w="1600" w:type="dxa"/>
            <w:shd w:val="clear" w:color="auto" w:fill="F3F3F3"/>
          </w:tcPr>
          <w:p w:rsidR="00334E13" w:rsidRDefault="00334E13" w:rsidP="00334E13">
            <w:r>
              <w:t>Research</w:t>
            </w:r>
          </w:p>
        </w:tc>
        <w:tc>
          <w:tcPr>
            <w:tcW w:w="4400" w:type="dxa"/>
            <w:shd w:val="clear" w:color="auto" w:fill="F3F3F3"/>
          </w:tcPr>
          <w:p w:rsidR="00334E13" w:rsidRDefault="00334E13" w:rsidP="00334E13"/>
        </w:tc>
        <w:tc>
          <w:tcPr>
            <w:tcW w:w="12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0123 - Result Status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ResultStatus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status of results for an order.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2.16.840.1.113883.18.51</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resultStatus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a status of results for an order.  Used in HL7 Version 2.x messaging in the OBR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Result Status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http://terminology.hl7.org/CodeSystem/v2-0123</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hl7VS-resultStatus-Obr</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a status of results for an order.  Used in HL7 Version 2.x messaging in the OBR segment.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Result Status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http://terminology.hl7.org/ValueSet/v2-0123</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Result 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a status of results for an order.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OO</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OBR-25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334E13" w:rsidTr="00334E13">
        <w:tblPrEx>
          <w:tblCellMar>
            <w:top w:w="0" w:type="dxa"/>
            <w:bottom w:w="0" w:type="dxa"/>
          </w:tblCellMar>
        </w:tblPrEx>
        <w:trPr>
          <w:tblHeader/>
        </w:trPr>
        <w:tc>
          <w:tcPr>
            <w:tcW w:w="1000" w:type="dxa"/>
            <w:tcBorders>
              <w:bottom w:val="single" w:sz="4" w:space="0" w:color="auto"/>
            </w:tcBorders>
            <w:shd w:val="clear" w:color="auto" w:fill="E6E6E6"/>
          </w:tcPr>
          <w:p w:rsidR="00334E13" w:rsidRDefault="00334E13" w:rsidP="00334E13">
            <w:pPr>
              <w:pStyle w:val="HL7TableHeader"/>
            </w:pPr>
            <w:r>
              <w:t>Value</w:t>
            </w:r>
          </w:p>
        </w:tc>
        <w:tc>
          <w:tcPr>
            <w:tcW w:w="2000" w:type="dxa"/>
            <w:tcBorders>
              <w:bottom w:val="single" w:sz="4" w:space="0" w:color="auto"/>
            </w:tcBorders>
            <w:shd w:val="clear" w:color="auto" w:fill="E6E6E6"/>
          </w:tcPr>
          <w:p w:rsidR="00334E13" w:rsidRDefault="00334E13" w:rsidP="00334E13">
            <w:pPr>
              <w:pStyle w:val="HL7TableHeader"/>
            </w:pPr>
            <w:r>
              <w:t>Display Name</w:t>
            </w:r>
          </w:p>
        </w:tc>
        <w:tc>
          <w:tcPr>
            <w:tcW w:w="2600" w:type="dxa"/>
            <w:tcBorders>
              <w:bottom w:val="single" w:sz="4" w:space="0" w:color="auto"/>
            </w:tcBorders>
            <w:shd w:val="clear" w:color="auto" w:fill="E6E6E6"/>
          </w:tcPr>
          <w:p w:rsidR="00334E13" w:rsidRDefault="00334E13" w:rsidP="00334E13">
            <w:pPr>
              <w:pStyle w:val="HL7TableHeader"/>
            </w:pPr>
            <w:r>
              <w:t>Definition</w:t>
            </w:r>
          </w:p>
        </w:tc>
        <w:tc>
          <w:tcPr>
            <w:tcW w:w="28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pPr>
              <w:pStyle w:val="HL7TableBody"/>
            </w:pPr>
            <w:r>
              <w:t>O</w:t>
            </w:r>
          </w:p>
        </w:tc>
        <w:tc>
          <w:tcPr>
            <w:tcW w:w="2000" w:type="dxa"/>
            <w:tcBorders>
              <w:bottom w:val="single" w:sz="4" w:space="0" w:color="auto"/>
            </w:tcBorders>
            <w:shd w:val="clear" w:color="auto" w:fill="FFFFFF"/>
          </w:tcPr>
          <w:p w:rsidR="00334E13" w:rsidRDefault="00334E13" w:rsidP="00334E13">
            <w:pPr>
              <w:pStyle w:val="HL7TableBody"/>
            </w:pPr>
            <w:r>
              <w:t>Order received; specimen not yet received</w:t>
            </w:r>
          </w:p>
        </w:tc>
        <w:tc>
          <w:tcPr>
            <w:tcW w:w="2600" w:type="dxa"/>
            <w:tcBorders>
              <w:bottom w:val="single" w:sz="4" w:space="0" w:color="auto"/>
            </w:tcBorders>
            <w:shd w:val="clear" w:color="auto" w:fill="FFFFFF"/>
          </w:tcPr>
          <w:p w:rsidR="00334E13" w:rsidRDefault="00334E13" w:rsidP="00334E13">
            <w:pPr>
              <w:pStyle w:val="HL7TableBody"/>
            </w:pPr>
          </w:p>
        </w:tc>
        <w:tc>
          <w:tcPr>
            <w:tcW w:w="28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I</w:t>
            </w:r>
          </w:p>
        </w:tc>
        <w:tc>
          <w:tcPr>
            <w:tcW w:w="2000" w:type="dxa"/>
            <w:tcBorders>
              <w:bottom w:val="single" w:sz="4" w:space="0" w:color="auto"/>
            </w:tcBorders>
            <w:shd w:val="clear" w:color="auto" w:fill="F3F3F3"/>
          </w:tcPr>
          <w:p w:rsidR="00334E13" w:rsidRDefault="00334E13" w:rsidP="00334E13">
            <w:r>
              <w:t>No results available; specimen received, procedure incomplete</w:t>
            </w:r>
          </w:p>
        </w:tc>
        <w:tc>
          <w:tcPr>
            <w:tcW w:w="2600" w:type="dxa"/>
            <w:tcBorders>
              <w:bottom w:val="single" w:sz="4" w:space="0" w:color="auto"/>
            </w:tcBorders>
            <w:shd w:val="clear" w:color="auto" w:fill="F3F3F3"/>
          </w:tcPr>
          <w:p w:rsidR="00334E13" w:rsidRDefault="00334E13" w:rsidP="00334E13"/>
        </w:tc>
        <w:tc>
          <w:tcPr>
            <w:tcW w:w="28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r>
              <w:t>S</w:t>
            </w:r>
          </w:p>
        </w:tc>
        <w:tc>
          <w:tcPr>
            <w:tcW w:w="2000" w:type="dxa"/>
            <w:tcBorders>
              <w:bottom w:val="single" w:sz="4" w:space="0" w:color="auto"/>
            </w:tcBorders>
            <w:shd w:val="clear" w:color="auto" w:fill="FFFFFF"/>
          </w:tcPr>
          <w:p w:rsidR="00334E13" w:rsidRDefault="00334E13" w:rsidP="00334E13">
            <w:r>
              <w:t>No results available; procedure scheduled, but not done</w:t>
            </w:r>
          </w:p>
        </w:tc>
        <w:tc>
          <w:tcPr>
            <w:tcW w:w="2600" w:type="dxa"/>
            <w:tcBorders>
              <w:bottom w:val="single" w:sz="4" w:space="0" w:color="auto"/>
            </w:tcBorders>
            <w:shd w:val="clear" w:color="auto" w:fill="FFFFFF"/>
          </w:tcPr>
          <w:p w:rsidR="00334E13" w:rsidRDefault="00334E13" w:rsidP="00334E13"/>
        </w:tc>
        <w:tc>
          <w:tcPr>
            <w:tcW w:w="28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A</w:t>
            </w:r>
          </w:p>
        </w:tc>
        <w:tc>
          <w:tcPr>
            <w:tcW w:w="2000" w:type="dxa"/>
            <w:tcBorders>
              <w:bottom w:val="single" w:sz="4" w:space="0" w:color="auto"/>
            </w:tcBorders>
            <w:shd w:val="clear" w:color="auto" w:fill="F3F3F3"/>
          </w:tcPr>
          <w:p w:rsidR="00334E13" w:rsidRDefault="00334E13" w:rsidP="00334E13">
            <w:r>
              <w:t>Some, but not all, results available</w:t>
            </w:r>
          </w:p>
        </w:tc>
        <w:tc>
          <w:tcPr>
            <w:tcW w:w="2600" w:type="dxa"/>
            <w:tcBorders>
              <w:bottom w:val="single" w:sz="4" w:space="0" w:color="auto"/>
            </w:tcBorders>
            <w:shd w:val="clear" w:color="auto" w:fill="F3F3F3"/>
          </w:tcPr>
          <w:p w:rsidR="00334E13" w:rsidRDefault="00334E13" w:rsidP="00334E13"/>
        </w:tc>
        <w:tc>
          <w:tcPr>
            <w:tcW w:w="28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r>
              <w:t>P</w:t>
            </w:r>
          </w:p>
        </w:tc>
        <w:tc>
          <w:tcPr>
            <w:tcW w:w="2000" w:type="dxa"/>
            <w:tcBorders>
              <w:bottom w:val="single" w:sz="4" w:space="0" w:color="auto"/>
            </w:tcBorders>
            <w:shd w:val="clear" w:color="auto" w:fill="FFFFFF"/>
          </w:tcPr>
          <w:p w:rsidR="00334E13" w:rsidRDefault="00334E13" w:rsidP="00334E13">
            <w:r>
              <w:t>Preliminary</w:t>
            </w:r>
          </w:p>
        </w:tc>
        <w:tc>
          <w:tcPr>
            <w:tcW w:w="2600" w:type="dxa"/>
            <w:tcBorders>
              <w:bottom w:val="single" w:sz="4" w:space="0" w:color="auto"/>
            </w:tcBorders>
            <w:shd w:val="clear" w:color="auto" w:fill="FFFFFF"/>
          </w:tcPr>
          <w:p w:rsidR="00334E13" w:rsidRDefault="00334E13" w:rsidP="00334E13">
            <w:r>
              <w:t>A verified early result is available, final results not yet obtained</w:t>
            </w:r>
          </w:p>
        </w:tc>
        <w:tc>
          <w:tcPr>
            <w:tcW w:w="28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C</w:t>
            </w:r>
          </w:p>
        </w:tc>
        <w:tc>
          <w:tcPr>
            <w:tcW w:w="2000" w:type="dxa"/>
            <w:tcBorders>
              <w:bottom w:val="single" w:sz="4" w:space="0" w:color="auto"/>
            </w:tcBorders>
            <w:shd w:val="clear" w:color="auto" w:fill="F3F3F3"/>
          </w:tcPr>
          <w:p w:rsidR="00334E13" w:rsidRDefault="00334E13" w:rsidP="00334E13">
            <w:r>
              <w:t>Corrected, final</w:t>
            </w:r>
          </w:p>
        </w:tc>
        <w:tc>
          <w:tcPr>
            <w:tcW w:w="2600" w:type="dxa"/>
            <w:tcBorders>
              <w:bottom w:val="single" w:sz="4" w:space="0" w:color="auto"/>
            </w:tcBorders>
            <w:shd w:val="clear" w:color="auto" w:fill="F3F3F3"/>
          </w:tcPr>
          <w:p w:rsidR="00334E13" w:rsidRDefault="00334E13" w:rsidP="00334E13">
            <w:r>
              <w:t>A result under an order, that has been finalized has been corrected</w:t>
            </w:r>
          </w:p>
        </w:tc>
        <w:tc>
          <w:tcPr>
            <w:tcW w:w="28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r>
              <w:t>R</w:t>
            </w:r>
          </w:p>
        </w:tc>
        <w:tc>
          <w:tcPr>
            <w:tcW w:w="2000" w:type="dxa"/>
            <w:tcBorders>
              <w:bottom w:val="single" w:sz="4" w:space="0" w:color="auto"/>
            </w:tcBorders>
            <w:shd w:val="clear" w:color="auto" w:fill="FFFFFF"/>
          </w:tcPr>
          <w:p w:rsidR="00334E13" w:rsidRDefault="00334E13" w:rsidP="00334E13">
            <w:r>
              <w:t>Results stored; not yet verified</w:t>
            </w:r>
          </w:p>
        </w:tc>
        <w:tc>
          <w:tcPr>
            <w:tcW w:w="2600" w:type="dxa"/>
            <w:tcBorders>
              <w:bottom w:val="single" w:sz="4" w:space="0" w:color="auto"/>
            </w:tcBorders>
            <w:shd w:val="clear" w:color="auto" w:fill="FFFFFF"/>
          </w:tcPr>
          <w:p w:rsidR="00334E13" w:rsidRDefault="00334E13" w:rsidP="00334E13"/>
        </w:tc>
        <w:tc>
          <w:tcPr>
            <w:tcW w:w="28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F</w:t>
            </w:r>
          </w:p>
        </w:tc>
        <w:tc>
          <w:tcPr>
            <w:tcW w:w="2000" w:type="dxa"/>
            <w:tcBorders>
              <w:bottom w:val="single" w:sz="4" w:space="0" w:color="auto"/>
            </w:tcBorders>
            <w:shd w:val="clear" w:color="auto" w:fill="F3F3F3"/>
          </w:tcPr>
          <w:p w:rsidR="00334E13" w:rsidRDefault="00334E13" w:rsidP="00334E13">
            <w:r>
              <w:t>Final results</w:t>
            </w:r>
          </w:p>
        </w:tc>
        <w:tc>
          <w:tcPr>
            <w:tcW w:w="2600" w:type="dxa"/>
            <w:tcBorders>
              <w:bottom w:val="single" w:sz="4" w:space="0" w:color="auto"/>
            </w:tcBorders>
            <w:shd w:val="clear" w:color="auto" w:fill="F3F3F3"/>
          </w:tcPr>
          <w:p w:rsidR="00334E13" w:rsidRDefault="00334E13" w:rsidP="00334E13">
            <w:r>
              <w:t>Final results; results stored and verified.</w:t>
            </w:r>
          </w:p>
        </w:tc>
        <w:tc>
          <w:tcPr>
            <w:tcW w:w="2800" w:type="dxa"/>
            <w:tcBorders>
              <w:bottom w:val="single" w:sz="4" w:space="0" w:color="auto"/>
            </w:tcBorders>
            <w:shd w:val="clear" w:color="auto" w:fill="F3F3F3"/>
          </w:tcPr>
          <w:p w:rsidR="00334E13" w:rsidRDefault="00334E13" w:rsidP="00334E13">
            <w:r>
              <w:t>Can only be changed with a corrected result.</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r>
              <w:t>X</w:t>
            </w:r>
          </w:p>
        </w:tc>
        <w:tc>
          <w:tcPr>
            <w:tcW w:w="2000" w:type="dxa"/>
            <w:tcBorders>
              <w:bottom w:val="single" w:sz="4" w:space="0" w:color="auto"/>
            </w:tcBorders>
            <w:shd w:val="clear" w:color="auto" w:fill="FFFFFF"/>
          </w:tcPr>
          <w:p w:rsidR="00334E13" w:rsidRDefault="00334E13" w:rsidP="00334E13">
            <w:r>
              <w:t>No results available; Order canceled</w:t>
            </w:r>
          </w:p>
        </w:tc>
        <w:tc>
          <w:tcPr>
            <w:tcW w:w="2600" w:type="dxa"/>
            <w:tcBorders>
              <w:bottom w:val="single" w:sz="4" w:space="0" w:color="auto"/>
            </w:tcBorders>
            <w:shd w:val="clear" w:color="auto" w:fill="FFFFFF"/>
          </w:tcPr>
          <w:p w:rsidR="00334E13" w:rsidRDefault="00334E13" w:rsidP="00334E13">
            <w:r>
              <w:t>No results available; Order canceled.</w:t>
            </w:r>
          </w:p>
        </w:tc>
        <w:tc>
          <w:tcPr>
            <w:tcW w:w="28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Y</w:t>
            </w:r>
          </w:p>
        </w:tc>
        <w:tc>
          <w:tcPr>
            <w:tcW w:w="2000" w:type="dxa"/>
            <w:tcBorders>
              <w:bottom w:val="single" w:sz="4" w:space="0" w:color="auto"/>
            </w:tcBorders>
            <w:shd w:val="clear" w:color="auto" w:fill="F3F3F3"/>
          </w:tcPr>
          <w:p w:rsidR="00334E13" w:rsidRDefault="00334E13" w:rsidP="00334E13">
            <w:r>
              <w:t>No order on record for this test</w:t>
            </w:r>
          </w:p>
        </w:tc>
        <w:tc>
          <w:tcPr>
            <w:tcW w:w="2600" w:type="dxa"/>
            <w:tcBorders>
              <w:bottom w:val="single" w:sz="4" w:space="0" w:color="auto"/>
            </w:tcBorders>
            <w:shd w:val="clear" w:color="auto" w:fill="F3F3F3"/>
          </w:tcPr>
          <w:p w:rsidR="00334E13" w:rsidRDefault="00334E13" w:rsidP="00334E13">
            <w:r>
              <w:t>No order on record for this test.</w:t>
            </w:r>
          </w:p>
        </w:tc>
        <w:tc>
          <w:tcPr>
            <w:tcW w:w="2800" w:type="dxa"/>
            <w:tcBorders>
              <w:bottom w:val="single" w:sz="4" w:space="0" w:color="auto"/>
            </w:tcBorders>
            <w:shd w:val="clear" w:color="auto" w:fill="F3F3F3"/>
          </w:tcPr>
          <w:p w:rsidR="00334E13" w:rsidRDefault="00334E13" w:rsidP="00334E13">
            <w:r>
              <w:t>Usage Note: Used only on queries</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FFFFF"/>
          </w:tcPr>
          <w:p w:rsidR="00334E13" w:rsidRDefault="00334E13" w:rsidP="00334E13">
            <w:r>
              <w:t>Z</w:t>
            </w:r>
          </w:p>
        </w:tc>
        <w:tc>
          <w:tcPr>
            <w:tcW w:w="2000" w:type="dxa"/>
            <w:tcBorders>
              <w:bottom w:val="single" w:sz="4" w:space="0" w:color="auto"/>
            </w:tcBorders>
            <w:shd w:val="clear" w:color="auto" w:fill="FFFFFF"/>
          </w:tcPr>
          <w:p w:rsidR="00334E13" w:rsidRDefault="00334E13" w:rsidP="00334E13">
            <w:r>
              <w:t>No record of this patient</w:t>
            </w:r>
          </w:p>
        </w:tc>
        <w:tc>
          <w:tcPr>
            <w:tcW w:w="2600" w:type="dxa"/>
            <w:tcBorders>
              <w:bottom w:val="single" w:sz="4" w:space="0" w:color="auto"/>
            </w:tcBorders>
            <w:shd w:val="clear" w:color="auto" w:fill="FFFFFF"/>
          </w:tcPr>
          <w:p w:rsidR="00334E13" w:rsidRDefault="00334E13" w:rsidP="00334E13">
            <w:r>
              <w:t>No record of this patient.</w:t>
            </w:r>
          </w:p>
        </w:tc>
        <w:tc>
          <w:tcPr>
            <w:tcW w:w="2800" w:type="dxa"/>
            <w:tcBorders>
              <w:bottom w:val="single" w:sz="4" w:space="0" w:color="auto"/>
            </w:tcBorders>
            <w:shd w:val="clear" w:color="auto" w:fill="FFFFFF"/>
          </w:tcPr>
          <w:p w:rsidR="00334E13" w:rsidRDefault="00334E13" w:rsidP="00334E13">
            <w:r>
              <w:t>Usage Note: Used only on queries</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000" w:type="dxa"/>
            <w:tcBorders>
              <w:bottom w:val="single" w:sz="4" w:space="0" w:color="auto"/>
            </w:tcBorders>
            <w:shd w:val="clear" w:color="auto" w:fill="F3F3F3"/>
          </w:tcPr>
          <w:p w:rsidR="00334E13" w:rsidRDefault="00334E13" w:rsidP="00334E13">
            <w:r>
              <w:t>M</w:t>
            </w:r>
          </w:p>
        </w:tc>
        <w:tc>
          <w:tcPr>
            <w:tcW w:w="2000" w:type="dxa"/>
            <w:tcBorders>
              <w:bottom w:val="single" w:sz="4" w:space="0" w:color="auto"/>
            </w:tcBorders>
            <w:shd w:val="clear" w:color="auto" w:fill="F3F3F3"/>
          </w:tcPr>
          <w:p w:rsidR="00334E13" w:rsidRDefault="00334E13" w:rsidP="00334E13">
            <w:r>
              <w:t>Corrected, not final</w:t>
            </w:r>
          </w:p>
        </w:tc>
        <w:tc>
          <w:tcPr>
            <w:tcW w:w="2600" w:type="dxa"/>
            <w:tcBorders>
              <w:bottom w:val="single" w:sz="4" w:space="0" w:color="auto"/>
            </w:tcBorders>
            <w:shd w:val="clear" w:color="auto" w:fill="F3F3F3"/>
          </w:tcPr>
          <w:p w:rsidR="00334E13" w:rsidRDefault="00334E13" w:rsidP="00334E13">
            <w:r>
              <w:t>A result under an order, that has not yet been finalized has been corrected</w:t>
            </w:r>
          </w:p>
        </w:tc>
        <w:tc>
          <w:tcPr>
            <w:tcW w:w="28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000" w:type="dxa"/>
            <w:shd w:val="clear" w:color="auto" w:fill="FFFFFF"/>
          </w:tcPr>
          <w:p w:rsidR="00334E13" w:rsidRDefault="00334E13" w:rsidP="00334E13">
            <w:r>
              <w:t>N</w:t>
            </w:r>
          </w:p>
        </w:tc>
        <w:tc>
          <w:tcPr>
            <w:tcW w:w="2000" w:type="dxa"/>
            <w:shd w:val="clear" w:color="auto" w:fill="FFFFFF"/>
          </w:tcPr>
          <w:p w:rsidR="00334E13" w:rsidRDefault="00334E13" w:rsidP="00334E13">
            <w:r>
              <w:t>Procedure completed, results pending</w:t>
            </w:r>
          </w:p>
        </w:tc>
        <w:tc>
          <w:tcPr>
            <w:tcW w:w="2600" w:type="dxa"/>
            <w:shd w:val="clear" w:color="auto" w:fill="FFFFFF"/>
          </w:tcPr>
          <w:p w:rsidR="00334E13" w:rsidRDefault="00334E13" w:rsidP="00334E13">
            <w:r>
              <w:t>No result available; requested procedure done.  To indicate that a requested test is performed but results are pending/not yet available.</w:t>
            </w:r>
          </w:p>
        </w:tc>
        <w:tc>
          <w:tcPr>
            <w:tcW w:w="2800" w:type="dxa"/>
            <w:shd w:val="clear" w:color="auto" w:fill="FFFFFF"/>
          </w:tcPr>
          <w:p w:rsidR="00334E13" w:rsidRDefault="00334E13" w:rsidP="00334E13">
            <w:r>
              <w:t xml:space="preserve">Usage Note: Transitions/Relationships: </w:t>
            </w:r>
          </w:p>
          <w:p w:rsidR="00334E13" w:rsidRDefault="00334E13" w:rsidP="00334E13">
            <w:r>
              <w:t>OBR-25  Valid preceding state (... to N): O, I, S.  Succeeding state (N to ...): P, A, R, F, X</w:t>
            </w:r>
          </w:p>
          <w:p w:rsidR="00334E13" w:rsidRDefault="00334E13" w:rsidP="00334E13">
            <w:r>
              <w:t>OBX-11  No OBX segments can be present where OBX-29 = RSLT</w:t>
            </w:r>
          </w:p>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0124 - Transportation Mode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TransportationMode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how (or whether) to transport a patient, when applicable, for an ordered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2.16.840.1.113883.18.52</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transportationMode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how (or whether) to transport a patient, when applicable, for an ordered service.  Used in HL7 Version 2.x messaging in the OBR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Transportation Mode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http://terminology.hl7.org/CodeSystem/v2-0124</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hl7VS-transportationMode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how (or whether) to transport a patient, when applicable, for an ordered service.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Transportation Mode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Transportation Mode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how (or whether) to transport a patient, when applicable, for an ordered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OO</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OBR-30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4000" w:type="dxa"/>
            <w:tcBorders>
              <w:bottom w:val="single" w:sz="4" w:space="0" w:color="auto"/>
            </w:tcBorders>
            <w:shd w:val="clear" w:color="auto" w:fill="E6E6E6"/>
          </w:tcPr>
          <w:p w:rsidR="00334E13" w:rsidRDefault="00334E13" w:rsidP="00334E13">
            <w:pPr>
              <w:pStyle w:val="HL7TableHeader"/>
            </w:pPr>
            <w:r>
              <w:t>Display Name</w:t>
            </w:r>
          </w:p>
        </w:tc>
        <w:tc>
          <w:tcPr>
            <w:tcW w:w="20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CART</w:t>
            </w:r>
          </w:p>
        </w:tc>
        <w:tc>
          <w:tcPr>
            <w:tcW w:w="4000" w:type="dxa"/>
            <w:tcBorders>
              <w:bottom w:val="single" w:sz="4" w:space="0" w:color="auto"/>
            </w:tcBorders>
            <w:shd w:val="clear" w:color="auto" w:fill="FFFFFF"/>
          </w:tcPr>
          <w:p w:rsidR="00334E13" w:rsidRDefault="00334E13" w:rsidP="00334E13">
            <w:pPr>
              <w:pStyle w:val="HL7TableBody"/>
            </w:pPr>
            <w:r>
              <w:t>Cart - patient travels on cart or gurney</w:t>
            </w:r>
          </w:p>
        </w:tc>
        <w:tc>
          <w:tcPr>
            <w:tcW w:w="20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PORT</w:t>
            </w:r>
          </w:p>
        </w:tc>
        <w:tc>
          <w:tcPr>
            <w:tcW w:w="4000" w:type="dxa"/>
            <w:tcBorders>
              <w:bottom w:val="single" w:sz="4" w:space="0" w:color="auto"/>
            </w:tcBorders>
            <w:shd w:val="clear" w:color="auto" w:fill="F3F3F3"/>
          </w:tcPr>
          <w:p w:rsidR="00334E13" w:rsidRDefault="00334E13" w:rsidP="00334E13">
            <w:r>
              <w:t>The examining device goes to patient's location</w:t>
            </w:r>
          </w:p>
        </w:tc>
        <w:tc>
          <w:tcPr>
            <w:tcW w:w="20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WALK</w:t>
            </w:r>
          </w:p>
        </w:tc>
        <w:tc>
          <w:tcPr>
            <w:tcW w:w="4000" w:type="dxa"/>
            <w:tcBorders>
              <w:bottom w:val="single" w:sz="4" w:space="0" w:color="auto"/>
            </w:tcBorders>
            <w:shd w:val="clear" w:color="auto" w:fill="FFFFFF"/>
          </w:tcPr>
          <w:p w:rsidR="00334E13" w:rsidRDefault="00334E13" w:rsidP="00334E13">
            <w:r>
              <w:t>Patient walks to diagnostic service</w:t>
            </w:r>
          </w:p>
        </w:tc>
        <w:tc>
          <w:tcPr>
            <w:tcW w:w="20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shd w:val="clear" w:color="auto" w:fill="F3F3F3"/>
          </w:tcPr>
          <w:p w:rsidR="00334E13" w:rsidRDefault="00334E13" w:rsidP="00334E13">
            <w:r>
              <w:t>WHLC</w:t>
            </w:r>
          </w:p>
        </w:tc>
        <w:tc>
          <w:tcPr>
            <w:tcW w:w="4000" w:type="dxa"/>
            <w:shd w:val="clear" w:color="auto" w:fill="F3F3F3"/>
          </w:tcPr>
          <w:p w:rsidR="00334E13" w:rsidRDefault="00334E13" w:rsidP="00334E13">
            <w:r>
              <w:t>Wheelchair</w:t>
            </w:r>
          </w:p>
        </w:tc>
        <w:tc>
          <w:tcPr>
            <w:tcW w:w="2000" w:type="dxa"/>
            <w:shd w:val="clear" w:color="auto" w:fill="F3F3F3"/>
          </w:tcPr>
          <w:p w:rsidR="00334E13" w:rsidRDefault="00334E13" w:rsidP="00334E13"/>
        </w:tc>
        <w:tc>
          <w:tcPr>
            <w:tcW w:w="12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0125 - Value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ValueType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format of the observation value in the Observation Result (OBX).</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2.16.840.1.113883.18.280</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dataTypes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specifying the format of the observation value in the Observation Result (OBX).   Used in HL7 Version 2.x messaging in the OBX, OM1, OM3 and OMC segments.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Data Types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http://terminology.hl7.org/CodeSystem/v2-0440</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01.11.2000</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2.4</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2.16.840.1.113883.21.57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hl7VS-valueType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the data type of OBX-5, Observation Value, and are a subset of the datatypes defined in HL7 Version 2.x.</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Value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Value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specifying the format of the observation value in the Observation Result (OBX).</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OO</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OBX-2, OM1-3, OM3-7 and OMC-9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200"/>
        <w:gridCol w:w="16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4400" w:type="dxa"/>
            <w:tcBorders>
              <w:bottom w:val="single" w:sz="4" w:space="0" w:color="auto"/>
            </w:tcBorders>
            <w:shd w:val="clear" w:color="auto" w:fill="E6E6E6"/>
          </w:tcPr>
          <w:p w:rsidR="00334E13" w:rsidRDefault="00334E13" w:rsidP="00334E13">
            <w:pPr>
              <w:pStyle w:val="HL7TableHeader"/>
            </w:pPr>
            <w:r>
              <w:t>Display Name</w:t>
            </w:r>
          </w:p>
        </w:tc>
        <w:tc>
          <w:tcPr>
            <w:tcW w:w="1200" w:type="dxa"/>
            <w:tcBorders>
              <w:bottom w:val="single" w:sz="4" w:space="0" w:color="auto"/>
            </w:tcBorders>
            <w:shd w:val="clear" w:color="auto" w:fill="E6E6E6"/>
          </w:tcPr>
          <w:p w:rsidR="00334E13" w:rsidRDefault="00334E13" w:rsidP="00334E13">
            <w:pPr>
              <w:pStyle w:val="HL7TableHeader"/>
            </w:pPr>
            <w:r>
              <w:t>Definition</w:t>
            </w:r>
          </w:p>
        </w:tc>
        <w:tc>
          <w:tcPr>
            <w:tcW w:w="16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AUI</w:t>
            </w:r>
          </w:p>
        </w:tc>
        <w:tc>
          <w:tcPr>
            <w:tcW w:w="4400" w:type="dxa"/>
            <w:tcBorders>
              <w:bottom w:val="single" w:sz="4" w:space="0" w:color="auto"/>
            </w:tcBorders>
            <w:shd w:val="clear" w:color="auto" w:fill="FFFFFF"/>
          </w:tcPr>
          <w:p w:rsidR="00334E13" w:rsidRDefault="00334E13" w:rsidP="00334E13">
            <w:pPr>
              <w:pStyle w:val="HL7TableBody"/>
            </w:pPr>
            <w:r>
              <w:t>Authorization information</w:t>
            </w:r>
          </w:p>
        </w:tc>
        <w:tc>
          <w:tcPr>
            <w:tcW w:w="1200" w:type="dxa"/>
            <w:tcBorders>
              <w:bottom w:val="single" w:sz="4" w:space="0" w:color="auto"/>
            </w:tcBorders>
            <w:shd w:val="clear" w:color="auto" w:fill="FFFFFF"/>
          </w:tcPr>
          <w:p w:rsidR="00334E13" w:rsidRDefault="00334E13" w:rsidP="00334E13">
            <w:pPr>
              <w:pStyle w:val="HL7TableBody"/>
            </w:pPr>
          </w:p>
        </w:tc>
        <w:tc>
          <w:tcPr>
            <w:tcW w:w="16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CCD</w:t>
            </w:r>
          </w:p>
        </w:tc>
        <w:tc>
          <w:tcPr>
            <w:tcW w:w="4400" w:type="dxa"/>
            <w:tcBorders>
              <w:bottom w:val="single" w:sz="4" w:space="0" w:color="auto"/>
            </w:tcBorders>
            <w:shd w:val="clear" w:color="auto" w:fill="F3F3F3"/>
          </w:tcPr>
          <w:p w:rsidR="00334E13" w:rsidRDefault="00334E13" w:rsidP="00334E13">
            <w:r>
              <w:t>Charge code and date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CCP</w:t>
            </w:r>
          </w:p>
        </w:tc>
        <w:tc>
          <w:tcPr>
            <w:tcW w:w="4400" w:type="dxa"/>
            <w:tcBorders>
              <w:bottom w:val="single" w:sz="4" w:space="0" w:color="auto"/>
            </w:tcBorders>
            <w:shd w:val="clear" w:color="auto" w:fill="FFFFFF"/>
          </w:tcPr>
          <w:p w:rsidR="00334E13" w:rsidRDefault="00334E13" w:rsidP="00334E13">
            <w:r>
              <w:t>Channel calibration parameters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CD</w:t>
            </w:r>
          </w:p>
        </w:tc>
        <w:tc>
          <w:tcPr>
            <w:tcW w:w="4400" w:type="dxa"/>
            <w:tcBorders>
              <w:bottom w:val="single" w:sz="4" w:space="0" w:color="auto"/>
            </w:tcBorders>
            <w:shd w:val="clear" w:color="auto" w:fill="F3F3F3"/>
          </w:tcPr>
          <w:p w:rsidR="00334E13" w:rsidRDefault="00334E13" w:rsidP="00334E13">
            <w:r>
              <w:t>Channel definition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CF</w:t>
            </w:r>
          </w:p>
        </w:tc>
        <w:tc>
          <w:tcPr>
            <w:tcW w:w="4400" w:type="dxa"/>
            <w:tcBorders>
              <w:bottom w:val="single" w:sz="4" w:space="0" w:color="auto"/>
            </w:tcBorders>
            <w:shd w:val="clear" w:color="auto" w:fill="FFFFFF"/>
          </w:tcPr>
          <w:p w:rsidR="00334E13" w:rsidRDefault="00334E13" w:rsidP="00334E13">
            <w:r>
              <w:t>Coded element with formatted values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CNE</w:t>
            </w:r>
          </w:p>
        </w:tc>
        <w:tc>
          <w:tcPr>
            <w:tcW w:w="4400" w:type="dxa"/>
            <w:tcBorders>
              <w:bottom w:val="single" w:sz="4" w:space="0" w:color="auto"/>
            </w:tcBorders>
            <w:shd w:val="clear" w:color="auto" w:fill="F3F3F3"/>
          </w:tcPr>
          <w:p w:rsidR="00334E13" w:rsidRDefault="00334E13" w:rsidP="00334E13">
            <w:r>
              <w:t>Coded with no exceptions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CNN</w:t>
            </w:r>
          </w:p>
        </w:tc>
        <w:tc>
          <w:tcPr>
            <w:tcW w:w="4400" w:type="dxa"/>
            <w:tcBorders>
              <w:bottom w:val="single" w:sz="4" w:space="0" w:color="auto"/>
            </w:tcBorders>
            <w:shd w:val="clear" w:color="auto" w:fill="FFFFFF"/>
          </w:tcPr>
          <w:p w:rsidR="00334E13" w:rsidRDefault="00334E13" w:rsidP="00334E13">
            <w:r>
              <w:t>Composite ID number and name simplified</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CP</w:t>
            </w:r>
          </w:p>
        </w:tc>
        <w:tc>
          <w:tcPr>
            <w:tcW w:w="4400" w:type="dxa"/>
            <w:tcBorders>
              <w:bottom w:val="single" w:sz="4" w:space="0" w:color="auto"/>
            </w:tcBorders>
            <w:shd w:val="clear" w:color="auto" w:fill="F3F3F3"/>
          </w:tcPr>
          <w:p w:rsidR="00334E13" w:rsidRDefault="00334E13" w:rsidP="00334E13">
            <w:r>
              <w:t>Composite price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CSU</w:t>
            </w:r>
          </w:p>
        </w:tc>
        <w:tc>
          <w:tcPr>
            <w:tcW w:w="4400" w:type="dxa"/>
            <w:tcBorders>
              <w:bottom w:val="single" w:sz="4" w:space="0" w:color="auto"/>
            </w:tcBorders>
            <w:shd w:val="clear" w:color="auto" w:fill="FFFFFF"/>
          </w:tcPr>
          <w:p w:rsidR="00334E13" w:rsidRDefault="00334E13" w:rsidP="00334E13">
            <w:r>
              <w:t>Channel sensitivity and units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CWE</w:t>
            </w:r>
          </w:p>
        </w:tc>
        <w:tc>
          <w:tcPr>
            <w:tcW w:w="4400" w:type="dxa"/>
            <w:tcBorders>
              <w:bottom w:val="single" w:sz="4" w:space="0" w:color="auto"/>
            </w:tcBorders>
            <w:shd w:val="clear" w:color="auto" w:fill="F3F3F3"/>
          </w:tcPr>
          <w:p w:rsidR="00334E13" w:rsidRDefault="00334E13" w:rsidP="00334E13">
            <w:r>
              <w:t>Coded with exceptions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CX</w:t>
            </w:r>
          </w:p>
        </w:tc>
        <w:tc>
          <w:tcPr>
            <w:tcW w:w="4400" w:type="dxa"/>
            <w:tcBorders>
              <w:bottom w:val="single" w:sz="4" w:space="0" w:color="auto"/>
            </w:tcBorders>
            <w:shd w:val="clear" w:color="auto" w:fill="FFFFFF"/>
          </w:tcPr>
          <w:p w:rsidR="00334E13" w:rsidRDefault="00334E13" w:rsidP="00334E13">
            <w:r>
              <w:t>Extended composite ID with check digit</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DDI</w:t>
            </w:r>
          </w:p>
        </w:tc>
        <w:tc>
          <w:tcPr>
            <w:tcW w:w="4400" w:type="dxa"/>
            <w:tcBorders>
              <w:bottom w:val="single" w:sz="4" w:space="0" w:color="auto"/>
            </w:tcBorders>
            <w:shd w:val="clear" w:color="auto" w:fill="F3F3F3"/>
          </w:tcPr>
          <w:p w:rsidR="00334E13" w:rsidRDefault="00334E13" w:rsidP="00334E13">
            <w:r>
              <w:t>Daily deductible information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DIN</w:t>
            </w:r>
          </w:p>
        </w:tc>
        <w:tc>
          <w:tcPr>
            <w:tcW w:w="4400" w:type="dxa"/>
            <w:tcBorders>
              <w:bottom w:val="single" w:sz="4" w:space="0" w:color="auto"/>
            </w:tcBorders>
            <w:shd w:val="clear" w:color="auto" w:fill="FFFFFF"/>
          </w:tcPr>
          <w:p w:rsidR="00334E13" w:rsidRDefault="00334E13" w:rsidP="00334E13">
            <w:r>
              <w:t>Date and institution name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DLD</w:t>
            </w:r>
          </w:p>
        </w:tc>
        <w:tc>
          <w:tcPr>
            <w:tcW w:w="4400" w:type="dxa"/>
            <w:tcBorders>
              <w:bottom w:val="single" w:sz="4" w:space="0" w:color="auto"/>
            </w:tcBorders>
            <w:shd w:val="clear" w:color="auto" w:fill="F3F3F3"/>
          </w:tcPr>
          <w:p w:rsidR="00334E13" w:rsidRDefault="00334E13" w:rsidP="00334E13">
            <w:r>
              <w:t>Discharge to location and date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DLN</w:t>
            </w:r>
          </w:p>
        </w:tc>
        <w:tc>
          <w:tcPr>
            <w:tcW w:w="4400" w:type="dxa"/>
            <w:tcBorders>
              <w:bottom w:val="single" w:sz="4" w:space="0" w:color="auto"/>
            </w:tcBorders>
            <w:shd w:val="clear" w:color="auto" w:fill="FFFFFF"/>
          </w:tcPr>
          <w:p w:rsidR="00334E13" w:rsidRDefault="00334E13" w:rsidP="00334E13">
            <w:r>
              <w:t>Driver's license number</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DLT</w:t>
            </w:r>
          </w:p>
        </w:tc>
        <w:tc>
          <w:tcPr>
            <w:tcW w:w="4400" w:type="dxa"/>
            <w:tcBorders>
              <w:bottom w:val="single" w:sz="4" w:space="0" w:color="auto"/>
            </w:tcBorders>
            <w:shd w:val="clear" w:color="auto" w:fill="F3F3F3"/>
          </w:tcPr>
          <w:p w:rsidR="00334E13" w:rsidRDefault="00334E13" w:rsidP="00334E13">
            <w:r>
              <w:t>Delta</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DR</w:t>
            </w:r>
          </w:p>
        </w:tc>
        <w:tc>
          <w:tcPr>
            <w:tcW w:w="4400" w:type="dxa"/>
            <w:tcBorders>
              <w:bottom w:val="single" w:sz="4" w:space="0" w:color="auto"/>
            </w:tcBorders>
            <w:shd w:val="clear" w:color="auto" w:fill="FFFFFF"/>
          </w:tcPr>
          <w:p w:rsidR="00334E13" w:rsidRDefault="00334E13" w:rsidP="00334E13">
            <w:r>
              <w:t>Date/time range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DT</w:t>
            </w:r>
          </w:p>
        </w:tc>
        <w:tc>
          <w:tcPr>
            <w:tcW w:w="4400" w:type="dxa"/>
            <w:tcBorders>
              <w:bottom w:val="single" w:sz="4" w:space="0" w:color="auto"/>
            </w:tcBorders>
            <w:shd w:val="clear" w:color="auto" w:fill="F3F3F3"/>
          </w:tcPr>
          <w:p w:rsidR="00334E13" w:rsidRDefault="00334E13" w:rsidP="00334E13">
            <w:r>
              <w:t>Date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DTM</w:t>
            </w:r>
          </w:p>
        </w:tc>
        <w:tc>
          <w:tcPr>
            <w:tcW w:w="4400" w:type="dxa"/>
            <w:tcBorders>
              <w:bottom w:val="single" w:sz="4" w:space="0" w:color="auto"/>
            </w:tcBorders>
            <w:shd w:val="clear" w:color="auto" w:fill="FFFFFF"/>
          </w:tcPr>
          <w:p w:rsidR="00334E13" w:rsidRDefault="00334E13" w:rsidP="00334E13">
            <w:r>
              <w:t>Date/time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DTN</w:t>
            </w:r>
          </w:p>
        </w:tc>
        <w:tc>
          <w:tcPr>
            <w:tcW w:w="4400" w:type="dxa"/>
            <w:tcBorders>
              <w:bottom w:val="single" w:sz="4" w:space="0" w:color="auto"/>
            </w:tcBorders>
            <w:shd w:val="clear" w:color="auto" w:fill="F3F3F3"/>
          </w:tcPr>
          <w:p w:rsidR="00334E13" w:rsidRDefault="00334E13" w:rsidP="00334E13">
            <w:r>
              <w:t>Day type and number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ED</w:t>
            </w:r>
          </w:p>
        </w:tc>
        <w:tc>
          <w:tcPr>
            <w:tcW w:w="4400" w:type="dxa"/>
            <w:tcBorders>
              <w:bottom w:val="single" w:sz="4" w:space="0" w:color="auto"/>
            </w:tcBorders>
            <w:shd w:val="clear" w:color="auto" w:fill="FFFFFF"/>
          </w:tcPr>
          <w:p w:rsidR="00334E13" w:rsidRDefault="00334E13" w:rsidP="00334E13">
            <w:r>
              <w:t>Encapsulated data</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EI</w:t>
            </w:r>
          </w:p>
        </w:tc>
        <w:tc>
          <w:tcPr>
            <w:tcW w:w="4400" w:type="dxa"/>
            <w:tcBorders>
              <w:bottom w:val="single" w:sz="4" w:space="0" w:color="auto"/>
            </w:tcBorders>
            <w:shd w:val="clear" w:color="auto" w:fill="F3F3F3"/>
          </w:tcPr>
          <w:p w:rsidR="00334E13" w:rsidRDefault="00334E13" w:rsidP="00334E13">
            <w:r>
              <w:t>Entity identifier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EIP</w:t>
            </w:r>
          </w:p>
        </w:tc>
        <w:tc>
          <w:tcPr>
            <w:tcW w:w="4400" w:type="dxa"/>
            <w:tcBorders>
              <w:bottom w:val="single" w:sz="4" w:space="0" w:color="auto"/>
            </w:tcBorders>
            <w:shd w:val="clear" w:color="auto" w:fill="FFFFFF"/>
          </w:tcPr>
          <w:p w:rsidR="00334E13" w:rsidRDefault="00334E13" w:rsidP="00334E13">
            <w:r>
              <w:t>Entity identifier pair</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ERL</w:t>
            </w:r>
          </w:p>
        </w:tc>
        <w:tc>
          <w:tcPr>
            <w:tcW w:w="4400" w:type="dxa"/>
            <w:tcBorders>
              <w:bottom w:val="single" w:sz="4" w:space="0" w:color="auto"/>
            </w:tcBorders>
            <w:shd w:val="clear" w:color="auto" w:fill="F3F3F3"/>
          </w:tcPr>
          <w:p w:rsidR="00334E13" w:rsidRDefault="00334E13" w:rsidP="00334E13">
            <w:r>
              <w:t>Error location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FC</w:t>
            </w:r>
          </w:p>
        </w:tc>
        <w:tc>
          <w:tcPr>
            <w:tcW w:w="4400" w:type="dxa"/>
            <w:tcBorders>
              <w:bottom w:val="single" w:sz="4" w:space="0" w:color="auto"/>
            </w:tcBorders>
            <w:shd w:val="clear" w:color="auto" w:fill="FFFFFF"/>
          </w:tcPr>
          <w:p w:rsidR="00334E13" w:rsidRDefault="00334E13" w:rsidP="00334E13">
            <w:r>
              <w:t>Financial class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FT</w:t>
            </w:r>
          </w:p>
        </w:tc>
        <w:tc>
          <w:tcPr>
            <w:tcW w:w="4400" w:type="dxa"/>
            <w:tcBorders>
              <w:bottom w:val="single" w:sz="4" w:space="0" w:color="auto"/>
            </w:tcBorders>
            <w:shd w:val="clear" w:color="auto" w:fill="F3F3F3"/>
          </w:tcPr>
          <w:p w:rsidR="00334E13" w:rsidRDefault="00334E13" w:rsidP="00334E13">
            <w:r>
              <w:t>Formatted text</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GTS</w:t>
            </w:r>
          </w:p>
        </w:tc>
        <w:tc>
          <w:tcPr>
            <w:tcW w:w="4400" w:type="dxa"/>
            <w:tcBorders>
              <w:bottom w:val="single" w:sz="4" w:space="0" w:color="auto"/>
            </w:tcBorders>
            <w:shd w:val="clear" w:color="auto" w:fill="FFFFFF"/>
          </w:tcPr>
          <w:p w:rsidR="00334E13" w:rsidRDefault="00334E13" w:rsidP="00334E13">
            <w:r>
              <w:t>General timing specification</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HD</w:t>
            </w:r>
          </w:p>
        </w:tc>
        <w:tc>
          <w:tcPr>
            <w:tcW w:w="4400" w:type="dxa"/>
            <w:tcBorders>
              <w:bottom w:val="single" w:sz="4" w:space="0" w:color="auto"/>
            </w:tcBorders>
            <w:shd w:val="clear" w:color="auto" w:fill="F3F3F3"/>
          </w:tcPr>
          <w:p w:rsidR="00334E13" w:rsidRDefault="00334E13" w:rsidP="00334E13">
            <w:r>
              <w:t>Hierarchic designator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ICD</w:t>
            </w:r>
          </w:p>
        </w:tc>
        <w:tc>
          <w:tcPr>
            <w:tcW w:w="4400" w:type="dxa"/>
            <w:tcBorders>
              <w:bottom w:val="single" w:sz="4" w:space="0" w:color="auto"/>
            </w:tcBorders>
            <w:shd w:val="clear" w:color="auto" w:fill="FFFFFF"/>
          </w:tcPr>
          <w:p w:rsidR="00334E13" w:rsidRDefault="00334E13" w:rsidP="00334E13">
            <w:r>
              <w:t>Insurance certification definition</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IS</w:t>
            </w:r>
          </w:p>
        </w:tc>
        <w:tc>
          <w:tcPr>
            <w:tcW w:w="4400" w:type="dxa"/>
            <w:tcBorders>
              <w:bottom w:val="single" w:sz="4" w:space="0" w:color="auto"/>
            </w:tcBorders>
            <w:shd w:val="clear" w:color="auto" w:fill="F3F3F3"/>
          </w:tcPr>
          <w:p w:rsidR="00334E13" w:rsidRDefault="00334E13" w:rsidP="00334E13">
            <w:r>
              <w:t>Coded value for user-defined tables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r>
              <w:t>This code has been marked for backwards compatibility use only as of V2.9.</w:t>
            </w:r>
          </w:p>
        </w:tc>
        <w:tc>
          <w:tcPr>
            <w:tcW w:w="800" w:type="dxa"/>
            <w:tcBorders>
              <w:bottom w:val="single" w:sz="4" w:space="0" w:color="auto"/>
            </w:tcBorders>
            <w:shd w:val="clear" w:color="auto" w:fill="F3F3F3"/>
          </w:tcPr>
          <w:p w:rsidR="00334E13" w:rsidRDefault="00334E13" w:rsidP="00334E13">
            <w:r>
              <w:t>B</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JCC</w:t>
            </w:r>
          </w:p>
        </w:tc>
        <w:tc>
          <w:tcPr>
            <w:tcW w:w="4400" w:type="dxa"/>
            <w:tcBorders>
              <w:bottom w:val="single" w:sz="4" w:space="0" w:color="auto"/>
            </w:tcBorders>
            <w:shd w:val="clear" w:color="auto" w:fill="FFFFFF"/>
          </w:tcPr>
          <w:p w:rsidR="00334E13" w:rsidRDefault="00334E13" w:rsidP="00334E13">
            <w:r>
              <w:t>Job code/class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ins w:id="163" w:author="Frank Oemig" w:date="2023-06-16T18:15:00Z">
              <w:r>
                <w:t>LA1</w:t>
              </w:r>
            </w:ins>
          </w:p>
        </w:tc>
        <w:tc>
          <w:tcPr>
            <w:tcW w:w="4400" w:type="dxa"/>
            <w:tcBorders>
              <w:bottom w:val="single" w:sz="4" w:space="0" w:color="auto"/>
            </w:tcBorders>
            <w:shd w:val="clear" w:color="auto" w:fill="F3F3F3"/>
          </w:tcPr>
          <w:p w:rsidR="00334E13" w:rsidRDefault="00334E13" w:rsidP="00334E13">
            <w:ins w:id="164" w:author="Frank Oemig" w:date="2023-06-16T18:15:00Z">
              <w:r>
                <w:t>Location with address variation 1</w:t>
              </w:r>
            </w:ins>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ins w:id="165" w:author="Frank Oemig" w:date="2023-06-16T18:15:00Z">
              <w:r>
                <w:t>Datatype has been Withdrawn from the Standard.</w:t>
              </w:r>
            </w:ins>
          </w:p>
        </w:tc>
        <w:tc>
          <w:tcPr>
            <w:tcW w:w="800" w:type="dxa"/>
            <w:tcBorders>
              <w:bottom w:val="single" w:sz="4" w:space="0" w:color="auto"/>
            </w:tcBorders>
            <w:shd w:val="clear" w:color="auto" w:fill="F3F3F3"/>
          </w:tcPr>
          <w:p w:rsidR="00334E13" w:rsidRDefault="00334E13" w:rsidP="00334E13">
            <w:ins w:id="166" w:author="Frank Oemig" w:date="2023-06-16T18:15:00Z">
              <w:r>
                <w:t>D</w:t>
              </w:r>
            </w:ins>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ins w:id="167" w:author="Frank Oemig" w:date="2023-06-16T18:15:00Z">
              <w:r>
                <w:t>LA2</w:t>
              </w:r>
            </w:ins>
          </w:p>
        </w:tc>
        <w:tc>
          <w:tcPr>
            <w:tcW w:w="4400" w:type="dxa"/>
            <w:tcBorders>
              <w:bottom w:val="single" w:sz="4" w:space="0" w:color="auto"/>
            </w:tcBorders>
            <w:shd w:val="clear" w:color="auto" w:fill="FFFFFF"/>
          </w:tcPr>
          <w:p w:rsidR="00334E13" w:rsidRDefault="00334E13" w:rsidP="00334E13">
            <w:ins w:id="168" w:author="Frank Oemig" w:date="2023-06-16T18:15:00Z">
              <w:r>
                <w:t>Location with address variation 2</w:t>
              </w:r>
            </w:ins>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ins w:id="169" w:author="Frank Oemig" w:date="2023-06-16T18:15:00Z">
              <w:r>
                <w:t>Datatype has been Withdrawn from the Standard.</w:t>
              </w:r>
            </w:ins>
          </w:p>
        </w:tc>
        <w:tc>
          <w:tcPr>
            <w:tcW w:w="800" w:type="dxa"/>
            <w:tcBorders>
              <w:bottom w:val="single" w:sz="4" w:space="0" w:color="auto"/>
            </w:tcBorders>
            <w:shd w:val="clear" w:color="auto" w:fill="FFFFFF"/>
          </w:tcPr>
          <w:p w:rsidR="00334E13" w:rsidRDefault="00334E13" w:rsidP="00334E13">
            <w:ins w:id="170" w:author="Frank Oemig" w:date="2023-06-16T18:15:00Z">
              <w:r>
                <w:t>D</w:t>
              </w:r>
            </w:ins>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MA</w:t>
            </w:r>
          </w:p>
        </w:tc>
        <w:tc>
          <w:tcPr>
            <w:tcW w:w="4400" w:type="dxa"/>
            <w:tcBorders>
              <w:bottom w:val="single" w:sz="4" w:space="0" w:color="auto"/>
            </w:tcBorders>
            <w:shd w:val="clear" w:color="auto" w:fill="F3F3F3"/>
          </w:tcPr>
          <w:p w:rsidR="00334E13" w:rsidRDefault="00334E13" w:rsidP="00334E13">
            <w:r>
              <w:t>Multiplexed array</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MO</w:t>
            </w:r>
          </w:p>
        </w:tc>
        <w:tc>
          <w:tcPr>
            <w:tcW w:w="4400" w:type="dxa"/>
            <w:tcBorders>
              <w:bottom w:val="single" w:sz="4" w:space="0" w:color="auto"/>
            </w:tcBorders>
            <w:shd w:val="clear" w:color="auto" w:fill="FFFFFF"/>
          </w:tcPr>
          <w:p w:rsidR="00334E13" w:rsidRDefault="00334E13" w:rsidP="00334E13">
            <w:r>
              <w:t>Money</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MOC</w:t>
            </w:r>
          </w:p>
        </w:tc>
        <w:tc>
          <w:tcPr>
            <w:tcW w:w="4400" w:type="dxa"/>
            <w:tcBorders>
              <w:bottom w:val="single" w:sz="4" w:space="0" w:color="auto"/>
            </w:tcBorders>
            <w:shd w:val="clear" w:color="auto" w:fill="F3F3F3"/>
          </w:tcPr>
          <w:p w:rsidR="00334E13" w:rsidRDefault="00334E13" w:rsidP="00334E13">
            <w:r>
              <w:t>Money and charge code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MOP</w:t>
            </w:r>
          </w:p>
        </w:tc>
        <w:tc>
          <w:tcPr>
            <w:tcW w:w="4400" w:type="dxa"/>
            <w:tcBorders>
              <w:bottom w:val="single" w:sz="4" w:space="0" w:color="auto"/>
            </w:tcBorders>
            <w:shd w:val="clear" w:color="auto" w:fill="FFFFFF"/>
          </w:tcPr>
          <w:p w:rsidR="00334E13" w:rsidRDefault="00334E13" w:rsidP="00334E13">
            <w:r>
              <w:t>Money or percentage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MSG</w:t>
            </w:r>
          </w:p>
        </w:tc>
        <w:tc>
          <w:tcPr>
            <w:tcW w:w="4400" w:type="dxa"/>
            <w:tcBorders>
              <w:bottom w:val="single" w:sz="4" w:space="0" w:color="auto"/>
            </w:tcBorders>
            <w:shd w:val="clear" w:color="auto" w:fill="F3F3F3"/>
          </w:tcPr>
          <w:p w:rsidR="00334E13" w:rsidRDefault="00334E13" w:rsidP="00334E13">
            <w:r>
              <w:t>Message type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NA</w:t>
            </w:r>
          </w:p>
        </w:tc>
        <w:tc>
          <w:tcPr>
            <w:tcW w:w="4400" w:type="dxa"/>
            <w:tcBorders>
              <w:bottom w:val="single" w:sz="4" w:space="0" w:color="auto"/>
            </w:tcBorders>
            <w:shd w:val="clear" w:color="auto" w:fill="FFFFFF"/>
          </w:tcPr>
          <w:p w:rsidR="00334E13" w:rsidRDefault="00334E13" w:rsidP="00334E13">
            <w:r>
              <w:t>Numeric array</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NDL</w:t>
            </w:r>
          </w:p>
        </w:tc>
        <w:tc>
          <w:tcPr>
            <w:tcW w:w="4400" w:type="dxa"/>
            <w:tcBorders>
              <w:bottom w:val="single" w:sz="4" w:space="0" w:color="auto"/>
            </w:tcBorders>
            <w:shd w:val="clear" w:color="auto" w:fill="F3F3F3"/>
          </w:tcPr>
          <w:p w:rsidR="00334E13" w:rsidRDefault="00334E13" w:rsidP="00334E13">
            <w:r>
              <w:t>Name with date and location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NM</w:t>
            </w:r>
          </w:p>
        </w:tc>
        <w:tc>
          <w:tcPr>
            <w:tcW w:w="4400" w:type="dxa"/>
            <w:tcBorders>
              <w:bottom w:val="single" w:sz="4" w:space="0" w:color="auto"/>
            </w:tcBorders>
            <w:shd w:val="clear" w:color="auto" w:fill="FFFFFF"/>
          </w:tcPr>
          <w:p w:rsidR="00334E13" w:rsidRDefault="00334E13" w:rsidP="00334E13">
            <w:r>
              <w:t>Numeric</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NR</w:t>
            </w:r>
          </w:p>
        </w:tc>
        <w:tc>
          <w:tcPr>
            <w:tcW w:w="4400" w:type="dxa"/>
            <w:tcBorders>
              <w:bottom w:val="single" w:sz="4" w:space="0" w:color="auto"/>
            </w:tcBorders>
            <w:shd w:val="clear" w:color="auto" w:fill="F3F3F3"/>
          </w:tcPr>
          <w:p w:rsidR="00334E13" w:rsidRDefault="00334E13" w:rsidP="00334E13">
            <w:r>
              <w:t>Numeric range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OCD</w:t>
            </w:r>
          </w:p>
        </w:tc>
        <w:tc>
          <w:tcPr>
            <w:tcW w:w="4400" w:type="dxa"/>
            <w:tcBorders>
              <w:bottom w:val="single" w:sz="4" w:space="0" w:color="auto"/>
            </w:tcBorders>
            <w:shd w:val="clear" w:color="auto" w:fill="FFFFFF"/>
          </w:tcPr>
          <w:p w:rsidR="00334E13" w:rsidRDefault="00334E13" w:rsidP="00334E13">
            <w:r>
              <w:t>Occurrence code and date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OSP</w:t>
            </w:r>
          </w:p>
        </w:tc>
        <w:tc>
          <w:tcPr>
            <w:tcW w:w="4400" w:type="dxa"/>
            <w:tcBorders>
              <w:bottom w:val="single" w:sz="4" w:space="0" w:color="auto"/>
            </w:tcBorders>
            <w:shd w:val="clear" w:color="auto" w:fill="F3F3F3"/>
          </w:tcPr>
          <w:p w:rsidR="00334E13" w:rsidRDefault="00334E13" w:rsidP="00334E13">
            <w:r>
              <w:t>Occurrence span code and date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PIP</w:t>
            </w:r>
          </w:p>
        </w:tc>
        <w:tc>
          <w:tcPr>
            <w:tcW w:w="4400" w:type="dxa"/>
            <w:tcBorders>
              <w:bottom w:val="single" w:sz="4" w:space="0" w:color="auto"/>
            </w:tcBorders>
            <w:shd w:val="clear" w:color="auto" w:fill="FFFFFF"/>
          </w:tcPr>
          <w:p w:rsidR="00334E13" w:rsidRDefault="00334E13" w:rsidP="00334E13">
            <w:r>
              <w:t>Practitioner institutional privileges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PL</w:t>
            </w:r>
          </w:p>
        </w:tc>
        <w:tc>
          <w:tcPr>
            <w:tcW w:w="4400" w:type="dxa"/>
            <w:tcBorders>
              <w:bottom w:val="single" w:sz="4" w:space="0" w:color="auto"/>
            </w:tcBorders>
            <w:shd w:val="clear" w:color="auto" w:fill="F3F3F3"/>
          </w:tcPr>
          <w:p w:rsidR="00334E13" w:rsidRDefault="00334E13" w:rsidP="00334E13">
            <w:r>
              <w:t>Person location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PLN</w:t>
            </w:r>
          </w:p>
        </w:tc>
        <w:tc>
          <w:tcPr>
            <w:tcW w:w="4400" w:type="dxa"/>
            <w:tcBorders>
              <w:bottom w:val="single" w:sz="4" w:space="0" w:color="auto"/>
            </w:tcBorders>
            <w:shd w:val="clear" w:color="auto" w:fill="FFFFFF"/>
          </w:tcPr>
          <w:p w:rsidR="00334E13" w:rsidRDefault="00334E13" w:rsidP="00334E13">
            <w:r>
              <w:t>Practitioner license or other ID number</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PPN</w:t>
            </w:r>
          </w:p>
        </w:tc>
        <w:tc>
          <w:tcPr>
            <w:tcW w:w="4400" w:type="dxa"/>
            <w:tcBorders>
              <w:bottom w:val="single" w:sz="4" w:space="0" w:color="auto"/>
            </w:tcBorders>
            <w:shd w:val="clear" w:color="auto" w:fill="F3F3F3"/>
          </w:tcPr>
          <w:p w:rsidR="00334E13" w:rsidRDefault="00334E13" w:rsidP="00334E13">
            <w:r>
              <w:t>Performing person time stamp</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PRL</w:t>
            </w:r>
          </w:p>
        </w:tc>
        <w:tc>
          <w:tcPr>
            <w:tcW w:w="4400" w:type="dxa"/>
            <w:tcBorders>
              <w:bottom w:val="single" w:sz="4" w:space="0" w:color="auto"/>
            </w:tcBorders>
            <w:shd w:val="clear" w:color="auto" w:fill="FFFFFF"/>
          </w:tcPr>
          <w:p w:rsidR="00334E13" w:rsidRDefault="00334E13" w:rsidP="00334E13">
            <w:r>
              <w:t>Parent result link</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PT</w:t>
            </w:r>
          </w:p>
        </w:tc>
        <w:tc>
          <w:tcPr>
            <w:tcW w:w="4400" w:type="dxa"/>
            <w:tcBorders>
              <w:bottom w:val="single" w:sz="4" w:space="0" w:color="auto"/>
            </w:tcBorders>
            <w:shd w:val="clear" w:color="auto" w:fill="F3F3F3"/>
          </w:tcPr>
          <w:p w:rsidR="00334E13" w:rsidRDefault="00334E13" w:rsidP="00334E13">
            <w:r>
              <w:t>Processing type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PTA</w:t>
            </w:r>
          </w:p>
        </w:tc>
        <w:tc>
          <w:tcPr>
            <w:tcW w:w="4400" w:type="dxa"/>
            <w:tcBorders>
              <w:bottom w:val="single" w:sz="4" w:space="0" w:color="auto"/>
            </w:tcBorders>
            <w:shd w:val="clear" w:color="auto" w:fill="FFFFFF"/>
          </w:tcPr>
          <w:p w:rsidR="00334E13" w:rsidRDefault="00334E13" w:rsidP="00334E13">
            <w:r>
              <w:t>Policy type and amount</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QIP</w:t>
            </w:r>
          </w:p>
        </w:tc>
        <w:tc>
          <w:tcPr>
            <w:tcW w:w="4400" w:type="dxa"/>
            <w:tcBorders>
              <w:bottom w:val="single" w:sz="4" w:space="0" w:color="auto"/>
            </w:tcBorders>
            <w:shd w:val="clear" w:color="auto" w:fill="F3F3F3"/>
          </w:tcPr>
          <w:p w:rsidR="00334E13" w:rsidRDefault="00334E13" w:rsidP="00334E13">
            <w:r>
              <w:t>Query input parameter list</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QSC</w:t>
            </w:r>
          </w:p>
        </w:tc>
        <w:tc>
          <w:tcPr>
            <w:tcW w:w="4400" w:type="dxa"/>
            <w:tcBorders>
              <w:bottom w:val="single" w:sz="4" w:space="0" w:color="auto"/>
            </w:tcBorders>
            <w:shd w:val="clear" w:color="auto" w:fill="FFFFFF"/>
          </w:tcPr>
          <w:p w:rsidR="00334E13" w:rsidRDefault="00334E13" w:rsidP="00334E13">
            <w:r>
              <w:t>Query selection criteria</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RCD</w:t>
            </w:r>
          </w:p>
        </w:tc>
        <w:tc>
          <w:tcPr>
            <w:tcW w:w="4400" w:type="dxa"/>
            <w:tcBorders>
              <w:bottom w:val="single" w:sz="4" w:space="0" w:color="auto"/>
            </w:tcBorders>
            <w:shd w:val="clear" w:color="auto" w:fill="F3F3F3"/>
          </w:tcPr>
          <w:p w:rsidR="00334E13" w:rsidRDefault="00334E13" w:rsidP="00334E13">
            <w:r>
              <w:t>Row column definition</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RFR</w:t>
            </w:r>
          </w:p>
        </w:tc>
        <w:tc>
          <w:tcPr>
            <w:tcW w:w="4400" w:type="dxa"/>
            <w:tcBorders>
              <w:bottom w:val="single" w:sz="4" w:space="0" w:color="auto"/>
            </w:tcBorders>
            <w:shd w:val="clear" w:color="auto" w:fill="FFFFFF"/>
          </w:tcPr>
          <w:p w:rsidR="00334E13" w:rsidRDefault="00334E13" w:rsidP="00334E13">
            <w:r>
              <w:t>Reference range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RI</w:t>
            </w:r>
          </w:p>
        </w:tc>
        <w:tc>
          <w:tcPr>
            <w:tcW w:w="4400" w:type="dxa"/>
            <w:tcBorders>
              <w:bottom w:val="single" w:sz="4" w:space="0" w:color="auto"/>
            </w:tcBorders>
            <w:shd w:val="clear" w:color="auto" w:fill="F3F3F3"/>
          </w:tcPr>
          <w:p w:rsidR="00334E13" w:rsidRDefault="00334E13" w:rsidP="00334E13">
            <w:r>
              <w:t>Repeat interval</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RMC</w:t>
            </w:r>
          </w:p>
        </w:tc>
        <w:tc>
          <w:tcPr>
            <w:tcW w:w="4400" w:type="dxa"/>
            <w:tcBorders>
              <w:bottom w:val="single" w:sz="4" w:space="0" w:color="auto"/>
            </w:tcBorders>
            <w:shd w:val="clear" w:color="auto" w:fill="FFFFFF"/>
          </w:tcPr>
          <w:p w:rsidR="00334E13" w:rsidRDefault="00334E13" w:rsidP="00334E13">
            <w:r>
              <w:t>Room coverage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RP</w:t>
            </w:r>
          </w:p>
        </w:tc>
        <w:tc>
          <w:tcPr>
            <w:tcW w:w="4400" w:type="dxa"/>
            <w:tcBorders>
              <w:bottom w:val="single" w:sz="4" w:space="0" w:color="auto"/>
            </w:tcBorders>
            <w:shd w:val="clear" w:color="auto" w:fill="F3F3F3"/>
          </w:tcPr>
          <w:p w:rsidR="00334E13" w:rsidRDefault="00334E13" w:rsidP="00334E13">
            <w:r>
              <w:t>Reference pointer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RPT</w:t>
            </w:r>
          </w:p>
        </w:tc>
        <w:tc>
          <w:tcPr>
            <w:tcW w:w="4400" w:type="dxa"/>
            <w:tcBorders>
              <w:bottom w:val="single" w:sz="4" w:space="0" w:color="auto"/>
            </w:tcBorders>
            <w:shd w:val="clear" w:color="auto" w:fill="FFFFFF"/>
          </w:tcPr>
          <w:p w:rsidR="00334E13" w:rsidRDefault="00334E13" w:rsidP="00334E13">
            <w:r>
              <w:t>Repeat pattern</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SCV</w:t>
            </w:r>
          </w:p>
        </w:tc>
        <w:tc>
          <w:tcPr>
            <w:tcW w:w="4400" w:type="dxa"/>
            <w:tcBorders>
              <w:bottom w:val="single" w:sz="4" w:space="0" w:color="auto"/>
            </w:tcBorders>
            <w:shd w:val="clear" w:color="auto" w:fill="F3F3F3"/>
          </w:tcPr>
          <w:p w:rsidR="00334E13" w:rsidRDefault="00334E13" w:rsidP="00334E13">
            <w:r>
              <w:t>Scheduling class value pair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SN</w:t>
            </w:r>
          </w:p>
        </w:tc>
        <w:tc>
          <w:tcPr>
            <w:tcW w:w="4400" w:type="dxa"/>
            <w:tcBorders>
              <w:bottom w:val="single" w:sz="4" w:space="0" w:color="auto"/>
            </w:tcBorders>
            <w:shd w:val="clear" w:color="auto" w:fill="FFFFFF"/>
          </w:tcPr>
          <w:p w:rsidR="00334E13" w:rsidRDefault="00334E13" w:rsidP="00334E13">
            <w:r>
              <w:t>Structured numeric</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SNM</w:t>
            </w:r>
          </w:p>
        </w:tc>
        <w:tc>
          <w:tcPr>
            <w:tcW w:w="4400" w:type="dxa"/>
            <w:tcBorders>
              <w:bottom w:val="single" w:sz="4" w:space="0" w:color="auto"/>
            </w:tcBorders>
            <w:shd w:val="clear" w:color="auto" w:fill="F3F3F3"/>
          </w:tcPr>
          <w:p w:rsidR="00334E13" w:rsidRDefault="00334E13" w:rsidP="00334E13">
            <w:r>
              <w:t>String of telephone number digits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SPD</w:t>
            </w:r>
          </w:p>
        </w:tc>
        <w:tc>
          <w:tcPr>
            <w:tcW w:w="4400" w:type="dxa"/>
            <w:tcBorders>
              <w:bottom w:val="single" w:sz="4" w:space="0" w:color="auto"/>
            </w:tcBorders>
            <w:shd w:val="clear" w:color="auto" w:fill="FFFFFF"/>
          </w:tcPr>
          <w:p w:rsidR="00334E13" w:rsidRDefault="00334E13" w:rsidP="00334E13">
            <w:r>
              <w:t>Specialty description</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SRT</w:t>
            </w:r>
          </w:p>
        </w:tc>
        <w:tc>
          <w:tcPr>
            <w:tcW w:w="4400" w:type="dxa"/>
            <w:tcBorders>
              <w:bottom w:val="single" w:sz="4" w:space="0" w:color="auto"/>
            </w:tcBorders>
            <w:shd w:val="clear" w:color="auto" w:fill="F3F3F3"/>
          </w:tcPr>
          <w:p w:rsidR="00334E13" w:rsidRDefault="00334E13" w:rsidP="00334E13">
            <w:r>
              <w:t>Sort order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ST</w:t>
            </w:r>
          </w:p>
        </w:tc>
        <w:tc>
          <w:tcPr>
            <w:tcW w:w="4400" w:type="dxa"/>
            <w:tcBorders>
              <w:bottom w:val="single" w:sz="4" w:space="0" w:color="auto"/>
            </w:tcBorders>
            <w:shd w:val="clear" w:color="auto" w:fill="FFFFFF"/>
          </w:tcPr>
          <w:p w:rsidR="00334E13" w:rsidRDefault="00334E13" w:rsidP="00334E13">
            <w:r>
              <w:t>String data</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TM</w:t>
            </w:r>
          </w:p>
        </w:tc>
        <w:tc>
          <w:tcPr>
            <w:tcW w:w="4400" w:type="dxa"/>
            <w:tcBorders>
              <w:bottom w:val="single" w:sz="4" w:space="0" w:color="auto"/>
            </w:tcBorders>
            <w:shd w:val="clear" w:color="auto" w:fill="F3F3F3"/>
          </w:tcPr>
          <w:p w:rsidR="00334E13" w:rsidRDefault="00334E13" w:rsidP="00334E13">
            <w:r>
              <w:t>Time</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TX</w:t>
            </w:r>
          </w:p>
        </w:tc>
        <w:tc>
          <w:tcPr>
            <w:tcW w:w="4400" w:type="dxa"/>
            <w:tcBorders>
              <w:bottom w:val="single" w:sz="4" w:space="0" w:color="auto"/>
            </w:tcBorders>
            <w:shd w:val="clear" w:color="auto" w:fill="FFFFFF"/>
          </w:tcPr>
          <w:p w:rsidR="00334E13" w:rsidRDefault="00334E13" w:rsidP="00334E13">
            <w:r>
              <w:t>Text data</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UVC</w:t>
            </w:r>
          </w:p>
        </w:tc>
        <w:tc>
          <w:tcPr>
            <w:tcW w:w="4400" w:type="dxa"/>
            <w:tcBorders>
              <w:bottom w:val="single" w:sz="4" w:space="0" w:color="auto"/>
            </w:tcBorders>
            <w:shd w:val="clear" w:color="auto" w:fill="F3F3F3"/>
          </w:tcPr>
          <w:p w:rsidR="00334E13" w:rsidRDefault="00334E13" w:rsidP="00334E13">
            <w:r>
              <w:t>UB value code and amount</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VH</w:t>
            </w:r>
          </w:p>
        </w:tc>
        <w:tc>
          <w:tcPr>
            <w:tcW w:w="4400" w:type="dxa"/>
            <w:tcBorders>
              <w:bottom w:val="single" w:sz="4" w:space="0" w:color="auto"/>
            </w:tcBorders>
            <w:shd w:val="clear" w:color="auto" w:fill="FFFFFF"/>
          </w:tcPr>
          <w:p w:rsidR="00334E13" w:rsidRDefault="00334E13" w:rsidP="00334E13">
            <w:r>
              <w:t>Visiting hours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VID</w:t>
            </w:r>
          </w:p>
        </w:tc>
        <w:tc>
          <w:tcPr>
            <w:tcW w:w="4400" w:type="dxa"/>
            <w:tcBorders>
              <w:bottom w:val="single" w:sz="4" w:space="0" w:color="auto"/>
            </w:tcBorders>
            <w:shd w:val="clear" w:color="auto" w:fill="F3F3F3"/>
          </w:tcPr>
          <w:p w:rsidR="00334E13" w:rsidRDefault="00334E13" w:rsidP="00334E13">
            <w:r>
              <w:t>Version identifier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VR</w:t>
            </w:r>
          </w:p>
        </w:tc>
        <w:tc>
          <w:tcPr>
            <w:tcW w:w="4400" w:type="dxa"/>
            <w:tcBorders>
              <w:bottom w:val="single" w:sz="4" w:space="0" w:color="auto"/>
            </w:tcBorders>
            <w:shd w:val="clear" w:color="auto" w:fill="FFFFFF"/>
          </w:tcPr>
          <w:p w:rsidR="00334E13" w:rsidRDefault="00334E13" w:rsidP="00334E13">
            <w:r>
              <w:t>Value range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WVI</w:t>
            </w:r>
          </w:p>
        </w:tc>
        <w:tc>
          <w:tcPr>
            <w:tcW w:w="4400" w:type="dxa"/>
            <w:tcBorders>
              <w:bottom w:val="single" w:sz="4" w:space="0" w:color="auto"/>
            </w:tcBorders>
            <w:shd w:val="clear" w:color="auto" w:fill="F3F3F3"/>
          </w:tcPr>
          <w:p w:rsidR="00334E13" w:rsidRDefault="00334E13" w:rsidP="00334E13">
            <w:r>
              <w:t>Channel Identifier</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WVS</w:t>
            </w:r>
          </w:p>
        </w:tc>
        <w:tc>
          <w:tcPr>
            <w:tcW w:w="4400" w:type="dxa"/>
            <w:tcBorders>
              <w:bottom w:val="single" w:sz="4" w:space="0" w:color="auto"/>
            </w:tcBorders>
            <w:shd w:val="clear" w:color="auto" w:fill="FFFFFF"/>
          </w:tcPr>
          <w:p w:rsidR="00334E13" w:rsidRDefault="00334E13" w:rsidP="00334E13">
            <w:r>
              <w:t>Waveform source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XAD</w:t>
            </w:r>
          </w:p>
        </w:tc>
        <w:tc>
          <w:tcPr>
            <w:tcW w:w="4400" w:type="dxa"/>
            <w:tcBorders>
              <w:bottom w:val="single" w:sz="4" w:space="0" w:color="auto"/>
            </w:tcBorders>
            <w:shd w:val="clear" w:color="auto" w:fill="F3F3F3"/>
          </w:tcPr>
          <w:p w:rsidR="00334E13" w:rsidRDefault="00334E13" w:rsidP="00334E13">
            <w:r>
              <w:t>Extended address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XCN</w:t>
            </w:r>
          </w:p>
        </w:tc>
        <w:tc>
          <w:tcPr>
            <w:tcW w:w="4400" w:type="dxa"/>
            <w:tcBorders>
              <w:bottom w:val="single" w:sz="4" w:space="0" w:color="auto"/>
            </w:tcBorders>
            <w:shd w:val="clear" w:color="auto" w:fill="FFFFFF"/>
          </w:tcPr>
          <w:p w:rsidR="00334E13" w:rsidRDefault="00334E13" w:rsidP="00334E13">
            <w:r>
              <w:t>Extended composite ID number and name for persons</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XON</w:t>
            </w:r>
          </w:p>
        </w:tc>
        <w:tc>
          <w:tcPr>
            <w:tcW w:w="4400" w:type="dxa"/>
            <w:tcBorders>
              <w:bottom w:val="single" w:sz="4" w:space="0" w:color="auto"/>
            </w:tcBorders>
            <w:shd w:val="clear" w:color="auto" w:fill="F3F3F3"/>
          </w:tcPr>
          <w:p w:rsidR="00334E13" w:rsidRDefault="00334E13" w:rsidP="00334E13">
            <w:r>
              <w:t>Extended composite name and ID number for organizations</w:t>
            </w:r>
          </w:p>
        </w:tc>
        <w:tc>
          <w:tcPr>
            <w:tcW w:w="1200" w:type="dxa"/>
            <w:tcBorders>
              <w:bottom w:val="single" w:sz="4" w:space="0" w:color="auto"/>
            </w:tcBorders>
            <w:shd w:val="clear" w:color="auto" w:fill="F3F3F3"/>
          </w:tcPr>
          <w:p w:rsidR="00334E13" w:rsidRDefault="00334E13" w:rsidP="00334E13"/>
        </w:tc>
        <w:tc>
          <w:tcPr>
            <w:tcW w:w="1600" w:type="dxa"/>
            <w:tcBorders>
              <w:bottom w:val="single" w:sz="4" w:space="0" w:color="auto"/>
            </w:tcBorders>
            <w:shd w:val="clear" w:color="auto" w:fill="F3F3F3"/>
          </w:tcPr>
          <w:p w:rsidR="00334E13" w:rsidRDefault="00334E13" w:rsidP="00334E13"/>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XPN</w:t>
            </w:r>
          </w:p>
        </w:tc>
        <w:tc>
          <w:tcPr>
            <w:tcW w:w="4400" w:type="dxa"/>
            <w:tcBorders>
              <w:bottom w:val="single" w:sz="4" w:space="0" w:color="auto"/>
            </w:tcBorders>
            <w:shd w:val="clear" w:color="auto" w:fill="FFFFFF"/>
          </w:tcPr>
          <w:p w:rsidR="00334E13" w:rsidRDefault="00334E13" w:rsidP="00334E13">
            <w:r>
              <w:t>Extended person name</w:t>
            </w:r>
          </w:p>
        </w:tc>
        <w:tc>
          <w:tcPr>
            <w:tcW w:w="1200" w:type="dxa"/>
            <w:tcBorders>
              <w:bottom w:val="single" w:sz="4" w:space="0" w:color="auto"/>
            </w:tcBorders>
            <w:shd w:val="clear" w:color="auto" w:fill="FFFFFF"/>
          </w:tcPr>
          <w:p w:rsidR="00334E13" w:rsidRDefault="00334E13" w:rsidP="00334E13"/>
        </w:tc>
        <w:tc>
          <w:tcPr>
            <w:tcW w:w="1600" w:type="dxa"/>
            <w:tcBorders>
              <w:bottom w:val="single" w:sz="4" w:space="0" w:color="auto"/>
            </w:tcBorders>
            <w:shd w:val="clear" w:color="auto" w:fill="FFFFFF"/>
          </w:tcPr>
          <w:p w:rsidR="00334E13" w:rsidRDefault="00334E13" w:rsidP="00334E13"/>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shd w:val="clear" w:color="auto" w:fill="F3F3F3"/>
          </w:tcPr>
          <w:p w:rsidR="00334E13" w:rsidRDefault="00334E13" w:rsidP="00334E13">
            <w:r>
              <w:t>XTN</w:t>
            </w:r>
          </w:p>
        </w:tc>
        <w:tc>
          <w:tcPr>
            <w:tcW w:w="4400" w:type="dxa"/>
            <w:shd w:val="clear" w:color="auto" w:fill="F3F3F3"/>
          </w:tcPr>
          <w:p w:rsidR="00334E13" w:rsidRDefault="00334E13" w:rsidP="00334E13">
            <w:r>
              <w:t>Extended telecommunications number</w:t>
            </w:r>
          </w:p>
        </w:tc>
        <w:tc>
          <w:tcPr>
            <w:tcW w:w="1200" w:type="dxa"/>
            <w:shd w:val="clear" w:color="auto" w:fill="F3F3F3"/>
          </w:tcPr>
          <w:p w:rsidR="00334E13" w:rsidRDefault="00334E13" w:rsidP="00334E13"/>
        </w:tc>
        <w:tc>
          <w:tcPr>
            <w:tcW w:w="16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0126 - Quantity Limited Request</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QuantityLimitedRequest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maximum length of a query response that can be accepted by a requesting system, and are expressed as units of mesaure of query response objects.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2.16.840.1.113883.18.53</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quantityLimitedRequest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the maximum length of a query response that can be accepted by a requesting system, and are expressed as units of mesaure of query response objects.  Used in HL7 Version 2.x messaging in the RCP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Quantity Limited Request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http://terminology.hl7.org/CodeSystem/v2-0126</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31.12.1992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3</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2.16.840.1.113883.21.64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hl7VS-quantityLimitedRequest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the maximum length of a query response that can be accepted by a requesting system, and are expressed as units of mesaure of query response objects.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Quantity Limited Request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Quantity Limited Request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the maximum length of a query response that can be accepted by a requesting system, and are expressed as units of mesaure of query response objects.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RCP.2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4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CH</w:t>
            </w:r>
          </w:p>
        </w:tc>
        <w:tc>
          <w:tcPr>
            <w:tcW w:w="1600" w:type="dxa"/>
            <w:tcBorders>
              <w:bottom w:val="single" w:sz="4" w:space="0" w:color="auto"/>
            </w:tcBorders>
            <w:shd w:val="clear" w:color="auto" w:fill="FFFFFF"/>
          </w:tcPr>
          <w:p w:rsidR="00334E13" w:rsidRDefault="00334E13" w:rsidP="00334E13">
            <w:pPr>
              <w:pStyle w:val="HL7TableBody"/>
            </w:pPr>
            <w:r>
              <w:t>Characters</w:t>
            </w:r>
          </w:p>
        </w:tc>
        <w:tc>
          <w:tcPr>
            <w:tcW w:w="4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r>
              <w:t>RSP/RTB/RDY</w:t>
            </w: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LI</w:t>
            </w:r>
          </w:p>
        </w:tc>
        <w:tc>
          <w:tcPr>
            <w:tcW w:w="1600" w:type="dxa"/>
            <w:tcBorders>
              <w:bottom w:val="single" w:sz="4" w:space="0" w:color="auto"/>
            </w:tcBorders>
            <w:shd w:val="clear" w:color="auto" w:fill="F3F3F3"/>
          </w:tcPr>
          <w:p w:rsidR="00334E13" w:rsidRDefault="00334E13" w:rsidP="00334E13">
            <w:r>
              <w:t>Lines</w:t>
            </w:r>
          </w:p>
        </w:tc>
        <w:tc>
          <w:tcPr>
            <w:tcW w:w="4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r>
              <w:t>RTB/RDY</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r>
              <w:t>PG</w:t>
            </w:r>
          </w:p>
        </w:tc>
        <w:tc>
          <w:tcPr>
            <w:tcW w:w="1600" w:type="dxa"/>
            <w:tcBorders>
              <w:bottom w:val="single" w:sz="4" w:space="0" w:color="auto"/>
            </w:tcBorders>
            <w:shd w:val="clear" w:color="auto" w:fill="FFFFFF"/>
          </w:tcPr>
          <w:p w:rsidR="00334E13" w:rsidRDefault="00334E13" w:rsidP="00334E13">
            <w:r>
              <w:t>Pages</w:t>
            </w:r>
          </w:p>
        </w:tc>
        <w:tc>
          <w:tcPr>
            <w:tcW w:w="4400" w:type="dxa"/>
            <w:tcBorders>
              <w:bottom w:val="single" w:sz="4" w:space="0" w:color="auto"/>
            </w:tcBorders>
            <w:shd w:val="clear" w:color="auto" w:fill="FFFFFF"/>
          </w:tcPr>
          <w:p w:rsidR="00334E13" w:rsidRDefault="00334E13" w:rsidP="00334E13"/>
        </w:tc>
        <w:tc>
          <w:tcPr>
            <w:tcW w:w="1200" w:type="dxa"/>
            <w:tcBorders>
              <w:bottom w:val="single" w:sz="4" w:space="0" w:color="auto"/>
            </w:tcBorders>
            <w:shd w:val="clear" w:color="auto" w:fill="FFFFFF"/>
          </w:tcPr>
          <w:p w:rsidR="00334E13" w:rsidRDefault="00334E13" w:rsidP="00334E13">
            <w:r>
              <w:t>RDY</w:t>
            </w:r>
          </w:p>
        </w:tc>
        <w:tc>
          <w:tcPr>
            <w:tcW w:w="800" w:type="dxa"/>
            <w:tcBorders>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bottom w:val="single" w:sz="4" w:space="0" w:color="auto"/>
            </w:tcBorders>
            <w:shd w:val="clear" w:color="auto" w:fill="F3F3F3"/>
          </w:tcPr>
          <w:p w:rsidR="00334E13" w:rsidRDefault="00334E13" w:rsidP="00334E13">
            <w:r>
              <w:t>RD</w:t>
            </w:r>
          </w:p>
        </w:tc>
        <w:tc>
          <w:tcPr>
            <w:tcW w:w="1600" w:type="dxa"/>
            <w:tcBorders>
              <w:bottom w:val="single" w:sz="4" w:space="0" w:color="auto"/>
            </w:tcBorders>
            <w:shd w:val="clear" w:color="auto" w:fill="F3F3F3"/>
          </w:tcPr>
          <w:p w:rsidR="00334E13" w:rsidRDefault="00334E13" w:rsidP="00334E13">
            <w:r>
              <w:t>Records</w:t>
            </w:r>
          </w:p>
        </w:tc>
        <w:tc>
          <w:tcPr>
            <w:tcW w:w="4400" w:type="dxa"/>
            <w:tcBorders>
              <w:bottom w:val="single" w:sz="4" w:space="0" w:color="auto"/>
            </w:tcBorders>
            <w:shd w:val="clear" w:color="auto" w:fill="F3F3F3"/>
          </w:tcPr>
          <w:p w:rsidR="00334E13" w:rsidRDefault="00334E13" w:rsidP="00334E13"/>
        </w:tc>
        <w:tc>
          <w:tcPr>
            <w:tcW w:w="1200" w:type="dxa"/>
            <w:tcBorders>
              <w:bottom w:val="single" w:sz="4" w:space="0" w:color="auto"/>
            </w:tcBorders>
            <w:shd w:val="clear" w:color="auto" w:fill="F3F3F3"/>
          </w:tcPr>
          <w:p w:rsidR="00334E13" w:rsidRDefault="00334E13" w:rsidP="00334E13">
            <w:r>
              <w:t>RSP/RTB/RDY</w:t>
            </w:r>
          </w:p>
        </w:tc>
        <w:tc>
          <w:tcPr>
            <w:tcW w:w="800" w:type="dxa"/>
            <w:tcBorders>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shd w:val="clear" w:color="auto" w:fill="FFFFFF"/>
          </w:tcPr>
          <w:p w:rsidR="00334E13" w:rsidRDefault="00334E13" w:rsidP="00334E13">
            <w:r>
              <w:t>ZO</w:t>
            </w:r>
          </w:p>
        </w:tc>
        <w:tc>
          <w:tcPr>
            <w:tcW w:w="1600" w:type="dxa"/>
            <w:shd w:val="clear" w:color="auto" w:fill="FFFFFF"/>
          </w:tcPr>
          <w:p w:rsidR="00334E13" w:rsidRDefault="00334E13" w:rsidP="00334E13">
            <w:r>
              <w:t>Locally defined</w:t>
            </w:r>
          </w:p>
        </w:tc>
        <w:tc>
          <w:tcPr>
            <w:tcW w:w="4400" w:type="dxa"/>
            <w:shd w:val="clear" w:color="auto" w:fill="FFFFFF"/>
          </w:tcPr>
          <w:p w:rsidR="00334E13" w:rsidRDefault="00334E13" w:rsidP="00334E13"/>
        </w:tc>
        <w:tc>
          <w:tcPr>
            <w:tcW w:w="1200" w:type="dxa"/>
            <w:shd w:val="clear" w:color="auto" w:fill="FFFFFF"/>
          </w:tcPr>
          <w:p w:rsidR="00334E13" w:rsidRDefault="00334E13" w:rsidP="00334E13"/>
        </w:tc>
        <w:tc>
          <w:tcPr>
            <w:tcW w:w="800" w:type="dxa"/>
            <w:shd w:val="clear" w:color="auto" w:fill="FFFFFF"/>
          </w:tcPr>
          <w:p w:rsidR="00334E13" w:rsidRDefault="00334E13" w:rsidP="00334E13"/>
        </w:tc>
      </w:tr>
    </w:tbl>
    <w:p w:rsidR="00334E13" w:rsidRDefault="00334E13" w:rsidP="00334E13"/>
    <w:p w:rsidR="00334E13" w:rsidRDefault="00334E13" w:rsidP="00334E13">
      <w:pPr>
        <w:pStyle w:val="berschrift3"/>
      </w:pPr>
      <w:r>
        <w:t>0127 - Allergen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AllergenType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fora classification of general allergy categories (drug, food, pollen, etc.).</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2.16.840.1.113883.18.54</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allergenType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speciying a classification of general allergy categories (drug, food, pollen, etc.).  Used in HL7 Version 2.x messaging in the AL1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Allergen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http://terminology.hl7.org/CodeSystem/v2-0127</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2.16.840.1.113883.21.65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hl7VS-allergyType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classification of general allergy categories (drug, food, pollen, etc.).</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Allergen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Allergen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speciying a classification of general allergy categories (drug, food, pollen, etc.).</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AL1-2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DA</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Drug allergy</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FA</w:t>
            </w:r>
          </w:p>
        </w:tc>
        <w:tc>
          <w:tcPr>
            <w:tcW w:w="1600" w:type="dxa"/>
            <w:tcBorders>
              <w:top w:val="single" w:sz="4" w:space="0" w:color="auto"/>
              <w:bottom w:val="single" w:sz="4" w:space="0" w:color="auto"/>
            </w:tcBorders>
            <w:shd w:val="clear" w:color="auto" w:fill="F3F3F3"/>
          </w:tcPr>
          <w:p w:rsidR="00334E13" w:rsidRDefault="00334E13" w:rsidP="00334E13">
            <w:r>
              <w:t>Food allergy</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MA</w:t>
            </w:r>
          </w:p>
        </w:tc>
        <w:tc>
          <w:tcPr>
            <w:tcW w:w="1600" w:type="dxa"/>
            <w:tcBorders>
              <w:top w:val="single" w:sz="4" w:space="0" w:color="auto"/>
              <w:bottom w:val="single" w:sz="4" w:space="0" w:color="auto"/>
            </w:tcBorders>
            <w:shd w:val="clear" w:color="auto" w:fill="FFFFFF"/>
          </w:tcPr>
          <w:p w:rsidR="00334E13" w:rsidRDefault="00334E13" w:rsidP="00334E13">
            <w:r>
              <w:t>Miscellaneous allergy</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MC</w:t>
            </w:r>
          </w:p>
        </w:tc>
        <w:tc>
          <w:tcPr>
            <w:tcW w:w="1600" w:type="dxa"/>
            <w:tcBorders>
              <w:top w:val="single" w:sz="4" w:space="0" w:color="auto"/>
              <w:bottom w:val="single" w:sz="4" w:space="0" w:color="auto"/>
            </w:tcBorders>
            <w:shd w:val="clear" w:color="auto" w:fill="F3F3F3"/>
          </w:tcPr>
          <w:p w:rsidR="00334E13" w:rsidRDefault="00334E13" w:rsidP="00334E13">
            <w:r>
              <w:t>Miscellaneous contraindication</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EA</w:t>
            </w:r>
          </w:p>
        </w:tc>
        <w:tc>
          <w:tcPr>
            <w:tcW w:w="1600" w:type="dxa"/>
            <w:tcBorders>
              <w:top w:val="single" w:sz="4" w:space="0" w:color="auto"/>
              <w:bottom w:val="single" w:sz="4" w:space="0" w:color="auto"/>
            </w:tcBorders>
            <w:shd w:val="clear" w:color="auto" w:fill="FFFFFF"/>
          </w:tcPr>
          <w:p w:rsidR="00334E13" w:rsidRDefault="00334E13" w:rsidP="00334E13">
            <w:r>
              <w:t>Environmental Allergy</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AA</w:t>
            </w:r>
          </w:p>
        </w:tc>
        <w:tc>
          <w:tcPr>
            <w:tcW w:w="1600" w:type="dxa"/>
            <w:tcBorders>
              <w:top w:val="single" w:sz="4" w:space="0" w:color="auto"/>
              <w:bottom w:val="single" w:sz="4" w:space="0" w:color="auto"/>
            </w:tcBorders>
            <w:shd w:val="clear" w:color="auto" w:fill="F3F3F3"/>
          </w:tcPr>
          <w:p w:rsidR="00334E13" w:rsidRDefault="00334E13" w:rsidP="00334E13">
            <w:r>
              <w:t>Animal Allergy</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PA</w:t>
            </w:r>
          </w:p>
        </w:tc>
        <w:tc>
          <w:tcPr>
            <w:tcW w:w="1600" w:type="dxa"/>
            <w:tcBorders>
              <w:top w:val="single" w:sz="4" w:space="0" w:color="auto"/>
              <w:bottom w:val="single" w:sz="4" w:space="0" w:color="auto"/>
            </w:tcBorders>
            <w:shd w:val="clear" w:color="auto" w:fill="FFFFFF"/>
          </w:tcPr>
          <w:p w:rsidR="00334E13" w:rsidRDefault="00334E13" w:rsidP="00334E13">
            <w:r>
              <w:t>Plant Allergy</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LA</w:t>
            </w:r>
          </w:p>
        </w:tc>
        <w:tc>
          <w:tcPr>
            <w:tcW w:w="1600" w:type="dxa"/>
            <w:tcBorders>
              <w:top w:val="single" w:sz="4" w:space="0" w:color="auto"/>
              <w:bottom w:val="double" w:sz="4" w:space="0" w:color="auto"/>
            </w:tcBorders>
            <w:shd w:val="clear" w:color="auto" w:fill="F3F3F3"/>
          </w:tcPr>
          <w:p w:rsidR="00334E13" w:rsidRDefault="00334E13" w:rsidP="00334E13">
            <w:r>
              <w:t>Pollen Allergy</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0128 - Allergy Severity</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AllergySeverity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general severity of an allergy.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2.16.840.1.113883.18.55</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allergySeverity</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general severity of an allergy.  Used in HL7 Version 2.x messaging in the AL1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Allergy Severity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http://terminology.hl7.org/CodeSystem/v2-0128</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2.16.840.1.113883.21.66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hl7VS-allergySeverity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general severity of an allergy.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Allergy Severity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http://terminology.hl7.org/ValueSet/v2-0128</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Allergy Severity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general severity of an allergy.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AL1-4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SV</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Severe</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MO</w:t>
            </w:r>
          </w:p>
        </w:tc>
        <w:tc>
          <w:tcPr>
            <w:tcW w:w="1600" w:type="dxa"/>
            <w:tcBorders>
              <w:top w:val="single" w:sz="4" w:space="0" w:color="auto"/>
              <w:bottom w:val="single" w:sz="4" w:space="0" w:color="auto"/>
            </w:tcBorders>
            <w:shd w:val="clear" w:color="auto" w:fill="F3F3F3"/>
          </w:tcPr>
          <w:p w:rsidR="00334E13" w:rsidRDefault="00334E13" w:rsidP="00334E13">
            <w:r>
              <w:t>Moderate</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MI</w:t>
            </w:r>
          </w:p>
        </w:tc>
        <w:tc>
          <w:tcPr>
            <w:tcW w:w="1600" w:type="dxa"/>
            <w:tcBorders>
              <w:top w:val="single" w:sz="4" w:space="0" w:color="auto"/>
              <w:bottom w:val="single" w:sz="4" w:space="0" w:color="auto"/>
            </w:tcBorders>
            <w:shd w:val="clear" w:color="auto" w:fill="FFFFFF"/>
          </w:tcPr>
          <w:p w:rsidR="00334E13" w:rsidRDefault="00334E13" w:rsidP="00334E13">
            <w:r>
              <w:t>Mild</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U</w:t>
            </w:r>
          </w:p>
        </w:tc>
        <w:tc>
          <w:tcPr>
            <w:tcW w:w="1600" w:type="dxa"/>
            <w:tcBorders>
              <w:top w:val="single" w:sz="4" w:space="0" w:color="auto"/>
              <w:bottom w:val="double" w:sz="4" w:space="0" w:color="auto"/>
            </w:tcBorders>
            <w:shd w:val="clear" w:color="auto" w:fill="F3F3F3"/>
          </w:tcPr>
          <w:p w:rsidR="00334E13" w:rsidRDefault="00334E13" w:rsidP="00334E13">
            <w:r>
              <w:t>Unknown</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0129 - Accommodation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129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AccommodationCode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fiancial accommodation type of the bed or room which implies the rate to be used when occupied by a patient under specific medical conditions, which determines how it is billed.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0129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2.16.840.1.113883.12.129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Accommodation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fiancial accommodation type of the bed or room which implies the rate to be used when occupied by a patient under specific medical conditions, which determines how it is billed.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LCC-3, PV2-2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berschrift3"/>
      </w:pPr>
      <w:r>
        <w:t>0130 - Visit User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VisitUserCode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categories of a patient's visit with respect to an individual institution's needs, and is expected to be different on a site-specific basis.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2.16.840.1.113883.18.56</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visitUserCodes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categories of a patient's visit with respect to an individual institution's needs, and is expected to be different on a site-specific basis.  Used in HL7 Version 2.x messaging in the PV2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Visit User Code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http://terminology.hl7.org/CodeSystem/v2-0130</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2.16.840.1.113883.21.67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hl7VS-visitUserCode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categories of a patient's visit with respect to an individual institution's needs, and is expected to be different on a site-specific basis.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Visit User Code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http://terminology.hl7.org/ValueSet/v2-0130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Visit User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categories of a patient's visit with respect to an individual institution's needs, and is expected to be different on a site-specific basis.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PV2-7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TE</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Teaching</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HO</w:t>
            </w:r>
          </w:p>
        </w:tc>
        <w:tc>
          <w:tcPr>
            <w:tcW w:w="1600" w:type="dxa"/>
            <w:tcBorders>
              <w:top w:val="single" w:sz="4" w:space="0" w:color="auto"/>
              <w:bottom w:val="single" w:sz="4" w:space="0" w:color="auto"/>
            </w:tcBorders>
            <w:shd w:val="clear" w:color="auto" w:fill="F3F3F3"/>
          </w:tcPr>
          <w:p w:rsidR="00334E13" w:rsidRDefault="00334E13" w:rsidP="00334E13">
            <w:r>
              <w:t>Home</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MO</w:t>
            </w:r>
          </w:p>
        </w:tc>
        <w:tc>
          <w:tcPr>
            <w:tcW w:w="1600" w:type="dxa"/>
            <w:tcBorders>
              <w:top w:val="single" w:sz="4" w:space="0" w:color="auto"/>
              <w:bottom w:val="single" w:sz="4" w:space="0" w:color="auto"/>
            </w:tcBorders>
            <w:shd w:val="clear" w:color="auto" w:fill="FFFFFF"/>
          </w:tcPr>
          <w:p w:rsidR="00334E13" w:rsidRDefault="00334E13" w:rsidP="00334E13">
            <w:r>
              <w:t>Mobile Unit</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PH</w:t>
            </w:r>
          </w:p>
        </w:tc>
        <w:tc>
          <w:tcPr>
            <w:tcW w:w="1600" w:type="dxa"/>
            <w:tcBorders>
              <w:top w:val="single" w:sz="4" w:space="0" w:color="auto"/>
              <w:bottom w:val="double" w:sz="4" w:space="0" w:color="auto"/>
            </w:tcBorders>
            <w:shd w:val="clear" w:color="auto" w:fill="F3F3F3"/>
          </w:tcPr>
          <w:p w:rsidR="00334E13" w:rsidRDefault="00334E13" w:rsidP="00334E13">
            <w:r>
              <w:t>Phone</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0131 - Contact Role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ContactRole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relationship role that the next of kin/associated parties plays with regard to a patient. Also used in referrals, for example, it may be necessary to identify the contact representative at the clinic that issued a referral.</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2.16.840.1.113883.18.58</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contactRole2</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a relationship role that the next of kin/associated parties plays with regard to the patient. Also used in referrals, for example, it may be necessary to identify the contact representative at the clinic that sent a referral. Used in HL7 Version 2 messaging in the NK1 and CTD segments after 2.5, when it replace 2.16.840.1.113883.18.57.</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Contact Role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http://terminology.hl7.org/CodeSystem/v2-0131</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30.08.2003</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2.5</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2.16.840.1.113883.21.69</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hl7VS-contactRole2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Concepts which specify a relationship role that the next of kin/associated parties plays with regard to the patient. Built on the updated code system.  Also used in referrals, for example, it may be necessary to identify the contact representative at the clinic that sent a referral.</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Contact Role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http://terminology.hl7.org/ValueSet/v2-0131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Contact Role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a relationship role that the next of kin/associated parties plays with regard to a patient. Also used in referrals, for example, it may be necessary to identify the contact representative at the clinic that issued a referral.</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NK1-7, CTD-1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E</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Employer</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C</w:t>
            </w:r>
          </w:p>
        </w:tc>
        <w:tc>
          <w:tcPr>
            <w:tcW w:w="1600" w:type="dxa"/>
            <w:tcBorders>
              <w:top w:val="single" w:sz="4" w:space="0" w:color="auto"/>
              <w:bottom w:val="single" w:sz="4" w:space="0" w:color="auto"/>
            </w:tcBorders>
            <w:shd w:val="clear" w:color="auto" w:fill="F3F3F3"/>
          </w:tcPr>
          <w:p w:rsidR="00334E13" w:rsidRDefault="00334E13" w:rsidP="00334E13">
            <w:r>
              <w:t>Emergency Contact</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F</w:t>
            </w:r>
          </w:p>
        </w:tc>
        <w:tc>
          <w:tcPr>
            <w:tcW w:w="1600" w:type="dxa"/>
            <w:tcBorders>
              <w:top w:val="single" w:sz="4" w:space="0" w:color="auto"/>
              <w:bottom w:val="single" w:sz="4" w:space="0" w:color="auto"/>
            </w:tcBorders>
            <w:shd w:val="clear" w:color="auto" w:fill="FFFFFF"/>
          </w:tcPr>
          <w:p w:rsidR="00334E13" w:rsidRDefault="00334E13" w:rsidP="00334E13">
            <w:r>
              <w:t>Federal Agency</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I</w:t>
            </w:r>
          </w:p>
        </w:tc>
        <w:tc>
          <w:tcPr>
            <w:tcW w:w="1600" w:type="dxa"/>
            <w:tcBorders>
              <w:top w:val="single" w:sz="4" w:space="0" w:color="auto"/>
              <w:bottom w:val="single" w:sz="4" w:space="0" w:color="auto"/>
            </w:tcBorders>
            <w:shd w:val="clear" w:color="auto" w:fill="F3F3F3"/>
          </w:tcPr>
          <w:p w:rsidR="00334E13" w:rsidRDefault="00334E13" w:rsidP="00334E13">
            <w:r>
              <w:t>Insurance Company</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N</w:t>
            </w:r>
          </w:p>
        </w:tc>
        <w:tc>
          <w:tcPr>
            <w:tcW w:w="1600" w:type="dxa"/>
            <w:tcBorders>
              <w:top w:val="single" w:sz="4" w:space="0" w:color="auto"/>
              <w:bottom w:val="single" w:sz="4" w:space="0" w:color="auto"/>
            </w:tcBorders>
            <w:shd w:val="clear" w:color="auto" w:fill="FFFFFF"/>
          </w:tcPr>
          <w:p w:rsidR="00334E13" w:rsidRDefault="00334E13" w:rsidP="00334E13">
            <w:r>
              <w:t>Next-of-Kin</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S</w:t>
            </w:r>
          </w:p>
        </w:tc>
        <w:tc>
          <w:tcPr>
            <w:tcW w:w="1600" w:type="dxa"/>
            <w:tcBorders>
              <w:top w:val="single" w:sz="4" w:space="0" w:color="auto"/>
              <w:bottom w:val="single" w:sz="4" w:space="0" w:color="auto"/>
            </w:tcBorders>
            <w:shd w:val="clear" w:color="auto" w:fill="F3F3F3"/>
          </w:tcPr>
          <w:p w:rsidR="00334E13" w:rsidRDefault="00334E13" w:rsidP="00334E13">
            <w:r>
              <w:t>State Agency</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O</w:t>
            </w:r>
          </w:p>
        </w:tc>
        <w:tc>
          <w:tcPr>
            <w:tcW w:w="1600" w:type="dxa"/>
            <w:tcBorders>
              <w:top w:val="single" w:sz="4" w:space="0" w:color="auto"/>
              <w:bottom w:val="single" w:sz="4" w:space="0" w:color="auto"/>
            </w:tcBorders>
            <w:shd w:val="clear" w:color="auto" w:fill="FFFFFF"/>
          </w:tcPr>
          <w:p w:rsidR="00334E13" w:rsidRDefault="00334E13" w:rsidP="00334E13">
            <w:r>
              <w:t>Other</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U</w:t>
            </w:r>
          </w:p>
        </w:tc>
        <w:tc>
          <w:tcPr>
            <w:tcW w:w="1600" w:type="dxa"/>
            <w:tcBorders>
              <w:top w:val="single" w:sz="4" w:space="0" w:color="auto"/>
              <w:bottom w:val="double" w:sz="4" w:space="0" w:color="auto"/>
            </w:tcBorders>
            <w:shd w:val="clear" w:color="auto" w:fill="F3F3F3"/>
          </w:tcPr>
          <w:p w:rsidR="00334E13" w:rsidRDefault="00334E13" w:rsidP="00334E13">
            <w:r>
              <w:t>Unknown</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0132 - Transaction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TransactionCode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that are used by an institution for the purpose of uniquely identifying a transaction based on the Transaction Type.  For example, procedure, supply item, or test for charges; or to identify the payment medium for payments.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Transaction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coded codes that are used by an institution for the purpose of uniquely identifying a transaction based on the Transaction Type.  For example, procedure, supply item, or test for charges; or to identify the payment medium for payments.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FT1-7, ITM-12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berschrift3"/>
      </w:pPr>
      <w:r>
        <w:t>0133 - Procedure practitioner identifier code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ProcedurePractitionerIdentifierCodeType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of concepts which specify the different types of practitioners associated with this procedure.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Procedure Practitioner Identifier Code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concepts which specify the different types of practitioners associated with this procedure.   This set of codes is known to be incomplete.  Note that as of v2.6, this table and the field(s) it was used in was replaced by table 443 used in the ROL segment.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undefined</w:t>
            </w:r>
          </w:p>
        </w:tc>
      </w:tr>
    </w:tbl>
    <w:p w:rsidR="00334E13" w:rsidRDefault="00334E13" w:rsidP="00334E13"/>
    <w:p w:rsidR="00334E13" w:rsidRDefault="00334E13" w:rsidP="00334E13">
      <w:pPr>
        <w:pStyle w:val="berschrift3"/>
      </w:pPr>
      <w:r>
        <w:t>0135 - Assignment of Benefits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AssignmentOfBenefits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which indicate whether an insured person agreed to assign the insurance benefits to a healthcare provider.  If so, the insurance will pay the provider directly.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2.16.840.1.113883.18.60</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assignmentOfBenefits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indicate whether an insured person agreed to assign the insurance benefits to the healthcare provider.  If so, the insurance will pay the provider directly.  Used in HL7 Version 2.x messaging in the IN1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Assignment of Benefits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http://terminology.hl7.org/CodeSystem/v2-0135</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hl7VS-assignmentOfBenefits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which indicate whether an insured person agreed to assign the insurance benefits to a healthcare provider.  If so, the insurance will pay the provider directly.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Assignment of Benefits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http://terminology.hl7.org/ValueSet/v2-0135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representative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Assignment of Benefits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indicate whether an insured person agreed to assign the insurance benefits to a healthcare provider.  If so, the insurance will pay the provider directly.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IN1-20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40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0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Y</w:t>
            </w:r>
          </w:p>
        </w:tc>
        <w:tc>
          <w:tcPr>
            <w:tcW w:w="4000" w:type="dxa"/>
            <w:tcBorders>
              <w:top w:val="single" w:sz="4" w:space="0" w:color="auto"/>
              <w:bottom w:val="single" w:sz="4" w:space="0" w:color="auto"/>
            </w:tcBorders>
            <w:shd w:val="clear" w:color="auto" w:fill="FFFFFF"/>
          </w:tcPr>
          <w:p w:rsidR="00334E13" w:rsidRDefault="00334E13" w:rsidP="00334E13">
            <w:pPr>
              <w:pStyle w:val="UserTableBody"/>
            </w:pPr>
            <w:r>
              <w:t>Yes</w:t>
            </w:r>
          </w:p>
        </w:tc>
        <w:tc>
          <w:tcPr>
            <w:tcW w:w="20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N</w:t>
            </w:r>
          </w:p>
        </w:tc>
        <w:tc>
          <w:tcPr>
            <w:tcW w:w="4000" w:type="dxa"/>
            <w:tcBorders>
              <w:top w:val="single" w:sz="4" w:space="0" w:color="auto"/>
              <w:bottom w:val="single" w:sz="4" w:space="0" w:color="auto"/>
            </w:tcBorders>
            <w:shd w:val="clear" w:color="auto" w:fill="F3F3F3"/>
          </w:tcPr>
          <w:p w:rsidR="00334E13" w:rsidRDefault="00334E13" w:rsidP="00334E13">
            <w:r>
              <w:t>No</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M</w:t>
            </w:r>
          </w:p>
        </w:tc>
        <w:tc>
          <w:tcPr>
            <w:tcW w:w="4000" w:type="dxa"/>
            <w:tcBorders>
              <w:top w:val="single" w:sz="4" w:space="0" w:color="auto"/>
              <w:bottom w:val="double" w:sz="4" w:space="0" w:color="auto"/>
            </w:tcBorders>
            <w:shd w:val="clear" w:color="auto" w:fill="FFFFFF"/>
          </w:tcPr>
          <w:p w:rsidR="00334E13" w:rsidRDefault="00334E13" w:rsidP="00334E13">
            <w:r>
              <w:t>Modified assignment</w:t>
            </w:r>
          </w:p>
        </w:tc>
        <w:tc>
          <w:tcPr>
            <w:tcW w:w="20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0136 - Yes/no Indicator</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Yes/noIndicator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either Yes or No used in fields containing binary answers generally user-specified.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2.16.840.1.113883.18.347</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expandedYes-NoIndicator</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Expanded Yes/no Indicator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http://terminology.hl7.org/CodeSystem/v2-0532</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30.08.2003</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2.5</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hl7VS-yes-no-Indicator</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Codes specifying either Yes or No used in fields containing binary answers generally user-specified.</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Yes/No Table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http://terminology.hl7.org/ValueSet/v2-0136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enumerated per table content</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Yes/no 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specifying either Yes or No used in fields containing binary answers generally user-specified. The actual interpretation of Yes/No is context sensitive. Individual chapters will further refine the meaning of Yes/No in their specific context.</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numerous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4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Y</w:t>
            </w:r>
          </w:p>
        </w:tc>
        <w:tc>
          <w:tcPr>
            <w:tcW w:w="1600" w:type="dxa"/>
            <w:tcBorders>
              <w:bottom w:val="single" w:sz="4" w:space="0" w:color="auto"/>
            </w:tcBorders>
            <w:shd w:val="clear" w:color="auto" w:fill="FFFFFF"/>
          </w:tcPr>
          <w:p w:rsidR="00334E13" w:rsidRDefault="00334E13" w:rsidP="00334E13">
            <w:pPr>
              <w:pStyle w:val="HL7TableBody"/>
            </w:pPr>
            <w:r>
              <w:t>Yes</w:t>
            </w:r>
          </w:p>
        </w:tc>
        <w:tc>
          <w:tcPr>
            <w:tcW w:w="4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shd w:val="clear" w:color="auto" w:fill="F3F3F3"/>
          </w:tcPr>
          <w:p w:rsidR="00334E13" w:rsidRDefault="00334E13" w:rsidP="00334E13">
            <w:r>
              <w:t>N</w:t>
            </w:r>
          </w:p>
        </w:tc>
        <w:tc>
          <w:tcPr>
            <w:tcW w:w="1600" w:type="dxa"/>
            <w:shd w:val="clear" w:color="auto" w:fill="F3F3F3"/>
          </w:tcPr>
          <w:p w:rsidR="00334E13" w:rsidRDefault="00334E13" w:rsidP="00334E13">
            <w:r>
              <w:t>No</w:t>
            </w:r>
          </w:p>
        </w:tc>
        <w:tc>
          <w:tcPr>
            <w:tcW w:w="4400" w:type="dxa"/>
            <w:shd w:val="clear" w:color="auto" w:fill="F3F3F3"/>
          </w:tcPr>
          <w:p w:rsidR="00334E13" w:rsidRDefault="00334E13" w:rsidP="00334E13"/>
        </w:tc>
        <w:tc>
          <w:tcPr>
            <w:tcW w:w="12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0137 - Mail Claim Party</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MailClaimParty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 party to which a claim should be mailed when claims are sent by mail.</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2.16.840.1.113883.18.61</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mailClaimParty</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a party to which a claim should be mailed when claims are sent by mail.  Used in HL7 Version 2.x messaging in the IN2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Mail Claim Party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http://terminology.hl7.org/CodeSystem/v2-0137</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2.16.840.1.113883.21.73</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hl7VS-mailClaimParty</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a party to which a claim should be mailed when claims are sent by mail.</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Mail Claim Party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http://terminology.hl7.org/ValueSet/v2-0137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Mail Claim Party</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a party to which a claim should be mailed when claims are sent by mail.</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IN2-5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E</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Employer</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G</w:t>
            </w:r>
          </w:p>
        </w:tc>
        <w:tc>
          <w:tcPr>
            <w:tcW w:w="1600" w:type="dxa"/>
            <w:tcBorders>
              <w:top w:val="single" w:sz="4" w:space="0" w:color="auto"/>
              <w:bottom w:val="single" w:sz="4" w:space="0" w:color="auto"/>
            </w:tcBorders>
            <w:shd w:val="clear" w:color="auto" w:fill="F3F3F3"/>
          </w:tcPr>
          <w:p w:rsidR="00334E13" w:rsidRDefault="00334E13" w:rsidP="00334E13">
            <w:r>
              <w:t>Guarantor</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I</w:t>
            </w:r>
          </w:p>
        </w:tc>
        <w:tc>
          <w:tcPr>
            <w:tcW w:w="1600" w:type="dxa"/>
            <w:tcBorders>
              <w:top w:val="single" w:sz="4" w:space="0" w:color="auto"/>
              <w:bottom w:val="single" w:sz="4" w:space="0" w:color="auto"/>
            </w:tcBorders>
            <w:shd w:val="clear" w:color="auto" w:fill="FFFFFF"/>
          </w:tcPr>
          <w:p w:rsidR="00334E13" w:rsidRDefault="00334E13" w:rsidP="00334E13">
            <w:r>
              <w:t>Insurance company</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O</w:t>
            </w:r>
          </w:p>
        </w:tc>
        <w:tc>
          <w:tcPr>
            <w:tcW w:w="1600" w:type="dxa"/>
            <w:tcBorders>
              <w:top w:val="single" w:sz="4" w:space="0" w:color="auto"/>
              <w:bottom w:val="single" w:sz="4" w:space="0" w:color="auto"/>
            </w:tcBorders>
            <w:shd w:val="clear" w:color="auto" w:fill="F3F3F3"/>
          </w:tcPr>
          <w:p w:rsidR="00334E13" w:rsidRDefault="00334E13" w:rsidP="00334E13">
            <w:r>
              <w:t>Other</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P</w:t>
            </w:r>
          </w:p>
        </w:tc>
        <w:tc>
          <w:tcPr>
            <w:tcW w:w="1600" w:type="dxa"/>
            <w:tcBorders>
              <w:top w:val="single" w:sz="4" w:space="0" w:color="auto"/>
              <w:bottom w:val="double" w:sz="4" w:space="0" w:color="auto"/>
            </w:tcBorders>
            <w:shd w:val="clear" w:color="auto" w:fill="FFFFFF"/>
          </w:tcPr>
          <w:p w:rsidR="00334E13" w:rsidRDefault="00334E13" w:rsidP="00334E13">
            <w:r>
              <w:t>Patient</w:t>
            </w:r>
          </w:p>
        </w:tc>
        <w:tc>
          <w:tcPr>
            <w:tcW w:w="4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0139 - Employer Information Data</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139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EmployerInformationData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required employer information data for UB82 form locator 71.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0139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2.16.840.1.113883.12.139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Employer Information Data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required employer information data for UB82 form locator 71.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IN1-50, IN2-4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berschrift3"/>
      </w:pPr>
      <w:r>
        <w:t>0140 - Military Service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military branch.  This field is defined by CMS or other regulatory agencies.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2.16.840.1.113883.18.62</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militaryService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military branch.  This field is defined by CMS or other regulatory agencies.  Used in HL7 Version 2.x messaging in the PD1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Military Service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http://terminology.hl7.org/CodeSystem/v2-0140</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17.05.1999</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2</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2.3.1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hl7VS-militaryService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military branch.  This field is defined by CMS or other regulatory agencies.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Military Service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 Service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military branch.  This field is defined by CMS or other regulatory agencies.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PD1-19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40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0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USA</w:t>
            </w:r>
          </w:p>
        </w:tc>
        <w:tc>
          <w:tcPr>
            <w:tcW w:w="4000" w:type="dxa"/>
            <w:tcBorders>
              <w:top w:val="single" w:sz="4" w:space="0" w:color="auto"/>
              <w:bottom w:val="single" w:sz="4" w:space="0" w:color="auto"/>
            </w:tcBorders>
            <w:shd w:val="clear" w:color="auto" w:fill="FFFFFF"/>
          </w:tcPr>
          <w:p w:rsidR="00334E13" w:rsidRDefault="00334E13" w:rsidP="00334E13">
            <w:pPr>
              <w:pStyle w:val="UserTableBody"/>
            </w:pPr>
            <w:r>
              <w:t>US Army</w:t>
            </w:r>
          </w:p>
        </w:tc>
        <w:tc>
          <w:tcPr>
            <w:tcW w:w="20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USN</w:t>
            </w:r>
          </w:p>
        </w:tc>
        <w:tc>
          <w:tcPr>
            <w:tcW w:w="4000" w:type="dxa"/>
            <w:tcBorders>
              <w:top w:val="single" w:sz="4" w:space="0" w:color="auto"/>
              <w:bottom w:val="single" w:sz="4" w:space="0" w:color="auto"/>
            </w:tcBorders>
            <w:shd w:val="clear" w:color="auto" w:fill="F3F3F3"/>
          </w:tcPr>
          <w:p w:rsidR="00334E13" w:rsidRDefault="00334E13" w:rsidP="00334E13">
            <w:r>
              <w:t>US Navy</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USAF</w:t>
            </w:r>
          </w:p>
        </w:tc>
        <w:tc>
          <w:tcPr>
            <w:tcW w:w="4000" w:type="dxa"/>
            <w:tcBorders>
              <w:top w:val="single" w:sz="4" w:space="0" w:color="auto"/>
              <w:bottom w:val="single" w:sz="4" w:space="0" w:color="auto"/>
            </w:tcBorders>
            <w:shd w:val="clear" w:color="auto" w:fill="FFFFFF"/>
          </w:tcPr>
          <w:p w:rsidR="00334E13" w:rsidRDefault="00334E13" w:rsidP="00334E13">
            <w:r>
              <w:t>US Air Force</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USMC</w:t>
            </w:r>
          </w:p>
        </w:tc>
        <w:tc>
          <w:tcPr>
            <w:tcW w:w="4000" w:type="dxa"/>
            <w:tcBorders>
              <w:top w:val="single" w:sz="4" w:space="0" w:color="auto"/>
              <w:bottom w:val="single" w:sz="4" w:space="0" w:color="auto"/>
            </w:tcBorders>
            <w:shd w:val="clear" w:color="auto" w:fill="F3F3F3"/>
          </w:tcPr>
          <w:p w:rsidR="00334E13" w:rsidRDefault="00334E13" w:rsidP="00334E13">
            <w:r>
              <w:t>US Marine Corps</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USCG</w:t>
            </w:r>
          </w:p>
        </w:tc>
        <w:tc>
          <w:tcPr>
            <w:tcW w:w="4000" w:type="dxa"/>
            <w:tcBorders>
              <w:top w:val="single" w:sz="4" w:space="0" w:color="auto"/>
              <w:bottom w:val="single" w:sz="4" w:space="0" w:color="auto"/>
            </w:tcBorders>
            <w:shd w:val="clear" w:color="auto" w:fill="FFFFFF"/>
          </w:tcPr>
          <w:p w:rsidR="00334E13" w:rsidRDefault="00334E13" w:rsidP="00334E13">
            <w:r>
              <w:t>US Coast Guard</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USPHS</w:t>
            </w:r>
          </w:p>
        </w:tc>
        <w:tc>
          <w:tcPr>
            <w:tcW w:w="4000" w:type="dxa"/>
            <w:tcBorders>
              <w:top w:val="single" w:sz="4" w:space="0" w:color="auto"/>
              <w:bottom w:val="single" w:sz="4" w:space="0" w:color="auto"/>
            </w:tcBorders>
            <w:shd w:val="clear" w:color="auto" w:fill="F3F3F3"/>
          </w:tcPr>
          <w:p w:rsidR="00334E13" w:rsidRDefault="00334E13" w:rsidP="00334E13">
            <w:r>
              <w:t>US Public Health Service</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NOAA</w:t>
            </w:r>
          </w:p>
        </w:tc>
        <w:tc>
          <w:tcPr>
            <w:tcW w:w="4000" w:type="dxa"/>
            <w:tcBorders>
              <w:top w:val="single" w:sz="4" w:space="0" w:color="auto"/>
              <w:bottom w:val="single" w:sz="4" w:space="0" w:color="auto"/>
            </w:tcBorders>
            <w:shd w:val="clear" w:color="auto" w:fill="FFFFFF"/>
          </w:tcPr>
          <w:p w:rsidR="00334E13" w:rsidRDefault="00334E13" w:rsidP="00334E13">
            <w:r>
              <w:t>National Oceanic and Atmospheric Administration</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NATO</w:t>
            </w:r>
          </w:p>
        </w:tc>
        <w:tc>
          <w:tcPr>
            <w:tcW w:w="4000" w:type="dxa"/>
            <w:tcBorders>
              <w:top w:val="single" w:sz="4" w:space="0" w:color="auto"/>
              <w:bottom w:val="single" w:sz="4" w:space="0" w:color="auto"/>
            </w:tcBorders>
            <w:shd w:val="clear" w:color="auto" w:fill="F3F3F3"/>
          </w:tcPr>
          <w:p w:rsidR="00334E13" w:rsidRDefault="00334E13" w:rsidP="00334E13">
            <w:r>
              <w:t>North Atlantic Treaty Organization</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AUSA</w:t>
            </w:r>
          </w:p>
        </w:tc>
        <w:tc>
          <w:tcPr>
            <w:tcW w:w="4000" w:type="dxa"/>
            <w:tcBorders>
              <w:top w:val="single" w:sz="4" w:space="0" w:color="auto"/>
              <w:bottom w:val="single" w:sz="4" w:space="0" w:color="auto"/>
            </w:tcBorders>
            <w:shd w:val="clear" w:color="auto" w:fill="FFFFFF"/>
          </w:tcPr>
          <w:p w:rsidR="00334E13" w:rsidRDefault="00334E13" w:rsidP="00334E13">
            <w:r>
              <w:t>Australian Army</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AUSN</w:t>
            </w:r>
          </w:p>
        </w:tc>
        <w:tc>
          <w:tcPr>
            <w:tcW w:w="4000" w:type="dxa"/>
            <w:tcBorders>
              <w:top w:val="single" w:sz="4" w:space="0" w:color="auto"/>
              <w:bottom w:val="single" w:sz="4" w:space="0" w:color="auto"/>
            </w:tcBorders>
            <w:shd w:val="clear" w:color="auto" w:fill="F3F3F3"/>
          </w:tcPr>
          <w:p w:rsidR="00334E13" w:rsidRDefault="00334E13" w:rsidP="00334E13">
            <w:r>
              <w:t>Australian Navy</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AUSAF</w:t>
            </w:r>
          </w:p>
        </w:tc>
        <w:tc>
          <w:tcPr>
            <w:tcW w:w="4000" w:type="dxa"/>
            <w:tcBorders>
              <w:top w:val="single" w:sz="4" w:space="0" w:color="auto"/>
              <w:bottom w:val="double" w:sz="4" w:space="0" w:color="auto"/>
            </w:tcBorders>
            <w:shd w:val="clear" w:color="auto" w:fill="FFFFFF"/>
          </w:tcPr>
          <w:p w:rsidR="00334E13" w:rsidRDefault="00334E13" w:rsidP="00334E13">
            <w:r>
              <w:t>Australian Air Force</w:t>
            </w:r>
          </w:p>
        </w:tc>
        <w:tc>
          <w:tcPr>
            <w:tcW w:w="20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0141 - Military Rank/Grade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MilitaryRank/grade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military rank/grade of the patient.</w:t>
            </w:r>
          </w:p>
          <w:p w:rsidR="00334E13" w:rsidRDefault="00334E13" w:rsidP="00334E13">
            <w:pPr>
              <w:pStyle w:val="OtherTableBody"/>
            </w:pPr>
            <w:r>
              <w:t>Australia: https://en.wikipedia.org/wiki/Australian_Defence_Force_ranks</w:t>
            </w:r>
          </w:p>
          <w:p w:rsidR="00334E13" w:rsidRDefault="00334E13" w:rsidP="00334E13">
            <w:pPr>
              <w:pStyle w:val="OtherTableBody"/>
            </w:pPr>
            <w:r>
              <w:t>Canada: http://www.forces.gc.ca/en/honours-history-badges-insignia/rank.page</w:t>
            </w:r>
          </w:p>
          <w:p w:rsidR="00334E13" w:rsidRDefault="00334E13" w:rsidP="00334E13">
            <w:pPr>
              <w:pStyle w:val="OtherTableBody"/>
            </w:pPr>
            <w:r>
              <w:t>United States: published in the Defense Travel Administrator's Manual, Appendix M: Military Rank/Civilian Pay Grade Abbreviations and Service Agency Names, http://www.defensetravel.dod.mil/Docs/Training/DTA_App_M.pdf</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 Rank/Grade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military rank/grade of the patient.</w:t>
            </w:r>
          </w:p>
          <w:p w:rsidR="00334E13" w:rsidRDefault="00334E13" w:rsidP="00334E13">
            <w:pPr>
              <w:pStyle w:val="OtherTableBody"/>
            </w:pPr>
            <w:r>
              <w:t>Australia: https://en.wikipedia.org/wiki/Australian_Defence_Force_ranks</w:t>
            </w:r>
          </w:p>
          <w:p w:rsidR="00334E13" w:rsidRDefault="00334E13" w:rsidP="00334E13">
            <w:pPr>
              <w:pStyle w:val="OtherTableBody"/>
            </w:pPr>
            <w:r>
              <w:t>Canada: http://www.forces.gc.ca/en/honours-history-badges-insignia/rank.page</w:t>
            </w:r>
          </w:p>
          <w:p w:rsidR="00334E13" w:rsidRDefault="00334E13" w:rsidP="00334E13">
            <w:pPr>
              <w:pStyle w:val="OtherTableBody"/>
            </w:pPr>
            <w:r>
              <w:t>United States: published in the Defense Travel Administrator's Manual, Appendix M: Military Rank/Civilian Pay Grade Abbreviations and Service Agency Names, http://www.defensetravel.dod.mil/Docs/Training/DTA_App_M.pdf</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PD1-20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berschrift3"/>
      </w:pPr>
      <w:r>
        <w:t>0142 - Military Status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military status of the patient.  This field is defined by CMS or other regulatory agencies.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2.16.840.1.113883.18.64</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militaryStatus</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military status of the patient.  This field is defined by CMS or other regulatory agencies.  Used in HL7 Version 2.x messaging in the PD1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Military Status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http://terminology.hl7.org/CodeSystem/v2-0142</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17.05.1999</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2.3.1</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hl7VS-militaryStatus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military status of the patient.  This field is defined by CMS or other regulatory agencies.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Military Status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Military 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military status of the patient.  This field is defined by CMS or other regulatory agencies.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PA</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PD1-21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ACT</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Active duty</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RET</w:t>
            </w:r>
          </w:p>
        </w:tc>
        <w:tc>
          <w:tcPr>
            <w:tcW w:w="1600" w:type="dxa"/>
            <w:tcBorders>
              <w:top w:val="single" w:sz="4" w:space="0" w:color="auto"/>
              <w:bottom w:val="single" w:sz="4" w:space="0" w:color="auto"/>
            </w:tcBorders>
            <w:shd w:val="clear" w:color="auto" w:fill="F3F3F3"/>
          </w:tcPr>
          <w:p w:rsidR="00334E13" w:rsidRDefault="00334E13" w:rsidP="00334E13">
            <w:r>
              <w:t>Retired</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DEC</w:t>
            </w:r>
          </w:p>
        </w:tc>
        <w:tc>
          <w:tcPr>
            <w:tcW w:w="1600" w:type="dxa"/>
            <w:tcBorders>
              <w:top w:val="single" w:sz="4" w:space="0" w:color="auto"/>
              <w:bottom w:val="double" w:sz="4" w:space="0" w:color="auto"/>
            </w:tcBorders>
            <w:shd w:val="clear" w:color="auto" w:fill="FFFFFF"/>
          </w:tcPr>
          <w:p w:rsidR="00334E13" w:rsidRDefault="00334E13" w:rsidP="00334E13">
            <w:r>
              <w:t>Deceased</w:t>
            </w:r>
          </w:p>
        </w:tc>
        <w:tc>
          <w:tcPr>
            <w:tcW w:w="4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0143 - Non-covered Insurance Code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Non-coveredInsuranceCode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reason a service is not covered.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Non-covered Insurance Code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reason a service is not covered.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IN2-24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berschrift3"/>
      </w:pPr>
      <w:r>
        <w:t>0144 - Eligibility Source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EligibilitySource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source of information about the insured's eligibility for benefits.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2.16.840.1.113883.18.65</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eligibilitySource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source of information about the insured's eligibility for benefits.  Used in HL7 Version 2.x messaging in the IN2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Eligibility Source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http://terminology.hl7.org/CodeSystem/v2-0144</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hl7VS-eligibilitySource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source of information about the insured's eligibility for benefits.</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Eligibility Source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http://terminology.hl7.org/ValueSet/v2-0144</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2.16.840.1.113883.12.144</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Eligibility Source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source of information about the insured's eligibility for benefits.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IN2-27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40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0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1</w:t>
            </w:r>
          </w:p>
        </w:tc>
        <w:tc>
          <w:tcPr>
            <w:tcW w:w="4000" w:type="dxa"/>
            <w:tcBorders>
              <w:top w:val="single" w:sz="4" w:space="0" w:color="auto"/>
              <w:bottom w:val="single" w:sz="4" w:space="0" w:color="auto"/>
            </w:tcBorders>
            <w:shd w:val="clear" w:color="auto" w:fill="FFFFFF"/>
          </w:tcPr>
          <w:p w:rsidR="00334E13" w:rsidRDefault="00334E13" w:rsidP="00334E13">
            <w:pPr>
              <w:pStyle w:val="UserTableBody"/>
            </w:pPr>
            <w:r>
              <w:t>Insurance company</w:t>
            </w:r>
          </w:p>
        </w:tc>
        <w:tc>
          <w:tcPr>
            <w:tcW w:w="20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2</w:t>
            </w:r>
          </w:p>
        </w:tc>
        <w:tc>
          <w:tcPr>
            <w:tcW w:w="4000" w:type="dxa"/>
            <w:tcBorders>
              <w:top w:val="single" w:sz="4" w:space="0" w:color="auto"/>
              <w:bottom w:val="single" w:sz="4" w:space="0" w:color="auto"/>
            </w:tcBorders>
            <w:shd w:val="clear" w:color="auto" w:fill="F3F3F3"/>
          </w:tcPr>
          <w:p w:rsidR="00334E13" w:rsidRDefault="00334E13" w:rsidP="00334E13">
            <w:r>
              <w:t>Employer</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3</w:t>
            </w:r>
          </w:p>
        </w:tc>
        <w:tc>
          <w:tcPr>
            <w:tcW w:w="4000" w:type="dxa"/>
            <w:tcBorders>
              <w:top w:val="single" w:sz="4" w:space="0" w:color="auto"/>
              <w:bottom w:val="single" w:sz="4" w:space="0" w:color="auto"/>
            </w:tcBorders>
            <w:shd w:val="clear" w:color="auto" w:fill="FFFFFF"/>
          </w:tcPr>
          <w:p w:rsidR="00334E13" w:rsidRDefault="00334E13" w:rsidP="00334E13">
            <w:r>
              <w:t>Insured presented policy</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4</w:t>
            </w:r>
          </w:p>
        </w:tc>
        <w:tc>
          <w:tcPr>
            <w:tcW w:w="4000" w:type="dxa"/>
            <w:tcBorders>
              <w:top w:val="single" w:sz="4" w:space="0" w:color="auto"/>
              <w:bottom w:val="single" w:sz="4" w:space="0" w:color="auto"/>
            </w:tcBorders>
            <w:shd w:val="clear" w:color="auto" w:fill="F3F3F3"/>
          </w:tcPr>
          <w:p w:rsidR="00334E13" w:rsidRDefault="00334E13" w:rsidP="00334E13">
            <w:r>
              <w:t>Insured presented card</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5</w:t>
            </w:r>
          </w:p>
        </w:tc>
        <w:tc>
          <w:tcPr>
            <w:tcW w:w="4000" w:type="dxa"/>
            <w:tcBorders>
              <w:top w:val="single" w:sz="4" w:space="0" w:color="auto"/>
              <w:bottom w:val="single" w:sz="4" w:space="0" w:color="auto"/>
            </w:tcBorders>
            <w:shd w:val="clear" w:color="auto" w:fill="FFFFFF"/>
          </w:tcPr>
          <w:p w:rsidR="00334E13" w:rsidRDefault="00334E13" w:rsidP="00334E13">
            <w:r>
              <w:t>Signed statement on file</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6</w:t>
            </w:r>
          </w:p>
        </w:tc>
        <w:tc>
          <w:tcPr>
            <w:tcW w:w="4000" w:type="dxa"/>
            <w:tcBorders>
              <w:top w:val="single" w:sz="4" w:space="0" w:color="auto"/>
              <w:bottom w:val="single" w:sz="4" w:space="0" w:color="auto"/>
            </w:tcBorders>
            <w:shd w:val="clear" w:color="auto" w:fill="F3F3F3"/>
          </w:tcPr>
          <w:p w:rsidR="00334E13" w:rsidRDefault="00334E13" w:rsidP="00334E13">
            <w:r>
              <w:t>Verbal information</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7</w:t>
            </w:r>
          </w:p>
        </w:tc>
        <w:tc>
          <w:tcPr>
            <w:tcW w:w="4000" w:type="dxa"/>
            <w:tcBorders>
              <w:top w:val="single" w:sz="4" w:space="0" w:color="auto"/>
              <w:bottom w:val="double" w:sz="4" w:space="0" w:color="auto"/>
            </w:tcBorders>
            <w:shd w:val="clear" w:color="auto" w:fill="FFFFFF"/>
          </w:tcPr>
          <w:p w:rsidR="00334E13" w:rsidRDefault="00334E13" w:rsidP="00334E13">
            <w:r>
              <w:t>None</w:t>
            </w:r>
          </w:p>
        </w:tc>
        <w:tc>
          <w:tcPr>
            <w:tcW w:w="20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0145 - Room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RoomType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room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2.16.840.1.113883.18.66</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roomType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room type.  Used in HL7 Version 2.x messaging in the RMC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Room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http://terminology.hl7.org/CodeSystem/v2-0145</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2.16.840.1.113883.21.78</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hl7VS-roomType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room 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Room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http://terminology.hl7.org/ValueSet/v2-0145</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2.16.840.1.113883.12.145</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Room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room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RMC.1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2.1</w:t>
            </w:r>
          </w:p>
        </w:tc>
      </w:tr>
    </w:tbl>
    <w:p w:rsidR="00334E13" w:rsidRDefault="00334E13" w:rsidP="00334E13"/>
    <w:p w:rsidR="00334E13" w:rsidRDefault="00334E13" w:rsidP="00334E13">
      <w:pPr>
        <w:pStyle w:val="Subheading"/>
      </w:pPr>
      <w:r>
        <w:t>Table 0145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40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0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PRI</w:t>
            </w:r>
          </w:p>
        </w:tc>
        <w:tc>
          <w:tcPr>
            <w:tcW w:w="4000" w:type="dxa"/>
            <w:tcBorders>
              <w:top w:val="single" w:sz="4" w:space="0" w:color="auto"/>
              <w:bottom w:val="single" w:sz="4" w:space="0" w:color="auto"/>
            </w:tcBorders>
            <w:shd w:val="clear" w:color="auto" w:fill="FFFFFF"/>
          </w:tcPr>
          <w:p w:rsidR="00334E13" w:rsidRDefault="00334E13" w:rsidP="00334E13">
            <w:pPr>
              <w:pStyle w:val="UserTableBody"/>
            </w:pPr>
            <w:r>
              <w:t>Private room</w:t>
            </w:r>
          </w:p>
        </w:tc>
        <w:tc>
          <w:tcPr>
            <w:tcW w:w="20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2PRI</w:t>
            </w:r>
          </w:p>
        </w:tc>
        <w:tc>
          <w:tcPr>
            <w:tcW w:w="4000" w:type="dxa"/>
            <w:tcBorders>
              <w:top w:val="single" w:sz="4" w:space="0" w:color="auto"/>
              <w:bottom w:val="single" w:sz="4" w:space="0" w:color="auto"/>
            </w:tcBorders>
            <w:shd w:val="clear" w:color="auto" w:fill="F3F3F3"/>
          </w:tcPr>
          <w:p w:rsidR="00334E13" w:rsidRDefault="00334E13" w:rsidP="00334E13">
            <w:r>
              <w:t>Second private room</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SPR</w:t>
            </w:r>
          </w:p>
        </w:tc>
        <w:tc>
          <w:tcPr>
            <w:tcW w:w="4000" w:type="dxa"/>
            <w:tcBorders>
              <w:top w:val="single" w:sz="4" w:space="0" w:color="auto"/>
              <w:bottom w:val="single" w:sz="4" w:space="0" w:color="auto"/>
            </w:tcBorders>
            <w:shd w:val="clear" w:color="auto" w:fill="FFFFFF"/>
          </w:tcPr>
          <w:p w:rsidR="00334E13" w:rsidRDefault="00334E13" w:rsidP="00334E13">
            <w:r>
              <w:t>Semi-private room</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2SPR</w:t>
            </w:r>
          </w:p>
        </w:tc>
        <w:tc>
          <w:tcPr>
            <w:tcW w:w="4000" w:type="dxa"/>
            <w:tcBorders>
              <w:top w:val="single" w:sz="4" w:space="0" w:color="auto"/>
              <w:bottom w:val="single" w:sz="4" w:space="0" w:color="auto"/>
            </w:tcBorders>
            <w:shd w:val="clear" w:color="auto" w:fill="F3F3F3"/>
          </w:tcPr>
          <w:p w:rsidR="00334E13" w:rsidRDefault="00334E13" w:rsidP="00334E13">
            <w:r>
              <w:t>Second semi-private room</w:t>
            </w:r>
          </w:p>
        </w:tc>
        <w:tc>
          <w:tcPr>
            <w:tcW w:w="20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ICU</w:t>
            </w:r>
          </w:p>
        </w:tc>
        <w:tc>
          <w:tcPr>
            <w:tcW w:w="4000" w:type="dxa"/>
            <w:tcBorders>
              <w:top w:val="single" w:sz="4" w:space="0" w:color="auto"/>
              <w:bottom w:val="single" w:sz="4" w:space="0" w:color="auto"/>
            </w:tcBorders>
            <w:shd w:val="clear" w:color="auto" w:fill="FFFFFF"/>
          </w:tcPr>
          <w:p w:rsidR="00334E13" w:rsidRDefault="00334E13" w:rsidP="00334E13">
            <w:r>
              <w:t>Intensive care unit</w:t>
            </w:r>
          </w:p>
        </w:tc>
        <w:tc>
          <w:tcPr>
            <w:tcW w:w="20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2ICU</w:t>
            </w:r>
          </w:p>
        </w:tc>
        <w:tc>
          <w:tcPr>
            <w:tcW w:w="4000" w:type="dxa"/>
            <w:tcBorders>
              <w:top w:val="single" w:sz="4" w:space="0" w:color="auto"/>
              <w:bottom w:val="double" w:sz="4" w:space="0" w:color="auto"/>
            </w:tcBorders>
            <w:shd w:val="clear" w:color="auto" w:fill="F3F3F3"/>
          </w:tcPr>
          <w:p w:rsidR="00334E13" w:rsidRDefault="00334E13" w:rsidP="00334E13">
            <w:r>
              <w:t>Second intensive care unit</w:t>
            </w:r>
          </w:p>
        </w:tc>
        <w:tc>
          <w:tcPr>
            <w:tcW w:w="20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0146 - Amount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AmountType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amount quantity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2.16.840.1.113883.18.67</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amountType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amount quantity type.  Used in HL7 Version 2.x messaging in the RMC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Amount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http://terminology.hl7.org/CodeSystem/v2-0146</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2.16.840.1.113883.21.79</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hl7VS-amountType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amount quantity 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Amount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http://terminology.hl7.org/ValueSet/v2-0146</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2.16.840.1.113883.12.146</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Amount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amount quantity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RMC.2</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3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DF</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Differential</w:t>
            </w:r>
          </w:p>
        </w:tc>
        <w:tc>
          <w:tcPr>
            <w:tcW w:w="2400" w:type="dxa"/>
            <w:tcBorders>
              <w:top w:val="single" w:sz="4" w:space="0" w:color="auto"/>
              <w:bottom w:val="single" w:sz="4" w:space="0" w:color="auto"/>
            </w:tcBorders>
            <w:shd w:val="clear" w:color="auto" w:fill="FFFFFF"/>
          </w:tcPr>
          <w:p w:rsidR="00334E13" w:rsidRDefault="00334E13" w:rsidP="00334E13">
            <w:pPr>
              <w:pStyle w:val="UserTableBody"/>
            </w:pPr>
          </w:p>
        </w:tc>
        <w:tc>
          <w:tcPr>
            <w:tcW w:w="3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LM</w:t>
            </w:r>
          </w:p>
        </w:tc>
        <w:tc>
          <w:tcPr>
            <w:tcW w:w="1600" w:type="dxa"/>
            <w:tcBorders>
              <w:top w:val="single" w:sz="4" w:space="0" w:color="auto"/>
              <w:bottom w:val="single" w:sz="4" w:space="0" w:color="auto"/>
            </w:tcBorders>
            <w:shd w:val="clear" w:color="auto" w:fill="F3F3F3"/>
          </w:tcPr>
          <w:p w:rsidR="00334E13" w:rsidRDefault="00334E13" w:rsidP="00334E13">
            <w:r>
              <w:t>Limit</w:t>
            </w:r>
          </w:p>
        </w:tc>
        <w:tc>
          <w:tcPr>
            <w:tcW w:w="2400" w:type="dxa"/>
            <w:tcBorders>
              <w:top w:val="single" w:sz="4" w:space="0" w:color="auto"/>
              <w:bottom w:val="single" w:sz="4" w:space="0" w:color="auto"/>
            </w:tcBorders>
            <w:shd w:val="clear" w:color="auto" w:fill="F3F3F3"/>
          </w:tcPr>
          <w:p w:rsidR="00334E13" w:rsidRDefault="00334E13" w:rsidP="00334E13"/>
        </w:tc>
        <w:tc>
          <w:tcPr>
            <w:tcW w:w="3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PC</w:t>
            </w:r>
          </w:p>
        </w:tc>
        <w:tc>
          <w:tcPr>
            <w:tcW w:w="1600" w:type="dxa"/>
            <w:tcBorders>
              <w:top w:val="single" w:sz="4" w:space="0" w:color="auto"/>
              <w:bottom w:val="single" w:sz="4" w:space="0" w:color="auto"/>
            </w:tcBorders>
            <w:shd w:val="clear" w:color="auto" w:fill="FFFFFF"/>
          </w:tcPr>
          <w:p w:rsidR="00334E13" w:rsidRDefault="00334E13" w:rsidP="00334E13">
            <w:r>
              <w:t>Percentage</w:t>
            </w:r>
          </w:p>
        </w:tc>
        <w:tc>
          <w:tcPr>
            <w:tcW w:w="2400" w:type="dxa"/>
            <w:tcBorders>
              <w:top w:val="single" w:sz="4" w:space="0" w:color="auto"/>
              <w:bottom w:val="single" w:sz="4" w:space="0" w:color="auto"/>
            </w:tcBorders>
            <w:shd w:val="clear" w:color="auto" w:fill="FFFFFF"/>
          </w:tcPr>
          <w:p w:rsidR="00334E13" w:rsidRDefault="00334E13" w:rsidP="00334E13"/>
        </w:tc>
        <w:tc>
          <w:tcPr>
            <w:tcW w:w="3200" w:type="dxa"/>
            <w:tcBorders>
              <w:top w:val="single" w:sz="4" w:space="0" w:color="auto"/>
              <w:bottom w:val="single" w:sz="4" w:space="0" w:color="auto"/>
            </w:tcBorders>
            <w:shd w:val="clear" w:color="auto" w:fill="FFFFFF"/>
          </w:tcPr>
          <w:p w:rsidR="00334E13" w:rsidRDefault="00334E13" w:rsidP="00334E13">
            <w:r>
              <w:t>Retained for backward compatibility only as of v 2.5</w:t>
            </w:r>
          </w:p>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RT</w:t>
            </w:r>
          </w:p>
        </w:tc>
        <w:tc>
          <w:tcPr>
            <w:tcW w:w="1600" w:type="dxa"/>
            <w:tcBorders>
              <w:top w:val="single" w:sz="4" w:space="0" w:color="auto"/>
              <w:bottom w:val="single" w:sz="4" w:space="0" w:color="auto"/>
            </w:tcBorders>
            <w:shd w:val="clear" w:color="auto" w:fill="F3F3F3"/>
          </w:tcPr>
          <w:p w:rsidR="00334E13" w:rsidRDefault="00334E13" w:rsidP="00334E13">
            <w:r>
              <w:t>Rate</w:t>
            </w:r>
          </w:p>
        </w:tc>
        <w:tc>
          <w:tcPr>
            <w:tcW w:w="2400" w:type="dxa"/>
            <w:tcBorders>
              <w:top w:val="single" w:sz="4" w:space="0" w:color="auto"/>
              <w:bottom w:val="single" w:sz="4" w:space="0" w:color="auto"/>
            </w:tcBorders>
            <w:shd w:val="clear" w:color="auto" w:fill="F3F3F3"/>
          </w:tcPr>
          <w:p w:rsidR="00334E13" w:rsidRDefault="00334E13" w:rsidP="00334E13"/>
        </w:tc>
        <w:tc>
          <w:tcPr>
            <w:tcW w:w="3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UL</w:t>
            </w:r>
          </w:p>
        </w:tc>
        <w:tc>
          <w:tcPr>
            <w:tcW w:w="1600" w:type="dxa"/>
            <w:tcBorders>
              <w:top w:val="single" w:sz="4" w:space="0" w:color="auto"/>
              <w:bottom w:val="double" w:sz="4" w:space="0" w:color="auto"/>
            </w:tcBorders>
            <w:shd w:val="clear" w:color="auto" w:fill="FFFFFF"/>
          </w:tcPr>
          <w:p w:rsidR="00334E13" w:rsidRDefault="00334E13" w:rsidP="00334E13">
            <w:r>
              <w:t>Unlimited</w:t>
            </w:r>
          </w:p>
        </w:tc>
        <w:tc>
          <w:tcPr>
            <w:tcW w:w="2400" w:type="dxa"/>
            <w:tcBorders>
              <w:top w:val="single" w:sz="4" w:space="0" w:color="auto"/>
              <w:bottom w:val="double" w:sz="4" w:space="0" w:color="auto"/>
            </w:tcBorders>
            <w:shd w:val="clear" w:color="auto" w:fill="FFFFFF"/>
          </w:tcPr>
          <w:p w:rsidR="00334E13" w:rsidRDefault="00334E13" w:rsidP="00334E13"/>
        </w:tc>
        <w:tc>
          <w:tcPr>
            <w:tcW w:w="3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0147 - Policy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PolicyType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policy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2.16.840.1.113883.18.68</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policyType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policy type.  Used in HL7 Version 2.x messaging in the PTA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Policy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http://terminology.hl7.org/CodeSystem/v2-0147</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2.16.840.1.113883.21.80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hl7VS-policyType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policy 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Policy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http://terminology.hl7.org/ValueSet/v2-0147</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Policy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policy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PTA.1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3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2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ANC</w:t>
            </w:r>
          </w:p>
        </w:tc>
        <w:tc>
          <w:tcPr>
            <w:tcW w:w="3600" w:type="dxa"/>
            <w:tcBorders>
              <w:top w:val="single" w:sz="4" w:space="0" w:color="auto"/>
              <w:bottom w:val="single" w:sz="4" w:space="0" w:color="auto"/>
            </w:tcBorders>
            <w:shd w:val="clear" w:color="auto" w:fill="FFFFFF"/>
          </w:tcPr>
          <w:p w:rsidR="00334E13" w:rsidRDefault="00334E13" w:rsidP="00334E13">
            <w:pPr>
              <w:pStyle w:val="UserTableBody"/>
            </w:pPr>
            <w:r>
              <w:t>Ancillary</w:t>
            </w:r>
          </w:p>
        </w:tc>
        <w:tc>
          <w:tcPr>
            <w:tcW w:w="2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2ANC</w:t>
            </w:r>
          </w:p>
        </w:tc>
        <w:tc>
          <w:tcPr>
            <w:tcW w:w="3600" w:type="dxa"/>
            <w:tcBorders>
              <w:top w:val="single" w:sz="4" w:space="0" w:color="auto"/>
              <w:bottom w:val="single" w:sz="4" w:space="0" w:color="auto"/>
            </w:tcBorders>
            <w:shd w:val="clear" w:color="auto" w:fill="F3F3F3"/>
          </w:tcPr>
          <w:p w:rsidR="00334E13" w:rsidRDefault="00334E13" w:rsidP="00334E13">
            <w:r>
              <w:t>Second ancillary</w:t>
            </w:r>
          </w:p>
        </w:tc>
        <w:tc>
          <w:tcPr>
            <w:tcW w:w="2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MMD</w:t>
            </w:r>
          </w:p>
        </w:tc>
        <w:tc>
          <w:tcPr>
            <w:tcW w:w="3600" w:type="dxa"/>
            <w:tcBorders>
              <w:top w:val="single" w:sz="4" w:space="0" w:color="auto"/>
              <w:bottom w:val="single" w:sz="4" w:space="0" w:color="auto"/>
            </w:tcBorders>
            <w:shd w:val="clear" w:color="auto" w:fill="FFFFFF"/>
          </w:tcPr>
          <w:p w:rsidR="00334E13" w:rsidRDefault="00334E13" w:rsidP="00334E13">
            <w:r>
              <w:t>Major medical</w:t>
            </w:r>
          </w:p>
        </w:tc>
        <w:tc>
          <w:tcPr>
            <w:tcW w:w="2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2MMD</w:t>
            </w:r>
          </w:p>
        </w:tc>
        <w:tc>
          <w:tcPr>
            <w:tcW w:w="3600" w:type="dxa"/>
            <w:tcBorders>
              <w:top w:val="single" w:sz="4" w:space="0" w:color="auto"/>
              <w:bottom w:val="single" w:sz="4" w:space="0" w:color="auto"/>
            </w:tcBorders>
            <w:shd w:val="clear" w:color="auto" w:fill="F3F3F3"/>
          </w:tcPr>
          <w:p w:rsidR="00334E13" w:rsidRDefault="00334E13" w:rsidP="00334E13">
            <w:r>
              <w:t>Second major medical</w:t>
            </w:r>
          </w:p>
        </w:tc>
        <w:tc>
          <w:tcPr>
            <w:tcW w:w="2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3MMD</w:t>
            </w:r>
          </w:p>
        </w:tc>
        <w:tc>
          <w:tcPr>
            <w:tcW w:w="3600" w:type="dxa"/>
            <w:tcBorders>
              <w:top w:val="single" w:sz="4" w:space="0" w:color="auto"/>
              <w:bottom w:val="double" w:sz="4" w:space="0" w:color="auto"/>
            </w:tcBorders>
            <w:shd w:val="clear" w:color="auto" w:fill="FFFFFF"/>
          </w:tcPr>
          <w:p w:rsidR="00334E13" w:rsidRDefault="00334E13" w:rsidP="00334E13">
            <w:r>
              <w:t>Third major medical</w:t>
            </w:r>
          </w:p>
        </w:tc>
        <w:tc>
          <w:tcPr>
            <w:tcW w:w="2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0148 - Money or Percentage Indicator</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MoneyOrPercentageIndicator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whether the amount is currency or a percentage.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2.16.840.1.113883.18.69</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moneyOrPercentageIndicator</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HL7-defined code system of concepts  which specify whether the amount is currency or a percentage.  Used in HL7 Version 2.x messaging in the MOP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Money or Percentage Indicator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http://terminology.hl7.org/CodeSystem/v2-0148</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2.16.840.1.113883.21.81</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hl7VS-penaltyType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whether the amount is currency or a percentage.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Money or Percentage Indicator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http://terminology.hl7.org/ValueSet/v2-0148</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universal</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2.16.840.1.113883.12.148</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Money or Percentage Indicator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HL7-defined table of codes which specify whether the amount is currency or a percentage.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HL7</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MOP.1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bottom w:val="single" w:sz="4" w:space="0" w:color="auto"/>
            </w:tcBorders>
            <w:shd w:val="clear" w:color="auto" w:fill="E6E6E6"/>
          </w:tcPr>
          <w:p w:rsidR="00334E13" w:rsidRDefault="00334E13" w:rsidP="00334E13">
            <w:pPr>
              <w:pStyle w:val="HL7TableHeader"/>
            </w:pPr>
            <w:r>
              <w:t>Value</w:t>
            </w:r>
          </w:p>
        </w:tc>
        <w:tc>
          <w:tcPr>
            <w:tcW w:w="1600" w:type="dxa"/>
            <w:tcBorders>
              <w:bottom w:val="single" w:sz="4" w:space="0" w:color="auto"/>
            </w:tcBorders>
            <w:shd w:val="clear" w:color="auto" w:fill="E6E6E6"/>
          </w:tcPr>
          <w:p w:rsidR="00334E13" w:rsidRDefault="00334E13" w:rsidP="00334E13">
            <w:pPr>
              <w:pStyle w:val="HL7TableHeader"/>
            </w:pPr>
            <w:r>
              <w:t>Display Name</w:t>
            </w:r>
          </w:p>
        </w:tc>
        <w:tc>
          <w:tcPr>
            <w:tcW w:w="4400" w:type="dxa"/>
            <w:tcBorders>
              <w:bottom w:val="single" w:sz="4" w:space="0" w:color="auto"/>
            </w:tcBorders>
            <w:shd w:val="clear" w:color="auto" w:fill="E6E6E6"/>
          </w:tcPr>
          <w:p w:rsidR="00334E13" w:rsidRDefault="00334E13" w:rsidP="00334E13">
            <w:pPr>
              <w:pStyle w:val="HL7TableHeader"/>
            </w:pPr>
            <w:r>
              <w:t>Definition</w:t>
            </w:r>
          </w:p>
        </w:tc>
        <w:tc>
          <w:tcPr>
            <w:tcW w:w="1200" w:type="dxa"/>
            <w:tcBorders>
              <w:bottom w:val="single" w:sz="4" w:space="0" w:color="auto"/>
            </w:tcBorders>
            <w:shd w:val="clear" w:color="auto" w:fill="E6E6E6"/>
          </w:tcPr>
          <w:p w:rsidR="00334E13" w:rsidRDefault="00334E13" w:rsidP="00334E13">
            <w:pPr>
              <w:pStyle w:val="HL7TableHeader"/>
            </w:pPr>
            <w:r>
              <w:t>Comment/ Usage Note</w:t>
            </w:r>
          </w:p>
        </w:tc>
        <w:tc>
          <w:tcPr>
            <w:tcW w:w="800" w:type="dxa"/>
            <w:tcBorders>
              <w:bottom w:val="single" w:sz="4" w:space="0" w:color="auto"/>
            </w:tcBorders>
            <w:shd w:val="clear" w:color="auto" w:fill="E6E6E6"/>
          </w:tcPr>
          <w:p w:rsidR="00334E13" w:rsidRDefault="00334E13" w:rsidP="00334E13">
            <w:pPr>
              <w:pStyle w:val="HL7TableHeader"/>
            </w:pPr>
            <w:r>
              <w:t>Status</w:t>
            </w:r>
          </w:p>
        </w:tc>
      </w:tr>
      <w:tr w:rsidR="00334E13" w:rsidTr="00334E13">
        <w:tblPrEx>
          <w:tblCellMar>
            <w:top w:w="0" w:type="dxa"/>
            <w:bottom w:w="0" w:type="dxa"/>
          </w:tblCellMar>
        </w:tblPrEx>
        <w:tc>
          <w:tcPr>
            <w:tcW w:w="1200" w:type="dxa"/>
            <w:tcBorders>
              <w:bottom w:val="single" w:sz="4" w:space="0" w:color="auto"/>
            </w:tcBorders>
            <w:shd w:val="clear" w:color="auto" w:fill="FFFFFF"/>
          </w:tcPr>
          <w:p w:rsidR="00334E13" w:rsidRDefault="00334E13" w:rsidP="00334E13">
            <w:pPr>
              <w:pStyle w:val="HL7TableBody"/>
            </w:pPr>
            <w:r>
              <w:t>AT</w:t>
            </w:r>
          </w:p>
        </w:tc>
        <w:tc>
          <w:tcPr>
            <w:tcW w:w="1600" w:type="dxa"/>
            <w:tcBorders>
              <w:bottom w:val="single" w:sz="4" w:space="0" w:color="auto"/>
            </w:tcBorders>
            <w:shd w:val="clear" w:color="auto" w:fill="FFFFFF"/>
          </w:tcPr>
          <w:p w:rsidR="00334E13" w:rsidRDefault="00334E13" w:rsidP="00334E13">
            <w:pPr>
              <w:pStyle w:val="HL7TableBody"/>
            </w:pPr>
            <w:r>
              <w:t>Currency amount</w:t>
            </w:r>
          </w:p>
        </w:tc>
        <w:tc>
          <w:tcPr>
            <w:tcW w:w="4400" w:type="dxa"/>
            <w:tcBorders>
              <w:bottom w:val="single" w:sz="4" w:space="0" w:color="auto"/>
            </w:tcBorders>
            <w:shd w:val="clear" w:color="auto" w:fill="FFFFFF"/>
          </w:tcPr>
          <w:p w:rsidR="00334E13" w:rsidRDefault="00334E13" w:rsidP="00334E13">
            <w:pPr>
              <w:pStyle w:val="HL7TableBody"/>
            </w:pPr>
          </w:p>
        </w:tc>
        <w:tc>
          <w:tcPr>
            <w:tcW w:w="1200" w:type="dxa"/>
            <w:tcBorders>
              <w:bottom w:val="single" w:sz="4" w:space="0" w:color="auto"/>
            </w:tcBorders>
            <w:shd w:val="clear" w:color="auto" w:fill="FFFFFF"/>
          </w:tcPr>
          <w:p w:rsidR="00334E13" w:rsidRDefault="00334E13" w:rsidP="00334E13">
            <w:pPr>
              <w:pStyle w:val="HL7TableBody"/>
            </w:pPr>
          </w:p>
        </w:tc>
        <w:tc>
          <w:tcPr>
            <w:tcW w:w="800" w:type="dxa"/>
            <w:tcBorders>
              <w:bottom w:val="single" w:sz="4" w:space="0" w:color="auto"/>
            </w:tcBorders>
            <w:shd w:val="clear" w:color="auto" w:fill="FFFFFF"/>
          </w:tcPr>
          <w:p w:rsidR="00334E13" w:rsidRDefault="00334E13" w:rsidP="00334E13">
            <w:pPr>
              <w:pStyle w:val="HL7TableBody"/>
            </w:pPr>
          </w:p>
        </w:tc>
      </w:tr>
      <w:tr w:rsidR="00334E13" w:rsidTr="00334E13">
        <w:tblPrEx>
          <w:tblCellMar>
            <w:top w:w="0" w:type="dxa"/>
            <w:bottom w:w="0" w:type="dxa"/>
          </w:tblCellMar>
        </w:tblPrEx>
        <w:tc>
          <w:tcPr>
            <w:tcW w:w="1200" w:type="dxa"/>
            <w:shd w:val="clear" w:color="auto" w:fill="F3F3F3"/>
          </w:tcPr>
          <w:p w:rsidR="00334E13" w:rsidRDefault="00334E13" w:rsidP="00334E13">
            <w:r>
              <w:t>PC</w:t>
            </w:r>
          </w:p>
        </w:tc>
        <w:tc>
          <w:tcPr>
            <w:tcW w:w="1600" w:type="dxa"/>
            <w:shd w:val="clear" w:color="auto" w:fill="F3F3F3"/>
          </w:tcPr>
          <w:p w:rsidR="00334E13" w:rsidRDefault="00334E13" w:rsidP="00334E13">
            <w:r>
              <w:t>Percentage</w:t>
            </w:r>
          </w:p>
        </w:tc>
        <w:tc>
          <w:tcPr>
            <w:tcW w:w="4400" w:type="dxa"/>
            <w:shd w:val="clear" w:color="auto" w:fill="F3F3F3"/>
          </w:tcPr>
          <w:p w:rsidR="00334E13" w:rsidRDefault="00334E13" w:rsidP="00334E13"/>
        </w:tc>
        <w:tc>
          <w:tcPr>
            <w:tcW w:w="1200" w:type="dxa"/>
            <w:shd w:val="clear" w:color="auto" w:fill="F3F3F3"/>
          </w:tcPr>
          <w:p w:rsidR="00334E13" w:rsidRDefault="00334E13" w:rsidP="00334E13"/>
        </w:tc>
        <w:tc>
          <w:tcPr>
            <w:tcW w:w="800" w:type="dxa"/>
            <w:shd w:val="clear" w:color="auto" w:fill="F3F3F3"/>
          </w:tcPr>
          <w:p w:rsidR="00334E13" w:rsidRDefault="00334E13" w:rsidP="00334E13"/>
        </w:tc>
      </w:tr>
    </w:tbl>
    <w:p w:rsidR="00334E13" w:rsidRDefault="00334E13" w:rsidP="00334E13"/>
    <w:p w:rsidR="00334E13" w:rsidRDefault="00334E13" w:rsidP="00334E13">
      <w:pPr>
        <w:pStyle w:val="berschrift3"/>
      </w:pPr>
      <w:r>
        <w:t>0149 - Day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149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DayType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whether the days are denied, pending or approved.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2.16.840.1.113883.18.70</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dayType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whether the days are denied, pending or approved.  Used in HL7 Version 2.x messaging in the DTN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Day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http://terminology.hl7.org/CodeSystem/v2-0149</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2.16.840.1.113883.21.82</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hl7VS-dayType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whether the days are denied, pending or approved.</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Day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http://terminology.hl7.org/ValueSet/v2-0149</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0149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2.16.840.1.113883.12.149</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Day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whether the days are denied, pending or approved.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DTN.1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AP</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Approved</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DE</w:t>
            </w:r>
          </w:p>
        </w:tc>
        <w:tc>
          <w:tcPr>
            <w:tcW w:w="1600" w:type="dxa"/>
            <w:tcBorders>
              <w:top w:val="single" w:sz="4" w:space="0" w:color="auto"/>
              <w:bottom w:val="single" w:sz="4" w:space="0" w:color="auto"/>
            </w:tcBorders>
            <w:shd w:val="clear" w:color="auto" w:fill="F3F3F3"/>
          </w:tcPr>
          <w:p w:rsidR="00334E13" w:rsidRDefault="00334E13" w:rsidP="00334E13">
            <w:r>
              <w:t>Denied</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FFFFF"/>
          </w:tcPr>
          <w:p w:rsidR="00334E13" w:rsidRDefault="00334E13" w:rsidP="00334E13">
            <w:r>
              <w:t>PE</w:t>
            </w:r>
          </w:p>
        </w:tc>
        <w:tc>
          <w:tcPr>
            <w:tcW w:w="1600" w:type="dxa"/>
            <w:tcBorders>
              <w:top w:val="single" w:sz="4" w:space="0" w:color="auto"/>
              <w:bottom w:val="double" w:sz="4" w:space="0" w:color="auto"/>
            </w:tcBorders>
            <w:shd w:val="clear" w:color="auto" w:fill="FFFFFF"/>
          </w:tcPr>
          <w:p w:rsidR="00334E13" w:rsidRDefault="00334E13" w:rsidP="00334E13">
            <w:r>
              <w:t>Pending</w:t>
            </w:r>
          </w:p>
        </w:tc>
        <w:tc>
          <w:tcPr>
            <w:tcW w:w="4400" w:type="dxa"/>
            <w:tcBorders>
              <w:top w:val="single" w:sz="4" w:space="0" w:color="auto"/>
              <w:bottom w:val="double" w:sz="4" w:space="0" w:color="auto"/>
            </w:tcBorders>
            <w:shd w:val="clear" w:color="auto" w:fill="FFFFFF"/>
          </w:tcPr>
          <w:p w:rsidR="00334E13" w:rsidRDefault="00334E13" w:rsidP="00334E13"/>
        </w:tc>
        <w:tc>
          <w:tcPr>
            <w:tcW w:w="1200" w:type="dxa"/>
            <w:tcBorders>
              <w:top w:val="single" w:sz="4" w:space="0" w:color="auto"/>
              <w:bottom w:val="double" w:sz="4" w:space="0" w:color="auto"/>
            </w:tcBorders>
            <w:shd w:val="clear" w:color="auto" w:fill="FFFFFF"/>
          </w:tcPr>
          <w:p w:rsidR="00334E13" w:rsidRDefault="00334E13" w:rsidP="00334E13"/>
        </w:tc>
        <w:tc>
          <w:tcPr>
            <w:tcW w:w="800" w:type="dxa"/>
            <w:tcBorders>
              <w:top w:val="single" w:sz="4" w:space="0" w:color="auto"/>
              <w:bottom w:val="double" w:sz="4" w:space="0" w:color="auto"/>
            </w:tcBorders>
            <w:shd w:val="clear" w:color="auto" w:fill="FFFFFF"/>
          </w:tcPr>
          <w:p w:rsidR="00334E13" w:rsidRDefault="00334E13" w:rsidP="00334E13"/>
        </w:tc>
      </w:tr>
    </w:tbl>
    <w:p w:rsidR="00334E13" w:rsidRDefault="00334E13" w:rsidP="00334E13"/>
    <w:p w:rsidR="00334E13" w:rsidRDefault="00334E13" w:rsidP="00334E13">
      <w:pPr>
        <w:pStyle w:val="berschrift3"/>
      </w:pPr>
      <w:r>
        <w:t>0150 - Certification Patient Type</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150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CertificationPatientType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category or type of patient for which this certification is requested.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no</w:t>
            </w:r>
          </w:p>
        </w:tc>
      </w:tr>
    </w:tbl>
    <w:p w:rsidR="00334E13" w:rsidRDefault="00334E13" w:rsidP="00334E13"/>
    <w:p w:rsidR="00334E13" w:rsidRDefault="00334E13" w:rsidP="00334E1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Code System OID</w:t>
            </w:r>
          </w:p>
        </w:tc>
        <w:tc>
          <w:tcPr>
            <w:tcW w:w="7200" w:type="dxa"/>
            <w:shd w:val="clear" w:color="auto" w:fill="auto"/>
          </w:tcPr>
          <w:p w:rsidR="00334E13" w:rsidRDefault="00334E13" w:rsidP="00334E13">
            <w:pPr>
              <w:pStyle w:val="OtherTableBody"/>
            </w:pPr>
            <w:r>
              <w:t>2.16.840.1.113883.18.71</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SymbolicName</w:t>
            </w:r>
          </w:p>
        </w:tc>
        <w:tc>
          <w:tcPr>
            <w:tcW w:w="7200" w:type="dxa"/>
            <w:shd w:val="clear" w:color="auto" w:fill="auto"/>
          </w:tcPr>
          <w:p w:rsidR="00334E13" w:rsidRDefault="00334E13" w:rsidP="00334E13">
            <w:pPr>
              <w:pStyle w:val="OtherTableBody"/>
            </w:pPr>
            <w:r>
              <w:t>certificationPatientType</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Description</w:t>
            </w:r>
          </w:p>
        </w:tc>
        <w:tc>
          <w:tcPr>
            <w:tcW w:w="7200" w:type="dxa"/>
            <w:shd w:val="clear" w:color="auto" w:fill="auto"/>
          </w:tcPr>
          <w:p w:rsidR="00334E13" w:rsidRDefault="00334E13" w:rsidP="00334E13">
            <w:pPr>
              <w:pStyle w:val="OtherTableBody"/>
            </w:pPr>
            <w:r>
              <w:t>Code system of concepts  which specify the category or type of patient for which this certification is requested.  Used in HL7 Version 2.x messaging in the ICD segment.</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Full Name</w:t>
            </w:r>
          </w:p>
        </w:tc>
        <w:tc>
          <w:tcPr>
            <w:tcW w:w="7200" w:type="dxa"/>
            <w:shd w:val="clear" w:color="auto" w:fill="auto"/>
          </w:tcPr>
          <w:p w:rsidR="00334E13" w:rsidRDefault="00334E13" w:rsidP="00334E13">
            <w:pPr>
              <w:pStyle w:val="OtherTableBody"/>
            </w:pPr>
            <w:r>
              <w:t>Certification Patient Type Code System</w:t>
            </w:r>
          </w:p>
        </w:tc>
      </w:tr>
      <w:tr w:rsidR="00334E13" w:rsidTr="00334E13">
        <w:tblPrEx>
          <w:tblCellMar>
            <w:top w:w="0" w:type="dxa"/>
            <w:bottom w:w="0" w:type="dxa"/>
          </w:tblCellMar>
        </w:tblPrEx>
        <w:tc>
          <w:tcPr>
            <w:tcW w:w="2000" w:type="dxa"/>
            <w:shd w:val="clear" w:color="auto" w:fill="F3F3F3"/>
          </w:tcPr>
          <w:p w:rsidR="00334E13" w:rsidRDefault="00334E13" w:rsidP="00334E13">
            <w:pPr>
              <w:pStyle w:val="OtherTableHeader"/>
            </w:pPr>
            <w:r>
              <w:t>UTG URL</w:t>
            </w:r>
          </w:p>
        </w:tc>
        <w:tc>
          <w:tcPr>
            <w:tcW w:w="7200" w:type="dxa"/>
            <w:shd w:val="clear" w:color="auto" w:fill="auto"/>
          </w:tcPr>
          <w:p w:rsidR="00334E13" w:rsidRDefault="00334E13" w:rsidP="00334E13">
            <w:pPr>
              <w:pStyle w:val="OtherTableBody"/>
            </w:pPr>
            <w:r>
              <w:t>http://terminology.hl7.org/CodeSystem/v2-0150</w:t>
            </w:r>
          </w:p>
        </w:tc>
      </w:tr>
    </w:tbl>
    <w:p w:rsidR="00334E13" w:rsidRDefault="00334E13" w:rsidP="00334E13"/>
    <w:p w:rsidR="00334E13" w:rsidRDefault="00334E13" w:rsidP="00334E1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Effective Date</w:t>
            </w:r>
          </w:p>
        </w:tc>
        <w:tc>
          <w:tcPr>
            <w:tcW w:w="1400" w:type="dxa"/>
            <w:shd w:val="clear" w:color="auto" w:fill="auto"/>
          </w:tcPr>
          <w:p w:rsidR="00334E13" w:rsidRDefault="00334E13" w:rsidP="00334E13">
            <w:pPr>
              <w:pStyle w:val="OtherTableBody"/>
            </w:pPr>
            <w:r>
              <w:t>01.12.1994</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Version</w:t>
            </w:r>
          </w:p>
        </w:tc>
        <w:tc>
          <w:tcPr>
            <w:tcW w:w="1400" w:type="dxa"/>
            <w:shd w:val="clear" w:color="auto" w:fill="auto"/>
          </w:tcPr>
          <w:p w:rsidR="00334E13" w:rsidRDefault="00334E13" w:rsidP="00334E13">
            <w:pPr>
              <w:pStyle w:val="OtherTableBody"/>
            </w:pPr>
            <w:r>
              <w:t>1</w:t>
            </w:r>
          </w:p>
        </w:tc>
      </w:tr>
      <w:tr w:rsidR="00334E13" w:rsidTr="00334E13">
        <w:tblPrEx>
          <w:tblCellMar>
            <w:top w:w="0" w:type="dxa"/>
            <w:bottom w:w="0" w:type="dxa"/>
          </w:tblCellMar>
        </w:tblPrEx>
        <w:tc>
          <w:tcPr>
            <w:tcW w:w="2400" w:type="dxa"/>
            <w:shd w:val="clear" w:color="auto" w:fill="F3F3F3"/>
          </w:tcPr>
          <w:p w:rsidR="00334E13" w:rsidRDefault="00334E13" w:rsidP="00334E13">
            <w:pPr>
              <w:pStyle w:val="OtherTableHeader"/>
            </w:pPr>
            <w:r>
              <w:t>HL7 Version Introduced</w:t>
            </w:r>
          </w:p>
        </w:tc>
        <w:tc>
          <w:tcPr>
            <w:tcW w:w="14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Value Set OID</w:t>
            </w:r>
          </w:p>
        </w:tc>
        <w:tc>
          <w:tcPr>
            <w:tcW w:w="6400" w:type="dxa"/>
            <w:shd w:val="clear" w:color="auto" w:fill="auto"/>
          </w:tcPr>
          <w:p w:rsidR="00334E13" w:rsidRDefault="00334E13" w:rsidP="00334E13">
            <w:pPr>
              <w:pStyle w:val="OtherTableBody"/>
            </w:pPr>
            <w:r>
              <w:t>2.16.840.1.113883.21.83</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SymbolicName</w:t>
            </w:r>
          </w:p>
        </w:tc>
        <w:tc>
          <w:tcPr>
            <w:tcW w:w="6400" w:type="dxa"/>
            <w:shd w:val="clear" w:color="auto" w:fill="auto"/>
          </w:tcPr>
          <w:p w:rsidR="00334E13" w:rsidRDefault="00334E13" w:rsidP="00334E13">
            <w:pPr>
              <w:pStyle w:val="OtherTableBody"/>
            </w:pPr>
            <w:r>
              <w:t>hl7VS-precertificationPatientType</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Description</w:t>
            </w:r>
          </w:p>
        </w:tc>
        <w:tc>
          <w:tcPr>
            <w:tcW w:w="6400" w:type="dxa"/>
            <w:shd w:val="clear" w:color="auto" w:fill="auto"/>
          </w:tcPr>
          <w:p w:rsidR="00334E13" w:rsidRDefault="00334E13" w:rsidP="00334E13">
            <w:pPr>
              <w:pStyle w:val="OtherTableBody"/>
            </w:pPr>
            <w:r>
              <w:t>Value Set of codes that specify the category or type of patient for which this certification is requested.</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Full Name</w:t>
            </w:r>
          </w:p>
        </w:tc>
        <w:tc>
          <w:tcPr>
            <w:tcW w:w="6400" w:type="dxa"/>
            <w:shd w:val="clear" w:color="auto" w:fill="auto"/>
          </w:tcPr>
          <w:p w:rsidR="00334E13" w:rsidRDefault="00334E13" w:rsidP="00334E13">
            <w:pPr>
              <w:pStyle w:val="OtherTableBody"/>
            </w:pPr>
            <w:r>
              <w:t>Certification Patient Type Value Set</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UTG URL</w:t>
            </w:r>
          </w:p>
        </w:tc>
        <w:tc>
          <w:tcPr>
            <w:tcW w:w="6400" w:type="dxa"/>
            <w:shd w:val="clear" w:color="auto" w:fill="auto"/>
          </w:tcPr>
          <w:p w:rsidR="00334E13" w:rsidRDefault="00334E13" w:rsidP="00334E13">
            <w:pPr>
              <w:pStyle w:val="OtherTableBody"/>
            </w:pPr>
            <w:r>
              <w:t>http://terminology.hl7.org/ValueSet/v2-0150</w:t>
            </w:r>
          </w:p>
        </w:tc>
      </w:tr>
      <w:tr w:rsidR="00334E13" w:rsidTr="00334E13">
        <w:tblPrEx>
          <w:tblCellMar>
            <w:top w:w="0" w:type="dxa"/>
            <w:bottom w:w="0" w:type="dxa"/>
          </w:tblCellMar>
        </w:tblPrEx>
        <w:tc>
          <w:tcPr>
            <w:tcW w:w="2800" w:type="dxa"/>
            <w:shd w:val="clear" w:color="auto" w:fill="F3F3F3"/>
          </w:tcPr>
          <w:p w:rsidR="00334E13" w:rsidRDefault="00334E13" w:rsidP="00334E13">
            <w:pPr>
              <w:pStyle w:val="OtherTableHeader"/>
            </w:pPr>
            <w:r>
              <w:t>Content Logical Definition</w:t>
            </w:r>
          </w:p>
        </w:tc>
        <w:tc>
          <w:tcPr>
            <w:tcW w:w="6400" w:type="dxa"/>
            <w:shd w:val="clear" w:color="auto" w:fill="auto"/>
          </w:tcPr>
          <w:p w:rsidR="00334E13" w:rsidRDefault="00334E13" w:rsidP="00334E13">
            <w:pPr>
              <w:pStyle w:val="OtherTableBody"/>
            </w:pPr>
            <w:r>
              <w:t>all codes</w:t>
            </w:r>
          </w:p>
        </w:tc>
      </w:tr>
    </w:tbl>
    <w:p w:rsidR="00334E13" w:rsidRDefault="00334E13" w:rsidP="00334E13"/>
    <w:p w:rsidR="00334E13" w:rsidRDefault="00334E13" w:rsidP="00334E1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34E13" w:rsidTr="00334E13">
        <w:tblPrEx>
          <w:tblCellMar>
            <w:top w:w="0" w:type="dxa"/>
            <w:bottom w:w="0" w:type="dxa"/>
          </w:tblCellMar>
        </w:tblPrEx>
        <w:tc>
          <w:tcPr>
            <w:tcW w:w="1800" w:type="dxa"/>
            <w:shd w:val="clear" w:color="auto" w:fill="F3F3F3"/>
          </w:tcPr>
          <w:p w:rsidR="00334E13" w:rsidRDefault="00334E13" w:rsidP="00334E13">
            <w:pPr>
              <w:pStyle w:val="OtherTableHeader"/>
            </w:pPr>
            <w:r>
              <w:t>Realm</w:t>
            </w:r>
          </w:p>
        </w:tc>
        <w:tc>
          <w:tcPr>
            <w:tcW w:w="2400" w:type="dxa"/>
            <w:shd w:val="clear" w:color="auto" w:fill="auto"/>
          </w:tcPr>
          <w:p w:rsidR="00334E13" w:rsidRDefault="00334E13" w:rsidP="00334E13">
            <w:pPr>
              <w:pStyle w:val="OtherTableBody"/>
            </w:pPr>
            <w:r>
              <w:t>example</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0150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2.16.840.1.113883.12.150</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Certification Patient Type</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which specify the category or type of patient for which this certification is requested.</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InM/FM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ICD.1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334E13" w:rsidRDefault="00334E13" w:rsidP="00334E13">
      <w:pPr>
        <w:pStyle w:val="Subheading"/>
      </w:pPr>
      <w:r>
        <w:t>Table 0150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34E13" w:rsidTr="00334E1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334E13" w:rsidRDefault="00334E13" w:rsidP="00334E13">
            <w:pPr>
              <w:pStyle w:val="UserTableHeader"/>
            </w:pPr>
            <w:r>
              <w:t>Value</w:t>
            </w:r>
          </w:p>
        </w:tc>
        <w:tc>
          <w:tcPr>
            <w:tcW w:w="1600" w:type="dxa"/>
            <w:tcBorders>
              <w:top w:val="double" w:sz="4" w:space="0" w:color="auto"/>
              <w:bottom w:val="single" w:sz="4" w:space="0" w:color="auto"/>
            </w:tcBorders>
            <w:shd w:val="clear" w:color="auto" w:fill="E6E6E6"/>
          </w:tcPr>
          <w:p w:rsidR="00334E13" w:rsidRDefault="00334E13" w:rsidP="00334E13">
            <w:pPr>
              <w:pStyle w:val="UserTableHeader"/>
            </w:pPr>
            <w:r>
              <w:t>Display Name</w:t>
            </w:r>
          </w:p>
        </w:tc>
        <w:tc>
          <w:tcPr>
            <w:tcW w:w="4400" w:type="dxa"/>
            <w:tcBorders>
              <w:top w:val="double" w:sz="4" w:space="0" w:color="auto"/>
              <w:bottom w:val="single" w:sz="4" w:space="0" w:color="auto"/>
            </w:tcBorders>
            <w:shd w:val="clear" w:color="auto" w:fill="E6E6E6"/>
          </w:tcPr>
          <w:p w:rsidR="00334E13" w:rsidRDefault="00334E13" w:rsidP="00334E13">
            <w:pPr>
              <w:pStyle w:val="UserTableHeader"/>
            </w:pPr>
            <w:r>
              <w:t>Definition</w:t>
            </w:r>
          </w:p>
        </w:tc>
        <w:tc>
          <w:tcPr>
            <w:tcW w:w="1200" w:type="dxa"/>
            <w:tcBorders>
              <w:top w:val="double" w:sz="4" w:space="0" w:color="auto"/>
              <w:bottom w:val="single" w:sz="4" w:space="0" w:color="auto"/>
            </w:tcBorders>
            <w:shd w:val="clear" w:color="auto" w:fill="E6E6E6"/>
          </w:tcPr>
          <w:p w:rsidR="00334E13" w:rsidRDefault="00334E13" w:rsidP="00334E13">
            <w:pPr>
              <w:pStyle w:val="UserTableHeader"/>
            </w:pPr>
            <w:r>
              <w:t>Comment/ Usage Note</w:t>
            </w:r>
          </w:p>
        </w:tc>
        <w:tc>
          <w:tcPr>
            <w:tcW w:w="800" w:type="dxa"/>
            <w:tcBorders>
              <w:top w:val="double" w:sz="4" w:space="0" w:color="auto"/>
              <w:bottom w:val="single" w:sz="4" w:space="0" w:color="auto"/>
            </w:tcBorders>
            <w:shd w:val="clear" w:color="auto" w:fill="E6E6E6"/>
          </w:tcPr>
          <w:p w:rsidR="00334E13" w:rsidRDefault="00334E13" w:rsidP="00334E13">
            <w:pPr>
              <w:pStyle w:val="UserTableHeader"/>
            </w:pPr>
            <w:r>
              <w:t>Status</w:t>
            </w: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pPr>
              <w:pStyle w:val="UserTableBody"/>
            </w:pPr>
            <w:r>
              <w:t>ER</w:t>
            </w:r>
          </w:p>
        </w:tc>
        <w:tc>
          <w:tcPr>
            <w:tcW w:w="1600" w:type="dxa"/>
            <w:tcBorders>
              <w:top w:val="single" w:sz="4" w:space="0" w:color="auto"/>
              <w:bottom w:val="single" w:sz="4" w:space="0" w:color="auto"/>
            </w:tcBorders>
            <w:shd w:val="clear" w:color="auto" w:fill="FFFFFF"/>
          </w:tcPr>
          <w:p w:rsidR="00334E13" w:rsidRDefault="00334E13" w:rsidP="00334E13">
            <w:pPr>
              <w:pStyle w:val="UserTableBody"/>
            </w:pPr>
            <w:r>
              <w:t>Emergency</w:t>
            </w:r>
          </w:p>
        </w:tc>
        <w:tc>
          <w:tcPr>
            <w:tcW w:w="4400" w:type="dxa"/>
            <w:tcBorders>
              <w:top w:val="single" w:sz="4" w:space="0" w:color="auto"/>
              <w:bottom w:val="single" w:sz="4" w:space="0" w:color="auto"/>
            </w:tcBorders>
            <w:shd w:val="clear" w:color="auto" w:fill="FFFFFF"/>
          </w:tcPr>
          <w:p w:rsidR="00334E13" w:rsidRDefault="00334E13" w:rsidP="00334E13">
            <w:pPr>
              <w:pStyle w:val="UserTableBody"/>
            </w:pPr>
          </w:p>
        </w:tc>
        <w:tc>
          <w:tcPr>
            <w:tcW w:w="1200" w:type="dxa"/>
            <w:tcBorders>
              <w:top w:val="single" w:sz="4" w:space="0" w:color="auto"/>
              <w:bottom w:val="single" w:sz="4" w:space="0" w:color="auto"/>
            </w:tcBorders>
            <w:shd w:val="clear" w:color="auto" w:fill="FFFFFF"/>
          </w:tcPr>
          <w:p w:rsidR="00334E13" w:rsidRDefault="00334E13" w:rsidP="00334E13">
            <w:pPr>
              <w:pStyle w:val="UserTableBody"/>
            </w:pPr>
          </w:p>
        </w:tc>
        <w:tc>
          <w:tcPr>
            <w:tcW w:w="800" w:type="dxa"/>
            <w:tcBorders>
              <w:top w:val="single" w:sz="4" w:space="0" w:color="auto"/>
              <w:bottom w:val="single" w:sz="4" w:space="0" w:color="auto"/>
            </w:tcBorders>
            <w:shd w:val="clear" w:color="auto" w:fill="FFFFFF"/>
          </w:tcPr>
          <w:p w:rsidR="00334E13" w:rsidRDefault="00334E13" w:rsidP="00334E13">
            <w:pPr>
              <w:pStyle w:val="UserTableBody"/>
            </w:pPr>
          </w:p>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3F3F3"/>
          </w:tcPr>
          <w:p w:rsidR="00334E13" w:rsidRDefault="00334E13" w:rsidP="00334E13">
            <w:r>
              <w:t>IPE</w:t>
            </w:r>
          </w:p>
        </w:tc>
        <w:tc>
          <w:tcPr>
            <w:tcW w:w="1600" w:type="dxa"/>
            <w:tcBorders>
              <w:top w:val="single" w:sz="4" w:space="0" w:color="auto"/>
              <w:bottom w:val="single" w:sz="4" w:space="0" w:color="auto"/>
            </w:tcBorders>
            <w:shd w:val="clear" w:color="auto" w:fill="F3F3F3"/>
          </w:tcPr>
          <w:p w:rsidR="00334E13" w:rsidRDefault="00334E13" w:rsidP="00334E13">
            <w:r>
              <w:t>Inpatient elective</w:t>
            </w:r>
          </w:p>
        </w:tc>
        <w:tc>
          <w:tcPr>
            <w:tcW w:w="4400" w:type="dxa"/>
            <w:tcBorders>
              <w:top w:val="single" w:sz="4" w:space="0" w:color="auto"/>
              <w:bottom w:val="single" w:sz="4" w:space="0" w:color="auto"/>
            </w:tcBorders>
            <w:shd w:val="clear" w:color="auto" w:fill="F3F3F3"/>
          </w:tcPr>
          <w:p w:rsidR="00334E13" w:rsidRDefault="00334E13" w:rsidP="00334E13"/>
        </w:tc>
        <w:tc>
          <w:tcPr>
            <w:tcW w:w="1200" w:type="dxa"/>
            <w:tcBorders>
              <w:top w:val="single" w:sz="4" w:space="0" w:color="auto"/>
              <w:bottom w:val="single" w:sz="4" w:space="0" w:color="auto"/>
            </w:tcBorders>
            <w:shd w:val="clear" w:color="auto" w:fill="F3F3F3"/>
          </w:tcPr>
          <w:p w:rsidR="00334E13" w:rsidRDefault="00334E13" w:rsidP="00334E13"/>
        </w:tc>
        <w:tc>
          <w:tcPr>
            <w:tcW w:w="800" w:type="dxa"/>
            <w:tcBorders>
              <w:top w:val="single" w:sz="4" w:space="0" w:color="auto"/>
              <w:bottom w:val="single" w:sz="4" w:space="0" w:color="auto"/>
            </w:tcBorders>
            <w:shd w:val="clear" w:color="auto" w:fill="F3F3F3"/>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single" w:sz="4" w:space="0" w:color="auto"/>
            </w:tcBorders>
            <w:shd w:val="clear" w:color="auto" w:fill="FFFFFF"/>
          </w:tcPr>
          <w:p w:rsidR="00334E13" w:rsidRDefault="00334E13" w:rsidP="00334E13">
            <w:r>
              <w:t>OPE</w:t>
            </w:r>
          </w:p>
        </w:tc>
        <w:tc>
          <w:tcPr>
            <w:tcW w:w="1600" w:type="dxa"/>
            <w:tcBorders>
              <w:top w:val="single" w:sz="4" w:space="0" w:color="auto"/>
              <w:bottom w:val="single" w:sz="4" w:space="0" w:color="auto"/>
            </w:tcBorders>
            <w:shd w:val="clear" w:color="auto" w:fill="FFFFFF"/>
          </w:tcPr>
          <w:p w:rsidR="00334E13" w:rsidRDefault="00334E13" w:rsidP="00334E13">
            <w:r>
              <w:t>Outpatient elective</w:t>
            </w:r>
          </w:p>
        </w:tc>
        <w:tc>
          <w:tcPr>
            <w:tcW w:w="4400" w:type="dxa"/>
            <w:tcBorders>
              <w:top w:val="single" w:sz="4" w:space="0" w:color="auto"/>
              <w:bottom w:val="single" w:sz="4" w:space="0" w:color="auto"/>
            </w:tcBorders>
            <w:shd w:val="clear" w:color="auto" w:fill="FFFFFF"/>
          </w:tcPr>
          <w:p w:rsidR="00334E13" w:rsidRDefault="00334E13" w:rsidP="00334E13"/>
        </w:tc>
        <w:tc>
          <w:tcPr>
            <w:tcW w:w="1200" w:type="dxa"/>
            <w:tcBorders>
              <w:top w:val="single" w:sz="4" w:space="0" w:color="auto"/>
              <w:bottom w:val="single" w:sz="4" w:space="0" w:color="auto"/>
            </w:tcBorders>
            <w:shd w:val="clear" w:color="auto" w:fill="FFFFFF"/>
          </w:tcPr>
          <w:p w:rsidR="00334E13" w:rsidRDefault="00334E13" w:rsidP="00334E13"/>
        </w:tc>
        <w:tc>
          <w:tcPr>
            <w:tcW w:w="800" w:type="dxa"/>
            <w:tcBorders>
              <w:top w:val="single" w:sz="4" w:space="0" w:color="auto"/>
              <w:bottom w:val="single" w:sz="4" w:space="0" w:color="auto"/>
            </w:tcBorders>
            <w:shd w:val="clear" w:color="auto" w:fill="FFFFFF"/>
          </w:tcPr>
          <w:p w:rsidR="00334E13" w:rsidRDefault="00334E13" w:rsidP="00334E13"/>
        </w:tc>
      </w:tr>
      <w:tr w:rsidR="00334E13" w:rsidTr="00334E13">
        <w:tblPrEx>
          <w:tblCellMar>
            <w:top w:w="0" w:type="dxa"/>
            <w:bottom w:w="0" w:type="dxa"/>
          </w:tblCellMar>
        </w:tblPrEx>
        <w:tc>
          <w:tcPr>
            <w:tcW w:w="1200" w:type="dxa"/>
            <w:tcBorders>
              <w:top w:val="single" w:sz="4" w:space="0" w:color="auto"/>
              <w:bottom w:val="double" w:sz="4" w:space="0" w:color="auto"/>
            </w:tcBorders>
            <w:shd w:val="clear" w:color="auto" w:fill="F3F3F3"/>
          </w:tcPr>
          <w:p w:rsidR="00334E13" w:rsidRDefault="00334E13" w:rsidP="00334E13">
            <w:r>
              <w:t>UR</w:t>
            </w:r>
          </w:p>
        </w:tc>
        <w:tc>
          <w:tcPr>
            <w:tcW w:w="1600" w:type="dxa"/>
            <w:tcBorders>
              <w:top w:val="single" w:sz="4" w:space="0" w:color="auto"/>
              <w:bottom w:val="double" w:sz="4" w:space="0" w:color="auto"/>
            </w:tcBorders>
            <w:shd w:val="clear" w:color="auto" w:fill="F3F3F3"/>
          </w:tcPr>
          <w:p w:rsidR="00334E13" w:rsidRDefault="00334E13" w:rsidP="00334E13">
            <w:r>
              <w:t>Urgent</w:t>
            </w:r>
          </w:p>
        </w:tc>
        <w:tc>
          <w:tcPr>
            <w:tcW w:w="4400" w:type="dxa"/>
            <w:tcBorders>
              <w:top w:val="single" w:sz="4" w:space="0" w:color="auto"/>
              <w:bottom w:val="double" w:sz="4" w:space="0" w:color="auto"/>
            </w:tcBorders>
            <w:shd w:val="clear" w:color="auto" w:fill="F3F3F3"/>
          </w:tcPr>
          <w:p w:rsidR="00334E13" w:rsidRDefault="00334E13" w:rsidP="00334E13"/>
        </w:tc>
        <w:tc>
          <w:tcPr>
            <w:tcW w:w="1200" w:type="dxa"/>
            <w:tcBorders>
              <w:top w:val="single" w:sz="4" w:space="0" w:color="auto"/>
              <w:bottom w:val="double" w:sz="4" w:space="0" w:color="auto"/>
            </w:tcBorders>
            <w:shd w:val="clear" w:color="auto" w:fill="F3F3F3"/>
          </w:tcPr>
          <w:p w:rsidR="00334E13" w:rsidRDefault="00334E13" w:rsidP="00334E13"/>
        </w:tc>
        <w:tc>
          <w:tcPr>
            <w:tcW w:w="800" w:type="dxa"/>
            <w:tcBorders>
              <w:top w:val="single" w:sz="4" w:space="0" w:color="auto"/>
              <w:bottom w:val="double" w:sz="4" w:space="0" w:color="auto"/>
            </w:tcBorders>
            <w:shd w:val="clear" w:color="auto" w:fill="F3F3F3"/>
          </w:tcPr>
          <w:p w:rsidR="00334E13" w:rsidRDefault="00334E13" w:rsidP="00334E13"/>
        </w:tc>
      </w:tr>
    </w:tbl>
    <w:p w:rsidR="00334E13" w:rsidRDefault="00334E13" w:rsidP="00334E13"/>
    <w:p w:rsidR="00334E13" w:rsidRDefault="00334E13" w:rsidP="00334E13">
      <w:pPr>
        <w:pStyle w:val="berschrift3"/>
      </w:pPr>
      <w:r>
        <w:t>0151 - Second Opinion Status</w:t>
      </w:r>
    </w:p>
    <w:p w:rsidR="00334E13" w:rsidRDefault="00334E13" w:rsidP="00334E1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Name</w:t>
            </w:r>
          </w:p>
        </w:tc>
        <w:tc>
          <w:tcPr>
            <w:tcW w:w="6600" w:type="dxa"/>
            <w:shd w:val="clear" w:color="auto" w:fill="auto"/>
          </w:tcPr>
          <w:p w:rsidR="00334E13" w:rsidRDefault="00334E13" w:rsidP="00334E13">
            <w:pPr>
              <w:pStyle w:val="OtherTableBody"/>
            </w:pPr>
            <w:r>
              <w:t>DOM: 151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SecondOpinionStatus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The domain of possible values for the status of the second opinion.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Concept Domain Only</w:t>
            </w:r>
          </w:p>
        </w:tc>
        <w:tc>
          <w:tcPr>
            <w:tcW w:w="6600" w:type="dxa"/>
            <w:shd w:val="clear" w:color="auto" w:fill="auto"/>
          </w:tcPr>
          <w:p w:rsidR="00334E13" w:rsidRDefault="00334E13" w:rsidP="00334E13">
            <w:pPr>
              <w:pStyle w:val="OtherTableBody"/>
            </w:pPr>
            <w:r>
              <w:t>yes</w:t>
            </w:r>
          </w:p>
        </w:tc>
      </w:tr>
    </w:tbl>
    <w:p w:rsidR="00334E13" w:rsidRDefault="00334E13" w:rsidP="00334E13"/>
    <w:p w:rsidR="00334E13" w:rsidRDefault="00334E13" w:rsidP="00334E1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w:t>
            </w:r>
          </w:p>
        </w:tc>
        <w:tc>
          <w:tcPr>
            <w:tcW w:w="6600" w:type="dxa"/>
            <w:shd w:val="clear" w:color="auto" w:fill="auto"/>
          </w:tcPr>
          <w:p w:rsidR="00334E13" w:rsidRDefault="00334E13" w:rsidP="00334E13">
            <w:pPr>
              <w:pStyle w:val="OtherTableBody"/>
            </w:pPr>
            <w:r>
              <w:t>0151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Table OID</w:t>
            </w:r>
          </w:p>
        </w:tc>
        <w:tc>
          <w:tcPr>
            <w:tcW w:w="6600" w:type="dxa"/>
            <w:shd w:val="clear" w:color="auto" w:fill="auto"/>
          </w:tcPr>
          <w:p w:rsidR="00334E13" w:rsidRDefault="00334E13" w:rsidP="00334E13">
            <w:pPr>
              <w:pStyle w:val="OtherTableBody"/>
            </w:pPr>
            <w:r>
              <w:t>2.16.840.1.113883.12.151</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SymbolicName</w:t>
            </w:r>
          </w:p>
        </w:tc>
        <w:tc>
          <w:tcPr>
            <w:tcW w:w="6600" w:type="dxa"/>
            <w:shd w:val="clear" w:color="auto" w:fill="auto"/>
          </w:tcPr>
          <w:p w:rsidR="00334E13" w:rsidRDefault="00334E13" w:rsidP="00334E13">
            <w:pPr>
              <w:pStyle w:val="OtherTableBody"/>
            </w:pPr>
            <w:r>
              <w:t>Second Opinion Status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Description</w:t>
            </w:r>
          </w:p>
        </w:tc>
        <w:tc>
          <w:tcPr>
            <w:tcW w:w="6600" w:type="dxa"/>
            <w:shd w:val="clear" w:color="auto" w:fill="auto"/>
          </w:tcPr>
          <w:p w:rsidR="00334E13" w:rsidRDefault="00334E13" w:rsidP="00334E13">
            <w:pPr>
              <w:pStyle w:val="OtherTableBody"/>
            </w:pPr>
            <w:r>
              <w:t>Table of codes specifying the status of the second opinion.  No suggested values.</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Type</w:t>
            </w:r>
          </w:p>
        </w:tc>
        <w:tc>
          <w:tcPr>
            <w:tcW w:w="6600" w:type="dxa"/>
            <w:shd w:val="clear" w:color="auto" w:fill="auto"/>
          </w:tcPr>
          <w:p w:rsidR="00334E13" w:rsidRDefault="00334E13" w:rsidP="00334E13">
            <w:pPr>
              <w:pStyle w:val="OtherTableBody"/>
            </w:pPr>
            <w:r>
              <w:t>User</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Steward</w:t>
            </w:r>
          </w:p>
        </w:tc>
        <w:tc>
          <w:tcPr>
            <w:tcW w:w="6600" w:type="dxa"/>
            <w:shd w:val="clear" w:color="auto" w:fill="auto"/>
          </w:tcPr>
          <w:p w:rsidR="00334E13" w:rsidRDefault="00334E13" w:rsidP="00334E13">
            <w:pPr>
              <w:pStyle w:val="OtherTableBody"/>
            </w:pPr>
            <w:r>
              <w:t>FM</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where used</w:t>
            </w:r>
          </w:p>
        </w:tc>
        <w:tc>
          <w:tcPr>
            <w:tcW w:w="6600" w:type="dxa"/>
            <w:shd w:val="clear" w:color="auto" w:fill="auto"/>
          </w:tcPr>
          <w:p w:rsidR="00334E13" w:rsidRDefault="00334E13" w:rsidP="00334E13">
            <w:pPr>
              <w:pStyle w:val="OtherTableBody"/>
            </w:pPr>
            <w:r>
              <w:t>IN3-23</w:t>
            </w:r>
          </w:p>
        </w:tc>
      </w:tr>
      <w:tr w:rsidR="00334E13" w:rsidTr="00334E13">
        <w:tblPrEx>
          <w:tblCellMar>
            <w:top w:w="0" w:type="dxa"/>
            <w:bottom w:w="0" w:type="dxa"/>
          </w:tblCellMar>
        </w:tblPrEx>
        <w:tc>
          <w:tcPr>
            <w:tcW w:w="2600" w:type="dxa"/>
            <w:shd w:val="clear" w:color="auto" w:fill="F3F3F3"/>
          </w:tcPr>
          <w:p w:rsidR="00334E13" w:rsidRDefault="00334E13" w:rsidP="00334E13">
            <w:pPr>
              <w:pStyle w:val="OtherTableHeader"/>
            </w:pPr>
            <w:r>
              <w:t>HL7 Version Introduced</w:t>
            </w:r>
          </w:p>
        </w:tc>
        <w:tc>
          <w:tcPr>
            <w:tcW w:w="6600" w:type="dxa"/>
            <w:shd w:val="clear" w:color="auto" w:fill="auto"/>
          </w:tcPr>
          <w:p w:rsidR="00334E13" w:rsidRDefault="00334E13" w:rsidP="00334E13">
            <w:pPr>
              <w:pStyle w:val="OtherTableBody"/>
            </w:pPr>
            <w:r>
              <w:t>2.2</w:t>
            </w:r>
          </w:p>
        </w:tc>
      </w:tr>
    </w:tbl>
    <w:p w:rsidR="00334E13" w:rsidRDefault="00334E13" w:rsidP="00334E13"/>
    <w:p w:rsidR="00401A57" w:rsidRDefault="00401A57" w:rsidP="00401A57">
      <w:pPr>
        <w:pStyle w:val="berschrift3"/>
      </w:pPr>
      <w:r>
        <w:t>0152 - Second Opinion Documentation Received</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152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SecondOpinionDocumentationReceived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if accompanying documentation has been received by the provider.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0152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2.16.840.1.113883.12.152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Second Opinion Documentation Received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if accompanying documentation has been received by the provider.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FM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IN3-24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0153 - Value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153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ValueCode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National Uniform Billing Committee (NUBC) code.  In the US, the codes defined in code system 2.16.840.1.113883.6.301.6 nubc-ValueCode-cs are often used.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0153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2.16.840.1.113883.12.153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Value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Note that information for the external code system on which this table is built (NUBC) is still pending from the FM Work Group.  In the US, code system 2.16.840.1.113883.6.301.6 nubc-ValueCode-cs may be used for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External</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InM/FM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UVC.1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0155 - Accept/Application Acknowledgment Conditions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155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AcknowledgmentConditions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which identify conditions under which accept acknowledgments are required to be returned in response to a message, and required for enhanced acknowledgment mode.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2.16.840.1.113883.18.73</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accept-applicationAcknowledgmentConditions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identify conditions under which accept acknowledgments are required to be returned in response to a message, and required for enhanced acknowledgment mode. Used in HL7 Versions 2 messaging in the MSH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Accept/Application Acknowledgment Conditions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http://terminology.hl7.org/CodeSystem/v2-0155</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2.16.840.1.113883.21.85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hl7VS-accept-applicationAcknowledgmentConditions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which identify conditions under which accept acknowledgments are required to be returned in response to a message, and required for enhanced acknowledgment mode.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Accept/Application Acknowledgment Conditions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http://terminology.hl7.org/ValueSet/v2-0155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0155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2.16.840.1.113883.12.155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Accept/Application Acknowledgment Conditions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identify conditions under which accept acknowledgments are required to be returned in response to a message, and required for enhanced acknowledgment mode.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MSH-15, MSH-16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AL</w:t>
            </w:r>
          </w:p>
        </w:tc>
        <w:tc>
          <w:tcPr>
            <w:tcW w:w="1600" w:type="dxa"/>
            <w:tcBorders>
              <w:bottom w:val="single" w:sz="4" w:space="0" w:color="auto"/>
            </w:tcBorders>
            <w:shd w:val="clear" w:color="auto" w:fill="FFFFFF"/>
          </w:tcPr>
          <w:p w:rsidR="00401A57" w:rsidRDefault="00401A57" w:rsidP="00401A57">
            <w:pPr>
              <w:pStyle w:val="HL7TableBody"/>
            </w:pPr>
            <w:r>
              <w:t>Always</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NE</w:t>
            </w:r>
          </w:p>
        </w:tc>
        <w:tc>
          <w:tcPr>
            <w:tcW w:w="1600" w:type="dxa"/>
            <w:tcBorders>
              <w:bottom w:val="single" w:sz="4" w:space="0" w:color="auto"/>
            </w:tcBorders>
            <w:shd w:val="clear" w:color="auto" w:fill="F3F3F3"/>
          </w:tcPr>
          <w:p w:rsidR="00401A57" w:rsidRDefault="00401A57" w:rsidP="00401A57">
            <w:r>
              <w:t>Never</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ER</w:t>
            </w:r>
          </w:p>
        </w:tc>
        <w:tc>
          <w:tcPr>
            <w:tcW w:w="1600" w:type="dxa"/>
            <w:tcBorders>
              <w:bottom w:val="single" w:sz="4" w:space="0" w:color="auto"/>
            </w:tcBorders>
            <w:shd w:val="clear" w:color="auto" w:fill="FFFFFF"/>
          </w:tcPr>
          <w:p w:rsidR="00401A57" w:rsidRDefault="00401A57" w:rsidP="00401A57">
            <w:r>
              <w:t>Error/reject conditions only</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SU</w:t>
            </w:r>
          </w:p>
        </w:tc>
        <w:tc>
          <w:tcPr>
            <w:tcW w:w="1600" w:type="dxa"/>
            <w:shd w:val="clear" w:color="auto" w:fill="F3F3F3"/>
          </w:tcPr>
          <w:p w:rsidR="00401A57" w:rsidRDefault="00401A57" w:rsidP="00401A57">
            <w:r>
              <w:t>Successful completion only</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0159 - Diet Code Specification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159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DietCodeSpecificationType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type of diet.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2.16.840.1.113883.18.77</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dietCodeSpecificationType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whether the type of diet.    Used in HL7 Version 2.x messaging in the ODS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Diet Code Specification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http://terminology.hl7.org/CodeSystem/v2-0159</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2.16.840.1.113883.21.89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hl7VS-dietType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type of diet.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Diet Code Specification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http://terminology.hl7.org/ValueSet/v2-0159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0159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2.16.840.1.113883.12.159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Diet Code Specification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type of diet.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ODS-1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D</w:t>
            </w:r>
          </w:p>
        </w:tc>
        <w:tc>
          <w:tcPr>
            <w:tcW w:w="1600" w:type="dxa"/>
            <w:tcBorders>
              <w:bottom w:val="single" w:sz="4" w:space="0" w:color="auto"/>
            </w:tcBorders>
            <w:shd w:val="clear" w:color="auto" w:fill="FFFFFF"/>
          </w:tcPr>
          <w:p w:rsidR="00401A57" w:rsidRDefault="00401A57" w:rsidP="00401A57">
            <w:pPr>
              <w:pStyle w:val="HL7TableBody"/>
            </w:pPr>
            <w:r>
              <w:t>Diet</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w:t>
            </w:r>
          </w:p>
        </w:tc>
        <w:tc>
          <w:tcPr>
            <w:tcW w:w="1600" w:type="dxa"/>
            <w:tcBorders>
              <w:bottom w:val="single" w:sz="4" w:space="0" w:color="auto"/>
            </w:tcBorders>
            <w:shd w:val="clear" w:color="auto" w:fill="F3F3F3"/>
          </w:tcPr>
          <w:p w:rsidR="00401A57" w:rsidRDefault="00401A57" w:rsidP="00401A57">
            <w:r>
              <w:t>Supplement</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P</w:t>
            </w:r>
          </w:p>
        </w:tc>
        <w:tc>
          <w:tcPr>
            <w:tcW w:w="1600" w:type="dxa"/>
            <w:shd w:val="clear" w:color="auto" w:fill="FFFFFF"/>
          </w:tcPr>
          <w:p w:rsidR="00401A57" w:rsidRDefault="00401A57" w:rsidP="00401A57">
            <w:r>
              <w:t>Preference</w:t>
            </w:r>
          </w:p>
        </w:tc>
        <w:tc>
          <w:tcPr>
            <w:tcW w:w="44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0160 - Tray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TrayType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type of dietary tray.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2.16.840.1.113883.18.78</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trayType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whether the type of diet.    Used in HL7 Version 2.x messaging in the ODT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Tray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hl7VS-trayType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type of dietary tray.</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Tray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Tray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type of dietary tray.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ODT-1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EARLY</w:t>
            </w:r>
          </w:p>
        </w:tc>
        <w:tc>
          <w:tcPr>
            <w:tcW w:w="1600" w:type="dxa"/>
            <w:tcBorders>
              <w:bottom w:val="single" w:sz="4" w:space="0" w:color="auto"/>
            </w:tcBorders>
            <w:shd w:val="clear" w:color="auto" w:fill="FFFFFF"/>
          </w:tcPr>
          <w:p w:rsidR="00401A57" w:rsidRDefault="00401A57" w:rsidP="00401A57">
            <w:pPr>
              <w:pStyle w:val="HL7TableBody"/>
            </w:pPr>
            <w:r>
              <w:t>Early tray</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LATE</w:t>
            </w:r>
          </w:p>
        </w:tc>
        <w:tc>
          <w:tcPr>
            <w:tcW w:w="1600" w:type="dxa"/>
            <w:tcBorders>
              <w:bottom w:val="single" w:sz="4" w:space="0" w:color="auto"/>
            </w:tcBorders>
            <w:shd w:val="clear" w:color="auto" w:fill="F3F3F3"/>
          </w:tcPr>
          <w:p w:rsidR="00401A57" w:rsidRDefault="00401A57" w:rsidP="00401A57">
            <w:r>
              <w:t>Late tray</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GUEST</w:t>
            </w:r>
          </w:p>
        </w:tc>
        <w:tc>
          <w:tcPr>
            <w:tcW w:w="1600" w:type="dxa"/>
            <w:tcBorders>
              <w:bottom w:val="single" w:sz="4" w:space="0" w:color="auto"/>
            </w:tcBorders>
            <w:shd w:val="clear" w:color="auto" w:fill="FFFFFF"/>
          </w:tcPr>
          <w:p w:rsidR="00401A57" w:rsidRDefault="00401A57" w:rsidP="00401A57">
            <w:r>
              <w:t>Guest tray</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NO</w:t>
            </w:r>
          </w:p>
        </w:tc>
        <w:tc>
          <w:tcPr>
            <w:tcW w:w="1600" w:type="dxa"/>
            <w:tcBorders>
              <w:bottom w:val="single" w:sz="4" w:space="0" w:color="auto"/>
            </w:tcBorders>
            <w:shd w:val="clear" w:color="auto" w:fill="F3F3F3"/>
          </w:tcPr>
          <w:p w:rsidR="00401A57" w:rsidRDefault="00401A57" w:rsidP="00401A57">
            <w:r>
              <w:t>No tray</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MSG</w:t>
            </w:r>
          </w:p>
        </w:tc>
        <w:tc>
          <w:tcPr>
            <w:tcW w:w="1600" w:type="dxa"/>
            <w:shd w:val="clear" w:color="auto" w:fill="FFFFFF"/>
          </w:tcPr>
          <w:p w:rsidR="00401A57" w:rsidRDefault="00401A57" w:rsidP="00401A57">
            <w:r>
              <w:t>Tray message only</w:t>
            </w:r>
          </w:p>
        </w:tc>
        <w:tc>
          <w:tcPr>
            <w:tcW w:w="44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0161 - Allow Substitution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AllowSubstitution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whether substitutions are allowed and, if so, the type of substitutions allowed.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2.16.840.1.113883.18.79</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allowSubstitution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whether substitutions are allowed and, if so, the type of substitutions allowed.    Used in HL7 Version 2.x messaging in the RXO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Allow Substitution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http://terminology.hl7.org/CodeSystem/v2-0161</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hl7VS-allowSubstitution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whether substitutions are allowed and, if so, the type of substitutions allowed.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Allow Substitution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Allow Substitution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whether substitutions are allowed and, if so, the type of substitutions allowed.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RXO-9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000" w:type="dxa"/>
            <w:tcBorders>
              <w:bottom w:val="single" w:sz="4" w:space="0" w:color="auto"/>
            </w:tcBorders>
            <w:shd w:val="clear" w:color="auto" w:fill="E6E6E6"/>
          </w:tcPr>
          <w:p w:rsidR="00401A57" w:rsidRDefault="00401A57" w:rsidP="00401A57">
            <w:pPr>
              <w:pStyle w:val="HL7TableHeader"/>
            </w:pPr>
            <w:r>
              <w:t>Display Name</w:t>
            </w:r>
          </w:p>
        </w:tc>
        <w:tc>
          <w:tcPr>
            <w:tcW w:w="20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N</w:t>
            </w:r>
          </w:p>
        </w:tc>
        <w:tc>
          <w:tcPr>
            <w:tcW w:w="4000" w:type="dxa"/>
            <w:tcBorders>
              <w:bottom w:val="single" w:sz="4" w:space="0" w:color="auto"/>
            </w:tcBorders>
            <w:shd w:val="clear" w:color="auto" w:fill="FFFFFF"/>
          </w:tcPr>
          <w:p w:rsidR="00401A57" w:rsidRDefault="00401A57" w:rsidP="00401A57">
            <w:pPr>
              <w:pStyle w:val="HL7TableBody"/>
            </w:pPr>
            <w:r>
              <w:t>Substitutions are NOT authorized.  (This is the default - null.)</w:t>
            </w:r>
          </w:p>
        </w:tc>
        <w:tc>
          <w:tcPr>
            <w:tcW w:w="20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G</w:t>
            </w:r>
          </w:p>
        </w:tc>
        <w:tc>
          <w:tcPr>
            <w:tcW w:w="4000" w:type="dxa"/>
            <w:tcBorders>
              <w:bottom w:val="single" w:sz="4" w:space="0" w:color="auto"/>
            </w:tcBorders>
            <w:shd w:val="clear" w:color="auto" w:fill="F3F3F3"/>
          </w:tcPr>
          <w:p w:rsidR="00401A57" w:rsidRDefault="00401A57" w:rsidP="00401A57">
            <w:r>
              <w:t>Allow generic substitutions.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T</w:t>
            </w:r>
          </w:p>
        </w:tc>
        <w:tc>
          <w:tcPr>
            <w:tcW w:w="4000" w:type="dxa"/>
            <w:shd w:val="clear" w:color="auto" w:fill="FFFFFF"/>
          </w:tcPr>
          <w:p w:rsidR="00401A57" w:rsidRDefault="00401A57" w:rsidP="00401A57">
            <w:r>
              <w:t>Allow therapeutic substitutions</w:t>
            </w:r>
          </w:p>
        </w:tc>
        <w:tc>
          <w:tcPr>
            <w:tcW w:w="20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0162 - Route of Administration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V2RouteOfAdministration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route of administration.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2.16.840.1.113883.18.80</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routeOfAdministration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which specify the route of administration.  Used in HL7 Version 2.x messaging in the RXR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Route of Administration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http://terminology.hl7.org/CodeSystem/v2-0162</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hl7VS-routeOfAdministration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route of administration.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Route of Administration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Route of Administration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which specify the route of administration.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RXR-1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2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3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AP</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Apply Externally</w:t>
            </w:r>
          </w:p>
        </w:tc>
        <w:tc>
          <w:tcPr>
            <w:tcW w:w="2400" w:type="dxa"/>
            <w:tcBorders>
              <w:top w:val="single" w:sz="4" w:space="0" w:color="auto"/>
              <w:bottom w:val="single" w:sz="4" w:space="0" w:color="auto"/>
            </w:tcBorders>
            <w:shd w:val="clear" w:color="auto" w:fill="FFFFFF"/>
          </w:tcPr>
          <w:p w:rsidR="00401A57" w:rsidRDefault="00401A57" w:rsidP="00401A57">
            <w:pPr>
              <w:pStyle w:val="UserTableBody"/>
            </w:pPr>
          </w:p>
        </w:tc>
        <w:tc>
          <w:tcPr>
            <w:tcW w:w="3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B</w:t>
            </w:r>
          </w:p>
        </w:tc>
        <w:tc>
          <w:tcPr>
            <w:tcW w:w="1600" w:type="dxa"/>
            <w:tcBorders>
              <w:top w:val="single" w:sz="4" w:space="0" w:color="auto"/>
              <w:bottom w:val="single" w:sz="4" w:space="0" w:color="auto"/>
            </w:tcBorders>
            <w:shd w:val="clear" w:color="auto" w:fill="F3F3F3"/>
          </w:tcPr>
          <w:p w:rsidR="00401A57" w:rsidRDefault="00401A57" w:rsidP="00401A57">
            <w:r>
              <w:t>Buccal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DT</w:t>
            </w:r>
          </w:p>
        </w:tc>
        <w:tc>
          <w:tcPr>
            <w:tcW w:w="1600" w:type="dxa"/>
            <w:tcBorders>
              <w:top w:val="single" w:sz="4" w:space="0" w:color="auto"/>
              <w:bottom w:val="single" w:sz="4" w:space="0" w:color="auto"/>
            </w:tcBorders>
            <w:shd w:val="clear" w:color="auto" w:fill="FFFFFF"/>
          </w:tcPr>
          <w:p w:rsidR="00401A57" w:rsidRDefault="00401A57" w:rsidP="00401A57">
            <w:r>
              <w:t>Dental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EP</w:t>
            </w:r>
          </w:p>
        </w:tc>
        <w:tc>
          <w:tcPr>
            <w:tcW w:w="1600" w:type="dxa"/>
            <w:tcBorders>
              <w:top w:val="single" w:sz="4" w:space="0" w:color="auto"/>
              <w:bottom w:val="single" w:sz="4" w:space="0" w:color="auto"/>
            </w:tcBorders>
            <w:shd w:val="clear" w:color="auto" w:fill="F3F3F3"/>
          </w:tcPr>
          <w:p w:rsidR="00401A57" w:rsidRDefault="00401A57" w:rsidP="00401A57">
            <w:r>
              <w:t>Epidural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ET</w:t>
            </w:r>
          </w:p>
        </w:tc>
        <w:tc>
          <w:tcPr>
            <w:tcW w:w="1600" w:type="dxa"/>
            <w:tcBorders>
              <w:top w:val="single" w:sz="4" w:space="0" w:color="auto"/>
              <w:bottom w:val="single" w:sz="4" w:space="0" w:color="auto"/>
            </w:tcBorders>
            <w:shd w:val="clear" w:color="auto" w:fill="FFFFFF"/>
          </w:tcPr>
          <w:p w:rsidR="00401A57" w:rsidRDefault="00401A57" w:rsidP="00401A57">
            <w:r>
              <w:t>Endotrachial Tube</w:t>
            </w:r>
          </w:p>
        </w:tc>
        <w:tc>
          <w:tcPr>
            <w:tcW w:w="2400" w:type="dxa"/>
            <w:tcBorders>
              <w:top w:val="single" w:sz="4" w:space="0" w:color="auto"/>
              <w:bottom w:val="single" w:sz="4" w:space="0" w:color="auto"/>
            </w:tcBorders>
            <w:shd w:val="clear" w:color="auto" w:fill="FFFFFF"/>
          </w:tcPr>
          <w:p w:rsidR="00401A57" w:rsidRDefault="00401A57" w:rsidP="00401A57">
            <w:r>
              <w:t>Endotrachial Tube*</w:t>
            </w:r>
          </w:p>
        </w:tc>
        <w:tc>
          <w:tcPr>
            <w:tcW w:w="3200" w:type="dxa"/>
            <w:tcBorders>
              <w:top w:val="single" w:sz="4" w:space="0" w:color="auto"/>
              <w:bottom w:val="single" w:sz="4" w:space="0" w:color="auto"/>
            </w:tcBorders>
            <w:shd w:val="clear" w:color="auto" w:fill="FFFFFF"/>
          </w:tcPr>
          <w:p w:rsidR="00401A57" w:rsidRDefault="00401A57" w:rsidP="00401A57">
            <w:r>
              <w:t>used primarily for respiratory therapy and anesthesia delivery</w:t>
            </w:r>
          </w:p>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GTT</w:t>
            </w:r>
          </w:p>
        </w:tc>
        <w:tc>
          <w:tcPr>
            <w:tcW w:w="1600" w:type="dxa"/>
            <w:tcBorders>
              <w:top w:val="single" w:sz="4" w:space="0" w:color="auto"/>
              <w:bottom w:val="single" w:sz="4" w:space="0" w:color="auto"/>
            </w:tcBorders>
            <w:shd w:val="clear" w:color="auto" w:fill="F3F3F3"/>
          </w:tcPr>
          <w:p w:rsidR="00401A57" w:rsidRDefault="00401A57" w:rsidP="00401A57">
            <w:r>
              <w:t>Gastrostomy Tube</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GU</w:t>
            </w:r>
          </w:p>
        </w:tc>
        <w:tc>
          <w:tcPr>
            <w:tcW w:w="1600" w:type="dxa"/>
            <w:tcBorders>
              <w:top w:val="single" w:sz="4" w:space="0" w:color="auto"/>
              <w:bottom w:val="single" w:sz="4" w:space="0" w:color="auto"/>
            </w:tcBorders>
            <w:shd w:val="clear" w:color="auto" w:fill="FFFFFF"/>
          </w:tcPr>
          <w:p w:rsidR="00401A57" w:rsidRDefault="00401A57" w:rsidP="00401A57">
            <w:r>
              <w:t>GU Irrigant</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IMR</w:t>
            </w:r>
          </w:p>
        </w:tc>
        <w:tc>
          <w:tcPr>
            <w:tcW w:w="1600" w:type="dxa"/>
            <w:tcBorders>
              <w:top w:val="single" w:sz="4" w:space="0" w:color="auto"/>
              <w:bottom w:val="single" w:sz="4" w:space="0" w:color="auto"/>
            </w:tcBorders>
            <w:shd w:val="clear" w:color="auto" w:fill="F3F3F3"/>
          </w:tcPr>
          <w:p w:rsidR="00401A57" w:rsidRDefault="00401A57" w:rsidP="00401A57">
            <w:r>
              <w:t>Immerse (Soak) Body Part</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IA</w:t>
            </w:r>
          </w:p>
        </w:tc>
        <w:tc>
          <w:tcPr>
            <w:tcW w:w="1600" w:type="dxa"/>
            <w:tcBorders>
              <w:top w:val="single" w:sz="4" w:space="0" w:color="auto"/>
              <w:bottom w:val="single" w:sz="4" w:space="0" w:color="auto"/>
            </w:tcBorders>
            <w:shd w:val="clear" w:color="auto" w:fill="FFFFFF"/>
          </w:tcPr>
          <w:p w:rsidR="00401A57" w:rsidRDefault="00401A57" w:rsidP="00401A57">
            <w:r>
              <w:t>Intra-arterial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IB</w:t>
            </w:r>
          </w:p>
        </w:tc>
        <w:tc>
          <w:tcPr>
            <w:tcW w:w="1600" w:type="dxa"/>
            <w:tcBorders>
              <w:top w:val="single" w:sz="4" w:space="0" w:color="auto"/>
              <w:bottom w:val="single" w:sz="4" w:space="0" w:color="auto"/>
            </w:tcBorders>
            <w:shd w:val="clear" w:color="auto" w:fill="F3F3F3"/>
          </w:tcPr>
          <w:p w:rsidR="00401A57" w:rsidRDefault="00401A57" w:rsidP="00401A57">
            <w:r>
              <w:t>Intrabursal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IC</w:t>
            </w:r>
          </w:p>
        </w:tc>
        <w:tc>
          <w:tcPr>
            <w:tcW w:w="1600" w:type="dxa"/>
            <w:tcBorders>
              <w:top w:val="single" w:sz="4" w:space="0" w:color="auto"/>
              <w:bottom w:val="single" w:sz="4" w:space="0" w:color="auto"/>
            </w:tcBorders>
            <w:shd w:val="clear" w:color="auto" w:fill="FFFFFF"/>
          </w:tcPr>
          <w:p w:rsidR="00401A57" w:rsidRDefault="00401A57" w:rsidP="00401A57">
            <w:r>
              <w:t>Intracardiac</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ICV</w:t>
            </w:r>
          </w:p>
        </w:tc>
        <w:tc>
          <w:tcPr>
            <w:tcW w:w="1600" w:type="dxa"/>
            <w:tcBorders>
              <w:top w:val="single" w:sz="4" w:space="0" w:color="auto"/>
              <w:bottom w:val="single" w:sz="4" w:space="0" w:color="auto"/>
            </w:tcBorders>
            <w:shd w:val="clear" w:color="auto" w:fill="F3F3F3"/>
          </w:tcPr>
          <w:p w:rsidR="00401A57" w:rsidRDefault="00401A57" w:rsidP="00401A57">
            <w:r>
              <w:t>Intracervical (uterus)</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ID</w:t>
            </w:r>
          </w:p>
        </w:tc>
        <w:tc>
          <w:tcPr>
            <w:tcW w:w="1600" w:type="dxa"/>
            <w:tcBorders>
              <w:top w:val="single" w:sz="4" w:space="0" w:color="auto"/>
              <w:bottom w:val="single" w:sz="4" w:space="0" w:color="auto"/>
            </w:tcBorders>
            <w:shd w:val="clear" w:color="auto" w:fill="FFFFFF"/>
          </w:tcPr>
          <w:p w:rsidR="00401A57" w:rsidRDefault="00401A57" w:rsidP="00401A57">
            <w:r>
              <w:t>Intradermal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IH</w:t>
            </w:r>
          </w:p>
        </w:tc>
        <w:tc>
          <w:tcPr>
            <w:tcW w:w="1600" w:type="dxa"/>
            <w:tcBorders>
              <w:top w:val="single" w:sz="4" w:space="0" w:color="auto"/>
              <w:bottom w:val="single" w:sz="4" w:space="0" w:color="auto"/>
            </w:tcBorders>
            <w:shd w:val="clear" w:color="auto" w:fill="F3F3F3"/>
          </w:tcPr>
          <w:p w:rsidR="00401A57" w:rsidRDefault="00401A57" w:rsidP="00401A57">
            <w:r>
              <w:t>Inhalation</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IHA</w:t>
            </w:r>
          </w:p>
        </w:tc>
        <w:tc>
          <w:tcPr>
            <w:tcW w:w="1600" w:type="dxa"/>
            <w:tcBorders>
              <w:top w:val="single" w:sz="4" w:space="0" w:color="auto"/>
              <w:bottom w:val="single" w:sz="4" w:space="0" w:color="auto"/>
            </w:tcBorders>
            <w:shd w:val="clear" w:color="auto" w:fill="FFFFFF"/>
          </w:tcPr>
          <w:p w:rsidR="00401A57" w:rsidRDefault="00401A57" w:rsidP="00401A57">
            <w:r>
              <w:t>Intrahepatic Artery</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IM</w:t>
            </w:r>
          </w:p>
        </w:tc>
        <w:tc>
          <w:tcPr>
            <w:tcW w:w="1600" w:type="dxa"/>
            <w:tcBorders>
              <w:top w:val="single" w:sz="4" w:space="0" w:color="auto"/>
              <w:bottom w:val="single" w:sz="4" w:space="0" w:color="auto"/>
            </w:tcBorders>
            <w:shd w:val="clear" w:color="auto" w:fill="F3F3F3"/>
          </w:tcPr>
          <w:p w:rsidR="00401A57" w:rsidRDefault="00401A57" w:rsidP="00401A57">
            <w:r>
              <w:t>Intramuscular</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IN</w:t>
            </w:r>
          </w:p>
        </w:tc>
        <w:tc>
          <w:tcPr>
            <w:tcW w:w="1600" w:type="dxa"/>
            <w:tcBorders>
              <w:top w:val="single" w:sz="4" w:space="0" w:color="auto"/>
              <w:bottom w:val="single" w:sz="4" w:space="0" w:color="auto"/>
            </w:tcBorders>
            <w:shd w:val="clear" w:color="auto" w:fill="FFFFFF"/>
          </w:tcPr>
          <w:p w:rsidR="00401A57" w:rsidRDefault="00401A57" w:rsidP="00401A57">
            <w:r>
              <w:t>Intranasal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IO</w:t>
            </w:r>
          </w:p>
        </w:tc>
        <w:tc>
          <w:tcPr>
            <w:tcW w:w="1600" w:type="dxa"/>
            <w:tcBorders>
              <w:top w:val="single" w:sz="4" w:space="0" w:color="auto"/>
              <w:bottom w:val="single" w:sz="4" w:space="0" w:color="auto"/>
            </w:tcBorders>
            <w:shd w:val="clear" w:color="auto" w:fill="F3F3F3"/>
          </w:tcPr>
          <w:p w:rsidR="00401A57" w:rsidRDefault="00401A57" w:rsidP="00401A57">
            <w:r>
              <w:t>Intraocular</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IP</w:t>
            </w:r>
          </w:p>
        </w:tc>
        <w:tc>
          <w:tcPr>
            <w:tcW w:w="1600" w:type="dxa"/>
            <w:tcBorders>
              <w:top w:val="single" w:sz="4" w:space="0" w:color="auto"/>
              <w:bottom w:val="single" w:sz="4" w:space="0" w:color="auto"/>
            </w:tcBorders>
            <w:shd w:val="clear" w:color="auto" w:fill="FFFFFF"/>
          </w:tcPr>
          <w:p w:rsidR="00401A57" w:rsidRDefault="00401A57" w:rsidP="00401A57">
            <w:r>
              <w:t>Intraperitoneal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IS</w:t>
            </w:r>
          </w:p>
        </w:tc>
        <w:tc>
          <w:tcPr>
            <w:tcW w:w="1600" w:type="dxa"/>
            <w:tcBorders>
              <w:top w:val="single" w:sz="4" w:space="0" w:color="auto"/>
              <w:bottom w:val="single" w:sz="4" w:space="0" w:color="auto"/>
            </w:tcBorders>
            <w:shd w:val="clear" w:color="auto" w:fill="F3F3F3"/>
          </w:tcPr>
          <w:p w:rsidR="00401A57" w:rsidRDefault="00401A57" w:rsidP="00401A57">
            <w:r>
              <w:t>Intrasynovial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IT</w:t>
            </w:r>
          </w:p>
        </w:tc>
        <w:tc>
          <w:tcPr>
            <w:tcW w:w="1600" w:type="dxa"/>
            <w:tcBorders>
              <w:top w:val="single" w:sz="4" w:space="0" w:color="auto"/>
              <w:bottom w:val="single" w:sz="4" w:space="0" w:color="auto"/>
            </w:tcBorders>
            <w:shd w:val="clear" w:color="auto" w:fill="FFFFFF"/>
          </w:tcPr>
          <w:p w:rsidR="00401A57" w:rsidRDefault="00401A57" w:rsidP="00401A57">
            <w:r>
              <w:t>Intrathecal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IU</w:t>
            </w:r>
          </w:p>
        </w:tc>
        <w:tc>
          <w:tcPr>
            <w:tcW w:w="1600" w:type="dxa"/>
            <w:tcBorders>
              <w:top w:val="single" w:sz="4" w:space="0" w:color="auto"/>
              <w:bottom w:val="single" w:sz="4" w:space="0" w:color="auto"/>
            </w:tcBorders>
            <w:shd w:val="clear" w:color="auto" w:fill="F3F3F3"/>
          </w:tcPr>
          <w:p w:rsidR="00401A57" w:rsidRDefault="00401A57" w:rsidP="00401A57">
            <w:r>
              <w:t>Intrauterine</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IV</w:t>
            </w:r>
          </w:p>
        </w:tc>
        <w:tc>
          <w:tcPr>
            <w:tcW w:w="1600" w:type="dxa"/>
            <w:tcBorders>
              <w:top w:val="single" w:sz="4" w:space="0" w:color="auto"/>
              <w:bottom w:val="single" w:sz="4" w:space="0" w:color="auto"/>
            </w:tcBorders>
            <w:shd w:val="clear" w:color="auto" w:fill="FFFFFF"/>
          </w:tcPr>
          <w:p w:rsidR="00401A57" w:rsidRDefault="00401A57" w:rsidP="00401A57">
            <w:r>
              <w:t>Intravenous</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MTH</w:t>
            </w:r>
          </w:p>
        </w:tc>
        <w:tc>
          <w:tcPr>
            <w:tcW w:w="1600" w:type="dxa"/>
            <w:tcBorders>
              <w:top w:val="single" w:sz="4" w:space="0" w:color="auto"/>
              <w:bottom w:val="single" w:sz="4" w:space="0" w:color="auto"/>
            </w:tcBorders>
            <w:shd w:val="clear" w:color="auto" w:fill="F3F3F3"/>
          </w:tcPr>
          <w:p w:rsidR="00401A57" w:rsidRDefault="00401A57" w:rsidP="00401A57">
            <w:r>
              <w:t>Mouth/Throat</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MM</w:t>
            </w:r>
          </w:p>
        </w:tc>
        <w:tc>
          <w:tcPr>
            <w:tcW w:w="1600" w:type="dxa"/>
            <w:tcBorders>
              <w:top w:val="single" w:sz="4" w:space="0" w:color="auto"/>
              <w:bottom w:val="single" w:sz="4" w:space="0" w:color="auto"/>
            </w:tcBorders>
            <w:shd w:val="clear" w:color="auto" w:fill="FFFFFF"/>
          </w:tcPr>
          <w:p w:rsidR="00401A57" w:rsidRDefault="00401A57" w:rsidP="00401A57">
            <w:r>
              <w:t>Mucous Membrane</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NS</w:t>
            </w:r>
          </w:p>
        </w:tc>
        <w:tc>
          <w:tcPr>
            <w:tcW w:w="1600" w:type="dxa"/>
            <w:tcBorders>
              <w:top w:val="single" w:sz="4" w:space="0" w:color="auto"/>
              <w:bottom w:val="single" w:sz="4" w:space="0" w:color="auto"/>
            </w:tcBorders>
            <w:shd w:val="clear" w:color="auto" w:fill="F3F3F3"/>
          </w:tcPr>
          <w:p w:rsidR="00401A57" w:rsidRDefault="00401A57" w:rsidP="00401A57">
            <w:r>
              <w:t>Nasal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NG</w:t>
            </w:r>
          </w:p>
        </w:tc>
        <w:tc>
          <w:tcPr>
            <w:tcW w:w="1600" w:type="dxa"/>
            <w:tcBorders>
              <w:top w:val="single" w:sz="4" w:space="0" w:color="auto"/>
              <w:bottom w:val="single" w:sz="4" w:space="0" w:color="auto"/>
            </w:tcBorders>
            <w:shd w:val="clear" w:color="auto" w:fill="FFFFFF"/>
          </w:tcPr>
          <w:p w:rsidR="00401A57" w:rsidRDefault="00401A57" w:rsidP="00401A57">
            <w:r>
              <w:t>Nasogastric</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NP</w:t>
            </w:r>
          </w:p>
        </w:tc>
        <w:tc>
          <w:tcPr>
            <w:tcW w:w="1600" w:type="dxa"/>
            <w:tcBorders>
              <w:top w:val="single" w:sz="4" w:space="0" w:color="auto"/>
              <w:bottom w:val="single" w:sz="4" w:space="0" w:color="auto"/>
            </w:tcBorders>
            <w:shd w:val="clear" w:color="auto" w:fill="F3F3F3"/>
          </w:tcPr>
          <w:p w:rsidR="00401A57" w:rsidRDefault="00401A57" w:rsidP="00401A57">
            <w:r>
              <w:t>Nasal Prongs</w:t>
            </w:r>
          </w:p>
        </w:tc>
        <w:tc>
          <w:tcPr>
            <w:tcW w:w="2400" w:type="dxa"/>
            <w:tcBorders>
              <w:top w:val="single" w:sz="4" w:space="0" w:color="auto"/>
              <w:bottom w:val="single" w:sz="4" w:space="0" w:color="auto"/>
            </w:tcBorders>
            <w:shd w:val="clear" w:color="auto" w:fill="F3F3F3"/>
          </w:tcPr>
          <w:p w:rsidR="00401A57" w:rsidRDefault="00401A57" w:rsidP="00401A57">
            <w:r>
              <w:t>Nasal Prongs*</w:t>
            </w:r>
          </w:p>
        </w:tc>
        <w:tc>
          <w:tcPr>
            <w:tcW w:w="3200" w:type="dxa"/>
            <w:tcBorders>
              <w:top w:val="single" w:sz="4" w:space="0" w:color="auto"/>
              <w:bottom w:val="single" w:sz="4" w:space="0" w:color="auto"/>
            </w:tcBorders>
            <w:shd w:val="clear" w:color="auto" w:fill="F3F3F3"/>
          </w:tcPr>
          <w:p w:rsidR="00401A57" w:rsidRDefault="00401A57" w:rsidP="00401A57">
            <w:r>
              <w:t>used primarily for respiratory therapy and anesthesia delivery</w:t>
            </w:r>
          </w:p>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NT</w:t>
            </w:r>
          </w:p>
        </w:tc>
        <w:tc>
          <w:tcPr>
            <w:tcW w:w="1600" w:type="dxa"/>
            <w:tcBorders>
              <w:top w:val="single" w:sz="4" w:space="0" w:color="auto"/>
              <w:bottom w:val="single" w:sz="4" w:space="0" w:color="auto"/>
            </w:tcBorders>
            <w:shd w:val="clear" w:color="auto" w:fill="FFFFFF"/>
          </w:tcPr>
          <w:p w:rsidR="00401A57" w:rsidRDefault="00401A57" w:rsidP="00401A57">
            <w:r>
              <w:t>Nasotrachial Tube</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OP</w:t>
            </w:r>
          </w:p>
        </w:tc>
        <w:tc>
          <w:tcPr>
            <w:tcW w:w="1600" w:type="dxa"/>
            <w:tcBorders>
              <w:top w:val="single" w:sz="4" w:space="0" w:color="auto"/>
              <w:bottom w:val="single" w:sz="4" w:space="0" w:color="auto"/>
            </w:tcBorders>
            <w:shd w:val="clear" w:color="auto" w:fill="F3F3F3"/>
          </w:tcPr>
          <w:p w:rsidR="00401A57" w:rsidRDefault="00401A57" w:rsidP="00401A57">
            <w:r>
              <w:t>Ophthalmic</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OT</w:t>
            </w:r>
          </w:p>
        </w:tc>
        <w:tc>
          <w:tcPr>
            <w:tcW w:w="1600" w:type="dxa"/>
            <w:tcBorders>
              <w:top w:val="single" w:sz="4" w:space="0" w:color="auto"/>
              <w:bottom w:val="single" w:sz="4" w:space="0" w:color="auto"/>
            </w:tcBorders>
            <w:shd w:val="clear" w:color="auto" w:fill="FFFFFF"/>
          </w:tcPr>
          <w:p w:rsidR="00401A57" w:rsidRDefault="00401A57" w:rsidP="00401A57">
            <w:r>
              <w:t>Otic</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OTH</w:t>
            </w:r>
          </w:p>
        </w:tc>
        <w:tc>
          <w:tcPr>
            <w:tcW w:w="1600" w:type="dxa"/>
            <w:tcBorders>
              <w:top w:val="single" w:sz="4" w:space="0" w:color="auto"/>
              <w:bottom w:val="single" w:sz="4" w:space="0" w:color="auto"/>
            </w:tcBorders>
            <w:shd w:val="clear" w:color="auto" w:fill="F3F3F3"/>
          </w:tcPr>
          <w:p w:rsidR="00401A57" w:rsidRDefault="00401A57" w:rsidP="00401A57">
            <w:r>
              <w:t>Other/Miscellaneous</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PF</w:t>
            </w:r>
          </w:p>
        </w:tc>
        <w:tc>
          <w:tcPr>
            <w:tcW w:w="1600" w:type="dxa"/>
            <w:tcBorders>
              <w:top w:val="single" w:sz="4" w:space="0" w:color="auto"/>
              <w:bottom w:val="single" w:sz="4" w:space="0" w:color="auto"/>
            </w:tcBorders>
            <w:shd w:val="clear" w:color="auto" w:fill="FFFFFF"/>
          </w:tcPr>
          <w:p w:rsidR="00401A57" w:rsidRDefault="00401A57" w:rsidP="00401A57">
            <w:r>
              <w:t>Perfusion</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PO</w:t>
            </w:r>
          </w:p>
        </w:tc>
        <w:tc>
          <w:tcPr>
            <w:tcW w:w="1600" w:type="dxa"/>
            <w:tcBorders>
              <w:top w:val="single" w:sz="4" w:space="0" w:color="auto"/>
              <w:bottom w:val="single" w:sz="4" w:space="0" w:color="auto"/>
            </w:tcBorders>
            <w:shd w:val="clear" w:color="auto" w:fill="F3F3F3"/>
          </w:tcPr>
          <w:p w:rsidR="00401A57" w:rsidRDefault="00401A57" w:rsidP="00401A57">
            <w:r>
              <w:t>Oral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PR</w:t>
            </w:r>
          </w:p>
        </w:tc>
        <w:tc>
          <w:tcPr>
            <w:tcW w:w="1600" w:type="dxa"/>
            <w:tcBorders>
              <w:top w:val="single" w:sz="4" w:space="0" w:color="auto"/>
              <w:bottom w:val="single" w:sz="4" w:space="0" w:color="auto"/>
            </w:tcBorders>
            <w:shd w:val="clear" w:color="auto" w:fill="FFFFFF"/>
          </w:tcPr>
          <w:p w:rsidR="00401A57" w:rsidRDefault="00401A57" w:rsidP="00401A57">
            <w:r>
              <w:t>Rectal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RM</w:t>
            </w:r>
          </w:p>
        </w:tc>
        <w:tc>
          <w:tcPr>
            <w:tcW w:w="1600" w:type="dxa"/>
            <w:tcBorders>
              <w:top w:val="single" w:sz="4" w:space="0" w:color="auto"/>
              <w:bottom w:val="single" w:sz="4" w:space="0" w:color="auto"/>
            </w:tcBorders>
            <w:shd w:val="clear" w:color="auto" w:fill="F3F3F3"/>
          </w:tcPr>
          <w:p w:rsidR="00401A57" w:rsidRDefault="00401A57" w:rsidP="00401A57">
            <w:r>
              <w:t>Rebreather Mask</w:t>
            </w:r>
          </w:p>
        </w:tc>
        <w:tc>
          <w:tcPr>
            <w:tcW w:w="2400" w:type="dxa"/>
            <w:tcBorders>
              <w:top w:val="single" w:sz="4" w:space="0" w:color="auto"/>
              <w:bottom w:val="single" w:sz="4" w:space="0" w:color="auto"/>
            </w:tcBorders>
            <w:shd w:val="clear" w:color="auto" w:fill="F3F3F3"/>
          </w:tcPr>
          <w:p w:rsidR="00401A57" w:rsidRDefault="00401A57" w:rsidP="00401A57">
            <w:r>
              <w:t>Rebreather Mask*</w:t>
            </w:r>
          </w:p>
        </w:tc>
        <w:tc>
          <w:tcPr>
            <w:tcW w:w="3200" w:type="dxa"/>
            <w:tcBorders>
              <w:top w:val="single" w:sz="4" w:space="0" w:color="auto"/>
              <w:bottom w:val="single" w:sz="4" w:space="0" w:color="auto"/>
            </w:tcBorders>
            <w:shd w:val="clear" w:color="auto" w:fill="F3F3F3"/>
          </w:tcPr>
          <w:p w:rsidR="00401A57" w:rsidRDefault="00401A57" w:rsidP="00401A57">
            <w:r>
              <w:t>used primarily for respiratory therapy and anesthesia delivery</w:t>
            </w:r>
          </w:p>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SD</w:t>
            </w:r>
          </w:p>
        </w:tc>
        <w:tc>
          <w:tcPr>
            <w:tcW w:w="1600" w:type="dxa"/>
            <w:tcBorders>
              <w:top w:val="single" w:sz="4" w:space="0" w:color="auto"/>
              <w:bottom w:val="single" w:sz="4" w:space="0" w:color="auto"/>
            </w:tcBorders>
            <w:shd w:val="clear" w:color="auto" w:fill="FFFFFF"/>
          </w:tcPr>
          <w:p w:rsidR="00401A57" w:rsidRDefault="00401A57" w:rsidP="00401A57">
            <w:r>
              <w:t>Soaked Dressing</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SC</w:t>
            </w:r>
          </w:p>
        </w:tc>
        <w:tc>
          <w:tcPr>
            <w:tcW w:w="1600" w:type="dxa"/>
            <w:tcBorders>
              <w:top w:val="single" w:sz="4" w:space="0" w:color="auto"/>
              <w:bottom w:val="single" w:sz="4" w:space="0" w:color="auto"/>
            </w:tcBorders>
            <w:shd w:val="clear" w:color="auto" w:fill="F3F3F3"/>
          </w:tcPr>
          <w:p w:rsidR="00401A57" w:rsidRDefault="00401A57" w:rsidP="00401A57">
            <w:r>
              <w:t>Subcutaneous</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SL</w:t>
            </w:r>
          </w:p>
        </w:tc>
        <w:tc>
          <w:tcPr>
            <w:tcW w:w="1600" w:type="dxa"/>
            <w:tcBorders>
              <w:top w:val="single" w:sz="4" w:space="0" w:color="auto"/>
              <w:bottom w:val="single" w:sz="4" w:space="0" w:color="auto"/>
            </w:tcBorders>
            <w:shd w:val="clear" w:color="auto" w:fill="FFFFFF"/>
          </w:tcPr>
          <w:p w:rsidR="00401A57" w:rsidRDefault="00401A57" w:rsidP="00401A57">
            <w:r>
              <w:t>Sublingual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TP</w:t>
            </w:r>
          </w:p>
        </w:tc>
        <w:tc>
          <w:tcPr>
            <w:tcW w:w="1600" w:type="dxa"/>
            <w:tcBorders>
              <w:top w:val="single" w:sz="4" w:space="0" w:color="auto"/>
              <w:bottom w:val="single" w:sz="4" w:space="0" w:color="auto"/>
            </w:tcBorders>
            <w:shd w:val="clear" w:color="auto" w:fill="F3F3F3"/>
          </w:tcPr>
          <w:p w:rsidR="00401A57" w:rsidRDefault="00401A57" w:rsidP="00401A57">
            <w:r>
              <w:t>Topical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TRA</w:t>
            </w:r>
          </w:p>
        </w:tc>
        <w:tc>
          <w:tcPr>
            <w:tcW w:w="1600" w:type="dxa"/>
            <w:tcBorders>
              <w:top w:val="single" w:sz="4" w:space="0" w:color="auto"/>
              <w:bottom w:val="single" w:sz="4" w:space="0" w:color="auto"/>
            </w:tcBorders>
            <w:shd w:val="clear" w:color="auto" w:fill="FFFFFF"/>
          </w:tcPr>
          <w:p w:rsidR="00401A57" w:rsidRDefault="00401A57" w:rsidP="00401A57">
            <w:r>
              <w:t>Tracheostomy</w:t>
            </w:r>
          </w:p>
        </w:tc>
        <w:tc>
          <w:tcPr>
            <w:tcW w:w="2400" w:type="dxa"/>
            <w:tcBorders>
              <w:top w:val="single" w:sz="4" w:space="0" w:color="auto"/>
              <w:bottom w:val="single" w:sz="4" w:space="0" w:color="auto"/>
            </w:tcBorders>
            <w:shd w:val="clear" w:color="auto" w:fill="FFFFFF"/>
          </w:tcPr>
          <w:p w:rsidR="00401A57" w:rsidRDefault="00401A57" w:rsidP="00401A57">
            <w:r>
              <w:t>Tracheostomy*</w:t>
            </w:r>
          </w:p>
        </w:tc>
        <w:tc>
          <w:tcPr>
            <w:tcW w:w="3200" w:type="dxa"/>
            <w:tcBorders>
              <w:top w:val="single" w:sz="4" w:space="0" w:color="auto"/>
              <w:bottom w:val="single" w:sz="4" w:space="0" w:color="auto"/>
            </w:tcBorders>
            <w:shd w:val="clear" w:color="auto" w:fill="FFFFFF"/>
          </w:tcPr>
          <w:p w:rsidR="00401A57" w:rsidRDefault="00401A57" w:rsidP="00401A57">
            <w:r>
              <w:t>used primarily for respiratory therapy and anesthesia delivery</w:t>
            </w:r>
          </w:p>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TD</w:t>
            </w:r>
          </w:p>
        </w:tc>
        <w:tc>
          <w:tcPr>
            <w:tcW w:w="1600" w:type="dxa"/>
            <w:tcBorders>
              <w:top w:val="single" w:sz="4" w:space="0" w:color="auto"/>
              <w:bottom w:val="single" w:sz="4" w:space="0" w:color="auto"/>
            </w:tcBorders>
            <w:shd w:val="clear" w:color="auto" w:fill="F3F3F3"/>
          </w:tcPr>
          <w:p w:rsidR="00401A57" w:rsidRDefault="00401A57" w:rsidP="00401A57">
            <w:r>
              <w:t>Transdermal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TL</w:t>
            </w:r>
          </w:p>
        </w:tc>
        <w:tc>
          <w:tcPr>
            <w:tcW w:w="1600" w:type="dxa"/>
            <w:tcBorders>
              <w:top w:val="single" w:sz="4" w:space="0" w:color="auto"/>
              <w:bottom w:val="single" w:sz="4" w:space="0" w:color="auto"/>
            </w:tcBorders>
            <w:shd w:val="clear" w:color="auto" w:fill="FFFFFF"/>
          </w:tcPr>
          <w:p w:rsidR="00401A57" w:rsidRDefault="00401A57" w:rsidP="00401A57">
            <w:r>
              <w:t>Translingual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UR</w:t>
            </w:r>
          </w:p>
        </w:tc>
        <w:tc>
          <w:tcPr>
            <w:tcW w:w="1600" w:type="dxa"/>
            <w:tcBorders>
              <w:top w:val="single" w:sz="4" w:space="0" w:color="auto"/>
              <w:bottom w:val="single" w:sz="4" w:space="0" w:color="auto"/>
            </w:tcBorders>
            <w:shd w:val="clear" w:color="auto" w:fill="F3F3F3"/>
          </w:tcPr>
          <w:p w:rsidR="00401A57" w:rsidRDefault="00401A57" w:rsidP="00401A57">
            <w:r>
              <w:t>Urethral</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VG</w:t>
            </w:r>
          </w:p>
        </w:tc>
        <w:tc>
          <w:tcPr>
            <w:tcW w:w="1600" w:type="dxa"/>
            <w:tcBorders>
              <w:top w:val="single" w:sz="4" w:space="0" w:color="auto"/>
              <w:bottom w:val="single" w:sz="4" w:space="0" w:color="auto"/>
            </w:tcBorders>
            <w:shd w:val="clear" w:color="auto" w:fill="FFFFFF"/>
          </w:tcPr>
          <w:p w:rsidR="00401A57" w:rsidRDefault="00401A57" w:rsidP="00401A57">
            <w:r>
              <w:t>Vaginal</w:t>
            </w:r>
          </w:p>
        </w:tc>
        <w:tc>
          <w:tcPr>
            <w:tcW w:w="2400" w:type="dxa"/>
            <w:tcBorders>
              <w:top w:val="single" w:sz="4" w:space="0" w:color="auto"/>
              <w:bottom w:val="single" w:sz="4" w:space="0" w:color="auto"/>
            </w:tcBorders>
            <w:shd w:val="clear" w:color="auto" w:fill="FFFFFF"/>
          </w:tcPr>
          <w:p w:rsidR="00401A57" w:rsidRDefault="00401A57" w:rsidP="00401A57"/>
        </w:tc>
        <w:tc>
          <w:tcPr>
            <w:tcW w:w="3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VM</w:t>
            </w:r>
          </w:p>
        </w:tc>
        <w:tc>
          <w:tcPr>
            <w:tcW w:w="1600" w:type="dxa"/>
            <w:tcBorders>
              <w:top w:val="single" w:sz="4" w:space="0" w:color="auto"/>
              <w:bottom w:val="single" w:sz="4" w:space="0" w:color="auto"/>
            </w:tcBorders>
            <w:shd w:val="clear" w:color="auto" w:fill="F3F3F3"/>
          </w:tcPr>
          <w:p w:rsidR="00401A57" w:rsidRDefault="00401A57" w:rsidP="00401A57">
            <w:r>
              <w:t>Ventimask</w:t>
            </w:r>
          </w:p>
        </w:tc>
        <w:tc>
          <w:tcPr>
            <w:tcW w:w="2400" w:type="dxa"/>
            <w:tcBorders>
              <w:top w:val="single" w:sz="4" w:space="0" w:color="auto"/>
              <w:bottom w:val="single" w:sz="4" w:space="0" w:color="auto"/>
            </w:tcBorders>
            <w:shd w:val="clear" w:color="auto" w:fill="F3F3F3"/>
          </w:tcPr>
          <w:p w:rsidR="00401A57" w:rsidRDefault="00401A57" w:rsidP="00401A57"/>
        </w:tc>
        <w:tc>
          <w:tcPr>
            <w:tcW w:w="3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FFFFF"/>
          </w:tcPr>
          <w:p w:rsidR="00401A57" w:rsidRDefault="00401A57" w:rsidP="00401A57">
            <w:r>
              <w:t>WND</w:t>
            </w:r>
          </w:p>
        </w:tc>
        <w:tc>
          <w:tcPr>
            <w:tcW w:w="1600" w:type="dxa"/>
            <w:tcBorders>
              <w:top w:val="single" w:sz="4" w:space="0" w:color="auto"/>
              <w:bottom w:val="double" w:sz="4" w:space="0" w:color="auto"/>
            </w:tcBorders>
            <w:shd w:val="clear" w:color="auto" w:fill="FFFFFF"/>
          </w:tcPr>
          <w:p w:rsidR="00401A57" w:rsidRDefault="00401A57" w:rsidP="00401A57">
            <w:r>
              <w:t>Wound</w:t>
            </w:r>
          </w:p>
        </w:tc>
        <w:tc>
          <w:tcPr>
            <w:tcW w:w="2400" w:type="dxa"/>
            <w:tcBorders>
              <w:top w:val="single" w:sz="4" w:space="0" w:color="auto"/>
              <w:bottom w:val="double" w:sz="4" w:space="0" w:color="auto"/>
            </w:tcBorders>
            <w:shd w:val="clear" w:color="auto" w:fill="FFFFFF"/>
          </w:tcPr>
          <w:p w:rsidR="00401A57" w:rsidRDefault="00401A57" w:rsidP="00401A57"/>
        </w:tc>
        <w:tc>
          <w:tcPr>
            <w:tcW w:w="32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0163 - Body Site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BodySite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specify a body site from which a specimen is obtained.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2.16.840.1.113883.18.81</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bodySite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that specify a body site from which a specimen is obtained.  Used in HL7 Version 2.x messaging in the OBX and CH7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Body Site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3</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hl7VS-administriveSite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that specify a body site from which a specimen is obtained.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Body Site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Body Site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that specify a body site from which a specimen is obtained.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OBX-20, CH7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000" w:type="dxa"/>
            <w:tcBorders>
              <w:bottom w:val="single" w:sz="4" w:space="0" w:color="auto"/>
            </w:tcBorders>
            <w:shd w:val="clear" w:color="auto" w:fill="E6E6E6"/>
          </w:tcPr>
          <w:p w:rsidR="00401A57" w:rsidRDefault="00401A57" w:rsidP="00401A57">
            <w:pPr>
              <w:pStyle w:val="HL7TableHeader"/>
            </w:pPr>
            <w:r>
              <w:t>Display Name</w:t>
            </w:r>
          </w:p>
        </w:tc>
        <w:tc>
          <w:tcPr>
            <w:tcW w:w="20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BE</w:t>
            </w:r>
          </w:p>
        </w:tc>
        <w:tc>
          <w:tcPr>
            <w:tcW w:w="4000" w:type="dxa"/>
            <w:tcBorders>
              <w:bottom w:val="single" w:sz="4" w:space="0" w:color="auto"/>
            </w:tcBorders>
            <w:shd w:val="clear" w:color="auto" w:fill="FFFFFF"/>
          </w:tcPr>
          <w:p w:rsidR="00401A57" w:rsidRDefault="00401A57" w:rsidP="00401A57">
            <w:pPr>
              <w:pStyle w:val="HL7TableBody"/>
            </w:pPr>
            <w:r>
              <w:t>Bilateral Ears</w:t>
            </w:r>
          </w:p>
        </w:tc>
        <w:tc>
          <w:tcPr>
            <w:tcW w:w="20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OU</w:t>
            </w:r>
          </w:p>
        </w:tc>
        <w:tc>
          <w:tcPr>
            <w:tcW w:w="4000" w:type="dxa"/>
            <w:tcBorders>
              <w:bottom w:val="single" w:sz="4" w:space="0" w:color="auto"/>
            </w:tcBorders>
            <w:shd w:val="clear" w:color="auto" w:fill="F3F3F3"/>
          </w:tcPr>
          <w:p w:rsidR="00401A57" w:rsidRDefault="00401A57" w:rsidP="00401A57">
            <w:r>
              <w:t>Bilateral Eyes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BN</w:t>
            </w:r>
          </w:p>
        </w:tc>
        <w:tc>
          <w:tcPr>
            <w:tcW w:w="4000" w:type="dxa"/>
            <w:tcBorders>
              <w:bottom w:val="single" w:sz="4" w:space="0" w:color="auto"/>
            </w:tcBorders>
            <w:shd w:val="clear" w:color="auto" w:fill="FFFFFF"/>
          </w:tcPr>
          <w:p w:rsidR="00401A57" w:rsidRDefault="00401A57" w:rsidP="00401A57">
            <w:r>
              <w:t>Bilateral Nares</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BU</w:t>
            </w:r>
          </w:p>
        </w:tc>
        <w:tc>
          <w:tcPr>
            <w:tcW w:w="4000" w:type="dxa"/>
            <w:tcBorders>
              <w:bottom w:val="single" w:sz="4" w:space="0" w:color="auto"/>
            </w:tcBorders>
            <w:shd w:val="clear" w:color="auto" w:fill="F3F3F3"/>
          </w:tcPr>
          <w:p w:rsidR="00401A57" w:rsidRDefault="00401A57" w:rsidP="00401A57">
            <w:r>
              <w:t>Buttock</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CT</w:t>
            </w:r>
          </w:p>
        </w:tc>
        <w:tc>
          <w:tcPr>
            <w:tcW w:w="4000" w:type="dxa"/>
            <w:tcBorders>
              <w:bottom w:val="single" w:sz="4" w:space="0" w:color="auto"/>
            </w:tcBorders>
            <w:shd w:val="clear" w:color="auto" w:fill="FFFFFF"/>
          </w:tcPr>
          <w:p w:rsidR="00401A57" w:rsidRDefault="00401A57" w:rsidP="00401A57">
            <w:r>
              <w:t>Chest Tube</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LA</w:t>
            </w:r>
          </w:p>
        </w:tc>
        <w:tc>
          <w:tcPr>
            <w:tcW w:w="4000" w:type="dxa"/>
            <w:tcBorders>
              <w:bottom w:val="single" w:sz="4" w:space="0" w:color="auto"/>
            </w:tcBorders>
            <w:shd w:val="clear" w:color="auto" w:fill="F3F3F3"/>
          </w:tcPr>
          <w:p w:rsidR="00401A57" w:rsidRDefault="00401A57" w:rsidP="00401A57">
            <w:r>
              <w:t>Left 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LAC</w:t>
            </w:r>
          </w:p>
        </w:tc>
        <w:tc>
          <w:tcPr>
            <w:tcW w:w="4000" w:type="dxa"/>
            <w:tcBorders>
              <w:bottom w:val="single" w:sz="4" w:space="0" w:color="auto"/>
            </w:tcBorders>
            <w:shd w:val="clear" w:color="auto" w:fill="FFFFFF"/>
          </w:tcPr>
          <w:p w:rsidR="00401A57" w:rsidRDefault="00401A57" w:rsidP="00401A57">
            <w:r>
              <w:t>Left Anterior Chest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LACF</w:t>
            </w:r>
          </w:p>
        </w:tc>
        <w:tc>
          <w:tcPr>
            <w:tcW w:w="4000" w:type="dxa"/>
            <w:tcBorders>
              <w:bottom w:val="single" w:sz="4" w:space="0" w:color="auto"/>
            </w:tcBorders>
            <w:shd w:val="clear" w:color="auto" w:fill="F3F3F3"/>
          </w:tcPr>
          <w:p w:rsidR="00401A57" w:rsidRDefault="00401A57" w:rsidP="00401A57">
            <w:r>
              <w:t>Left Antecubital Fossa</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LD</w:t>
            </w:r>
          </w:p>
        </w:tc>
        <w:tc>
          <w:tcPr>
            <w:tcW w:w="4000" w:type="dxa"/>
            <w:tcBorders>
              <w:bottom w:val="single" w:sz="4" w:space="0" w:color="auto"/>
            </w:tcBorders>
            <w:shd w:val="clear" w:color="auto" w:fill="FFFFFF"/>
          </w:tcPr>
          <w:p w:rsidR="00401A57" w:rsidRDefault="00401A57" w:rsidP="00401A57">
            <w:r>
              <w:t>Left Deltoid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LE</w:t>
            </w:r>
          </w:p>
        </w:tc>
        <w:tc>
          <w:tcPr>
            <w:tcW w:w="4000" w:type="dxa"/>
            <w:tcBorders>
              <w:bottom w:val="single" w:sz="4" w:space="0" w:color="auto"/>
            </w:tcBorders>
            <w:shd w:val="clear" w:color="auto" w:fill="F3F3F3"/>
          </w:tcPr>
          <w:p w:rsidR="00401A57" w:rsidRDefault="00401A57" w:rsidP="00401A57">
            <w:r>
              <w:t>Left Ear</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LEJ</w:t>
            </w:r>
          </w:p>
        </w:tc>
        <w:tc>
          <w:tcPr>
            <w:tcW w:w="4000" w:type="dxa"/>
            <w:tcBorders>
              <w:bottom w:val="single" w:sz="4" w:space="0" w:color="auto"/>
            </w:tcBorders>
            <w:shd w:val="clear" w:color="auto" w:fill="FFFFFF"/>
          </w:tcPr>
          <w:p w:rsidR="00401A57" w:rsidRDefault="00401A57" w:rsidP="00401A57">
            <w:r>
              <w:t>Left External Jugular</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OS</w:t>
            </w:r>
          </w:p>
        </w:tc>
        <w:tc>
          <w:tcPr>
            <w:tcW w:w="4000" w:type="dxa"/>
            <w:tcBorders>
              <w:bottom w:val="single" w:sz="4" w:space="0" w:color="auto"/>
            </w:tcBorders>
            <w:shd w:val="clear" w:color="auto" w:fill="F3F3F3"/>
          </w:tcPr>
          <w:p w:rsidR="00401A57" w:rsidRDefault="00401A57" w:rsidP="00401A57">
            <w:r>
              <w:t>Left Eye</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LF</w:t>
            </w:r>
          </w:p>
        </w:tc>
        <w:tc>
          <w:tcPr>
            <w:tcW w:w="4000" w:type="dxa"/>
            <w:tcBorders>
              <w:bottom w:val="single" w:sz="4" w:space="0" w:color="auto"/>
            </w:tcBorders>
            <w:shd w:val="clear" w:color="auto" w:fill="FFFFFF"/>
          </w:tcPr>
          <w:p w:rsidR="00401A57" w:rsidRDefault="00401A57" w:rsidP="00401A57">
            <w:r>
              <w:t>Left Foot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LG</w:t>
            </w:r>
          </w:p>
        </w:tc>
        <w:tc>
          <w:tcPr>
            <w:tcW w:w="4000" w:type="dxa"/>
            <w:tcBorders>
              <w:bottom w:val="single" w:sz="4" w:space="0" w:color="auto"/>
            </w:tcBorders>
            <w:shd w:val="clear" w:color="auto" w:fill="F3F3F3"/>
          </w:tcPr>
          <w:p w:rsidR="00401A57" w:rsidRDefault="00401A57" w:rsidP="00401A57">
            <w:r>
              <w:t>Left Gluteus Medius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LH</w:t>
            </w:r>
          </w:p>
        </w:tc>
        <w:tc>
          <w:tcPr>
            <w:tcW w:w="4000" w:type="dxa"/>
            <w:tcBorders>
              <w:bottom w:val="single" w:sz="4" w:space="0" w:color="auto"/>
            </w:tcBorders>
            <w:shd w:val="clear" w:color="auto" w:fill="FFFFFF"/>
          </w:tcPr>
          <w:p w:rsidR="00401A57" w:rsidRDefault="00401A57" w:rsidP="00401A57">
            <w:r>
              <w:t>Left Hand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LIJ</w:t>
            </w:r>
          </w:p>
        </w:tc>
        <w:tc>
          <w:tcPr>
            <w:tcW w:w="4000" w:type="dxa"/>
            <w:tcBorders>
              <w:bottom w:val="single" w:sz="4" w:space="0" w:color="auto"/>
            </w:tcBorders>
            <w:shd w:val="clear" w:color="auto" w:fill="F3F3F3"/>
          </w:tcPr>
          <w:p w:rsidR="00401A57" w:rsidRDefault="00401A57" w:rsidP="00401A57">
            <w:r>
              <w:t>Left Internal Jugular</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LLAQ</w:t>
            </w:r>
          </w:p>
        </w:tc>
        <w:tc>
          <w:tcPr>
            <w:tcW w:w="4000" w:type="dxa"/>
            <w:tcBorders>
              <w:bottom w:val="single" w:sz="4" w:space="0" w:color="auto"/>
            </w:tcBorders>
            <w:shd w:val="clear" w:color="auto" w:fill="FFFFFF"/>
          </w:tcPr>
          <w:p w:rsidR="00401A57" w:rsidRDefault="00401A57" w:rsidP="00401A57">
            <w:r>
              <w:t>Left Lower Abd Quadrant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LLFA</w:t>
            </w:r>
          </w:p>
        </w:tc>
        <w:tc>
          <w:tcPr>
            <w:tcW w:w="4000" w:type="dxa"/>
            <w:tcBorders>
              <w:bottom w:val="single" w:sz="4" w:space="0" w:color="auto"/>
            </w:tcBorders>
            <w:shd w:val="clear" w:color="auto" w:fill="F3F3F3"/>
          </w:tcPr>
          <w:p w:rsidR="00401A57" w:rsidRDefault="00401A57" w:rsidP="00401A57">
            <w:r>
              <w:t>Left Lower Forearm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LMFA</w:t>
            </w:r>
          </w:p>
        </w:tc>
        <w:tc>
          <w:tcPr>
            <w:tcW w:w="4000" w:type="dxa"/>
            <w:tcBorders>
              <w:bottom w:val="single" w:sz="4" w:space="0" w:color="auto"/>
            </w:tcBorders>
            <w:shd w:val="clear" w:color="auto" w:fill="FFFFFF"/>
          </w:tcPr>
          <w:p w:rsidR="00401A57" w:rsidRDefault="00401A57" w:rsidP="00401A57">
            <w:r>
              <w:t>Left Mid Forearm</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LN</w:t>
            </w:r>
          </w:p>
        </w:tc>
        <w:tc>
          <w:tcPr>
            <w:tcW w:w="4000" w:type="dxa"/>
            <w:tcBorders>
              <w:bottom w:val="single" w:sz="4" w:space="0" w:color="auto"/>
            </w:tcBorders>
            <w:shd w:val="clear" w:color="auto" w:fill="F3F3F3"/>
          </w:tcPr>
          <w:p w:rsidR="00401A57" w:rsidRDefault="00401A57" w:rsidP="00401A57">
            <w:r>
              <w:t>Left Naris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LPC</w:t>
            </w:r>
          </w:p>
        </w:tc>
        <w:tc>
          <w:tcPr>
            <w:tcW w:w="4000" w:type="dxa"/>
            <w:tcBorders>
              <w:bottom w:val="single" w:sz="4" w:space="0" w:color="auto"/>
            </w:tcBorders>
            <w:shd w:val="clear" w:color="auto" w:fill="FFFFFF"/>
          </w:tcPr>
          <w:p w:rsidR="00401A57" w:rsidRDefault="00401A57" w:rsidP="00401A57">
            <w:r>
              <w:t>Left Posterior Chest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LSC</w:t>
            </w:r>
          </w:p>
        </w:tc>
        <w:tc>
          <w:tcPr>
            <w:tcW w:w="4000" w:type="dxa"/>
            <w:tcBorders>
              <w:bottom w:val="single" w:sz="4" w:space="0" w:color="auto"/>
            </w:tcBorders>
            <w:shd w:val="clear" w:color="auto" w:fill="F3F3F3"/>
          </w:tcPr>
          <w:p w:rsidR="00401A57" w:rsidRDefault="00401A57" w:rsidP="00401A57">
            <w:r>
              <w:t>Left Subclavian</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LT</w:t>
            </w:r>
          </w:p>
        </w:tc>
        <w:tc>
          <w:tcPr>
            <w:tcW w:w="4000" w:type="dxa"/>
            <w:tcBorders>
              <w:bottom w:val="single" w:sz="4" w:space="0" w:color="auto"/>
            </w:tcBorders>
            <w:shd w:val="clear" w:color="auto" w:fill="FFFFFF"/>
          </w:tcPr>
          <w:p w:rsidR="00401A57" w:rsidRDefault="00401A57" w:rsidP="00401A57">
            <w:r>
              <w:t>Left Thigh</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LUA</w:t>
            </w:r>
          </w:p>
        </w:tc>
        <w:tc>
          <w:tcPr>
            <w:tcW w:w="4000" w:type="dxa"/>
            <w:tcBorders>
              <w:bottom w:val="single" w:sz="4" w:space="0" w:color="auto"/>
            </w:tcBorders>
            <w:shd w:val="clear" w:color="auto" w:fill="F3F3F3"/>
          </w:tcPr>
          <w:p w:rsidR="00401A57" w:rsidRDefault="00401A57" w:rsidP="00401A57">
            <w:r>
              <w:t>Left Upper 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LUAQ</w:t>
            </w:r>
          </w:p>
        </w:tc>
        <w:tc>
          <w:tcPr>
            <w:tcW w:w="4000" w:type="dxa"/>
            <w:tcBorders>
              <w:bottom w:val="single" w:sz="4" w:space="0" w:color="auto"/>
            </w:tcBorders>
            <w:shd w:val="clear" w:color="auto" w:fill="FFFFFF"/>
          </w:tcPr>
          <w:p w:rsidR="00401A57" w:rsidRDefault="00401A57" w:rsidP="00401A57">
            <w:r>
              <w:t>Left Upper Abd Quadrant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LUFA</w:t>
            </w:r>
          </w:p>
        </w:tc>
        <w:tc>
          <w:tcPr>
            <w:tcW w:w="4000" w:type="dxa"/>
            <w:tcBorders>
              <w:bottom w:val="single" w:sz="4" w:space="0" w:color="auto"/>
            </w:tcBorders>
            <w:shd w:val="clear" w:color="auto" w:fill="F3F3F3"/>
          </w:tcPr>
          <w:p w:rsidR="00401A57" w:rsidRDefault="00401A57" w:rsidP="00401A57">
            <w:r>
              <w:t>Left Upper Forearm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LVG</w:t>
            </w:r>
          </w:p>
        </w:tc>
        <w:tc>
          <w:tcPr>
            <w:tcW w:w="4000" w:type="dxa"/>
            <w:tcBorders>
              <w:bottom w:val="single" w:sz="4" w:space="0" w:color="auto"/>
            </w:tcBorders>
            <w:shd w:val="clear" w:color="auto" w:fill="FFFFFF"/>
          </w:tcPr>
          <w:p w:rsidR="00401A57" w:rsidRDefault="00401A57" w:rsidP="00401A57">
            <w:r>
              <w:t>Left Ventragluteal</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LVL</w:t>
            </w:r>
          </w:p>
        </w:tc>
        <w:tc>
          <w:tcPr>
            <w:tcW w:w="4000" w:type="dxa"/>
            <w:tcBorders>
              <w:bottom w:val="single" w:sz="4" w:space="0" w:color="auto"/>
            </w:tcBorders>
            <w:shd w:val="clear" w:color="auto" w:fill="F3F3F3"/>
          </w:tcPr>
          <w:p w:rsidR="00401A57" w:rsidRDefault="00401A57" w:rsidP="00401A57">
            <w:r>
              <w:t>Left Vastus Lateralis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NB</w:t>
            </w:r>
          </w:p>
        </w:tc>
        <w:tc>
          <w:tcPr>
            <w:tcW w:w="4000" w:type="dxa"/>
            <w:tcBorders>
              <w:bottom w:val="single" w:sz="4" w:space="0" w:color="auto"/>
            </w:tcBorders>
            <w:shd w:val="clear" w:color="auto" w:fill="FFFFFF"/>
          </w:tcPr>
          <w:p w:rsidR="00401A57" w:rsidRDefault="00401A57" w:rsidP="00401A57">
            <w:r>
              <w:t>Nebulized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PA</w:t>
            </w:r>
          </w:p>
        </w:tc>
        <w:tc>
          <w:tcPr>
            <w:tcW w:w="4000" w:type="dxa"/>
            <w:tcBorders>
              <w:bottom w:val="single" w:sz="4" w:space="0" w:color="auto"/>
            </w:tcBorders>
            <w:shd w:val="clear" w:color="auto" w:fill="F3F3F3"/>
          </w:tcPr>
          <w:p w:rsidR="00401A57" w:rsidRDefault="00401A57" w:rsidP="00401A57">
            <w:r>
              <w:t>Perianal</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PERIN</w:t>
            </w:r>
          </w:p>
        </w:tc>
        <w:tc>
          <w:tcPr>
            <w:tcW w:w="4000" w:type="dxa"/>
            <w:tcBorders>
              <w:bottom w:val="single" w:sz="4" w:space="0" w:color="auto"/>
            </w:tcBorders>
            <w:shd w:val="clear" w:color="auto" w:fill="FFFFFF"/>
          </w:tcPr>
          <w:p w:rsidR="00401A57" w:rsidRDefault="00401A57" w:rsidP="00401A57">
            <w:r>
              <w:t>Perineal</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RA</w:t>
            </w:r>
          </w:p>
        </w:tc>
        <w:tc>
          <w:tcPr>
            <w:tcW w:w="4000" w:type="dxa"/>
            <w:tcBorders>
              <w:bottom w:val="single" w:sz="4" w:space="0" w:color="auto"/>
            </w:tcBorders>
            <w:shd w:val="clear" w:color="auto" w:fill="F3F3F3"/>
          </w:tcPr>
          <w:p w:rsidR="00401A57" w:rsidRDefault="00401A57" w:rsidP="00401A57">
            <w:r>
              <w:t>Right 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RAC</w:t>
            </w:r>
          </w:p>
        </w:tc>
        <w:tc>
          <w:tcPr>
            <w:tcW w:w="4000" w:type="dxa"/>
            <w:tcBorders>
              <w:bottom w:val="single" w:sz="4" w:space="0" w:color="auto"/>
            </w:tcBorders>
            <w:shd w:val="clear" w:color="auto" w:fill="FFFFFF"/>
          </w:tcPr>
          <w:p w:rsidR="00401A57" w:rsidRDefault="00401A57" w:rsidP="00401A57">
            <w:r>
              <w:t>Right Anterior Chest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RACF</w:t>
            </w:r>
          </w:p>
        </w:tc>
        <w:tc>
          <w:tcPr>
            <w:tcW w:w="4000" w:type="dxa"/>
            <w:tcBorders>
              <w:bottom w:val="single" w:sz="4" w:space="0" w:color="auto"/>
            </w:tcBorders>
            <w:shd w:val="clear" w:color="auto" w:fill="F3F3F3"/>
          </w:tcPr>
          <w:p w:rsidR="00401A57" w:rsidRDefault="00401A57" w:rsidP="00401A57">
            <w:r>
              <w:t>Right Antecubital Fossa</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RD</w:t>
            </w:r>
          </w:p>
        </w:tc>
        <w:tc>
          <w:tcPr>
            <w:tcW w:w="4000" w:type="dxa"/>
            <w:tcBorders>
              <w:bottom w:val="single" w:sz="4" w:space="0" w:color="auto"/>
            </w:tcBorders>
            <w:shd w:val="clear" w:color="auto" w:fill="FFFFFF"/>
          </w:tcPr>
          <w:p w:rsidR="00401A57" w:rsidRDefault="00401A57" w:rsidP="00401A57">
            <w:r>
              <w:t>Right Deltoid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RE</w:t>
            </w:r>
          </w:p>
        </w:tc>
        <w:tc>
          <w:tcPr>
            <w:tcW w:w="4000" w:type="dxa"/>
            <w:tcBorders>
              <w:bottom w:val="single" w:sz="4" w:space="0" w:color="auto"/>
            </w:tcBorders>
            <w:shd w:val="clear" w:color="auto" w:fill="F3F3F3"/>
          </w:tcPr>
          <w:p w:rsidR="00401A57" w:rsidRDefault="00401A57" w:rsidP="00401A57">
            <w:r>
              <w:t>Right Ear</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REJ</w:t>
            </w:r>
          </w:p>
        </w:tc>
        <w:tc>
          <w:tcPr>
            <w:tcW w:w="4000" w:type="dxa"/>
            <w:tcBorders>
              <w:bottom w:val="single" w:sz="4" w:space="0" w:color="auto"/>
            </w:tcBorders>
            <w:shd w:val="clear" w:color="auto" w:fill="FFFFFF"/>
          </w:tcPr>
          <w:p w:rsidR="00401A57" w:rsidRDefault="00401A57" w:rsidP="00401A57">
            <w:r>
              <w:t>Right External Jugular</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OD</w:t>
            </w:r>
          </w:p>
        </w:tc>
        <w:tc>
          <w:tcPr>
            <w:tcW w:w="4000" w:type="dxa"/>
            <w:tcBorders>
              <w:bottom w:val="single" w:sz="4" w:space="0" w:color="auto"/>
            </w:tcBorders>
            <w:shd w:val="clear" w:color="auto" w:fill="F3F3F3"/>
          </w:tcPr>
          <w:p w:rsidR="00401A57" w:rsidRDefault="00401A57" w:rsidP="00401A57">
            <w:r>
              <w:t>Right Eye</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RF</w:t>
            </w:r>
          </w:p>
        </w:tc>
        <w:tc>
          <w:tcPr>
            <w:tcW w:w="4000" w:type="dxa"/>
            <w:tcBorders>
              <w:bottom w:val="single" w:sz="4" w:space="0" w:color="auto"/>
            </w:tcBorders>
            <w:shd w:val="clear" w:color="auto" w:fill="FFFFFF"/>
          </w:tcPr>
          <w:p w:rsidR="00401A57" w:rsidRDefault="00401A57" w:rsidP="00401A57">
            <w:r>
              <w:t>Right Foot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RG</w:t>
            </w:r>
          </w:p>
        </w:tc>
        <w:tc>
          <w:tcPr>
            <w:tcW w:w="4000" w:type="dxa"/>
            <w:tcBorders>
              <w:bottom w:val="single" w:sz="4" w:space="0" w:color="auto"/>
            </w:tcBorders>
            <w:shd w:val="clear" w:color="auto" w:fill="F3F3F3"/>
          </w:tcPr>
          <w:p w:rsidR="00401A57" w:rsidRDefault="00401A57" w:rsidP="00401A57">
            <w:r>
              <w:t>Right Gluteus Medius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RH</w:t>
            </w:r>
          </w:p>
        </w:tc>
        <w:tc>
          <w:tcPr>
            <w:tcW w:w="4000" w:type="dxa"/>
            <w:tcBorders>
              <w:bottom w:val="single" w:sz="4" w:space="0" w:color="auto"/>
            </w:tcBorders>
            <w:shd w:val="clear" w:color="auto" w:fill="FFFFFF"/>
          </w:tcPr>
          <w:p w:rsidR="00401A57" w:rsidRDefault="00401A57" w:rsidP="00401A57">
            <w:r>
              <w:t>Right Hand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RIJ</w:t>
            </w:r>
          </w:p>
        </w:tc>
        <w:tc>
          <w:tcPr>
            <w:tcW w:w="4000" w:type="dxa"/>
            <w:tcBorders>
              <w:bottom w:val="single" w:sz="4" w:space="0" w:color="auto"/>
            </w:tcBorders>
            <w:shd w:val="clear" w:color="auto" w:fill="F3F3F3"/>
          </w:tcPr>
          <w:p w:rsidR="00401A57" w:rsidRDefault="00401A57" w:rsidP="00401A57">
            <w:r>
              <w:t>Right Internal Jugular</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RLAQ</w:t>
            </w:r>
          </w:p>
        </w:tc>
        <w:tc>
          <w:tcPr>
            <w:tcW w:w="4000" w:type="dxa"/>
            <w:tcBorders>
              <w:bottom w:val="single" w:sz="4" w:space="0" w:color="auto"/>
            </w:tcBorders>
            <w:shd w:val="clear" w:color="auto" w:fill="FFFFFF"/>
          </w:tcPr>
          <w:p w:rsidR="00401A57" w:rsidRDefault="00401A57" w:rsidP="00401A57">
            <w:r>
              <w:t>Rt Lower Abd Quadrant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RLFA</w:t>
            </w:r>
          </w:p>
        </w:tc>
        <w:tc>
          <w:tcPr>
            <w:tcW w:w="4000" w:type="dxa"/>
            <w:tcBorders>
              <w:bottom w:val="single" w:sz="4" w:space="0" w:color="auto"/>
            </w:tcBorders>
            <w:shd w:val="clear" w:color="auto" w:fill="F3F3F3"/>
          </w:tcPr>
          <w:p w:rsidR="00401A57" w:rsidRDefault="00401A57" w:rsidP="00401A57">
            <w:r>
              <w:t>Right Lower Forearm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RMFA</w:t>
            </w:r>
          </w:p>
        </w:tc>
        <w:tc>
          <w:tcPr>
            <w:tcW w:w="4000" w:type="dxa"/>
            <w:tcBorders>
              <w:bottom w:val="single" w:sz="4" w:space="0" w:color="auto"/>
            </w:tcBorders>
            <w:shd w:val="clear" w:color="auto" w:fill="FFFFFF"/>
          </w:tcPr>
          <w:p w:rsidR="00401A57" w:rsidRDefault="00401A57" w:rsidP="00401A57">
            <w:r>
              <w:t>Right Mid Forearm</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RN</w:t>
            </w:r>
          </w:p>
        </w:tc>
        <w:tc>
          <w:tcPr>
            <w:tcW w:w="4000" w:type="dxa"/>
            <w:tcBorders>
              <w:bottom w:val="single" w:sz="4" w:space="0" w:color="auto"/>
            </w:tcBorders>
            <w:shd w:val="clear" w:color="auto" w:fill="F3F3F3"/>
          </w:tcPr>
          <w:p w:rsidR="00401A57" w:rsidRDefault="00401A57" w:rsidP="00401A57">
            <w:r>
              <w:t>Right Naris</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RPC</w:t>
            </w:r>
          </w:p>
        </w:tc>
        <w:tc>
          <w:tcPr>
            <w:tcW w:w="4000" w:type="dxa"/>
            <w:tcBorders>
              <w:bottom w:val="single" w:sz="4" w:space="0" w:color="auto"/>
            </w:tcBorders>
            <w:shd w:val="clear" w:color="auto" w:fill="FFFFFF"/>
          </w:tcPr>
          <w:p w:rsidR="00401A57" w:rsidRDefault="00401A57" w:rsidP="00401A57">
            <w:r>
              <w:t>Right Posterior Chest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RSC</w:t>
            </w:r>
          </w:p>
        </w:tc>
        <w:tc>
          <w:tcPr>
            <w:tcW w:w="4000" w:type="dxa"/>
            <w:tcBorders>
              <w:bottom w:val="single" w:sz="4" w:space="0" w:color="auto"/>
            </w:tcBorders>
            <w:shd w:val="clear" w:color="auto" w:fill="F3F3F3"/>
          </w:tcPr>
          <w:p w:rsidR="00401A57" w:rsidRDefault="00401A57" w:rsidP="00401A57">
            <w:r>
              <w:t>Right Subclavian</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RT</w:t>
            </w:r>
          </w:p>
        </w:tc>
        <w:tc>
          <w:tcPr>
            <w:tcW w:w="4000" w:type="dxa"/>
            <w:tcBorders>
              <w:bottom w:val="single" w:sz="4" w:space="0" w:color="auto"/>
            </w:tcBorders>
            <w:shd w:val="clear" w:color="auto" w:fill="FFFFFF"/>
          </w:tcPr>
          <w:p w:rsidR="00401A57" w:rsidRDefault="00401A57" w:rsidP="00401A57">
            <w:r>
              <w:t>Right Thigh</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RUA</w:t>
            </w:r>
          </w:p>
        </w:tc>
        <w:tc>
          <w:tcPr>
            <w:tcW w:w="4000" w:type="dxa"/>
            <w:tcBorders>
              <w:bottom w:val="single" w:sz="4" w:space="0" w:color="auto"/>
            </w:tcBorders>
            <w:shd w:val="clear" w:color="auto" w:fill="F3F3F3"/>
          </w:tcPr>
          <w:p w:rsidR="00401A57" w:rsidRDefault="00401A57" w:rsidP="00401A57">
            <w:r>
              <w:t>Right Upper 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RUAQ</w:t>
            </w:r>
          </w:p>
        </w:tc>
        <w:tc>
          <w:tcPr>
            <w:tcW w:w="4000" w:type="dxa"/>
            <w:tcBorders>
              <w:bottom w:val="single" w:sz="4" w:space="0" w:color="auto"/>
            </w:tcBorders>
            <w:shd w:val="clear" w:color="auto" w:fill="FFFFFF"/>
          </w:tcPr>
          <w:p w:rsidR="00401A57" w:rsidRDefault="00401A57" w:rsidP="00401A57">
            <w:r>
              <w:t>Right Upper Abd Quadrant</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RUFA</w:t>
            </w:r>
          </w:p>
        </w:tc>
        <w:tc>
          <w:tcPr>
            <w:tcW w:w="4000" w:type="dxa"/>
            <w:tcBorders>
              <w:bottom w:val="single" w:sz="4" w:space="0" w:color="auto"/>
            </w:tcBorders>
            <w:shd w:val="clear" w:color="auto" w:fill="F3F3F3"/>
          </w:tcPr>
          <w:p w:rsidR="00401A57" w:rsidRDefault="00401A57" w:rsidP="00401A57">
            <w:r>
              <w:t>Right Upper Forearm</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RVL</w:t>
            </w:r>
          </w:p>
        </w:tc>
        <w:tc>
          <w:tcPr>
            <w:tcW w:w="4000" w:type="dxa"/>
            <w:tcBorders>
              <w:bottom w:val="single" w:sz="4" w:space="0" w:color="auto"/>
            </w:tcBorders>
            <w:shd w:val="clear" w:color="auto" w:fill="FFFFFF"/>
          </w:tcPr>
          <w:p w:rsidR="00401A57" w:rsidRDefault="00401A57" w:rsidP="00401A57">
            <w:r>
              <w:t>Right Vastus Lateralis</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RVG</w:t>
            </w:r>
          </w:p>
        </w:tc>
        <w:tc>
          <w:tcPr>
            <w:tcW w:w="4000" w:type="dxa"/>
            <w:shd w:val="clear" w:color="auto" w:fill="F3F3F3"/>
          </w:tcPr>
          <w:p w:rsidR="00401A57" w:rsidRDefault="00401A57" w:rsidP="00401A57">
            <w:r>
              <w:t>Right Ventragluteal</w:t>
            </w:r>
          </w:p>
        </w:tc>
        <w:tc>
          <w:tcPr>
            <w:tcW w:w="20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0164 - Administration Device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AdministrationDevice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mechanical device used to aid in the administration of the drug or other treatment.  Common examples are IV-sets of different types.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2.16.840.1.113883.18.82</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administrationDevice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which specify the mechanical device used to aid in the administration of the drug or other treatment.  Common examples are IV-sets of different types.  Used in HL7 Version 2.x messaging in the RXR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Administration Device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http://terminology.hl7.org/CodeSystem/v2-0164</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hl7VS-administrationDevice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mechanical device used to aid in the administration of the drug or other treatment.  Common examples are IV-sets of different types.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Administration Device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Administration Device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which specify the mechanical device used to aid in the administration of the drug or other treatment.  Common examples are IV-sets of different types.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RXR-3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AP</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Applicator</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BT</w:t>
            </w:r>
          </w:p>
        </w:tc>
        <w:tc>
          <w:tcPr>
            <w:tcW w:w="1600" w:type="dxa"/>
            <w:tcBorders>
              <w:top w:val="single" w:sz="4" w:space="0" w:color="auto"/>
              <w:bottom w:val="single" w:sz="4" w:space="0" w:color="auto"/>
            </w:tcBorders>
            <w:shd w:val="clear" w:color="auto" w:fill="F3F3F3"/>
          </w:tcPr>
          <w:p w:rsidR="00401A57" w:rsidRDefault="00401A57" w:rsidP="00401A57">
            <w:r>
              <w:t>Buretrol</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HL</w:t>
            </w:r>
          </w:p>
        </w:tc>
        <w:tc>
          <w:tcPr>
            <w:tcW w:w="1600" w:type="dxa"/>
            <w:tcBorders>
              <w:top w:val="single" w:sz="4" w:space="0" w:color="auto"/>
              <w:bottom w:val="single" w:sz="4" w:space="0" w:color="auto"/>
            </w:tcBorders>
            <w:shd w:val="clear" w:color="auto" w:fill="FFFFFF"/>
          </w:tcPr>
          <w:p w:rsidR="00401A57" w:rsidRDefault="00401A57" w:rsidP="00401A57">
            <w:r>
              <w:t>Heparin Lock</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IPPB</w:t>
            </w:r>
          </w:p>
        </w:tc>
        <w:tc>
          <w:tcPr>
            <w:tcW w:w="1600" w:type="dxa"/>
            <w:tcBorders>
              <w:top w:val="single" w:sz="4" w:space="0" w:color="auto"/>
              <w:bottom w:val="single" w:sz="4" w:space="0" w:color="auto"/>
            </w:tcBorders>
            <w:shd w:val="clear" w:color="auto" w:fill="F3F3F3"/>
          </w:tcPr>
          <w:p w:rsidR="00401A57" w:rsidRDefault="00401A57" w:rsidP="00401A57">
            <w:r>
              <w:t>IPPB</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IVP</w:t>
            </w:r>
          </w:p>
        </w:tc>
        <w:tc>
          <w:tcPr>
            <w:tcW w:w="1600" w:type="dxa"/>
            <w:tcBorders>
              <w:top w:val="single" w:sz="4" w:space="0" w:color="auto"/>
              <w:bottom w:val="single" w:sz="4" w:space="0" w:color="auto"/>
            </w:tcBorders>
            <w:shd w:val="clear" w:color="auto" w:fill="FFFFFF"/>
          </w:tcPr>
          <w:p w:rsidR="00401A57" w:rsidRDefault="00401A57" w:rsidP="00401A57">
            <w:r>
              <w:t>IV Pump</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IVS</w:t>
            </w:r>
          </w:p>
        </w:tc>
        <w:tc>
          <w:tcPr>
            <w:tcW w:w="1600" w:type="dxa"/>
            <w:tcBorders>
              <w:top w:val="single" w:sz="4" w:space="0" w:color="auto"/>
              <w:bottom w:val="single" w:sz="4" w:space="0" w:color="auto"/>
            </w:tcBorders>
            <w:shd w:val="clear" w:color="auto" w:fill="F3F3F3"/>
          </w:tcPr>
          <w:p w:rsidR="00401A57" w:rsidRDefault="00401A57" w:rsidP="00401A57">
            <w:r>
              <w:t>IV Soluset</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MI</w:t>
            </w:r>
          </w:p>
        </w:tc>
        <w:tc>
          <w:tcPr>
            <w:tcW w:w="1600" w:type="dxa"/>
            <w:tcBorders>
              <w:top w:val="single" w:sz="4" w:space="0" w:color="auto"/>
              <w:bottom w:val="single" w:sz="4" w:space="0" w:color="auto"/>
            </w:tcBorders>
            <w:shd w:val="clear" w:color="auto" w:fill="FFFFFF"/>
          </w:tcPr>
          <w:p w:rsidR="00401A57" w:rsidRDefault="00401A57" w:rsidP="00401A57">
            <w:r>
              <w:t>Metered Inhaler</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NEB</w:t>
            </w:r>
          </w:p>
        </w:tc>
        <w:tc>
          <w:tcPr>
            <w:tcW w:w="1600" w:type="dxa"/>
            <w:tcBorders>
              <w:top w:val="single" w:sz="4" w:space="0" w:color="auto"/>
              <w:bottom w:val="single" w:sz="4" w:space="0" w:color="auto"/>
            </w:tcBorders>
            <w:shd w:val="clear" w:color="auto" w:fill="F3F3F3"/>
          </w:tcPr>
          <w:p w:rsidR="00401A57" w:rsidRDefault="00401A57" w:rsidP="00401A57">
            <w:r>
              <w:t>Nebulizer</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FFFFF"/>
          </w:tcPr>
          <w:p w:rsidR="00401A57" w:rsidRDefault="00401A57" w:rsidP="00401A57">
            <w:r>
              <w:t>PCA</w:t>
            </w:r>
          </w:p>
        </w:tc>
        <w:tc>
          <w:tcPr>
            <w:tcW w:w="1600" w:type="dxa"/>
            <w:tcBorders>
              <w:top w:val="single" w:sz="4" w:space="0" w:color="auto"/>
              <w:bottom w:val="double" w:sz="4" w:space="0" w:color="auto"/>
            </w:tcBorders>
            <w:shd w:val="clear" w:color="auto" w:fill="FFFFFF"/>
          </w:tcPr>
          <w:p w:rsidR="00401A57" w:rsidRDefault="00401A57" w:rsidP="00401A57">
            <w:r>
              <w:t>PCA Pump</w:t>
            </w:r>
          </w:p>
        </w:tc>
        <w:tc>
          <w:tcPr>
            <w:tcW w:w="4400" w:type="dxa"/>
            <w:tcBorders>
              <w:top w:val="single" w:sz="4" w:space="0" w:color="auto"/>
              <w:bottom w:val="double" w:sz="4" w:space="0" w:color="auto"/>
            </w:tcBorders>
            <w:shd w:val="clear" w:color="auto" w:fill="FFFFFF"/>
          </w:tcPr>
          <w:p w:rsidR="00401A57" w:rsidRDefault="00401A57" w:rsidP="00401A57"/>
        </w:tc>
        <w:tc>
          <w:tcPr>
            <w:tcW w:w="12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0165 - Administration Method</w:t>
      </w:r>
    </w:p>
    <w:p w:rsidR="000536E4" w:rsidRDefault="00401A57">
      <w:pPr>
        <w:rPr>
          <w:b/>
          <w:noProof/>
        </w:rPr>
      </w:pPr>
      <w:r>
        <w:rPr>
          <w:b/>
          <w:noProof/>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AdministrationMethod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specific method requested for the administration of the drug or treatment to the patient.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2.16.840.1.113883.18.83</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administrationMethod</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which specify the specific method requested for the administration of the drug or treatment to the patient.  Used in HL7 Version 2.x messaging in the RXR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Administration Method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http://terminology.hl7.org/CodeSystem/v2-0165</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hl7VS-administrationMethod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specific method requested for the administration of the drug or treatment to the patient.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Administration Method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Administration Method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which specify the specific method requested for the administration of the drug or treatment to the patient.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RXR-4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CH</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Chew</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DI</w:t>
            </w:r>
          </w:p>
        </w:tc>
        <w:tc>
          <w:tcPr>
            <w:tcW w:w="1600" w:type="dxa"/>
            <w:tcBorders>
              <w:top w:val="single" w:sz="4" w:space="0" w:color="auto"/>
              <w:bottom w:val="single" w:sz="4" w:space="0" w:color="auto"/>
            </w:tcBorders>
            <w:shd w:val="clear" w:color="auto" w:fill="F3F3F3"/>
          </w:tcPr>
          <w:p w:rsidR="00401A57" w:rsidRDefault="00401A57" w:rsidP="00401A57">
            <w:r>
              <w:t>Dissolve</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DU</w:t>
            </w:r>
          </w:p>
        </w:tc>
        <w:tc>
          <w:tcPr>
            <w:tcW w:w="1600" w:type="dxa"/>
            <w:tcBorders>
              <w:top w:val="single" w:sz="4" w:space="0" w:color="auto"/>
              <w:bottom w:val="single" w:sz="4" w:space="0" w:color="auto"/>
            </w:tcBorders>
            <w:shd w:val="clear" w:color="auto" w:fill="FFFFFF"/>
          </w:tcPr>
          <w:p w:rsidR="00401A57" w:rsidRDefault="00401A57" w:rsidP="00401A57">
            <w:r>
              <w:t>Dust</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IF</w:t>
            </w:r>
          </w:p>
        </w:tc>
        <w:tc>
          <w:tcPr>
            <w:tcW w:w="1600" w:type="dxa"/>
            <w:tcBorders>
              <w:top w:val="single" w:sz="4" w:space="0" w:color="auto"/>
              <w:bottom w:val="single" w:sz="4" w:space="0" w:color="auto"/>
            </w:tcBorders>
            <w:shd w:val="clear" w:color="auto" w:fill="F3F3F3"/>
          </w:tcPr>
          <w:p w:rsidR="00401A57" w:rsidRDefault="00401A57" w:rsidP="00401A57">
            <w:r>
              <w:t>Infiltrate</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IS</w:t>
            </w:r>
          </w:p>
        </w:tc>
        <w:tc>
          <w:tcPr>
            <w:tcW w:w="1600" w:type="dxa"/>
            <w:tcBorders>
              <w:top w:val="single" w:sz="4" w:space="0" w:color="auto"/>
              <w:bottom w:val="single" w:sz="4" w:space="0" w:color="auto"/>
            </w:tcBorders>
            <w:shd w:val="clear" w:color="auto" w:fill="FFFFFF"/>
          </w:tcPr>
          <w:p w:rsidR="00401A57" w:rsidRDefault="00401A57" w:rsidP="00401A57">
            <w:r>
              <w:t>Insert</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IR</w:t>
            </w:r>
          </w:p>
        </w:tc>
        <w:tc>
          <w:tcPr>
            <w:tcW w:w="1600" w:type="dxa"/>
            <w:tcBorders>
              <w:top w:val="single" w:sz="4" w:space="0" w:color="auto"/>
              <w:bottom w:val="single" w:sz="4" w:space="0" w:color="auto"/>
            </w:tcBorders>
            <w:shd w:val="clear" w:color="auto" w:fill="F3F3F3"/>
          </w:tcPr>
          <w:p w:rsidR="00401A57" w:rsidRDefault="00401A57" w:rsidP="00401A57">
            <w:r>
              <w:t>Irrigate</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IVPB</w:t>
            </w:r>
          </w:p>
        </w:tc>
        <w:tc>
          <w:tcPr>
            <w:tcW w:w="1600" w:type="dxa"/>
            <w:tcBorders>
              <w:top w:val="single" w:sz="4" w:space="0" w:color="auto"/>
              <w:bottom w:val="single" w:sz="4" w:space="0" w:color="auto"/>
            </w:tcBorders>
            <w:shd w:val="clear" w:color="auto" w:fill="FFFFFF"/>
          </w:tcPr>
          <w:p w:rsidR="00401A57" w:rsidRDefault="00401A57" w:rsidP="00401A57">
            <w:r>
              <w:t>IV Piggyback</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IVP</w:t>
            </w:r>
          </w:p>
        </w:tc>
        <w:tc>
          <w:tcPr>
            <w:tcW w:w="1600" w:type="dxa"/>
            <w:tcBorders>
              <w:top w:val="single" w:sz="4" w:space="0" w:color="auto"/>
              <w:bottom w:val="single" w:sz="4" w:space="0" w:color="auto"/>
            </w:tcBorders>
            <w:shd w:val="clear" w:color="auto" w:fill="F3F3F3"/>
          </w:tcPr>
          <w:p w:rsidR="00401A57" w:rsidRDefault="00401A57" w:rsidP="00401A57">
            <w:r>
              <w:t>IV Push</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NB</w:t>
            </w:r>
          </w:p>
        </w:tc>
        <w:tc>
          <w:tcPr>
            <w:tcW w:w="1600" w:type="dxa"/>
            <w:tcBorders>
              <w:top w:val="single" w:sz="4" w:space="0" w:color="auto"/>
              <w:bottom w:val="single" w:sz="4" w:space="0" w:color="auto"/>
            </w:tcBorders>
            <w:shd w:val="clear" w:color="auto" w:fill="FFFFFF"/>
          </w:tcPr>
          <w:p w:rsidR="00401A57" w:rsidRDefault="00401A57" w:rsidP="00401A57">
            <w:r>
              <w:t>Nebulized</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PT</w:t>
            </w:r>
          </w:p>
        </w:tc>
        <w:tc>
          <w:tcPr>
            <w:tcW w:w="1600" w:type="dxa"/>
            <w:tcBorders>
              <w:top w:val="single" w:sz="4" w:space="0" w:color="auto"/>
              <w:bottom w:val="single" w:sz="4" w:space="0" w:color="auto"/>
            </w:tcBorders>
            <w:shd w:val="clear" w:color="auto" w:fill="F3F3F3"/>
          </w:tcPr>
          <w:p w:rsidR="00401A57" w:rsidRDefault="00401A57" w:rsidP="00401A57">
            <w:r>
              <w:t>Paint</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PF</w:t>
            </w:r>
          </w:p>
        </w:tc>
        <w:tc>
          <w:tcPr>
            <w:tcW w:w="1600" w:type="dxa"/>
            <w:tcBorders>
              <w:top w:val="single" w:sz="4" w:space="0" w:color="auto"/>
              <w:bottom w:val="single" w:sz="4" w:space="0" w:color="auto"/>
            </w:tcBorders>
            <w:shd w:val="clear" w:color="auto" w:fill="FFFFFF"/>
          </w:tcPr>
          <w:p w:rsidR="00401A57" w:rsidRDefault="00401A57" w:rsidP="00401A57">
            <w:r>
              <w:t>Perfuse</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SH</w:t>
            </w:r>
          </w:p>
        </w:tc>
        <w:tc>
          <w:tcPr>
            <w:tcW w:w="1600" w:type="dxa"/>
            <w:tcBorders>
              <w:top w:val="single" w:sz="4" w:space="0" w:color="auto"/>
              <w:bottom w:val="single" w:sz="4" w:space="0" w:color="auto"/>
            </w:tcBorders>
            <w:shd w:val="clear" w:color="auto" w:fill="F3F3F3"/>
          </w:tcPr>
          <w:p w:rsidR="00401A57" w:rsidRDefault="00401A57" w:rsidP="00401A57">
            <w:r>
              <w:t>Shampoo</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SO</w:t>
            </w:r>
          </w:p>
        </w:tc>
        <w:tc>
          <w:tcPr>
            <w:tcW w:w="1600" w:type="dxa"/>
            <w:tcBorders>
              <w:top w:val="single" w:sz="4" w:space="0" w:color="auto"/>
              <w:bottom w:val="single" w:sz="4" w:space="0" w:color="auto"/>
            </w:tcBorders>
            <w:shd w:val="clear" w:color="auto" w:fill="FFFFFF"/>
          </w:tcPr>
          <w:p w:rsidR="00401A57" w:rsidRDefault="00401A57" w:rsidP="00401A57">
            <w:r>
              <w:t>Soak</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WA</w:t>
            </w:r>
          </w:p>
        </w:tc>
        <w:tc>
          <w:tcPr>
            <w:tcW w:w="1600" w:type="dxa"/>
            <w:tcBorders>
              <w:top w:val="single" w:sz="4" w:space="0" w:color="auto"/>
              <w:bottom w:val="single" w:sz="4" w:space="0" w:color="auto"/>
            </w:tcBorders>
            <w:shd w:val="clear" w:color="auto" w:fill="F3F3F3"/>
          </w:tcPr>
          <w:p w:rsidR="00401A57" w:rsidRDefault="00401A57" w:rsidP="00401A57">
            <w:r>
              <w:t>Wash</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FFFFF"/>
          </w:tcPr>
          <w:p w:rsidR="00401A57" w:rsidRDefault="00401A57" w:rsidP="00401A57">
            <w:r>
              <w:t>WI</w:t>
            </w:r>
          </w:p>
        </w:tc>
        <w:tc>
          <w:tcPr>
            <w:tcW w:w="1600" w:type="dxa"/>
            <w:tcBorders>
              <w:top w:val="single" w:sz="4" w:space="0" w:color="auto"/>
              <w:bottom w:val="double" w:sz="4" w:space="0" w:color="auto"/>
            </w:tcBorders>
            <w:shd w:val="clear" w:color="auto" w:fill="FFFFFF"/>
          </w:tcPr>
          <w:p w:rsidR="00401A57" w:rsidRDefault="00401A57" w:rsidP="00401A57">
            <w:r>
              <w:t>Wipe</w:t>
            </w:r>
          </w:p>
        </w:tc>
        <w:tc>
          <w:tcPr>
            <w:tcW w:w="4400" w:type="dxa"/>
            <w:tcBorders>
              <w:top w:val="single" w:sz="4" w:space="0" w:color="auto"/>
              <w:bottom w:val="double" w:sz="4" w:space="0" w:color="auto"/>
            </w:tcBorders>
            <w:shd w:val="clear" w:color="auto" w:fill="FFFFFF"/>
          </w:tcPr>
          <w:p w:rsidR="00401A57" w:rsidRDefault="00401A57" w:rsidP="00401A57"/>
        </w:tc>
        <w:tc>
          <w:tcPr>
            <w:tcW w:w="12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0166 - RX Component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RxComponentType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RX component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2.16.840.1.113883.18.84</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rxComponentType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the RX component type.  Used in HL7 Version 2.x messaging in the RXC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RX Component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http://terminology.hl7.org/CodeSystem/v2-0166</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2.16.840.1.113883.21.96</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hl7VS-rxComponentType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RX component 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RX Component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http://terminology.hl7.org/ValueSet/v2-0166</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RX Component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RX component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RXC-1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B</w:t>
            </w:r>
          </w:p>
        </w:tc>
        <w:tc>
          <w:tcPr>
            <w:tcW w:w="1600" w:type="dxa"/>
            <w:tcBorders>
              <w:bottom w:val="single" w:sz="4" w:space="0" w:color="auto"/>
            </w:tcBorders>
            <w:shd w:val="clear" w:color="auto" w:fill="FFFFFF"/>
          </w:tcPr>
          <w:p w:rsidR="00401A57" w:rsidRDefault="00401A57" w:rsidP="00401A57">
            <w:pPr>
              <w:pStyle w:val="HL7TableBody"/>
            </w:pPr>
            <w:r>
              <w:t>Base</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shd w:val="clear" w:color="auto" w:fill="F3F3F3"/>
          </w:tcPr>
          <w:p w:rsidR="00401A57" w:rsidRDefault="00401A57" w:rsidP="00401A57">
            <w:r>
              <w:t>A</w:t>
            </w:r>
          </w:p>
        </w:tc>
        <w:tc>
          <w:tcPr>
            <w:tcW w:w="1600" w:type="dxa"/>
            <w:shd w:val="clear" w:color="auto" w:fill="F3F3F3"/>
          </w:tcPr>
          <w:p w:rsidR="00401A57" w:rsidRDefault="00401A57" w:rsidP="00401A57">
            <w:r>
              <w:t>Additive</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0167 - Substitution Status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SubstitutionStatus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substitution 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2.16.840.1.113883.18.85</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substitutionStatus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the substitution status.  Used in HL7 Version 2.x messaging in the RXE, RXD, and RXG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Substitution Status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http://terminology.hl7.org/CodeSystem/v2-0167</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hl7VS-substitutionStatus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substitution status.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Substitution Status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Substitution 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substitution 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RXE-9, RXD-11, RXG-10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401A57" w:rsidTr="00401A57">
        <w:tblPrEx>
          <w:tblCellMar>
            <w:top w:w="0" w:type="dxa"/>
            <w:bottom w:w="0" w:type="dxa"/>
          </w:tblCellMar>
        </w:tblPrEx>
        <w:trPr>
          <w:tblHeader/>
        </w:trPr>
        <w:tc>
          <w:tcPr>
            <w:tcW w:w="1000" w:type="dxa"/>
            <w:tcBorders>
              <w:bottom w:val="single" w:sz="4" w:space="0" w:color="auto"/>
            </w:tcBorders>
            <w:shd w:val="clear" w:color="auto" w:fill="E6E6E6"/>
          </w:tcPr>
          <w:p w:rsidR="00401A57" w:rsidRDefault="00401A57" w:rsidP="00401A57">
            <w:pPr>
              <w:pStyle w:val="HL7TableHeader"/>
            </w:pPr>
            <w:r>
              <w:t>Value</w:t>
            </w:r>
          </w:p>
        </w:tc>
        <w:tc>
          <w:tcPr>
            <w:tcW w:w="4800" w:type="dxa"/>
            <w:tcBorders>
              <w:bottom w:val="single" w:sz="4" w:space="0" w:color="auto"/>
            </w:tcBorders>
            <w:shd w:val="clear" w:color="auto" w:fill="E6E6E6"/>
          </w:tcPr>
          <w:p w:rsidR="00401A57" w:rsidRDefault="00401A57" w:rsidP="00401A57">
            <w:pPr>
              <w:pStyle w:val="HL7TableHeader"/>
            </w:pPr>
            <w:r>
              <w:t>Display Name</w:t>
            </w:r>
          </w:p>
        </w:tc>
        <w:tc>
          <w:tcPr>
            <w:tcW w:w="1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pPr>
              <w:pStyle w:val="HL7TableBody"/>
            </w:pPr>
            <w:r>
              <w:t>N</w:t>
            </w:r>
          </w:p>
        </w:tc>
        <w:tc>
          <w:tcPr>
            <w:tcW w:w="4800" w:type="dxa"/>
            <w:tcBorders>
              <w:bottom w:val="single" w:sz="4" w:space="0" w:color="auto"/>
            </w:tcBorders>
            <w:shd w:val="clear" w:color="auto" w:fill="FFFFFF"/>
          </w:tcPr>
          <w:p w:rsidR="00401A57" w:rsidRDefault="00401A57" w:rsidP="00401A57">
            <w:pPr>
              <w:pStyle w:val="HL7TableBody"/>
            </w:pPr>
            <w:r>
              <w:t>No substitute was dispensed.  This is equivalent to the default (null) value.</w:t>
            </w:r>
          </w:p>
        </w:tc>
        <w:tc>
          <w:tcPr>
            <w:tcW w:w="1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G</w:t>
            </w:r>
          </w:p>
        </w:tc>
        <w:tc>
          <w:tcPr>
            <w:tcW w:w="4800" w:type="dxa"/>
            <w:tcBorders>
              <w:bottom w:val="single" w:sz="4" w:space="0" w:color="auto"/>
            </w:tcBorders>
            <w:shd w:val="clear" w:color="auto" w:fill="F3F3F3"/>
          </w:tcPr>
          <w:p w:rsidR="00401A57" w:rsidRDefault="00401A57" w:rsidP="00401A57">
            <w:r>
              <w:t>A generic substitution was dispensed.</w:t>
            </w:r>
          </w:p>
        </w:tc>
        <w:tc>
          <w:tcPr>
            <w:tcW w:w="1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T</w:t>
            </w:r>
          </w:p>
        </w:tc>
        <w:tc>
          <w:tcPr>
            <w:tcW w:w="4800" w:type="dxa"/>
            <w:tcBorders>
              <w:bottom w:val="single" w:sz="4" w:space="0" w:color="auto"/>
            </w:tcBorders>
            <w:shd w:val="clear" w:color="auto" w:fill="FFFFFF"/>
          </w:tcPr>
          <w:p w:rsidR="00401A57" w:rsidRDefault="00401A57" w:rsidP="00401A57">
            <w:r>
              <w:t>A therapeutic substitution was dispensed.</w:t>
            </w:r>
          </w:p>
        </w:tc>
        <w:tc>
          <w:tcPr>
            <w:tcW w:w="1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0</w:t>
            </w:r>
          </w:p>
        </w:tc>
        <w:tc>
          <w:tcPr>
            <w:tcW w:w="4800" w:type="dxa"/>
            <w:tcBorders>
              <w:bottom w:val="single" w:sz="4" w:space="0" w:color="auto"/>
            </w:tcBorders>
            <w:shd w:val="clear" w:color="auto" w:fill="F3F3F3"/>
          </w:tcPr>
          <w:p w:rsidR="00401A57" w:rsidRDefault="00401A57" w:rsidP="00401A57">
            <w:r>
              <w:t>No product selection indicated</w:t>
            </w:r>
          </w:p>
        </w:tc>
        <w:tc>
          <w:tcPr>
            <w:tcW w:w="1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1</w:t>
            </w:r>
          </w:p>
        </w:tc>
        <w:tc>
          <w:tcPr>
            <w:tcW w:w="4800" w:type="dxa"/>
            <w:tcBorders>
              <w:bottom w:val="single" w:sz="4" w:space="0" w:color="auto"/>
            </w:tcBorders>
            <w:shd w:val="clear" w:color="auto" w:fill="FFFFFF"/>
          </w:tcPr>
          <w:p w:rsidR="00401A57" w:rsidRDefault="00401A57" w:rsidP="00401A57">
            <w:r>
              <w:t>Substitution not allowed by prescriber</w:t>
            </w:r>
          </w:p>
        </w:tc>
        <w:tc>
          <w:tcPr>
            <w:tcW w:w="1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2</w:t>
            </w:r>
          </w:p>
        </w:tc>
        <w:tc>
          <w:tcPr>
            <w:tcW w:w="4800" w:type="dxa"/>
            <w:tcBorders>
              <w:bottom w:val="single" w:sz="4" w:space="0" w:color="auto"/>
            </w:tcBorders>
            <w:shd w:val="clear" w:color="auto" w:fill="F3F3F3"/>
          </w:tcPr>
          <w:p w:rsidR="00401A57" w:rsidRDefault="00401A57" w:rsidP="00401A57">
            <w:r>
              <w:t>Substitution allowed - patient requested product dispensed</w:t>
            </w:r>
          </w:p>
        </w:tc>
        <w:tc>
          <w:tcPr>
            <w:tcW w:w="1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3</w:t>
            </w:r>
          </w:p>
        </w:tc>
        <w:tc>
          <w:tcPr>
            <w:tcW w:w="4800" w:type="dxa"/>
            <w:tcBorders>
              <w:bottom w:val="single" w:sz="4" w:space="0" w:color="auto"/>
            </w:tcBorders>
            <w:shd w:val="clear" w:color="auto" w:fill="FFFFFF"/>
          </w:tcPr>
          <w:p w:rsidR="00401A57" w:rsidRDefault="00401A57" w:rsidP="00401A57">
            <w:r>
              <w:t>Substitution allowed - pharmacist selected product dispensed</w:t>
            </w:r>
          </w:p>
        </w:tc>
        <w:tc>
          <w:tcPr>
            <w:tcW w:w="1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4</w:t>
            </w:r>
          </w:p>
        </w:tc>
        <w:tc>
          <w:tcPr>
            <w:tcW w:w="4800" w:type="dxa"/>
            <w:tcBorders>
              <w:bottom w:val="single" w:sz="4" w:space="0" w:color="auto"/>
            </w:tcBorders>
            <w:shd w:val="clear" w:color="auto" w:fill="F3F3F3"/>
          </w:tcPr>
          <w:p w:rsidR="00401A57" w:rsidRDefault="00401A57" w:rsidP="00401A57">
            <w:r>
              <w:t>Substitution allowed - generic drug not in stock</w:t>
            </w:r>
          </w:p>
        </w:tc>
        <w:tc>
          <w:tcPr>
            <w:tcW w:w="1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5</w:t>
            </w:r>
          </w:p>
        </w:tc>
        <w:tc>
          <w:tcPr>
            <w:tcW w:w="4800" w:type="dxa"/>
            <w:tcBorders>
              <w:bottom w:val="single" w:sz="4" w:space="0" w:color="auto"/>
            </w:tcBorders>
            <w:shd w:val="clear" w:color="auto" w:fill="FFFFFF"/>
          </w:tcPr>
          <w:p w:rsidR="00401A57" w:rsidRDefault="00401A57" w:rsidP="00401A57">
            <w:r>
              <w:t>Substitution allowed - brand drug dispensed as a generic</w:t>
            </w:r>
          </w:p>
        </w:tc>
        <w:tc>
          <w:tcPr>
            <w:tcW w:w="1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7</w:t>
            </w:r>
          </w:p>
        </w:tc>
        <w:tc>
          <w:tcPr>
            <w:tcW w:w="4800" w:type="dxa"/>
            <w:tcBorders>
              <w:bottom w:val="single" w:sz="4" w:space="0" w:color="auto"/>
            </w:tcBorders>
            <w:shd w:val="clear" w:color="auto" w:fill="F3F3F3"/>
          </w:tcPr>
          <w:p w:rsidR="00401A57" w:rsidRDefault="00401A57" w:rsidP="00401A57">
            <w:r>
              <w:t>Substitution not allowed - brand drug mandated by law</w:t>
            </w:r>
          </w:p>
        </w:tc>
        <w:tc>
          <w:tcPr>
            <w:tcW w:w="1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shd w:val="clear" w:color="auto" w:fill="FFFFFF"/>
          </w:tcPr>
          <w:p w:rsidR="00401A57" w:rsidRDefault="00401A57" w:rsidP="00401A57">
            <w:r>
              <w:t>8</w:t>
            </w:r>
          </w:p>
        </w:tc>
        <w:tc>
          <w:tcPr>
            <w:tcW w:w="4800" w:type="dxa"/>
            <w:shd w:val="clear" w:color="auto" w:fill="FFFFFF"/>
          </w:tcPr>
          <w:p w:rsidR="00401A57" w:rsidRDefault="00401A57" w:rsidP="00401A57">
            <w:r>
              <w:t>Substitution allowed - generic drug not available in marketplace</w:t>
            </w:r>
          </w:p>
        </w:tc>
        <w:tc>
          <w:tcPr>
            <w:tcW w:w="14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0168 - Processing Priority</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ProcessingPriority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one or more available priorities for performing the observation or test.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2.16.840.1.113883.18.86</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processingPriority</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one or more available priorities for performing the observation or test.  Used in HL7 Version 2.x messaging in the OM1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Processing Priority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http://terminology.hl7.org/CodeSystem/v2-0168</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hl7VS-processingPriority</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one or more available priorities for performing the observation or test.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Processing Priority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Processing 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one or more available priorities for performing the observation or test.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OM1-25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401A57" w:rsidTr="00401A57">
        <w:tblPrEx>
          <w:tblCellMar>
            <w:top w:w="0" w:type="dxa"/>
            <w:bottom w:w="0" w:type="dxa"/>
          </w:tblCellMar>
        </w:tblPrEx>
        <w:trPr>
          <w:tblHeader/>
        </w:trPr>
        <w:tc>
          <w:tcPr>
            <w:tcW w:w="1000" w:type="dxa"/>
            <w:tcBorders>
              <w:bottom w:val="single" w:sz="4" w:space="0" w:color="auto"/>
            </w:tcBorders>
            <w:shd w:val="clear" w:color="auto" w:fill="E6E6E6"/>
          </w:tcPr>
          <w:p w:rsidR="00401A57" w:rsidRDefault="00401A57" w:rsidP="00401A57">
            <w:pPr>
              <w:pStyle w:val="HL7TableHeader"/>
            </w:pPr>
            <w:r>
              <w:t>Value</w:t>
            </w:r>
          </w:p>
        </w:tc>
        <w:tc>
          <w:tcPr>
            <w:tcW w:w="46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pPr>
              <w:pStyle w:val="HL7TableBody"/>
            </w:pPr>
            <w:r>
              <w:t>S</w:t>
            </w:r>
          </w:p>
        </w:tc>
        <w:tc>
          <w:tcPr>
            <w:tcW w:w="4600" w:type="dxa"/>
            <w:tcBorders>
              <w:bottom w:val="single" w:sz="4" w:space="0" w:color="auto"/>
            </w:tcBorders>
            <w:shd w:val="clear" w:color="auto" w:fill="FFFFFF"/>
          </w:tcPr>
          <w:p w:rsidR="00401A57" w:rsidRDefault="00401A57" w:rsidP="00401A57">
            <w:pPr>
              <w:pStyle w:val="HL7TableBody"/>
            </w:pPr>
            <w:r>
              <w:t>Stat (do immediately)</w:t>
            </w:r>
          </w:p>
        </w:tc>
        <w:tc>
          <w:tcPr>
            <w:tcW w:w="16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A</w:t>
            </w:r>
          </w:p>
        </w:tc>
        <w:tc>
          <w:tcPr>
            <w:tcW w:w="4600" w:type="dxa"/>
            <w:tcBorders>
              <w:bottom w:val="single" w:sz="4" w:space="0" w:color="auto"/>
            </w:tcBorders>
            <w:shd w:val="clear" w:color="auto" w:fill="F3F3F3"/>
          </w:tcPr>
          <w:p w:rsidR="00401A57" w:rsidRDefault="00401A57" w:rsidP="00401A57">
            <w:r>
              <w:t>As soon as possible (a priority lower than stat)</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R</w:t>
            </w:r>
          </w:p>
        </w:tc>
        <w:tc>
          <w:tcPr>
            <w:tcW w:w="4600" w:type="dxa"/>
            <w:tcBorders>
              <w:bottom w:val="single" w:sz="4" w:space="0" w:color="auto"/>
            </w:tcBorders>
            <w:shd w:val="clear" w:color="auto" w:fill="FFFFFF"/>
          </w:tcPr>
          <w:p w:rsidR="00401A57" w:rsidRDefault="00401A57" w:rsidP="00401A57">
            <w:r>
              <w:t>Routine</w:t>
            </w:r>
          </w:p>
        </w:tc>
        <w:tc>
          <w:tcPr>
            <w:tcW w:w="16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P</w:t>
            </w:r>
          </w:p>
        </w:tc>
        <w:tc>
          <w:tcPr>
            <w:tcW w:w="4600" w:type="dxa"/>
            <w:tcBorders>
              <w:bottom w:val="single" w:sz="4" w:space="0" w:color="auto"/>
            </w:tcBorders>
            <w:shd w:val="clear" w:color="auto" w:fill="F3F3F3"/>
          </w:tcPr>
          <w:p w:rsidR="00401A57" w:rsidRDefault="00401A57" w:rsidP="00401A57">
            <w:r>
              <w:t>Preoperative (to be done prior to surgery)</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T</w:t>
            </w:r>
          </w:p>
        </w:tc>
        <w:tc>
          <w:tcPr>
            <w:tcW w:w="4600" w:type="dxa"/>
            <w:tcBorders>
              <w:bottom w:val="single" w:sz="4" w:space="0" w:color="auto"/>
            </w:tcBorders>
            <w:shd w:val="clear" w:color="auto" w:fill="FFFFFF"/>
          </w:tcPr>
          <w:p w:rsidR="00401A57" w:rsidRDefault="00401A57" w:rsidP="00401A57">
            <w:r>
              <w:t>Timing critical (do as near as possible to requested time)</w:t>
            </w:r>
          </w:p>
        </w:tc>
        <w:tc>
          <w:tcPr>
            <w:tcW w:w="16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C</w:t>
            </w:r>
          </w:p>
        </w:tc>
        <w:tc>
          <w:tcPr>
            <w:tcW w:w="4600" w:type="dxa"/>
            <w:tcBorders>
              <w:bottom w:val="single" w:sz="4" w:space="0" w:color="auto"/>
            </w:tcBorders>
            <w:shd w:val="clear" w:color="auto" w:fill="F3F3F3"/>
          </w:tcPr>
          <w:p w:rsidR="00401A57" w:rsidRDefault="00401A57" w:rsidP="00401A57">
            <w:r>
              <w:t>Measure continuously (e.g., arterial line blood pressure)</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shd w:val="clear" w:color="auto" w:fill="FFFFFF"/>
          </w:tcPr>
          <w:p w:rsidR="00401A57" w:rsidRDefault="00401A57" w:rsidP="00401A57">
            <w:r>
              <w:t>B</w:t>
            </w:r>
          </w:p>
        </w:tc>
        <w:tc>
          <w:tcPr>
            <w:tcW w:w="4600" w:type="dxa"/>
            <w:shd w:val="clear" w:color="auto" w:fill="FFFFFF"/>
          </w:tcPr>
          <w:p w:rsidR="00401A57" w:rsidRDefault="00401A57" w:rsidP="00401A57">
            <w:r>
              <w:t>Do at bedside or portable (may be used with other codes)</w:t>
            </w:r>
          </w:p>
        </w:tc>
        <w:tc>
          <w:tcPr>
            <w:tcW w:w="16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0169 - Reporting Priority</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169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ReportingPriority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available priorities reporting the test results when the user is asked to specify the reporting priority independent of the processing 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2.16.840.1.113883.18.87</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reportingPriority</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the available priorities reporting the test results when the user is asked to specify the reporting priority independent of the processing priority.  Used in HL7 Version 2.x messaging in the OM1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Reporting Priority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http://terminology.hl7.org/CodeSystem/v2-0169</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2.16.840.1.113883.21.99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hl7VS-reportingPriority</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available priorities reporting the test results when the user is asked to specify the reporting priority independent of the processing priority.</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Reporting Priority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http://terminology.hl7.org/ValueSet/v2-0169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0169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2.16.840.1.113883.12.169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Reporting 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available priorities reporting the test results when the user is asked to specify the reporting priority independent of the processing priority.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OM1-26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0169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C</w:t>
            </w:r>
          </w:p>
        </w:tc>
        <w:tc>
          <w:tcPr>
            <w:tcW w:w="1600" w:type="dxa"/>
            <w:tcBorders>
              <w:bottom w:val="single" w:sz="4" w:space="0" w:color="auto"/>
            </w:tcBorders>
            <w:shd w:val="clear" w:color="auto" w:fill="FFFFFF"/>
          </w:tcPr>
          <w:p w:rsidR="00401A57" w:rsidRDefault="00401A57" w:rsidP="00401A57">
            <w:pPr>
              <w:pStyle w:val="HL7TableBody"/>
            </w:pPr>
            <w:r>
              <w:t>Call back results</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shd w:val="clear" w:color="auto" w:fill="F3F3F3"/>
          </w:tcPr>
          <w:p w:rsidR="00401A57" w:rsidRDefault="00401A57" w:rsidP="00401A57">
            <w:r>
              <w:t>R</w:t>
            </w:r>
          </w:p>
        </w:tc>
        <w:tc>
          <w:tcPr>
            <w:tcW w:w="1600" w:type="dxa"/>
            <w:shd w:val="clear" w:color="auto" w:fill="F3F3F3"/>
          </w:tcPr>
          <w:p w:rsidR="00401A57" w:rsidRDefault="00401A57" w:rsidP="00401A57">
            <w:r>
              <w:t>Rush reporting</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0170 - Derived Specimen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DerivedSpecimen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2.16.840.1.113883.18.88</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derivedSpecimen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Used in HL7 Version 2.x messaging in the OM4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Derived Specimen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hl7VS-derivedSpecimen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parents and children for diagnostic studies, especially in microbiology, where the initial specimen (e.g., blood) is processed to produce results (e.g., the identity of the bacteria grown out of the culture).  The pro</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Derived Specimen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Derived Specimen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OM4-2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P</w:t>
            </w:r>
          </w:p>
        </w:tc>
        <w:tc>
          <w:tcPr>
            <w:tcW w:w="1600" w:type="dxa"/>
            <w:tcBorders>
              <w:bottom w:val="single" w:sz="4" w:space="0" w:color="auto"/>
            </w:tcBorders>
            <w:shd w:val="clear" w:color="auto" w:fill="FFFFFF"/>
          </w:tcPr>
          <w:p w:rsidR="00401A57" w:rsidRDefault="00401A57" w:rsidP="00401A57">
            <w:pPr>
              <w:pStyle w:val="HL7TableBody"/>
            </w:pPr>
            <w:r>
              <w:t>Parent Observation</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w:t>
            </w:r>
          </w:p>
        </w:tc>
        <w:tc>
          <w:tcPr>
            <w:tcW w:w="1600" w:type="dxa"/>
            <w:tcBorders>
              <w:bottom w:val="single" w:sz="4" w:space="0" w:color="auto"/>
            </w:tcBorders>
            <w:shd w:val="clear" w:color="auto" w:fill="F3F3F3"/>
          </w:tcPr>
          <w:p w:rsidR="00401A57" w:rsidRDefault="00401A57" w:rsidP="00401A57">
            <w:r>
              <w:t>Child Observation</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N</w:t>
            </w:r>
          </w:p>
        </w:tc>
        <w:tc>
          <w:tcPr>
            <w:tcW w:w="1600" w:type="dxa"/>
            <w:shd w:val="clear" w:color="auto" w:fill="FFFFFF"/>
          </w:tcPr>
          <w:p w:rsidR="00401A57" w:rsidRDefault="00401A57" w:rsidP="00401A57">
            <w:r>
              <w:t>Not Applicable</w:t>
            </w:r>
          </w:p>
        </w:tc>
        <w:tc>
          <w:tcPr>
            <w:tcW w:w="44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0171 - Citizenship</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Citizenship</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information related to a person's country citizenship.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Citizenship</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information related to a person's country citizenship.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PID-26, PID-39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2.1</w:t>
            </w:r>
          </w:p>
        </w:tc>
      </w:tr>
    </w:tbl>
    <w:p w:rsidR="00401A57" w:rsidRDefault="00401A57" w:rsidP="00401A57"/>
    <w:p w:rsidR="00401A57" w:rsidRDefault="00401A57" w:rsidP="00401A57">
      <w:pPr>
        <w:pStyle w:val="berschrift3"/>
      </w:pPr>
      <w:r>
        <w:t>0172 - Veterans Military Status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VeteransMilitaryStatus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military status assigned to a veteran.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Veterans Military 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military status assigned to a veteran.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PID-27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0173 - Coordination of Benefits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CoordinationOfBenefits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whether this insurance works in conjunction with other insurance plans or if it provides independent coverage and payment of benefits regardless of other insurance that might be available to the patient.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2.16.840.1.113883.18.89</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coordinationOfBenefits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specifying whether this insurance works in conjunction with other insurance plans or if it provides independent coverage and payment of benefits regardless of other insurance that might be available to the patient.  Used in HL7 Version 2.x messaging in the IN1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Coordination of Benefits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hl7VS-coordinationOfBenefits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whether this insurance works in conjunction with other insurance plans or if it provides independent coverage and payment of benefits regardless of other insurance that might be available to the patient.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Coordination of Benefits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Coordination of Benefits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whether this insurance works in conjunction with other insurance plans or if it provides independent coverage and payment of benefits regardless of other insurance that might be available to the patient.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FM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IN1-21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CO</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Coordination</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3F3F3"/>
          </w:tcPr>
          <w:p w:rsidR="00401A57" w:rsidRDefault="00401A57" w:rsidP="00401A57">
            <w:r>
              <w:t>IN</w:t>
            </w:r>
          </w:p>
        </w:tc>
        <w:tc>
          <w:tcPr>
            <w:tcW w:w="1600" w:type="dxa"/>
            <w:tcBorders>
              <w:top w:val="single" w:sz="4" w:space="0" w:color="auto"/>
              <w:bottom w:val="double" w:sz="4" w:space="0" w:color="auto"/>
            </w:tcBorders>
            <w:shd w:val="clear" w:color="auto" w:fill="F3F3F3"/>
          </w:tcPr>
          <w:p w:rsidR="00401A57" w:rsidRDefault="00401A57" w:rsidP="00401A57">
            <w:r>
              <w:t>Independent</w:t>
            </w:r>
          </w:p>
        </w:tc>
        <w:tc>
          <w:tcPr>
            <w:tcW w:w="4400" w:type="dxa"/>
            <w:tcBorders>
              <w:top w:val="single" w:sz="4" w:space="0" w:color="auto"/>
              <w:bottom w:val="double" w:sz="4" w:space="0" w:color="auto"/>
            </w:tcBorders>
            <w:shd w:val="clear" w:color="auto" w:fill="F3F3F3"/>
          </w:tcPr>
          <w:p w:rsidR="00401A57" w:rsidRDefault="00401A57" w:rsidP="00401A57"/>
        </w:tc>
        <w:tc>
          <w:tcPr>
            <w:tcW w:w="1200" w:type="dxa"/>
            <w:tcBorders>
              <w:top w:val="single" w:sz="4" w:space="0" w:color="auto"/>
              <w:bottom w:val="double" w:sz="4" w:space="0" w:color="auto"/>
            </w:tcBorders>
            <w:shd w:val="clear" w:color="auto" w:fill="F3F3F3"/>
          </w:tcPr>
          <w:p w:rsidR="00401A57" w:rsidRDefault="00401A57" w:rsidP="00401A57"/>
        </w:tc>
        <w:tc>
          <w:tcPr>
            <w:tcW w:w="800" w:type="dxa"/>
            <w:tcBorders>
              <w:top w:val="single" w:sz="4" w:space="0" w:color="auto"/>
              <w:bottom w:val="double" w:sz="4" w:space="0" w:color="auto"/>
            </w:tcBorders>
            <w:shd w:val="clear" w:color="auto" w:fill="F3F3F3"/>
          </w:tcPr>
          <w:p w:rsidR="00401A57" w:rsidRDefault="00401A57" w:rsidP="00401A57"/>
        </w:tc>
      </w:tr>
    </w:tbl>
    <w:p w:rsidR="00401A57" w:rsidRDefault="00401A57" w:rsidP="00401A57"/>
    <w:p w:rsidR="00401A57" w:rsidRDefault="00401A57" w:rsidP="00401A57">
      <w:pPr>
        <w:pStyle w:val="berschrift3"/>
      </w:pPr>
      <w:r>
        <w:t>0174 - Nature of Service/Test/Observation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NatureOfService_Test_Observation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2.16.840.1.113883.18.90</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natureOfServiceTestObservation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  Used in HL7 Version 2.x messaging in the OM1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Nature of Service/Test/Observation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http://terminology.hl7.org/CodeSystem/v2-0174</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hl7VS-natureOfServiceTestObservation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Nature of Service/Test/Observation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Nature of Service/Test/Observation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InM/OO</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OM1-18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400"/>
        <w:gridCol w:w="2600"/>
        <w:gridCol w:w="800"/>
      </w:tblGrid>
      <w:tr w:rsidR="00401A57" w:rsidTr="00401A5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24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2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26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FFFFF"/>
          </w:tcPr>
          <w:p w:rsidR="00401A57" w:rsidRDefault="00401A57" w:rsidP="00401A57">
            <w:pPr>
              <w:pStyle w:val="UserTableBody"/>
            </w:pPr>
            <w:r>
              <w:t>P</w:t>
            </w:r>
          </w:p>
        </w:tc>
        <w:tc>
          <w:tcPr>
            <w:tcW w:w="2400" w:type="dxa"/>
            <w:tcBorders>
              <w:top w:val="single" w:sz="4" w:space="0" w:color="auto"/>
              <w:bottom w:val="single" w:sz="4" w:space="0" w:color="auto"/>
            </w:tcBorders>
            <w:shd w:val="clear" w:color="auto" w:fill="FFFFFF"/>
          </w:tcPr>
          <w:p w:rsidR="00401A57" w:rsidRDefault="00401A57" w:rsidP="00401A57">
            <w:pPr>
              <w:pStyle w:val="UserTableBody"/>
            </w:pPr>
            <w:r>
              <w:t>Profile or battery consisting of many independent atomic observations (e.g., SMA12, electrolytes), usually done at one instrument on one specimen</w:t>
            </w:r>
          </w:p>
        </w:tc>
        <w:tc>
          <w:tcPr>
            <w:tcW w:w="2400" w:type="dxa"/>
            <w:tcBorders>
              <w:top w:val="single" w:sz="4" w:space="0" w:color="auto"/>
              <w:bottom w:val="single" w:sz="4" w:space="0" w:color="auto"/>
            </w:tcBorders>
            <w:shd w:val="clear" w:color="auto" w:fill="FFFFFF"/>
          </w:tcPr>
          <w:p w:rsidR="00401A57" w:rsidRDefault="00401A57" w:rsidP="00401A57">
            <w:pPr>
              <w:pStyle w:val="UserTableBody"/>
            </w:pPr>
          </w:p>
        </w:tc>
        <w:tc>
          <w:tcPr>
            <w:tcW w:w="2600" w:type="dxa"/>
            <w:tcBorders>
              <w:top w:val="single" w:sz="4" w:space="0" w:color="auto"/>
              <w:bottom w:val="single" w:sz="4" w:space="0" w:color="auto"/>
            </w:tcBorders>
            <w:shd w:val="clear" w:color="auto" w:fill="FFFFFF"/>
          </w:tcPr>
          <w:p w:rsidR="00401A57" w:rsidRDefault="00401A57" w:rsidP="00401A57">
            <w:pPr>
              <w:pStyle w:val="UserTableBody"/>
            </w:pPr>
            <w:r>
              <w:t>can be associated with one or more OM4 (specimen) segments</w:t>
            </w:r>
          </w:p>
          <w:p w:rsidR="00401A57" w:rsidRDefault="00401A57" w:rsidP="00401A57">
            <w:pPr>
              <w:pStyle w:val="UserTableBody"/>
            </w:pPr>
            <w:r>
              <w:t>See comment for value S</w:t>
            </w: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3F3F3"/>
          </w:tcPr>
          <w:p w:rsidR="00401A57" w:rsidRDefault="00401A57" w:rsidP="00401A57">
            <w:r>
              <w:t>F</w:t>
            </w:r>
          </w:p>
        </w:tc>
        <w:tc>
          <w:tcPr>
            <w:tcW w:w="2400" w:type="dxa"/>
            <w:tcBorders>
              <w:top w:val="single" w:sz="4" w:space="0" w:color="auto"/>
              <w:bottom w:val="single" w:sz="4" w:space="0" w:color="auto"/>
            </w:tcBorders>
            <w:shd w:val="clear" w:color="auto" w:fill="F3F3F3"/>
          </w:tcPr>
          <w:p w:rsidR="00401A57" w:rsidRDefault="00401A57" w:rsidP="00401A57">
            <w:r>
              <w:t>Functional procedure that may consist of one or more interrelated measures (e.g., glucose tolerance test, creatinine clearance), usually done at different times and/or on different specimens</w:t>
            </w:r>
          </w:p>
        </w:tc>
        <w:tc>
          <w:tcPr>
            <w:tcW w:w="2400" w:type="dxa"/>
            <w:tcBorders>
              <w:top w:val="single" w:sz="4" w:space="0" w:color="auto"/>
              <w:bottom w:val="single" w:sz="4" w:space="0" w:color="auto"/>
            </w:tcBorders>
            <w:shd w:val="clear" w:color="auto" w:fill="F3F3F3"/>
          </w:tcPr>
          <w:p w:rsidR="00401A57" w:rsidRDefault="00401A57" w:rsidP="00401A57"/>
        </w:tc>
        <w:tc>
          <w:tcPr>
            <w:tcW w:w="2600" w:type="dxa"/>
            <w:tcBorders>
              <w:top w:val="single" w:sz="4" w:space="0" w:color="auto"/>
              <w:bottom w:val="single" w:sz="4" w:space="0" w:color="auto"/>
            </w:tcBorders>
            <w:shd w:val="clear" w:color="auto" w:fill="F3F3F3"/>
          </w:tcPr>
          <w:p w:rsidR="00401A57" w:rsidRDefault="00401A57" w:rsidP="00401A57">
            <w:r>
              <w:t>can be associated with one or more OM4 (specimen) segments</w:t>
            </w:r>
          </w:p>
          <w:p w:rsidR="00401A57" w:rsidRDefault="00401A57" w:rsidP="00401A57">
            <w:r>
              <w:t>See comment for value S</w:t>
            </w:r>
          </w:p>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FFFFF"/>
          </w:tcPr>
          <w:p w:rsidR="00401A57" w:rsidRDefault="00401A57" w:rsidP="00401A57">
            <w:r>
              <w:t>A</w:t>
            </w:r>
          </w:p>
        </w:tc>
        <w:tc>
          <w:tcPr>
            <w:tcW w:w="2400" w:type="dxa"/>
            <w:tcBorders>
              <w:top w:val="single" w:sz="4" w:space="0" w:color="auto"/>
              <w:bottom w:val="single" w:sz="4" w:space="0" w:color="auto"/>
            </w:tcBorders>
            <w:shd w:val="clear" w:color="auto" w:fill="FFFFFF"/>
          </w:tcPr>
          <w:p w:rsidR="00401A57" w:rsidRDefault="00401A57" w:rsidP="00401A57">
            <w:r>
              <w:t>Atomic service/test/observation (test code or treatment code)</w:t>
            </w:r>
          </w:p>
        </w:tc>
        <w:tc>
          <w:tcPr>
            <w:tcW w:w="2400" w:type="dxa"/>
            <w:tcBorders>
              <w:top w:val="single" w:sz="4" w:space="0" w:color="auto"/>
              <w:bottom w:val="single" w:sz="4" w:space="0" w:color="auto"/>
            </w:tcBorders>
            <w:shd w:val="clear" w:color="auto" w:fill="FFFFFF"/>
          </w:tcPr>
          <w:p w:rsidR="00401A57" w:rsidRDefault="00401A57" w:rsidP="00401A57"/>
        </w:tc>
        <w:tc>
          <w:tcPr>
            <w:tcW w:w="2600" w:type="dxa"/>
            <w:tcBorders>
              <w:top w:val="single" w:sz="4" w:space="0" w:color="auto"/>
              <w:bottom w:val="single" w:sz="4" w:space="0" w:color="auto"/>
            </w:tcBorders>
            <w:shd w:val="clear" w:color="auto" w:fill="FFFFFF"/>
          </w:tcPr>
          <w:p w:rsidR="00401A57" w:rsidRDefault="00401A57" w:rsidP="00401A57">
            <w:r>
              <w:t>can be associated with one or more OM4 (specimen) segments</w:t>
            </w:r>
          </w:p>
          <w:p w:rsidR="00401A57" w:rsidRDefault="00401A57" w:rsidP="00401A57">
            <w:r>
              <w:t>a single direct observation and would usually be associated with an OM2 and/or OM3 segments</w:t>
            </w:r>
          </w:p>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3F3F3"/>
          </w:tcPr>
          <w:p w:rsidR="00401A57" w:rsidRDefault="00401A57" w:rsidP="00401A57">
            <w:r>
              <w:t>S</w:t>
            </w:r>
          </w:p>
        </w:tc>
        <w:tc>
          <w:tcPr>
            <w:tcW w:w="2400" w:type="dxa"/>
            <w:tcBorders>
              <w:top w:val="single" w:sz="4" w:space="0" w:color="auto"/>
              <w:bottom w:val="single" w:sz="4" w:space="0" w:color="auto"/>
            </w:tcBorders>
            <w:shd w:val="clear" w:color="auto" w:fill="F3F3F3"/>
          </w:tcPr>
          <w:p w:rsidR="00401A57" w:rsidRDefault="00401A57" w:rsidP="00401A57">
            <w:r>
              <w:t>Superset-a set of batteries or procedures ordered under a single code unit but processed as separate batteries (e.g., routines = CBC, UA, electrolytes)</w:t>
            </w:r>
          </w:p>
          <w:p w:rsidR="00401A57" w:rsidRDefault="00401A57" w:rsidP="00401A57">
            <w:r>
              <w:t>This set indicates that the code being described is used to order multiple service/test/observation b</w:t>
            </w:r>
          </w:p>
        </w:tc>
        <w:tc>
          <w:tcPr>
            <w:tcW w:w="2400" w:type="dxa"/>
            <w:tcBorders>
              <w:top w:val="single" w:sz="4" w:space="0" w:color="auto"/>
              <w:bottom w:val="single" w:sz="4" w:space="0" w:color="auto"/>
            </w:tcBorders>
            <w:shd w:val="clear" w:color="auto" w:fill="F3F3F3"/>
          </w:tcPr>
          <w:p w:rsidR="00401A57" w:rsidRDefault="00401A57" w:rsidP="00401A57">
            <w:r>
              <w:t>Superset—a set of batteries or procedures ordered under a single code unit but processed as separate batteries (e.g., routines = CBC, UA, electrolytes)</w:t>
            </w:r>
          </w:p>
          <w:p w:rsidR="00401A57" w:rsidRDefault="00401A57" w:rsidP="00401A57">
            <w: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c>
          <w:tcPr>
            <w:tcW w:w="2600" w:type="dxa"/>
            <w:tcBorders>
              <w:top w:val="single" w:sz="4" w:space="0" w:color="auto"/>
              <w:bottom w:val="single" w:sz="4" w:space="0" w:color="auto"/>
            </w:tcBorders>
            <w:shd w:val="clear" w:color="auto" w:fill="F3F3F3"/>
          </w:tcPr>
          <w:p w:rsidR="00401A57" w:rsidRDefault="00401A57" w:rsidP="00401A57">
            <w:r>
              <w:t>can be associated with one or more OM4 (specimen) segments</w:t>
            </w:r>
          </w:p>
          <w:p w:rsidR="00401A57" w:rsidRDefault="00401A57" w:rsidP="00401A57">
            <w:r>
              <w:t>Codes P, F, and S identify sets (batteries) and should be associated with an OM5 segment that defines the list of elements.  The definitions for the contained elements would have to be sent in other independent OMx segments, one for each contained element.  In the ASTM context, most text reports – such as discharge summaries, admission H&amp;Ps, and chest X-ray reports – are considered as sets, in which each section of the report (e.g., description, impression, and recommendation of an X-ray report) is considered a separate observation</w:t>
            </w:r>
          </w:p>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top w:val="single" w:sz="4" w:space="0" w:color="auto"/>
              <w:bottom w:val="double" w:sz="4" w:space="0" w:color="auto"/>
            </w:tcBorders>
            <w:shd w:val="clear" w:color="auto" w:fill="FFFFFF"/>
          </w:tcPr>
          <w:p w:rsidR="00401A57" w:rsidRDefault="00401A57" w:rsidP="00401A57">
            <w:r>
              <w:t>C</w:t>
            </w:r>
          </w:p>
        </w:tc>
        <w:tc>
          <w:tcPr>
            <w:tcW w:w="2400" w:type="dxa"/>
            <w:tcBorders>
              <w:top w:val="single" w:sz="4" w:space="0" w:color="auto"/>
              <w:bottom w:val="double" w:sz="4" w:space="0" w:color="auto"/>
            </w:tcBorders>
            <w:shd w:val="clear" w:color="auto" w:fill="FFFFFF"/>
          </w:tcPr>
          <w:p w:rsidR="00401A57" w:rsidRDefault="00401A57" w:rsidP="00401A57">
            <w:r>
              <w:t>Single observation calculated via a rule or formula from other independent observations (e.g., Alveolar-arterial ratio, cardiac output)</w:t>
            </w:r>
          </w:p>
        </w:tc>
        <w:tc>
          <w:tcPr>
            <w:tcW w:w="2400" w:type="dxa"/>
            <w:tcBorders>
              <w:top w:val="single" w:sz="4" w:space="0" w:color="auto"/>
              <w:bottom w:val="double" w:sz="4" w:space="0" w:color="auto"/>
            </w:tcBorders>
            <w:shd w:val="clear" w:color="auto" w:fill="FFFFFF"/>
          </w:tcPr>
          <w:p w:rsidR="00401A57" w:rsidRDefault="00401A57" w:rsidP="00401A57"/>
        </w:tc>
        <w:tc>
          <w:tcPr>
            <w:tcW w:w="2600" w:type="dxa"/>
            <w:tcBorders>
              <w:top w:val="single" w:sz="4" w:space="0" w:color="auto"/>
              <w:bottom w:val="double" w:sz="4" w:space="0" w:color="auto"/>
            </w:tcBorders>
            <w:shd w:val="clear" w:color="auto" w:fill="FFFFFF"/>
          </w:tcPr>
          <w:p w:rsidR="00401A57" w:rsidRDefault="00401A57" w:rsidP="00401A57">
            <w:r>
              <w:t>can be associated with one or more OM4 (specimen) segments</w:t>
            </w:r>
          </w:p>
          <w:p w:rsidR="00401A57" w:rsidRDefault="00401A57" w:rsidP="00401A57">
            <w:r>
              <w:t>a derived quantity and would usually be associated with an OM6 segment</w:t>
            </w:r>
          </w:p>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0175 - Master File Identifier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MasterFileIdentifierCode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which are represented by codes identifying HL7 Versions 2.x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2.16.840.1.113883.18.91</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masterFileIdentifierCodes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which are represented by codes identifying HL7 Versions 2.x Master Files.  Used in HL7 Version 2.x messaging in the MFI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Master File Identifier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http://terminology.hl7.org/CodeSystem/v2-0175</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5</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hl7VS-masterFileIdentifierCode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which are represented by codes identifying HL7Versions 2.x Master Files.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Master File Identifier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Master File Identifier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which are represented by codes identifying HL7 Versions 2.x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MFI-1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30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26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CDM</w:t>
            </w:r>
          </w:p>
        </w:tc>
        <w:tc>
          <w:tcPr>
            <w:tcW w:w="3000" w:type="dxa"/>
            <w:tcBorders>
              <w:bottom w:val="single" w:sz="4" w:space="0" w:color="auto"/>
            </w:tcBorders>
            <w:shd w:val="clear" w:color="auto" w:fill="FFFFFF"/>
          </w:tcPr>
          <w:p w:rsidR="00401A57" w:rsidRDefault="00401A57" w:rsidP="00401A57">
            <w:pPr>
              <w:pStyle w:val="HL7TableBody"/>
            </w:pPr>
            <w:r>
              <w:t>Charge description master file</w:t>
            </w:r>
          </w:p>
        </w:tc>
        <w:tc>
          <w:tcPr>
            <w:tcW w:w="1600" w:type="dxa"/>
            <w:tcBorders>
              <w:bottom w:val="single" w:sz="4" w:space="0" w:color="auto"/>
            </w:tcBorders>
            <w:shd w:val="clear" w:color="auto" w:fill="FFFFFF"/>
          </w:tcPr>
          <w:p w:rsidR="00401A57" w:rsidRDefault="00401A57" w:rsidP="00401A57">
            <w:pPr>
              <w:pStyle w:val="HL7TableBody"/>
            </w:pPr>
          </w:p>
        </w:tc>
        <w:tc>
          <w:tcPr>
            <w:tcW w:w="26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CMA</w:t>
            </w:r>
          </w:p>
        </w:tc>
        <w:tc>
          <w:tcPr>
            <w:tcW w:w="3000" w:type="dxa"/>
            <w:tcBorders>
              <w:bottom w:val="single" w:sz="4" w:space="0" w:color="auto"/>
            </w:tcBorders>
            <w:shd w:val="clear" w:color="auto" w:fill="F3F3F3"/>
          </w:tcPr>
          <w:p w:rsidR="00401A57" w:rsidRDefault="00401A57" w:rsidP="00401A57">
            <w:r>
              <w:t>Clinical study with phases and scheduled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CMB</w:t>
            </w:r>
          </w:p>
        </w:tc>
        <w:tc>
          <w:tcPr>
            <w:tcW w:w="3000" w:type="dxa"/>
            <w:tcBorders>
              <w:bottom w:val="single" w:sz="4" w:space="0" w:color="auto"/>
            </w:tcBorders>
            <w:shd w:val="clear" w:color="auto" w:fill="FFFFFF"/>
          </w:tcPr>
          <w:p w:rsidR="00401A57" w:rsidRDefault="00401A57" w:rsidP="00401A57">
            <w:r>
              <w:t>Clinical study without phases but with scheduled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LOC</w:t>
            </w:r>
          </w:p>
        </w:tc>
        <w:tc>
          <w:tcPr>
            <w:tcW w:w="3000" w:type="dxa"/>
            <w:tcBorders>
              <w:bottom w:val="single" w:sz="4" w:space="0" w:color="auto"/>
            </w:tcBorders>
            <w:shd w:val="clear" w:color="auto" w:fill="F3F3F3"/>
          </w:tcPr>
          <w:p w:rsidR="00401A57" w:rsidRDefault="00401A57" w:rsidP="00401A57">
            <w:r>
              <w:t>Location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OMA</w:t>
            </w:r>
          </w:p>
        </w:tc>
        <w:tc>
          <w:tcPr>
            <w:tcW w:w="3000" w:type="dxa"/>
            <w:tcBorders>
              <w:bottom w:val="single" w:sz="4" w:space="0" w:color="auto"/>
            </w:tcBorders>
            <w:shd w:val="clear" w:color="auto" w:fill="FFFFFF"/>
          </w:tcPr>
          <w:p w:rsidR="00401A57" w:rsidRDefault="00401A57" w:rsidP="00401A57">
            <w:r>
              <w:t>Numerical observation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OMB</w:t>
            </w:r>
          </w:p>
        </w:tc>
        <w:tc>
          <w:tcPr>
            <w:tcW w:w="3000" w:type="dxa"/>
            <w:tcBorders>
              <w:bottom w:val="single" w:sz="4" w:space="0" w:color="auto"/>
            </w:tcBorders>
            <w:shd w:val="clear" w:color="auto" w:fill="F3F3F3"/>
          </w:tcPr>
          <w:p w:rsidR="00401A57" w:rsidRDefault="00401A57" w:rsidP="00401A57">
            <w:r>
              <w:t>Categorical observation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OMC</w:t>
            </w:r>
          </w:p>
        </w:tc>
        <w:tc>
          <w:tcPr>
            <w:tcW w:w="3000" w:type="dxa"/>
            <w:tcBorders>
              <w:bottom w:val="single" w:sz="4" w:space="0" w:color="auto"/>
            </w:tcBorders>
            <w:shd w:val="clear" w:color="auto" w:fill="FFFFFF"/>
          </w:tcPr>
          <w:p w:rsidR="00401A57" w:rsidRDefault="00401A57" w:rsidP="00401A57">
            <w:r>
              <w:t>Observation batteries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OMD</w:t>
            </w:r>
          </w:p>
        </w:tc>
        <w:tc>
          <w:tcPr>
            <w:tcW w:w="3000" w:type="dxa"/>
            <w:tcBorders>
              <w:bottom w:val="single" w:sz="4" w:space="0" w:color="auto"/>
            </w:tcBorders>
            <w:shd w:val="clear" w:color="auto" w:fill="F3F3F3"/>
          </w:tcPr>
          <w:p w:rsidR="00401A57" w:rsidRDefault="00401A57" w:rsidP="00401A57">
            <w:r>
              <w:t>Calculated observations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OMM</w:t>
            </w:r>
          </w:p>
        </w:tc>
        <w:tc>
          <w:tcPr>
            <w:tcW w:w="3000" w:type="dxa"/>
            <w:tcBorders>
              <w:bottom w:val="single" w:sz="4" w:space="0" w:color="auto"/>
            </w:tcBorders>
            <w:shd w:val="clear" w:color="auto" w:fill="FFFFFF"/>
          </w:tcPr>
          <w:p w:rsidR="00401A57" w:rsidRDefault="00401A57" w:rsidP="00401A57">
            <w:r>
              <w:t>Mixed type observation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PRA</w:t>
            </w:r>
          </w:p>
        </w:tc>
        <w:tc>
          <w:tcPr>
            <w:tcW w:w="3000" w:type="dxa"/>
            <w:tcBorders>
              <w:bottom w:val="single" w:sz="4" w:space="0" w:color="auto"/>
            </w:tcBorders>
            <w:shd w:val="clear" w:color="auto" w:fill="F3F3F3"/>
          </w:tcPr>
          <w:p w:rsidR="00401A57" w:rsidRDefault="00401A57" w:rsidP="00401A57">
            <w:r>
              <w:t>Practitioner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STF</w:t>
            </w:r>
          </w:p>
        </w:tc>
        <w:tc>
          <w:tcPr>
            <w:tcW w:w="3000" w:type="dxa"/>
            <w:tcBorders>
              <w:bottom w:val="single" w:sz="4" w:space="0" w:color="auto"/>
            </w:tcBorders>
            <w:shd w:val="clear" w:color="auto" w:fill="FFFFFF"/>
          </w:tcPr>
          <w:p w:rsidR="00401A57" w:rsidRDefault="00401A57" w:rsidP="00401A57">
            <w:r>
              <w:t>Staff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CLN</w:t>
            </w:r>
          </w:p>
        </w:tc>
        <w:tc>
          <w:tcPr>
            <w:tcW w:w="3000" w:type="dxa"/>
            <w:tcBorders>
              <w:bottom w:val="single" w:sz="4" w:space="0" w:color="auto"/>
            </w:tcBorders>
            <w:shd w:val="clear" w:color="auto" w:fill="F3F3F3"/>
          </w:tcPr>
          <w:p w:rsidR="00401A57" w:rsidRDefault="00401A57" w:rsidP="00401A57">
            <w:r>
              <w:t>Clinic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OME</w:t>
            </w:r>
          </w:p>
        </w:tc>
        <w:tc>
          <w:tcPr>
            <w:tcW w:w="3000" w:type="dxa"/>
            <w:tcBorders>
              <w:bottom w:val="single" w:sz="4" w:space="0" w:color="auto"/>
            </w:tcBorders>
            <w:shd w:val="clear" w:color="auto" w:fill="FFFFFF"/>
          </w:tcPr>
          <w:p w:rsidR="00401A57" w:rsidRDefault="00401A57" w:rsidP="00401A57">
            <w:r>
              <w:t>Other Observation/Service Item master file</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INV</w:t>
            </w:r>
          </w:p>
        </w:tc>
        <w:tc>
          <w:tcPr>
            <w:tcW w:w="3000" w:type="dxa"/>
            <w:tcBorders>
              <w:bottom w:val="single" w:sz="4" w:space="0" w:color="auto"/>
            </w:tcBorders>
            <w:shd w:val="clear" w:color="auto" w:fill="F3F3F3"/>
          </w:tcPr>
          <w:p w:rsidR="00401A57" w:rsidRDefault="00401A57" w:rsidP="00401A57">
            <w:r>
              <w:t>Inventory master file</w:t>
            </w:r>
          </w:p>
        </w:tc>
        <w:tc>
          <w:tcPr>
            <w:tcW w:w="16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MLCP</w:t>
            </w:r>
          </w:p>
        </w:tc>
        <w:tc>
          <w:tcPr>
            <w:tcW w:w="3000" w:type="dxa"/>
            <w:tcBorders>
              <w:bottom w:val="single" w:sz="4" w:space="0" w:color="auto"/>
            </w:tcBorders>
            <w:shd w:val="clear" w:color="auto" w:fill="FFFFFF"/>
          </w:tcPr>
          <w:p w:rsidR="00401A57" w:rsidRDefault="00401A57" w:rsidP="00401A57">
            <w:r>
              <w:t>Medicare Limited Coverage Process</w:t>
            </w:r>
          </w:p>
        </w:tc>
        <w:tc>
          <w:tcPr>
            <w:tcW w:w="1600" w:type="dxa"/>
            <w:tcBorders>
              <w:bottom w:val="single" w:sz="4" w:space="0" w:color="auto"/>
            </w:tcBorders>
            <w:shd w:val="clear" w:color="auto" w:fill="FFFFFF"/>
          </w:tcPr>
          <w:p w:rsidR="00401A57" w:rsidRDefault="00401A57" w:rsidP="00401A57"/>
        </w:tc>
        <w:tc>
          <w:tcPr>
            <w:tcW w:w="2600" w:type="dxa"/>
            <w:tcBorders>
              <w:bottom w:val="single" w:sz="4" w:space="0" w:color="auto"/>
            </w:tcBorders>
            <w:shd w:val="clear" w:color="auto" w:fill="FFFFFF"/>
          </w:tcPr>
          <w:p w:rsidR="00401A57" w:rsidRDefault="00401A57" w:rsidP="00401A57">
            <w:r>
              <w:t>This identifies Universal Service Identifiers that are not approved for a CPT code based on an ICD.</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MACP</w:t>
            </w:r>
          </w:p>
        </w:tc>
        <w:tc>
          <w:tcPr>
            <w:tcW w:w="3000" w:type="dxa"/>
            <w:shd w:val="clear" w:color="auto" w:fill="F3F3F3"/>
          </w:tcPr>
          <w:p w:rsidR="00401A57" w:rsidRDefault="00401A57" w:rsidP="00401A57">
            <w:r>
              <w:t>Medicare Approved Coverage Process</w:t>
            </w:r>
          </w:p>
        </w:tc>
        <w:tc>
          <w:tcPr>
            <w:tcW w:w="1600" w:type="dxa"/>
            <w:shd w:val="clear" w:color="auto" w:fill="F3F3F3"/>
          </w:tcPr>
          <w:p w:rsidR="00401A57" w:rsidRDefault="00401A57" w:rsidP="00401A57"/>
        </w:tc>
        <w:tc>
          <w:tcPr>
            <w:tcW w:w="2600" w:type="dxa"/>
            <w:shd w:val="clear" w:color="auto" w:fill="F3F3F3"/>
          </w:tcPr>
          <w:p w:rsidR="00401A57" w:rsidRDefault="00401A57" w:rsidP="00401A57">
            <w:r>
              <w:t>This identifies Universal Service Identifier that are approved for an ICD based on the CPT.</w:t>
            </w:r>
          </w:p>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0177 - Confidentiality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ConfidentialityCode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degree to which special confidentiality protection should be applied to the observation.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2.16.840.1.113883.18.92</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confidentialityCodes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specifying the degree to which special confidentiality protection should be applied to the observation.  Used in HL7 Version 2.x messaging in the OM1 and ORC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Confidentiality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http://terminology.hl7.org/CodeSystem/v2-0177</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hl7VS-confidentialityCode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degree to which special confidentiality protection should be applied to the observation.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Confidentiality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Confidentiality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degree to which special confidentiality protection should be applied to the observation.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OM1-30, ORC-28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V</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r>
              <w:t>Very restricted</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R</w:t>
            </w:r>
          </w:p>
        </w:tc>
        <w:tc>
          <w:tcPr>
            <w:tcW w:w="4400" w:type="dxa"/>
            <w:tcBorders>
              <w:top w:val="single" w:sz="4" w:space="0" w:color="auto"/>
              <w:bottom w:val="single" w:sz="4" w:space="0" w:color="auto"/>
            </w:tcBorders>
            <w:shd w:val="clear" w:color="auto" w:fill="F3F3F3"/>
          </w:tcPr>
          <w:p w:rsidR="00401A57" w:rsidRDefault="00401A57" w:rsidP="00401A57">
            <w:r>
              <w:t>Restricted</w:t>
            </w:r>
          </w:p>
        </w:tc>
        <w:tc>
          <w:tcPr>
            <w:tcW w:w="16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U</w:t>
            </w:r>
          </w:p>
        </w:tc>
        <w:tc>
          <w:tcPr>
            <w:tcW w:w="4400" w:type="dxa"/>
            <w:tcBorders>
              <w:top w:val="single" w:sz="4" w:space="0" w:color="auto"/>
              <w:bottom w:val="single" w:sz="4" w:space="0" w:color="auto"/>
            </w:tcBorders>
            <w:shd w:val="clear" w:color="auto" w:fill="FFFFFF"/>
          </w:tcPr>
          <w:p w:rsidR="00401A57" w:rsidRDefault="00401A57" w:rsidP="00401A57">
            <w:r>
              <w:t>Usual control</w:t>
            </w:r>
          </w:p>
        </w:tc>
        <w:tc>
          <w:tcPr>
            <w:tcW w:w="16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EMP</w:t>
            </w:r>
          </w:p>
        </w:tc>
        <w:tc>
          <w:tcPr>
            <w:tcW w:w="4400" w:type="dxa"/>
            <w:tcBorders>
              <w:top w:val="single" w:sz="4" w:space="0" w:color="auto"/>
              <w:bottom w:val="single" w:sz="4" w:space="0" w:color="auto"/>
            </w:tcBorders>
            <w:shd w:val="clear" w:color="auto" w:fill="F3F3F3"/>
          </w:tcPr>
          <w:p w:rsidR="00401A57" w:rsidRDefault="00401A57" w:rsidP="00401A57">
            <w:r>
              <w:t>Employee</w:t>
            </w:r>
          </w:p>
        </w:tc>
        <w:tc>
          <w:tcPr>
            <w:tcW w:w="16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UWM</w:t>
            </w:r>
          </w:p>
        </w:tc>
        <w:tc>
          <w:tcPr>
            <w:tcW w:w="4400" w:type="dxa"/>
            <w:tcBorders>
              <w:top w:val="single" w:sz="4" w:space="0" w:color="auto"/>
              <w:bottom w:val="single" w:sz="4" w:space="0" w:color="auto"/>
            </w:tcBorders>
            <w:shd w:val="clear" w:color="auto" w:fill="FFFFFF"/>
          </w:tcPr>
          <w:p w:rsidR="00401A57" w:rsidRDefault="00401A57" w:rsidP="00401A57">
            <w:r>
              <w:t>Unwed mother</w:t>
            </w:r>
          </w:p>
        </w:tc>
        <w:tc>
          <w:tcPr>
            <w:tcW w:w="16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VIP</w:t>
            </w:r>
          </w:p>
        </w:tc>
        <w:tc>
          <w:tcPr>
            <w:tcW w:w="4400" w:type="dxa"/>
            <w:tcBorders>
              <w:top w:val="single" w:sz="4" w:space="0" w:color="auto"/>
              <w:bottom w:val="single" w:sz="4" w:space="0" w:color="auto"/>
            </w:tcBorders>
            <w:shd w:val="clear" w:color="auto" w:fill="F3F3F3"/>
          </w:tcPr>
          <w:p w:rsidR="00401A57" w:rsidRDefault="00401A57" w:rsidP="00401A57">
            <w:r>
              <w:t>Very important person or celebrity</w:t>
            </w:r>
          </w:p>
        </w:tc>
        <w:tc>
          <w:tcPr>
            <w:tcW w:w="16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PSY</w:t>
            </w:r>
          </w:p>
        </w:tc>
        <w:tc>
          <w:tcPr>
            <w:tcW w:w="4400" w:type="dxa"/>
            <w:tcBorders>
              <w:top w:val="single" w:sz="4" w:space="0" w:color="auto"/>
              <w:bottom w:val="single" w:sz="4" w:space="0" w:color="auto"/>
            </w:tcBorders>
            <w:shd w:val="clear" w:color="auto" w:fill="FFFFFF"/>
          </w:tcPr>
          <w:p w:rsidR="00401A57" w:rsidRDefault="00401A57" w:rsidP="00401A57">
            <w:r>
              <w:t>Psychiatric patient</w:t>
            </w:r>
          </w:p>
        </w:tc>
        <w:tc>
          <w:tcPr>
            <w:tcW w:w="16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AID</w:t>
            </w:r>
          </w:p>
        </w:tc>
        <w:tc>
          <w:tcPr>
            <w:tcW w:w="4400" w:type="dxa"/>
            <w:tcBorders>
              <w:top w:val="single" w:sz="4" w:space="0" w:color="auto"/>
              <w:bottom w:val="single" w:sz="4" w:space="0" w:color="auto"/>
            </w:tcBorders>
            <w:shd w:val="clear" w:color="auto" w:fill="F3F3F3"/>
          </w:tcPr>
          <w:p w:rsidR="00401A57" w:rsidRDefault="00401A57" w:rsidP="00401A57">
            <w:r>
              <w:t>AIDS patient</w:t>
            </w:r>
          </w:p>
        </w:tc>
        <w:tc>
          <w:tcPr>
            <w:tcW w:w="16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HIV</w:t>
            </w:r>
          </w:p>
        </w:tc>
        <w:tc>
          <w:tcPr>
            <w:tcW w:w="4400" w:type="dxa"/>
            <w:tcBorders>
              <w:top w:val="single" w:sz="4" w:space="0" w:color="auto"/>
              <w:bottom w:val="single" w:sz="4" w:space="0" w:color="auto"/>
            </w:tcBorders>
            <w:shd w:val="clear" w:color="auto" w:fill="FFFFFF"/>
          </w:tcPr>
          <w:p w:rsidR="00401A57" w:rsidRDefault="00401A57" w:rsidP="00401A57">
            <w:r>
              <w:t>HIV(+) patient</w:t>
            </w:r>
          </w:p>
        </w:tc>
        <w:tc>
          <w:tcPr>
            <w:tcW w:w="16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3F3F3"/>
          </w:tcPr>
          <w:p w:rsidR="00401A57" w:rsidRDefault="00401A57" w:rsidP="00401A57">
            <w:r>
              <w:t>ETH</w:t>
            </w:r>
          </w:p>
        </w:tc>
        <w:tc>
          <w:tcPr>
            <w:tcW w:w="4400" w:type="dxa"/>
            <w:tcBorders>
              <w:top w:val="single" w:sz="4" w:space="0" w:color="auto"/>
              <w:bottom w:val="double" w:sz="4" w:space="0" w:color="auto"/>
            </w:tcBorders>
            <w:shd w:val="clear" w:color="auto" w:fill="F3F3F3"/>
          </w:tcPr>
          <w:p w:rsidR="00401A57" w:rsidRDefault="00401A57" w:rsidP="00401A57">
            <w:r>
              <w:t>Alcohol/drug treatment patient</w:t>
            </w:r>
          </w:p>
        </w:tc>
        <w:tc>
          <w:tcPr>
            <w:tcW w:w="1600" w:type="dxa"/>
            <w:tcBorders>
              <w:top w:val="single" w:sz="4" w:space="0" w:color="auto"/>
              <w:bottom w:val="double" w:sz="4" w:space="0" w:color="auto"/>
            </w:tcBorders>
            <w:shd w:val="clear" w:color="auto" w:fill="F3F3F3"/>
          </w:tcPr>
          <w:p w:rsidR="00401A57" w:rsidRDefault="00401A57" w:rsidP="00401A57"/>
        </w:tc>
        <w:tc>
          <w:tcPr>
            <w:tcW w:w="1200" w:type="dxa"/>
            <w:tcBorders>
              <w:top w:val="single" w:sz="4" w:space="0" w:color="auto"/>
              <w:bottom w:val="double" w:sz="4" w:space="0" w:color="auto"/>
            </w:tcBorders>
            <w:shd w:val="clear" w:color="auto" w:fill="F3F3F3"/>
          </w:tcPr>
          <w:p w:rsidR="00401A57" w:rsidRDefault="00401A57" w:rsidP="00401A57"/>
        </w:tc>
        <w:tc>
          <w:tcPr>
            <w:tcW w:w="800" w:type="dxa"/>
            <w:tcBorders>
              <w:top w:val="single" w:sz="4" w:space="0" w:color="auto"/>
              <w:bottom w:val="double" w:sz="4" w:space="0" w:color="auto"/>
            </w:tcBorders>
            <w:shd w:val="clear" w:color="auto" w:fill="F3F3F3"/>
          </w:tcPr>
          <w:p w:rsidR="00401A57" w:rsidRDefault="00401A57" w:rsidP="00401A57"/>
        </w:tc>
      </w:tr>
    </w:tbl>
    <w:p w:rsidR="00401A57" w:rsidRDefault="00401A57" w:rsidP="00401A57"/>
    <w:p w:rsidR="00401A57" w:rsidRDefault="00401A57" w:rsidP="00401A57">
      <w:pPr>
        <w:pStyle w:val="berschrift3"/>
      </w:pPr>
      <w:r>
        <w:t>0178 - File Level Event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FileLevelEventCode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file-level events for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2.16.840.1.113883.18.93</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file-levelEvent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 xml:space="preserve">HL7-defined code system of concepts specifying file-level events for master files.  Used in HL7 Version 2 messaging in the MFI segment.  </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File Level Event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http://terminology.hl7.org/CodeSystem/v2-0178</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hl7VS-file-levelEventCode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file-level events for master files.  Used in HL7 Version 2 messaging in the MFI segment.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File Level Event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File Level Event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file-level events for master files.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MFI-3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401A57" w:rsidTr="00401A57">
        <w:tblPrEx>
          <w:tblCellMar>
            <w:top w:w="0" w:type="dxa"/>
            <w:bottom w:w="0" w:type="dxa"/>
          </w:tblCellMar>
        </w:tblPrEx>
        <w:trPr>
          <w:tblHeader/>
        </w:trPr>
        <w:tc>
          <w:tcPr>
            <w:tcW w:w="1000" w:type="dxa"/>
            <w:tcBorders>
              <w:bottom w:val="single" w:sz="4" w:space="0" w:color="auto"/>
            </w:tcBorders>
            <w:shd w:val="clear" w:color="auto" w:fill="E6E6E6"/>
          </w:tcPr>
          <w:p w:rsidR="00401A57" w:rsidRDefault="00401A57" w:rsidP="00401A57">
            <w:pPr>
              <w:pStyle w:val="HL7TableHeader"/>
            </w:pPr>
            <w:r>
              <w:t>Value</w:t>
            </w:r>
          </w:p>
        </w:tc>
        <w:tc>
          <w:tcPr>
            <w:tcW w:w="46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pPr>
              <w:pStyle w:val="HL7TableBody"/>
            </w:pPr>
            <w:r>
              <w:t>REP</w:t>
            </w:r>
          </w:p>
        </w:tc>
        <w:tc>
          <w:tcPr>
            <w:tcW w:w="4600" w:type="dxa"/>
            <w:tcBorders>
              <w:bottom w:val="single" w:sz="4" w:space="0" w:color="auto"/>
            </w:tcBorders>
            <w:shd w:val="clear" w:color="auto" w:fill="FFFFFF"/>
          </w:tcPr>
          <w:p w:rsidR="00401A57" w:rsidRDefault="00401A57" w:rsidP="00401A57">
            <w:pPr>
              <w:pStyle w:val="HL7TableBody"/>
            </w:pPr>
            <w:r>
              <w:t>Replace current version of this master file with the version contained in this message</w:t>
            </w:r>
          </w:p>
        </w:tc>
        <w:tc>
          <w:tcPr>
            <w:tcW w:w="16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000" w:type="dxa"/>
            <w:shd w:val="clear" w:color="auto" w:fill="F3F3F3"/>
          </w:tcPr>
          <w:p w:rsidR="00401A57" w:rsidRDefault="00401A57" w:rsidP="00401A57">
            <w:r>
              <w:t>UPD</w:t>
            </w:r>
          </w:p>
        </w:tc>
        <w:tc>
          <w:tcPr>
            <w:tcW w:w="4600" w:type="dxa"/>
            <w:shd w:val="clear" w:color="auto" w:fill="F3F3F3"/>
          </w:tcPr>
          <w:p w:rsidR="00401A57" w:rsidRDefault="00401A57" w:rsidP="00401A57">
            <w:r>
              <w:t>Change file records as defined in the record-level event codes for each record that follows</w:t>
            </w:r>
          </w:p>
        </w:tc>
        <w:tc>
          <w:tcPr>
            <w:tcW w:w="16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0179 - Response Level</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179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V2ResponseLevel</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application response levels defined for a given Master File Message at the MFE segment level, and used for MFN-Master File Notification message.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2.16.840.1.113883.18.94</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responseLevel</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  Used in HL7 Version 2.x messaging in the MFI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Response Level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http://terminology.hl7.org/CodeSystem/v2-0179</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2.16.840.1.113883.21.106</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hl7VS-responseLevel</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Response Level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http://terminology.hl7.org/ValueSet/v2-0179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0179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2.16.840.1.113883.12.179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Response Level</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application response levels defined for a given Master File Message at the MFE segment level, and used for MFN-Master File Notification message.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MFI-6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0179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4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NE</w:t>
            </w:r>
          </w:p>
        </w:tc>
        <w:tc>
          <w:tcPr>
            <w:tcW w:w="4400" w:type="dxa"/>
            <w:tcBorders>
              <w:bottom w:val="single" w:sz="4" w:space="0" w:color="auto"/>
            </w:tcBorders>
            <w:shd w:val="clear" w:color="auto" w:fill="FFFFFF"/>
          </w:tcPr>
          <w:p w:rsidR="00401A57" w:rsidRDefault="00401A57" w:rsidP="00401A57">
            <w:pPr>
              <w:pStyle w:val="HL7TableBody"/>
            </w:pPr>
            <w:r>
              <w:t>Never.  No application-level response needed</w:t>
            </w:r>
          </w:p>
        </w:tc>
        <w:tc>
          <w:tcPr>
            <w:tcW w:w="16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ER</w:t>
            </w:r>
          </w:p>
        </w:tc>
        <w:tc>
          <w:tcPr>
            <w:tcW w:w="4400" w:type="dxa"/>
            <w:tcBorders>
              <w:bottom w:val="single" w:sz="4" w:space="0" w:color="auto"/>
            </w:tcBorders>
            <w:shd w:val="clear" w:color="auto" w:fill="F3F3F3"/>
          </w:tcPr>
          <w:p w:rsidR="00401A57" w:rsidRDefault="00401A57" w:rsidP="00401A57">
            <w:r>
              <w:t>Error/Reject conditions only.  Only MFA segments denoting errors must be returned via the application-level acknowledgment for this message</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AL</w:t>
            </w:r>
          </w:p>
        </w:tc>
        <w:tc>
          <w:tcPr>
            <w:tcW w:w="4400" w:type="dxa"/>
            <w:tcBorders>
              <w:bottom w:val="single" w:sz="4" w:space="0" w:color="auto"/>
            </w:tcBorders>
            <w:shd w:val="clear" w:color="auto" w:fill="FFFFFF"/>
          </w:tcPr>
          <w:p w:rsidR="00401A57" w:rsidRDefault="00401A57" w:rsidP="00401A57">
            <w:r>
              <w:t>Always.  All MFA segments (whether denoting errors or not) must be returned via the application-level acknowledgment message</w:t>
            </w:r>
          </w:p>
        </w:tc>
        <w:tc>
          <w:tcPr>
            <w:tcW w:w="16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SU</w:t>
            </w:r>
          </w:p>
        </w:tc>
        <w:tc>
          <w:tcPr>
            <w:tcW w:w="4400" w:type="dxa"/>
            <w:shd w:val="clear" w:color="auto" w:fill="F3F3F3"/>
          </w:tcPr>
          <w:p w:rsidR="00401A57" w:rsidRDefault="00401A57" w:rsidP="00401A57">
            <w:r>
              <w:t>Success.  Only MFA segments denoting success must be returned via the application-level acknowledgment for this message</w:t>
            </w:r>
          </w:p>
        </w:tc>
        <w:tc>
          <w:tcPr>
            <w:tcW w:w="16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0180 - Masterfile Action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Masterfile Action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a record-level event for a master file record.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2.16.840.1.113883.18.95</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masterfileActionCode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an action for a master file record. Used in HL7 Version 2.x messaging in the MFE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Record-level Event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hl7VS-masterfileActionCode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an action for a master file record.  Used in HL7 V2.x messaging in the MFE segment.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Record-level Event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Masterfile Action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an action for a master file record.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MFE-1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4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MAD</w:t>
            </w:r>
          </w:p>
        </w:tc>
        <w:tc>
          <w:tcPr>
            <w:tcW w:w="4400" w:type="dxa"/>
            <w:tcBorders>
              <w:bottom w:val="single" w:sz="4" w:space="0" w:color="auto"/>
            </w:tcBorders>
            <w:shd w:val="clear" w:color="auto" w:fill="FFFFFF"/>
          </w:tcPr>
          <w:p w:rsidR="00401A57" w:rsidRDefault="00401A57" w:rsidP="00401A57">
            <w:pPr>
              <w:pStyle w:val="HL7TableBody"/>
            </w:pPr>
            <w:r>
              <w:t>Add record to master file</w:t>
            </w:r>
          </w:p>
        </w:tc>
        <w:tc>
          <w:tcPr>
            <w:tcW w:w="16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MDL</w:t>
            </w:r>
          </w:p>
        </w:tc>
        <w:tc>
          <w:tcPr>
            <w:tcW w:w="4400" w:type="dxa"/>
            <w:tcBorders>
              <w:bottom w:val="single" w:sz="4" w:space="0" w:color="auto"/>
            </w:tcBorders>
            <w:shd w:val="clear" w:color="auto" w:fill="F3F3F3"/>
          </w:tcPr>
          <w:p w:rsidR="00401A57" w:rsidRDefault="00401A57" w:rsidP="00401A57">
            <w:r>
              <w:t>Delete record from master file</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MUP</w:t>
            </w:r>
          </w:p>
        </w:tc>
        <w:tc>
          <w:tcPr>
            <w:tcW w:w="4400" w:type="dxa"/>
            <w:tcBorders>
              <w:bottom w:val="single" w:sz="4" w:space="0" w:color="auto"/>
            </w:tcBorders>
            <w:shd w:val="clear" w:color="auto" w:fill="FFFFFF"/>
          </w:tcPr>
          <w:p w:rsidR="00401A57" w:rsidRDefault="00401A57" w:rsidP="00401A57">
            <w:r>
              <w:t>Update record for master file</w:t>
            </w:r>
          </w:p>
        </w:tc>
        <w:tc>
          <w:tcPr>
            <w:tcW w:w="16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MDC</w:t>
            </w:r>
          </w:p>
        </w:tc>
        <w:tc>
          <w:tcPr>
            <w:tcW w:w="4400" w:type="dxa"/>
            <w:tcBorders>
              <w:bottom w:val="single" w:sz="4" w:space="0" w:color="auto"/>
            </w:tcBorders>
            <w:shd w:val="clear" w:color="auto" w:fill="F3F3F3"/>
          </w:tcPr>
          <w:p w:rsidR="00401A57" w:rsidRDefault="00401A57" w:rsidP="00401A57">
            <w:r>
              <w:t>Deactivate: discontinue using record in master file, but do not delete from database</w:t>
            </w:r>
          </w:p>
        </w:tc>
        <w:tc>
          <w:tcPr>
            <w:tcW w:w="16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MAC</w:t>
            </w:r>
          </w:p>
        </w:tc>
        <w:tc>
          <w:tcPr>
            <w:tcW w:w="4400" w:type="dxa"/>
            <w:shd w:val="clear" w:color="auto" w:fill="FFFFFF"/>
          </w:tcPr>
          <w:p w:rsidR="00401A57" w:rsidRDefault="00401A57" w:rsidP="00401A57">
            <w:r>
              <w:t>Reactivate deactivated record</w:t>
            </w:r>
          </w:p>
        </w:tc>
        <w:tc>
          <w:tcPr>
            <w:tcW w:w="16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0181 - MFN Record-level Error Return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MfnRecord-levelErrorReturn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status of the requested update.  Site-defined table, specific to each master file being updated via this transaction.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2.16.840.1.113883.18.96</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mfnRecord-levelErrorReturn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specifying the status of the requested update.  Site-defined table, specific to each master file being updated via this transaction.  Used in HL7 Version 2.x messaging in the MFA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MFN Record-level Error Return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http://terminology.hl7.org/CodeSystem/v2-0181</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hl7VS-mfnRecode-levelErrorReturn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which code status values for requested master file record update operations.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MFN Record-level Error Return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MFN Record-level Error Return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status of the requested update.  Site-defined table, specific to each master file being updated via this transaction.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MFA-4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401A57" w:rsidTr="00401A5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50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FFFFF"/>
          </w:tcPr>
          <w:p w:rsidR="00401A57" w:rsidRDefault="00401A57" w:rsidP="00401A57">
            <w:pPr>
              <w:pStyle w:val="UserTableBody"/>
            </w:pPr>
            <w:r>
              <w:t>S</w:t>
            </w:r>
          </w:p>
        </w:tc>
        <w:tc>
          <w:tcPr>
            <w:tcW w:w="5000" w:type="dxa"/>
            <w:tcBorders>
              <w:top w:val="single" w:sz="4" w:space="0" w:color="auto"/>
              <w:bottom w:val="single" w:sz="4" w:space="0" w:color="auto"/>
            </w:tcBorders>
            <w:shd w:val="clear" w:color="auto" w:fill="FFFFFF"/>
          </w:tcPr>
          <w:p w:rsidR="00401A57" w:rsidRDefault="00401A57" w:rsidP="00401A57">
            <w:pPr>
              <w:pStyle w:val="UserTableBody"/>
            </w:pPr>
            <w:r>
              <w:t>Successful posting of the record defined by the MFE segment</w:t>
            </w: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000" w:type="dxa"/>
            <w:tcBorders>
              <w:top w:val="single" w:sz="4" w:space="0" w:color="auto"/>
              <w:bottom w:val="double" w:sz="4" w:space="0" w:color="auto"/>
            </w:tcBorders>
            <w:shd w:val="clear" w:color="auto" w:fill="F3F3F3"/>
          </w:tcPr>
          <w:p w:rsidR="00401A57" w:rsidRDefault="00401A57" w:rsidP="00401A57">
            <w:r>
              <w:t>U</w:t>
            </w:r>
          </w:p>
        </w:tc>
        <w:tc>
          <w:tcPr>
            <w:tcW w:w="5000" w:type="dxa"/>
            <w:tcBorders>
              <w:top w:val="single" w:sz="4" w:space="0" w:color="auto"/>
              <w:bottom w:val="double" w:sz="4" w:space="0" w:color="auto"/>
            </w:tcBorders>
            <w:shd w:val="clear" w:color="auto" w:fill="F3F3F3"/>
          </w:tcPr>
          <w:p w:rsidR="00401A57" w:rsidRDefault="00401A57" w:rsidP="00401A57">
            <w:r>
              <w:t>Unsuccessful posting of the record defined by the MFE segment</w:t>
            </w:r>
          </w:p>
        </w:tc>
        <w:tc>
          <w:tcPr>
            <w:tcW w:w="1200" w:type="dxa"/>
            <w:tcBorders>
              <w:top w:val="single" w:sz="4" w:space="0" w:color="auto"/>
              <w:bottom w:val="double" w:sz="4" w:space="0" w:color="auto"/>
            </w:tcBorders>
            <w:shd w:val="clear" w:color="auto" w:fill="F3F3F3"/>
          </w:tcPr>
          <w:p w:rsidR="00401A57" w:rsidRDefault="00401A57" w:rsidP="00401A57"/>
        </w:tc>
        <w:tc>
          <w:tcPr>
            <w:tcW w:w="1200" w:type="dxa"/>
            <w:tcBorders>
              <w:top w:val="single" w:sz="4" w:space="0" w:color="auto"/>
              <w:bottom w:val="double" w:sz="4" w:space="0" w:color="auto"/>
            </w:tcBorders>
            <w:shd w:val="clear" w:color="auto" w:fill="F3F3F3"/>
          </w:tcPr>
          <w:p w:rsidR="00401A57" w:rsidRDefault="00401A57" w:rsidP="00401A57"/>
        </w:tc>
        <w:tc>
          <w:tcPr>
            <w:tcW w:w="800" w:type="dxa"/>
            <w:tcBorders>
              <w:top w:val="single" w:sz="4" w:space="0" w:color="auto"/>
              <w:bottom w:val="double" w:sz="4" w:space="0" w:color="auto"/>
            </w:tcBorders>
            <w:shd w:val="clear" w:color="auto" w:fill="F3F3F3"/>
          </w:tcPr>
          <w:p w:rsidR="00401A57" w:rsidRDefault="00401A57" w:rsidP="00401A57"/>
        </w:tc>
      </w:tr>
    </w:tbl>
    <w:p w:rsidR="00401A57" w:rsidRDefault="00401A57" w:rsidP="00401A57"/>
    <w:p w:rsidR="00401A57" w:rsidRDefault="00401A57" w:rsidP="00401A57">
      <w:pPr>
        <w:pStyle w:val="berschrift3"/>
      </w:pPr>
      <w:r>
        <w:t>0182 - Staff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StaffType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staff person's sex.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Staff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staff person's sex.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STF-4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0183 - Active/Inactive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Active/Inactive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whether a person is currently a valid staff member.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2.16.840.1.113883.18.97</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active-inactive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whether a person is currently a valid staff member.  Used in HL7 Version 2.x messaging in the STF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Active/Inactive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2.16.840.1.113883.21.109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hl7VS-active-inactive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whether a person is currently a valid staff member.</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Active/Inactive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Active/Inactive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whether a person is currently a valid staff member.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STF-7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w:t>
            </w:r>
          </w:p>
        </w:tc>
        <w:tc>
          <w:tcPr>
            <w:tcW w:w="1600" w:type="dxa"/>
            <w:tcBorders>
              <w:bottom w:val="single" w:sz="4" w:space="0" w:color="auto"/>
            </w:tcBorders>
            <w:shd w:val="clear" w:color="auto" w:fill="FFFFFF"/>
          </w:tcPr>
          <w:p w:rsidR="00401A57" w:rsidRDefault="00401A57" w:rsidP="00401A57">
            <w:pPr>
              <w:pStyle w:val="HL7TableBody"/>
            </w:pPr>
            <w:r>
              <w:t>Active Staff</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shd w:val="clear" w:color="auto" w:fill="F3F3F3"/>
          </w:tcPr>
          <w:p w:rsidR="00401A57" w:rsidRDefault="00401A57" w:rsidP="00401A57">
            <w:r>
              <w:t>I</w:t>
            </w:r>
          </w:p>
        </w:tc>
        <w:tc>
          <w:tcPr>
            <w:tcW w:w="1600" w:type="dxa"/>
            <w:shd w:val="clear" w:color="auto" w:fill="F3F3F3"/>
          </w:tcPr>
          <w:p w:rsidR="00401A57" w:rsidRDefault="00401A57" w:rsidP="00401A57">
            <w:r>
              <w:t>Inactive Staff</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0184 - Department</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Department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institution department to which this person reports or belongs.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Department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institution department to which this person reports or belongs.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STF-8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0185 - Preferred Method of Contact</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PreferredMethodOfContact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which of a group of multiple phone numbers is the preferred method of contact for this person.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2.16.840.1.113883.18.98</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preferredMethodOfContact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which of a group of multiple phone numbers is the preferred method of contact for this person.  Used in HL7 Version 2.x messaging in the STF, PRD, and CTD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Preferred Method of Contact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http://terminology.hl7.org/CodeSystem/v2-0185</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hl7VS-preferredMethodOfContrct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which of a group of multiple phone numbers is the preferred method of contact for this person.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Preferred Method of Contact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Preferred Method of Contact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which of a group of multiple phone numbers is the preferred method of contact for this person.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STF-16, PRD-6, PRD-14, CTD-6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B</w:t>
            </w:r>
          </w:p>
        </w:tc>
        <w:tc>
          <w:tcPr>
            <w:tcW w:w="1600" w:type="dxa"/>
            <w:tcBorders>
              <w:bottom w:val="single" w:sz="4" w:space="0" w:color="auto"/>
            </w:tcBorders>
            <w:shd w:val="clear" w:color="auto" w:fill="FFFFFF"/>
          </w:tcPr>
          <w:p w:rsidR="00401A57" w:rsidRDefault="00401A57" w:rsidP="00401A57">
            <w:pPr>
              <w:pStyle w:val="HL7TableBody"/>
            </w:pPr>
            <w:r>
              <w:t>Beeper Number</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w:t>
            </w:r>
          </w:p>
        </w:tc>
        <w:tc>
          <w:tcPr>
            <w:tcW w:w="1600" w:type="dxa"/>
            <w:tcBorders>
              <w:bottom w:val="single" w:sz="4" w:space="0" w:color="auto"/>
            </w:tcBorders>
            <w:shd w:val="clear" w:color="auto" w:fill="F3F3F3"/>
          </w:tcPr>
          <w:p w:rsidR="00401A57" w:rsidRDefault="00401A57" w:rsidP="00401A57">
            <w:r>
              <w:t>Cellular Phone Number</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E</w:t>
            </w:r>
          </w:p>
        </w:tc>
        <w:tc>
          <w:tcPr>
            <w:tcW w:w="1600" w:type="dxa"/>
            <w:tcBorders>
              <w:bottom w:val="single" w:sz="4" w:space="0" w:color="auto"/>
            </w:tcBorders>
            <w:shd w:val="clear" w:color="auto" w:fill="FFFFFF"/>
          </w:tcPr>
          <w:p w:rsidR="00401A57" w:rsidRDefault="00401A57" w:rsidP="00401A57">
            <w:r>
              <w:t>E-Mail Address (for backward compatibility)</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F</w:t>
            </w:r>
          </w:p>
        </w:tc>
        <w:tc>
          <w:tcPr>
            <w:tcW w:w="1600" w:type="dxa"/>
            <w:tcBorders>
              <w:bottom w:val="single" w:sz="4" w:space="0" w:color="auto"/>
            </w:tcBorders>
            <w:shd w:val="clear" w:color="auto" w:fill="F3F3F3"/>
          </w:tcPr>
          <w:p w:rsidR="00401A57" w:rsidRDefault="00401A57" w:rsidP="00401A57">
            <w:r>
              <w:t>FAX Number</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H</w:t>
            </w:r>
          </w:p>
        </w:tc>
        <w:tc>
          <w:tcPr>
            <w:tcW w:w="1600" w:type="dxa"/>
            <w:tcBorders>
              <w:bottom w:val="single" w:sz="4" w:space="0" w:color="auto"/>
            </w:tcBorders>
            <w:shd w:val="clear" w:color="auto" w:fill="FFFFFF"/>
          </w:tcPr>
          <w:p w:rsidR="00401A57" w:rsidRDefault="00401A57" w:rsidP="00401A57">
            <w:r>
              <w:t>Home Phone Number</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O</w:t>
            </w:r>
          </w:p>
        </w:tc>
        <w:tc>
          <w:tcPr>
            <w:tcW w:w="1600" w:type="dxa"/>
            <w:shd w:val="clear" w:color="auto" w:fill="F3F3F3"/>
          </w:tcPr>
          <w:p w:rsidR="00401A57" w:rsidRDefault="00401A57" w:rsidP="00401A57">
            <w:r>
              <w:t>Office Phone Number</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0186 - Practitioner Category</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PractitionerCategory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category of practitioner.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Practitioner Category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category of practitioner.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PRA-3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0187 - Provider Billing</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ProviderBilling</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how provider services are billed.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2.16.840.1.113883.18.99</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providerBilling</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how provider services are billed.  Used in HL7 Version 2.x messaging in the PRA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Provider Billing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http://terminology.hl7.org/CodeSystem/v2-0187</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hl7VS-providerBilling</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how provider services are billed.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Provider Billing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Provider Billing</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how provider services are billed.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PRA-4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I</w:t>
            </w:r>
          </w:p>
        </w:tc>
        <w:tc>
          <w:tcPr>
            <w:tcW w:w="1600" w:type="dxa"/>
            <w:tcBorders>
              <w:bottom w:val="single" w:sz="4" w:space="0" w:color="auto"/>
            </w:tcBorders>
            <w:shd w:val="clear" w:color="auto" w:fill="FFFFFF"/>
          </w:tcPr>
          <w:p w:rsidR="00401A57" w:rsidRDefault="00401A57" w:rsidP="00401A57">
            <w:pPr>
              <w:pStyle w:val="HL7TableBody"/>
            </w:pPr>
            <w:r>
              <w:t>Institution bills for provider</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shd w:val="clear" w:color="auto" w:fill="F3F3F3"/>
          </w:tcPr>
          <w:p w:rsidR="00401A57" w:rsidRDefault="00401A57" w:rsidP="00401A57">
            <w:r>
              <w:t>P</w:t>
            </w:r>
          </w:p>
        </w:tc>
        <w:tc>
          <w:tcPr>
            <w:tcW w:w="1600" w:type="dxa"/>
            <w:shd w:val="clear" w:color="auto" w:fill="F3F3F3"/>
          </w:tcPr>
          <w:p w:rsidR="00401A57" w:rsidRDefault="00401A57" w:rsidP="00401A57">
            <w:r>
              <w:t>Provider does own billing</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0188 - Operator ID</w:t>
      </w:r>
    </w:p>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Operator ID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individual responsible for triggering the event.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EVN-5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berschrift3"/>
      </w:pPr>
      <w:r>
        <w:t>0189 - Ethnic Group</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189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EthnicGroup</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further defining a patient's ancestry.  In the US, a current use is to use these codes to report ethnicity in line with US federal standards for Hispanic origin.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2.16.840.1.113883.18.100</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ethnicGroup</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further defining a patient's ancestry.  In the US, a current use is to use these codes to report ethnicity in line with US federal standards for Hispanic origin.  Used for HL7 Version 2 messaging in the PID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Ethnic Group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http://terminology.hl7.org/CodeSystem/v2-0189</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01.11.2000</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2.4</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hl7VS-ethnicGroup</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further defining a patient's ancestry.  In the US, a current use is to use these codes to report ethnicity in line with US federal standards for Hispanic origin.  Used for HL7 Version 2 messaging in the PID segment.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Ethnic Group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http://terminology.hl7.org/ValueSet/v2-0189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0189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2.16.840.1.113883.12.189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Ethnic Group</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further defining a patient's ancestry.  In the US, a current use is to use these codes to report ethnicity in line with US federal standards for Hispanic origin.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PID-22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H</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Hispanic or Latino</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N</w:t>
            </w:r>
          </w:p>
        </w:tc>
        <w:tc>
          <w:tcPr>
            <w:tcW w:w="1600" w:type="dxa"/>
            <w:tcBorders>
              <w:top w:val="single" w:sz="4" w:space="0" w:color="auto"/>
              <w:bottom w:val="single" w:sz="4" w:space="0" w:color="auto"/>
            </w:tcBorders>
            <w:shd w:val="clear" w:color="auto" w:fill="F3F3F3"/>
          </w:tcPr>
          <w:p w:rsidR="00401A57" w:rsidRDefault="00401A57" w:rsidP="00401A57">
            <w:r>
              <w:t>Not Hispanic or Latino</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FFFFF"/>
          </w:tcPr>
          <w:p w:rsidR="00401A57" w:rsidRDefault="00401A57" w:rsidP="00401A57">
            <w:r>
              <w:t>U</w:t>
            </w:r>
          </w:p>
        </w:tc>
        <w:tc>
          <w:tcPr>
            <w:tcW w:w="1600" w:type="dxa"/>
            <w:tcBorders>
              <w:top w:val="single" w:sz="4" w:space="0" w:color="auto"/>
              <w:bottom w:val="double" w:sz="4" w:space="0" w:color="auto"/>
            </w:tcBorders>
            <w:shd w:val="clear" w:color="auto" w:fill="FFFFFF"/>
          </w:tcPr>
          <w:p w:rsidR="00401A57" w:rsidRDefault="00401A57" w:rsidP="00401A57">
            <w:r>
              <w:t>Unknown</w:t>
            </w:r>
          </w:p>
        </w:tc>
        <w:tc>
          <w:tcPr>
            <w:tcW w:w="4400" w:type="dxa"/>
            <w:tcBorders>
              <w:top w:val="single" w:sz="4" w:space="0" w:color="auto"/>
              <w:bottom w:val="double" w:sz="4" w:space="0" w:color="auto"/>
            </w:tcBorders>
            <w:shd w:val="clear" w:color="auto" w:fill="FFFFFF"/>
          </w:tcPr>
          <w:p w:rsidR="00401A57" w:rsidRDefault="00401A57" w:rsidP="00401A57"/>
        </w:tc>
        <w:tc>
          <w:tcPr>
            <w:tcW w:w="12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0190 - Address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190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AddressType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types or kinds of addresses.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2.16.840.1.113883.18.101</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addressType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types or kinds of addresses.  Used in HL7 Version 2.x messaging in the XAD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Address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http://terminology.hl7.org/CodeSystem/v2-0190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5</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hl7VS-addressType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types or kinds of addresses.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Address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http://terminology.hl7.org/ValueSet/v2-0190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0190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2.16.840.1.113883.12.190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Address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types or kinds of addresses.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XAD.8, AD.7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1200" w:type="dxa"/>
            <w:tcBorders>
              <w:bottom w:val="single" w:sz="4" w:space="0" w:color="auto"/>
            </w:tcBorders>
            <w:shd w:val="clear" w:color="auto" w:fill="E6E6E6"/>
          </w:tcPr>
          <w:p w:rsidR="00401A57" w:rsidRDefault="00401A57" w:rsidP="00401A57">
            <w:pPr>
              <w:pStyle w:val="HL7TableHeader"/>
            </w:pPr>
            <w:r>
              <w:t>Definition</w:t>
            </w:r>
          </w:p>
        </w:tc>
        <w:tc>
          <w:tcPr>
            <w:tcW w:w="44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BA</w:t>
            </w:r>
          </w:p>
        </w:tc>
        <w:tc>
          <w:tcPr>
            <w:tcW w:w="1600" w:type="dxa"/>
            <w:tcBorders>
              <w:bottom w:val="single" w:sz="4" w:space="0" w:color="auto"/>
            </w:tcBorders>
            <w:shd w:val="clear" w:color="auto" w:fill="FFFFFF"/>
          </w:tcPr>
          <w:p w:rsidR="00401A57" w:rsidRDefault="00401A57" w:rsidP="00401A57">
            <w:pPr>
              <w:pStyle w:val="HL7TableBody"/>
            </w:pPr>
            <w:r>
              <w:t>Bad address</w:t>
            </w:r>
          </w:p>
        </w:tc>
        <w:tc>
          <w:tcPr>
            <w:tcW w:w="1200" w:type="dxa"/>
            <w:tcBorders>
              <w:bottom w:val="single" w:sz="4" w:space="0" w:color="auto"/>
            </w:tcBorders>
            <w:shd w:val="clear" w:color="auto" w:fill="FFFFFF"/>
          </w:tcPr>
          <w:p w:rsidR="00401A57" w:rsidRDefault="00401A57" w:rsidP="00401A57">
            <w:pPr>
              <w:pStyle w:val="HL7TableBody"/>
            </w:pPr>
          </w:p>
        </w:tc>
        <w:tc>
          <w:tcPr>
            <w:tcW w:w="4400" w:type="dxa"/>
            <w:tcBorders>
              <w:bottom w:val="single" w:sz="4" w:space="0" w:color="auto"/>
            </w:tcBorders>
            <w:shd w:val="clear" w:color="auto" w:fill="FFFFFF"/>
          </w:tcPr>
          <w:p w:rsidR="00401A57" w:rsidRDefault="00401A57" w:rsidP="00401A57">
            <w:pPr>
              <w:pStyle w:val="HL7TableBody"/>
            </w:pPr>
            <w:r>
              <w:t>Retained for backward compatibility only as of v2.6. Refer to XAD.17</w:t>
            </w: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BI</w:t>
            </w:r>
          </w:p>
        </w:tc>
        <w:tc>
          <w:tcPr>
            <w:tcW w:w="1600" w:type="dxa"/>
            <w:tcBorders>
              <w:bottom w:val="single" w:sz="4" w:space="0" w:color="auto"/>
            </w:tcBorders>
            <w:shd w:val="clear" w:color="auto" w:fill="F3F3F3"/>
          </w:tcPr>
          <w:p w:rsidR="00401A57" w:rsidRDefault="00401A57" w:rsidP="00401A57">
            <w:r>
              <w:t>Billing Address</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May also be used for the validation/authorization of credit cards</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w:t>
            </w:r>
          </w:p>
        </w:tc>
        <w:tc>
          <w:tcPr>
            <w:tcW w:w="1600" w:type="dxa"/>
            <w:tcBorders>
              <w:bottom w:val="single" w:sz="4" w:space="0" w:color="auto"/>
            </w:tcBorders>
            <w:shd w:val="clear" w:color="auto" w:fill="FFFFFF"/>
          </w:tcPr>
          <w:p w:rsidR="00401A57" w:rsidRDefault="00401A57" w:rsidP="00401A57">
            <w:r>
              <w:t>Birth (nee)  (birth address, not otherwise specified)</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the birth address, not otherwise specified</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BDL</w:t>
            </w:r>
          </w:p>
        </w:tc>
        <w:tc>
          <w:tcPr>
            <w:tcW w:w="1600" w:type="dxa"/>
            <w:tcBorders>
              <w:bottom w:val="single" w:sz="4" w:space="0" w:color="auto"/>
            </w:tcBorders>
            <w:shd w:val="clear" w:color="auto" w:fill="F3F3F3"/>
          </w:tcPr>
          <w:p w:rsidR="00401A57" w:rsidRDefault="00401A57" w:rsidP="00401A57">
            <w:r>
              <w:t>Birth delivery location  (address where birth occurred)</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Refers to the address where birth occurred.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F</w:t>
            </w:r>
          </w:p>
        </w:tc>
        <w:tc>
          <w:tcPr>
            <w:tcW w:w="1600" w:type="dxa"/>
            <w:tcBorders>
              <w:bottom w:val="single" w:sz="4" w:space="0" w:color="auto"/>
            </w:tcBorders>
            <w:shd w:val="clear" w:color="auto" w:fill="FFFFFF"/>
          </w:tcPr>
          <w:p w:rsidR="00401A57" w:rsidRDefault="00401A57" w:rsidP="00401A57">
            <w:r>
              <w:t>Country Of Origin</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w:t>
            </w:r>
          </w:p>
        </w:tc>
        <w:tc>
          <w:tcPr>
            <w:tcW w:w="1600" w:type="dxa"/>
            <w:tcBorders>
              <w:bottom w:val="single" w:sz="4" w:space="0" w:color="auto"/>
            </w:tcBorders>
            <w:shd w:val="clear" w:color="auto" w:fill="F3F3F3"/>
          </w:tcPr>
          <w:p w:rsidR="00401A57" w:rsidRDefault="00401A57" w:rsidP="00401A57">
            <w:r>
              <w:t>Current Or Temporary</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Retained for backward compatibility only as of v2.6. Refer to XAD.16</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w:t>
            </w:r>
          </w:p>
        </w:tc>
        <w:tc>
          <w:tcPr>
            <w:tcW w:w="1600" w:type="dxa"/>
            <w:tcBorders>
              <w:bottom w:val="single" w:sz="4" w:space="0" w:color="auto"/>
            </w:tcBorders>
            <w:shd w:val="clear" w:color="auto" w:fill="FFFFFF"/>
          </w:tcPr>
          <w:p w:rsidR="00401A57" w:rsidRDefault="00401A57" w:rsidP="00401A57">
            <w:r>
              <w:t>Firm/Business</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an address specific to an organization, such as an insurance company or employer, versus an individual’s work location or place of employment. It would be specific to a firm or organization that has some sort of business relationship with the subject</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H</w:t>
            </w:r>
          </w:p>
        </w:tc>
        <w:tc>
          <w:tcPr>
            <w:tcW w:w="1600" w:type="dxa"/>
            <w:tcBorders>
              <w:bottom w:val="single" w:sz="4" w:space="0" w:color="auto"/>
            </w:tcBorders>
            <w:shd w:val="clear" w:color="auto" w:fill="F3F3F3"/>
          </w:tcPr>
          <w:p w:rsidR="00401A57" w:rsidRDefault="00401A57" w:rsidP="00401A57">
            <w:r>
              <w:t>Home</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Refers to a residence or domicile, literally the place where the subject resides the majority of the time. Generally speaking most people will have a home address and it will represent their primary address. Home address is mutually exclusive of permanent address.</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w:t>
            </w:r>
          </w:p>
        </w:tc>
        <w:tc>
          <w:tcPr>
            <w:tcW w:w="1600" w:type="dxa"/>
            <w:tcBorders>
              <w:bottom w:val="single" w:sz="4" w:space="0" w:color="auto"/>
            </w:tcBorders>
            <w:shd w:val="clear" w:color="auto" w:fill="FFFFFF"/>
          </w:tcPr>
          <w:p w:rsidR="00401A57" w:rsidRDefault="00401A57" w:rsidP="00401A57">
            <w:r>
              <w:t>Legal Address</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a special case address specific to the status of a subject or legal action involving the subject. For example, prisoners being treated at a healthcare facility may have home addresses, but their status mandates an address specific to their place of incarceration. Statutes may require the health information specific to a ward of the state be sent to a legal guardian, the courts, or a state or municipal agency regardless of the ward’s physical location. In cases involving civil or criminal proceedings, a record may be flagged such that all correspondence is sent to any variety of legal entities.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w:t>
            </w:r>
          </w:p>
        </w:tc>
        <w:tc>
          <w:tcPr>
            <w:tcW w:w="1600" w:type="dxa"/>
            <w:tcBorders>
              <w:bottom w:val="single" w:sz="4" w:space="0" w:color="auto"/>
            </w:tcBorders>
            <w:shd w:val="clear" w:color="auto" w:fill="F3F3F3"/>
          </w:tcPr>
          <w:p w:rsidR="00401A57" w:rsidRDefault="00401A57" w:rsidP="00401A57">
            <w:r>
              <w:t>Mailing</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Retained for backward compatibility only as of v2.6. Refer to XAD.18</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O</w:t>
            </w:r>
          </w:p>
        </w:tc>
        <w:tc>
          <w:tcPr>
            <w:tcW w:w="1600" w:type="dxa"/>
            <w:tcBorders>
              <w:bottom w:val="single" w:sz="4" w:space="0" w:color="auto"/>
            </w:tcBorders>
            <w:shd w:val="clear" w:color="auto" w:fill="FFFFFF"/>
          </w:tcPr>
          <w:p w:rsidR="00401A57" w:rsidRDefault="00401A57" w:rsidP="00401A57">
            <w:r>
              <w:t>Office/Business</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a work address specific to the subject.</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w:t>
            </w:r>
          </w:p>
        </w:tc>
        <w:tc>
          <w:tcPr>
            <w:tcW w:w="1600" w:type="dxa"/>
            <w:tcBorders>
              <w:bottom w:val="single" w:sz="4" w:space="0" w:color="auto"/>
            </w:tcBorders>
            <w:shd w:val="clear" w:color="auto" w:fill="F3F3F3"/>
          </w:tcPr>
          <w:p w:rsidR="00401A57" w:rsidRDefault="00401A57" w:rsidP="00401A57">
            <w:r>
              <w:t>Permanent</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Refers to a place where the residents know the subject and where correspondence addressed to the subject will eventually reach the subject regardless of their physical location. A permanent address generally reflects a tax jurisdiction.  Members of the military, flight attendants, and executives on rotational assignments are examples of those who typically maintain a permanent address. Although mutually exclusive of home address, in some instances, such as the executives mentioned above, it may be synonymous.  In such cases upon return from assignment this address would revert to the home address.</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RH</w:t>
            </w:r>
          </w:p>
        </w:tc>
        <w:tc>
          <w:tcPr>
            <w:tcW w:w="1600" w:type="dxa"/>
            <w:tcBorders>
              <w:bottom w:val="single" w:sz="4" w:space="0" w:color="auto"/>
            </w:tcBorders>
            <w:shd w:val="clear" w:color="auto" w:fill="FFFFFF"/>
          </w:tcPr>
          <w:p w:rsidR="00401A57" w:rsidRDefault="00401A57" w:rsidP="00401A57">
            <w:r>
              <w:t>Registry home. Refers to the information system, typically managed by a public health agency, that stores patient information such as immunization histories or cancer data, regardless of where the patient obtains services.</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the information system, typically managed by a public health agency that stores patient information such as immunization histories or cancer data, regardless of where the patient obtains services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BR</w:t>
            </w:r>
          </w:p>
        </w:tc>
        <w:tc>
          <w:tcPr>
            <w:tcW w:w="1600" w:type="dxa"/>
            <w:tcBorders>
              <w:bottom w:val="single" w:sz="4" w:space="0" w:color="auto"/>
            </w:tcBorders>
            <w:shd w:val="clear" w:color="auto" w:fill="F3F3F3"/>
          </w:tcPr>
          <w:p w:rsidR="00401A57" w:rsidRDefault="00401A57" w:rsidP="00401A57">
            <w:r>
              <w:t>Residence at birth (home address at time of birth)</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r>
              <w:t>Refers to the home address at time of birth.</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w:t>
            </w:r>
          </w:p>
        </w:tc>
        <w:tc>
          <w:tcPr>
            <w:tcW w:w="1600" w:type="dxa"/>
            <w:tcBorders>
              <w:bottom w:val="single" w:sz="4" w:space="0" w:color="auto"/>
            </w:tcBorders>
            <w:shd w:val="clear" w:color="auto" w:fill="FFFFFF"/>
          </w:tcPr>
          <w:p w:rsidR="00401A57" w:rsidRDefault="00401A57" w:rsidP="00401A57">
            <w:r>
              <w:t>Service Location</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Refers to the location in which service is rendered. This would be used if reimbursement is based on the location of the service (to take into account the cost of those services).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SH</w:t>
            </w:r>
          </w:p>
        </w:tc>
        <w:tc>
          <w:tcPr>
            <w:tcW w:w="1600" w:type="dxa"/>
            <w:tcBorders>
              <w:bottom w:val="single" w:sz="4" w:space="0" w:color="auto"/>
            </w:tcBorders>
            <w:shd w:val="clear" w:color="auto" w:fill="F3F3F3"/>
          </w:tcPr>
          <w:p w:rsidR="00401A57" w:rsidRDefault="00401A57" w:rsidP="00401A57">
            <w:r>
              <w:t>Shipping Address</w:t>
            </w:r>
          </w:p>
        </w:tc>
        <w:tc>
          <w:tcPr>
            <w:tcW w:w="1200" w:type="dxa"/>
            <w:tcBorders>
              <w:bottom w:val="single" w:sz="4" w:space="0" w:color="auto"/>
            </w:tcBorders>
            <w:shd w:val="clear" w:color="auto" w:fill="F3F3F3"/>
          </w:tcPr>
          <w:p w:rsidR="00401A57" w:rsidRDefault="00401A57" w:rsidP="00401A57"/>
        </w:tc>
        <w:tc>
          <w:tcPr>
            <w:tcW w:w="44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TM</w:t>
            </w:r>
          </w:p>
        </w:tc>
        <w:tc>
          <w:tcPr>
            <w:tcW w:w="1600" w:type="dxa"/>
            <w:tcBorders>
              <w:bottom w:val="single" w:sz="4" w:space="0" w:color="auto"/>
            </w:tcBorders>
            <w:shd w:val="clear" w:color="auto" w:fill="FFFFFF"/>
          </w:tcPr>
          <w:p w:rsidR="00401A57" w:rsidRDefault="00401A57" w:rsidP="00401A57">
            <w:r>
              <w:t>Tube Address</w:t>
            </w:r>
          </w:p>
        </w:tc>
        <w:tc>
          <w:tcPr>
            <w:tcW w:w="1200" w:type="dxa"/>
            <w:tcBorders>
              <w:bottom w:val="single" w:sz="4" w:space="0" w:color="auto"/>
            </w:tcBorders>
            <w:shd w:val="clear" w:color="auto" w:fill="FFFFFF"/>
          </w:tcPr>
          <w:p w:rsidR="00401A57" w:rsidRDefault="00401A57" w:rsidP="00401A57"/>
        </w:tc>
        <w:tc>
          <w:tcPr>
            <w:tcW w:w="4400" w:type="dxa"/>
            <w:tcBorders>
              <w:bottom w:val="single" w:sz="4" w:space="0" w:color="auto"/>
            </w:tcBorders>
            <w:shd w:val="clear" w:color="auto" w:fill="FFFFFF"/>
          </w:tcPr>
          <w:p w:rsidR="00401A57" w:rsidRDefault="00401A57" w:rsidP="00401A57">
            <w:r>
              <w:t>Pneumatic tube address (to which letters may be sent). A special transport system to transport small samples/containers and/or normal mail in small carriages on rail or in a tube.  (German Rohrpost)</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V</w:t>
            </w:r>
          </w:p>
        </w:tc>
        <w:tc>
          <w:tcPr>
            <w:tcW w:w="1600" w:type="dxa"/>
            <w:shd w:val="clear" w:color="auto" w:fill="F3F3F3"/>
          </w:tcPr>
          <w:p w:rsidR="00401A57" w:rsidRDefault="00401A57" w:rsidP="00401A57">
            <w:r>
              <w:t>Vacation</w:t>
            </w:r>
          </w:p>
        </w:tc>
        <w:tc>
          <w:tcPr>
            <w:tcW w:w="1200" w:type="dxa"/>
            <w:shd w:val="clear" w:color="auto" w:fill="F3F3F3"/>
          </w:tcPr>
          <w:p w:rsidR="00401A57" w:rsidRDefault="00401A57" w:rsidP="00401A57"/>
        </w:tc>
        <w:tc>
          <w:tcPr>
            <w:tcW w:w="44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0191 - Type of Referenced Data</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191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TypeOfReferencedData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declaring the general type of media data that is encoded.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2.16.840.1.113883.18.102</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typeOfReferencedData</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declaring the general type of media data that is encoded.  Used in v2.5.1 interfaces and earlier, and replaced with the full set of IANA media types as a standard coding system for this after HL7 version 2.6 (see value set 2.16.840.1.113883.21.425 hl7VS-mimeTypes for HL7 table 0834 built on MIME types).  More information may be found at http://www.iana.org/assignments/media-types/media-types.xhtml</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Type of Referenced Data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http://terminology.hl7.org/CodeSystem/v2-0191</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hl7VS-typeOfData</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declaring the general type of media data that is encoded.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Type of Referenced Data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http://terminology.hl7.org/ValueSet/v2-0191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0191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2.16.840.1.113883.12.191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Type of Referenced Data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declaring the general type of media data that is encoded.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InM/FM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TXA-3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800" w:type="dxa"/>
            <w:tcBorders>
              <w:bottom w:val="single" w:sz="4" w:space="0" w:color="auto"/>
            </w:tcBorders>
            <w:shd w:val="clear" w:color="auto" w:fill="E6E6E6"/>
          </w:tcPr>
          <w:p w:rsidR="00401A57" w:rsidRDefault="00401A57" w:rsidP="00401A57">
            <w:pPr>
              <w:pStyle w:val="HL7TableHeader"/>
            </w:pPr>
            <w:r>
              <w:t>Display Name</w:t>
            </w:r>
          </w:p>
        </w:tc>
        <w:tc>
          <w:tcPr>
            <w:tcW w:w="12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AP</w:t>
            </w:r>
          </w:p>
        </w:tc>
        <w:tc>
          <w:tcPr>
            <w:tcW w:w="4800" w:type="dxa"/>
            <w:tcBorders>
              <w:bottom w:val="single" w:sz="4" w:space="0" w:color="auto"/>
            </w:tcBorders>
            <w:shd w:val="clear" w:color="auto" w:fill="FFFFFF"/>
          </w:tcPr>
          <w:p w:rsidR="00401A57" w:rsidRDefault="00401A57" w:rsidP="00401A57">
            <w:pPr>
              <w:pStyle w:val="HL7TableBody"/>
            </w:pPr>
            <w:r>
              <w:t>Other application data, typically uninterpreted binary data (HL7 V2.3 and later)</w:t>
            </w:r>
          </w:p>
        </w:tc>
        <w:tc>
          <w:tcPr>
            <w:tcW w:w="12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AU</w:t>
            </w:r>
          </w:p>
        </w:tc>
        <w:tc>
          <w:tcPr>
            <w:tcW w:w="4800" w:type="dxa"/>
            <w:tcBorders>
              <w:bottom w:val="single" w:sz="4" w:space="0" w:color="auto"/>
            </w:tcBorders>
            <w:shd w:val="clear" w:color="auto" w:fill="F3F3F3"/>
          </w:tcPr>
          <w:p w:rsidR="00401A57" w:rsidRDefault="00401A57" w:rsidP="00401A57">
            <w:r>
              <w:t>Audio data (HL7 V2.3 and later)</w:t>
            </w:r>
          </w:p>
        </w:tc>
        <w:tc>
          <w:tcPr>
            <w:tcW w:w="12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FT</w:t>
            </w:r>
          </w:p>
        </w:tc>
        <w:tc>
          <w:tcPr>
            <w:tcW w:w="4800" w:type="dxa"/>
            <w:tcBorders>
              <w:bottom w:val="single" w:sz="4" w:space="0" w:color="auto"/>
            </w:tcBorders>
            <w:shd w:val="clear" w:color="auto" w:fill="FFFFFF"/>
          </w:tcPr>
          <w:p w:rsidR="00401A57" w:rsidRDefault="00401A57" w:rsidP="00401A57">
            <w:r>
              <w:t>Formatted text (HL7 V2.2 only)</w:t>
            </w:r>
          </w:p>
        </w:tc>
        <w:tc>
          <w:tcPr>
            <w:tcW w:w="12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IM</w:t>
            </w:r>
          </w:p>
        </w:tc>
        <w:tc>
          <w:tcPr>
            <w:tcW w:w="4800" w:type="dxa"/>
            <w:tcBorders>
              <w:bottom w:val="single" w:sz="4" w:space="0" w:color="auto"/>
            </w:tcBorders>
            <w:shd w:val="clear" w:color="auto" w:fill="F3F3F3"/>
          </w:tcPr>
          <w:p w:rsidR="00401A57" w:rsidRDefault="00401A57" w:rsidP="00401A57">
            <w:r>
              <w:t>Image data (HL7 V2.3 and later)</w:t>
            </w:r>
          </w:p>
        </w:tc>
        <w:tc>
          <w:tcPr>
            <w:tcW w:w="12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multipart</w:t>
            </w:r>
          </w:p>
        </w:tc>
        <w:tc>
          <w:tcPr>
            <w:tcW w:w="4800" w:type="dxa"/>
            <w:tcBorders>
              <w:bottom w:val="single" w:sz="4" w:space="0" w:color="auto"/>
            </w:tcBorders>
            <w:shd w:val="clear" w:color="auto" w:fill="FFFFFF"/>
          </w:tcPr>
          <w:p w:rsidR="00401A57" w:rsidRDefault="00401A57" w:rsidP="00401A57">
            <w:r>
              <w:t>MIME multipart package</w:t>
            </w:r>
          </w:p>
        </w:tc>
        <w:tc>
          <w:tcPr>
            <w:tcW w:w="12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NS</w:t>
            </w:r>
          </w:p>
        </w:tc>
        <w:tc>
          <w:tcPr>
            <w:tcW w:w="4800" w:type="dxa"/>
            <w:tcBorders>
              <w:bottom w:val="single" w:sz="4" w:space="0" w:color="auto"/>
            </w:tcBorders>
            <w:shd w:val="clear" w:color="auto" w:fill="F3F3F3"/>
          </w:tcPr>
          <w:p w:rsidR="00401A57" w:rsidRDefault="00401A57" w:rsidP="00401A57">
            <w:r>
              <w:t>Non-scanned image (HL7 V2.2 only)</w:t>
            </w:r>
          </w:p>
        </w:tc>
        <w:tc>
          <w:tcPr>
            <w:tcW w:w="12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SD</w:t>
            </w:r>
          </w:p>
        </w:tc>
        <w:tc>
          <w:tcPr>
            <w:tcW w:w="4800" w:type="dxa"/>
            <w:tcBorders>
              <w:bottom w:val="single" w:sz="4" w:space="0" w:color="auto"/>
            </w:tcBorders>
            <w:shd w:val="clear" w:color="auto" w:fill="FFFFFF"/>
          </w:tcPr>
          <w:p w:rsidR="00401A57" w:rsidRDefault="00401A57" w:rsidP="00401A57">
            <w:r>
              <w:t>Scanned document (HL7 V2.2 only)</w:t>
            </w:r>
          </w:p>
        </w:tc>
        <w:tc>
          <w:tcPr>
            <w:tcW w:w="12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SI</w:t>
            </w:r>
          </w:p>
        </w:tc>
        <w:tc>
          <w:tcPr>
            <w:tcW w:w="4800" w:type="dxa"/>
            <w:tcBorders>
              <w:bottom w:val="single" w:sz="4" w:space="0" w:color="auto"/>
            </w:tcBorders>
            <w:shd w:val="clear" w:color="auto" w:fill="F3F3F3"/>
          </w:tcPr>
          <w:p w:rsidR="00401A57" w:rsidRDefault="00401A57" w:rsidP="00401A57">
            <w:r>
              <w:t>Scanned image (HL7 V2.2 only)</w:t>
            </w:r>
          </w:p>
        </w:tc>
        <w:tc>
          <w:tcPr>
            <w:tcW w:w="12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TEXT</w:t>
            </w:r>
          </w:p>
        </w:tc>
        <w:tc>
          <w:tcPr>
            <w:tcW w:w="4800" w:type="dxa"/>
            <w:tcBorders>
              <w:bottom w:val="single" w:sz="4" w:space="0" w:color="auto"/>
            </w:tcBorders>
            <w:shd w:val="clear" w:color="auto" w:fill="FFFFFF"/>
          </w:tcPr>
          <w:p w:rsidR="00401A57" w:rsidRDefault="00401A57" w:rsidP="00401A57">
            <w:r>
              <w:t>Machine readable text document (HL7 V2.3.1 and later)</w:t>
            </w:r>
          </w:p>
        </w:tc>
        <w:tc>
          <w:tcPr>
            <w:tcW w:w="12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TX</w:t>
            </w:r>
          </w:p>
        </w:tc>
        <w:tc>
          <w:tcPr>
            <w:tcW w:w="4800" w:type="dxa"/>
            <w:shd w:val="clear" w:color="auto" w:fill="F3F3F3"/>
          </w:tcPr>
          <w:p w:rsidR="00401A57" w:rsidRDefault="00401A57" w:rsidP="00401A57">
            <w:r>
              <w:t>Machine readable text document (HL7 V2.2 only)</w:t>
            </w:r>
          </w:p>
        </w:tc>
        <w:tc>
          <w:tcPr>
            <w:tcW w:w="12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0193 - Amount Class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193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AmountClass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amount quantity class.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2.16.840.1.113883.18.103</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amountClass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specifying the amount quantity class.  Used in HL7 Version 2.x messaging in the PTA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Amount Class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http://terminology.hl7.org/CodeSystem/v2-0193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01.12.1994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hl7VS-amountClass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specify the amount quantity class.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Amount Class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http://terminology.hl7.org/ValueSet/v2-0193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0193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2.16.840.1.113883.12.193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Amount Class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specifying the amount quantity class.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InM/FM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PTA.2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2.2</w:t>
            </w:r>
          </w:p>
        </w:tc>
      </w:tr>
    </w:tbl>
    <w:p w:rsidR="00401A57" w:rsidRDefault="00401A57" w:rsidP="00401A57"/>
    <w:p w:rsidR="00401A57" w:rsidRDefault="00401A57" w:rsidP="00401A57">
      <w:pPr>
        <w:pStyle w:val="Subheading"/>
      </w:pPr>
      <w:r>
        <w:t>Table 0193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40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AT</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Amount</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p>
        </w:tc>
        <w:tc>
          <w:tcPr>
            <w:tcW w:w="4000" w:type="dxa"/>
            <w:tcBorders>
              <w:top w:val="single" w:sz="4" w:space="0" w:color="auto"/>
              <w:bottom w:val="single" w:sz="4" w:space="0" w:color="auto"/>
            </w:tcBorders>
            <w:shd w:val="clear" w:color="auto" w:fill="FFFFFF"/>
          </w:tcPr>
          <w:p w:rsidR="00401A57" w:rsidRDefault="00401A57" w:rsidP="00401A57">
            <w:pPr>
              <w:pStyle w:val="UserTableBody"/>
            </w:pPr>
            <w:r>
              <w:t>Retained for backward compatibility only as of v 2.5</w:t>
            </w: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LM</w:t>
            </w:r>
          </w:p>
        </w:tc>
        <w:tc>
          <w:tcPr>
            <w:tcW w:w="1600" w:type="dxa"/>
            <w:tcBorders>
              <w:top w:val="single" w:sz="4" w:space="0" w:color="auto"/>
              <w:bottom w:val="single" w:sz="4" w:space="0" w:color="auto"/>
            </w:tcBorders>
            <w:shd w:val="clear" w:color="auto" w:fill="F3F3F3"/>
          </w:tcPr>
          <w:p w:rsidR="00401A57" w:rsidRDefault="00401A57" w:rsidP="00401A57">
            <w:r>
              <w:t>Limit</w:t>
            </w:r>
          </w:p>
        </w:tc>
        <w:tc>
          <w:tcPr>
            <w:tcW w:w="1600" w:type="dxa"/>
            <w:tcBorders>
              <w:top w:val="single" w:sz="4" w:space="0" w:color="auto"/>
              <w:bottom w:val="single" w:sz="4" w:space="0" w:color="auto"/>
            </w:tcBorders>
            <w:shd w:val="clear" w:color="auto" w:fill="F3F3F3"/>
          </w:tcPr>
          <w:p w:rsidR="00401A57" w:rsidRDefault="00401A57" w:rsidP="00401A57"/>
        </w:tc>
        <w:tc>
          <w:tcPr>
            <w:tcW w:w="40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PC</w:t>
            </w:r>
          </w:p>
        </w:tc>
        <w:tc>
          <w:tcPr>
            <w:tcW w:w="1600" w:type="dxa"/>
            <w:tcBorders>
              <w:top w:val="single" w:sz="4" w:space="0" w:color="auto"/>
              <w:bottom w:val="single" w:sz="4" w:space="0" w:color="auto"/>
            </w:tcBorders>
            <w:shd w:val="clear" w:color="auto" w:fill="FFFFFF"/>
          </w:tcPr>
          <w:p w:rsidR="00401A57" w:rsidRDefault="00401A57" w:rsidP="00401A57">
            <w:r>
              <w:t>Percentage</w:t>
            </w:r>
          </w:p>
        </w:tc>
        <w:tc>
          <w:tcPr>
            <w:tcW w:w="1600" w:type="dxa"/>
            <w:tcBorders>
              <w:top w:val="single" w:sz="4" w:space="0" w:color="auto"/>
              <w:bottom w:val="single" w:sz="4" w:space="0" w:color="auto"/>
            </w:tcBorders>
            <w:shd w:val="clear" w:color="auto" w:fill="FFFFFF"/>
          </w:tcPr>
          <w:p w:rsidR="00401A57" w:rsidRDefault="00401A57" w:rsidP="00401A57"/>
        </w:tc>
        <w:tc>
          <w:tcPr>
            <w:tcW w:w="4000" w:type="dxa"/>
            <w:tcBorders>
              <w:top w:val="single" w:sz="4" w:space="0" w:color="auto"/>
              <w:bottom w:val="single" w:sz="4" w:space="0" w:color="auto"/>
            </w:tcBorders>
            <w:shd w:val="clear" w:color="auto" w:fill="FFFFFF"/>
          </w:tcPr>
          <w:p w:rsidR="00401A57" w:rsidRDefault="00401A57" w:rsidP="00401A57">
            <w:r>
              <w:t>Retained for backward compatibility only as of v 2.5</w:t>
            </w:r>
          </w:p>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3F3F3"/>
          </w:tcPr>
          <w:p w:rsidR="00401A57" w:rsidRDefault="00401A57" w:rsidP="00401A57">
            <w:r>
              <w:t>UL</w:t>
            </w:r>
          </w:p>
        </w:tc>
        <w:tc>
          <w:tcPr>
            <w:tcW w:w="1600" w:type="dxa"/>
            <w:tcBorders>
              <w:top w:val="single" w:sz="4" w:space="0" w:color="auto"/>
              <w:bottom w:val="double" w:sz="4" w:space="0" w:color="auto"/>
            </w:tcBorders>
            <w:shd w:val="clear" w:color="auto" w:fill="F3F3F3"/>
          </w:tcPr>
          <w:p w:rsidR="00401A57" w:rsidRDefault="00401A57" w:rsidP="00401A57">
            <w:r>
              <w:t>Unlimited</w:t>
            </w:r>
          </w:p>
        </w:tc>
        <w:tc>
          <w:tcPr>
            <w:tcW w:w="1600" w:type="dxa"/>
            <w:tcBorders>
              <w:top w:val="single" w:sz="4" w:space="0" w:color="auto"/>
              <w:bottom w:val="double" w:sz="4" w:space="0" w:color="auto"/>
            </w:tcBorders>
            <w:shd w:val="clear" w:color="auto" w:fill="F3F3F3"/>
          </w:tcPr>
          <w:p w:rsidR="00401A57" w:rsidRDefault="00401A57" w:rsidP="00401A57"/>
        </w:tc>
        <w:tc>
          <w:tcPr>
            <w:tcW w:w="4000" w:type="dxa"/>
            <w:tcBorders>
              <w:top w:val="single" w:sz="4" w:space="0" w:color="auto"/>
              <w:bottom w:val="double" w:sz="4" w:space="0" w:color="auto"/>
            </w:tcBorders>
            <w:shd w:val="clear" w:color="auto" w:fill="F3F3F3"/>
          </w:tcPr>
          <w:p w:rsidR="00401A57" w:rsidRDefault="00401A57" w:rsidP="00401A57"/>
        </w:tc>
        <w:tc>
          <w:tcPr>
            <w:tcW w:w="800" w:type="dxa"/>
            <w:tcBorders>
              <w:top w:val="single" w:sz="4" w:space="0" w:color="auto"/>
              <w:bottom w:val="double" w:sz="4" w:space="0" w:color="auto"/>
            </w:tcBorders>
            <w:shd w:val="clear" w:color="auto" w:fill="F3F3F3"/>
          </w:tcPr>
          <w:p w:rsidR="00401A57" w:rsidRDefault="00401A57" w:rsidP="00401A57"/>
        </w:tc>
      </w:tr>
    </w:tbl>
    <w:p w:rsidR="00401A57" w:rsidRDefault="00401A57" w:rsidP="00401A57"/>
    <w:p w:rsidR="00401A57" w:rsidRDefault="00401A57" w:rsidP="00401A57">
      <w:pPr>
        <w:pStyle w:val="berschrift3"/>
      </w:pPr>
      <w:r>
        <w:t>0200 - Name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NameType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types of names for persons.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2.16.840.1.113883.18.105</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nameType2</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for types of names for persons.  Used in HL7 Version 2.x messaging in the XPN, PPN, XCN, PID and MRG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Name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05.05.2007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2.5.1</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hl7VS-nameType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for types of names for persons.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Name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Name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for types of names for persons.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XPN.8, PPN.10, XCN.10, PID-5, MRG-7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401A57" w:rsidTr="00401A57">
        <w:tblPrEx>
          <w:tblCellMar>
            <w:top w:w="0" w:type="dxa"/>
            <w:bottom w:w="0" w:type="dxa"/>
          </w:tblCellMar>
        </w:tblPrEx>
        <w:trPr>
          <w:tblHeader/>
        </w:trPr>
        <w:tc>
          <w:tcPr>
            <w:tcW w:w="10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1600" w:type="dxa"/>
            <w:tcBorders>
              <w:bottom w:val="single" w:sz="4" w:space="0" w:color="auto"/>
            </w:tcBorders>
            <w:shd w:val="clear" w:color="auto" w:fill="E6E6E6"/>
          </w:tcPr>
          <w:p w:rsidR="00401A57" w:rsidRDefault="00401A57" w:rsidP="00401A57">
            <w:pPr>
              <w:pStyle w:val="HL7TableHeader"/>
            </w:pPr>
            <w:r>
              <w:t>Definition</w:t>
            </w:r>
          </w:p>
        </w:tc>
        <w:tc>
          <w:tcPr>
            <w:tcW w:w="4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pPr>
              <w:pStyle w:val="HL7TableBody"/>
            </w:pPr>
            <w:r>
              <w:t>A</w:t>
            </w:r>
          </w:p>
        </w:tc>
        <w:tc>
          <w:tcPr>
            <w:tcW w:w="1600" w:type="dxa"/>
            <w:tcBorders>
              <w:bottom w:val="single" w:sz="4" w:space="0" w:color="auto"/>
            </w:tcBorders>
            <w:shd w:val="clear" w:color="auto" w:fill="FFFFFF"/>
          </w:tcPr>
          <w:p w:rsidR="00401A57" w:rsidRDefault="00401A57" w:rsidP="00401A57">
            <w:pPr>
              <w:pStyle w:val="HL7TableBody"/>
            </w:pPr>
            <w:r>
              <w:t>Assigned</w:t>
            </w:r>
          </w:p>
        </w:tc>
        <w:tc>
          <w:tcPr>
            <w:tcW w:w="1600" w:type="dxa"/>
            <w:tcBorders>
              <w:bottom w:val="single" w:sz="4" w:space="0" w:color="auto"/>
            </w:tcBorders>
            <w:shd w:val="clear" w:color="auto" w:fill="FFFFFF"/>
          </w:tcPr>
          <w:p w:rsidR="00401A57" w:rsidRDefault="00401A57" w:rsidP="00401A57">
            <w:pPr>
              <w:pStyle w:val="HL7TableBody"/>
            </w:pPr>
          </w:p>
        </w:tc>
        <w:tc>
          <w:tcPr>
            <w:tcW w:w="4200" w:type="dxa"/>
            <w:tcBorders>
              <w:bottom w:val="single" w:sz="4" w:space="0" w:color="auto"/>
            </w:tcBorders>
            <w:shd w:val="clear" w:color="auto" w:fill="FFFFFF"/>
          </w:tcPr>
          <w:p w:rsidR="00401A57" w:rsidRDefault="00401A57" w:rsidP="00401A57">
            <w:pPr>
              <w:pStyle w:val="HL7TableBody"/>
            </w:pPr>
            <w:r>
              <w:t>A name assigned to a person. Reasons some organizations assign alternate names may include not knowing the person's name, or to maintain anonymity. Some, but not necessarily all, of the name types that people call "alias" may fit into this category.</w:t>
            </w: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B</w:t>
            </w:r>
          </w:p>
        </w:tc>
        <w:tc>
          <w:tcPr>
            <w:tcW w:w="1600" w:type="dxa"/>
            <w:tcBorders>
              <w:bottom w:val="single" w:sz="4" w:space="0" w:color="auto"/>
            </w:tcBorders>
            <w:shd w:val="clear" w:color="auto" w:fill="F3F3F3"/>
          </w:tcPr>
          <w:p w:rsidR="00401A57" w:rsidRDefault="00401A57" w:rsidP="00401A57">
            <w:r>
              <w:t>Birth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A name that a person had shortly after being born. Usually for family names but may be used to mark given names at birth that may have changed later.</w:t>
            </w:r>
          </w:p>
          <w:p w:rsidR="00401A57" w:rsidRDefault="00401A57" w:rsidP="00401A57">
            <w:r>
              <w:t>This is not for temporary names assigned at birth while a newborn is not yet named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BAD</w:t>
            </w:r>
          </w:p>
        </w:tc>
        <w:tc>
          <w:tcPr>
            <w:tcW w:w="1600" w:type="dxa"/>
            <w:tcBorders>
              <w:bottom w:val="single" w:sz="4" w:space="0" w:color="auto"/>
            </w:tcBorders>
            <w:shd w:val="clear" w:color="auto" w:fill="FFFFFF"/>
          </w:tcPr>
          <w:p w:rsidR="00401A57" w:rsidRDefault="00401A57" w:rsidP="00401A57">
            <w:r>
              <w:t>Bad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A name that was wrongly used in the past and is now maintained only for the purposes of searching</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C</w:t>
            </w:r>
          </w:p>
        </w:tc>
        <w:tc>
          <w:tcPr>
            <w:tcW w:w="1600" w:type="dxa"/>
            <w:tcBorders>
              <w:bottom w:val="single" w:sz="4" w:space="0" w:color="auto"/>
            </w:tcBorders>
            <w:shd w:val="clear" w:color="auto" w:fill="F3F3F3"/>
          </w:tcPr>
          <w:p w:rsidR="00401A57" w:rsidRDefault="00401A57" w:rsidP="00401A57">
            <w:r>
              <w:t>Adopted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A name acquired by adoption</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D</w:t>
            </w:r>
          </w:p>
        </w:tc>
        <w:tc>
          <w:tcPr>
            <w:tcW w:w="1600" w:type="dxa"/>
            <w:tcBorders>
              <w:bottom w:val="single" w:sz="4" w:space="0" w:color="auto"/>
            </w:tcBorders>
            <w:shd w:val="clear" w:color="auto" w:fill="FFFFFF"/>
          </w:tcPr>
          <w:p w:rsidR="00401A57" w:rsidRDefault="00401A57" w:rsidP="00401A57">
            <w:r>
              <w:t>Customary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Known as/conventional/the one you use.  May also be known asa preferred name.</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F</w:t>
            </w:r>
          </w:p>
        </w:tc>
        <w:tc>
          <w:tcPr>
            <w:tcW w:w="1600" w:type="dxa"/>
            <w:tcBorders>
              <w:bottom w:val="single" w:sz="4" w:space="0" w:color="auto"/>
            </w:tcBorders>
            <w:shd w:val="clear" w:color="auto" w:fill="F3F3F3"/>
          </w:tcPr>
          <w:p w:rsidR="00401A57" w:rsidRDefault="00401A57" w:rsidP="00401A57">
            <w:r>
              <w:t>Fathers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Fathers Name ( Patronymic Name)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I</w:t>
            </w:r>
          </w:p>
        </w:tc>
        <w:tc>
          <w:tcPr>
            <w:tcW w:w="1600" w:type="dxa"/>
            <w:tcBorders>
              <w:bottom w:val="single" w:sz="4" w:space="0" w:color="auto"/>
            </w:tcBorders>
            <w:shd w:val="clear" w:color="auto" w:fill="FFFFFF"/>
          </w:tcPr>
          <w:p w:rsidR="00401A57" w:rsidRDefault="00401A57" w:rsidP="00401A57">
            <w:r>
              <w:t>Licensing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K</w:t>
            </w:r>
          </w:p>
        </w:tc>
        <w:tc>
          <w:tcPr>
            <w:tcW w:w="1600" w:type="dxa"/>
            <w:tcBorders>
              <w:bottom w:val="single" w:sz="4" w:space="0" w:color="auto"/>
            </w:tcBorders>
            <w:shd w:val="clear" w:color="auto" w:fill="F3F3F3"/>
          </w:tcPr>
          <w:p w:rsidR="00401A57" w:rsidRDefault="00401A57" w:rsidP="00401A57">
            <w:r>
              <w:t>Business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A name used in a Professional or Business context. Also includes writer’s pseudonym, artist’s name, stage name, street name, etc.</w:t>
            </w:r>
          </w:p>
          <w:p w:rsidR="00401A57" w:rsidRDefault="00401A57" w:rsidP="00401A57"/>
          <w:p w:rsidR="00401A57" w:rsidRDefault="00401A57" w:rsidP="00401A57">
            <w:r>
              <w:t>An example of use is where a person with multiple proper names (i.e. married) uses one of the particular names in a professional</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L</w:t>
            </w:r>
          </w:p>
        </w:tc>
        <w:tc>
          <w:tcPr>
            <w:tcW w:w="1600" w:type="dxa"/>
            <w:tcBorders>
              <w:bottom w:val="single" w:sz="4" w:space="0" w:color="auto"/>
            </w:tcBorders>
            <w:shd w:val="clear" w:color="auto" w:fill="FFFFFF"/>
          </w:tcPr>
          <w:p w:rsidR="00401A57" w:rsidRDefault="00401A57" w:rsidP="00401A57">
            <w:r>
              <w:t>Official Registry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The formal name as registered in an official (government) registry, but which name might not be commonly used. May correspond to legal name</w:t>
            </w:r>
          </w:p>
          <w:p w:rsidR="00401A57" w:rsidRDefault="00401A57" w:rsidP="00401A57">
            <w:r>
              <w:t>For many people, customary name is also their official name</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M</w:t>
            </w:r>
          </w:p>
        </w:tc>
        <w:tc>
          <w:tcPr>
            <w:tcW w:w="1600" w:type="dxa"/>
            <w:tcBorders>
              <w:bottom w:val="single" w:sz="4" w:space="0" w:color="auto"/>
            </w:tcBorders>
            <w:shd w:val="clear" w:color="auto" w:fill="F3F3F3"/>
          </w:tcPr>
          <w:p w:rsidR="00401A57" w:rsidRDefault="00401A57" w:rsidP="00401A57">
            <w:r>
              <w:t>Maiden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A name you had just before you got married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MSK</w:t>
            </w:r>
          </w:p>
        </w:tc>
        <w:tc>
          <w:tcPr>
            <w:tcW w:w="1600" w:type="dxa"/>
            <w:tcBorders>
              <w:bottom w:val="single" w:sz="4" w:space="0" w:color="auto"/>
            </w:tcBorders>
            <w:shd w:val="clear" w:color="auto" w:fill="FFFFFF"/>
          </w:tcPr>
          <w:p w:rsidR="00401A57" w:rsidRDefault="00401A57" w:rsidP="00401A57">
            <w:r>
              <w:t>Masked</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There is information on this item available but it has not been provided by the sender due to security, privacy or other reasons. There may be an alternate mechanism for gaining access to this information.</w:t>
            </w:r>
          </w:p>
          <w:p w:rsidR="00401A57" w:rsidRDefault="00401A57" w:rsidP="00401A57"/>
          <w:p w:rsidR="00401A57" w:rsidRDefault="00401A57" w:rsidP="00401A57">
            <w:r>
              <w:t>Note: using this null flavor does provide information that may be a breach of confidentiality, even though no detail data is provided. Its primary purpose is for those circumstances where it is necessary to inform the receiver that the information does exist without providing any detail.</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N</w:t>
            </w:r>
          </w:p>
        </w:tc>
        <w:tc>
          <w:tcPr>
            <w:tcW w:w="1600" w:type="dxa"/>
            <w:tcBorders>
              <w:bottom w:val="single" w:sz="4" w:space="0" w:color="auto"/>
            </w:tcBorders>
            <w:shd w:val="clear" w:color="auto" w:fill="F3F3F3"/>
          </w:tcPr>
          <w:p w:rsidR="00401A57" w:rsidRDefault="00401A57" w:rsidP="00401A57">
            <w:r>
              <w:t>Nickname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Nickname /"Call me" Name/Street Name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NAV</w:t>
            </w:r>
          </w:p>
        </w:tc>
        <w:tc>
          <w:tcPr>
            <w:tcW w:w="1600" w:type="dxa"/>
            <w:tcBorders>
              <w:bottom w:val="single" w:sz="4" w:space="0" w:color="auto"/>
            </w:tcBorders>
            <w:shd w:val="clear" w:color="auto" w:fill="FFFFFF"/>
          </w:tcPr>
          <w:p w:rsidR="00401A57" w:rsidRDefault="00401A57" w:rsidP="00401A57">
            <w:r>
              <w:t>Temporarily Unavailable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Information is not available at this time but it is expected that it will be available later.</w:t>
            </w:r>
          </w:p>
          <w:p w:rsidR="00401A57" w:rsidRDefault="00401A57" w:rsidP="00401A57">
            <w:r>
              <w:t>Includes John or Jane Doe situations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NB</w:t>
            </w:r>
          </w:p>
        </w:tc>
        <w:tc>
          <w:tcPr>
            <w:tcW w:w="1600" w:type="dxa"/>
            <w:tcBorders>
              <w:bottom w:val="single" w:sz="4" w:space="0" w:color="auto"/>
            </w:tcBorders>
            <w:shd w:val="clear" w:color="auto" w:fill="F3F3F3"/>
          </w:tcPr>
          <w:p w:rsidR="00401A57" w:rsidRDefault="00401A57" w:rsidP="00401A57">
            <w:r>
              <w:t>Newborn Name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A name assigned on a temporary basis at birth. i.e. "Baby of Smith"</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NOUSE</w:t>
            </w:r>
          </w:p>
        </w:tc>
        <w:tc>
          <w:tcPr>
            <w:tcW w:w="1600" w:type="dxa"/>
            <w:tcBorders>
              <w:bottom w:val="single" w:sz="4" w:space="0" w:color="auto"/>
            </w:tcBorders>
            <w:shd w:val="clear" w:color="auto" w:fill="FFFFFF"/>
          </w:tcPr>
          <w:p w:rsidR="00401A57" w:rsidRDefault="00401A57" w:rsidP="00401A57">
            <w:r>
              <w:t>No Longer To Be Used</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Name not to be used anymore for personal reasons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P</w:t>
            </w:r>
          </w:p>
        </w:tc>
        <w:tc>
          <w:tcPr>
            <w:tcW w:w="1600" w:type="dxa"/>
            <w:tcBorders>
              <w:bottom w:val="single" w:sz="4" w:space="0" w:color="auto"/>
            </w:tcBorders>
            <w:shd w:val="clear" w:color="auto" w:fill="F3F3F3"/>
          </w:tcPr>
          <w:p w:rsidR="00401A57" w:rsidRDefault="00401A57" w:rsidP="00401A57">
            <w:r>
              <w:t>Name of Partner/Spouse</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Retained for backward compatibility only as of v2.7.</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R</w:t>
            </w:r>
          </w:p>
        </w:tc>
        <w:tc>
          <w:tcPr>
            <w:tcW w:w="1600" w:type="dxa"/>
            <w:tcBorders>
              <w:bottom w:val="single" w:sz="4" w:space="0" w:color="auto"/>
            </w:tcBorders>
            <w:shd w:val="clear" w:color="auto" w:fill="FFFFFF"/>
          </w:tcPr>
          <w:p w:rsidR="00401A57" w:rsidRDefault="00401A57" w:rsidP="00401A57">
            <w:r>
              <w:t>Registered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(animals only)</w:t>
            </w:r>
          </w:p>
          <w:p w:rsidR="00401A57" w:rsidRDefault="00401A57" w:rsidP="00401A57">
            <w:r>
              <w:t>Retained for backwards compatibility only as of v2.7. Use "L" instead - has same meaning</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REL</w:t>
            </w:r>
          </w:p>
        </w:tc>
        <w:tc>
          <w:tcPr>
            <w:tcW w:w="1600" w:type="dxa"/>
            <w:tcBorders>
              <w:bottom w:val="single" w:sz="4" w:space="0" w:color="auto"/>
            </w:tcBorders>
            <w:shd w:val="clear" w:color="auto" w:fill="F3F3F3"/>
          </w:tcPr>
          <w:p w:rsidR="00401A57" w:rsidRDefault="00401A57" w:rsidP="00401A57">
            <w:r>
              <w:t>Religious</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e.g. Sister Mary Francis, Brother John</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S</w:t>
            </w:r>
          </w:p>
        </w:tc>
        <w:tc>
          <w:tcPr>
            <w:tcW w:w="1600" w:type="dxa"/>
            <w:tcBorders>
              <w:bottom w:val="single" w:sz="4" w:space="0" w:color="auto"/>
            </w:tcBorders>
            <w:shd w:val="clear" w:color="auto" w:fill="FFFFFF"/>
          </w:tcPr>
          <w:p w:rsidR="00401A57" w:rsidRDefault="00401A57" w:rsidP="00401A57">
            <w:r>
              <w:t>Pseudonym</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Coded Pseudo-Name to ensure anonymity</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T</w:t>
            </w:r>
          </w:p>
        </w:tc>
        <w:tc>
          <w:tcPr>
            <w:tcW w:w="1600" w:type="dxa"/>
            <w:tcBorders>
              <w:bottom w:val="single" w:sz="4" w:space="0" w:color="auto"/>
            </w:tcBorders>
            <w:shd w:val="clear" w:color="auto" w:fill="F3F3F3"/>
          </w:tcPr>
          <w:p w:rsidR="00401A57" w:rsidRDefault="00401A57" w:rsidP="00401A57">
            <w:r>
              <w:t>Indigenous/Tribal</w:t>
            </w:r>
          </w:p>
        </w:tc>
        <w:tc>
          <w:tcPr>
            <w:tcW w:w="1600" w:type="dxa"/>
            <w:tcBorders>
              <w:bottom w:val="single" w:sz="4" w:space="0" w:color="auto"/>
            </w:tcBorders>
            <w:shd w:val="clear" w:color="auto" w:fill="F3F3F3"/>
          </w:tcPr>
          <w:p w:rsidR="00401A57" w:rsidRDefault="00401A57" w:rsidP="00401A57"/>
        </w:tc>
        <w:tc>
          <w:tcPr>
            <w:tcW w:w="4200" w:type="dxa"/>
            <w:tcBorders>
              <w:bottom w:val="single" w:sz="4" w:space="0" w:color="auto"/>
            </w:tcBorders>
            <w:shd w:val="clear" w:color="auto" w:fill="F3F3F3"/>
          </w:tcPr>
          <w:p w:rsidR="00401A57" w:rsidRDefault="00401A57" w:rsidP="00401A57">
            <w:r>
              <w:t>Indigenous/Tribal/Community Name  e.g. Chief Red Cloud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TEMP</w:t>
            </w:r>
          </w:p>
        </w:tc>
        <w:tc>
          <w:tcPr>
            <w:tcW w:w="1600" w:type="dxa"/>
            <w:tcBorders>
              <w:bottom w:val="single" w:sz="4" w:space="0" w:color="auto"/>
            </w:tcBorders>
            <w:shd w:val="clear" w:color="auto" w:fill="FFFFFF"/>
          </w:tcPr>
          <w:p w:rsidR="00401A57" w:rsidRDefault="00401A57" w:rsidP="00401A57">
            <w:r>
              <w:t>Temporary Name</w:t>
            </w:r>
          </w:p>
        </w:tc>
        <w:tc>
          <w:tcPr>
            <w:tcW w:w="1600" w:type="dxa"/>
            <w:tcBorders>
              <w:bottom w:val="single" w:sz="4" w:space="0" w:color="auto"/>
            </w:tcBorders>
            <w:shd w:val="clear" w:color="auto" w:fill="FFFFFF"/>
          </w:tcPr>
          <w:p w:rsidR="00401A57" w:rsidRDefault="00401A57" w:rsidP="00401A57"/>
        </w:tc>
        <w:tc>
          <w:tcPr>
            <w:tcW w:w="4200" w:type="dxa"/>
            <w:tcBorders>
              <w:bottom w:val="single" w:sz="4" w:space="0" w:color="auto"/>
            </w:tcBorders>
            <w:shd w:val="clear" w:color="auto" w:fill="FFFFFF"/>
          </w:tcPr>
          <w:p w:rsidR="00401A57" w:rsidRDefault="00401A57" w:rsidP="00401A57">
            <w:r>
              <w:t>A temporary name. Note that a name valid time can provide more detailed information.</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shd w:val="clear" w:color="auto" w:fill="F3F3F3"/>
          </w:tcPr>
          <w:p w:rsidR="00401A57" w:rsidRDefault="00401A57" w:rsidP="00401A57">
            <w:r>
              <w:t>U</w:t>
            </w:r>
          </w:p>
        </w:tc>
        <w:tc>
          <w:tcPr>
            <w:tcW w:w="1600" w:type="dxa"/>
            <w:shd w:val="clear" w:color="auto" w:fill="F3F3F3"/>
          </w:tcPr>
          <w:p w:rsidR="00401A57" w:rsidRDefault="00401A57" w:rsidP="00401A57">
            <w:r>
              <w:t>Unknown</w:t>
            </w:r>
          </w:p>
        </w:tc>
        <w:tc>
          <w:tcPr>
            <w:tcW w:w="1600" w:type="dxa"/>
            <w:shd w:val="clear" w:color="auto" w:fill="F3F3F3"/>
          </w:tcPr>
          <w:p w:rsidR="00401A57" w:rsidRDefault="00401A57" w:rsidP="00401A57"/>
        </w:tc>
        <w:tc>
          <w:tcPr>
            <w:tcW w:w="4200" w:type="dxa"/>
            <w:shd w:val="clear" w:color="auto" w:fill="F3F3F3"/>
          </w:tcPr>
          <w:p w:rsidR="00401A57" w:rsidRDefault="00401A57" w:rsidP="00401A57">
            <w:r>
              <w:t>Unknown</w:t>
            </w:r>
          </w:p>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0201 - Telecommunication Use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TelecommunicationUseCode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specifying a specific use of a telecommunication number.  Best practice is to use this concept whenever a telecommunication number or access string is specified.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2.16.840.1.113883.18.106</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telecommunicationUse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for specifying a specific use of a telecommunication number.  Best practice is to use this concept whenever a telecommunication number or access string is specified.  Used in HL7 Version 2.x messaging in the XTN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Telecommunication Use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http://terminology.hl7.org/CodeSystem/v2-0201</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3</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hl7VS-telecommunicationUseCode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for specifying a specific use of a telecommunication number.</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Telecommunication Use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Telecommunication Use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for specifying a specific use of a telecommunication number.  Best practice is to use this concept whenever a telecommunication number or access string is specified.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XTN.2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401A57" w:rsidTr="00401A57">
        <w:tblPrEx>
          <w:tblCellMar>
            <w:top w:w="0" w:type="dxa"/>
            <w:bottom w:w="0" w:type="dxa"/>
          </w:tblCellMar>
        </w:tblPrEx>
        <w:trPr>
          <w:tblHeader/>
        </w:trPr>
        <w:tc>
          <w:tcPr>
            <w:tcW w:w="1000" w:type="dxa"/>
            <w:tcBorders>
              <w:bottom w:val="single" w:sz="4" w:space="0" w:color="auto"/>
            </w:tcBorders>
            <w:shd w:val="clear" w:color="auto" w:fill="E6E6E6"/>
          </w:tcPr>
          <w:p w:rsidR="00401A57" w:rsidRDefault="00401A57" w:rsidP="00401A57">
            <w:pPr>
              <w:pStyle w:val="HL7TableHeader"/>
            </w:pPr>
            <w:r>
              <w:t>Value</w:t>
            </w:r>
          </w:p>
        </w:tc>
        <w:tc>
          <w:tcPr>
            <w:tcW w:w="2400" w:type="dxa"/>
            <w:tcBorders>
              <w:bottom w:val="single" w:sz="4" w:space="0" w:color="auto"/>
            </w:tcBorders>
            <w:shd w:val="clear" w:color="auto" w:fill="E6E6E6"/>
          </w:tcPr>
          <w:p w:rsidR="00401A57" w:rsidRDefault="00401A57" w:rsidP="00401A57">
            <w:pPr>
              <w:pStyle w:val="HL7TableHeader"/>
            </w:pPr>
            <w:r>
              <w:t>Display Name</w:t>
            </w:r>
          </w:p>
        </w:tc>
        <w:tc>
          <w:tcPr>
            <w:tcW w:w="2600" w:type="dxa"/>
            <w:tcBorders>
              <w:bottom w:val="single" w:sz="4" w:space="0" w:color="auto"/>
            </w:tcBorders>
            <w:shd w:val="clear" w:color="auto" w:fill="E6E6E6"/>
          </w:tcPr>
          <w:p w:rsidR="00401A57" w:rsidRDefault="00401A57" w:rsidP="00401A57">
            <w:pPr>
              <w:pStyle w:val="HL7TableHeader"/>
            </w:pPr>
            <w:r>
              <w:t>Definition</w:t>
            </w:r>
          </w:p>
        </w:tc>
        <w:tc>
          <w:tcPr>
            <w:tcW w:w="24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pPr>
              <w:pStyle w:val="HL7TableBody"/>
            </w:pPr>
            <w:r>
              <w:t>PRN</w:t>
            </w:r>
          </w:p>
        </w:tc>
        <w:tc>
          <w:tcPr>
            <w:tcW w:w="2400" w:type="dxa"/>
            <w:tcBorders>
              <w:bottom w:val="single" w:sz="4" w:space="0" w:color="auto"/>
            </w:tcBorders>
            <w:shd w:val="clear" w:color="auto" w:fill="FFFFFF"/>
          </w:tcPr>
          <w:p w:rsidR="00401A57" w:rsidRDefault="00401A57" w:rsidP="00401A57">
            <w:pPr>
              <w:pStyle w:val="HL7TableBody"/>
            </w:pPr>
            <w:r>
              <w:t>Primary Residence Number</w:t>
            </w:r>
          </w:p>
        </w:tc>
        <w:tc>
          <w:tcPr>
            <w:tcW w:w="2600" w:type="dxa"/>
            <w:tcBorders>
              <w:bottom w:val="single" w:sz="4" w:space="0" w:color="auto"/>
            </w:tcBorders>
            <w:shd w:val="clear" w:color="auto" w:fill="FFFFFF"/>
          </w:tcPr>
          <w:p w:rsidR="00401A57" w:rsidRDefault="00401A57" w:rsidP="00401A57">
            <w:pPr>
              <w:pStyle w:val="HL7TableBody"/>
            </w:pPr>
          </w:p>
        </w:tc>
        <w:tc>
          <w:tcPr>
            <w:tcW w:w="24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ORN</w:t>
            </w:r>
          </w:p>
        </w:tc>
        <w:tc>
          <w:tcPr>
            <w:tcW w:w="2400" w:type="dxa"/>
            <w:tcBorders>
              <w:bottom w:val="single" w:sz="4" w:space="0" w:color="auto"/>
            </w:tcBorders>
            <w:shd w:val="clear" w:color="auto" w:fill="F3F3F3"/>
          </w:tcPr>
          <w:p w:rsidR="00401A57" w:rsidRDefault="00401A57" w:rsidP="00401A57">
            <w:r>
              <w:t>Other Residence Number</w:t>
            </w:r>
          </w:p>
        </w:tc>
        <w:tc>
          <w:tcPr>
            <w:tcW w:w="2600" w:type="dxa"/>
            <w:tcBorders>
              <w:bottom w:val="single" w:sz="4" w:space="0" w:color="auto"/>
            </w:tcBorders>
            <w:shd w:val="clear" w:color="auto" w:fill="F3F3F3"/>
          </w:tcPr>
          <w:p w:rsidR="00401A57" w:rsidRDefault="00401A57" w:rsidP="00401A57"/>
        </w:tc>
        <w:tc>
          <w:tcPr>
            <w:tcW w:w="24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WPN</w:t>
            </w:r>
          </w:p>
        </w:tc>
        <w:tc>
          <w:tcPr>
            <w:tcW w:w="2400" w:type="dxa"/>
            <w:tcBorders>
              <w:bottom w:val="single" w:sz="4" w:space="0" w:color="auto"/>
            </w:tcBorders>
            <w:shd w:val="clear" w:color="auto" w:fill="FFFFFF"/>
          </w:tcPr>
          <w:p w:rsidR="00401A57" w:rsidRDefault="00401A57" w:rsidP="00401A57">
            <w:r>
              <w:t>Work Number</w:t>
            </w:r>
          </w:p>
        </w:tc>
        <w:tc>
          <w:tcPr>
            <w:tcW w:w="2600" w:type="dxa"/>
            <w:tcBorders>
              <w:bottom w:val="single" w:sz="4" w:space="0" w:color="auto"/>
            </w:tcBorders>
            <w:shd w:val="clear" w:color="auto" w:fill="FFFFFF"/>
          </w:tcPr>
          <w:p w:rsidR="00401A57" w:rsidRDefault="00401A57" w:rsidP="00401A57"/>
        </w:tc>
        <w:tc>
          <w:tcPr>
            <w:tcW w:w="24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VHN</w:t>
            </w:r>
          </w:p>
        </w:tc>
        <w:tc>
          <w:tcPr>
            <w:tcW w:w="2400" w:type="dxa"/>
            <w:tcBorders>
              <w:bottom w:val="single" w:sz="4" w:space="0" w:color="auto"/>
            </w:tcBorders>
            <w:shd w:val="clear" w:color="auto" w:fill="F3F3F3"/>
          </w:tcPr>
          <w:p w:rsidR="00401A57" w:rsidRDefault="00401A57" w:rsidP="00401A57">
            <w:r>
              <w:t>Vacation Home Number</w:t>
            </w:r>
          </w:p>
        </w:tc>
        <w:tc>
          <w:tcPr>
            <w:tcW w:w="2600" w:type="dxa"/>
            <w:tcBorders>
              <w:bottom w:val="single" w:sz="4" w:space="0" w:color="auto"/>
            </w:tcBorders>
            <w:shd w:val="clear" w:color="auto" w:fill="F3F3F3"/>
          </w:tcPr>
          <w:p w:rsidR="00401A57" w:rsidRDefault="00401A57" w:rsidP="00401A57"/>
        </w:tc>
        <w:tc>
          <w:tcPr>
            <w:tcW w:w="24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ASN</w:t>
            </w:r>
          </w:p>
        </w:tc>
        <w:tc>
          <w:tcPr>
            <w:tcW w:w="2400" w:type="dxa"/>
            <w:tcBorders>
              <w:bottom w:val="single" w:sz="4" w:space="0" w:color="auto"/>
            </w:tcBorders>
            <w:shd w:val="clear" w:color="auto" w:fill="FFFFFF"/>
          </w:tcPr>
          <w:p w:rsidR="00401A57" w:rsidRDefault="00401A57" w:rsidP="00401A57">
            <w:r>
              <w:t>Answering Service Number</w:t>
            </w:r>
          </w:p>
        </w:tc>
        <w:tc>
          <w:tcPr>
            <w:tcW w:w="2600" w:type="dxa"/>
            <w:tcBorders>
              <w:bottom w:val="single" w:sz="4" w:space="0" w:color="auto"/>
            </w:tcBorders>
            <w:shd w:val="clear" w:color="auto" w:fill="FFFFFF"/>
          </w:tcPr>
          <w:p w:rsidR="00401A57" w:rsidRDefault="00401A57" w:rsidP="00401A57"/>
        </w:tc>
        <w:tc>
          <w:tcPr>
            <w:tcW w:w="24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EMR</w:t>
            </w:r>
          </w:p>
        </w:tc>
        <w:tc>
          <w:tcPr>
            <w:tcW w:w="2400" w:type="dxa"/>
            <w:tcBorders>
              <w:bottom w:val="single" w:sz="4" w:space="0" w:color="auto"/>
            </w:tcBorders>
            <w:shd w:val="clear" w:color="auto" w:fill="F3F3F3"/>
          </w:tcPr>
          <w:p w:rsidR="00401A57" w:rsidRDefault="00401A57" w:rsidP="00401A57">
            <w:r>
              <w:t>Emergency Number</w:t>
            </w:r>
          </w:p>
        </w:tc>
        <w:tc>
          <w:tcPr>
            <w:tcW w:w="2600" w:type="dxa"/>
            <w:tcBorders>
              <w:bottom w:val="single" w:sz="4" w:space="0" w:color="auto"/>
            </w:tcBorders>
            <w:shd w:val="clear" w:color="auto" w:fill="F3F3F3"/>
          </w:tcPr>
          <w:p w:rsidR="00401A57" w:rsidRDefault="00401A57" w:rsidP="00401A57"/>
        </w:tc>
        <w:tc>
          <w:tcPr>
            <w:tcW w:w="24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FFFFF"/>
          </w:tcPr>
          <w:p w:rsidR="00401A57" w:rsidRDefault="00401A57" w:rsidP="00401A57">
            <w:r>
              <w:t>NET</w:t>
            </w:r>
          </w:p>
        </w:tc>
        <w:tc>
          <w:tcPr>
            <w:tcW w:w="2400" w:type="dxa"/>
            <w:tcBorders>
              <w:bottom w:val="single" w:sz="4" w:space="0" w:color="auto"/>
            </w:tcBorders>
            <w:shd w:val="clear" w:color="auto" w:fill="FFFFFF"/>
          </w:tcPr>
          <w:p w:rsidR="00401A57" w:rsidRDefault="00401A57" w:rsidP="00401A57">
            <w:r>
              <w:t>Network (email) Address</w:t>
            </w:r>
          </w:p>
        </w:tc>
        <w:tc>
          <w:tcPr>
            <w:tcW w:w="2600" w:type="dxa"/>
            <w:tcBorders>
              <w:bottom w:val="single" w:sz="4" w:space="0" w:color="auto"/>
            </w:tcBorders>
            <w:shd w:val="clear" w:color="auto" w:fill="FFFFFF"/>
          </w:tcPr>
          <w:p w:rsidR="00401A57" w:rsidRDefault="00401A57" w:rsidP="00401A57"/>
        </w:tc>
        <w:tc>
          <w:tcPr>
            <w:tcW w:w="2400" w:type="dxa"/>
            <w:tcBorders>
              <w:bottom w:val="single" w:sz="4" w:space="0" w:color="auto"/>
            </w:tcBorders>
            <w:shd w:val="clear" w:color="auto" w:fill="FFFFFF"/>
          </w:tcPr>
          <w:p w:rsidR="00401A57" w:rsidRDefault="00401A57" w:rsidP="00401A57">
            <w:r>
              <w:t>Retained for backward compatibility as of v 2.6</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000" w:type="dxa"/>
            <w:tcBorders>
              <w:bottom w:val="single" w:sz="4" w:space="0" w:color="auto"/>
            </w:tcBorders>
            <w:shd w:val="clear" w:color="auto" w:fill="F3F3F3"/>
          </w:tcPr>
          <w:p w:rsidR="00401A57" w:rsidRDefault="00401A57" w:rsidP="00401A57">
            <w:r>
              <w:t>BPN</w:t>
            </w:r>
          </w:p>
        </w:tc>
        <w:tc>
          <w:tcPr>
            <w:tcW w:w="2400" w:type="dxa"/>
            <w:tcBorders>
              <w:bottom w:val="single" w:sz="4" w:space="0" w:color="auto"/>
            </w:tcBorders>
            <w:shd w:val="clear" w:color="auto" w:fill="F3F3F3"/>
          </w:tcPr>
          <w:p w:rsidR="00401A57" w:rsidRDefault="00401A57" w:rsidP="00401A57">
            <w:r>
              <w:t>Beeper Number</w:t>
            </w:r>
          </w:p>
        </w:tc>
        <w:tc>
          <w:tcPr>
            <w:tcW w:w="2600" w:type="dxa"/>
            <w:tcBorders>
              <w:bottom w:val="single" w:sz="4" w:space="0" w:color="auto"/>
            </w:tcBorders>
            <w:shd w:val="clear" w:color="auto" w:fill="F3F3F3"/>
          </w:tcPr>
          <w:p w:rsidR="00401A57" w:rsidRDefault="00401A57" w:rsidP="00401A57"/>
        </w:tc>
        <w:tc>
          <w:tcPr>
            <w:tcW w:w="2400" w:type="dxa"/>
            <w:tcBorders>
              <w:bottom w:val="single" w:sz="4" w:space="0" w:color="auto"/>
            </w:tcBorders>
            <w:shd w:val="clear" w:color="auto" w:fill="F3F3F3"/>
          </w:tcPr>
          <w:p w:rsidR="00401A57" w:rsidRDefault="00401A57" w:rsidP="00401A57">
            <w:r>
              <w:t>Retained for backward compatibility as of v 2.6</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shd w:val="clear" w:color="auto" w:fill="FFFFFF"/>
          </w:tcPr>
          <w:p w:rsidR="00401A57" w:rsidRDefault="00401A57" w:rsidP="00401A57">
            <w:r>
              <w:t>PRS</w:t>
            </w:r>
          </w:p>
        </w:tc>
        <w:tc>
          <w:tcPr>
            <w:tcW w:w="2400" w:type="dxa"/>
            <w:shd w:val="clear" w:color="auto" w:fill="FFFFFF"/>
          </w:tcPr>
          <w:p w:rsidR="00401A57" w:rsidRDefault="00401A57" w:rsidP="00401A57">
            <w:r>
              <w:t>Personal</w:t>
            </w:r>
          </w:p>
        </w:tc>
        <w:tc>
          <w:tcPr>
            <w:tcW w:w="2600" w:type="dxa"/>
            <w:shd w:val="clear" w:color="auto" w:fill="FFFFFF"/>
          </w:tcPr>
          <w:p w:rsidR="00401A57" w:rsidRDefault="00401A57" w:rsidP="00401A57"/>
        </w:tc>
        <w:tc>
          <w:tcPr>
            <w:tcW w:w="2400" w:type="dxa"/>
            <w:shd w:val="clear" w:color="auto" w:fill="FFFFFF"/>
          </w:tcPr>
          <w:p w:rsidR="00401A57" w:rsidRDefault="00401A57" w:rsidP="00401A57">
            <w:r>
              <w:t>Not tied to a location or role</w:t>
            </w:r>
          </w:p>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0202 - Telecommunication Equipment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TelecommunicationEquipmentType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specifying a type of telecommunication equipment.  Best practice is to use this concept whenever a telecommunication number or access string for particular equipment is specified.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2.16.840.1.113883.18.107</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telecommunicationEquipmentType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for specifying a type of telecommunication equipment.  Best practice is to use this concept whenever a telecommunication number or access string for particular equipment is specified.  Used in HL7 Version 2.x messaging in the XTN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Telecommunication Equipment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http://terminology.hl7.org/CodeSystem/v2-0202</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4</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2.16.840.1.113883.21.119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hl7VS-telecommunicationEquipmentType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for specifying a type of telecommunication equipment.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Telecommunication Equipment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Telecommunication Equipment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for specifying a type of telecommunication equipment.  Best practice is to use this concept whenever a telecommunication number or access string for particular equipment is specified.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XTN.3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000"/>
        <w:gridCol w:w="16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3600" w:type="dxa"/>
            <w:tcBorders>
              <w:bottom w:val="single" w:sz="4" w:space="0" w:color="auto"/>
            </w:tcBorders>
            <w:shd w:val="clear" w:color="auto" w:fill="E6E6E6"/>
          </w:tcPr>
          <w:p w:rsidR="00401A57" w:rsidRDefault="00401A57" w:rsidP="00401A57">
            <w:pPr>
              <w:pStyle w:val="HL7TableHeader"/>
            </w:pPr>
            <w:r>
              <w:t>Display Name</w:t>
            </w:r>
          </w:p>
        </w:tc>
        <w:tc>
          <w:tcPr>
            <w:tcW w:w="2000" w:type="dxa"/>
            <w:tcBorders>
              <w:bottom w:val="single" w:sz="4" w:space="0" w:color="auto"/>
            </w:tcBorders>
            <w:shd w:val="clear" w:color="auto" w:fill="E6E6E6"/>
          </w:tcPr>
          <w:p w:rsidR="00401A57" w:rsidRDefault="00401A57" w:rsidP="00401A57">
            <w:pPr>
              <w:pStyle w:val="HL7TableHeader"/>
            </w:pPr>
            <w:r>
              <w:t>Definition</w:t>
            </w:r>
          </w:p>
        </w:tc>
        <w:tc>
          <w:tcPr>
            <w:tcW w:w="16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BP</w:t>
            </w:r>
          </w:p>
        </w:tc>
        <w:tc>
          <w:tcPr>
            <w:tcW w:w="3600" w:type="dxa"/>
            <w:tcBorders>
              <w:bottom w:val="single" w:sz="4" w:space="0" w:color="auto"/>
            </w:tcBorders>
            <w:shd w:val="clear" w:color="auto" w:fill="FFFFFF"/>
          </w:tcPr>
          <w:p w:rsidR="00401A57" w:rsidRDefault="00401A57" w:rsidP="00401A57">
            <w:pPr>
              <w:pStyle w:val="HL7TableBody"/>
            </w:pPr>
            <w:r>
              <w:t>Beeper</w:t>
            </w:r>
          </w:p>
        </w:tc>
        <w:tc>
          <w:tcPr>
            <w:tcW w:w="2000" w:type="dxa"/>
            <w:tcBorders>
              <w:bottom w:val="single" w:sz="4" w:space="0" w:color="auto"/>
            </w:tcBorders>
            <w:shd w:val="clear" w:color="auto" w:fill="FFFFFF"/>
          </w:tcPr>
          <w:p w:rsidR="00401A57" w:rsidRDefault="00401A57" w:rsidP="00401A57">
            <w:pPr>
              <w:pStyle w:val="HL7TableBody"/>
            </w:pPr>
          </w:p>
        </w:tc>
        <w:tc>
          <w:tcPr>
            <w:tcW w:w="16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CP</w:t>
            </w:r>
          </w:p>
        </w:tc>
        <w:tc>
          <w:tcPr>
            <w:tcW w:w="3600" w:type="dxa"/>
            <w:tcBorders>
              <w:bottom w:val="single" w:sz="4" w:space="0" w:color="auto"/>
            </w:tcBorders>
            <w:shd w:val="clear" w:color="auto" w:fill="F3F3F3"/>
          </w:tcPr>
          <w:p w:rsidR="00401A57" w:rsidRDefault="00401A57" w:rsidP="00401A57">
            <w:r>
              <w:t>Cellular or Mobile Phone</w:t>
            </w:r>
          </w:p>
        </w:tc>
        <w:tc>
          <w:tcPr>
            <w:tcW w:w="2000" w:type="dxa"/>
            <w:tcBorders>
              <w:bottom w:val="single" w:sz="4" w:space="0" w:color="auto"/>
            </w:tcBorders>
            <w:shd w:val="clear" w:color="auto" w:fill="F3F3F3"/>
          </w:tcPr>
          <w:p w:rsidR="00401A57" w:rsidRDefault="00401A57" w:rsidP="00401A57"/>
        </w:tc>
        <w:tc>
          <w:tcPr>
            <w:tcW w:w="1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171" w:author="Frank Oemig" w:date="2023-06-16T18:33:00Z">
              <w:r>
                <w:t>DSM</w:t>
              </w:r>
            </w:ins>
          </w:p>
        </w:tc>
        <w:tc>
          <w:tcPr>
            <w:tcW w:w="3600" w:type="dxa"/>
            <w:tcBorders>
              <w:bottom w:val="single" w:sz="4" w:space="0" w:color="auto"/>
            </w:tcBorders>
            <w:shd w:val="clear" w:color="auto" w:fill="FFFFFF"/>
          </w:tcPr>
          <w:p w:rsidR="00401A57" w:rsidRDefault="00401A57" w:rsidP="00401A57">
            <w:ins w:id="172" w:author="Frank Oemig" w:date="2023-06-16T18:33:00Z">
              <w:r>
                <w:t>Direct Secure Messaging</w:t>
              </w:r>
            </w:ins>
          </w:p>
        </w:tc>
        <w:tc>
          <w:tcPr>
            <w:tcW w:w="2000" w:type="dxa"/>
            <w:tcBorders>
              <w:bottom w:val="single" w:sz="4" w:space="0" w:color="auto"/>
            </w:tcBorders>
            <w:shd w:val="clear" w:color="auto" w:fill="FFFFFF"/>
          </w:tcPr>
          <w:p w:rsidR="00401A57" w:rsidRDefault="00401A57" w:rsidP="00401A57"/>
        </w:tc>
        <w:tc>
          <w:tcPr>
            <w:tcW w:w="1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ins w:id="173" w:author="Frank Oemig" w:date="2023-06-16T18:33:00Z">
              <w:r>
                <w:t>N</w:t>
              </w:r>
            </w:ins>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FX</w:t>
            </w:r>
          </w:p>
        </w:tc>
        <w:tc>
          <w:tcPr>
            <w:tcW w:w="3600" w:type="dxa"/>
            <w:tcBorders>
              <w:bottom w:val="single" w:sz="4" w:space="0" w:color="auto"/>
            </w:tcBorders>
            <w:shd w:val="clear" w:color="auto" w:fill="F3F3F3"/>
          </w:tcPr>
          <w:p w:rsidR="00401A57" w:rsidRDefault="00401A57" w:rsidP="00401A57">
            <w:r>
              <w:t>Fax</w:t>
            </w:r>
          </w:p>
        </w:tc>
        <w:tc>
          <w:tcPr>
            <w:tcW w:w="2000" w:type="dxa"/>
            <w:tcBorders>
              <w:bottom w:val="single" w:sz="4" w:space="0" w:color="auto"/>
            </w:tcBorders>
            <w:shd w:val="clear" w:color="auto" w:fill="F3F3F3"/>
          </w:tcPr>
          <w:p w:rsidR="00401A57" w:rsidRDefault="00401A57" w:rsidP="00401A57"/>
        </w:tc>
        <w:tc>
          <w:tcPr>
            <w:tcW w:w="1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Internet</w:t>
            </w:r>
          </w:p>
        </w:tc>
        <w:tc>
          <w:tcPr>
            <w:tcW w:w="3600" w:type="dxa"/>
            <w:tcBorders>
              <w:bottom w:val="single" w:sz="4" w:space="0" w:color="auto"/>
            </w:tcBorders>
            <w:shd w:val="clear" w:color="auto" w:fill="FFFFFF"/>
          </w:tcPr>
          <w:p w:rsidR="00401A57" w:rsidRDefault="00401A57" w:rsidP="00401A57">
            <w:r>
              <w:t>Internet Address</w:t>
            </w:r>
          </w:p>
        </w:tc>
        <w:tc>
          <w:tcPr>
            <w:tcW w:w="2000" w:type="dxa"/>
            <w:tcBorders>
              <w:bottom w:val="single" w:sz="4" w:space="0" w:color="auto"/>
            </w:tcBorders>
            <w:shd w:val="clear" w:color="auto" w:fill="FFFFFF"/>
          </w:tcPr>
          <w:p w:rsidR="00401A57" w:rsidRDefault="00401A57" w:rsidP="00401A57"/>
        </w:tc>
        <w:tc>
          <w:tcPr>
            <w:tcW w:w="1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MD</w:t>
            </w:r>
          </w:p>
        </w:tc>
        <w:tc>
          <w:tcPr>
            <w:tcW w:w="3600" w:type="dxa"/>
            <w:tcBorders>
              <w:bottom w:val="single" w:sz="4" w:space="0" w:color="auto"/>
            </w:tcBorders>
            <w:shd w:val="clear" w:color="auto" w:fill="F3F3F3"/>
          </w:tcPr>
          <w:p w:rsidR="00401A57" w:rsidRDefault="00401A57" w:rsidP="00401A57">
            <w:r>
              <w:t>Modem</w:t>
            </w:r>
          </w:p>
        </w:tc>
        <w:tc>
          <w:tcPr>
            <w:tcW w:w="2000" w:type="dxa"/>
            <w:tcBorders>
              <w:bottom w:val="single" w:sz="4" w:space="0" w:color="auto"/>
            </w:tcBorders>
            <w:shd w:val="clear" w:color="auto" w:fill="F3F3F3"/>
          </w:tcPr>
          <w:p w:rsidR="00401A57" w:rsidRDefault="00401A57" w:rsidP="00401A57"/>
        </w:tc>
        <w:tc>
          <w:tcPr>
            <w:tcW w:w="1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PH</w:t>
            </w:r>
          </w:p>
        </w:tc>
        <w:tc>
          <w:tcPr>
            <w:tcW w:w="3600" w:type="dxa"/>
            <w:tcBorders>
              <w:bottom w:val="single" w:sz="4" w:space="0" w:color="auto"/>
            </w:tcBorders>
            <w:shd w:val="clear" w:color="auto" w:fill="FFFFFF"/>
          </w:tcPr>
          <w:p w:rsidR="00401A57" w:rsidRDefault="00401A57" w:rsidP="00401A57">
            <w:r>
              <w:t>Telephone</w:t>
            </w:r>
          </w:p>
        </w:tc>
        <w:tc>
          <w:tcPr>
            <w:tcW w:w="2000" w:type="dxa"/>
            <w:tcBorders>
              <w:bottom w:val="single" w:sz="4" w:space="0" w:color="auto"/>
            </w:tcBorders>
            <w:shd w:val="clear" w:color="auto" w:fill="FFFFFF"/>
          </w:tcPr>
          <w:p w:rsidR="00401A57" w:rsidRDefault="00401A57" w:rsidP="00401A57"/>
        </w:tc>
        <w:tc>
          <w:tcPr>
            <w:tcW w:w="1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SAT</w:t>
            </w:r>
          </w:p>
        </w:tc>
        <w:tc>
          <w:tcPr>
            <w:tcW w:w="3600" w:type="dxa"/>
            <w:tcBorders>
              <w:bottom w:val="single" w:sz="4" w:space="0" w:color="auto"/>
            </w:tcBorders>
            <w:shd w:val="clear" w:color="auto" w:fill="F3F3F3"/>
          </w:tcPr>
          <w:p w:rsidR="00401A57" w:rsidRDefault="00401A57" w:rsidP="00401A57">
            <w:r>
              <w:t>Satellite Phone</w:t>
            </w:r>
          </w:p>
        </w:tc>
        <w:tc>
          <w:tcPr>
            <w:tcW w:w="2000" w:type="dxa"/>
            <w:tcBorders>
              <w:bottom w:val="single" w:sz="4" w:space="0" w:color="auto"/>
            </w:tcBorders>
            <w:shd w:val="clear" w:color="auto" w:fill="F3F3F3"/>
          </w:tcPr>
          <w:p w:rsidR="00401A57" w:rsidRDefault="00401A57" w:rsidP="00401A57"/>
        </w:tc>
        <w:tc>
          <w:tcPr>
            <w:tcW w:w="1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TDD</w:t>
            </w:r>
          </w:p>
        </w:tc>
        <w:tc>
          <w:tcPr>
            <w:tcW w:w="3600" w:type="dxa"/>
            <w:tcBorders>
              <w:bottom w:val="single" w:sz="4" w:space="0" w:color="auto"/>
            </w:tcBorders>
            <w:shd w:val="clear" w:color="auto" w:fill="FFFFFF"/>
          </w:tcPr>
          <w:p w:rsidR="00401A57" w:rsidRDefault="00401A57" w:rsidP="00401A57">
            <w:r>
              <w:t>Telecommunications Device for the Deaf</w:t>
            </w:r>
          </w:p>
        </w:tc>
        <w:tc>
          <w:tcPr>
            <w:tcW w:w="2000" w:type="dxa"/>
            <w:tcBorders>
              <w:bottom w:val="single" w:sz="4" w:space="0" w:color="auto"/>
            </w:tcBorders>
            <w:shd w:val="clear" w:color="auto" w:fill="FFFFFF"/>
          </w:tcPr>
          <w:p w:rsidR="00401A57" w:rsidRDefault="00401A57" w:rsidP="00401A57"/>
        </w:tc>
        <w:tc>
          <w:tcPr>
            <w:tcW w:w="16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TTY</w:t>
            </w:r>
          </w:p>
        </w:tc>
        <w:tc>
          <w:tcPr>
            <w:tcW w:w="3600" w:type="dxa"/>
            <w:tcBorders>
              <w:bottom w:val="single" w:sz="4" w:space="0" w:color="auto"/>
            </w:tcBorders>
            <w:shd w:val="clear" w:color="auto" w:fill="F3F3F3"/>
          </w:tcPr>
          <w:p w:rsidR="00401A57" w:rsidRDefault="00401A57" w:rsidP="00401A57">
            <w:r>
              <w:t>Teletypewriter</w:t>
            </w:r>
          </w:p>
        </w:tc>
        <w:tc>
          <w:tcPr>
            <w:tcW w:w="2000" w:type="dxa"/>
            <w:tcBorders>
              <w:bottom w:val="single" w:sz="4" w:space="0" w:color="auto"/>
            </w:tcBorders>
            <w:shd w:val="clear" w:color="auto" w:fill="F3F3F3"/>
          </w:tcPr>
          <w:p w:rsidR="00401A57" w:rsidRDefault="00401A57" w:rsidP="00401A57"/>
        </w:tc>
        <w:tc>
          <w:tcPr>
            <w:tcW w:w="1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X.400</w:t>
            </w:r>
          </w:p>
        </w:tc>
        <w:tc>
          <w:tcPr>
            <w:tcW w:w="3600" w:type="dxa"/>
            <w:shd w:val="clear" w:color="auto" w:fill="FFFFFF"/>
          </w:tcPr>
          <w:p w:rsidR="00401A57" w:rsidRDefault="00401A57" w:rsidP="00401A57">
            <w:r>
              <w:t>X.400 email address</w:t>
            </w:r>
          </w:p>
        </w:tc>
        <w:tc>
          <w:tcPr>
            <w:tcW w:w="2000" w:type="dxa"/>
            <w:shd w:val="clear" w:color="auto" w:fill="FFFFFF"/>
          </w:tcPr>
          <w:p w:rsidR="00401A57" w:rsidRDefault="00401A57" w:rsidP="00401A57"/>
        </w:tc>
        <w:tc>
          <w:tcPr>
            <w:tcW w:w="16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0203 - Identifier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IdentifierType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the type of identifier.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2.16.840.1.113883.18.108</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identifierType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type of identifier. Used in HL7 Version 2.x messaging data types CX, PLN, PPN, XCN and XON.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Practitioner ID Number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10</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hl7VS-identifierType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types of identififiers, as used in person and organization identification datatypes in HL7 Version 2 standards.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Identifier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representative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Identifier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the type of identififier.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CX.5, PPN.13, XCN.13, XON.7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600"/>
        <w:gridCol w:w="20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3600" w:type="dxa"/>
            <w:tcBorders>
              <w:bottom w:val="single" w:sz="4" w:space="0" w:color="auto"/>
            </w:tcBorders>
            <w:shd w:val="clear" w:color="auto" w:fill="E6E6E6"/>
          </w:tcPr>
          <w:p w:rsidR="00401A57" w:rsidRDefault="00401A57" w:rsidP="00401A57">
            <w:pPr>
              <w:pStyle w:val="HL7TableHeader"/>
            </w:pPr>
            <w:r>
              <w:t>Definition</w:t>
            </w:r>
          </w:p>
        </w:tc>
        <w:tc>
          <w:tcPr>
            <w:tcW w:w="20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ins w:id="174" w:author="Frank Oemig" w:date="2023-06-16T18:34:00Z">
              <w:r>
                <w:t>AC</w:t>
              </w:r>
            </w:ins>
          </w:p>
        </w:tc>
        <w:tc>
          <w:tcPr>
            <w:tcW w:w="1600" w:type="dxa"/>
            <w:tcBorders>
              <w:bottom w:val="single" w:sz="4" w:space="0" w:color="auto"/>
            </w:tcBorders>
            <w:shd w:val="clear" w:color="auto" w:fill="FFFFFF"/>
          </w:tcPr>
          <w:p w:rsidR="00401A57" w:rsidRDefault="00401A57" w:rsidP="00401A57">
            <w:pPr>
              <w:pStyle w:val="HL7TableBody"/>
            </w:pPr>
            <w:ins w:id="175" w:author="Frank Oemig" w:date="2023-06-16T18:34:00Z">
              <w:r>
                <w:t>Accreditation/Certification Identifier</w:t>
              </w:r>
            </w:ins>
          </w:p>
        </w:tc>
        <w:tc>
          <w:tcPr>
            <w:tcW w:w="3600" w:type="dxa"/>
            <w:tcBorders>
              <w:bottom w:val="single" w:sz="4" w:space="0" w:color="auto"/>
            </w:tcBorders>
            <w:shd w:val="clear" w:color="auto" w:fill="FFFFFF"/>
          </w:tcPr>
          <w:p w:rsidR="00401A57" w:rsidRDefault="00401A57" w:rsidP="00401A57">
            <w:pPr>
              <w:pStyle w:val="HL7TableBody"/>
            </w:pPr>
            <w:ins w:id="176" w:author="Frank Oemig" w:date="2023-06-16T18:34:00Z">
              <w:r>
                <w:t>Identifier that has been assigned by an accreditation or certification organization in specific fields, indicating a recognized skill</w:t>
              </w:r>
            </w:ins>
          </w:p>
        </w:tc>
        <w:tc>
          <w:tcPr>
            <w:tcW w:w="2000" w:type="dxa"/>
            <w:tcBorders>
              <w:bottom w:val="single" w:sz="4" w:space="0" w:color="auto"/>
            </w:tcBorders>
            <w:shd w:val="clear" w:color="auto" w:fill="FFFFFF"/>
          </w:tcPr>
          <w:p w:rsidR="00401A57" w:rsidRDefault="00401A57" w:rsidP="00401A57">
            <w:pPr>
              <w:pStyle w:val="HL7TableBody"/>
            </w:pPr>
            <w:ins w:id="177" w:author="Frank Oemig" w:date="2023-06-16T18:34:00Z">
              <w:r>
                <w:t>In Ask at Order Entry (AOE) questions this can be used to identify the ID with the assigning authority.  For instance, a credentialed sonographer whose identifier assigned by the credentialing body has been entered can be properly labeled.</w:t>
              </w:r>
            </w:ins>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ACSN</w:t>
            </w:r>
          </w:p>
        </w:tc>
        <w:tc>
          <w:tcPr>
            <w:tcW w:w="1600" w:type="dxa"/>
            <w:tcBorders>
              <w:bottom w:val="single" w:sz="4" w:space="0" w:color="auto"/>
            </w:tcBorders>
            <w:shd w:val="clear" w:color="auto" w:fill="F3F3F3"/>
          </w:tcPr>
          <w:p w:rsidR="00401A57" w:rsidRDefault="00401A57" w:rsidP="00401A57">
            <w:r>
              <w:t>Accession ID</w:t>
            </w:r>
          </w:p>
        </w:tc>
        <w:tc>
          <w:tcPr>
            <w:tcW w:w="3600" w:type="dxa"/>
            <w:tcBorders>
              <w:bottom w:val="single" w:sz="4" w:space="0" w:color="auto"/>
            </w:tcBorders>
            <w:shd w:val="clear" w:color="auto" w:fill="F3F3F3"/>
          </w:tcPr>
          <w:p w:rsidR="00401A57" w:rsidRDefault="00401A57" w:rsidP="00401A57">
            <w:r>
              <w:t>Accession Identifier</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178" w:author="Frank Oemig" w:date="2023-06-16T18:34:00Z">
              <w:r>
                <w:t>AIN</w:t>
              </w:r>
            </w:ins>
          </w:p>
        </w:tc>
        <w:tc>
          <w:tcPr>
            <w:tcW w:w="1600" w:type="dxa"/>
            <w:tcBorders>
              <w:bottom w:val="single" w:sz="4" w:space="0" w:color="auto"/>
            </w:tcBorders>
            <w:shd w:val="clear" w:color="auto" w:fill="FFFFFF"/>
          </w:tcPr>
          <w:p w:rsidR="00401A57" w:rsidRDefault="00401A57" w:rsidP="00401A57">
            <w:ins w:id="179" w:author="Frank Oemig" w:date="2023-06-16T18:34:00Z">
              <w:r>
                <w:t>Animal Identification Number (US Official)</w:t>
              </w:r>
            </w:ins>
          </w:p>
        </w:tc>
        <w:tc>
          <w:tcPr>
            <w:tcW w:w="3600" w:type="dxa"/>
            <w:tcBorders>
              <w:bottom w:val="single" w:sz="4" w:space="0" w:color="auto"/>
            </w:tcBorders>
            <w:shd w:val="clear" w:color="auto" w:fill="FFFFFF"/>
          </w:tcPr>
          <w:p w:rsidR="00401A57" w:rsidRDefault="00401A57" w:rsidP="00401A57">
            <w:ins w:id="180" w:author="Frank Oemig" w:date="2023-06-16T18:34:00Z">
              <w:r>
                <w:t>A numbering system for the official identification of individual animals in the United States that provides a nationally unique identification number for each animal. The first two numbers on a tag are the numbers assigned to a specific State.</w:t>
              </w:r>
            </w:ins>
          </w:p>
        </w:tc>
        <w:tc>
          <w:tcPr>
            <w:tcW w:w="2000" w:type="dxa"/>
            <w:tcBorders>
              <w:bottom w:val="single" w:sz="4" w:space="0" w:color="auto"/>
            </w:tcBorders>
            <w:shd w:val="clear" w:color="auto" w:fill="FFFFFF"/>
          </w:tcPr>
          <w:p w:rsidR="00401A57" w:rsidRDefault="00401A57" w:rsidP="00401A57">
            <w:ins w:id="181" w:author="Frank Oemig" w:date="2023-06-16T18:34:00Z">
              <w:r>
                <w:t>AIN is the official acronym used by USDA</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AM</w:t>
            </w:r>
          </w:p>
        </w:tc>
        <w:tc>
          <w:tcPr>
            <w:tcW w:w="1600" w:type="dxa"/>
            <w:tcBorders>
              <w:bottom w:val="single" w:sz="4" w:space="0" w:color="auto"/>
            </w:tcBorders>
            <w:shd w:val="clear" w:color="auto" w:fill="F3F3F3"/>
          </w:tcPr>
          <w:p w:rsidR="00401A57" w:rsidRDefault="00401A57" w:rsidP="00401A57">
            <w:r>
              <w:t>American Express</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Deprecated and replaced by BC in v 2.5.</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AMA</w:t>
            </w:r>
          </w:p>
        </w:tc>
        <w:tc>
          <w:tcPr>
            <w:tcW w:w="1600" w:type="dxa"/>
            <w:tcBorders>
              <w:bottom w:val="single" w:sz="4" w:space="0" w:color="auto"/>
            </w:tcBorders>
            <w:shd w:val="clear" w:color="auto" w:fill="FFFFFF"/>
          </w:tcPr>
          <w:p w:rsidR="00401A57" w:rsidRDefault="00401A57" w:rsidP="00401A57">
            <w:r>
              <w:t>American Medical Association Number</w:t>
            </w:r>
          </w:p>
        </w:tc>
        <w:tc>
          <w:tcPr>
            <w:tcW w:w="3600" w:type="dxa"/>
            <w:tcBorders>
              <w:bottom w:val="single" w:sz="4" w:space="0" w:color="auto"/>
            </w:tcBorders>
            <w:shd w:val="clear" w:color="auto" w:fill="FFFFFF"/>
          </w:tcPr>
          <w:p w:rsidR="00401A57" w:rsidRDefault="00401A57" w:rsidP="00401A57">
            <w:r>
              <w:t>A physician identifier assigned by the AMA.</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AN</w:t>
            </w:r>
          </w:p>
        </w:tc>
        <w:tc>
          <w:tcPr>
            <w:tcW w:w="1600" w:type="dxa"/>
            <w:tcBorders>
              <w:bottom w:val="single" w:sz="4" w:space="0" w:color="auto"/>
            </w:tcBorders>
            <w:shd w:val="clear" w:color="auto" w:fill="F3F3F3"/>
          </w:tcPr>
          <w:p w:rsidR="00401A57" w:rsidRDefault="00401A57" w:rsidP="00401A57">
            <w:r>
              <w:t>Account number</w:t>
            </w:r>
          </w:p>
        </w:tc>
        <w:tc>
          <w:tcPr>
            <w:tcW w:w="3600" w:type="dxa"/>
            <w:tcBorders>
              <w:bottom w:val="single" w:sz="4" w:space="0" w:color="auto"/>
            </w:tcBorders>
            <w:shd w:val="clear" w:color="auto" w:fill="F3F3F3"/>
          </w:tcPr>
          <w:p w:rsidR="00401A57" w:rsidRDefault="00401A57" w:rsidP="00401A57">
            <w:r>
              <w:t>Account An identifier that is unique to an account.</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ANC</w:t>
            </w:r>
          </w:p>
        </w:tc>
        <w:tc>
          <w:tcPr>
            <w:tcW w:w="1600" w:type="dxa"/>
            <w:tcBorders>
              <w:bottom w:val="single" w:sz="4" w:space="0" w:color="auto"/>
            </w:tcBorders>
            <w:shd w:val="clear" w:color="auto" w:fill="FFFFFF"/>
          </w:tcPr>
          <w:p w:rsidR="00401A57" w:rsidRDefault="00401A57" w:rsidP="00401A57">
            <w:r>
              <w:t>Account number Creditor</w:t>
            </w:r>
          </w:p>
        </w:tc>
        <w:tc>
          <w:tcPr>
            <w:tcW w:w="3600" w:type="dxa"/>
            <w:tcBorders>
              <w:bottom w:val="single" w:sz="4" w:space="0" w:color="auto"/>
            </w:tcBorders>
            <w:shd w:val="clear" w:color="auto" w:fill="FFFFFF"/>
          </w:tcPr>
          <w:p w:rsidR="00401A57" w:rsidRDefault="00401A57" w:rsidP="00401A57">
            <w:r>
              <w:t>A more precise definition of an account number</w:t>
            </w:r>
          </w:p>
        </w:tc>
        <w:tc>
          <w:tcPr>
            <w:tcW w:w="2000" w:type="dxa"/>
            <w:tcBorders>
              <w:bottom w:val="single" w:sz="4" w:space="0" w:color="auto"/>
            </w:tcBorders>
            <w:shd w:val="clear" w:color="auto" w:fill="FFFFFF"/>
          </w:tcPr>
          <w:p w:rsidR="00401A57" w:rsidRDefault="00401A57" w:rsidP="00401A57">
            <w:r>
              <w:t>Class: Financial</w:t>
            </w:r>
          </w:p>
          <w:p w:rsidR="00401A57" w:rsidRDefault="00401A57" w:rsidP="00401A57">
            <w:r>
              <w:t>Sometimes two distinct account numbers must be transmitted in the same message, one as the creditor, the other as the debitor.</w:t>
            </w:r>
          </w:p>
          <w:p w:rsidR="00401A57" w:rsidRDefault="00401A57" w:rsidP="00401A57">
            <w:r>
              <w:t>Kreditorenkontonummer</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AND</w:t>
            </w:r>
          </w:p>
        </w:tc>
        <w:tc>
          <w:tcPr>
            <w:tcW w:w="1600" w:type="dxa"/>
            <w:tcBorders>
              <w:bottom w:val="single" w:sz="4" w:space="0" w:color="auto"/>
            </w:tcBorders>
            <w:shd w:val="clear" w:color="auto" w:fill="F3F3F3"/>
          </w:tcPr>
          <w:p w:rsidR="00401A57" w:rsidRDefault="00401A57" w:rsidP="00401A57">
            <w:r>
              <w:t>Account number debitor</w:t>
            </w:r>
          </w:p>
        </w:tc>
        <w:tc>
          <w:tcPr>
            <w:tcW w:w="3600" w:type="dxa"/>
            <w:tcBorders>
              <w:bottom w:val="single" w:sz="4" w:space="0" w:color="auto"/>
            </w:tcBorders>
            <w:shd w:val="clear" w:color="auto" w:fill="F3F3F3"/>
          </w:tcPr>
          <w:p w:rsidR="00401A57" w:rsidRDefault="00401A57" w:rsidP="00401A57">
            <w:r>
              <w:t>A more precise definition of an account number</w:t>
            </w:r>
          </w:p>
        </w:tc>
        <w:tc>
          <w:tcPr>
            <w:tcW w:w="2000" w:type="dxa"/>
            <w:tcBorders>
              <w:bottom w:val="single" w:sz="4" w:space="0" w:color="auto"/>
            </w:tcBorders>
            <w:shd w:val="clear" w:color="auto" w:fill="F3F3F3"/>
          </w:tcPr>
          <w:p w:rsidR="00401A57" w:rsidRDefault="00401A57" w:rsidP="00401A57">
            <w:r>
              <w:t>Class: Financial</w:t>
            </w:r>
          </w:p>
          <w:p w:rsidR="00401A57" w:rsidRDefault="00401A57" w:rsidP="00401A57">
            <w:r>
              <w:t>Sometimes two distinct account numbers must be transmitted in the same message, one as the creditor, the other as the debitor.</w:t>
            </w:r>
          </w:p>
          <w:p w:rsidR="00401A57" w:rsidRDefault="00401A57" w:rsidP="00401A57">
            <w:r>
              <w:t>Debitorenkontonummer</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ANON</w:t>
            </w:r>
          </w:p>
        </w:tc>
        <w:tc>
          <w:tcPr>
            <w:tcW w:w="1600" w:type="dxa"/>
            <w:tcBorders>
              <w:bottom w:val="single" w:sz="4" w:space="0" w:color="auto"/>
            </w:tcBorders>
            <w:shd w:val="clear" w:color="auto" w:fill="FFFFFF"/>
          </w:tcPr>
          <w:p w:rsidR="00401A57" w:rsidRDefault="00401A57" w:rsidP="00401A57">
            <w:r>
              <w:t>Anonymous identifier</w:t>
            </w:r>
          </w:p>
        </w:tc>
        <w:tc>
          <w:tcPr>
            <w:tcW w:w="3600" w:type="dxa"/>
            <w:tcBorders>
              <w:bottom w:val="single" w:sz="4" w:space="0" w:color="auto"/>
            </w:tcBorders>
            <w:shd w:val="clear" w:color="auto" w:fill="FFFFFF"/>
          </w:tcPr>
          <w:p w:rsidR="00401A57" w:rsidRDefault="00401A57" w:rsidP="00401A57">
            <w:r>
              <w:t>An identifier for a living subject whose real identity is protected or suppressed</w:t>
            </w:r>
          </w:p>
        </w:tc>
        <w:tc>
          <w:tcPr>
            <w:tcW w:w="2000" w:type="dxa"/>
            <w:tcBorders>
              <w:bottom w:val="single" w:sz="4" w:space="0" w:color="auto"/>
            </w:tcBorders>
            <w:shd w:val="clear" w:color="auto" w:fill="FFFFFF"/>
          </w:tcPr>
          <w:p w:rsidR="00401A57" w:rsidRDefault="00401A57" w:rsidP="00401A57">
            <w:r>
              <w:t>Justification: For public health reporting purposes, anonymous identifiers are occasionally used for protecting patient identity in reporting certain results. For instance, a state health department may choose to use a scheme for generating an anonymous identifier for reporting a patient that has had a positive human immunodeficiency virus antibody test. Anonymous identifiers can be used in PID 3 by replacing the medical record number or other non-anonymous identifier. The assigning authority for an anonymous identifier would be the state/local health department.</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ANT</w:t>
            </w:r>
          </w:p>
        </w:tc>
        <w:tc>
          <w:tcPr>
            <w:tcW w:w="1600" w:type="dxa"/>
            <w:tcBorders>
              <w:bottom w:val="single" w:sz="4" w:space="0" w:color="auto"/>
            </w:tcBorders>
            <w:shd w:val="clear" w:color="auto" w:fill="F3F3F3"/>
          </w:tcPr>
          <w:p w:rsidR="00401A57" w:rsidRDefault="00401A57" w:rsidP="00401A57">
            <w:r>
              <w:t>Temporary Account Number</w:t>
            </w:r>
          </w:p>
        </w:tc>
        <w:tc>
          <w:tcPr>
            <w:tcW w:w="3600" w:type="dxa"/>
            <w:tcBorders>
              <w:bottom w:val="single" w:sz="4" w:space="0" w:color="auto"/>
            </w:tcBorders>
            <w:shd w:val="clear" w:color="auto" w:fill="F3F3F3"/>
          </w:tcPr>
          <w:p w:rsidR="00401A57" w:rsidRDefault="00401A57" w:rsidP="00401A57">
            <w:r>
              <w:t>Temporary version of an Account Number</w:t>
            </w:r>
          </w:p>
        </w:tc>
        <w:tc>
          <w:tcPr>
            <w:tcW w:w="2000" w:type="dxa"/>
            <w:tcBorders>
              <w:bottom w:val="single" w:sz="4" w:space="0" w:color="auto"/>
            </w:tcBorders>
            <w:shd w:val="clear" w:color="auto" w:fill="F3F3F3"/>
          </w:tcPr>
          <w:p w:rsidR="00401A57" w:rsidRDefault="00401A57" w:rsidP="00401A57">
            <w:r>
              <w:t>Class: Financial</w:t>
            </w:r>
          </w:p>
          <w:p w:rsidR="00401A57" w:rsidRDefault="00401A57" w:rsidP="00401A57">
            <w:r>
              <w:t>Use Case: An ancillary system that does not normally assign account numbers is the first time to register a patient. This ancillary system will generate a temporary account number that will only be used until an official account number is assigned.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APRN</w:t>
            </w:r>
          </w:p>
        </w:tc>
        <w:tc>
          <w:tcPr>
            <w:tcW w:w="1600" w:type="dxa"/>
            <w:tcBorders>
              <w:bottom w:val="single" w:sz="4" w:space="0" w:color="auto"/>
            </w:tcBorders>
            <w:shd w:val="clear" w:color="auto" w:fill="FFFFFF"/>
          </w:tcPr>
          <w:p w:rsidR="00401A57" w:rsidRDefault="00401A57" w:rsidP="00401A57">
            <w:r>
              <w:t>Advanced Practice Registered Nurse number</w:t>
            </w:r>
          </w:p>
        </w:tc>
        <w:tc>
          <w:tcPr>
            <w:tcW w:w="3600" w:type="dxa"/>
            <w:tcBorders>
              <w:bottom w:val="single" w:sz="4" w:space="0" w:color="auto"/>
            </w:tcBorders>
            <w:shd w:val="clear" w:color="auto" w:fill="FFFFFF"/>
          </w:tcPr>
          <w:p w:rsidR="00401A57" w:rsidRDefault="00401A57" w:rsidP="00401A57">
            <w:r>
              <w:t>An identifier that is unique to an advanced practice registered nurse within the jurisdiction of a certifying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ASID</w:t>
            </w:r>
          </w:p>
        </w:tc>
        <w:tc>
          <w:tcPr>
            <w:tcW w:w="1600" w:type="dxa"/>
            <w:tcBorders>
              <w:bottom w:val="single" w:sz="4" w:space="0" w:color="auto"/>
            </w:tcBorders>
            <w:shd w:val="clear" w:color="auto" w:fill="F3F3F3"/>
          </w:tcPr>
          <w:p w:rsidR="00401A57" w:rsidRDefault="00401A57" w:rsidP="00401A57">
            <w:r>
              <w:t>Ancestor Specimen ID</w:t>
            </w:r>
          </w:p>
        </w:tc>
        <w:tc>
          <w:tcPr>
            <w:tcW w:w="3600" w:type="dxa"/>
            <w:tcBorders>
              <w:bottom w:val="single" w:sz="4" w:space="0" w:color="auto"/>
            </w:tcBorders>
            <w:shd w:val="clear" w:color="auto" w:fill="F3F3F3"/>
          </w:tcPr>
          <w:p w:rsidR="00401A57" w:rsidRDefault="00401A57" w:rsidP="00401A57">
            <w:r>
              <w:t>A unique identifier for the ancestor specimen.</w:t>
            </w:r>
          </w:p>
        </w:tc>
        <w:tc>
          <w:tcPr>
            <w:tcW w:w="2000" w:type="dxa"/>
            <w:tcBorders>
              <w:bottom w:val="single" w:sz="4" w:space="0" w:color="auto"/>
            </w:tcBorders>
            <w:shd w:val="clear" w:color="auto" w:fill="F3F3F3"/>
          </w:tcPr>
          <w:p w:rsidR="00401A57" w:rsidRDefault="00401A57" w:rsidP="00401A57">
            <w:r>
              <w:t>All child, grandchild, etc. specimens of the ancestor specimen share the same Ancestor Specimen ID.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BA</w:t>
            </w:r>
          </w:p>
        </w:tc>
        <w:tc>
          <w:tcPr>
            <w:tcW w:w="1600" w:type="dxa"/>
            <w:tcBorders>
              <w:bottom w:val="single" w:sz="4" w:space="0" w:color="auto"/>
            </w:tcBorders>
            <w:shd w:val="clear" w:color="auto" w:fill="FFFFFF"/>
          </w:tcPr>
          <w:p w:rsidR="00401A57" w:rsidRDefault="00401A57" w:rsidP="00401A57">
            <w:r>
              <w:t>Bank Account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Financial</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BC</w:t>
            </w:r>
          </w:p>
        </w:tc>
        <w:tc>
          <w:tcPr>
            <w:tcW w:w="1600" w:type="dxa"/>
            <w:tcBorders>
              <w:bottom w:val="single" w:sz="4" w:space="0" w:color="auto"/>
            </w:tcBorders>
            <w:shd w:val="clear" w:color="auto" w:fill="F3F3F3"/>
          </w:tcPr>
          <w:p w:rsidR="00401A57" w:rsidRDefault="00401A57" w:rsidP="00401A57">
            <w:r>
              <w:t>Bank Card Number</w:t>
            </w:r>
          </w:p>
        </w:tc>
        <w:tc>
          <w:tcPr>
            <w:tcW w:w="3600" w:type="dxa"/>
            <w:tcBorders>
              <w:bottom w:val="single" w:sz="4" w:space="0" w:color="auto"/>
            </w:tcBorders>
            <w:shd w:val="clear" w:color="auto" w:fill="F3F3F3"/>
          </w:tcPr>
          <w:p w:rsidR="00401A57" w:rsidRDefault="00401A57" w:rsidP="00401A57">
            <w:r>
              <w:t>An identifier that is unique to a person's bank card</w:t>
            </w:r>
          </w:p>
        </w:tc>
        <w:tc>
          <w:tcPr>
            <w:tcW w:w="2000" w:type="dxa"/>
            <w:tcBorders>
              <w:bottom w:val="single" w:sz="4" w:space="0" w:color="auto"/>
            </w:tcBorders>
            <w:shd w:val="clear" w:color="auto" w:fill="F3F3F3"/>
          </w:tcPr>
          <w:p w:rsidR="00401A57" w:rsidRDefault="00401A57" w:rsidP="00401A57">
            <w:r>
              <w:t>Class: Financial</w:t>
            </w:r>
          </w:p>
          <w:p w:rsidR="00401A57" w:rsidRDefault="00401A57" w:rsidP="00401A57">
            <w:r>
              <w:t>Replaces AM, DI, DS, MS, and VS beginning in v 2.5.</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182" w:author="Frank Oemig" w:date="2023-06-16T18:34:00Z">
              <w:r>
                <w:t>BCFN</w:t>
              </w:r>
            </w:ins>
          </w:p>
        </w:tc>
        <w:tc>
          <w:tcPr>
            <w:tcW w:w="1600" w:type="dxa"/>
            <w:tcBorders>
              <w:bottom w:val="single" w:sz="4" w:space="0" w:color="auto"/>
            </w:tcBorders>
            <w:shd w:val="clear" w:color="auto" w:fill="FFFFFF"/>
          </w:tcPr>
          <w:p w:rsidR="00401A57" w:rsidRDefault="00401A57" w:rsidP="00401A57">
            <w:ins w:id="183" w:author="Frank Oemig" w:date="2023-06-16T18:34:00Z">
              <w:r>
                <w:t>Birth Certificate File Number</w:t>
              </w:r>
            </w:ins>
          </w:p>
        </w:tc>
        <w:tc>
          <w:tcPr>
            <w:tcW w:w="3600" w:type="dxa"/>
            <w:tcBorders>
              <w:bottom w:val="single" w:sz="4" w:space="0" w:color="auto"/>
            </w:tcBorders>
            <w:shd w:val="clear" w:color="auto" w:fill="FFFFFF"/>
          </w:tcPr>
          <w:p w:rsidR="00401A57" w:rsidRDefault="00401A57" w:rsidP="00401A57">
            <w:ins w:id="184" w:author="Frank Oemig" w:date="2023-06-16T18:34:00Z">
              <w:r>
                <w:t>The identifier used within the jurisdictional vital records office file system as an auxiliary means of accessing the record associated with the birth certificate.</w:t>
              </w:r>
            </w:ins>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BCT</w:t>
            </w:r>
          </w:p>
        </w:tc>
        <w:tc>
          <w:tcPr>
            <w:tcW w:w="1600" w:type="dxa"/>
            <w:tcBorders>
              <w:bottom w:val="single" w:sz="4" w:space="0" w:color="auto"/>
            </w:tcBorders>
            <w:shd w:val="clear" w:color="auto" w:fill="F3F3F3"/>
          </w:tcPr>
          <w:p w:rsidR="00401A57" w:rsidRDefault="00401A57" w:rsidP="00401A57">
            <w:r>
              <w:t>Birth Certificate</w:t>
            </w:r>
          </w:p>
        </w:tc>
        <w:tc>
          <w:tcPr>
            <w:tcW w:w="3600" w:type="dxa"/>
            <w:tcBorders>
              <w:bottom w:val="single" w:sz="4" w:space="0" w:color="auto"/>
            </w:tcBorders>
            <w:shd w:val="clear" w:color="auto" w:fill="F3F3F3"/>
          </w:tcPr>
          <w:p w:rsidR="00401A57" w:rsidRDefault="00401A57" w:rsidP="00401A57">
            <w:r>
              <w:t>A number associated with a document identifying the event of a person's birth</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BR</w:t>
            </w:r>
          </w:p>
        </w:tc>
        <w:tc>
          <w:tcPr>
            <w:tcW w:w="1600" w:type="dxa"/>
            <w:tcBorders>
              <w:bottom w:val="single" w:sz="4" w:space="0" w:color="auto"/>
            </w:tcBorders>
            <w:shd w:val="clear" w:color="auto" w:fill="FFFFFF"/>
          </w:tcPr>
          <w:p w:rsidR="00401A57" w:rsidRDefault="00401A57" w:rsidP="00401A57">
            <w:r>
              <w:t>Birth registry number</w:t>
            </w:r>
          </w:p>
        </w:tc>
        <w:tc>
          <w:tcPr>
            <w:tcW w:w="3600" w:type="dxa"/>
            <w:tcBorders>
              <w:bottom w:val="single" w:sz="4" w:space="0" w:color="auto"/>
            </w:tcBorders>
            <w:shd w:val="clear" w:color="auto" w:fill="FFFFFF"/>
          </w:tcPr>
          <w:p w:rsidR="00401A57" w:rsidRDefault="00401A57" w:rsidP="00401A57">
            <w:r>
              <w:t>An identifier unique within the Assigning Authority that is the official legal record of a person's birth.</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BRN</w:t>
            </w:r>
          </w:p>
        </w:tc>
        <w:tc>
          <w:tcPr>
            <w:tcW w:w="1600" w:type="dxa"/>
            <w:tcBorders>
              <w:bottom w:val="single" w:sz="4" w:space="0" w:color="auto"/>
            </w:tcBorders>
            <w:shd w:val="clear" w:color="auto" w:fill="F3F3F3"/>
          </w:tcPr>
          <w:p w:rsidR="00401A57" w:rsidRDefault="00401A57" w:rsidP="00401A57">
            <w:r>
              <w:t>Breed Registry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BSNR</w:t>
            </w:r>
          </w:p>
        </w:tc>
        <w:tc>
          <w:tcPr>
            <w:tcW w:w="1600" w:type="dxa"/>
            <w:tcBorders>
              <w:bottom w:val="single" w:sz="4" w:space="0" w:color="auto"/>
            </w:tcBorders>
            <w:shd w:val="clear" w:color="auto" w:fill="FFFFFF"/>
          </w:tcPr>
          <w:p w:rsidR="00401A57" w:rsidRDefault="00401A57" w:rsidP="00401A57">
            <w:r>
              <w:t>Primary physician office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Betriebsstättennummer - for use in the German realm.</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185" w:author="Frank Oemig" w:date="2023-06-16T18:34:00Z">
              <w:r>
                <w:t>CAAI</w:t>
              </w:r>
            </w:ins>
          </w:p>
        </w:tc>
        <w:tc>
          <w:tcPr>
            <w:tcW w:w="1600" w:type="dxa"/>
            <w:tcBorders>
              <w:bottom w:val="single" w:sz="4" w:space="0" w:color="auto"/>
            </w:tcBorders>
            <w:shd w:val="clear" w:color="auto" w:fill="F3F3F3"/>
          </w:tcPr>
          <w:p w:rsidR="00401A57" w:rsidRDefault="00401A57" w:rsidP="00401A57">
            <w:ins w:id="186" w:author="Frank Oemig" w:date="2023-06-16T18:34:00Z">
              <w:r>
                <w:t>Consumer Application Account Identifier</w:t>
              </w:r>
            </w:ins>
          </w:p>
        </w:tc>
        <w:tc>
          <w:tcPr>
            <w:tcW w:w="3600" w:type="dxa"/>
            <w:tcBorders>
              <w:bottom w:val="single" w:sz="4" w:space="0" w:color="auto"/>
            </w:tcBorders>
            <w:shd w:val="clear" w:color="auto" w:fill="F3F3F3"/>
          </w:tcPr>
          <w:p w:rsidR="00401A57" w:rsidRDefault="00401A57" w:rsidP="00401A57">
            <w:ins w:id="187" w:author="Frank Oemig" w:date="2023-06-16T18:34:00Z">
              <w:r>
                <w:t>An identifier for the consumer (e.g., patient, caregiver) for an application such as a portal or App.</w:t>
              </w:r>
            </w:ins>
          </w:p>
        </w:tc>
        <w:tc>
          <w:tcPr>
            <w:tcW w:w="2000" w:type="dxa"/>
            <w:tcBorders>
              <w:bottom w:val="single" w:sz="4" w:space="0" w:color="auto"/>
            </w:tcBorders>
            <w:shd w:val="clear" w:color="auto" w:fill="F3F3F3"/>
          </w:tcPr>
          <w:p w:rsidR="00401A57" w:rsidRDefault="00401A57" w:rsidP="00401A57">
            <w:ins w:id="188" w:author="Frank Oemig" w:date="2023-06-16T18:34:00Z">
              <w:r>
                <w:t>This may be the same as a username, but frequently is different.</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CC</w:t>
            </w:r>
          </w:p>
        </w:tc>
        <w:tc>
          <w:tcPr>
            <w:tcW w:w="1600" w:type="dxa"/>
            <w:tcBorders>
              <w:bottom w:val="single" w:sz="4" w:space="0" w:color="auto"/>
            </w:tcBorders>
            <w:shd w:val="clear" w:color="auto" w:fill="FFFFFF"/>
          </w:tcPr>
          <w:p w:rsidR="00401A57" w:rsidRDefault="00401A57" w:rsidP="00401A57">
            <w:r>
              <w:t>Cost Center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Financial</w:t>
            </w:r>
          </w:p>
          <w:p w:rsidR="00401A57" w:rsidRDefault="00401A57" w:rsidP="00401A57">
            <w:r>
              <w:t>Use Case: needed especially for transmitting information about invoices.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CONM</w:t>
            </w:r>
          </w:p>
        </w:tc>
        <w:tc>
          <w:tcPr>
            <w:tcW w:w="1600" w:type="dxa"/>
            <w:tcBorders>
              <w:bottom w:val="single" w:sz="4" w:space="0" w:color="auto"/>
            </w:tcBorders>
            <w:shd w:val="clear" w:color="auto" w:fill="F3F3F3"/>
          </w:tcPr>
          <w:p w:rsidR="00401A57" w:rsidRDefault="00401A57" w:rsidP="00401A57">
            <w:r>
              <w:t>Change of Name Document</w:t>
            </w:r>
          </w:p>
        </w:tc>
        <w:tc>
          <w:tcPr>
            <w:tcW w:w="3600" w:type="dxa"/>
            <w:tcBorders>
              <w:bottom w:val="single" w:sz="4" w:space="0" w:color="auto"/>
            </w:tcBorders>
            <w:shd w:val="clear" w:color="auto" w:fill="F3F3F3"/>
          </w:tcPr>
          <w:p w:rsidR="00401A57" w:rsidRDefault="00401A57" w:rsidP="00401A57">
            <w:r>
              <w:t>A number associated with a document identifying a person's legal change of name.</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CY</w:t>
            </w:r>
          </w:p>
        </w:tc>
        <w:tc>
          <w:tcPr>
            <w:tcW w:w="1600" w:type="dxa"/>
            <w:tcBorders>
              <w:bottom w:val="single" w:sz="4" w:space="0" w:color="auto"/>
            </w:tcBorders>
            <w:shd w:val="clear" w:color="auto" w:fill="FFFFFF"/>
          </w:tcPr>
          <w:p w:rsidR="00401A57" w:rsidRDefault="00401A57" w:rsidP="00401A57">
            <w:r>
              <w:t>County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CZ</w:t>
            </w:r>
          </w:p>
        </w:tc>
        <w:tc>
          <w:tcPr>
            <w:tcW w:w="1600" w:type="dxa"/>
            <w:tcBorders>
              <w:bottom w:val="single" w:sz="4" w:space="0" w:color="auto"/>
            </w:tcBorders>
            <w:shd w:val="clear" w:color="auto" w:fill="F3F3F3"/>
          </w:tcPr>
          <w:p w:rsidR="00401A57" w:rsidRDefault="00401A57" w:rsidP="00401A57">
            <w:r>
              <w:t>Citizenship Card</w:t>
            </w:r>
          </w:p>
        </w:tc>
        <w:tc>
          <w:tcPr>
            <w:tcW w:w="3600" w:type="dxa"/>
            <w:tcBorders>
              <w:bottom w:val="single" w:sz="4" w:space="0" w:color="auto"/>
            </w:tcBorders>
            <w:shd w:val="clear" w:color="auto" w:fill="F3F3F3"/>
          </w:tcPr>
          <w:p w:rsidR="00401A57" w:rsidRDefault="00401A57" w:rsidP="00401A57">
            <w:r>
              <w:t>A number assigned by a person's country of residence to identify a person's citizenship.</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DC</w:t>
            </w:r>
          </w:p>
        </w:tc>
        <w:tc>
          <w:tcPr>
            <w:tcW w:w="1600" w:type="dxa"/>
            <w:tcBorders>
              <w:bottom w:val="single" w:sz="4" w:space="0" w:color="auto"/>
            </w:tcBorders>
            <w:shd w:val="clear" w:color="auto" w:fill="FFFFFF"/>
          </w:tcPr>
          <w:p w:rsidR="00401A57" w:rsidRDefault="00401A57" w:rsidP="00401A57">
            <w:r>
              <w:t>Death Certificate ID</w:t>
            </w:r>
          </w:p>
        </w:tc>
        <w:tc>
          <w:tcPr>
            <w:tcW w:w="3600" w:type="dxa"/>
            <w:tcBorders>
              <w:bottom w:val="single" w:sz="4" w:space="0" w:color="auto"/>
            </w:tcBorders>
            <w:shd w:val="clear" w:color="auto" w:fill="FFFFFF"/>
          </w:tcPr>
          <w:p w:rsidR="00401A57" w:rsidRDefault="00401A57" w:rsidP="00401A57">
            <w:r>
              <w:t>The identifier assigned to a death certificate, and printed on the death certificate when issued by a jurisdictional vital records office</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DCFN</w:t>
            </w:r>
          </w:p>
        </w:tc>
        <w:tc>
          <w:tcPr>
            <w:tcW w:w="1600" w:type="dxa"/>
            <w:tcBorders>
              <w:bottom w:val="single" w:sz="4" w:space="0" w:color="auto"/>
            </w:tcBorders>
            <w:shd w:val="clear" w:color="auto" w:fill="F3F3F3"/>
          </w:tcPr>
          <w:p w:rsidR="00401A57" w:rsidRDefault="00401A57" w:rsidP="00401A57">
            <w:r>
              <w:t>Death Certificate File Number</w:t>
            </w:r>
          </w:p>
        </w:tc>
        <w:tc>
          <w:tcPr>
            <w:tcW w:w="3600" w:type="dxa"/>
            <w:tcBorders>
              <w:bottom w:val="single" w:sz="4" w:space="0" w:color="auto"/>
            </w:tcBorders>
            <w:shd w:val="clear" w:color="auto" w:fill="F3F3F3"/>
          </w:tcPr>
          <w:p w:rsidR="00401A57" w:rsidRDefault="00401A57" w:rsidP="00401A57">
            <w:r>
              <w:t>The identifier used within the jurisdictional vital records office file system as an auxiliary means of accessing the record associated with the death certificate.</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DDS</w:t>
            </w:r>
          </w:p>
        </w:tc>
        <w:tc>
          <w:tcPr>
            <w:tcW w:w="1600" w:type="dxa"/>
            <w:tcBorders>
              <w:bottom w:val="single" w:sz="4" w:space="0" w:color="auto"/>
            </w:tcBorders>
            <w:shd w:val="clear" w:color="auto" w:fill="FFFFFF"/>
          </w:tcPr>
          <w:p w:rsidR="00401A57" w:rsidRDefault="00401A57" w:rsidP="00401A57">
            <w:r>
              <w:t>Dentist license number</w:t>
            </w:r>
          </w:p>
        </w:tc>
        <w:tc>
          <w:tcPr>
            <w:tcW w:w="3600" w:type="dxa"/>
            <w:tcBorders>
              <w:bottom w:val="single" w:sz="4" w:space="0" w:color="auto"/>
            </w:tcBorders>
            <w:shd w:val="clear" w:color="auto" w:fill="FFFFFF"/>
          </w:tcPr>
          <w:p w:rsidR="00401A57" w:rsidRDefault="00401A57" w:rsidP="00401A57">
            <w:r>
              <w:t>An identifier that is unique to a dentist within the jurisdiction of the licensing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DEA</w:t>
            </w:r>
          </w:p>
        </w:tc>
        <w:tc>
          <w:tcPr>
            <w:tcW w:w="1600" w:type="dxa"/>
            <w:tcBorders>
              <w:bottom w:val="single" w:sz="4" w:space="0" w:color="auto"/>
            </w:tcBorders>
            <w:shd w:val="clear" w:color="auto" w:fill="F3F3F3"/>
          </w:tcPr>
          <w:p w:rsidR="00401A57" w:rsidRDefault="00401A57" w:rsidP="00401A57">
            <w:r>
              <w:t>Drug Enforcement Administration registration number</w:t>
            </w:r>
          </w:p>
        </w:tc>
        <w:tc>
          <w:tcPr>
            <w:tcW w:w="3600" w:type="dxa"/>
            <w:tcBorders>
              <w:bottom w:val="single" w:sz="4" w:space="0" w:color="auto"/>
            </w:tcBorders>
            <w:shd w:val="clear" w:color="auto" w:fill="F3F3F3"/>
          </w:tcPr>
          <w:p w:rsidR="00401A57" w:rsidRDefault="00401A57" w:rsidP="00401A57">
            <w:r>
              <w:t>An identifier for an individual or organization relative to controlled substance regulation and transactions.</w:t>
            </w:r>
          </w:p>
        </w:tc>
        <w:tc>
          <w:tcPr>
            <w:tcW w:w="2000" w:type="dxa"/>
            <w:tcBorders>
              <w:bottom w:val="single" w:sz="4" w:space="0" w:color="auto"/>
            </w:tcBorders>
            <w:shd w:val="clear" w:color="auto" w:fill="F3F3F3"/>
          </w:tcPr>
          <w:p w:rsidR="00401A57" w:rsidRDefault="00401A57" w:rsidP="00401A57">
            <w:r>
              <w:t xml:space="preserve">Use case: This is a registration number that identifies an individual or organization relative to controlled substance regulation and transactions. </w:t>
            </w:r>
          </w:p>
          <w:p w:rsidR="00401A57" w:rsidRDefault="00401A57" w:rsidP="00401A57">
            <w:r>
              <w:t>A DEA number has a very precise and widely accepted meaning within the United States. Surprisingly, 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Identifier Type is necessary in addition to DEA as an Assigning Authority.</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DFN</w:t>
            </w:r>
          </w:p>
        </w:tc>
        <w:tc>
          <w:tcPr>
            <w:tcW w:w="1600" w:type="dxa"/>
            <w:tcBorders>
              <w:bottom w:val="single" w:sz="4" w:space="0" w:color="auto"/>
            </w:tcBorders>
            <w:shd w:val="clear" w:color="auto" w:fill="FFFFFF"/>
          </w:tcPr>
          <w:p w:rsidR="00401A57" w:rsidRDefault="00401A57" w:rsidP="00401A57">
            <w:r>
              <w:t>Drug Furnishing or prescriptive authority Number</w:t>
            </w:r>
          </w:p>
        </w:tc>
        <w:tc>
          <w:tcPr>
            <w:tcW w:w="3600" w:type="dxa"/>
            <w:tcBorders>
              <w:bottom w:val="single" w:sz="4" w:space="0" w:color="auto"/>
            </w:tcBorders>
            <w:shd w:val="clear" w:color="auto" w:fill="FFFFFF"/>
          </w:tcPr>
          <w:p w:rsidR="00401A57" w:rsidRDefault="00401A57" w:rsidP="00401A57">
            <w:r>
              <w:t>An identifier issued to a health care provider authorizing the person to write drug orders</w:t>
            </w:r>
          </w:p>
        </w:tc>
        <w:tc>
          <w:tcPr>
            <w:tcW w:w="2000" w:type="dxa"/>
            <w:tcBorders>
              <w:bottom w:val="single" w:sz="4" w:space="0" w:color="auto"/>
            </w:tcBorders>
            <w:shd w:val="clear" w:color="auto" w:fill="FFFFFF"/>
          </w:tcPr>
          <w:p w:rsidR="00401A57" w:rsidRDefault="00401A57" w:rsidP="00401A57">
            <w:r>
              <w:t>Use Case: A nurse practitioner has authorization to furnish or prescribe pharmaceutical substances; this identifier is in component 1.</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DI</w:t>
            </w:r>
          </w:p>
        </w:tc>
        <w:tc>
          <w:tcPr>
            <w:tcW w:w="1600" w:type="dxa"/>
            <w:tcBorders>
              <w:bottom w:val="single" w:sz="4" w:space="0" w:color="auto"/>
            </w:tcBorders>
            <w:shd w:val="clear" w:color="auto" w:fill="F3F3F3"/>
          </w:tcPr>
          <w:p w:rsidR="00401A57" w:rsidRDefault="00401A57" w:rsidP="00401A57">
            <w:r>
              <w:t>Diner's Club card</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Deprecated and replaced by BC in v 2.5.</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DL</w:t>
            </w:r>
          </w:p>
        </w:tc>
        <w:tc>
          <w:tcPr>
            <w:tcW w:w="1600" w:type="dxa"/>
            <w:tcBorders>
              <w:bottom w:val="single" w:sz="4" w:space="0" w:color="auto"/>
            </w:tcBorders>
            <w:shd w:val="clear" w:color="auto" w:fill="FFFFFF"/>
          </w:tcPr>
          <w:p w:rsidR="00401A57" w:rsidRDefault="00401A57" w:rsidP="00401A57">
            <w:r>
              <w:t>Driver's license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DN</w:t>
            </w:r>
          </w:p>
        </w:tc>
        <w:tc>
          <w:tcPr>
            <w:tcW w:w="1600" w:type="dxa"/>
            <w:tcBorders>
              <w:bottom w:val="single" w:sz="4" w:space="0" w:color="auto"/>
            </w:tcBorders>
            <w:shd w:val="clear" w:color="auto" w:fill="F3F3F3"/>
          </w:tcPr>
          <w:p w:rsidR="00401A57" w:rsidRDefault="00401A57" w:rsidP="00401A57">
            <w:r>
              <w:t>Doctor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DO</w:t>
            </w:r>
          </w:p>
        </w:tc>
        <w:tc>
          <w:tcPr>
            <w:tcW w:w="1600" w:type="dxa"/>
            <w:tcBorders>
              <w:bottom w:val="single" w:sz="4" w:space="0" w:color="auto"/>
            </w:tcBorders>
            <w:shd w:val="clear" w:color="auto" w:fill="FFFFFF"/>
          </w:tcPr>
          <w:p w:rsidR="00401A57" w:rsidRDefault="00401A57" w:rsidP="00401A57">
            <w:r>
              <w:t>Osteopathic License number</w:t>
            </w:r>
          </w:p>
        </w:tc>
        <w:tc>
          <w:tcPr>
            <w:tcW w:w="3600" w:type="dxa"/>
            <w:tcBorders>
              <w:bottom w:val="single" w:sz="4" w:space="0" w:color="auto"/>
            </w:tcBorders>
            <w:shd w:val="clear" w:color="auto" w:fill="FFFFFF"/>
          </w:tcPr>
          <w:p w:rsidR="00401A57" w:rsidRDefault="00401A57" w:rsidP="00401A57">
            <w:r>
              <w:t>An identifier that is unique to an osteopath within the jurisdiction of a licensing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DP</w:t>
            </w:r>
          </w:p>
        </w:tc>
        <w:tc>
          <w:tcPr>
            <w:tcW w:w="1600" w:type="dxa"/>
            <w:tcBorders>
              <w:bottom w:val="single" w:sz="4" w:space="0" w:color="auto"/>
            </w:tcBorders>
            <w:shd w:val="clear" w:color="auto" w:fill="F3F3F3"/>
          </w:tcPr>
          <w:p w:rsidR="00401A57" w:rsidRDefault="00401A57" w:rsidP="00401A57">
            <w:r>
              <w:t>Diplomatic Passport</w:t>
            </w:r>
          </w:p>
        </w:tc>
        <w:tc>
          <w:tcPr>
            <w:tcW w:w="3600" w:type="dxa"/>
            <w:tcBorders>
              <w:bottom w:val="single" w:sz="4" w:space="0" w:color="auto"/>
            </w:tcBorders>
            <w:shd w:val="clear" w:color="auto" w:fill="F3F3F3"/>
          </w:tcPr>
          <w:p w:rsidR="00401A57" w:rsidRDefault="00401A57" w:rsidP="00401A57">
            <w:r>
              <w:t>A number assigned to a diplomatic passport.</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DPM</w:t>
            </w:r>
          </w:p>
        </w:tc>
        <w:tc>
          <w:tcPr>
            <w:tcW w:w="1600" w:type="dxa"/>
            <w:tcBorders>
              <w:bottom w:val="single" w:sz="4" w:space="0" w:color="auto"/>
            </w:tcBorders>
            <w:shd w:val="clear" w:color="auto" w:fill="FFFFFF"/>
          </w:tcPr>
          <w:p w:rsidR="00401A57" w:rsidRDefault="00401A57" w:rsidP="00401A57">
            <w:r>
              <w:t>Podiatrist license number</w:t>
            </w:r>
          </w:p>
        </w:tc>
        <w:tc>
          <w:tcPr>
            <w:tcW w:w="3600" w:type="dxa"/>
            <w:tcBorders>
              <w:bottom w:val="single" w:sz="4" w:space="0" w:color="auto"/>
            </w:tcBorders>
            <w:shd w:val="clear" w:color="auto" w:fill="FFFFFF"/>
          </w:tcPr>
          <w:p w:rsidR="00401A57" w:rsidRDefault="00401A57" w:rsidP="00401A57">
            <w:r>
              <w:t>An identifier that is unique to a podiatrist within the jurisdiction of the licensing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DR</w:t>
            </w:r>
          </w:p>
        </w:tc>
        <w:tc>
          <w:tcPr>
            <w:tcW w:w="1600" w:type="dxa"/>
            <w:tcBorders>
              <w:bottom w:val="single" w:sz="4" w:space="0" w:color="auto"/>
            </w:tcBorders>
            <w:shd w:val="clear" w:color="auto" w:fill="F3F3F3"/>
          </w:tcPr>
          <w:p w:rsidR="00401A57" w:rsidRDefault="00401A57" w:rsidP="00401A57">
            <w:r>
              <w:t>Donor Registration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DS</w:t>
            </w:r>
          </w:p>
        </w:tc>
        <w:tc>
          <w:tcPr>
            <w:tcW w:w="1600" w:type="dxa"/>
            <w:tcBorders>
              <w:bottom w:val="single" w:sz="4" w:space="0" w:color="auto"/>
            </w:tcBorders>
            <w:shd w:val="clear" w:color="auto" w:fill="FFFFFF"/>
          </w:tcPr>
          <w:p w:rsidR="00401A57" w:rsidRDefault="00401A57" w:rsidP="00401A57">
            <w:r>
              <w:t>Discover Card</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Deprecated and replaced by BC in v 2.5.</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189" w:author="Frank Oemig" w:date="2023-06-16T18:34:00Z">
              <w:r>
                <w:t>DSG</w:t>
              </w:r>
            </w:ins>
          </w:p>
        </w:tc>
        <w:tc>
          <w:tcPr>
            <w:tcW w:w="1600" w:type="dxa"/>
            <w:tcBorders>
              <w:bottom w:val="single" w:sz="4" w:space="0" w:color="auto"/>
            </w:tcBorders>
            <w:shd w:val="clear" w:color="auto" w:fill="F3F3F3"/>
          </w:tcPr>
          <w:p w:rsidR="00401A57" w:rsidRDefault="00401A57" w:rsidP="00401A57">
            <w:ins w:id="190" w:author="Frank Oemig" w:date="2023-06-16T18:34:00Z">
              <w:r>
                <w:t>Diagnostic Study Group</w:t>
              </w:r>
            </w:ins>
          </w:p>
        </w:tc>
        <w:tc>
          <w:tcPr>
            <w:tcW w:w="3600" w:type="dxa"/>
            <w:tcBorders>
              <w:bottom w:val="single" w:sz="4" w:space="0" w:color="auto"/>
            </w:tcBorders>
            <w:shd w:val="clear" w:color="auto" w:fill="F3F3F3"/>
          </w:tcPr>
          <w:p w:rsidR="00401A57" w:rsidRDefault="00401A57" w:rsidP="00401A57">
            <w:ins w:id="191" w:author="Frank Oemig" w:date="2023-06-16T18:34:00Z">
              <w:r>
                <w:t>Unique Identifier that groups several orders that are to be performed together.</w:t>
              </w:r>
            </w:ins>
          </w:p>
        </w:tc>
        <w:tc>
          <w:tcPr>
            <w:tcW w:w="2000" w:type="dxa"/>
            <w:tcBorders>
              <w:bottom w:val="single" w:sz="4" w:space="0" w:color="auto"/>
            </w:tcBorders>
            <w:shd w:val="clear" w:color="auto" w:fill="F3F3F3"/>
          </w:tcPr>
          <w:p w:rsidR="00401A57" w:rsidRDefault="00401A57" w:rsidP="00401A57">
            <w:ins w:id="192" w:author="Frank Oemig" w:date="2023-06-16T18:34:00Z">
              <w:r>
                <w:t>Example: Radiology studies</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EI</w:t>
            </w:r>
          </w:p>
        </w:tc>
        <w:tc>
          <w:tcPr>
            <w:tcW w:w="1600" w:type="dxa"/>
            <w:tcBorders>
              <w:bottom w:val="single" w:sz="4" w:space="0" w:color="auto"/>
            </w:tcBorders>
            <w:shd w:val="clear" w:color="auto" w:fill="FFFFFF"/>
          </w:tcPr>
          <w:p w:rsidR="00401A57" w:rsidRDefault="00401A57" w:rsidP="00401A57">
            <w:r>
              <w:t>Employee number</w:t>
            </w:r>
          </w:p>
        </w:tc>
        <w:tc>
          <w:tcPr>
            <w:tcW w:w="3600" w:type="dxa"/>
            <w:tcBorders>
              <w:bottom w:val="single" w:sz="4" w:space="0" w:color="auto"/>
            </w:tcBorders>
            <w:shd w:val="clear" w:color="auto" w:fill="FFFFFF"/>
          </w:tcPr>
          <w:p w:rsidR="00401A57" w:rsidRDefault="00401A57" w:rsidP="00401A57">
            <w:r>
              <w:t>A number that uniquely identifies an employee to an employer.</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EN</w:t>
            </w:r>
          </w:p>
        </w:tc>
        <w:tc>
          <w:tcPr>
            <w:tcW w:w="1600" w:type="dxa"/>
            <w:tcBorders>
              <w:bottom w:val="single" w:sz="4" w:space="0" w:color="auto"/>
            </w:tcBorders>
            <w:shd w:val="clear" w:color="auto" w:fill="F3F3F3"/>
          </w:tcPr>
          <w:p w:rsidR="00401A57" w:rsidRDefault="00401A57" w:rsidP="00401A57">
            <w:r>
              <w:t>Employer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ESN</w:t>
            </w:r>
          </w:p>
        </w:tc>
        <w:tc>
          <w:tcPr>
            <w:tcW w:w="1600" w:type="dxa"/>
            <w:tcBorders>
              <w:bottom w:val="single" w:sz="4" w:space="0" w:color="auto"/>
            </w:tcBorders>
            <w:shd w:val="clear" w:color="auto" w:fill="FFFFFF"/>
          </w:tcPr>
          <w:p w:rsidR="00401A57" w:rsidRDefault="00401A57" w:rsidP="00401A57">
            <w:r>
              <w:t>Staff Enterprise Number</w:t>
            </w:r>
          </w:p>
        </w:tc>
        <w:tc>
          <w:tcPr>
            <w:tcW w:w="3600" w:type="dxa"/>
            <w:tcBorders>
              <w:bottom w:val="single" w:sz="4" w:space="0" w:color="auto"/>
            </w:tcBorders>
            <w:shd w:val="clear" w:color="auto" w:fill="FFFFFF"/>
          </w:tcPr>
          <w:p w:rsidR="00401A57" w:rsidRDefault="00401A57" w:rsidP="00401A57">
            <w:r>
              <w:t>An identifier that is unique to a staff member within an enterprise (as identified by the Assigning Authority).</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193" w:author="Frank Oemig" w:date="2023-06-16T18:34:00Z">
              <w:r>
                <w:t>FDR</w:t>
              </w:r>
            </w:ins>
          </w:p>
        </w:tc>
        <w:tc>
          <w:tcPr>
            <w:tcW w:w="1600" w:type="dxa"/>
            <w:tcBorders>
              <w:bottom w:val="single" w:sz="4" w:space="0" w:color="auto"/>
            </w:tcBorders>
            <w:shd w:val="clear" w:color="auto" w:fill="F3F3F3"/>
          </w:tcPr>
          <w:p w:rsidR="00401A57" w:rsidRDefault="00401A57" w:rsidP="00401A57">
            <w:ins w:id="194" w:author="Frank Oemig" w:date="2023-06-16T18:34:00Z">
              <w:r>
                <w:t>Fetal Death Report ID</w:t>
              </w:r>
            </w:ins>
          </w:p>
        </w:tc>
        <w:tc>
          <w:tcPr>
            <w:tcW w:w="3600" w:type="dxa"/>
            <w:tcBorders>
              <w:bottom w:val="single" w:sz="4" w:space="0" w:color="auto"/>
            </w:tcBorders>
            <w:shd w:val="clear" w:color="auto" w:fill="F3F3F3"/>
          </w:tcPr>
          <w:p w:rsidR="00401A57" w:rsidRDefault="00401A57" w:rsidP="00401A57">
            <w:ins w:id="195" w:author="Frank Oemig" w:date="2023-06-16T18:34:00Z">
              <w:r>
                <w:t>The identifier assigned to a fetal death report, and printed on the fetal death report when issued by a jurisdictional vital records office</w:t>
              </w:r>
            </w:ins>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196" w:author="Frank Oemig" w:date="2023-06-16T18:34:00Z">
              <w:r>
                <w:t>FDRFN</w:t>
              </w:r>
            </w:ins>
          </w:p>
        </w:tc>
        <w:tc>
          <w:tcPr>
            <w:tcW w:w="1600" w:type="dxa"/>
            <w:tcBorders>
              <w:bottom w:val="single" w:sz="4" w:space="0" w:color="auto"/>
            </w:tcBorders>
            <w:shd w:val="clear" w:color="auto" w:fill="FFFFFF"/>
          </w:tcPr>
          <w:p w:rsidR="00401A57" w:rsidRDefault="00401A57" w:rsidP="00401A57">
            <w:ins w:id="197" w:author="Frank Oemig" w:date="2023-06-16T18:34:00Z">
              <w:r>
                <w:t>Fetal Death Report File Number</w:t>
              </w:r>
            </w:ins>
          </w:p>
        </w:tc>
        <w:tc>
          <w:tcPr>
            <w:tcW w:w="3600" w:type="dxa"/>
            <w:tcBorders>
              <w:bottom w:val="single" w:sz="4" w:space="0" w:color="auto"/>
            </w:tcBorders>
            <w:shd w:val="clear" w:color="auto" w:fill="FFFFFF"/>
          </w:tcPr>
          <w:p w:rsidR="00401A57" w:rsidRDefault="00401A57" w:rsidP="00401A57">
            <w:ins w:id="198" w:author="Frank Oemig" w:date="2023-06-16T18:34:00Z">
              <w:r>
                <w:t>The identifier used within the jurisdictional vital records office file system as an auxiliary means of accessing the record associated with the fetal death report certificate.</w:t>
              </w:r>
            </w:ins>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199" w:author="Frank Oemig" w:date="2023-06-16T18:34:00Z">
              <w:r>
                <w:t>FGN</w:t>
              </w:r>
            </w:ins>
          </w:p>
        </w:tc>
        <w:tc>
          <w:tcPr>
            <w:tcW w:w="1600" w:type="dxa"/>
            <w:tcBorders>
              <w:bottom w:val="single" w:sz="4" w:space="0" w:color="auto"/>
            </w:tcBorders>
            <w:shd w:val="clear" w:color="auto" w:fill="F3F3F3"/>
          </w:tcPr>
          <w:p w:rsidR="00401A57" w:rsidRDefault="00401A57" w:rsidP="00401A57">
            <w:ins w:id="200" w:author="Frank Oemig" w:date="2023-06-16T18:34:00Z">
              <w:r>
                <w:t>Filler Group Number</w:t>
              </w:r>
            </w:ins>
          </w:p>
        </w:tc>
        <w:tc>
          <w:tcPr>
            <w:tcW w:w="3600" w:type="dxa"/>
            <w:tcBorders>
              <w:bottom w:val="single" w:sz="4" w:space="0" w:color="auto"/>
            </w:tcBorders>
            <w:shd w:val="clear" w:color="auto" w:fill="F3F3F3"/>
          </w:tcPr>
          <w:p w:rsidR="00401A57" w:rsidRDefault="00401A57" w:rsidP="00401A57">
            <w:ins w:id="201" w:author="Frank Oemig" w:date="2023-06-16T18:34:00Z">
              <w:r>
                <w:t>Unique identifier assigned to a group of orders by the filler application.</w:t>
              </w:r>
            </w:ins>
          </w:p>
        </w:tc>
        <w:tc>
          <w:tcPr>
            <w:tcW w:w="2000" w:type="dxa"/>
            <w:tcBorders>
              <w:bottom w:val="single" w:sz="4" w:space="0" w:color="auto"/>
            </w:tcBorders>
            <w:shd w:val="clear" w:color="auto" w:fill="F3F3F3"/>
          </w:tcPr>
          <w:p w:rsidR="00401A57" w:rsidRDefault="00401A57" w:rsidP="00401A57">
            <w:ins w:id="202" w:author="Frank Oemig" w:date="2023-06-16T18:34:00Z">
              <w:r>
                <w:t>This is analogous to the Placer Group Number ORC-4, except that it is assigned by the filler.</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FI</w:t>
            </w:r>
          </w:p>
        </w:tc>
        <w:tc>
          <w:tcPr>
            <w:tcW w:w="1600" w:type="dxa"/>
            <w:tcBorders>
              <w:bottom w:val="single" w:sz="4" w:space="0" w:color="auto"/>
            </w:tcBorders>
            <w:shd w:val="clear" w:color="auto" w:fill="FFFFFF"/>
          </w:tcPr>
          <w:p w:rsidR="00401A57" w:rsidRDefault="00401A57" w:rsidP="00401A57">
            <w:r>
              <w:t>Facility ID</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FILL</w:t>
            </w:r>
          </w:p>
        </w:tc>
        <w:tc>
          <w:tcPr>
            <w:tcW w:w="1600" w:type="dxa"/>
            <w:tcBorders>
              <w:bottom w:val="single" w:sz="4" w:space="0" w:color="auto"/>
            </w:tcBorders>
            <w:shd w:val="clear" w:color="auto" w:fill="F3F3F3"/>
          </w:tcPr>
          <w:p w:rsidR="00401A57" w:rsidRDefault="00401A57" w:rsidP="00401A57">
            <w:r>
              <w:t>Filler Identifier</w:t>
            </w:r>
          </w:p>
        </w:tc>
        <w:tc>
          <w:tcPr>
            <w:tcW w:w="3600" w:type="dxa"/>
            <w:tcBorders>
              <w:bottom w:val="single" w:sz="4" w:space="0" w:color="auto"/>
            </w:tcBorders>
            <w:shd w:val="clear" w:color="auto" w:fill="F3F3F3"/>
          </w:tcPr>
          <w:p w:rsidR="00401A57" w:rsidRDefault="00401A57" w:rsidP="00401A57">
            <w:r>
              <w:t>An identifier for a request where the identifier is issued by the person, or service, that produces the observations or fulfills the request.</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GI</w:t>
            </w:r>
          </w:p>
        </w:tc>
        <w:tc>
          <w:tcPr>
            <w:tcW w:w="1600" w:type="dxa"/>
            <w:tcBorders>
              <w:bottom w:val="single" w:sz="4" w:space="0" w:color="auto"/>
            </w:tcBorders>
            <w:shd w:val="clear" w:color="auto" w:fill="FFFFFF"/>
          </w:tcPr>
          <w:p w:rsidR="00401A57" w:rsidRDefault="00401A57" w:rsidP="00401A57">
            <w:r>
              <w:t>Guarantor internal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Financial</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03" w:author="Frank Oemig" w:date="2023-06-16T18:34:00Z">
              <w:r>
                <w:t>GIN</w:t>
              </w:r>
            </w:ins>
          </w:p>
        </w:tc>
        <w:tc>
          <w:tcPr>
            <w:tcW w:w="1600" w:type="dxa"/>
            <w:tcBorders>
              <w:bottom w:val="single" w:sz="4" w:space="0" w:color="auto"/>
            </w:tcBorders>
            <w:shd w:val="clear" w:color="auto" w:fill="F3F3F3"/>
          </w:tcPr>
          <w:p w:rsidR="00401A57" w:rsidRDefault="00401A57" w:rsidP="00401A57">
            <w:ins w:id="204" w:author="Frank Oemig" w:date="2023-06-16T18:34:00Z">
              <w:r>
                <w:t>Animal Group Identifier (US Official)</w:t>
              </w:r>
            </w:ins>
          </w:p>
        </w:tc>
        <w:tc>
          <w:tcPr>
            <w:tcW w:w="3600" w:type="dxa"/>
            <w:tcBorders>
              <w:bottom w:val="single" w:sz="4" w:space="0" w:color="auto"/>
            </w:tcBorders>
            <w:shd w:val="clear" w:color="auto" w:fill="F3F3F3"/>
          </w:tcPr>
          <w:p w:rsidR="00401A57" w:rsidRDefault="00401A57" w:rsidP="00401A57">
            <w:ins w:id="205" w:author="Frank Oemig" w:date="2023-06-16T18:34:00Z">
              <w:r>
                <w:t>Identifier that can be used to unambiguously describe a specific group of animals.</w:t>
              </w:r>
            </w:ins>
          </w:p>
        </w:tc>
        <w:tc>
          <w:tcPr>
            <w:tcW w:w="2000" w:type="dxa"/>
            <w:tcBorders>
              <w:bottom w:val="single" w:sz="4" w:space="0" w:color="auto"/>
            </w:tcBorders>
            <w:shd w:val="clear" w:color="auto" w:fill="F3F3F3"/>
          </w:tcPr>
          <w:p w:rsidR="00401A57" w:rsidRDefault="00401A57" w:rsidP="00401A57">
            <w:ins w:id="206" w:author="Frank Oemig" w:date="2023-06-16T18:34:00Z">
              <w:r>
                <w:t>GIN is the official acronym used by USDA</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07" w:author="Frank Oemig" w:date="2023-06-16T18:34:00Z">
              <w:r>
                <w:t>GKV</w:t>
              </w:r>
            </w:ins>
          </w:p>
        </w:tc>
        <w:tc>
          <w:tcPr>
            <w:tcW w:w="1600" w:type="dxa"/>
            <w:tcBorders>
              <w:bottom w:val="single" w:sz="4" w:space="0" w:color="auto"/>
            </w:tcBorders>
            <w:shd w:val="clear" w:color="auto" w:fill="FFFFFF"/>
          </w:tcPr>
          <w:p w:rsidR="00401A57" w:rsidRDefault="00401A57" w:rsidP="00401A57">
            <w:ins w:id="208" w:author="Frank Oemig" w:date="2023-06-16T18:34:00Z">
              <w:r>
                <w:t>insured's ID with public insurance</w:t>
              </w:r>
            </w:ins>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ins w:id="209" w:author="Frank Oemig" w:date="2023-06-16T18:34:00Z">
              <w:r>
                <w:t>Class: Insurance</w:t>
              </w:r>
            </w:ins>
          </w:p>
        </w:tc>
        <w:tc>
          <w:tcPr>
            <w:tcW w:w="800" w:type="dxa"/>
            <w:tcBorders>
              <w:bottom w:val="single" w:sz="4" w:space="0" w:color="auto"/>
            </w:tcBorders>
            <w:shd w:val="clear" w:color="auto" w:fill="FFFFFF"/>
          </w:tcPr>
          <w:p w:rsidR="00401A57" w:rsidRDefault="00401A57" w:rsidP="00401A57">
            <w:ins w:id="210" w:author="Frank Oemig" w:date="2023-06-16T18:34:00Z">
              <w:r>
                <w:t>N</w:t>
              </w:r>
            </w:ins>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GL</w:t>
            </w:r>
          </w:p>
        </w:tc>
        <w:tc>
          <w:tcPr>
            <w:tcW w:w="1600" w:type="dxa"/>
            <w:tcBorders>
              <w:bottom w:val="single" w:sz="4" w:space="0" w:color="auto"/>
            </w:tcBorders>
            <w:shd w:val="clear" w:color="auto" w:fill="F3F3F3"/>
          </w:tcPr>
          <w:p w:rsidR="00401A57" w:rsidRDefault="00401A57" w:rsidP="00401A57">
            <w:r>
              <w:t>General ledger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Financial</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GN</w:t>
            </w:r>
          </w:p>
        </w:tc>
        <w:tc>
          <w:tcPr>
            <w:tcW w:w="1600" w:type="dxa"/>
            <w:tcBorders>
              <w:bottom w:val="single" w:sz="4" w:space="0" w:color="auto"/>
            </w:tcBorders>
            <w:shd w:val="clear" w:color="auto" w:fill="FFFFFF"/>
          </w:tcPr>
          <w:p w:rsidR="00401A57" w:rsidRDefault="00401A57" w:rsidP="00401A57">
            <w:r>
              <w:t>Guarantor external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Financial</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HC</w:t>
            </w:r>
          </w:p>
        </w:tc>
        <w:tc>
          <w:tcPr>
            <w:tcW w:w="1600" w:type="dxa"/>
            <w:tcBorders>
              <w:bottom w:val="single" w:sz="4" w:space="0" w:color="auto"/>
            </w:tcBorders>
            <w:shd w:val="clear" w:color="auto" w:fill="F3F3F3"/>
          </w:tcPr>
          <w:p w:rsidR="00401A57" w:rsidRDefault="00401A57" w:rsidP="00401A57">
            <w:r>
              <w:t>Health Card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IND</w:t>
            </w:r>
          </w:p>
        </w:tc>
        <w:tc>
          <w:tcPr>
            <w:tcW w:w="1600" w:type="dxa"/>
            <w:tcBorders>
              <w:bottom w:val="single" w:sz="4" w:space="0" w:color="auto"/>
            </w:tcBorders>
            <w:shd w:val="clear" w:color="auto" w:fill="FFFFFF"/>
          </w:tcPr>
          <w:p w:rsidR="00401A57" w:rsidRDefault="00401A57" w:rsidP="00401A57">
            <w:r>
              <w:t>Indigenous/Aboriginal</w:t>
            </w:r>
          </w:p>
        </w:tc>
        <w:tc>
          <w:tcPr>
            <w:tcW w:w="3600" w:type="dxa"/>
            <w:tcBorders>
              <w:bottom w:val="single" w:sz="4" w:space="0" w:color="auto"/>
            </w:tcBorders>
            <w:shd w:val="clear" w:color="auto" w:fill="FFFFFF"/>
          </w:tcPr>
          <w:p w:rsidR="00401A57" w:rsidRDefault="00401A57" w:rsidP="00401A57">
            <w:r>
              <w:t>A number assigned to a member of an indigenous or aboriginal group outside of Canada.</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JHN</w:t>
            </w:r>
          </w:p>
        </w:tc>
        <w:tc>
          <w:tcPr>
            <w:tcW w:w="1600" w:type="dxa"/>
            <w:tcBorders>
              <w:bottom w:val="single" w:sz="4" w:space="0" w:color="auto"/>
            </w:tcBorders>
            <w:shd w:val="clear" w:color="auto" w:fill="F3F3F3"/>
          </w:tcPr>
          <w:p w:rsidR="00401A57" w:rsidRDefault="00401A57" w:rsidP="00401A57">
            <w:r>
              <w:t>Jurisdictional health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r>
              <w:t>2 uses: a) UK jurisdictional CHI number; b) Canadian provincial health card number:</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11" w:author="Frank Oemig" w:date="2023-06-16T18:34:00Z">
              <w:r>
                <w:t>KZVA</w:t>
              </w:r>
            </w:ins>
          </w:p>
        </w:tc>
        <w:tc>
          <w:tcPr>
            <w:tcW w:w="1600" w:type="dxa"/>
            <w:tcBorders>
              <w:bottom w:val="single" w:sz="4" w:space="0" w:color="auto"/>
            </w:tcBorders>
            <w:shd w:val="clear" w:color="auto" w:fill="FFFFFF"/>
          </w:tcPr>
          <w:p w:rsidR="00401A57" w:rsidRDefault="00401A57" w:rsidP="00401A57">
            <w:ins w:id="212" w:author="Frank Oemig" w:date="2023-06-16T18:34:00Z">
              <w:r>
                <w:t>dentist office number</w:t>
              </w:r>
            </w:ins>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ins w:id="213" w:author="Frank Oemig" w:date="2023-06-16T18:34:00Z">
              <w:r>
                <w:t>Class: Insurance</w:t>
              </w:r>
            </w:ins>
          </w:p>
        </w:tc>
        <w:tc>
          <w:tcPr>
            <w:tcW w:w="800" w:type="dxa"/>
            <w:tcBorders>
              <w:bottom w:val="single" w:sz="4" w:space="0" w:color="auto"/>
            </w:tcBorders>
            <w:shd w:val="clear" w:color="auto" w:fill="FFFFFF"/>
          </w:tcPr>
          <w:p w:rsidR="00401A57" w:rsidRDefault="00401A57" w:rsidP="00401A57">
            <w:ins w:id="214" w:author="Frank Oemig" w:date="2023-06-16T18:34:00Z">
              <w:r>
                <w:t>N</w:t>
              </w:r>
            </w:ins>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LACSN</w:t>
            </w:r>
          </w:p>
        </w:tc>
        <w:tc>
          <w:tcPr>
            <w:tcW w:w="1600" w:type="dxa"/>
            <w:tcBorders>
              <w:bottom w:val="single" w:sz="4" w:space="0" w:color="auto"/>
            </w:tcBorders>
            <w:shd w:val="clear" w:color="auto" w:fill="F3F3F3"/>
          </w:tcPr>
          <w:p w:rsidR="00401A57" w:rsidRDefault="00401A57" w:rsidP="00401A57">
            <w:r>
              <w:t>Laboratory Accession ID</w:t>
            </w:r>
          </w:p>
        </w:tc>
        <w:tc>
          <w:tcPr>
            <w:tcW w:w="3600" w:type="dxa"/>
            <w:tcBorders>
              <w:bottom w:val="single" w:sz="4" w:space="0" w:color="auto"/>
            </w:tcBorders>
            <w:shd w:val="clear" w:color="auto" w:fill="F3F3F3"/>
          </w:tcPr>
          <w:p w:rsidR="00401A57" w:rsidRDefault="00401A57" w:rsidP="00401A57">
            <w:r>
              <w:t>A laboratory accession id is used in the laboratory domain.</w:t>
            </w:r>
          </w:p>
        </w:tc>
        <w:tc>
          <w:tcPr>
            <w:tcW w:w="2000" w:type="dxa"/>
            <w:tcBorders>
              <w:bottom w:val="single" w:sz="4" w:space="0" w:color="auto"/>
            </w:tcBorders>
            <w:shd w:val="clear" w:color="auto" w:fill="F3F3F3"/>
          </w:tcPr>
          <w:p w:rsidR="00401A57" w:rsidRDefault="00401A57" w:rsidP="00401A57">
            <w:r>
              <w:t>The concept of accession is used in other domains such as radiology, so the LACSN is used to distinguish a lab accession id from an radiology accession id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LANR</w:t>
            </w:r>
          </w:p>
        </w:tc>
        <w:tc>
          <w:tcPr>
            <w:tcW w:w="1600" w:type="dxa"/>
            <w:tcBorders>
              <w:bottom w:val="single" w:sz="4" w:space="0" w:color="auto"/>
            </w:tcBorders>
            <w:shd w:val="clear" w:color="auto" w:fill="FFFFFF"/>
          </w:tcPr>
          <w:p w:rsidR="00401A57" w:rsidRDefault="00401A57" w:rsidP="00401A57">
            <w:r>
              <w:t>Lifelong physician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Lebenslange Arztnummer - for use in German realm.</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LI</w:t>
            </w:r>
          </w:p>
        </w:tc>
        <w:tc>
          <w:tcPr>
            <w:tcW w:w="1600" w:type="dxa"/>
            <w:tcBorders>
              <w:bottom w:val="single" w:sz="4" w:space="0" w:color="auto"/>
            </w:tcBorders>
            <w:shd w:val="clear" w:color="auto" w:fill="F3F3F3"/>
          </w:tcPr>
          <w:p w:rsidR="00401A57" w:rsidRDefault="00401A57" w:rsidP="00401A57">
            <w:r>
              <w:t>Labor and industries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LN</w:t>
            </w:r>
          </w:p>
        </w:tc>
        <w:tc>
          <w:tcPr>
            <w:tcW w:w="1600" w:type="dxa"/>
            <w:tcBorders>
              <w:bottom w:val="single" w:sz="4" w:space="0" w:color="auto"/>
            </w:tcBorders>
            <w:shd w:val="clear" w:color="auto" w:fill="FFFFFF"/>
          </w:tcPr>
          <w:p w:rsidR="00401A57" w:rsidRDefault="00401A57" w:rsidP="00401A57">
            <w:r>
              <w:t>License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LR</w:t>
            </w:r>
          </w:p>
        </w:tc>
        <w:tc>
          <w:tcPr>
            <w:tcW w:w="1600" w:type="dxa"/>
            <w:tcBorders>
              <w:bottom w:val="single" w:sz="4" w:space="0" w:color="auto"/>
            </w:tcBorders>
            <w:shd w:val="clear" w:color="auto" w:fill="F3F3F3"/>
          </w:tcPr>
          <w:p w:rsidR="00401A57" w:rsidRDefault="00401A57" w:rsidP="00401A57">
            <w:r>
              <w:t>Local Registry ID</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MA</w:t>
            </w:r>
          </w:p>
        </w:tc>
        <w:tc>
          <w:tcPr>
            <w:tcW w:w="1600" w:type="dxa"/>
            <w:tcBorders>
              <w:bottom w:val="single" w:sz="4" w:space="0" w:color="auto"/>
            </w:tcBorders>
            <w:shd w:val="clear" w:color="auto" w:fill="FFFFFF"/>
          </w:tcPr>
          <w:p w:rsidR="00401A57" w:rsidRDefault="00401A57" w:rsidP="00401A57">
            <w:r>
              <w:t>Patient Medicaid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Insurance</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MB</w:t>
            </w:r>
          </w:p>
        </w:tc>
        <w:tc>
          <w:tcPr>
            <w:tcW w:w="1600" w:type="dxa"/>
            <w:tcBorders>
              <w:bottom w:val="single" w:sz="4" w:space="0" w:color="auto"/>
            </w:tcBorders>
            <w:shd w:val="clear" w:color="auto" w:fill="F3F3F3"/>
          </w:tcPr>
          <w:p w:rsidR="00401A57" w:rsidRDefault="00401A57" w:rsidP="00401A57">
            <w:r>
              <w:t>Member Number</w:t>
            </w:r>
          </w:p>
        </w:tc>
        <w:tc>
          <w:tcPr>
            <w:tcW w:w="3600" w:type="dxa"/>
            <w:tcBorders>
              <w:bottom w:val="single" w:sz="4" w:space="0" w:color="auto"/>
            </w:tcBorders>
            <w:shd w:val="clear" w:color="auto" w:fill="F3F3F3"/>
          </w:tcPr>
          <w:p w:rsidR="00401A57" w:rsidRDefault="00401A57" w:rsidP="00401A57">
            <w:r>
              <w:t>An identifier for the insured of an insurance policy (this insured always has a subscriber), usually assigned by the insurance carrier.</w:t>
            </w:r>
          </w:p>
        </w:tc>
        <w:tc>
          <w:tcPr>
            <w:tcW w:w="2000" w:type="dxa"/>
            <w:tcBorders>
              <w:bottom w:val="single" w:sz="4" w:space="0" w:color="auto"/>
            </w:tcBorders>
            <w:shd w:val="clear" w:color="auto" w:fill="F3F3F3"/>
          </w:tcPr>
          <w:p w:rsidR="00401A57" w:rsidRDefault="00401A57" w:rsidP="00401A57">
            <w:r>
              <w:t>Use Case: Person is covered by an insurance policy. This person may or may not be the subscriber of the policy.</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MC</w:t>
            </w:r>
          </w:p>
        </w:tc>
        <w:tc>
          <w:tcPr>
            <w:tcW w:w="1600" w:type="dxa"/>
            <w:tcBorders>
              <w:bottom w:val="single" w:sz="4" w:space="0" w:color="auto"/>
            </w:tcBorders>
            <w:shd w:val="clear" w:color="auto" w:fill="FFFFFF"/>
          </w:tcPr>
          <w:p w:rsidR="00401A57" w:rsidRDefault="00401A57" w:rsidP="00401A57">
            <w:r>
              <w:t>Patient's Medicare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Insurance</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MCD</w:t>
            </w:r>
          </w:p>
        </w:tc>
        <w:tc>
          <w:tcPr>
            <w:tcW w:w="1600" w:type="dxa"/>
            <w:tcBorders>
              <w:bottom w:val="single" w:sz="4" w:space="0" w:color="auto"/>
            </w:tcBorders>
            <w:shd w:val="clear" w:color="auto" w:fill="F3F3F3"/>
          </w:tcPr>
          <w:p w:rsidR="00401A57" w:rsidRDefault="00401A57" w:rsidP="00401A57">
            <w:r>
              <w:t>Practitioner Medicaid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MCN</w:t>
            </w:r>
          </w:p>
        </w:tc>
        <w:tc>
          <w:tcPr>
            <w:tcW w:w="1600" w:type="dxa"/>
            <w:tcBorders>
              <w:bottom w:val="single" w:sz="4" w:space="0" w:color="auto"/>
            </w:tcBorders>
            <w:shd w:val="clear" w:color="auto" w:fill="FFFFFF"/>
          </w:tcPr>
          <w:p w:rsidR="00401A57" w:rsidRDefault="00401A57" w:rsidP="00401A57">
            <w:r>
              <w:t>Microchip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MCR</w:t>
            </w:r>
          </w:p>
        </w:tc>
        <w:tc>
          <w:tcPr>
            <w:tcW w:w="1600" w:type="dxa"/>
            <w:tcBorders>
              <w:bottom w:val="single" w:sz="4" w:space="0" w:color="auto"/>
            </w:tcBorders>
            <w:shd w:val="clear" w:color="auto" w:fill="F3F3F3"/>
          </w:tcPr>
          <w:p w:rsidR="00401A57" w:rsidRDefault="00401A57" w:rsidP="00401A57">
            <w:r>
              <w:t>Practitioner Medicare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MCT</w:t>
            </w:r>
          </w:p>
        </w:tc>
        <w:tc>
          <w:tcPr>
            <w:tcW w:w="1600" w:type="dxa"/>
            <w:tcBorders>
              <w:bottom w:val="single" w:sz="4" w:space="0" w:color="auto"/>
            </w:tcBorders>
            <w:shd w:val="clear" w:color="auto" w:fill="FFFFFF"/>
          </w:tcPr>
          <w:p w:rsidR="00401A57" w:rsidRDefault="00401A57" w:rsidP="00401A57">
            <w:r>
              <w:t>Marriage Certificate</w:t>
            </w:r>
          </w:p>
        </w:tc>
        <w:tc>
          <w:tcPr>
            <w:tcW w:w="3600" w:type="dxa"/>
            <w:tcBorders>
              <w:bottom w:val="single" w:sz="4" w:space="0" w:color="auto"/>
            </w:tcBorders>
            <w:shd w:val="clear" w:color="auto" w:fill="FFFFFF"/>
          </w:tcPr>
          <w:p w:rsidR="00401A57" w:rsidRDefault="00401A57" w:rsidP="00401A57">
            <w:r>
              <w:t>A number associated with a document identifying the event of a person's marriage.</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MD</w:t>
            </w:r>
          </w:p>
        </w:tc>
        <w:tc>
          <w:tcPr>
            <w:tcW w:w="1600" w:type="dxa"/>
            <w:tcBorders>
              <w:bottom w:val="single" w:sz="4" w:space="0" w:color="auto"/>
            </w:tcBorders>
            <w:shd w:val="clear" w:color="auto" w:fill="F3F3F3"/>
          </w:tcPr>
          <w:p w:rsidR="00401A57" w:rsidRDefault="00401A57" w:rsidP="00401A57">
            <w:r>
              <w:t>Medical License number</w:t>
            </w:r>
          </w:p>
        </w:tc>
        <w:tc>
          <w:tcPr>
            <w:tcW w:w="3600" w:type="dxa"/>
            <w:tcBorders>
              <w:bottom w:val="single" w:sz="4" w:space="0" w:color="auto"/>
            </w:tcBorders>
            <w:shd w:val="clear" w:color="auto" w:fill="F3F3F3"/>
          </w:tcPr>
          <w:p w:rsidR="00401A57" w:rsidRDefault="00401A57" w:rsidP="00401A57">
            <w:r>
              <w:t>An identifier that is unique to a medical doctor within the jurisdiction of a licensing board.</w:t>
            </w:r>
          </w:p>
        </w:tc>
        <w:tc>
          <w:tcPr>
            <w:tcW w:w="2000" w:type="dxa"/>
            <w:tcBorders>
              <w:bottom w:val="single" w:sz="4" w:space="0" w:color="auto"/>
            </w:tcBorders>
            <w:shd w:val="clear" w:color="auto" w:fill="F3F3F3"/>
          </w:tcPr>
          <w:p w:rsidR="00401A57" w:rsidRDefault="00401A57" w:rsidP="00401A57">
            <w:r>
              <w:t>Use Case: These license numbers are sometimes used as identifiers. In some states, the same authority issues all three identifiers, e.g., medical, osteopathic, and physician assistant licenses all issued by one state medical board. For this case, the CX data type requires distinct identifier types to accurately interpret component 1. Additionally, the distinction among these license types is critical in most health care settings (this is not to convey full licensing information, which requires a segment to support all related attributes).</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MI</w:t>
            </w:r>
          </w:p>
        </w:tc>
        <w:tc>
          <w:tcPr>
            <w:tcW w:w="1600" w:type="dxa"/>
            <w:tcBorders>
              <w:bottom w:val="single" w:sz="4" w:space="0" w:color="auto"/>
            </w:tcBorders>
            <w:shd w:val="clear" w:color="auto" w:fill="FFFFFF"/>
          </w:tcPr>
          <w:p w:rsidR="00401A57" w:rsidRDefault="00401A57" w:rsidP="00401A57">
            <w:r>
              <w:t>Military ID number</w:t>
            </w:r>
          </w:p>
        </w:tc>
        <w:tc>
          <w:tcPr>
            <w:tcW w:w="3600" w:type="dxa"/>
            <w:tcBorders>
              <w:bottom w:val="single" w:sz="4" w:space="0" w:color="auto"/>
            </w:tcBorders>
            <w:shd w:val="clear" w:color="auto" w:fill="FFFFFF"/>
          </w:tcPr>
          <w:p w:rsidR="00401A57" w:rsidRDefault="00401A57" w:rsidP="00401A57">
            <w:r>
              <w:t>A number assigned to an individual who has had military duty, but is not currently on active duty. The number is assigned by the DOD or Veterans' Affairs (VA).</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MR</w:t>
            </w:r>
          </w:p>
        </w:tc>
        <w:tc>
          <w:tcPr>
            <w:tcW w:w="1600" w:type="dxa"/>
            <w:tcBorders>
              <w:bottom w:val="single" w:sz="4" w:space="0" w:color="auto"/>
            </w:tcBorders>
            <w:shd w:val="clear" w:color="auto" w:fill="F3F3F3"/>
          </w:tcPr>
          <w:p w:rsidR="00401A57" w:rsidRDefault="00401A57" w:rsidP="00401A57">
            <w:r>
              <w:t>Medical record number</w:t>
            </w:r>
          </w:p>
        </w:tc>
        <w:tc>
          <w:tcPr>
            <w:tcW w:w="3600" w:type="dxa"/>
            <w:tcBorders>
              <w:bottom w:val="single" w:sz="4" w:space="0" w:color="auto"/>
            </w:tcBorders>
            <w:shd w:val="clear" w:color="auto" w:fill="F3F3F3"/>
          </w:tcPr>
          <w:p w:rsidR="00401A57" w:rsidRDefault="00401A57" w:rsidP="00401A57">
            <w:r>
              <w:t>An identifier that is unique to a patient within a set of medical records, not necessarily unique within an application.</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MRT</w:t>
            </w:r>
          </w:p>
        </w:tc>
        <w:tc>
          <w:tcPr>
            <w:tcW w:w="1600" w:type="dxa"/>
            <w:tcBorders>
              <w:bottom w:val="single" w:sz="4" w:space="0" w:color="auto"/>
            </w:tcBorders>
            <w:shd w:val="clear" w:color="auto" w:fill="FFFFFF"/>
          </w:tcPr>
          <w:p w:rsidR="00401A57" w:rsidRDefault="00401A57" w:rsidP="00401A57">
            <w:r>
              <w:t>Temporary Medical Record Number</w:t>
            </w:r>
          </w:p>
        </w:tc>
        <w:tc>
          <w:tcPr>
            <w:tcW w:w="3600" w:type="dxa"/>
            <w:tcBorders>
              <w:bottom w:val="single" w:sz="4" w:space="0" w:color="auto"/>
            </w:tcBorders>
            <w:shd w:val="clear" w:color="auto" w:fill="FFFFFF"/>
          </w:tcPr>
          <w:p w:rsidR="00401A57" w:rsidRDefault="00401A57" w:rsidP="00401A57">
            <w:r>
              <w:t>Temporary version of a Medical Record Number</w:t>
            </w:r>
          </w:p>
        </w:tc>
        <w:tc>
          <w:tcPr>
            <w:tcW w:w="2000" w:type="dxa"/>
            <w:tcBorders>
              <w:bottom w:val="single" w:sz="4" w:space="0" w:color="auto"/>
            </w:tcBorders>
            <w:shd w:val="clear" w:color="auto" w:fill="FFFFFF"/>
          </w:tcPr>
          <w:p w:rsidR="00401A57" w:rsidRDefault="00401A57" w:rsidP="00401A57">
            <w:r>
              <w:t>Use Case: An ancillary system that does not normally assign medical record numbers is the first time to register a patient. This ancillary system will generate a temporary medical record number that will only be used until an official medical record number is assigned.</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MS</w:t>
            </w:r>
          </w:p>
        </w:tc>
        <w:tc>
          <w:tcPr>
            <w:tcW w:w="1600" w:type="dxa"/>
            <w:tcBorders>
              <w:bottom w:val="single" w:sz="4" w:space="0" w:color="auto"/>
            </w:tcBorders>
            <w:shd w:val="clear" w:color="auto" w:fill="F3F3F3"/>
          </w:tcPr>
          <w:p w:rsidR="00401A57" w:rsidRDefault="00401A57" w:rsidP="00401A57">
            <w:r>
              <w:t>MasterCard</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Deprecated and replaced by BC in v 2.5.</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NBSNR</w:t>
            </w:r>
          </w:p>
        </w:tc>
        <w:tc>
          <w:tcPr>
            <w:tcW w:w="1600" w:type="dxa"/>
            <w:tcBorders>
              <w:bottom w:val="single" w:sz="4" w:space="0" w:color="auto"/>
            </w:tcBorders>
            <w:shd w:val="clear" w:color="auto" w:fill="FFFFFF"/>
          </w:tcPr>
          <w:p w:rsidR="00401A57" w:rsidRDefault="00401A57" w:rsidP="00401A57">
            <w:r>
              <w:t>Secondary physician office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Nebenbetriebsstättennummer - for use in the German realm.</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NCT</w:t>
            </w:r>
          </w:p>
        </w:tc>
        <w:tc>
          <w:tcPr>
            <w:tcW w:w="1600" w:type="dxa"/>
            <w:tcBorders>
              <w:bottom w:val="single" w:sz="4" w:space="0" w:color="auto"/>
            </w:tcBorders>
            <w:shd w:val="clear" w:color="auto" w:fill="F3F3F3"/>
          </w:tcPr>
          <w:p w:rsidR="00401A57" w:rsidRDefault="00401A57" w:rsidP="00401A57">
            <w:r>
              <w:t>Naturalization Certificate</w:t>
            </w:r>
          </w:p>
        </w:tc>
        <w:tc>
          <w:tcPr>
            <w:tcW w:w="3600" w:type="dxa"/>
            <w:tcBorders>
              <w:bottom w:val="single" w:sz="4" w:space="0" w:color="auto"/>
            </w:tcBorders>
            <w:shd w:val="clear" w:color="auto" w:fill="F3F3F3"/>
          </w:tcPr>
          <w:p w:rsidR="00401A57" w:rsidRDefault="00401A57" w:rsidP="00401A57">
            <w:r>
              <w:t>A number associated with a document identifying a person's retention of citizenship in a particular country.</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NE</w:t>
            </w:r>
          </w:p>
        </w:tc>
        <w:tc>
          <w:tcPr>
            <w:tcW w:w="1600" w:type="dxa"/>
            <w:tcBorders>
              <w:bottom w:val="single" w:sz="4" w:space="0" w:color="auto"/>
            </w:tcBorders>
            <w:shd w:val="clear" w:color="auto" w:fill="FFFFFF"/>
          </w:tcPr>
          <w:p w:rsidR="00401A57" w:rsidRDefault="00401A57" w:rsidP="00401A57">
            <w:r>
              <w:t>National employer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NH</w:t>
            </w:r>
          </w:p>
        </w:tc>
        <w:tc>
          <w:tcPr>
            <w:tcW w:w="1600" w:type="dxa"/>
            <w:tcBorders>
              <w:bottom w:val="single" w:sz="4" w:space="0" w:color="auto"/>
            </w:tcBorders>
            <w:shd w:val="clear" w:color="auto" w:fill="F3F3F3"/>
          </w:tcPr>
          <w:p w:rsidR="00401A57" w:rsidRDefault="00401A57" w:rsidP="00401A57">
            <w:r>
              <w:t>National Health Plan Identifier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r>
              <w:t>Used for the UK NHS national identifier.</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NI</w:t>
            </w:r>
          </w:p>
        </w:tc>
        <w:tc>
          <w:tcPr>
            <w:tcW w:w="1600" w:type="dxa"/>
            <w:tcBorders>
              <w:bottom w:val="single" w:sz="4" w:space="0" w:color="auto"/>
            </w:tcBorders>
            <w:shd w:val="clear" w:color="auto" w:fill="FFFFFF"/>
          </w:tcPr>
          <w:p w:rsidR="00401A57" w:rsidRDefault="00401A57" w:rsidP="00401A57">
            <w:r>
              <w:t>National unique individual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Insurance</w:t>
            </w:r>
          </w:p>
          <w:p w:rsidR="00401A57" w:rsidRDefault="00401A57" w:rsidP="00401A57">
            <w: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NII</w:t>
            </w:r>
          </w:p>
        </w:tc>
        <w:tc>
          <w:tcPr>
            <w:tcW w:w="1600" w:type="dxa"/>
            <w:tcBorders>
              <w:bottom w:val="single" w:sz="4" w:space="0" w:color="auto"/>
            </w:tcBorders>
            <w:shd w:val="clear" w:color="auto" w:fill="F3F3F3"/>
          </w:tcPr>
          <w:p w:rsidR="00401A57" w:rsidRDefault="00401A57" w:rsidP="00401A57">
            <w:r>
              <w:t>National Insurance Organization Identifier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r>
              <w:t>In Germany a national identifier for an insurance company. It is printed on the insurance card (health card). It is not to be confused with the health card number itself.</w:t>
            </w:r>
          </w:p>
          <w:p w:rsidR="00401A57" w:rsidRDefault="00401A57" w:rsidP="00401A57">
            <w:r>
              <w:t>Krankenkassen-ID der KV-Karte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NIIP</w:t>
            </w:r>
          </w:p>
        </w:tc>
        <w:tc>
          <w:tcPr>
            <w:tcW w:w="1600" w:type="dxa"/>
            <w:tcBorders>
              <w:bottom w:val="single" w:sz="4" w:space="0" w:color="auto"/>
            </w:tcBorders>
            <w:shd w:val="clear" w:color="auto" w:fill="FFFFFF"/>
          </w:tcPr>
          <w:p w:rsidR="00401A57" w:rsidRDefault="00401A57" w:rsidP="00401A57">
            <w:r>
              <w:t>National Insurance Payor Identifier (Payor)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Insurance</w:t>
            </w:r>
          </w:p>
          <w:p w:rsidR="00401A57" w:rsidRDefault="00401A57" w:rsidP="00401A57">
            <w:r>
              <w:t>In Germany the insurance identifier addressed as the payor.</w:t>
            </w:r>
          </w:p>
          <w:p w:rsidR="00401A57" w:rsidRDefault="00401A57" w:rsidP="00401A57">
            <w:r>
              <w:t>Krankenkassen-ID des Rechnungsempfängers</w:t>
            </w:r>
          </w:p>
          <w:p w:rsidR="00401A57" w:rsidRDefault="00401A57" w:rsidP="00401A57">
            <w:r>
              <w:t>Use case: a subdivision issues the card with their identifier, but the main division is going to pay the invoices.</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15" w:author="Frank Oemig" w:date="2023-06-16T18:34:00Z">
              <w:r>
                <w:t>NNxxx</w:t>
              </w:r>
            </w:ins>
          </w:p>
        </w:tc>
        <w:tc>
          <w:tcPr>
            <w:tcW w:w="1600" w:type="dxa"/>
            <w:tcBorders>
              <w:bottom w:val="single" w:sz="4" w:space="0" w:color="auto"/>
            </w:tcBorders>
            <w:shd w:val="clear" w:color="auto" w:fill="F3F3F3"/>
          </w:tcPr>
          <w:p w:rsidR="00401A57" w:rsidRDefault="00401A57" w:rsidP="00401A57">
            <w:ins w:id="216" w:author="Frank Oemig" w:date="2023-06-16T18:34:00Z">
              <w:r>
                <w:t>National Person Identifier where the xxx is the ISO table 3166 3-character (alphabetic) country code</w:t>
              </w:r>
            </w:ins>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ins w:id="217" w:author="Frank Oemig" w:date="2023-06-16T18:34:00Z">
              <w:r>
                <w:t>D</w:t>
              </w:r>
            </w:ins>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NP</w:t>
            </w:r>
          </w:p>
        </w:tc>
        <w:tc>
          <w:tcPr>
            <w:tcW w:w="1600" w:type="dxa"/>
            <w:tcBorders>
              <w:bottom w:val="single" w:sz="4" w:space="0" w:color="auto"/>
            </w:tcBorders>
            <w:shd w:val="clear" w:color="auto" w:fill="FFFFFF"/>
          </w:tcPr>
          <w:p w:rsidR="00401A57" w:rsidRDefault="00401A57" w:rsidP="00401A57">
            <w:r>
              <w:t>Nurse practitioner number</w:t>
            </w:r>
          </w:p>
        </w:tc>
        <w:tc>
          <w:tcPr>
            <w:tcW w:w="3600" w:type="dxa"/>
            <w:tcBorders>
              <w:bottom w:val="single" w:sz="4" w:space="0" w:color="auto"/>
            </w:tcBorders>
            <w:shd w:val="clear" w:color="auto" w:fill="FFFFFF"/>
          </w:tcPr>
          <w:p w:rsidR="00401A57" w:rsidRDefault="00401A57" w:rsidP="00401A57">
            <w:r>
              <w:t>An identifier that is unique to a nurse practitioner within the jurisdiction of a certifying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NPI</w:t>
            </w:r>
          </w:p>
        </w:tc>
        <w:tc>
          <w:tcPr>
            <w:tcW w:w="1600" w:type="dxa"/>
            <w:tcBorders>
              <w:bottom w:val="single" w:sz="4" w:space="0" w:color="auto"/>
            </w:tcBorders>
            <w:shd w:val="clear" w:color="auto" w:fill="F3F3F3"/>
          </w:tcPr>
          <w:p w:rsidR="00401A57" w:rsidRDefault="00401A57" w:rsidP="00401A57">
            <w:r>
              <w:t>National provider identifier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18" w:author="Frank Oemig" w:date="2023-06-16T18:34:00Z">
              <w:r>
                <w:t>OBI</w:t>
              </w:r>
            </w:ins>
          </w:p>
        </w:tc>
        <w:tc>
          <w:tcPr>
            <w:tcW w:w="1600" w:type="dxa"/>
            <w:tcBorders>
              <w:bottom w:val="single" w:sz="4" w:space="0" w:color="auto"/>
            </w:tcBorders>
            <w:shd w:val="clear" w:color="auto" w:fill="FFFFFF"/>
          </w:tcPr>
          <w:p w:rsidR="00401A57" w:rsidRDefault="00401A57" w:rsidP="00401A57">
            <w:ins w:id="219" w:author="Frank Oemig" w:date="2023-06-16T18:34:00Z">
              <w:r>
                <w:t>Observation Instance Identifier</w:t>
              </w:r>
            </w:ins>
          </w:p>
        </w:tc>
        <w:tc>
          <w:tcPr>
            <w:tcW w:w="3600" w:type="dxa"/>
            <w:tcBorders>
              <w:bottom w:val="single" w:sz="4" w:space="0" w:color="auto"/>
            </w:tcBorders>
            <w:shd w:val="clear" w:color="auto" w:fill="FFFFFF"/>
          </w:tcPr>
          <w:p w:rsidR="00401A57" w:rsidRDefault="00401A57" w:rsidP="00401A57">
            <w:ins w:id="220" w:author="Frank Oemig" w:date="2023-06-16T18:34:00Z">
              <w:r>
                <w:t>Unique and persistent identifier for an observation instance</w:t>
              </w:r>
            </w:ins>
          </w:p>
        </w:tc>
        <w:tc>
          <w:tcPr>
            <w:tcW w:w="2000" w:type="dxa"/>
            <w:tcBorders>
              <w:bottom w:val="single" w:sz="4" w:space="0" w:color="auto"/>
            </w:tcBorders>
            <w:shd w:val="clear" w:color="auto" w:fill="FFFFFF"/>
          </w:tcPr>
          <w:p w:rsidR="00401A57" w:rsidRDefault="00401A57" w:rsidP="00401A57">
            <w:ins w:id="221" w:author="Frank Oemig" w:date="2023-06-16T18:34:00Z">
              <w:r>
                <w:t>For example in the IHE-LCC Profile this is used to identify the OBX-21 of the result for which a clarification is requested using an OML^O59_OML_O59 message structure</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OD</w:t>
            </w:r>
          </w:p>
        </w:tc>
        <w:tc>
          <w:tcPr>
            <w:tcW w:w="1600" w:type="dxa"/>
            <w:tcBorders>
              <w:bottom w:val="single" w:sz="4" w:space="0" w:color="auto"/>
            </w:tcBorders>
            <w:shd w:val="clear" w:color="auto" w:fill="F3F3F3"/>
          </w:tcPr>
          <w:p w:rsidR="00401A57" w:rsidRDefault="00401A57" w:rsidP="00401A57">
            <w:r>
              <w:t>Optometrist license number</w:t>
            </w:r>
          </w:p>
        </w:tc>
        <w:tc>
          <w:tcPr>
            <w:tcW w:w="3600" w:type="dxa"/>
            <w:tcBorders>
              <w:bottom w:val="single" w:sz="4" w:space="0" w:color="auto"/>
            </w:tcBorders>
            <w:shd w:val="clear" w:color="auto" w:fill="F3F3F3"/>
          </w:tcPr>
          <w:p w:rsidR="00401A57" w:rsidRDefault="00401A57" w:rsidP="00401A57">
            <w:r>
              <w:t>A number that is unique to an individual optometrist within the jurisdiction of the licensing board.</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PA</w:t>
            </w:r>
          </w:p>
        </w:tc>
        <w:tc>
          <w:tcPr>
            <w:tcW w:w="1600" w:type="dxa"/>
            <w:tcBorders>
              <w:bottom w:val="single" w:sz="4" w:space="0" w:color="auto"/>
            </w:tcBorders>
            <w:shd w:val="clear" w:color="auto" w:fill="FFFFFF"/>
          </w:tcPr>
          <w:p w:rsidR="00401A57" w:rsidRDefault="00401A57" w:rsidP="00401A57">
            <w:r>
              <w:t>Physician Assistant number</w:t>
            </w:r>
          </w:p>
        </w:tc>
        <w:tc>
          <w:tcPr>
            <w:tcW w:w="3600" w:type="dxa"/>
            <w:tcBorders>
              <w:bottom w:val="single" w:sz="4" w:space="0" w:color="auto"/>
            </w:tcBorders>
            <w:shd w:val="clear" w:color="auto" w:fill="FFFFFF"/>
          </w:tcPr>
          <w:p w:rsidR="00401A57" w:rsidRDefault="00401A57" w:rsidP="00401A57">
            <w:r>
              <w:t>An identifier that is unique to a physician assistant within the jurisdiction of a licensing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PC</w:t>
            </w:r>
          </w:p>
        </w:tc>
        <w:tc>
          <w:tcPr>
            <w:tcW w:w="1600" w:type="dxa"/>
            <w:tcBorders>
              <w:bottom w:val="single" w:sz="4" w:space="0" w:color="auto"/>
            </w:tcBorders>
            <w:shd w:val="clear" w:color="auto" w:fill="F3F3F3"/>
          </w:tcPr>
          <w:p w:rsidR="00401A57" w:rsidRDefault="00401A57" w:rsidP="00401A57">
            <w:r>
              <w:t>Parole Card</w:t>
            </w:r>
          </w:p>
        </w:tc>
        <w:tc>
          <w:tcPr>
            <w:tcW w:w="3600" w:type="dxa"/>
            <w:tcBorders>
              <w:bottom w:val="single" w:sz="4" w:space="0" w:color="auto"/>
            </w:tcBorders>
            <w:shd w:val="clear" w:color="auto" w:fill="F3F3F3"/>
          </w:tcPr>
          <w:p w:rsidR="00401A57" w:rsidRDefault="00401A57" w:rsidP="00401A57">
            <w:r>
              <w:t>A number identifying a person on parole.</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PCN</w:t>
            </w:r>
          </w:p>
        </w:tc>
        <w:tc>
          <w:tcPr>
            <w:tcW w:w="1600" w:type="dxa"/>
            <w:tcBorders>
              <w:bottom w:val="single" w:sz="4" w:space="0" w:color="auto"/>
            </w:tcBorders>
            <w:shd w:val="clear" w:color="auto" w:fill="FFFFFF"/>
          </w:tcPr>
          <w:p w:rsidR="00401A57" w:rsidRDefault="00401A57" w:rsidP="00401A57">
            <w:r>
              <w:t>Penitentiary/correctional institution Number</w:t>
            </w:r>
          </w:p>
        </w:tc>
        <w:tc>
          <w:tcPr>
            <w:tcW w:w="3600" w:type="dxa"/>
            <w:tcBorders>
              <w:bottom w:val="single" w:sz="4" w:space="0" w:color="auto"/>
            </w:tcBorders>
            <w:shd w:val="clear" w:color="auto" w:fill="FFFFFF"/>
          </w:tcPr>
          <w:p w:rsidR="00401A57" w:rsidRDefault="00401A57" w:rsidP="00401A57">
            <w:r>
              <w:t>A number assigned to individual who is incarcerated.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PE</w:t>
            </w:r>
          </w:p>
        </w:tc>
        <w:tc>
          <w:tcPr>
            <w:tcW w:w="1600" w:type="dxa"/>
            <w:tcBorders>
              <w:bottom w:val="single" w:sz="4" w:space="0" w:color="auto"/>
            </w:tcBorders>
            <w:shd w:val="clear" w:color="auto" w:fill="F3F3F3"/>
          </w:tcPr>
          <w:p w:rsidR="00401A57" w:rsidRDefault="00401A57" w:rsidP="00401A57">
            <w:r>
              <w:t>Living Subject Enterprise Number</w:t>
            </w:r>
          </w:p>
        </w:tc>
        <w:tc>
          <w:tcPr>
            <w:tcW w:w="3600" w:type="dxa"/>
            <w:tcBorders>
              <w:bottom w:val="single" w:sz="4" w:space="0" w:color="auto"/>
            </w:tcBorders>
            <w:shd w:val="clear" w:color="auto" w:fill="F3F3F3"/>
          </w:tcPr>
          <w:p w:rsidR="00401A57" w:rsidRDefault="00401A57" w:rsidP="00401A57">
            <w:r>
              <w:t>An identifier that is unique to a living subject within an enterprise (as identified by the Assigning Authority).</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PEN</w:t>
            </w:r>
          </w:p>
        </w:tc>
        <w:tc>
          <w:tcPr>
            <w:tcW w:w="1600" w:type="dxa"/>
            <w:tcBorders>
              <w:bottom w:val="single" w:sz="4" w:space="0" w:color="auto"/>
            </w:tcBorders>
            <w:shd w:val="clear" w:color="auto" w:fill="FFFFFF"/>
          </w:tcPr>
          <w:p w:rsidR="00401A57" w:rsidRDefault="00401A57" w:rsidP="00401A57">
            <w:r>
              <w:t>Pension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22" w:author="Frank Oemig" w:date="2023-06-16T18:34:00Z">
              <w:r>
                <w:t>PGN</w:t>
              </w:r>
            </w:ins>
          </w:p>
        </w:tc>
        <w:tc>
          <w:tcPr>
            <w:tcW w:w="1600" w:type="dxa"/>
            <w:tcBorders>
              <w:bottom w:val="single" w:sz="4" w:space="0" w:color="auto"/>
            </w:tcBorders>
            <w:shd w:val="clear" w:color="auto" w:fill="F3F3F3"/>
          </w:tcPr>
          <w:p w:rsidR="00401A57" w:rsidRDefault="00401A57" w:rsidP="00401A57">
            <w:ins w:id="223" w:author="Frank Oemig" w:date="2023-06-16T18:34:00Z">
              <w:r>
                <w:t>Placer Group Number</w:t>
              </w:r>
            </w:ins>
          </w:p>
        </w:tc>
        <w:tc>
          <w:tcPr>
            <w:tcW w:w="3600" w:type="dxa"/>
            <w:tcBorders>
              <w:bottom w:val="single" w:sz="4" w:space="0" w:color="auto"/>
            </w:tcBorders>
            <w:shd w:val="clear" w:color="auto" w:fill="F3F3F3"/>
          </w:tcPr>
          <w:p w:rsidR="00401A57" w:rsidRDefault="00401A57" w:rsidP="00401A57">
            <w:ins w:id="224" w:author="Frank Oemig" w:date="2023-06-16T18:34:00Z">
              <w:r>
                <w:t>Unique identifier assigned to a group of orders by the placer application.</w:t>
              </w:r>
            </w:ins>
          </w:p>
        </w:tc>
        <w:tc>
          <w:tcPr>
            <w:tcW w:w="2000" w:type="dxa"/>
            <w:tcBorders>
              <w:bottom w:val="single" w:sz="4" w:space="0" w:color="auto"/>
            </w:tcBorders>
            <w:shd w:val="clear" w:color="auto" w:fill="F3F3F3"/>
          </w:tcPr>
          <w:p w:rsidR="00401A57" w:rsidRDefault="00401A57" w:rsidP="00401A57">
            <w:ins w:id="225" w:author="Frank Oemig" w:date="2023-06-16T18:34:00Z">
              <w:r>
                <w:t>This is analogous to the Placer Group Number ORC-4.</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26" w:author="Frank Oemig" w:date="2023-06-16T18:34:00Z">
              <w:r>
                <w:t>PHC</w:t>
              </w:r>
            </w:ins>
          </w:p>
        </w:tc>
        <w:tc>
          <w:tcPr>
            <w:tcW w:w="1600" w:type="dxa"/>
            <w:tcBorders>
              <w:bottom w:val="single" w:sz="4" w:space="0" w:color="auto"/>
            </w:tcBorders>
            <w:shd w:val="clear" w:color="auto" w:fill="FFFFFF"/>
          </w:tcPr>
          <w:p w:rsidR="00401A57" w:rsidRDefault="00401A57" w:rsidP="00401A57">
            <w:ins w:id="227" w:author="Frank Oemig" w:date="2023-06-16T18:34:00Z">
              <w:r>
                <w:t>Public Health Case Identifier</w:t>
              </w:r>
            </w:ins>
          </w:p>
        </w:tc>
        <w:tc>
          <w:tcPr>
            <w:tcW w:w="3600" w:type="dxa"/>
            <w:tcBorders>
              <w:bottom w:val="single" w:sz="4" w:space="0" w:color="auto"/>
            </w:tcBorders>
            <w:shd w:val="clear" w:color="auto" w:fill="FFFFFF"/>
          </w:tcPr>
          <w:p w:rsidR="00401A57" w:rsidRDefault="00401A57" w:rsidP="00401A57">
            <w:ins w:id="228" w:author="Frank Oemig" w:date="2023-06-16T18:34:00Z">
              <w:r>
                <w:t>Identifier assigned to a person during a case investigation as part of a public health event</w:t>
              </w:r>
            </w:ins>
          </w:p>
        </w:tc>
        <w:tc>
          <w:tcPr>
            <w:tcW w:w="2000" w:type="dxa"/>
            <w:tcBorders>
              <w:bottom w:val="single" w:sz="4" w:space="0" w:color="auto"/>
            </w:tcBorders>
            <w:shd w:val="clear" w:color="auto" w:fill="FFFFFF"/>
          </w:tcPr>
          <w:p w:rsidR="00401A57" w:rsidRDefault="00401A57" w:rsidP="00401A57">
            <w:ins w:id="229" w:author="Frank Oemig" w:date="2023-06-16T18:34:00Z">
              <w:r>
                <w:t>For example every person affected by the Norovirus outbreak on a cruise ship will be assigned a case ID for investigation and follow up</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30" w:author="Frank Oemig" w:date="2023-06-16T18:34:00Z">
              <w:r>
                <w:t>PHE</w:t>
              </w:r>
            </w:ins>
          </w:p>
        </w:tc>
        <w:tc>
          <w:tcPr>
            <w:tcW w:w="1600" w:type="dxa"/>
            <w:tcBorders>
              <w:bottom w:val="single" w:sz="4" w:space="0" w:color="auto"/>
            </w:tcBorders>
            <w:shd w:val="clear" w:color="auto" w:fill="F3F3F3"/>
          </w:tcPr>
          <w:p w:rsidR="00401A57" w:rsidRDefault="00401A57" w:rsidP="00401A57">
            <w:ins w:id="231" w:author="Frank Oemig" w:date="2023-06-16T18:34:00Z">
              <w:r>
                <w:t>Public Health Event Identifier</w:t>
              </w:r>
            </w:ins>
          </w:p>
        </w:tc>
        <w:tc>
          <w:tcPr>
            <w:tcW w:w="3600" w:type="dxa"/>
            <w:tcBorders>
              <w:bottom w:val="single" w:sz="4" w:space="0" w:color="auto"/>
            </w:tcBorders>
            <w:shd w:val="clear" w:color="auto" w:fill="F3F3F3"/>
          </w:tcPr>
          <w:p w:rsidR="00401A57" w:rsidRDefault="00401A57" w:rsidP="00401A57">
            <w:ins w:id="232" w:author="Frank Oemig" w:date="2023-06-16T18:34:00Z">
              <w:r>
                <w:t>Identifier assigned to an event of interest to public health</w:t>
              </w:r>
            </w:ins>
          </w:p>
        </w:tc>
        <w:tc>
          <w:tcPr>
            <w:tcW w:w="2000" w:type="dxa"/>
            <w:tcBorders>
              <w:bottom w:val="single" w:sz="4" w:space="0" w:color="auto"/>
            </w:tcBorders>
            <w:shd w:val="clear" w:color="auto" w:fill="F3F3F3"/>
          </w:tcPr>
          <w:p w:rsidR="00401A57" w:rsidRDefault="00401A57" w:rsidP="00401A57">
            <w:ins w:id="233" w:author="Frank Oemig" w:date="2023-06-16T18:34:00Z">
              <w:r>
                <w:t>For example an outbreak of Norovirus on a cruise ship – this is assigned by a public health jurisdiction at the local, state or federal level</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34" w:author="Frank Oemig" w:date="2023-06-16T18:34:00Z">
              <w:r>
                <w:t>PHO</w:t>
              </w:r>
            </w:ins>
          </w:p>
        </w:tc>
        <w:tc>
          <w:tcPr>
            <w:tcW w:w="1600" w:type="dxa"/>
            <w:tcBorders>
              <w:bottom w:val="single" w:sz="4" w:space="0" w:color="auto"/>
            </w:tcBorders>
            <w:shd w:val="clear" w:color="auto" w:fill="FFFFFF"/>
          </w:tcPr>
          <w:p w:rsidR="00401A57" w:rsidRDefault="00401A57" w:rsidP="00401A57">
            <w:ins w:id="235" w:author="Frank Oemig" w:date="2023-06-16T18:34:00Z">
              <w:r>
                <w:t>Public Health Official ID</w:t>
              </w:r>
            </w:ins>
          </w:p>
        </w:tc>
        <w:tc>
          <w:tcPr>
            <w:tcW w:w="3600" w:type="dxa"/>
            <w:tcBorders>
              <w:bottom w:val="single" w:sz="4" w:space="0" w:color="auto"/>
            </w:tcBorders>
            <w:shd w:val="clear" w:color="auto" w:fill="FFFFFF"/>
          </w:tcPr>
          <w:p w:rsidR="00401A57" w:rsidRDefault="00401A57" w:rsidP="00401A57">
            <w:ins w:id="236" w:author="Frank Oemig" w:date="2023-06-16T18:34:00Z">
              <w:r>
                <w:t>An identifier for a person working at a public health agency (PHA),  assigned or issued by the agency</w:t>
              </w:r>
            </w:ins>
          </w:p>
        </w:tc>
        <w:tc>
          <w:tcPr>
            <w:tcW w:w="2000" w:type="dxa"/>
            <w:tcBorders>
              <w:bottom w:val="single" w:sz="4" w:space="0" w:color="auto"/>
            </w:tcBorders>
            <w:shd w:val="clear" w:color="auto" w:fill="FFFFFF"/>
          </w:tcPr>
          <w:p w:rsidR="00401A57" w:rsidRDefault="00401A57" w:rsidP="00401A57">
            <w:ins w:id="237" w:author="Frank Oemig" w:date="2023-06-16T18:34:00Z">
              <w:r>
                <w:t>May need to identify contact in a PHA that approved a test request or is in charge of an investigation.</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PI</w:t>
            </w:r>
          </w:p>
        </w:tc>
        <w:tc>
          <w:tcPr>
            <w:tcW w:w="1600" w:type="dxa"/>
            <w:tcBorders>
              <w:bottom w:val="single" w:sz="4" w:space="0" w:color="auto"/>
            </w:tcBorders>
            <w:shd w:val="clear" w:color="auto" w:fill="F3F3F3"/>
          </w:tcPr>
          <w:p w:rsidR="00401A57" w:rsidRDefault="00401A57" w:rsidP="00401A57">
            <w:r>
              <w:t>Patient internal identifier</w:t>
            </w:r>
          </w:p>
        </w:tc>
        <w:tc>
          <w:tcPr>
            <w:tcW w:w="3600" w:type="dxa"/>
            <w:tcBorders>
              <w:bottom w:val="single" w:sz="4" w:space="0" w:color="auto"/>
            </w:tcBorders>
            <w:shd w:val="clear" w:color="auto" w:fill="F3F3F3"/>
          </w:tcPr>
          <w:p w:rsidR="00401A57" w:rsidRDefault="00401A57" w:rsidP="00401A57">
            <w:r>
              <w:t>A number that is unique to a patient within an Assigning Authority.</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38" w:author="Frank Oemig" w:date="2023-06-16T18:34:00Z">
              <w:r>
                <w:t>PIN</w:t>
              </w:r>
            </w:ins>
          </w:p>
        </w:tc>
        <w:tc>
          <w:tcPr>
            <w:tcW w:w="1600" w:type="dxa"/>
            <w:tcBorders>
              <w:bottom w:val="single" w:sz="4" w:space="0" w:color="auto"/>
            </w:tcBorders>
            <w:shd w:val="clear" w:color="auto" w:fill="FFFFFF"/>
          </w:tcPr>
          <w:p w:rsidR="00401A57" w:rsidRDefault="00401A57" w:rsidP="00401A57">
            <w:ins w:id="239" w:author="Frank Oemig" w:date="2023-06-16T18:34:00Z">
              <w:r>
                <w:t>Premises Identifier Number (US Official)</w:t>
              </w:r>
            </w:ins>
          </w:p>
        </w:tc>
        <w:tc>
          <w:tcPr>
            <w:tcW w:w="3600" w:type="dxa"/>
            <w:tcBorders>
              <w:bottom w:val="single" w:sz="4" w:space="0" w:color="auto"/>
            </w:tcBorders>
            <w:shd w:val="clear" w:color="auto" w:fill="FFFFFF"/>
          </w:tcPr>
          <w:p w:rsidR="00401A57" w:rsidRDefault="00401A57" w:rsidP="00401A57">
            <w:ins w:id="240" w:author="Frank Oemig" w:date="2023-06-16T18:34:00Z">
              <w:r>
                <w:t>Identifier that uniquely identifies a geographic location in the US.</w:t>
              </w:r>
            </w:ins>
          </w:p>
        </w:tc>
        <w:tc>
          <w:tcPr>
            <w:tcW w:w="2000" w:type="dxa"/>
            <w:tcBorders>
              <w:bottom w:val="single" w:sz="4" w:space="0" w:color="auto"/>
            </w:tcBorders>
            <w:shd w:val="clear" w:color="auto" w:fill="FFFFFF"/>
          </w:tcPr>
          <w:p w:rsidR="00401A57" w:rsidRDefault="00401A57" w:rsidP="00401A57">
            <w:ins w:id="241" w:author="Frank Oemig" w:date="2023-06-16T18:34:00Z">
              <w:r>
                <w:t>The owner of the premises, or a person designated by the owner of the premises, can register his/her location. A premises identification number, or PIN, is then permanently assigned to that location associating it with the mailing address. If there is no mailing address at the property, geographic coordinates—latitude and longitude—can be used instead to describe the location.   A premises identification number (PIN) is a unique, 7-digit code that includes both letters and numbers. Example: A123R69</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42" w:author="Frank Oemig" w:date="2023-06-16T18:34:00Z">
              <w:r>
                <w:t>PKV</w:t>
              </w:r>
            </w:ins>
          </w:p>
        </w:tc>
        <w:tc>
          <w:tcPr>
            <w:tcW w:w="1600" w:type="dxa"/>
            <w:tcBorders>
              <w:bottom w:val="single" w:sz="4" w:space="0" w:color="auto"/>
            </w:tcBorders>
            <w:shd w:val="clear" w:color="auto" w:fill="F3F3F3"/>
          </w:tcPr>
          <w:p w:rsidR="00401A57" w:rsidRDefault="00401A57" w:rsidP="00401A57">
            <w:ins w:id="243" w:author="Frank Oemig" w:date="2023-06-16T18:34:00Z">
              <w:r>
                <w:t>insured's ID with private insurance</w:t>
              </w:r>
            </w:ins>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ins w:id="244" w:author="Frank Oemig" w:date="2023-06-16T18:34:00Z">
              <w:r>
                <w:t>Class: Insurance</w:t>
              </w:r>
            </w:ins>
          </w:p>
        </w:tc>
        <w:tc>
          <w:tcPr>
            <w:tcW w:w="800" w:type="dxa"/>
            <w:tcBorders>
              <w:bottom w:val="single" w:sz="4" w:space="0" w:color="auto"/>
            </w:tcBorders>
            <w:shd w:val="clear" w:color="auto" w:fill="F3F3F3"/>
          </w:tcPr>
          <w:p w:rsidR="00401A57" w:rsidRDefault="00401A57" w:rsidP="00401A57">
            <w:ins w:id="245" w:author="Frank Oemig" w:date="2023-06-16T18:34:00Z">
              <w:r>
                <w:t>N</w:t>
              </w:r>
            </w:ins>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PLAC</w:t>
            </w:r>
          </w:p>
        </w:tc>
        <w:tc>
          <w:tcPr>
            <w:tcW w:w="1600" w:type="dxa"/>
            <w:tcBorders>
              <w:bottom w:val="single" w:sz="4" w:space="0" w:color="auto"/>
            </w:tcBorders>
            <w:shd w:val="clear" w:color="auto" w:fill="FFFFFF"/>
          </w:tcPr>
          <w:p w:rsidR="00401A57" w:rsidRDefault="00401A57" w:rsidP="00401A57">
            <w:r>
              <w:t>Placer Identifier</w:t>
            </w:r>
          </w:p>
        </w:tc>
        <w:tc>
          <w:tcPr>
            <w:tcW w:w="3600" w:type="dxa"/>
            <w:tcBorders>
              <w:bottom w:val="single" w:sz="4" w:space="0" w:color="auto"/>
            </w:tcBorders>
            <w:shd w:val="clear" w:color="auto" w:fill="FFFFFF"/>
          </w:tcPr>
          <w:p w:rsidR="00401A57" w:rsidRDefault="00401A57" w:rsidP="00401A57">
            <w:r>
              <w:t>An identifier for a request where the identifier is issued by the person or service making the request.</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PN</w:t>
            </w:r>
          </w:p>
        </w:tc>
        <w:tc>
          <w:tcPr>
            <w:tcW w:w="1600" w:type="dxa"/>
            <w:tcBorders>
              <w:bottom w:val="single" w:sz="4" w:space="0" w:color="auto"/>
            </w:tcBorders>
            <w:shd w:val="clear" w:color="auto" w:fill="F3F3F3"/>
          </w:tcPr>
          <w:p w:rsidR="00401A57" w:rsidRDefault="00401A57" w:rsidP="00401A57">
            <w:r>
              <w:t>Person number</w:t>
            </w:r>
          </w:p>
        </w:tc>
        <w:tc>
          <w:tcPr>
            <w:tcW w:w="3600" w:type="dxa"/>
            <w:tcBorders>
              <w:bottom w:val="single" w:sz="4" w:space="0" w:color="auto"/>
            </w:tcBorders>
            <w:shd w:val="clear" w:color="auto" w:fill="F3F3F3"/>
          </w:tcPr>
          <w:p w:rsidR="00401A57" w:rsidRDefault="00401A57" w:rsidP="00401A57">
            <w:r>
              <w:t>A number that is unique to a living subject within an Assigning Authority.</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PNT</w:t>
            </w:r>
          </w:p>
        </w:tc>
        <w:tc>
          <w:tcPr>
            <w:tcW w:w="1600" w:type="dxa"/>
            <w:tcBorders>
              <w:bottom w:val="single" w:sz="4" w:space="0" w:color="auto"/>
            </w:tcBorders>
            <w:shd w:val="clear" w:color="auto" w:fill="FFFFFF"/>
          </w:tcPr>
          <w:p w:rsidR="00401A57" w:rsidRDefault="00401A57" w:rsidP="00401A57">
            <w:r>
              <w:t>Temporary Living Subject Number</w:t>
            </w:r>
          </w:p>
        </w:tc>
        <w:tc>
          <w:tcPr>
            <w:tcW w:w="3600" w:type="dxa"/>
            <w:tcBorders>
              <w:bottom w:val="single" w:sz="4" w:space="0" w:color="auto"/>
            </w:tcBorders>
            <w:shd w:val="clear" w:color="auto" w:fill="FFFFFF"/>
          </w:tcPr>
          <w:p w:rsidR="00401A57" w:rsidRDefault="00401A57" w:rsidP="00401A57">
            <w:r>
              <w:t>Temporary version of a Living Subject Number.</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PPIN</w:t>
            </w:r>
          </w:p>
        </w:tc>
        <w:tc>
          <w:tcPr>
            <w:tcW w:w="1600" w:type="dxa"/>
            <w:tcBorders>
              <w:bottom w:val="single" w:sz="4" w:space="0" w:color="auto"/>
            </w:tcBorders>
            <w:shd w:val="clear" w:color="auto" w:fill="F3F3F3"/>
          </w:tcPr>
          <w:p w:rsidR="00401A57" w:rsidRDefault="00401A57" w:rsidP="00401A57">
            <w:r>
              <w:t>Medicare/CMS Performing Provider Identification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p w:rsidR="00401A57" w:rsidRDefault="00401A57" w:rsidP="00401A57">
            <w:r>
              <w:t>Usage Note: Class:  Insurance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PPN</w:t>
            </w:r>
          </w:p>
        </w:tc>
        <w:tc>
          <w:tcPr>
            <w:tcW w:w="1600" w:type="dxa"/>
            <w:tcBorders>
              <w:bottom w:val="single" w:sz="4" w:space="0" w:color="auto"/>
            </w:tcBorders>
            <w:shd w:val="clear" w:color="auto" w:fill="FFFFFF"/>
          </w:tcPr>
          <w:p w:rsidR="00401A57" w:rsidRDefault="00401A57" w:rsidP="00401A57">
            <w:r>
              <w:t>Passport number</w:t>
            </w:r>
          </w:p>
        </w:tc>
        <w:tc>
          <w:tcPr>
            <w:tcW w:w="3600" w:type="dxa"/>
            <w:tcBorders>
              <w:bottom w:val="single" w:sz="4" w:space="0" w:color="auto"/>
            </w:tcBorders>
            <w:shd w:val="clear" w:color="auto" w:fill="FFFFFF"/>
          </w:tcPr>
          <w:p w:rsidR="00401A57" w:rsidRDefault="00401A57" w:rsidP="00401A57">
            <w:r>
              <w:t>A unique number assigned to the document affirming that a person is a citizen of the country.</w:t>
            </w:r>
          </w:p>
        </w:tc>
        <w:tc>
          <w:tcPr>
            <w:tcW w:w="2000" w:type="dxa"/>
            <w:tcBorders>
              <w:bottom w:val="single" w:sz="4" w:space="0" w:color="auto"/>
            </w:tcBorders>
            <w:shd w:val="clear" w:color="auto" w:fill="FFFFFF"/>
          </w:tcPr>
          <w:p w:rsidR="00401A57" w:rsidRDefault="00401A57" w:rsidP="00401A57">
            <w:r>
              <w:t>In the US this number is issued only by the State Department.</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PRC</w:t>
            </w:r>
          </w:p>
        </w:tc>
        <w:tc>
          <w:tcPr>
            <w:tcW w:w="1600" w:type="dxa"/>
            <w:tcBorders>
              <w:bottom w:val="single" w:sz="4" w:space="0" w:color="auto"/>
            </w:tcBorders>
            <w:shd w:val="clear" w:color="auto" w:fill="F3F3F3"/>
          </w:tcPr>
          <w:p w:rsidR="00401A57" w:rsidRDefault="00401A57" w:rsidP="00401A57">
            <w:r>
              <w:t>Permanent Resident Card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PRN</w:t>
            </w:r>
          </w:p>
        </w:tc>
        <w:tc>
          <w:tcPr>
            <w:tcW w:w="1600" w:type="dxa"/>
            <w:tcBorders>
              <w:bottom w:val="single" w:sz="4" w:space="0" w:color="auto"/>
            </w:tcBorders>
            <w:shd w:val="clear" w:color="auto" w:fill="FFFFFF"/>
          </w:tcPr>
          <w:p w:rsidR="00401A57" w:rsidRDefault="00401A57" w:rsidP="00401A57">
            <w:r>
              <w:t>Provider number</w:t>
            </w:r>
          </w:p>
        </w:tc>
        <w:tc>
          <w:tcPr>
            <w:tcW w:w="3600" w:type="dxa"/>
            <w:tcBorders>
              <w:bottom w:val="single" w:sz="4" w:space="0" w:color="auto"/>
            </w:tcBorders>
            <w:shd w:val="clear" w:color="auto" w:fill="FFFFFF"/>
          </w:tcPr>
          <w:p w:rsidR="00401A57" w:rsidRDefault="00401A57" w:rsidP="00401A57">
            <w:r>
              <w:t>A number that is unique to an individual provider, a provider group or an organization within an Assigning Authority.</w:t>
            </w:r>
          </w:p>
        </w:tc>
        <w:tc>
          <w:tcPr>
            <w:tcW w:w="2000" w:type="dxa"/>
            <w:tcBorders>
              <w:bottom w:val="single" w:sz="4" w:space="0" w:color="auto"/>
            </w:tcBorders>
            <w:shd w:val="clear" w:color="auto" w:fill="FFFFFF"/>
          </w:tcPr>
          <w:p w:rsidR="00401A57" w:rsidRDefault="00401A57" w:rsidP="00401A57">
            <w:r>
              <w:t>Use case: This allows PRN to represent either an individual (a nurse) or a group/organization (orthopedic surgery team).</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PT</w:t>
            </w:r>
          </w:p>
        </w:tc>
        <w:tc>
          <w:tcPr>
            <w:tcW w:w="1600" w:type="dxa"/>
            <w:tcBorders>
              <w:bottom w:val="single" w:sz="4" w:space="0" w:color="auto"/>
            </w:tcBorders>
            <w:shd w:val="clear" w:color="auto" w:fill="F3F3F3"/>
          </w:tcPr>
          <w:p w:rsidR="00401A57" w:rsidRDefault="00401A57" w:rsidP="00401A57">
            <w:r>
              <w:t>Patient external identifier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QA</w:t>
            </w:r>
          </w:p>
        </w:tc>
        <w:tc>
          <w:tcPr>
            <w:tcW w:w="1600" w:type="dxa"/>
            <w:tcBorders>
              <w:bottom w:val="single" w:sz="4" w:space="0" w:color="auto"/>
            </w:tcBorders>
            <w:shd w:val="clear" w:color="auto" w:fill="FFFFFF"/>
          </w:tcPr>
          <w:p w:rsidR="00401A57" w:rsidRDefault="00401A57" w:rsidP="00401A57">
            <w:r>
              <w:t>QA number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RI</w:t>
            </w:r>
          </w:p>
        </w:tc>
        <w:tc>
          <w:tcPr>
            <w:tcW w:w="1600" w:type="dxa"/>
            <w:tcBorders>
              <w:bottom w:val="single" w:sz="4" w:space="0" w:color="auto"/>
            </w:tcBorders>
            <w:shd w:val="clear" w:color="auto" w:fill="F3F3F3"/>
          </w:tcPr>
          <w:p w:rsidR="00401A57" w:rsidRDefault="00401A57" w:rsidP="00401A57">
            <w:r>
              <w:t>Resource identifier</w:t>
            </w:r>
          </w:p>
        </w:tc>
        <w:tc>
          <w:tcPr>
            <w:tcW w:w="3600" w:type="dxa"/>
            <w:tcBorders>
              <w:bottom w:val="single" w:sz="4" w:space="0" w:color="auto"/>
            </w:tcBorders>
            <w:shd w:val="clear" w:color="auto" w:fill="F3F3F3"/>
          </w:tcPr>
          <w:p w:rsidR="00401A57" w:rsidRDefault="00401A57" w:rsidP="00401A57">
            <w:r>
              <w:t>A generalized resource identifier.</w:t>
            </w:r>
          </w:p>
        </w:tc>
        <w:tc>
          <w:tcPr>
            <w:tcW w:w="2000" w:type="dxa"/>
            <w:tcBorders>
              <w:bottom w:val="single" w:sz="4" w:space="0" w:color="auto"/>
            </w:tcBorders>
            <w:shd w:val="clear" w:color="auto" w:fill="F3F3F3"/>
          </w:tcPr>
          <w:p w:rsidR="00401A57" w:rsidRDefault="00401A57" w:rsidP="00401A57">
            <w:r>
              <w:t>Use Case: An identifier type is needed to accommodate what are commonly known as resources. The resources can include human (e.g. a respiratory therapist), non-human (e.g., a companion animal), inanimate object (e.g., an exam room), organization (e.g., diabetic education class) or any other physical or logical entity.</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RN</w:t>
            </w:r>
          </w:p>
        </w:tc>
        <w:tc>
          <w:tcPr>
            <w:tcW w:w="1600" w:type="dxa"/>
            <w:tcBorders>
              <w:bottom w:val="single" w:sz="4" w:space="0" w:color="auto"/>
            </w:tcBorders>
            <w:shd w:val="clear" w:color="auto" w:fill="FFFFFF"/>
          </w:tcPr>
          <w:p w:rsidR="00401A57" w:rsidRDefault="00401A57" w:rsidP="00401A57">
            <w:r>
              <w:t>Registered Nurse Number</w:t>
            </w:r>
          </w:p>
        </w:tc>
        <w:tc>
          <w:tcPr>
            <w:tcW w:w="3600" w:type="dxa"/>
            <w:tcBorders>
              <w:bottom w:val="single" w:sz="4" w:space="0" w:color="auto"/>
            </w:tcBorders>
            <w:shd w:val="clear" w:color="auto" w:fill="FFFFFF"/>
          </w:tcPr>
          <w:p w:rsidR="00401A57" w:rsidRDefault="00401A57" w:rsidP="00401A57">
            <w:r>
              <w:t>An identifier that is unique to a registered nurse within the jurisdiction of the licensing board.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RPH</w:t>
            </w:r>
          </w:p>
        </w:tc>
        <w:tc>
          <w:tcPr>
            <w:tcW w:w="1600" w:type="dxa"/>
            <w:tcBorders>
              <w:bottom w:val="single" w:sz="4" w:space="0" w:color="auto"/>
            </w:tcBorders>
            <w:shd w:val="clear" w:color="auto" w:fill="F3F3F3"/>
          </w:tcPr>
          <w:p w:rsidR="00401A57" w:rsidRDefault="00401A57" w:rsidP="00401A57">
            <w:r>
              <w:t>Pharmacist license number</w:t>
            </w:r>
          </w:p>
        </w:tc>
        <w:tc>
          <w:tcPr>
            <w:tcW w:w="3600" w:type="dxa"/>
            <w:tcBorders>
              <w:bottom w:val="single" w:sz="4" w:space="0" w:color="auto"/>
            </w:tcBorders>
            <w:shd w:val="clear" w:color="auto" w:fill="F3F3F3"/>
          </w:tcPr>
          <w:p w:rsidR="00401A57" w:rsidRDefault="00401A57" w:rsidP="00401A57">
            <w:r>
              <w:t>An identifier that is unique to a pharmacist within the jurisdiction of the licensing board.</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RR</w:t>
            </w:r>
          </w:p>
        </w:tc>
        <w:tc>
          <w:tcPr>
            <w:tcW w:w="1600" w:type="dxa"/>
            <w:tcBorders>
              <w:bottom w:val="single" w:sz="4" w:space="0" w:color="auto"/>
            </w:tcBorders>
            <w:shd w:val="clear" w:color="auto" w:fill="FFFFFF"/>
          </w:tcPr>
          <w:p w:rsidR="00401A57" w:rsidRDefault="00401A57" w:rsidP="00401A57">
            <w:r>
              <w:t>Railroad Retirement number</w:t>
            </w:r>
          </w:p>
        </w:tc>
        <w:tc>
          <w:tcPr>
            <w:tcW w:w="3600" w:type="dxa"/>
            <w:tcBorders>
              <w:bottom w:val="single" w:sz="4" w:space="0" w:color="auto"/>
            </w:tcBorders>
            <w:shd w:val="clear" w:color="auto" w:fill="FFFFFF"/>
          </w:tcPr>
          <w:p w:rsidR="00401A57" w:rsidRDefault="00401A57" w:rsidP="00401A57">
            <w:r>
              <w:t>An identifier for an individual enrolled with the Railroad Retirement Administration.  Analogous to, but distinct from, a Social Security Number</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RRI</w:t>
            </w:r>
          </w:p>
        </w:tc>
        <w:tc>
          <w:tcPr>
            <w:tcW w:w="1600" w:type="dxa"/>
            <w:tcBorders>
              <w:bottom w:val="single" w:sz="4" w:space="0" w:color="auto"/>
            </w:tcBorders>
            <w:shd w:val="clear" w:color="auto" w:fill="F3F3F3"/>
          </w:tcPr>
          <w:p w:rsidR="00401A57" w:rsidRDefault="00401A57" w:rsidP="00401A57">
            <w:r>
              <w:t>Regional registry ID</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RRP</w:t>
            </w:r>
          </w:p>
        </w:tc>
        <w:tc>
          <w:tcPr>
            <w:tcW w:w="1600" w:type="dxa"/>
            <w:tcBorders>
              <w:bottom w:val="single" w:sz="4" w:space="0" w:color="auto"/>
            </w:tcBorders>
            <w:shd w:val="clear" w:color="auto" w:fill="FFFFFF"/>
          </w:tcPr>
          <w:p w:rsidR="00401A57" w:rsidRDefault="00401A57" w:rsidP="00401A57">
            <w:r>
              <w:t>Railroad Retirement Provider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r>
              <w:t>Class:  Insurance</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46" w:author="Frank Oemig" w:date="2023-06-16T18:34:00Z">
              <w:r>
                <w:t>SAMN</w:t>
              </w:r>
            </w:ins>
          </w:p>
        </w:tc>
        <w:tc>
          <w:tcPr>
            <w:tcW w:w="1600" w:type="dxa"/>
            <w:tcBorders>
              <w:bottom w:val="single" w:sz="4" w:space="0" w:color="auto"/>
            </w:tcBorders>
            <w:shd w:val="clear" w:color="auto" w:fill="F3F3F3"/>
          </w:tcPr>
          <w:p w:rsidR="00401A57" w:rsidRDefault="00401A57" w:rsidP="00401A57">
            <w:ins w:id="247" w:author="Frank Oemig" w:date="2023-06-16T18:34:00Z">
              <w:r>
                <w:t>SAMN# accession Number</w:t>
              </w:r>
            </w:ins>
          </w:p>
        </w:tc>
        <w:tc>
          <w:tcPr>
            <w:tcW w:w="3600" w:type="dxa"/>
            <w:tcBorders>
              <w:bottom w:val="single" w:sz="4" w:space="0" w:color="auto"/>
            </w:tcBorders>
            <w:shd w:val="clear" w:color="auto" w:fill="F3F3F3"/>
          </w:tcPr>
          <w:p w:rsidR="00401A57" w:rsidRDefault="00401A57" w:rsidP="00401A57">
            <w:ins w:id="248" w:author="Frank Oemig" w:date="2023-06-16T18:34:00Z">
              <w:r>
                <w:t>The accession number for the BioSample data repository at the National Center for Biotechnology Information (NCBI)</w:t>
              </w:r>
            </w:ins>
          </w:p>
        </w:tc>
        <w:tc>
          <w:tcPr>
            <w:tcW w:w="2000" w:type="dxa"/>
            <w:tcBorders>
              <w:bottom w:val="single" w:sz="4" w:space="0" w:color="auto"/>
            </w:tcBorders>
            <w:shd w:val="clear" w:color="auto" w:fill="F3F3F3"/>
          </w:tcPr>
          <w:p w:rsidR="00401A57" w:rsidRDefault="00401A57" w:rsidP="00401A57">
            <w:ins w:id="249" w:author="Frank Oemig" w:date="2023-06-16T18:34:00Z">
              <w:r>
                <w:t>This accession is a permanent record locator for the BioSample record which contains metadata about the biological sample.</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SB</w:t>
            </w:r>
          </w:p>
        </w:tc>
        <w:tc>
          <w:tcPr>
            <w:tcW w:w="1600" w:type="dxa"/>
            <w:tcBorders>
              <w:bottom w:val="single" w:sz="4" w:space="0" w:color="auto"/>
            </w:tcBorders>
            <w:shd w:val="clear" w:color="auto" w:fill="FFFFFF"/>
          </w:tcPr>
          <w:p w:rsidR="00401A57" w:rsidRDefault="00401A57" w:rsidP="00401A57">
            <w:r>
              <w:t>Social Beneficiary Identifier</w:t>
            </w:r>
          </w:p>
        </w:tc>
        <w:tc>
          <w:tcPr>
            <w:tcW w:w="3600" w:type="dxa"/>
            <w:tcBorders>
              <w:bottom w:val="single" w:sz="4" w:space="0" w:color="auto"/>
            </w:tcBorders>
            <w:shd w:val="clear" w:color="auto" w:fill="FFFFFF"/>
          </w:tcPr>
          <w:p w:rsidR="00401A57" w:rsidRDefault="00401A57" w:rsidP="00401A57">
            <w:r>
              <w:t>An identifier issued by a governmental organization to a person to identify the person should they apply for or receive social services and/or benefits</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SID</w:t>
            </w:r>
          </w:p>
        </w:tc>
        <w:tc>
          <w:tcPr>
            <w:tcW w:w="1600" w:type="dxa"/>
            <w:tcBorders>
              <w:bottom w:val="single" w:sz="4" w:space="0" w:color="auto"/>
            </w:tcBorders>
            <w:shd w:val="clear" w:color="auto" w:fill="F3F3F3"/>
          </w:tcPr>
          <w:p w:rsidR="00401A57" w:rsidRDefault="00401A57" w:rsidP="00401A57">
            <w:r>
              <w:t>Specimen ID</w:t>
            </w:r>
          </w:p>
        </w:tc>
        <w:tc>
          <w:tcPr>
            <w:tcW w:w="3600" w:type="dxa"/>
            <w:tcBorders>
              <w:bottom w:val="single" w:sz="4" w:space="0" w:color="auto"/>
            </w:tcBorders>
            <w:shd w:val="clear" w:color="auto" w:fill="F3F3F3"/>
          </w:tcPr>
          <w:p w:rsidR="00401A57" w:rsidRDefault="00401A57" w:rsidP="00401A57">
            <w:r>
              <w:t>Identifier for a specimen.</w:t>
            </w:r>
          </w:p>
        </w:tc>
        <w:tc>
          <w:tcPr>
            <w:tcW w:w="2000" w:type="dxa"/>
            <w:tcBorders>
              <w:bottom w:val="single" w:sz="4" w:space="0" w:color="auto"/>
            </w:tcBorders>
            <w:shd w:val="clear" w:color="auto" w:fill="F3F3F3"/>
          </w:tcPr>
          <w:p w:rsidR="00401A57" w:rsidRDefault="00401A57" w:rsidP="00401A57">
            <w:r>
              <w:t>Used when it is not known if the specimen ID is a unique specimen ID (USID) or an ancestor ID (ASID).</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SL</w:t>
            </w:r>
          </w:p>
        </w:tc>
        <w:tc>
          <w:tcPr>
            <w:tcW w:w="1600" w:type="dxa"/>
            <w:tcBorders>
              <w:bottom w:val="single" w:sz="4" w:space="0" w:color="auto"/>
            </w:tcBorders>
            <w:shd w:val="clear" w:color="auto" w:fill="FFFFFF"/>
          </w:tcPr>
          <w:p w:rsidR="00401A57" w:rsidRDefault="00401A57" w:rsidP="00401A57">
            <w:r>
              <w:t>State license</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SN</w:t>
            </w:r>
          </w:p>
        </w:tc>
        <w:tc>
          <w:tcPr>
            <w:tcW w:w="1600" w:type="dxa"/>
            <w:tcBorders>
              <w:bottom w:val="single" w:sz="4" w:space="0" w:color="auto"/>
            </w:tcBorders>
            <w:shd w:val="clear" w:color="auto" w:fill="F3F3F3"/>
          </w:tcPr>
          <w:p w:rsidR="00401A57" w:rsidRDefault="00401A57" w:rsidP="00401A57">
            <w:r>
              <w:t>Subscriber Number</w:t>
            </w:r>
          </w:p>
        </w:tc>
        <w:tc>
          <w:tcPr>
            <w:tcW w:w="3600" w:type="dxa"/>
            <w:tcBorders>
              <w:bottom w:val="single" w:sz="4" w:space="0" w:color="auto"/>
            </w:tcBorders>
            <w:shd w:val="clear" w:color="auto" w:fill="F3F3F3"/>
          </w:tcPr>
          <w:p w:rsidR="00401A57" w:rsidRDefault="00401A57" w:rsidP="00401A57">
            <w:r>
              <w:t>An identifier for a subscriber of an insurance policy which is unique for, and usually assigned by, the insurance carrier.</w:t>
            </w:r>
          </w:p>
        </w:tc>
        <w:tc>
          <w:tcPr>
            <w:tcW w:w="2000" w:type="dxa"/>
            <w:tcBorders>
              <w:bottom w:val="single" w:sz="4" w:space="0" w:color="auto"/>
            </w:tcBorders>
            <w:shd w:val="clear" w:color="auto" w:fill="F3F3F3"/>
          </w:tcPr>
          <w:p w:rsidR="00401A57" w:rsidRDefault="00401A57" w:rsidP="00401A57">
            <w:r>
              <w:t>Class: Insurance</w:t>
            </w:r>
          </w:p>
          <w:p w:rsidR="00401A57" w:rsidRDefault="00401A57" w:rsidP="00401A57">
            <w:r>
              <w:t>Use Case: A person is the subscriber of an insurance policy. The person’s family may be plan members, but are not the subscriber.</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50" w:author="Frank Oemig" w:date="2023-06-16T18:34:00Z">
              <w:r>
                <w:t>SNBSN</w:t>
              </w:r>
            </w:ins>
          </w:p>
        </w:tc>
        <w:tc>
          <w:tcPr>
            <w:tcW w:w="1600" w:type="dxa"/>
            <w:tcBorders>
              <w:bottom w:val="single" w:sz="4" w:space="0" w:color="auto"/>
            </w:tcBorders>
            <w:shd w:val="clear" w:color="auto" w:fill="FFFFFF"/>
          </w:tcPr>
          <w:p w:rsidR="00401A57" w:rsidRDefault="00401A57" w:rsidP="00401A57">
            <w:ins w:id="251" w:author="Frank Oemig" w:date="2023-06-16T18:34:00Z">
              <w:r>
                <w:t>State assigned NDBS card Identifier</w:t>
              </w:r>
            </w:ins>
          </w:p>
        </w:tc>
        <w:tc>
          <w:tcPr>
            <w:tcW w:w="3600" w:type="dxa"/>
            <w:tcBorders>
              <w:bottom w:val="single" w:sz="4" w:space="0" w:color="auto"/>
            </w:tcBorders>
            <w:shd w:val="clear" w:color="auto" w:fill="FFFFFF"/>
          </w:tcPr>
          <w:p w:rsidR="00401A57" w:rsidRDefault="00401A57" w:rsidP="00401A57">
            <w:ins w:id="252" w:author="Frank Oemig" w:date="2023-06-16T18:34:00Z">
              <w:r>
                <w:t>The identifier on a Newborn Screening Dried Bloodspot (NDBS) card that is assigned by the state which provided the sample collection cards and to whom this information must be reported</w:t>
              </w:r>
            </w:ins>
          </w:p>
        </w:tc>
        <w:tc>
          <w:tcPr>
            <w:tcW w:w="2000" w:type="dxa"/>
            <w:tcBorders>
              <w:bottom w:val="single" w:sz="4" w:space="0" w:color="auto"/>
            </w:tcBorders>
            <w:shd w:val="clear" w:color="auto" w:fill="FFFFFF"/>
          </w:tcPr>
          <w:p w:rsidR="00401A57" w:rsidRDefault="00401A57" w:rsidP="00401A57">
            <w:ins w:id="253" w:author="Frank Oemig" w:date="2023-06-16T18:34:00Z">
              <w:r>
                <w:t>For use either with OBX-5 as CX datatype, where OBX-3 uses LOINC 57716-3^State printed on filter paper card [Identifier] in NBS card^LN, or in SPM-31</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SNO</w:t>
            </w:r>
          </w:p>
        </w:tc>
        <w:tc>
          <w:tcPr>
            <w:tcW w:w="1600" w:type="dxa"/>
            <w:tcBorders>
              <w:bottom w:val="single" w:sz="4" w:space="0" w:color="auto"/>
            </w:tcBorders>
            <w:shd w:val="clear" w:color="auto" w:fill="F3F3F3"/>
          </w:tcPr>
          <w:p w:rsidR="00401A57" w:rsidRDefault="00401A57" w:rsidP="00401A57">
            <w:r>
              <w:t>Serial Number</w:t>
            </w:r>
          </w:p>
        </w:tc>
        <w:tc>
          <w:tcPr>
            <w:tcW w:w="3600" w:type="dxa"/>
            <w:tcBorders>
              <w:bottom w:val="single" w:sz="4" w:space="0" w:color="auto"/>
            </w:tcBorders>
            <w:shd w:val="clear" w:color="auto" w:fill="F3F3F3"/>
          </w:tcPr>
          <w:p w:rsidR="00401A57" w:rsidRDefault="00401A57" w:rsidP="00401A57">
            <w:r>
              <w:t>An identifier affixed to an item by the manufacturer when it is first made, where each item has a different identifier.</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SP</w:t>
            </w:r>
          </w:p>
        </w:tc>
        <w:tc>
          <w:tcPr>
            <w:tcW w:w="1600" w:type="dxa"/>
            <w:tcBorders>
              <w:bottom w:val="single" w:sz="4" w:space="0" w:color="auto"/>
            </w:tcBorders>
            <w:shd w:val="clear" w:color="auto" w:fill="FFFFFF"/>
          </w:tcPr>
          <w:p w:rsidR="00401A57" w:rsidRDefault="00401A57" w:rsidP="00401A57">
            <w:r>
              <w:t>Study Permit</w:t>
            </w:r>
          </w:p>
        </w:tc>
        <w:tc>
          <w:tcPr>
            <w:tcW w:w="3600" w:type="dxa"/>
            <w:tcBorders>
              <w:bottom w:val="single" w:sz="4" w:space="0" w:color="auto"/>
            </w:tcBorders>
            <w:shd w:val="clear" w:color="auto" w:fill="FFFFFF"/>
          </w:tcPr>
          <w:p w:rsidR="00401A57" w:rsidRDefault="00401A57" w:rsidP="00401A57">
            <w:r>
              <w:t>A number associated with a permit identifying a person who is a resident of a jurisdiction for the purpose of education.</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SR</w:t>
            </w:r>
          </w:p>
        </w:tc>
        <w:tc>
          <w:tcPr>
            <w:tcW w:w="1600" w:type="dxa"/>
            <w:tcBorders>
              <w:bottom w:val="single" w:sz="4" w:space="0" w:color="auto"/>
            </w:tcBorders>
            <w:shd w:val="clear" w:color="auto" w:fill="F3F3F3"/>
          </w:tcPr>
          <w:p w:rsidR="00401A57" w:rsidRDefault="00401A57" w:rsidP="00401A57">
            <w:r>
              <w:t>State registry ID</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54" w:author="Frank Oemig" w:date="2023-06-16T18:34:00Z">
              <w:r>
                <w:t>SRX</w:t>
              </w:r>
            </w:ins>
          </w:p>
        </w:tc>
        <w:tc>
          <w:tcPr>
            <w:tcW w:w="1600" w:type="dxa"/>
            <w:tcBorders>
              <w:bottom w:val="single" w:sz="4" w:space="0" w:color="auto"/>
            </w:tcBorders>
            <w:shd w:val="clear" w:color="auto" w:fill="FFFFFF"/>
          </w:tcPr>
          <w:p w:rsidR="00401A57" w:rsidRDefault="00401A57" w:rsidP="00401A57">
            <w:ins w:id="255" w:author="Frank Oemig" w:date="2023-06-16T18:34:00Z">
              <w:r>
                <w:t>SRA Accession number</w:t>
              </w:r>
            </w:ins>
          </w:p>
        </w:tc>
        <w:tc>
          <w:tcPr>
            <w:tcW w:w="3600" w:type="dxa"/>
            <w:tcBorders>
              <w:bottom w:val="single" w:sz="4" w:space="0" w:color="auto"/>
            </w:tcBorders>
            <w:shd w:val="clear" w:color="auto" w:fill="FFFFFF"/>
          </w:tcPr>
          <w:p w:rsidR="00401A57" w:rsidRDefault="00401A57" w:rsidP="00401A57">
            <w:ins w:id="256" w:author="Frank Oemig" w:date="2023-06-16T18:34:00Z">
              <w:r>
                <w:t>The accession number generated by the Sequence Read Archive (SRA) at the National Center for Biotechnology Information (NCBI) when sequence data are uploaded to NCBI.</w:t>
              </w:r>
            </w:ins>
          </w:p>
        </w:tc>
        <w:tc>
          <w:tcPr>
            <w:tcW w:w="2000" w:type="dxa"/>
            <w:tcBorders>
              <w:bottom w:val="single" w:sz="4" w:space="0" w:color="auto"/>
            </w:tcBorders>
            <w:shd w:val="clear" w:color="auto" w:fill="FFFFFF"/>
          </w:tcPr>
          <w:p w:rsidR="00401A57" w:rsidRDefault="00401A57" w:rsidP="00401A57">
            <w:ins w:id="257" w:author="Frank Oemig" w:date="2023-06-16T18:34:00Z">
              <w:r>
                <w:t>This provides both the sequence data and metadata on how the sample was sequenced. – This accession is a permanent record locator for the submitted un-assembled sequence data.</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SS</w:t>
            </w:r>
          </w:p>
        </w:tc>
        <w:tc>
          <w:tcPr>
            <w:tcW w:w="1600" w:type="dxa"/>
            <w:tcBorders>
              <w:bottom w:val="single" w:sz="4" w:space="0" w:color="auto"/>
            </w:tcBorders>
            <w:shd w:val="clear" w:color="auto" w:fill="F3F3F3"/>
          </w:tcPr>
          <w:p w:rsidR="00401A57" w:rsidRDefault="00401A57" w:rsidP="00401A57">
            <w:r>
              <w:t>Social Security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58" w:author="Frank Oemig" w:date="2023-06-16T18:34:00Z">
              <w:r>
                <w:t>STN</w:t>
              </w:r>
            </w:ins>
          </w:p>
        </w:tc>
        <w:tc>
          <w:tcPr>
            <w:tcW w:w="1600" w:type="dxa"/>
            <w:tcBorders>
              <w:bottom w:val="single" w:sz="4" w:space="0" w:color="auto"/>
            </w:tcBorders>
            <w:shd w:val="clear" w:color="auto" w:fill="FFFFFF"/>
          </w:tcPr>
          <w:p w:rsidR="00401A57" w:rsidRDefault="00401A57" w:rsidP="00401A57">
            <w:ins w:id="259" w:author="Frank Oemig" w:date="2023-06-16T18:34:00Z">
              <w:r>
                <w:t>Shipment Tracking Number</w:t>
              </w:r>
            </w:ins>
          </w:p>
        </w:tc>
        <w:tc>
          <w:tcPr>
            <w:tcW w:w="3600" w:type="dxa"/>
            <w:tcBorders>
              <w:bottom w:val="single" w:sz="4" w:space="0" w:color="auto"/>
            </w:tcBorders>
            <w:shd w:val="clear" w:color="auto" w:fill="FFFFFF"/>
          </w:tcPr>
          <w:p w:rsidR="00401A57" w:rsidRDefault="00401A57" w:rsidP="00401A57">
            <w:ins w:id="260" w:author="Frank Oemig" w:date="2023-06-16T18:34:00Z">
              <w:r>
                <w:t>Identifier assigned to a package being shipped</w:t>
              </w:r>
            </w:ins>
          </w:p>
        </w:tc>
        <w:tc>
          <w:tcPr>
            <w:tcW w:w="2000" w:type="dxa"/>
            <w:tcBorders>
              <w:bottom w:val="single" w:sz="4" w:space="0" w:color="auto"/>
            </w:tcBorders>
            <w:shd w:val="clear" w:color="auto" w:fill="FFFFFF"/>
          </w:tcPr>
          <w:p w:rsidR="00401A57" w:rsidRDefault="00401A57" w:rsidP="00401A57">
            <w:ins w:id="261" w:author="Frank Oemig" w:date="2023-06-16T18:34:00Z">
              <w:r>
                <w:t>For example the Fed Ex / UPS / DHS / USPS tracking number</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TAX</w:t>
            </w:r>
          </w:p>
        </w:tc>
        <w:tc>
          <w:tcPr>
            <w:tcW w:w="1600" w:type="dxa"/>
            <w:tcBorders>
              <w:bottom w:val="single" w:sz="4" w:space="0" w:color="auto"/>
            </w:tcBorders>
            <w:shd w:val="clear" w:color="auto" w:fill="F3F3F3"/>
          </w:tcPr>
          <w:p w:rsidR="00401A57" w:rsidRDefault="00401A57" w:rsidP="00401A57">
            <w:r>
              <w:t>Tax ID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TN</w:t>
            </w:r>
          </w:p>
        </w:tc>
        <w:tc>
          <w:tcPr>
            <w:tcW w:w="1600" w:type="dxa"/>
            <w:tcBorders>
              <w:bottom w:val="single" w:sz="4" w:space="0" w:color="auto"/>
            </w:tcBorders>
            <w:shd w:val="clear" w:color="auto" w:fill="FFFFFF"/>
          </w:tcPr>
          <w:p w:rsidR="00401A57" w:rsidRDefault="00401A57" w:rsidP="00401A57">
            <w:r>
              <w:t>Treaty Number/ (Canada)</w:t>
            </w:r>
          </w:p>
        </w:tc>
        <w:tc>
          <w:tcPr>
            <w:tcW w:w="3600" w:type="dxa"/>
            <w:tcBorders>
              <w:bottom w:val="single" w:sz="4" w:space="0" w:color="auto"/>
            </w:tcBorders>
            <w:shd w:val="clear" w:color="auto" w:fill="FFFFFF"/>
          </w:tcPr>
          <w:p w:rsidR="00401A57" w:rsidRDefault="00401A57" w:rsidP="00401A57">
            <w:r>
              <w:t>A number assigned to a member of an indigenous group in Canada.</w:t>
            </w:r>
          </w:p>
        </w:tc>
        <w:tc>
          <w:tcPr>
            <w:tcW w:w="2000" w:type="dxa"/>
            <w:tcBorders>
              <w:bottom w:val="single" w:sz="4" w:space="0" w:color="auto"/>
            </w:tcBorders>
            <w:shd w:val="clear" w:color="auto" w:fill="FFFFFF"/>
          </w:tcPr>
          <w:p w:rsidR="00401A57" w:rsidRDefault="00401A57" w:rsidP="00401A57">
            <w:r>
              <w:t>Use Case: First Nation.</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TPR</w:t>
            </w:r>
          </w:p>
        </w:tc>
        <w:tc>
          <w:tcPr>
            <w:tcW w:w="1600" w:type="dxa"/>
            <w:tcBorders>
              <w:bottom w:val="single" w:sz="4" w:space="0" w:color="auto"/>
            </w:tcBorders>
            <w:shd w:val="clear" w:color="auto" w:fill="F3F3F3"/>
          </w:tcPr>
          <w:p w:rsidR="00401A57" w:rsidRDefault="00401A57" w:rsidP="00401A57">
            <w:r>
              <w:t>Temporary Permanent Resident (Canada)</w:t>
            </w:r>
          </w:p>
        </w:tc>
        <w:tc>
          <w:tcPr>
            <w:tcW w:w="3600" w:type="dxa"/>
            <w:tcBorders>
              <w:bottom w:val="single" w:sz="4" w:space="0" w:color="auto"/>
            </w:tcBorders>
            <w:shd w:val="clear" w:color="auto" w:fill="F3F3F3"/>
          </w:tcPr>
          <w:p w:rsidR="00401A57" w:rsidRDefault="00401A57" w:rsidP="00401A57">
            <w:r>
              <w:t>A number associated with a document identifying a person's temporary permanent resident status.</w:t>
            </w:r>
          </w:p>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62" w:author="Frank Oemig" w:date="2023-06-16T18:34:00Z">
              <w:r>
                <w:t>TRL</w:t>
              </w:r>
            </w:ins>
          </w:p>
        </w:tc>
        <w:tc>
          <w:tcPr>
            <w:tcW w:w="1600" w:type="dxa"/>
            <w:tcBorders>
              <w:bottom w:val="single" w:sz="4" w:space="0" w:color="auto"/>
            </w:tcBorders>
            <w:shd w:val="clear" w:color="auto" w:fill="FFFFFF"/>
          </w:tcPr>
          <w:p w:rsidR="00401A57" w:rsidRDefault="00401A57" w:rsidP="00401A57">
            <w:ins w:id="263" w:author="Frank Oemig" w:date="2023-06-16T18:34:00Z">
              <w:r>
                <w:t>Training License Number</w:t>
              </w:r>
            </w:ins>
          </w:p>
        </w:tc>
        <w:tc>
          <w:tcPr>
            <w:tcW w:w="3600" w:type="dxa"/>
            <w:tcBorders>
              <w:bottom w:val="single" w:sz="4" w:space="0" w:color="auto"/>
            </w:tcBorders>
            <w:shd w:val="clear" w:color="auto" w:fill="FFFFFF"/>
          </w:tcPr>
          <w:p w:rsidR="00401A57" w:rsidRDefault="00401A57" w:rsidP="00401A57">
            <w:ins w:id="264" w:author="Frank Oemig" w:date="2023-06-16T18:34:00Z">
              <w:r>
                <w:t>The license number used during training.</w:t>
              </w:r>
            </w:ins>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U</w:t>
            </w:r>
          </w:p>
        </w:tc>
        <w:tc>
          <w:tcPr>
            <w:tcW w:w="1600" w:type="dxa"/>
            <w:tcBorders>
              <w:bottom w:val="single" w:sz="4" w:space="0" w:color="auto"/>
            </w:tcBorders>
            <w:shd w:val="clear" w:color="auto" w:fill="F3F3F3"/>
          </w:tcPr>
          <w:p w:rsidR="00401A57" w:rsidRDefault="00401A57" w:rsidP="00401A57">
            <w:r>
              <w:t>Unspecified identifier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UDI</w:t>
            </w:r>
          </w:p>
        </w:tc>
        <w:tc>
          <w:tcPr>
            <w:tcW w:w="1600" w:type="dxa"/>
            <w:tcBorders>
              <w:bottom w:val="single" w:sz="4" w:space="0" w:color="auto"/>
            </w:tcBorders>
            <w:shd w:val="clear" w:color="auto" w:fill="FFFFFF"/>
          </w:tcPr>
          <w:p w:rsidR="00401A57" w:rsidRDefault="00401A57" w:rsidP="00401A57">
            <w:r>
              <w:t>Universal Device Identifier</w:t>
            </w:r>
          </w:p>
        </w:tc>
        <w:tc>
          <w:tcPr>
            <w:tcW w:w="3600" w:type="dxa"/>
            <w:tcBorders>
              <w:bottom w:val="single" w:sz="4" w:space="0" w:color="auto"/>
            </w:tcBorders>
            <w:shd w:val="clear" w:color="auto" w:fill="FFFFFF"/>
          </w:tcPr>
          <w:p w:rsidR="00401A57" w:rsidRDefault="00401A57" w:rsidP="00401A57">
            <w:r>
              <w:t xml:space="preserve">An identifier assigned to a device using the Unique Device Identification framework as defined by IMDRF (http://imdrf.org). </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UPIN</w:t>
            </w:r>
          </w:p>
        </w:tc>
        <w:tc>
          <w:tcPr>
            <w:tcW w:w="1600" w:type="dxa"/>
            <w:tcBorders>
              <w:bottom w:val="single" w:sz="4" w:space="0" w:color="auto"/>
            </w:tcBorders>
            <w:shd w:val="clear" w:color="auto" w:fill="F3F3F3"/>
          </w:tcPr>
          <w:p w:rsidR="00401A57" w:rsidRDefault="00401A57" w:rsidP="00401A57">
            <w:r>
              <w:t>Medicare/CMS (formerly HCFA)'s Universal Physician Identification numbers</w:t>
            </w:r>
          </w:p>
        </w:tc>
        <w:tc>
          <w:tcPr>
            <w:tcW w:w="3600" w:type="dxa"/>
            <w:tcBorders>
              <w:bottom w:val="single" w:sz="4" w:space="0" w:color="auto"/>
            </w:tcBorders>
            <w:shd w:val="clear" w:color="auto" w:fill="F3F3F3"/>
          </w:tcPr>
          <w:p w:rsidR="00401A57" w:rsidRDefault="00401A57" w:rsidP="00401A57">
            <w:r>
              <w:t>An identifier for a provider within the CMS/Medicare program.  A globally unique identifier for the provider in the Medicare program.</w:t>
            </w:r>
          </w:p>
        </w:tc>
        <w:tc>
          <w:tcPr>
            <w:tcW w:w="2000" w:type="dxa"/>
            <w:tcBorders>
              <w:bottom w:val="single" w:sz="4" w:space="0" w:color="auto"/>
            </w:tcBorders>
            <w:shd w:val="clear" w:color="auto" w:fill="F3F3F3"/>
          </w:tcPr>
          <w:p w:rsidR="00401A57" w:rsidRDefault="00401A57" w:rsidP="00401A57">
            <w:r>
              <w:t>Class: Insurance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USID</w:t>
            </w:r>
          </w:p>
        </w:tc>
        <w:tc>
          <w:tcPr>
            <w:tcW w:w="1600" w:type="dxa"/>
            <w:tcBorders>
              <w:bottom w:val="single" w:sz="4" w:space="0" w:color="auto"/>
            </w:tcBorders>
            <w:shd w:val="clear" w:color="auto" w:fill="FFFFFF"/>
          </w:tcPr>
          <w:p w:rsidR="00401A57" w:rsidRDefault="00401A57" w:rsidP="00401A57">
            <w:r>
              <w:t>Unique Specimen ID</w:t>
            </w:r>
          </w:p>
        </w:tc>
        <w:tc>
          <w:tcPr>
            <w:tcW w:w="3600" w:type="dxa"/>
            <w:tcBorders>
              <w:bottom w:val="single" w:sz="4" w:space="0" w:color="auto"/>
            </w:tcBorders>
            <w:shd w:val="clear" w:color="auto" w:fill="FFFFFF"/>
          </w:tcPr>
          <w:p w:rsidR="00401A57" w:rsidRDefault="00401A57" w:rsidP="00401A57">
            <w:r>
              <w:t>A unique identifier for a specimen.</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VN</w:t>
            </w:r>
          </w:p>
        </w:tc>
        <w:tc>
          <w:tcPr>
            <w:tcW w:w="1600" w:type="dxa"/>
            <w:tcBorders>
              <w:bottom w:val="single" w:sz="4" w:space="0" w:color="auto"/>
            </w:tcBorders>
            <w:shd w:val="clear" w:color="auto" w:fill="F3F3F3"/>
          </w:tcPr>
          <w:p w:rsidR="00401A57" w:rsidRDefault="00401A57" w:rsidP="00401A57">
            <w:r>
              <w:t>Visit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VP</w:t>
            </w:r>
          </w:p>
        </w:tc>
        <w:tc>
          <w:tcPr>
            <w:tcW w:w="1600" w:type="dxa"/>
            <w:tcBorders>
              <w:bottom w:val="single" w:sz="4" w:space="0" w:color="auto"/>
            </w:tcBorders>
            <w:shd w:val="clear" w:color="auto" w:fill="FFFFFF"/>
          </w:tcPr>
          <w:p w:rsidR="00401A57" w:rsidRDefault="00401A57" w:rsidP="00401A57">
            <w:r>
              <w:t>Visitor Permit</w:t>
            </w:r>
          </w:p>
        </w:tc>
        <w:tc>
          <w:tcPr>
            <w:tcW w:w="3600" w:type="dxa"/>
            <w:tcBorders>
              <w:bottom w:val="single" w:sz="4" w:space="0" w:color="auto"/>
            </w:tcBorders>
            <w:shd w:val="clear" w:color="auto" w:fill="FFFFFF"/>
          </w:tcPr>
          <w:p w:rsidR="00401A57" w:rsidRDefault="00401A57" w:rsidP="00401A57">
            <w:r>
              <w:t>A number associated with a document identifying a person as a visitor of a jurisdiction or country.</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VS</w:t>
            </w:r>
          </w:p>
        </w:tc>
        <w:tc>
          <w:tcPr>
            <w:tcW w:w="1600" w:type="dxa"/>
            <w:tcBorders>
              <w:bottom w:val="single" w:sz="4" w:space="0" w:color="auto"/>
            </w:tcBorders>
            <w:shd w:val="clear" w:color="auto" w:fill="F3F3F3"/>
          </w:tcPr>
          <w:p w:rsidR="00401A57" w:rsidRDefault="00401A57" w:rsidP="00401A57">
            <w:r>
              <w:t>VISA</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r>
              <w:t>Deprecated and replaced by BC in v 2.5.</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WC</w:t>
            </w:r>
          </w:p>
        </w:tc>
        <w:tc>
          <w:tcPr>
            <w:tcW w:w="1600" w:type="dxa"/>
            <w:tcBorders>
              <w:bottom w:val="single" w:sz="4" w:space="0" w:color="auto"/>
            </w:tcBorders>
            <w:shd w:val="clear" w:color="auto" w:fill="FFFFFF"/>
          </w:tcPr>
          <w:p w:rsidR="00401A57" w:rsidRDefault="00401A57" w:rsidP="00401A57">
            <w:r>
              <w:t>WIC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WCN</w:t>
            </w:r>
          </w:p>
        </w:tc>
        <w:tc>
          <w:tcPr>
            <w:tcW w:w="1600" w:type="dxa"/>
            <w:tcBorders>
              <w:bottom w:val="single" w:sz="4" w:space="0" w:color="auto"/>
            </w:tcBorders>
            <w:shd w:val="clear" w:color="auto" w:fill="F3F3F3"/>
          </w:tcPr>
          <w:p w:rsidR="00401A57" w:rsidRDefault="00401A57" w:rsidP="00401A57">
            <w:r>
              <w:t>Workers' Comp Number</w:t>
            </w:r>
          </w:p>
        </w:tc>
        <w:tc>
          <w:tcPr>
            <w:tcW w:w="3600" w:type="dxa"/>
            <w:tcBorders>
              <w:bottom w:val="single" w:sz="4" w:space="0" w:color="auto"/>
            </w:tcBorders>
            <w:shd w:val="clear" w:color="auto" w:fill="F3F3F3"/>
          </w:tcPr>
          <w:p w:rsidR="00401A57" w:rsidRDefault="00401A57" w:rsidP="00401A57"/>
        </w:tc>
        <w:tc>
          <w:tcPr>
            <w:tcW w:w="2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WP</w:t>
            </w:r>
          </w:p>
        </w:tc>
        <w:tc>
          <w:tcPr>
            <w:tcW w:w="1600" w:type="dxa"/>
            <w:tcBorders>
              <w:bottom w:val="single" w:sz="4" w:space="0" w:color="auto"/>
            </w:tcBorders>
            <w:shd w:val="clear" w:color="auto" w:fill="FFFFFF"/>
          </w:tcPr>
          <w:p w:rsidR="00401A57" w:rsidRDefault="00401A57" w:rsidP="00401A57">
            <w:r>
              <w:t>Work Permit</w:t>
            </w:r>
          </w:p>
        </w:tc>
        <w:tc>
          <w:tcPr>
            <w:tcW w:w="3600" w:type="dxa"/>
            <w:tcBorders>
              <w:bottom w:val="single" w:sz="4" w:space="0" w:color="auto"/>
            </w:tcBorders>
            <w:shd w:val="clear" w:color="auto" w:fill="FFFFFF"/>
          </w:tcPr>
          <w:p w:rsidR="00401A57" w:rsidRDefault="00401A57" w:rsidP="00401A57">
            <w:r>
              <w:t>A number associated with a permit for a person who is granted permission to work in a country for a specified time period.</w:t>
            </w:r>
          </w:p>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ins w:id="265" w:author="Frank Oemig" w:date="2023-06-16T18:34:00Z">
              <w:r>
                <w:t>XV</w:t>
              </w:r>
            </w:ins>
          </w:p>
        </w:tc>
        <w:tc>
          <w:tcPr>
            <w:tcW w:w="1600" w:type="dxa"/>
            <w:tcBorders>
              <w:bottom w:val="single" w:sz="4" w:space="0" w:color="auto"/>
            </w:tcBorders>
            <w:shd w:val="clear" w:color="auto" w:fill="F3F3F3"/>
          </w:tcPr>
          <w:p w:rsidR="00401A57" w:rsidRDefault="00401A57" w:rsidP="00401A57">
            <w:ins w:id="266" w:author="Frank Oemig" w:date="2023-06-16T18:34:00Z">
              <w:r>
                <w:t>Health Plan Identifier</w:t>
              </w:r>
            </w:ins>
          </w:p>
        </w:tc>
        <w:tc>
          <w:tcPr>
            <w:tcW w:w="3600" w:type="dxa"/>
            <w:tcBorders>
              <w:bottom w:val="single" w:sz="4" w:space="0" w:color="auto"/>
            </w:tcBorders>
            <w:shd w:val="clear" w:color="auto" w:fill="F3F3F3"/>
          </w:tcPr>
          <w:p w:rsidR="00401A57" w:rsidRDefault="00401A57" w:rsidP="00401A57">
            <w:ins w:id="267" w:author="Frank Oemig" w:date="2023-06-16T18:34:00Z">
              <w:r>
                <w:t>National unique health plan identifier required by the US Department of Health and Human Services, Centers for Medicare and Medicaid Services (CMS) in the US Realm.</w:t>
              </w:r>
            </w:ins>
          </w:p>
        </w:tc>
        <w:tc>
          <w:tcPr>
            <w:tcW w:w="2000" w:type="dxa"/>
            <w:tcBorders>
              <w:bottom w:val="single" w:sz="4" w:space="0" w:color="auto"/>
            </w:tcBorders>
            <w:shd w:val="clear" w:color="auto" w:fill="F3F3F3"/>
          </w:tcPr>
          <w:p w:rsidR="00401A57" w:rsidRDefault="00401A57" w:rsidP="00401A57">
            <w:pPr>
              <w:rPr>
                <w:ins w:id="268" w:author="Frank Oemig" w:date="2023-06-16T18:34:00Z"/>
              </w:rPr>
            </w:pPr>
            <w:ins w:id="269" w:author="Frank Oemig" w:date="2023-06-16T18:34:00Z">
              <w:r>
                <w:t>Also referred to as HPID (Health Plan Identifier).</w:t>
              </w:r>
            </w:ins>
          </w:p>
          <w:p w:rsidR="00401A57" w:rsidRDefault="00401A57" w:rsidP="00401A57">
            <w:pPr>
              <w:rPr>
                <w:ins w:id="270" w:author="Frank Oemig" w:date="2023-06-16T18:34:00Z"/>
              </w:rPr>
            </w:pPr>
          </w:p>
          <w:p w:rsidR="00401A57" w:rsidRDefault="00401A57" w:rsidP="00401A57">
            <w:ins w:id="271" w:author="Frank Oemig" w:date="2023-06-16T18:34:00Z">
              <w:r>
                <w:t>Usage Note: The code value ‘XV’ is used in CMS mandated Health Insurance Portability and Accountability Act (HIPAA) transactions.</w:t>
              </w:r>
            </w:ins>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XX</w:t>
            </w:r>
          </w:p>
        </w:tc>
        <w:tc>
          <w:tcPr>
            <w:tcW w:w="1600" w:type="dxa"/>
            <w:tcBorders>
              <w:bottom w:val="single" w:sz="4" w:space="0" w:color="auto"/>
            </w:tcBorders>
            <w:shd w:val="clear" w:color="auto" w:fill="FFFFFF"/>
          </w:tcPr>
          <w:p w:rsidR="00401A57" w:rsidRDefault="00401A57" w:rsidP="00401A57">
            <w:r>
              <w:t>Organization identifier</w:t>
            </w:r>
          </w:p>
        </w:tc>
        <w:tc>
          <w:tcPr>
            <w:tcW w:w="3600" w:type="dxa"/>
            <w:tcBorders>
              <w:bottom w:val="single" w:sz="4" w:space="0" w:color="auto"/>
            </w:tcBorders>
            <w:shd w:val="clear" w:color="auto" w:fill="FFFFFF"/>
          </w:tcPr>
          <w:p w:rsidR="00401A57" w:rsidRDefault="00401A57" w:rsidP="00401A57"/>
        </w:tc>
        <w:tc>
          <w:tcPr>
            <w:tcW w:w="2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ins w:id="272" w:author="Frank Oemig" w:date="2023-06-16T18:34:00Z">
              <w:r>
                <w:t>ZANR</w:t>
              </w:r>
            </w:ins>
          </w:p>
        </w:tc>
        <w:tc>
          <w:tcPr>
            <w:tcW w:w="1600" w:type="dxa"/>
            <w:shd w:val="clear" w:color="auto" w:fill="F3F3F3"/>
          </w:tcPr>
          <w:p w:rsidR="00401A57" w:rsidRDefault="00401A57" w:rsidP="00401A57">
            <w:ins w:id="273" w:author="Frank Oemig" w:date="2023-06-16T18:34:00Z">
              <w:r>
                <w:t>dentist identifier</w:t>
              </w:r>
            </w:ins>
          </w:p>
        </w:tc>
        <w:tc>
          <w:tcPr>
            <w:tcW w:w="3600" w:type="dxa"/>
            <w:shd w:val="clear" w:color="auto" w:fill="F3F3F3"/>
          </w:tcPr>
          <w:p w:rsidR="00401A57" w:rsidRDefault="00401A57" w:rsidP="00401A57"/>
        </w:tc>
        <w:tc>
          <w:tcPr>
            <w:tcW w:w="2000" w:type="dxa"/>
            <w:shd w:val="clear" w:color="auto" w:fill="F3F3F3"/>
          </w:tcPr>
          <w:p w:rsidR="00401A57" w:rsidRDefault="00401A57" w:rsidP="00401A57">
            <w:ins w:id="274" w:author="Frank Oemig" w:date="2023-06-16T18:34:00Z">
              <w:r>
                <w:t>Class: Insurance</w:t>
              </w:r>
            </w:ins>
          </w:p>
        </w:tc>
        <w:tc>
          <w:tcPr>
            <w:tcW w:w="800" w:type="dxa"/>
            <w:shd w:val="clear" w:color="auto" w:fill="F3F3F3"/>
          </w:tcPr>
          <w:p w:rsidR="00401A57" w:rsidRDefault="00401A57" w:rsidP="00401A57">
            <w:ins w:id="275" w:author="Frank Oemig" w:date="2023-06-16T18:34:00Z">
              <w:r>
                <w:t>N</w:t>
              </w:r>
            </w:ins>
          </w:p>
        </w:tc>
      </w:tr>
    </w:tbl>
    <w:p w:rsidR="00401A57" w:rsidRDefault="00401A57" w:rsidP="00401A57"/>
    <w:p w:rsidR="00401A57" w:rsidRDefault="00401A57" w:rsidP="00401A57">
      <w:pPr>
        <w:pStyle w:val="berschrift3"/>
      </w:pPr>
      <w:r>
        <w:t>0204 - Organizational Name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OrganizationalNameType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specify the type of name for an organization i.e., legal name, display name.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2.16.840.1.113883.18.109</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organizationalNameType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used to specify the type of name for an organization i.e., legal name, display name.   Used in HL7 Version 2.x messaging in the XON and PD1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Organizational Name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http://terminology.hl7.org/CodeSystem/v2-0204</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hl7VS-organizationalNameType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used to specify the type of name for an organization i.e., legal name, display name.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Organizational Name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Organizational Name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used to specify the type of name for an organization i.e., legal name, display name.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XON.2, PD1-3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3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2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A</w:t>
            </w:r>
          </w:p>
        </w:tc>
        <w:tc>
          <w:tcPr>
            <w:tcW w:w="3600" w:type="dxa"/>
            <w:tcBorders>
              <w:top w:val="single" w:sz="4" w:space="0" w:color="auto"/>
              <w:bottom w:val="single" w:sz="4" w:space="0" w:color="auto"/>
            </w:tcBorders>
            <w:shd w:val="clear" w:color="auto" w:fill="FFFFFF"/>
          </w:tcPr>
          <w:p w:rsidR="00401A57" w:rsidRDefault="00401A57" w:rsidP="00401A57">
            <w:pPr>
              <w:pStyle w:val="UserTableBody"/>
            </w:pPr>
            <w:r>
              <w:t>Alias name</w:t>
            </w:r>
          </w:p>
        </w:tc>
        <w:tc>
          <w:tcPr>
            <w:tcW w:w="2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L</w:t>
            </w:r>
          </w:p>
        </w:tc>
        <w:tc>
          <w:tcPr>
            <w:tcW w:w="3600" w:type="dxa"/>
            <w:tcBorders>
              <w:top w:val="single" w:sz="4" w:space="0" w:color="auto"/>
              <w:bottom w:val="single" w:sz="4" w:space="0" w:color="auto"/>
            </w:tcBorders>
            <w:shd w:val="clear" w:color="auto" w:fill="F3F3F3"/>
          </w:tcPr>
          <w:p w:rsidR="00401A57" w:rsidRDefault="00401A57" w:rsidP="00401A57">
            <w:r>
              <w:t>Legal name</w:t>
            </w:r>
          </w:p>
        </w:tc>
        <w:tc>
          <w:tcPr>
            <w:tcW w:w="2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D</w:t>
            </w:r>
          </w:p>
        </w:tc>
        <w:tc>
          <w:tcPr>
            <w:tcW w:w="3600" w:type="dxa"/>
            <w:tcBorders>
              <w:top w:val="single" w:sz="4" w:space="0" w:color="auto"/>
              <w:bottom w:val="single" w:sz="4" w:space="0" w:color="auto"/>
            </w:tcBorders>
            <w:shd w:val="clear" w:color="auto" w:fill="FFFFFF"/>
          </w:tcPr>
          <w:p w:rsidR="00401A57" w:rsidRDefault="00401A57" w:rsidP="00401A57">
            <w:r>
              <w:t>Display name</w:t>
            </w:r>
          </w:p>
        </w:tc>
        <w:tc>
          <w:tcPr>
            <w:tcW w:w="2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3F3F3"/>
          </w:tcPr>
          <w:p w:rsidR="00401A57" w:rsidRDefault="00401A57" w:rsidP="00401A57">
            <w:r>
              <w:t>SL</w:t>
            </w:r>
          </w:p>
        </w:tc>
        <w:tc>
          <w:tcPr>
            <w:tcW w:w="3600" w:type="dxa"/>
            <w:tcBorders>
              <w:top w:val="single" w:sz="4" w:space="0" w:color="auto"/>
              <w:bottom w:val="double" w:sz="4" w:space="0" w:color="auto"/>
            </w:tcBorders>
            <w:shd w:val="clear" w:color="auto" w:fill="F3F3F3"/>
          </w:tcPr>
          <w:p w:rsidR="00401A57" w:rsidRDefault="00401A57" w:rsidP="00401A57">
            <w:r>
              <w:t>Stock exchange listing name</w:t>
            </w:r>
          </w:p>
        </w:tc>
        <w:tc>
          <w:tcPr>
            <w:tcW w:w="2400" w:type="dxa"/>
            <w:tcBorders>
              <w:top w:val="single" w:sz="4" w:space="0" w:color="auto"/>
              <w:bottom w:val="double" w:sz="4" w:space="0" w:color="auto"/>
            </w:tcBorders>
            <w:shd w:val="clear" w:color="auto" w:fill="F3F3F3"/>
          </w:tcPr>
          <w:p w:rsidR="00401A57" w:rsidRDefault="00401A57" w:rsidP="00401A57"/>
        </w:tc>
        <w:tc>
          <w:tcPr>
            <w:tcW w:w="1200" w:type="dxa"/>
            <w:tcBorders>
              <w:top w:val="single" w:sz="4" w:space="0" w:color="auto"/>
              <w:bottom w:val="double" w:sz="4" w:space="0" w:color="auto"/>
            </w:tcBorders>
            <w:shd w:val="clear" w:color="auto" w:fill="F3F3F3"/>
          </w:tcPr>
          <w:p w:rsidR="00401A57" w:rsidRDefault="00401A57" w:rsidP="00401A57"/>
        </w:tc>
        <w:tc>
          <w:tcPr>
            <w:tcW w:w="800" w:type="dxa"/>
            <w:tcBorders>
              <w:top w:val="single" w:sz="4" w:space="0" w:color="auto"/>
              <w:bottom w:val="double" w:sz="4" w:space="0" w:color="auto"/>
            </w:tcBorders>
            <w:shd w:val="clear" w:color="auto" w:fill="F3F3F3"/>
          </w:tcPr>
          <w:p w:rsidR="00401A57" w:rsidRDefault="00401A57" w:rsidP="00401A57"/>
        </w:tc>
      </w:tr>
    </w:tbl>
    <w:p w:rsidR="00401A57" w:rsidRDefault="00401A57" w:rsidP="00401A57"/>
    <w:p w:rsidR="00401A57" w:rsidRDefault="00401A57" w:rsidP="00401A57">
      <w:pPr>
        <w:pStyle w:val="berschrift3"/>
      </w:pPr>
      <w:r>
        <w:t>0205 - Price Type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PriceType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to identify the intent for the dollar amount on a pricing transaction.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2.16.840.1.113883.18.110</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priceType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used to identify the intent for the dollar amount on a pricing transaction.  Used in HL7 Version 2.x messaging in the CP datatype.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Price Type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http://terminology.hl7.org/CodeSystem/v2-0205</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2.16.840.1.113883.21.122</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hl7VS-priceType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identify the intent for the dollar amount on a pricing transaction.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Price Type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2.16.840.1.113883.12.205</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Price Type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used to identify the intent for the dollar amount on a pricing transaction.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CP.2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3600" w:type="dxa"/>
            <w:tcBorders>
              <w:bottom w:val="single" w:sz="4" w:space="0" w:color="auto"/>
            </w:tcBorders>
            <w:shd w:val="clear" w:color="auto" w:fill="E6E6E6"/>
          </w:tcPr>
          <w:p w:rsidR="00401A57" w:rsidRDefault="00401A57" w:rsidP="00401A57">
            <w:pPr>
              <w:pStyle w:val="HL7TableHeader"/>
            </w:pPr>
            <w:r>
              <w:t>Display Name</w:t>
            </w:r>
          </w:p>
        </w:tc>
        <w:tc>
          <w:tcPr>
            <w:tcW w:w="2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AP</w:t>
            </w:r>
          </w:p>
        </w:tc>
        <w:tc>
          <w:tcPr>
            <w:tcW w:w="3600" w:type="dxa"/>
            <w:tcBorders>
              <w:bottom w:val="single" w:sz="4" w:space="0" w:color="auto"/>
            </w:tcBorders>
            <w:shd w:val="clear" w:color="auto" w:fill="FFFFFF"/>
          </w:tcPr>
          <w:p w:rsidR="00401A57" w:rsidRDefault="00401A57" w:rsidP="00401A57">
            <w:pPr>
              <w:pStyle w:val="HL7TableBody"/>
            </w:pPr>
            <w:r>
              <w:t>administrative price or handling fee</w:t>
            </w:r>
          </w:p>
        </w:tc>
        <w:tc>
          <w:tcPr>
            <w:tcW w:w="2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DC</w:t>
            </w:r>
          </w:p>
        </w:tc>
        <w:tc>
          <w:tcPr>
            <w:tcW w:w="3600" w:type="dxa"/>
            <w:tcBorders>
              <w:bottom w:val="single" w:sz="4" w:space="0" w:color="auto"/>
            </w:tcBorders>
            <w:shd w:val="clear" w:color="auto" w:fill="F3F3F3"/>
          </w:tcPr>
          <w:p w:rsidR="00401A57" w:rsidRDefault="00401A57" w:rsidP="00401A57">
            <w:r>
              <w:t>direct unit cost</w:t>
            </w:r>
          </w:p>
        </w:tc>
        <w:tc>
          <w:tcPr>
            <w:tcW w:w="2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IC</w:t>
            </w:r>
          </w:p>
        </w:tc>
        <w:tc>
          <w:tcPr>
            <w:tcW w:w="3600" w:type="dxa"/>
            <w:tcBorders>
              <w:bottom w:val="single" w:sz="4" w:space="0" w:color="auto"/>
            </w:tcBorders>
            <w:shd w:val="clear" w:color="auto" w:fill="FFFFFF"/>
          </w:tcPr>
          <w:p w:rsidR="00401A57" w:rsidRDefault="00401A57" w:rsidP="00401A57">
            <w:r>
              <w:t>indirect unit cost</w:t>
            </w:r>
          </w:p>
        </w:tc>
        <w:tc>
          <w:tcPr>
            <w:tcW w:w="2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PF</w:t>
            </w:r>
          </w:p>
        </w:tc>
        <w:tc>
          <w:tcPr>
            <w:tcW w:w="3600" w:type="dxa"/>
            <w:tcBorders>
              <w:bottom w:val="single" w:sz="4" w:space="0" w:color="auto"/>
            </w:tcBorders>
            <w:shd w:val="clear" w:color="auto" w:fill="F3F3F3"/>
          </w:tcPr>
          <w:p w:rsidR="00401A57" w:rsidRDefault="00401A57" w:rsidP="00401A57">
            <w:r>
              <w:t>professional fee for performing provider</w:t>
            </w:r>
          </w:p>
        </w:tc>
        <w:tc>
          <w:tcPr>
            <w:tcW w:w="2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TF</w:t>
            </w:r>
          </w:p>
        </w:tc>
        <w:tc>
          <w:tcPr>
            <w:tcW w:w="3600" w:type="dxa"/>
            <w:tcBorders>
              <w:bottom w:val="single" w:sz="4" w:space="0" w:color="auto"/>
            </w:tcBorders>
            <w:shd w:val="clear" w:color="auto" w:fill="FFFFFF"/>
          </w:tcPr>
          <w:p w:rsidR="00401A57" w:rsidRDefault="00401A57" w:rsidP="00401A57">
            <w:r>
              <w:t>technology fee for use of equipment</w:t>
            </w:r>
          </w:p>
        </w:tc>
        <w:tc>
          <w:tcPr>
            <w:tcW w:w="2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TP</w:t>
            </w:r>
          </w:p>
        </w:tc>
        <w:tc>
          <w:tcPr>
            <w:tcW w:w="3600" w:type="dxa"/>
            <w:tcBorders>
              <w:bottom w:val="single" w:sz="4" w:space="0" w:color="auto"/>
            </w:tcBorders>
            <w:shd w:val="clear" w:color="auto" w:fill="F3F3F3"/>
          </w:tcPr>
          <w:p w:rsidR="00401A57" w:rsidRDefault="00401A57" w:rsidP="00401A57">
            <w:r>
              <w:t>total price</w:t>
            </w:r>
          </w:p>
        </w:tc>
        <w:tc>
          <w:tcPr>
            <w:tcW w:w="2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UP</w:t>
            </w:r>
          </w:p>
        </w:tc>
        <w:tc>
          <w:tcPr>
            <w:tcW w:w="3600" w:type="dxa"/>
            <w:shd w:val="clear" w:color="auto" w:fill="FFFFFF"/>
          </w:tcPr>
          <w:p w:rsidR="00401A57" w:rsidRDefault="00401A57" w:rsidP="00401A57">
            <w:r>
              <w:t>unit price, may be based on length of procedure or service</w:t>
            </w:r>
          </w:p>
        </w:tc>
        <w:tc>
          <w:tcPr>
            <w:tcW w:w="24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0206 - Segment Action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SegmentActionCode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for actions to be applied for segments when an HL7 version 2 interface is operating in "action code mode" (a kind of update mode in the Standard).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2.16.840.1.113883.18.111</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segmentAction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specifying actions to be applied for segments when an HL7 version 2 interface is operating in "action code mode" (a kind of update mode in the Standard).  Used in HL7 Version 2.x messaging in the RXA, RXV, LCH, IAM, ARV, IN1 and OH1 segments.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Segment Action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http://terminology.hl7.org/CodeSystem/v2-0206</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hl7VS-segmentActionCode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specifying actions to be applied for segments when an HL7 version 2 interface is operating in "action code mode" (a kind of update mode in the Standard).</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Segment Action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http://terminology.hl7.org/ValueSet/v2-0206</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Segment Action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specifying actions to be applied for segments when an HL7 version 2 interface is operating in "action code mode" (a kind of update mode in the Standard).</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CH2, RXA-21, RXV-22, LCH-2, IAM-6, ARV-2, IN1-55, OH1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000"/>
        <w:gridCol w:w="26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3000" w:type="dxa"/>
            <w:tcBorders>
              <w:bottom w:val="single" w:sz="4" w:space="0" w:color="auto"/>
            </w:tcBorders>
            <w:shd w:val="clear" w:color="auto" w:fill="E6E6E6"/>
          </w:tcPr>
          <w:p w:rsidR="00401A57" w:rsidRDefault="00401A57" w:rsidP="00401A57">
            <w:pPr>
              <w:pStyle w:val="HL7TableHeader"/>
            </w:pPr>
            <w:r>
              <w:t>Definition</w:t>
            </w:r>
          </w:p>
        </w:tc>
        <w:tc>
          <w:tcPr>
            <w:tcW w:w="26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w:t>
            </w:r>
          </w:p>
        </w:tc>
        <w:tc>
          <w:tcPr>
            <w:tcW w:w="1600" w:type="dxa"/>
            <w:tcBorders>
              <w:bottom w:val="single" w:sz="4" w:space="0" w:color="auto"/>
            </w:tcBorders>
            <w:shd w:val="clear" w:color="auto" w:fill="FFFFFF"/>
          </w:tcPr>
          <w:p w:rsidR="00401A57" w:rsidRDefault="00401A57" w:rsidP="00401A57">
            <w:pPr>
              <w:pStyle w:val="HL7TableBody"/>
            </w:pPr>
            <w:r>
              <w:t>Add/Insert</w:t>
            </w:r>
          </w:p>
        </w:tc>
        <w:tc>
          <w:tcPr>
            <w:tcW w:w="3000" w:type="dxa"/>
            <w:tcBorders>
              <w:bottom w:val="single" w:sz="4" w:space="0" w:color="auto"/>
            </w:tcBorders>
            <w:shd w:val="clear" w:color="auto" w:fill="FFFFFF"/>
          </w:tcPr>
          <w:p w:rsidR="00401A57" w:rsidRDefault="00401A57" w:rsidP="00401A57">
            <w:pPr>
              <w:pStyle w:val="HL7TableBody"/>
            </w:pPr>
          </w:p>
        </w:tc>
        <w:tc>
          <w:tcPr>
            <w:tcW w:w="26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D</w:t>
            </w:r>
          </w:p>
        </w:tc>
        <w:tc>
          <w:tcPr>
            <w:tcW w:w="1600" w:type="dxa"/>
            <w:tcBorders>
              <w:bottom w:val="single" w:sz="4" w:space="0" w:color="auto"/>
            </w:tcBorders>
            <w:shd w:val="clear" w:color="auto" w:fill="F3F3F3"/>
          </w:tcPr>
          <w:p w:rsidR="00401A57" w:rsidRDefault="00401A57" w:rsidP="00401A57">
            <w:r>
              <w:t>Delete</w:t>
            </w:r>
          </w:p>
        </w:tc>
        <w:tc>
          <w:tcPr>
            <w:tcW w:w="30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76" w:author="Frank Oemig" w:date="2023-06-16T18:36:00Z">
              <w:r>
                <w:t>S</w:t>
              </w:r>
            </w:ins>
          </w:p>
        </w:tc>
        <w:tc>
          <w:tcPr>
            <w:tcW w:w="1600" w:type="dxa"/>
            <w:tcBorders>
              <w:bottom w:val="single" w:sz="4" w:space="0" w:color="auto"/>
            </w:tcBorders>
            <w:shd w:val="clear" w:color="auto" w:fill="FFFFFF"/>
          </w:tcPr>
          <w:p w:rsidR="00401A57" w:rsidRDefault="00401A57" w:rsidP="00401A57">
            <w:ins w:id="277" w:author="Frank Oemig" w:date="2023-06-16T18:36:00Z">
              <w:r>
                <w:t>Used in Snapshot mode</w:t>
              </w:r>
            </w:ins>
          </w:p>
        </w:tc>
        <w:tc>
          <w:tcPr>
            <w:tcW w:w="3000" w:type="dxa"/>
            <w:tcBorders>
              <w:bottom w:val="single" w:sz="4" w:space="0" w:color="auto"/>
            </w:tcBorders>
            <w:shd w:val="clear" w:color="auto" w:fill="FFFFFF"/>
          </w:tcPr>
          <w:p w:rsidR="00401A57" w:rsidRDefault="00401A57" w:rsidP="00401A57">
            <w:ins w:id="278" w:author="Frank Oemig" w:date="2023-06-16T18:36:00Z">
              <w:r>
                <w:t>Declares when segment falls under snapshot  mode handling, i.e. all elements that were previously sent will be sent, not just any changes</w:t>
              </w:r>
            </w:ins>
          </w:p>
        </w:tc>
        <w:tc>
          <w:tcPr>
            <w:tcW w:w="2600" w:type="dxa"/>
            <w:tcBorders>
              <w:bottom w:val="single" w:sz="4" w:space="0" w:color="auto"/>
            </w:tcBorders>
            <w:shd w:val="clear" w:color="auto" w:fill="FFFFFF"/>
          </w:tcPr>
          <w:p w:rsidR="00401A57" w:rsidRDefault="00401A57" w:rsidP="00401A57">
            <w:ins w:id="279" w:author="Frank Oemig" w:date="2023-06-16T18:36:00Z">
              <w:r>
                <w:t>Snapshot mode is the expected default; use this code to explicitly state that.</w:t>
              </w:r>
            </w:ins>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U</w:t>
            </w:r>
          </w:p>
        </w:tc>
        <w:tc>
          <w:tcPr>
            <w:tcW w:w="1600" w:type="dxa"/>
            <w:tcBorders>
              <w:bottom w:val="single" w:sz="4" w:space="0" w:color="auto"/>
            </w:tcBorders>
            <w:shd w:val="clear" w:color="auto" w:fill="F3F3F3"/>
          </w:tcPr>
          <w:p w:rsidR="00401A57" w:rsidRDefault="00401A57" w:rsidP="00401A57">
            <w:r>
              <w:t>Update</w:t>
            </w:r>
          </w:p>
        </w:tc>
        <w:tc>
          <w:tcPr>
            <w:tcW w:w="3000" w:type="dxa"/>
            <w:tcBorders>
              <w:bottom w:val="single" w:sz="4" w:space="0" w:color="auto"/>
            </w:tcBorders>
            <w:shd w:val="clear" w:color="auto" w:fill="F3F3F3"/>
          </w:tcPr>
          <w:p w:rsidR="00401A57" w:rsidRDefault="00401A57" w:rsidP="00401A57"/>
        </w:tc>
        <w:tc>
          <w:tcPr>
            <w:tcW w:w="26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X</w:t>
            </w:r>
          </w:p>
        </w:tc>
        <w:tc>
          <w:tcPr>
            <w:tcW w:w="1600" w:type="dxa"/>
            <w:shd w:val="clear" w:color="auto" w:fill="FFFFFF"/>
          </w:tcPr>
          <w:p w:rsidR="00401A57" w:rsidRDefault="00401A57" w:rsidP="00401A57">
            <w:r>
              <w:t>No Change</w:t>
            </w:r>
          </w:p>
        </w:tc>
        <w:tc>
          <w:tcPr>
            <w:tcW w:w="3000" w:type="dxa"/>
            <w:shd w:val="clear" w:color="auto" w:fill="FFFFFF"/>
          </w:tcPr>
          <w:p w:rsidR="00401A57" w:rsidRDefault="00401A57" w:rsidP="00401A57"/>
        </w:tc>
        <w:tc>
          <w:tcPr>
            <w:tcW w:w="2600" w:type="dxa"/>
            <w:shd w:val="clear" w:color="auto" w:fill="FFFFFF"/>
          </w:tcPr>
          <w:p w:rsidR="00401A57" w:rsidRDefault="00401A57" w:rsidP="00401A57"/>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0207 - Processing Mode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V2ProcessingMode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indicate an archival process or an initial load process.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2.16.840.1.113883.18.112</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processingMode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that indicate an archival process or an initial load process.  Used in HL7 Version 2.x messaging in the PT datatype.</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Processing Mode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http://terminology.hl7.org/CodeSystem/v2-0207</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hl7VS-processingMode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that indicate an archival process or an initial load process.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Processing Mode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Processing Mode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that indicate an archival process or an initial load process.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PT.2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4000" w:type="dxa"/>
            <w:tcBorders>
              <w:bottom w:val="single" w:sz="4" w:space="0" w:color="auto"/>
            </w:tcBorders>
            <w:shd w:val="clear" w:color="auto" w:fill="E6E6E6"/>
          </w:tcPr>
          <w:p w:rsidR="00401A57" w:rsidRDefault="00401A57" w:rsidP="00401A57">
            <w:pPr>
              <w:pStyle w:val="HL7TableHeader"/>
            </w:pPr>
            <w:r>
              <w:t>Display Name</w:t>
            </w:r>
          </w:p>
        </w:tc>
        <w:tc>
          <w:tcPr>
            <w:tcW w:w="20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w:t>
            </w:r>
          </w:p>
        </w:tc>
        <w:tc>
          <w:tcPr>
            <w:tcW w:w="4000" w:type="dxa"/>
            <w:tcBorders>
              <w:bottom w:val="single" w:sz="4" w:space="0" w:color="auto"/>
            </w:tcBorders>
            <w:shd w:val="clear" w:color="auto" w:fill="FFFFFF"/>
          </w:tcPr>
          <w:p w:rsidR="00401A57" w:rsidRDefault="00401A57" w:rsidP="00401A57">
            <w:pPr>
              <w:pStyle w:val="HL7TableBody"/>
            </w:pPr>
            <w:r>
              <w:t>Archive</w:t>
            </w:r>
          </w:p>
        </w:tc>
        <w:tc>
          <w:tcPr>
            <w:tcW w:w="20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R</w:t>
            </w:r>
          </w:p>
        </w:tc>
        <w:tc>
          <w:tcPr>
            <w:tcW w:w="4000" w:type="dxa"/>
            <w:tcBorders>
              <w:bottom w:val="single" w:sz="4" w:space="0" w:color="auto"/>
            </w:tcBorders>
            <w:shd w:val="clear" w:color="auto" w:fill="F3F3F3"/>
          </w:tcPr>
          <w:p w:rsidR="00401A57" w:rsidRDefault="00401A57" w:rsidP="00401A57">
            <w:r>
              <w:t>Restore from archive</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w:t>
            </w:r>
          </w:p>
        </w:tc>
        <w:tc>
          <w:tcPr>
            <w:tcW w:w="4000" w:type="dxa"/>
            <w:tcBorders>
              <w:bottom w:val="single" w:sz="4" w:space="0" w:color="auto"/>
            </w:tcBorders>
            <w:shd w:val="clear" w:color="auto" w:fill="FFFFFF"/>
          </w:tcPr>
          <w:p w:rsidR="00401A57" w:rsidRDefault="00401A57" w:rsidP="00401A57">
            <w:r>
              <w:t>Initial load</w:t>
            </w:r>
          </w:p>
        </w:tc>
        <w:tc>
          <w:tcPr>
            <w:tcW w:w="20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T</w:t>
            </w:r>
          </w:p>
        </w:tc>
        <w:tc>
          <w:tcPr>
            <w:tcW w:w="4000" w:type="dxa"/>
            <w:tcBorders>
              <w:bottom w:val="single" w:sz="4" w:space="0" w:color="auto"/>
            </w:tcBorders>
            <w:shd w:val="clear" w:color="auto" w:fill="F3F3F3"/>
          </w:tcPr>
          <w:p w:rsidR="00401A57" w:rsidRDefault="00401A57" w:rsidP="00401A57">
            <w:r>
              <w:t>Current processing, transmitted at intervals (scheduled or on demand)</w:t>
            </w:r>
          </w:p>
        </w:tc>
        <w:tc>
          <w:tcPr>
            <w:tcW w:w="20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Not present</w:t>
            </w:r>
          </w:p>
        </w:tc>
        <w:tc>
          <w:tcPr>
            <w:tcW w:w="4000" w:type="dxa"/>
            <w:shd w:val="clear" w:color="auto" w:fill="FFFFFF"/>
          </w:tcPr>
          <w:p w:rsidR="00401A57" w:rsidRDefault="00401A57" w:rsidP="00401A57">
            <w:r>
              <w:t>Not present (the default, meaning current  processing)</w:t>
            </w:r>
          </w:p>
        </w:tc>
        <w:tc>
          <w:tcPr>
            <w:tcW w:w="2000" w:type="dxa"/>
            <w:shd w:val="clear" w:color="auto" w:fill="FFFFFF"/>
          </w:tcPr>
          <w:p w:rsidR="00401A57" w:rsidRDefault="00401A57" w:rsidP="00401A57"/>
        </w:tc>
        <w:tc>
          <w:tcPr>
            <w:tcW w:w="1200" w:type="dxa"/>
            <w:shd w:val="clear" w:color="auto" w:fill="FFFFFF"/>
          </w:tcPr>
          <w:p w:rsidR="00401A57" w:rsidRDefault="00401A57" w:rsidP="00401A57"/>
        </w:tc>
        <w:tc>
          <w:tcPr>
            <w:tcW w:w="800" w:type="dxa"/>
            <w:shd w:val="clear" w:color="auto" w:fill="FFFFFF"/>
          </w:tcPr>
          <w:p w:rsidR="00401A57" w:rsidRDefault="00401A57" w:rsidP="00401A57">
            <w:r>
              <w:t>D</w:t>
            </w:r>
          </w:p>
        </w:tc>
      </w:tr>
    </w:tbl>
    <w:p w:rsidR="00401A57" w:rsidRDefault="00401A57" w:rsidP="00401A57"/>
    <w:p w:rsidR="00401A57" w:rsidRDefault="00401A57" w:rsidP="00401A57">
      <w:pPr>
        <w:pStyle w:val="berschrift3"/>
      </w:pPr>
      <w:r>
        <w:t>0208 - Query Response Status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QueryResponseStatus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defining precise response status concepts in support of HL7 Version 2 query messaging.  It is commonly used to indicate no data is found that matches the query parameters, but no error.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2.16.840.1.113883.18.113</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queryResponseStatus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defining precise response status concepts in support of HL7 Version 2 query messaging.  It is commonly used to indicate no data is found that matches the query parameters, but no error.   Used in HL7 Version 2.x messaging in the QAK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Query Response Status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http://terminology.hl7.org/CodeSystem/v2-0208</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2</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2.16.840.1.113883.21.125</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hl7VS-queryResponseStatus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Concepts defining precise response status concepts in support of HL7 Version 2 query messaging.</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Query Response Status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Query Response Status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defining precise response status concepts in support of HL7 Version 2 query messaging.  It is commonly used to indicate no data is found that matches the query parameters, but no error.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QAK.2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OK</w:t>
            </w:r>
          </w:p>
        </w:tc>
        <w:tc>
          <w:tcPr>
            <w:tcW w:w="1600" w:type="dxa"/>
            <w:tcBorders>
              <w:bottom w:val="single" w:sz="4" w:space="0" w:color="auto"/>
            </w:tcBorders>
            <w:shd w:val="clear" w:color="auto" w:fill="FFFFFF"/>
          </w:tcPr>
          <w:p w:rsidR="00401A57" w:rsidRDefault="00401A57" w:rsidP="00401A57">
            <w:pPr>
              <w:pStyle w:val="HL7TableBody"/>
            </w:pPr>
            <w:r>
              <w:t>Data found, no errors (this is the default)</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NF</w:t>
            </w:r>
          </w:p>
        </w:tc>
        <w:tc>
          <w:tcPr>
            <w:tcW w:w="1600" w:type="dxa"/>
            <w:tcBorders>
              <w:bottom w:val="single" w:sz="4" w:space="0" w:color="auto"/>
            </w:tcBorders>
            <w:shd w:val="clear" w:color="auto" w:fill="F3F3F3"/>
          </w:tcPr>
          <w:p w:rsidR="00401A57" w:rsidRDefault="00401A57" w:rsidP="00401A57">
            <w:r>
              <w:t>No data found, no errors</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AE</w:t>
            </w:r>
          </w:p>
        </w:tc>
        <w:tc>
          <w:tcPr>
            <w:tcW w:w="1600" w:type="dxa"/>
            <w:tcBorders>
              <w:bottom w:val="single" w:sz="4" w:space="0" w:color="auto"/>
            </w:tcBorders>
            <w:shd w:val="clear" w:color="auto" w:fill="FFFFFF"/>
          </w:tcPr>
          <w:p w:rsidR="00401A57" w:rsidRDefault="00401A57" w:rsidP="00401A57">
            <w:r>
              <w:t>Application error</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AR</w:t>
            </w:r>
          </w:p>
        </w:tc>
        <w:tc>
          <w:tcPr>
            <w:tcW w:w="1600" w:type="dxa"/>
            <w:tcBorders>
              <w:bottom w:val="single" w:sz="4" w:space="0" w:color="auto"/>
            </w:tcBorders>
            <w:shd w:val="clear" w:color="auto" w:fill="F3F3F3"/>
          </w:tcPr>
          <w:p w:rsidR="00401A57" w:rsidRDefault="00401A57" w:rsidP="00401A57">
            <w:r>
              <w:t>Application reject</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ins w:id="280" w:author="Frank Oemig" w:date="2023-06-16T18:36:00Z">
              <w:r>
                <w:t>TM</w:t>
              </w:r>
            </w:ins>
          </w:p>
        </w:tc>
        <w:tc>
          <w:tcPr>
            <w:tcW w:w="1600" w:type="dxa"/>
            <w:tcBorders>
              <w:bottom w:val="single" w:sz="4" w:space="0" w:color="auto"/>
            </w:tcBorders>
            <w:shd w:val="clear" w:color="auto" w:fill="FFFFFF"/>
          </w:tcPr>
          <w:p w:rsidR="00401A57" w:rsidRDefault="00401A57" w:rsidP="00401A57">
            <w:ins w:id="281" w:author="Frank Oemig" w:date="2023-06-16T18:36:00Z">
              <w:r>
                <w:t>Too much data found</w:t>
              </w:r>
            </w:ins>
          </w:p>
        </w:tc>
        <w:tc>
          <w:tcPr>
            <w:tcW w:w="4400" w:type="dxa"/>
            <w:tcBorders>
              <w:bottom w:val="single" w:sz="4" w:space="0" w:color="auto"/>
            </w:tcBorders>
            <w:shd w:val="clear" w:color="auto" w:fill="FFFFFF"/>
          </w:tcPr>
          <w:p w:rsidR="00401A57" w:rsidRDefault="00401A57" w:rsidP="00401A57">
            <w:ins w:id="282" w:author="Frank Oemig" w:date="2023-06-16T18:36:00Z">
              <w:r>
                <w:t>The response would exceed the maximum length designated in RCP-2 of the query message.</w:t>
              </w:r>
            </w:ins>
          </w:p>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ins w:id="283" w:author="Frank Oemig" w:date="2023-06-16T18:36:00Z">
              <w:r>
                <w:t>PD</w:t>
              </w:r>
            </w:ins>
          </w:p>
        </w:tc>
        <w:tc>
          <w:tcPr>
            <w:tcW w:w="1600" w:type="dxa"/>
            <w:shd w:val="clear" w:color="auto" w:fill="F3F3F3"/>
          </w:tcPr>
          <w:p w:rsidR="00401A57" w:rsidRDefault="00401A57" w:rsidP="00401A57">
            <w:ins w:id="284" w:author="Frank Oemig" w:date="2023-06-16T18:36:00Z">
              <w:r>
                <w:t>Protected data</w:t>
              </w:r>
            </w:ins>
          </w:p>
        </w:tc>
        <w:tc>
          <w:tcPr>
            <w:tcW w:w="4400" w:type="dxa"/>
            <w:shd w:val="clear" w:color="auto" w:fill="F3F3F3"/>
          </w:tcPr>
          <w:p w:rsidR="00401A57" w:rsidRDefault="00401A57" w:rsidP="00401A57">
            <w:ins w:id="285" w:author="Frank Oemig" w:date="2023-06-16T18:36:00Z">
              <w:r>
                <w:t>Data matching the query parameters was found but could not be shared with the querying system for reasons including local policy or legal restrictions.</w:t>
              </w:r>
            </w:ins>
          </w:p>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0209 - Relational Operator</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209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V2RelationalOperator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to define the relationship between HL7 segment field names identified in a query construct.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2.16.840.1.113883.18.114</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relationalOperator</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used to define the relationship between HL7 segment field names identified in a query construct.  Used in HL7 Version 2.x messaging in the QSC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Relational Operator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http://terminology.hl7.org/CodeSystem/v2-0209</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2.16.840.1.113883.21.126</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hl7VS-relationalOperator</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define the relationship between HL7 segment field names identified in a query construct.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Relational Operator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http://terminology.hl7.org/ValueSet/v2-0209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0209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2.16.840.1.113883.12.209</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Relational Operator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used to define the relationship between HL7 segment field names identified in a query construct.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QSC.2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EQ</w:t>
            </w:r>
          </w:p>
        </w:tc>
        <w:tc>
          <w:tcPr>
            <w:tcW w:w="1600" w:type="dxa"/>
            <w:tcBorders>
              <w:bottom w:val="single" w:sz="4" w:space="0" w:color="auto"/>
            </w:tcBorders>
            <w:shd w:val="clear" w:color="auto" w:fill="FFFFFF"/>
          </w:tcPr>
          <w:p w:rsidR="00401A57" w:rsidRDefault="00401A57" w:rsidP="00401A57">
            <w:pPr>
              <w:pStyle w:val="HL7TableBody"/>
            </w:pPr>
            <w:r>
              <w:t>Equal</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NE</w:t>
            </w:r>
          </w:p>
        </w:tc>
        <w:tc>
          <w:tcPr>
            <w:tcW w:w="1600" w:type="dxa"/>
            <w:tcBorders>
              <w:bottom w:val="single" w:sz="4" w:space="0" w:color="auto"/>
            </w:tcBorders>
            <w:shd w:val="clear" w:color="auto" w:fill="F3F3F3"/>
          </w:tcPr>
          <w:p w:rsidR="00401A57" w:rsidRDefault="00401A57" w:rsidP="00401A57">
            <w:r>
              <w:t>Not Equal</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LT</w:t>
            </w:r>
          </w:p>
        </w:tc>
        <w:tc>
          <w:tcPr>
            <w:tcW w:w="1600" w:type="dxa"/>
            <w:tcBorders>
              <w:bottom w:val="single" w:sz="4" w:space="0" w:color="auto"/>
            </w:tcBorders>
            <w:shd w:val="clear" w:color="auto" w:fill="FFFFFF"/>
          </w:tcPr>
          <w:p w:rsidR="00401A57" w:rsidRDefault="00401A57" w:rsidP="00401A57">
            <w:r>
              <w:t>Less than</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GT</w:t>
            </w:r>
          </w:p>
        </w:tc>
        <w:tc>
          <w:tcPr>
            <w:tcW w:w="1600" w:type="dxa"/>
            <w:tcBorders>
              <w:bottom w:val="single" w:sz="4" w:space="0" w:color="auto"/>
            </w:tcBorders>
            <w:shd w:val="clear" w:color="auto" w:fill="F3F3F3"/>
          </w:tcPr>
          <w:p w:rsidR="00401A57" w:rsidRDefault="00401A57" w:rsidP="00401A57">
            <w:r>
              <w:t>Greater than</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LE</w:t>
            </w:r>
          </w:p>
        </w:tc>
        <w:tc>
          <w:tcPr>
            <w:tcW w:w="1600" w:type="dxa"/>
            <w:tcBorders>
              <w:bottom w:val="single" w:sz="4" w:space="0" w:color="auto"/>
            </w:tcBorders>
            <w:shd w:val="clear" w:color="auto" w:fill="FFFFFF"/>
          </w:tcPr>
          <w:p w:rsidR="00401A57" w:rsidRDefault="00401A57" w:rsidP="00401A57">
            <w:r>
              <w:t>Less than or equal</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GE</w:t>
            </w:r>
          </w:p>
        </w:tc>
        <w:tc>
          <w:tcPr>
            <w:tcW w:w="1600" w:type="dxa"/>
            <w:tcBorders>
              <w:bottom w:val="single" w:sz="4" w:space="0" w:color="auto"/>
            </w:tcBorders>
            <w:shd w:val="clear" w:color="auto" w:fill="F3F3F3"/>
          </w:tcPr>
          <w:p w:rsidR="00401A57" w:rsidRDefault="00401A57" w:rsidP="00401A57">
            <w:r>
              <w:t>Greater than or equal</w:t>
            </w:r>
          </w:p>
        </w:tc>
        <w:tc>
          <w:tcPr>
            <w:tcW w:w="4400" w:type="dxa"/>
            <w:tcBorders>
              <w:bottom w:val="single" w:sz="4" w:space="0" w:color="auto"/>
            </w:tcBorders>
            <w:shd w:val="clear" w:color="auto" w:fill="F3F3F3"/>
          </w:tcPr>
          <w:p w:rsidR="00401A57" w:rsidRDefault="00401A57" w:rsidP="00401A57"/>
        </w:tc>
        <w:tc>
          <w:tcPr>
            <w:tcW w:w="12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CT</w:t>
            </w:r>
          </w:p>
        </w:tc>
        <w:tc>
          <w:tcPr>
            <w:tcW w:w="1600" w:type="dxa"/>
            <w:tcBorders>
              <w:bottom w:val="single" w:sz="4" w:space="0" w:color="auto"/>
            </w:tcBorders>
            <w:shd w:val="clear" w:color="auto" w:fill="FFFFFF"/>
          </w:tcPr>
          <w:p w:rsidR="00401A57" w:rsidRDefault="00401A57" w:rsidP="00401A57">
            <w:r>
              <w:t>Contains</w:t>
            </w:r>
          </w:p>
        </w:tc>
        <w:tc>
          <w:tcPr>
            <w:tcW w:w="4400" w:type="dxa"/>
            <w:tcBorders>
              <w:bottom w:val="single" w:sz="4" w:space="0" w:color="auto"/>
            </w:tcBorders>
            <w:shd w:val="clear" w:color="auto" w:fill="FFFFFF"/>
          </w:tcPr>
          <w:p w:rsidR="00401A57" w:rsidRDefault="00401A57" w:rsidP="00401A57"/>
        </w:tc>
        <w:tc>
          <w:tcPr>
            <w:tcW w:w="12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shd w:val="clear" w:color="auto" w:fill="F3F3F3"/>
          </w:tcPr>
          <w:p w:rsidR="00401A57" w:rsidRDefault="00401A57" w:rsidP="00401A57">
            <w:r>
              <w:t>GN</w:t>
            </w:r>
          </w:p>
        </w:tc>
        <w:tc>
          <w:tcPr>
            <w:tcW w:w="1600" w:type="dxa"/>
            <w:shd w:val="clear" w:color="auto" w:fill="F3F3F3"/>
          </w:tcPr>
          <w:p w:rsidR="00401A57" w:rsidRDefault="00401A57" w:rsidP="00401A57">
            <w:r>
              <w:t>Generic</w:t>
            </w:r>
          </w:p>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0210 - Relational Conjunction</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210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RelationalConjunction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used with relational operator values to group more than one segment field name.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2.16.840.1.113883.18.115</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relationalConjunction</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used with relationalOperator values to group more than one segment field name.   Used in HL7 Version 2.x messaging in the QSC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Relational Conjunction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http://terminology.hl7.org/CodeSystem/v2-0210</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2.16.840.1.113883.21.127</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hl7VS-relationalConjunction</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used with relational operator values to group more than one segment field name.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Relational Conjunction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http://terminology.hl7.org/ValueSet/v2-0210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0210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2.16.840.1.113883.12.210</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Relational Conjunction</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HL7-defined table of codes used with relational operator values to group more than one segment field name.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QSC.4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1600" w:type="dxa"/>
            <w:tcBorders>
              <w:bottom w:val="single" w:sz="4" w:space="0" w:color="auto"/>
            </w:tcBorders>
            <w:shd w:val="clear" w:color="auto" w:fill="E6E6E6"/>
          </w:tcPr>
          <w:p w:rsidR="00401A57" w:rsidRDefault="00401A57" w:rsidP="00401A57">
            <w:pPr>
              <w:pStyle w:val="HL7TableHeader"/>
            </w:pPr>
            <w:r>
              <w:t>Display Name</w:t>
            </w:r>
          </w:p>
        </w:tc>
        <w:tc>
          <w:tcPr>
            <w:tcW w:w="4400" w:type="dxa"/>
            <w:tcBorders>
              <w:bottom w:val="single" w:sz="4" w:space="0" w:color="auto"/>
            </w:tcBorders>
            <w:shd w:val="clear" w:color="auto" w:fill="E6E6E6"/>
          </w:tcPr>
          <w:p w:rsidR="00401A57" w:rsidRDefault="00401A57" w:rsidP="00401A57">
            <w:pPr>
              <w:pStyle w:val="HL7TableHeader"/>
            </w:pPr>
            <w:r>
              <w:t>Definition</w:t>
            </w:r>
          </w:p>
        </w:tc>
        <w:tc>
          <w:tcPr>
            <w:tcW w:w="12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AND</w:t>
            </w:r>
          </w:p>
        </w:tc>
        <w:tc>
          <w:tcPr>
            <w:tcW w:w="1600" w:type="dxa"/>
            <w:tcBorders>
              <w:bottom w:val="single" w:sz="4" w:space="0" w:color="auto"/>
            </w:tcBorders>
            <w:shd w:val="clear" w:color="auto" w:fill="FFFFFF"/>
          </w:tcPr>
          <w:p w:rsidR="00401A57" w:rsidRDefault="00401A57" w:rsidP="00401A57">
            <w:pPr>
              <w:pStyle w:val="HL7TableBody"/>
            </w:pPr>
            <w:r>
              <w:t>Default</w:t>
            </w:r>
          </w:p>
        </w:tc>
        <w:tc>
          <w:tcPr>
            <w:tcW w:w="4400" w:type="dxa"/>
            <w:tcBorders>
              <w:bottom w:val="single" w:sz="4" w:space="0" w:color="auto"/>
            </w:tcBorders>
            <w:shd w:val="clear" w:color="auto" w:fill="FFFFFF"/>
          </w:tcPr>
          <w:p w:rsidR="00401A57" w:rsidRDefault="00401A57" w:rsidP="00401A57">
            <w:pPr>
              <w:pStyle w:val="HL7TableBody"/>
            </w:pPr>
          </w:p>
        </w:tc>
        <w:tc>
          <w:tcPr>
            <w:tcW w:w="1200" w:type="dxa"/>
            <w:tcBorders>
              <w:bottom w:val="single" w:sz="4" w:space="0" w:color="auto"/>
            </w:tcBorders>
            <w:shd w:val="clear" w:color="auto" w:fill="FFFFFF"/>
          </w:tcPr>
          <w:p w:rsidR="00401A57" w:rsidRDefault="00401A57" w:rsidP="00401A57">
            <w:pPr>
              <w:pStyle w:val="HL7TableBody"/>
            </w:pP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shd w:val="clear" w:color="auto" w:fill="F3F3F3"/>
          </w:tcPr>
          <w:p w:rsidR="00401A57" w:rsidRDefault="00401A57" w:rsidP="00401A57">
            <w:r>
              <w:t>OR</w:t>
            </w:r>
          </w:p>
        </w:tc>
        <w:tc>
          <w:tcPr>
            <w:tcW w:w="1600" w:type="dxa"/>
            <w:shd w:val="clear" w:color="auto" w:fill="F3F3F3"/>
          </w:tcPr>
          <w:p w:rsidR="00401A57" w:rsidRDefault="00401A57" w:rsidP="00401A57"/>
        </w:tc>
        <w:tc>
          <w:tcPr>
            <w:tcW w:w="4400" w:type="dxa"/>
            <w:shd w:val="clear" w:color="auto" w:fill="F3F3F3"/>
          </w:tcPr>
          <w:p w:rsidR="00401A57" w:rsidRDefault="00401A57" w:rsidP="00401A57"/>
        </w:tc>
        <w:tc>
          <w:tcPr>
            <w:tcW w:w="1200" w:type="dxa"/>
            <w:shd w:val="clear" w:color="auto" w:fill="F3F3F3"/>
          </w:tcPr>
          <w:p w:rsidR="00401A57" w:rsidRDefault="00401A57" w:rsidP="00401A57"/>
        </w:tc>
        <w:tc>
          <w:tcPr>
            <w:tcW w:w="800" w:type="dxa"/>
            <w:shd w:val="clear" w:color="auto" w:fill="F3F3F3"/>
          </w:tcPr>
          <w:p w:rsidR="00401A57" w:rsidRDefault="00401A57" w:rsidP="00401A57"/>
        </w:tc>
      </w:tr>
    </w:tbl>
    <w:p w:rsidR="00401A57" w:rsidRDefault="00401A57" w:rsidP="00401A57"/>
    <w:p w:rsidR="00401A57" w:rsidRDefault="00401A57" w:rsidP="00401A57">
      <w:pPr>
        <w:pStyle w:val="berschrift3"/>
      </w:pPr>
      <w:r>
        <w:t>0211 - Alternate Character Sets</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211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AlternateCharacterSets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identify one of a number of possible standard alternate character sets for a message, either single-byte or double-byte.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2.16.840.1.113883.18.116</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alternateCharacterSets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HL7-defined code system of concepts used to specify the character set(s) in use.  Includes both single-byte and double-byte characters sets, and used in Version 2.x messaging in the MSH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Alternate Character Sets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http://terminology.hl7.org/CodeSystem/v2-0211</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5</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2.16.840.1.113883.21.128</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hl7VS-alternateCharacterSets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identify one of a number of possible standard alternate character sets for a message, either single-byte or double-byte.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Alternate Character Sets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http://terminology.hl7.org/ValueSet/v2-0211</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universal</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0211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2.16.840.1.113883.12.211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Alternate Character Sets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that identify one of a number of possible standard alternate character sets for a message, either single-byte or double-byte.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HL7</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InM</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MSH-18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200"/>
        <w:gridCol w:w="3000"/>
        <w:gridCol w:w="800"/>
      </w:tblGrid>
      <w:tr w:rsidR="00401A57" w:rsidTr="00401A57">
        <w:tblPrEx>
          <w:tblCellMar>
            <w:top w:w="0" w:type="dxa"/>
            <w:bottom w:w="0" w:type="dxa"/>
          </w:tblCellMar>
        </w:tblPrEx>
        <w:trPr>
          <w:tblHeader/>
        </w:trPr>
        <w:tc>
          <w:tcPr>
            <w:tcW w:w="1200" w:type="dxa"/>
            <w:tcBorders>
              <w:bottom w:val="single" w:sz="4" w:space="0" w:color="auto"/>
            </w:tcBorders>
            <w:shd w:val="clear" w:color="auto" w:fill="E6E6E6"/>
          </w:tcPr>
          <w:p w:rsidR="00401A57" w:rsidRDefault="00401A57" w:rsidP="00401A57">
            <w:pPr>
              <w:pStyle w:val="HL7TableHeader"/>
            </w:pPr>
            <w:r>
              <w:t>Value</w:t>
            </w:r>
          </w:p>
        </w:tc>
        <w:tc>
          <w:tcPr>
            <w:tcW w:w="3000" w:type="dxa"/>
            <w:tcBorders>
              <w:bottom w:val="single" w:sz="4" w:space="0" w:color="auto"/>
            </w:tcBorders>
            <w:shd w:val="clear" w:color="auto" w:fill="E6E6E6"/>
          </w:tcPr>
          <w:p w:rsidR="00401A57" w:rsidRDefault="00401A57" w:rsidP="00401A57">
            <w:pPr>
              <w:pStyle w:val="HL7TableHeader"/>
            </w:pPr>
            <w:r>
              <w:t>Display Name</w:t>
            </w:r>
          </w:p>
        </w:tc>
        <w:tc>
          <w:tcPr>
            <w:tcW w:w="1200" w:type="dxa"/>
            <w:tcBorders>
              <w:bottom w:val="single" w:sz="4" w:space="0" w:color="auto"/>
            </w:tcBorders>
            <w:shd w:val="clear" w:color="auto" w:fill="E6E6E6"/>
          </w:tcPr>
          <w:p w:rsidR="00401A57" w:rsidRDefault="00401A57" w:rsidP="00401A57">
            <w:pPr>
              <w:pStyle w:val="HL7TableHeader"/>
            </w:pPr>
            <w:r>
              <w:t>Definition</w:t>
            </w:r>
          </w:p>
        </w:tc>
        <w:tc>
          <w:tcPr>
            <w:tcW w:w="3000" w:type="dxa"/>
            <w:tcBorders>
              <w:bottom w:val="single" w:sz="4" w:space="0" w:color="auto"/>
            </w:tcBorders>
            <w:shd w:val="clear" w:color="auto" w:fill="E6E6E6"/>
          </w:tcPr>
          <w:p w:rsidR="00401A57" w:rsidRDefault="00401A57" w:rsidP="00401A57">
            <w:pPr>
              <w:pStyle w:val="HL7TableHeader"/>
            </w:pPr>
            <w:r>
              <w:t>Comment/ Usage Note</w:t>
            </w:r>
          </w:p>
        </w:tc>
        <w:tc>
          <w:tcPr>
            <w:tcW w:w="800" w:type="dxa"/>
            <w:tcBorders>
              <w:bottom w:val="single" w:sz="4" w:space="0" w:color="auto"/>
            </w:tcBorders>
            <w:shd w:val="clear" w:color="auto" w:fill="E6E6E6"/>
          </w:tcPr>
          <w:p w:rsidR="00401A57" w:rsidRDefault="00401A57" w:rsidP="00401A57">
            <w:pPr>
              <w:pStyle w:val="HL7TableHeader"/>
            </w:pPr>
            <w:r>
              <w:t>Status</w:t>
            </w:r>
          </w:p>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pPr>
              <w:pStyle w:val="HL7TableBody"/>
            </w:pPr>
            <w:r>
              <w:t>ASCII</w:t>
            </w:r>
          </w:p>
        </w:tc>
        <w:tc>
          <w:tcPr>
            <w:tcW w:w="3000" w:type="dxa"/>
            <w:tcBorders>
              <w:bottom w:val="single" w:sz="4" w:space="0" w:color="auto"/>
            </w:tcBorders>
            <w:shd w:val="clear" w:color="auto" w:fill="FFFFFF"/>
          </w:tcPr>
          <w:p w:rsidR="00401A57" w:rsidRDefault="00401A57" w:rsidP="00401A57">
            <w:pPr>
              <w:pStyle w:val="HL7TableBody"/>
            </w:pPr>
            <w:r>
              <w:t>The printable 7-bit ASCII character set.</w:t>
            </w:r>
          </w:p>
        </w:tc>
        <w:tc>
          <w:tcPr>
            <w:tcW w:w="1200" w:type="dxa"/>
            <w:tcBorders>
              <w:bottom w:val="single" w:sz="4" w:space="0" w:color="auto"/>
            </w:tcBorders>
            <w:shd w:val="clear" w:color="auto" w:fill="FFFFFF"/>
          </w:tcPr>
          <w:p w:rsidR="00401A57" w:rsidRDefault="00401A57" w:rsidP="00401A57">
            <w:pPr>
              <w:pStyle w:val="HL7TableBody"/>
            </w:pPr>
          </w:p>
        </w:tc>
        <w:tc>
          <w:tcPr>
            <w:tcW w:w="3000" w:type="dxa"/>
            <w:tcBorders>
              <w:bottom w:val="single" w:sz="4" w:space="0" w:color="auto"/>
            </w:tcBorders>
            <w:shd w:val="clear" w:color="auto" w:fill="FFFFFF"/>
          </w:tcPr>
          <w:p w:rsidR="00401A57" w:rsidRDefault="00401A57" w:rsidP="00401A57">
            <w:pPr>
              <w:pStyle w:val="HL7TableBody"/>
            </w:pPr>
            <w:r>
              <w:t>(This is the default if this field is omitted)</w:t>
            </w:r>
          </w:p>
        </w:tc>
        <w:tc>
          <w:tcPr>
            <w:tcW w:w="800" w:type="dxa"/>
            <w:tcBorders>
              <w:bottom w:val="single" w:sz="4" w:space="0" w:color="auto"/>
            </w:tcBorders>
            <w:shd w:val="clear" w:color="auto" w:fill="FFFFFF"/>
          </w:tcPr>
          <w:p w:rsidR="00401A57" w:rsidRDefault="00401A57" w:rsidP="00401A57">
            <w:pPr>
              <w:pStyle w:val="HL7TableBody"/>
            </w:pPr>
          </w:p>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8859/1</w:t>
            </w:r>
          </w:p>
        </w:tc>
        <w:tc>
          <w:tcPr>
            <w:tcW w:w="3000" w:type="dxa"/>
            <w:tcBorders>
              <w:bottom w:val="single" w:sz="4" w:space="0" w:color="auto"/>
            </w:tcBorders>
            <w:shd w:val="clear" w:color="auto" w:fill="F3F3F3"/>
          </w:tcPr>
          <w:p w:rsidR="00401A57" w:rsidRDefault="00401A57" w:rsidP="00401A57">
            <w:r>
              <w:t>The printable characters from the ISO 8859/1 Character set</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8859/2</w:t>
            </w:r>
          </w:p>
        </w:tc>
        <w:tc>
          <w:tcPr>
            <w:tcW w:w="3000" w:type="dxa"/>
            <w:tcBorders>
              <w:bottom w:val="single" w:sz="4" w:space="0" w:color="auto"/>
            </w:tcBorders>
            <w:shd w:val="clear" w:color="auto" w:fill="FFFFFF"/>
          </w:tcPr>
          <w:p w:rsidR="00401A57" w:rsidRDefault="00401A57" w:rsidP="00401A57">
            <w:r>
              <w:t>The printable characters from the ISO 8859/2 Character set</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8859/3</w:t>
            </w:r>
          </w:p>
        </w:tc>
        <w:tc>
          <w:tcPr>
            <w:tcW w:w="3000" w:type="dxa"/>
            <w:tcBorders>
              <w:bottom w:val="single" w:sz="4" w:space="0" w:color="auto"/>
            </w:tcBorders>
            <w:shd w:val="clear" w:color="auto" w:fill="F3F3F3"/>
          </w:tcPr>
          <w:p w:rsidR="00401A57" w:rsidRDefault="00401A57" w:rsidP="00401A57">
            <w:r>
              <w:t>The printable characters from the ISO 8859/3 Character set</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8859/4</w:t>
            </w:r>
          </w:p>
        </w:tc>
        <w:tc>
          <w:tcPr>
            <w:tcW w:w="3000" w:type="dxa"/>
            <w:tcBorders>
              <w:bottom w:val="single" w:sz="4" w:space="0" w:color="auto"/>
            </w:tcBorders>
            <w:shd w:val="clear" w:color="auto" w:fill="FFFFFF"/>
          </w:tcPr>
          <w:p w:rsidR="00401A57" w:rsidRDefault="00401A57" w:rsidP="00401A57">
            <w:r>
              <w:t>The printable characters from the ISO 8859/4 Character set</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8859/5</w:t>
            </w:r>
          </w:p>
        </w:tc>
        <w:tc>
          <w:tcPr>
            <w:tcW w:w="3000" w:type="dxa"/>
            <w:tcBorders>
              <w:bottom w:val="single" w:sz="4" w:space="0" w:color="auto"/>
            </w:tcBorders>
            <w:shd w:val="clear" w:color="auto" w:fill="F3F3F3"/>
          </w:tcPr>
          <w:p w:rsidR="00401A57" w:rsidRDefault="00401A57" w:rsidP="00401A57">
            <w:r>
              <w:t>The printable characters from the ISO 8859/5 Character set</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8859/6</w:t>
            </w:r>
          </w:p>
        </w:tc>
        <w:tc>
          <w:tcPr>
            <w:tcW w:w="3000" w:type="dxa"/>
            <w:tcBorders>
              <w:bottom w:val="single" w:sz="4" w:space="0" w:color="auto"/>
            </w:tcBorders>
            <w:shd w:val="clear" w:color="auto" w:fill="FFFFFF"/>
          </w:tcPr>
          <w:p w:rsidR="00401A57" w:rsidRDefault="00401A57" w:rsidP="00401A57">
            <w:r>
              <w:t>The printable characters from the ISO 8859/6 Character set</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8859/7</w:t>
            </w:r>
          </w:p>
        </w:tc>
        <w:tc>
          <w:tcPr>
            <w:tcW w:w="3000" w:type="dxa"/>
            <w:tcBorders>
              <w:bottom w:val="single" w:sz="4" w:space="0" w:color="auto"/>
            </w:tcBorders>
            <w:shd w:val="clear" w:color="auto" w:fill="F3F3F3"/>
          </w:tcPr>
          <w:p w:rsidR="00401A57" w:rsidRDefault="00401A57" w:rsidP="00401A57">
            <w:r>
              <w:t>The printable characters from the ISO 8859/7 Character set</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8859/8</w:t>
            </w:r>
          </w:p>
        </w:tc>
        <w:tc>
          <w:tcPr>
            <w:tcW w:w="3000" w:type="dxa"/>
            <w:tcBorders>
              <w:bottom w:val="single" w:sz="4" w:space="0" w:color="auto"/>
            </w:tcBorders>
            <w:shd w:val="clear" w:color="auto" w:fill="FFFFFF"/>
          </w:tcPr>
          <w:p w:rsidR="00401A57" w:rsidRDefault="00401A57" w:rsidP="00401A57">
            <w:r>
              <w:t>The printable characters from the ISO 8859/8 Character set</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8859/9</w:t>
            </w:r>
          </w:p>
        </w:tc>
        <w:tc>
          <w:tcPr>
            <w:tcW w:w="3000" w:type="dxa"/>
            <w:tcBorders>
              <w:bottom w:val="single" w:sz="4" w:space="0" w:color="auto"/>
            </w:tcBorders>
            <w:shd w:val="clear" w:color="auto" w:fill="F3F3F3"/>
          </w:tcPr>
          <w:p w:rsidR="00401A57" w:rsidRDefault="00401A57" w:rsidP="00401A57">
            <w:r>
              <w:t>The printable characters from the ISO 8859/9 Character set</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8859/15</w:t>
            </w:r>
          </w:p>
        </w:tc>
        <w:tc>
          <w:tcPr>
            <w:tcW w:w="3000" w:type="dxa"/>
            <w:tcBorders>
              <w:bottom w:val="single" w:sz="4" w:space="0" w:color="auto"/>
            </w:tcBorders>
            <w:shd w:val="clear" w:color="auto" w:fill="FFFFFF"/>
          </w:tcPr>
          <w:p w:rsidR="00401A57" w:rsidRDefault="00401A57" w:rsidP="00401A57">
            <w:r>
              <w:t>The printable characters from the ISO 8859/15 (Latin-15)</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ISO IR6</w:t>
            </w:r>
          </w:p>
        </w:tc>
        <w:tc>
          <w:tcPr>
            <w:tcW w:w="3000" w:type="dxa"/>
            <w:tcBorders>
              <w:bottom w:val="single" w:sz="4" w:space="0" w:color="auto"/>
            </w:tcBorders>
            <w:shd w:val="clear" w:color="auto" w:fill="F3F3F3"/>
          </w:tcPr>
          <w:p w:rsidR="00401A57" w:rsidRDefault="00401A57" w:rsidP="00401A57">
            <w:r>
              <w:t>ASCII graphic character set consisting of 94 characters.</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r>
              <w:t>http://www.itscj.ipsj.or.jp/ISO-IR/006.pdf</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ISO IR14</w:t>
            </w:r>
          </w:p>
        </w:tc>
        <w:tc>
          <w:tcPr>
            <w:tcW w:w="3000" w:type="dxa"/>
            <w:tcBorders>
              <w:bottom w:val="single" w:sz="4" w:space="0" w:color="auto"/>
            </w:tcBorders>
            <w:shd w:val="clear" w:color="auto" w:fill="FFFFFF"/>
          </w:tcPr>
          <w:p w:rsidR="00401A57" w:rsidRDefault="00401A57" w:rsidP="00401A57">
            <w:r>
              <w:t>Code for Information Exchange (one byte)(JIS X 0201-1976).</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r>
              <w:t>Note that the code contains a space, i.e., "ISO IR14".</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ISO IR87</w:t>
            </w:r>
          </w:p>
        </w:tc>
        <w:tc>
          <w:tcPr>
            <w:tcW w:w="3000" w:type="dxa"/>
            <w:tcBorders>
              <w:bottom w:val="single" w:sz="4" w:space="0" w:color="auto"/>
            </w:tcBorders>
            <w:shd w:val="clear" w:color="auto" w:fill="F3F3F3"/>
          </w:tcPr>
          <w:p w:rsidR="00401A57" w:rsidRDefault="00401A57" w:rsidP="00401A57">
            <w:r>
              <w:t>Code for the Japanese Graphic Character set for information interchange (JIS X 0208-1990),</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r>
              <w:t>Note that the code contains a space, i.e., “ISO IR87”.</w:t>
            </w:r>
          </w:p>
          <w:p w:rsidR="00401A57" w:rsidRDefault="00401A57" w:rsidP="00401A57"/>
          <w:p w:rsidR="00401A57" w:rsidRDefault="00401A57" w:rsidP="00401A57">
            <w:r>
              <w:t>The JIS X 0208 needs an escape sequence. In Japan, the escape technique is ISO 2022. From basic ASCII, escape sequence “escape” $ B (in HEX, 1B 24 42) lets the parser know that following bytes should be handled 2-byte wise. Back to ASCII is 1B 28 42.</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ISO IR159</w:t>
            </w:r>
          </w:p>
        </w:tc>
        <w:tc>
          <w:tcPr>
            <w:tcW w:w="3000" w:type="dxa"/>
            <w:tcBorders>
              <w:bottom w:val="single" w:sz="4" w:space="0" w:color="auto"/>
            </w:tcBorders>
            <w:shd w:val="clear" w:color="auto" w:fill="FFFFFF"/>
          </w:tcPr>
          <w:p w:rsidR="00401A57" w:rsidRDefault="00401A57" w:rsidP="00401A57">
            <w:r>
              <w:t>Code of the supplementary Japanese Graphic Character set for information interchange (JIS X 0212-1990).</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r>
              <w:t>Note that the code contains a space, i.e., "ISO IR159".</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GB 18030-2000</w:t>
            </w:r>
          </w:p>
        </w:tc>
        <w:tc>
          <w:tcPr>
            <w:tcW w:w="3000" w:type="dxa"/>
            <w:tcBorders>
              <w:bottom w:val="single" w:sz="4" w:space="0" w:color="auto"/>
            </w:tcBorders>
            <w:shd w:val="clear" w:color="auto" w:fill="F3F3F3"/>
          </w:tcPr>
          <w:p w:rsidR="00401A57" w:rsidRDefault="00401A57" w:rsidP="00401A57">
            <w:r>
              <w:t>Code for Chinese Character Set (GB 18030-2000)</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r>
              <w:t>Does not need an escape sequence.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KS X 1001</w:t>
            </w:r>
          </w:p>
        </w:tc>
        <w:tc>
          <w:tcPr>
            <w:tcW w:w="3000" w:type="dxa"/>
            <w:tcBorders>
              <w:bottom w:val="single" w:sz="4" w:space="0" w:color="auto"/>
            </w:tcBorders>
            <w:shd w:val="clear" w:color="auto" w:fill="FFFFFF"/>
          </w:tcPr>
          <w:p w:rsidR="00401A57" w:rsidRDefault="00401A57" w:rsidP="00401A57">
            <w:r>
              <w:t>Code for Korean Character Set (KS X 1001)</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CNS 11643-1992</w:t>
            </w:r>
          </w:p>
        </w:tc>
        <w:tc>
          <w:tcPr>
            <w:tcW w:w="3000" w:type="dxa"/>
            <w:tcBorders>
              <w:bottom w:val="single" w:sz="4" w:space="0" w:color="auto"/>
            </w:tcBorders>
            <w:shd w:val="clear" w:color="auto" w:fill="F3F3F3"/>
          </w:tcPr>
          <w:p w:rsidR="00401A57" w:rsidRDefault="00401A57" w:rsidP="00401A57">
            <w:r>
              <w:t>Code for Taiwanese Character Set (CNS 11643-1992)</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r>
              <w:t>Does not need an escape sequence.</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FFFFF"/>
          </w:tcPr>
          <w:p w:rsidR="00401A57" w:rsidRDefault="00401A57" w:rsidP="00401A57">
            <w:r>
              <w:t>BIG-5</w:t>
            </w:r>
          </w:p>
        </w:tc>
        <w:tc>
          <w:tcPr>
            <w:tcW w:w="3000" w:type="dxa"/>
            <w:tcBorders>
              <w:bottom w:val="single" w:sz="4" w:space="0" w:color="auto"/>
            </w:tcBorders>
            <w:shd w:val="clear" w:color="auto" w:fill="FFFFFF"/>
          </w:tcPr>
          <w:p w:rsidR="00401A57" w:rsidRDefault="00401A57" w:rsidP="00401A57">
            <w:r>
              <w:t>Code for Taiwanese Character Set (BIG-5)</w:t>
            </w:r>
          </w:p>
        </w:tc>
        <w:tc>
          <w:tcPr>
            <w:tcW w:w="1200" w:type="dxa"/>
            <w:tcBorders>
              <w:bottom w:val="single" w:sz="4" w:space="0" w:color="auto"/>
            </w:tcBorders>
            <w:shd w:val="clear" w:color="auto" w:fill="FFFFFF"/>
          </w:tcPr>
          <w:p w:rsidR="00401A57" w:rsidRDefault="00401A57" w:rsidP="00401A57"/>
        </w:tc>
        <w:tc>
          <w:tcPr>
            <w:tcW w:w="3000" w:type="dxa"/>
            <w:tcBorders>
              <w:bottom w:val="single" w:sz="4" w:space="0" w:color="auto"/>
            </w:tcBorders>
            <w:shd w:val="clear" w:color="auto" w:fill="FFFFFF"/>
          </w:tcPr>
          <w:p w:rsidR="00401A57" w:rsidRDefault="00401A57" w:rsidP="00401A57">
            <w:r>
              <w:t>Does not need an escape sequence.</w:t>
            </w:r>
          </w:p>
          <w:p w:rsidR="00401A57" w:rsidRDefault="00401A57" w:rsidP="00401A57"/>
          <w:p w:rsidR="00401A57" w:rsidRDefault="00401A57" w:rsidP="00401A57">
            <w:r>
              <w:t>BIG-5 does not need an escape sequence. ASCII is a 7 bit character set, which means that the top bit of the byte is “0”. The parser knows that when the top bit of the byte is “0”, the character set is ASCII. When it is “1”, the following bytes should be handled as 2 bytes (or more). No escape technique is needed. However, since some servers do not correctly interpret when they receive a top bit “1”, it is advised, in internet RFC, to not use these kind of non-safe non-escape extension.</w:t>
            </w:r>
          </w:p>
        </w:tc>
        <w:tc>
          <w:tcPr>
            <w:tcW w:w="800" w:type="dxa"/>
            <w:tcBorders>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bottom w:val="single" w:sz="4" w:space="0" w:color="auto"/>
            </w:tcBorders>
            <w:shd w:val="clear" w:color="auto" w:fill="F3F3F3"/>
          </w:tcPr>
          <w:p w:rsidR="00401A57" w:rsidRDefault="00401A57" w:rsidP="00401A57">
            <w:r>
              <w:t>UNICODE</w:t>
            </w:r>
          </w:p>
        </w:tc>
        <w:tc>
          <w:tcPr>
            <w:tcW w:w="3000" w:type="dxa"/>
            <w:tcBorders>
              <w:bottom w:val="single" w:sz="4" w:space="0" w:color="auto"/>
            </w:tcBorders>
            <w:shd w:val="clear" w:color="auto" w:fill="F3F3F3"/>
          </w:tcPr>
          <w:p w:rsidR="00401A57" w:rsidRDefault="00401A57" w:rsidP="00401A57">
            <w:r>
              <w:t>The world wide character standard from ISO/IEC 10646-1-1993</w:t>
            </w:r>
          </w:p>
        </w:tc>
        <w:tc>
          <w:tcPr>
            <w:tcW w:w="1200" w:type="dxa"/>
            <w:tcBorders>
              <w:bottom w:val="single" w:sz="4" w:space="0" w:color="auto"/>
            </w:tcBorders>
            <w:shd w:val="clear" w:color="auto" w:fill="F3F3F3"/>
          </w:tcPr>
          <w:p w:rsidR="00401A57" w:rsidRDefault="00401A57" w:rsidP="00401A57"/>
        </w:tc>
        <w:tc>
          <w:tcPr>
            <w:tcW w:w="3000" w:type="dxa"/>
            <w:tcBorders>
              <w:bottom w:val="single" w:sz="4" w:space="0" w:color="auto"/>
            </w:tcBorders>
            <w:shd w:val="clear" w:color="auto" w:fill="F3F3F3"/>
          </w:tcPr>
          <w:p w:rsidR="00401A57" w:rsidRDefault="00401A57" w:rsidP="00401A57">
            <w:r>
              <w:t>Deprecated. Retained for backward compatibility only as v 2.5. Replaced by specific Unicode encoding codes.</w:t>
            </w:r>
          </w:p>
          <w:p w:rsidR="00401A57" w:rsidRDefault="00401A57" w:rsidP="00401A57"/>
          <w:p w:rsidR="00401A57" w:rsidRDefault="00401A57" w:rsidP="00401A57">
            <w:r>
              <w:t>Usage Note: Available from The Unicode Consortium, P.O. Box 700519, San Jose, CA  95170-0519.  See http://www.unicode.org/unicode/consortium/consort.html</w:t>
            </w:r>
          </w:p>
        </w:tc>
        <w:tc>
          <w:tcPr>
            <w:tcW w:w="800" w:type="dxa"/>
            <w:tcBorders>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shd w:val="clear" w:color="auto" w:fill="FFFFFF"/>
          </w:tcPr>
          <w:p w:rsidR="00401A57" w:rsidRDefault="00401A57" w:rsidP="00401A57">
            <w:r>
              <w:t>UNICODE UTF-8</w:t>
            </w:r>
          </w:p>
        </w:tc>
        <w:tc>
          <w:tcPr>
            <w:tcW w:w="3000" w:type="dxa"/>
            <w:shd w:val="clear" w:color="auto" w:fill="FFFFFF"/>
          </w:tcPr>
          <w:p w:rsidR="00401A57" w:rsidRDefault="00401A57" w:rsidP="00401A57">
            <w:r>
              <w:t>UCS Transformation Format, 8-bit form</w:t>
            </w:r>
          </w:p>
        </w:tc>
        <w:tc>
          <w:tcPr>
            <w:tcW w:w="1200" w:type="dxa"/>
            <w:shd w:val="clear" w:color="auto" w:fill="FFFFFF"/>
          </w:tcPr>
          <w:p w:rsidR="00401A57" w:rsidRDefault="00401A57" w:rsidP="00401A57"/>
        </w:tc>
        <w:tc>
          <w:tcPr>
            <w:tcW w:w="3000" w:type="dxa"/>
            <w:shd w:val="clear" w:color="auto" w:fill="FFFFFF"/>
          </w:tcPr>
          <w:p w:rsidR="00401A57" w:rsidRDefault="00401A57" w:rsidP="00401A57">
            <w:r>
              <w:t xml:space="preserve">UTF-8 is a variable-length encoding, each code value is represented by 1,2 or 3 bytes, depending on the code value. 7 bit ASCII is a proper subset of UTF-8. Note that the code contains a space before UTF but not before and after the hyphen. Since UTF-8 represents the full UNICODE character set, the following restriction apply to its use: </w:t>
            </w:r>
          </w:p>
          <w:p w:rsidR="00401A57" w:rsidRDefault="00401A57" w:rsidP="00401A57">
            <w:r>
              <w:t>1. UTF-8 must be the default encoding of the message, UTF-8 cannot be specified as an additional character set in MSH-18</w:t>
            </w:r>
          </w:p>
          <w:p w:rsidR="00401A57" w:rsidRDefault="00401A57" w:rsidP="00401A57">
            <w:r>
              <w:t>2. There are no other character sets allowed in a message where UTF-8 is the default encoding in the message.</w:t>
            </w:r>
          </w:p>
          <w:p w:rsidR="00401A57" w:rsidRDefault="00401A57" w:rsidP="00401A57">
            <w:r>
              <w:t>In other words, UNICODE UTF-8 can only be specified as a single value in MSH-18</w:t>
            </w:r>
          </w:p>
          <w:p w:rsidR="00401A57" w:rsidRDefault="00401A57" w:rsidP="00401A57">
            <w:r>
              <w:t>3. A message encoded in UTF-8 must not use a Byte Order Mark (BOM).</w:t>
            </w:r>
          </w:p>
        </w:tc>
        <w:tc>
          <w:tcPr>
            <w:tcW w:w="800" w:type="dxa"/>
            <w:shd w:val="clear" w:color="auto" w:fill="FFFFFF"/>
          </w:tcPr>
          <w:p w:rsidR="00401A57" w:rsidRDefault="00401A57" w:rsidP="00401A57"/>
        </w:tc>
      </w:tr>
    </w:tbl>
    <w:p w:rsidR="00401A57" w:rsidRDefault="00401A57" w:rsidP="00401A57"/>
    <w:p w:rsidR="00401A57" w:rsidRDefault="00401A57" w:rsidP="00401A57">
      <w:pPr>
        <w:pStyle w:val="berschrift3"/>
      </w:pPr>
      <w:r>
        <w:t>0212 - Nationality</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212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Nationality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identify the nation or national grouping to which the person belongs.  This information may be different from a person’s citizenship in countries in which multiple nationalities are recognized (for example, Spain: Basque, Catalan, etc.).</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yes</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0212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2.16.840.1.113883.12.212</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Nationality</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that identify the nation or national grouping to which the person belongs.  This information may be different from a person’s citizenship in countries in which multiple nationalities are recognized (for example, Spain: Basque, Catalan, etc.).  No suggested values.</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NK1-27, GT1-43. IN1-41,</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berschrift3"/>
      </w:pPr>
      <w:r>
        <w:t>0213 - Purge Status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213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PurgeStatusCode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define the state of a visit relative to its place in a purge workflow.</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2.16.840.1.113883.18.117</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purgeStatus</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used to define the state of a visit relative to its place in a purge workflow.  Used in HL7 Version 2.x messaging in the PV2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Purge Status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http://terminology.hl7.org/CodeSystem/v2-0213</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07.04.1997</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2.16.840.1.113883.21.129</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hl7VS-purgeStatus</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define the state of a visit relative to its place in a purge workflow.</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Purge Status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http://terminology.hl7.org/ValueSet/v2-0213</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0213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2.16.840.1.113883.12.213</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Purge Status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used to define the state of a visit relative to its place in a purge workflow.</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PV2-16</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0213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800"/>
        <w:gridCol w:w="1400"/>
        <w:gridCol w:w="800"/>
      </w:tblGrid>
      <w:tr w:rsidR="00401A57" w:rsidTr="00401A5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42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18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4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FFFFF"/>
          </w:tcPr>
          <w:p w:rsidR="00401A57" w:rsidRDefault="00401A57" w:rsidP="00401A57">
            <w:pPr>
              <w:pStyle w:val="UserTableBody"/>
            </w:pPr>
            <w:r>
              <w:t>P</w:t>
            </w:r>
          </w:p>
        </w:tc>
        <w:tc>
          <w:tcPr>
            <w:tcW w:w="4200" w:type="dxa"/>
            <w:tcBorders>
              <w:top w:val="single" w:sz="4" w:space="0" w:color="auto"/>
              <w:bottom w:val="single" w:sz="4" w:space="0" w:color="auto"/>
            </w:tcBorders>
            <w:shd w:val="clear" w:color="auto" w:fill="FFFFFF"/>
          </w:tcPr>
          <w:p w:rsidR="00401A57" w:rsidRDefault="00401A57" w:rsidP="00401A57">
            <w:pPr>
              <w:pStyle w:val="UserTableBody"/>
            </w:pPr>
            <w:r>
              <w:t>Marked for purge.  User is no longer able to update the visit.</w:t>
            </w:r>
          </w:p>
        </w:tc>
        <w:tc>
          <w:tcPr>
            <w:tcW w:w="1800" w:type="dxa"/>
            <w:tcBorders>
              <w:top w:val="single" w:sz="4" w:space="0" w:color="auto"/>
              <w:bottom w:val="single" w:sz="4" w:space="0" w:color="auto"/>
            </w:tcBorders>
            <w:shd w:val="clear" w:color="auto" w:fill="FFFFFF"/>
          </w:tcPr>
          <w:p w:rsidR="00401A57" w:rsidRDefault="00401A57" w:rsidP="00401A57">
            <w:pPr>
              <w:pStyle w:val="UserTableBody"/>
            </w:pPr>
          </w:p>
        </w:tc>
        <w:tc>
          <w:tcPr>
            <w:tcW w:w="14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000" w:type="dxa"/>
            <w:tcBorders>
              <w:top w:val="single" w:sz="4" w:space="0" w:color="auto"/>
              <w:bottom w:val="single" w:sz="4" w:space="0" w:color="auto"/>
            </w:tcBorders>
            <w:shd w:val="clear" w:color="auto" w:fill="F3F3F3"/>
          </w:tcPr>
          <w:p w:rsidR="00401A57" w:rsidRDefault="00401A57" w:rsidP="00401A57">
            <w:r>
              <w:t>D</w:t>
            </w:r>
          </w:p>
        </w:tc>
        <w:tc>
          <w:tcPr>
            <w:tcW w:w="4200" w:type="dxa"/>
            <w:tcBorders>
              <w:top w:val="single" w:sz="4" w:space="0" w:color="auto"/>
              <w:bottom w:val="single" w:sz="4" w:space="0" w:color="auto"/>
            </w:tcBorders>
            <w:shd w:val="clear" w:color="auto" w:fill="F3F3F3"/>
          </w:tcPr>
          <w:p w:rsidR="00401A57" w:rsidRDefault="00401A57" w:rsidP="00401A57">
            <w:r>
              <w:t>The visit is marked for deletion and the user cannot enter new data against it.</w:t>
            </w:r>
          </w:p>
        </w:tc>
        <w:tc>
          <w:tcPr>
            <w:tcW w:w="1800" w:type="dxa"/>
            <w:tcBorders>
              <w:top w:val="single" w:sz="4" w:space="0" w:color="auto"/>
              <w:bottom w:val="single" w:sz="4" w:space="0" w:color="auto"/>
            </w:tcBorders>
            <w:shd w:val="clear" w:color="auto" w:fill="F3F3F3"/>
          </w:tcPr>
          <w:p w:rsidR="00401A57" w:rsidRDefault="00401A57" w:rsidP="00401A57"/>
        </w:tc>
        <w:tc>
          <w:tcPr>
            <w:tcW w:w="14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000" w:type="dxa"/>
            <w:tcBorders>
              <w:top w:val="single" w:sz="4" w:space="0" w:color="auto"/>
              <w:bottom w:val="double" w:sz="4" w:space="0" w:color="auto"/>
            </w:tcBorders>
            <w:shd w:val="clear" w:color="auto" w:fill="FFFFFF"/>
          </w:tcPr>
          <w:p w:rsidR="00401A57" w:rsidRDefault="00401A57" w:rsidP="00401A57">
            <w:r>
              <w:t>I</w:t>
            </w:r>
          </w:p>
        </w:tc>
        <w:tc>
          <w:tcPr>
            <w:tcW w:w="4200" w:type="dxa"/>
            <w:tcBorders>
              <w:top w:val="single" w:sz="4" w:space="0" w:color="auto"/>
              <w:bottom w:val="double" w:sz="4" w:space="0" w:color="auto"/>
            </w:tcBorders>
            <w:shd w:val="clear" w:color="auto" w:fill="FFFFFF"/>
          </w:tcPr>
          <w:p w:rsidR="00401A57" w:rsidRDefault="00401A57" w:rsidP="00401A57">
            <w:r>
              <w:t>The visit is marked inactive and the user cannot enter new data against it.</w:t>
            </w:r>
          </w:p>
        </w:tc>
        <w:tc>
          <w:tcPr>
            <w:tcW w:w="1800" w:type="dxa"/>
            <w:tcBorders>
              <w:top w:val="single" w:sz="4" w:space="0" w:color="auto"/>
              <w:bottom w:val="double" w:sz="4" w:space="0" w:color="auto"/>
            </w:tcBorders>
            <w:shd w:val="clear" w:color="auto" w:fill="FFFFFF"/>
          </w:tcPr>
          <w:p w:rsidR="00401A57" w:rsidRDefault="00401A57" w:rsidP="00401A57"/>
        </w:tc>
        <w:tc>
          <w:tcPr>
            <w:tcW w:w="14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401A57" w:rsidRDefault="00401A57" w:rsidP="00401A57">
      <w:pPr>
        <w:pStyle w:val="berschrift3"/>
      </w:pPr>
      <w:r>
        <w:t>0214 - Special Program Code</w:t>
      </w:r>
    </w:p>
    <w:p w:rsidR="00401A57" w:rsidRDefault="00401A57" w:rsidP="00401A5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Name</w:t>
            </w:r>
          </w:p>
        </w:tc>
        <w:tc>
          <w:tcPr>
            <w:tcW w:w="6600" w:type="dxa"/>
            <w:shd w:val="clear" w:color="auto" w:fill="auto"/>
          </w:tcPr>
          <w:p w:rsidR="00401A57" w:rsidRDefault="00401A57" w:rsidP="00401A57">
            <w:pPr>
              <w:pStyle w:val="OtherTableBody"/>
            </w:pPr>
            <w:r>
              <w:t>DOM: 214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SpecialProgramCode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The domain of possible values that record a health insurance program required for healthcare visit reimbursement.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Concept Domain Only</w:t>
            </w:r>
          </w:p>
        </w:tc>
        <w:tc>
          <w:tcPr>
            <w:tcW w:w="6600" w:type="dxa"/>
            <w:shd w:val="clear" w:color="auto" w:fill="auto"/>
          </w:tcPr>
          <w:p w:rsidR="00401A57" w:rsidRDefault="00401A57" w:rsidP="00401A57">
            <w:pPr>
              <w:pStyle w:val="OtherTableBody"/>
            </w:pPr>
            <w:r>
              <w:t>no</w:t>
            </w:r>
          </w:p>
        </w:tc>
      </w:tr>
    </w:tbl>
    <w:p w:rsidR="00401A57" w:rsidRDefault="00401A57" w:rsidP="00401A57"/>
    <w:p w:rsidR="00401A57" w:rsidRDefault="00401A57" w:rsidP="00401A5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Code System OID</w:t>
            </w:r>
          </w:p>
        </w:tc>
        <w:tc>
          <w:tcPr>
            <w:tcW w:w="7200" w:type="dxa"/>
            <w:shd w:val="clear" w:color="auto" w:fill="auto"/>
          </w:tcPr>
          <w:p w:rsidR="00401A57" w:rsidRDefault="00401A57" w:rsidP="00401A57">
            <w:pPr>
              <w:pStyle w:val="OtherTableBody"/>
            </w:pPr>
            <w:r>
              <w:t>2.16.840.1.113883.18.118</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SymbolicName</w:t>
            </w:r>
          </w:p>
        </w:tc>
        <w:tc>
          <w:tcPr>
            <w:tcW w:w="7200" w:type="dxa"/>
            <w:shd w:val="clear" w:color="auto" w:fill="auto"/>
          </w:tcPr>
          <w:p w:rsidR="00401A57" w:rsidRDefault="00401A57" w:rsidP="00401A57">
            <w:pPr>
              <w:pStyle w:val="OtherTableBody"/>
            </w:pPr>
            <w:r>
              <w:t>specialProgram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Description</w:t>
            </w:r>
          </w:p>
        </w:tc>
        <w:tc>
          <w:tcPr>
            <w:tcW w:w="7200" w:type="dxa"/>
            <w:shd w:val="clear" w:color="auto" w:fill="auto"/>
          </w:tcPr>
          <w:p w:rsidR="00401A57" w:rsidRDefault="00401A57" w:rsidP="00401A57">
            <w:pPr>
              <w:pStyle w:val="OtherTableBody"/>
            </w:pPr>
            <w:r>
              <w:t>Code system of concepts used to record a health insurance program required for healthcare visit reimbursement.  Used in HL7 Version 2.x messaging in the PV2 segment.</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Full Name</w:t>
            </w:r>
          </w:p>
        </w:tc>
        <w:tc>
          <w:tcPr>
            <w:tcW w:w="7200" w:type="dxa"/>
            <w:shd w:val="clear" w:color="auto" w:fill="auto"/>
          </w:tcPr>
          <w:p w:rsidR="00401A57" w:rsidRDefault="00401A57" w:rsidP="00401A57">
            <w:pPr>
              <w:pStyle w:val="OtherTableBody"/>
            </w:pPr>
            <w:r>
              <w:t>Special Program Code Code System</w:t>
            </w:r>
          </w:p>
        </w:tc>
      </w:tr>
      <w:tr w:rsidR="00401A57" w:rsidTr="00401A57">
        <w:tblPrEx>
          <w:tblCellMar>
            <w:top w:w="0" w:type="dxa"/>
            <w:bottom w:w="0" w:type="dxa"/>
          </w:tblCellMar>
        </w:tblPrEx>
        <w:tc>
          <w:tcPr>
            <w:tcW w:w="2000" w:type="dxa"/>
            <w:shd w:val="clear" w:color="auto" w:fill="F3F3F3"/>
          </w:tcPr>
          <w:p w:rsidR="00401A57" w:rsidRDefault="00401A57" w:rsidP="00401A57">
            <w:pPr>
              <w:pStyle w:val="OtherTableHeader"/>
            </w:pPr>
            <w:r>
              <w:t>UTG URL</w:t>
            </w:r>
          </w:p>
        </w:tc>
        <w:tc>
          <w:tcPr>
            <w:tcW w:w="7200" w:type="dxa"/>
            <w:shd w:val="clear" w:color="auto" w:fill="auto"/>
          </w:tcPr>
          <w:p w:rsidR="00401A57" w:rsidRDefault="00401A57" w:rsidP="00401A57">
            <w:pPr>
              <w:pStyle w:val="OtherTableBody"/>
            </w:pPr>
            <w:r>
              <w:t>http://terminology.hl7.org/CodeSystem/v2-0214</w:t>
            </w:r>
          </w:p>
        </w:tc>
      </w:tr>
    </w:tbl>
    <w:p w:rsidR="00401A57" w:rsidRDefault="00401A57" w:rsidP="00401A57"/>
    <w:p w:rsidR="00401A57" w:rsidRDefault="00401A57" w:rsidP="00401A5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Effective Date</w:t>
            </w:r>
          </w:p>
        </w:tc>
        <w:tc>
          <w:tcPr>
            <w:tcW w:w="1400" w:type="dxa"/>
            <w:shd w:val="clear" w:color="auto" w:fill="auto"/>
          </w:tcPr>
          <w:p w:rsidR="00401A57" w:rsidRDefault="00401A57" w:rsidP="00401A57">
            <w:pPr>
              <w:pStyle w:val="OtherTableBody"/>
            </w:pPr>
            <w:r>
              <w:t>30.08.2003</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Version</w:t>
            </w:r>
          </w:p>
        </w:tc>
        <w:tc>
          <w:tcPr>
            <w:tcW w:w="1400" w:type="dxa"/>
            <w:shd w:val="clear" w:color="auto" w:fill="auto"/>
          </w:tcPr>
          <w:p w:rsidR="00401A57" w:rsidRDefault="00401A57" w:rsidP="00401A57">
            <w:pPr>
              <w:pStyle w:val="OtherTableBody"/>
            </w:pPr>
            <w:r>
              <w:t>1</w:t>
            </w:r>
          </w:p>
        </w:tc>
      </w:tr>
      <w:tr w:rsidR="00401A57" w:rsidTr="00401A57">
        <w:tblPrEx>
          <w:tblCellMar>
            <w:top w:w="0" w:type="dxa"/>
            <w:bottom w:w="0" w:type="dxa"/>
          </w:tblCellMar>
        </w:tblPrEx>
        <w:tc>
          <w:tcPr>
            <w:tcW w:w="2400" w:type="dxa"/>
            <w:shd w:val="clear" w:color="auto" w:fill="F3F3F3"/>
          </w:tcPr>
          <w:p w:rsidR="00401A57" w:rsidRDefault="00401A57" w:rsidP="00401A57">
            <w:pPr>
              <w:pStyle w:val="OtherTableHeader"/>
            </w:pPr>
            <w:r>
              <w:t>HL7 Version Introduced</w:t>
            </w:r>
          </w:p>
        </w:tc>
        <w:tc>
          <w:tcPr>
            <w:tcW w:w="1400" w:type="dxa"/>
            <w:shd w:val="clear" w:color="auto" w:fill="auto"/>
          </w:tcPr>
          <w:p w:rsidR="00401A57" w:rsidRDefault="00401A57" w:rsidP="00401A57">
            <w:pPr>
              <w:pStyle w:val="OtherTableBody"/>
            </w:pPr>
            <w:r>
              <w:t>2.5</w:t>
            </w:r>
          </w:p>
        </w:tc>
      </w:tr>
    </w:tbl>
    <w:p w:rsidR="00401A57" w:rsidRDefault="00401A57" w:rsidP="00401A57"/>
    <w:p w:rsidR="00401A57" w:rsidRDefault="00401A57" w:rsidP="00401A5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Value Set OID</w:t>
            </w:r>
          </w:p>
        </w:tc>
        <w:tc>
          <w:tcPr>
            <w:tcW w:w="6400" w:type="dxa"/>
            <w:shd w:val="clear" w:color="auto" w:fill="auto"/>
          </w:tcPr>
          <w:p w:rsidR="00401A57" w:rsidRDefault="00401A57" w:rsidP="00401A57">
            <w:pPr>
              <w:pStyle w:val="OtherTableBody"/>
            </w:pPr>
            <w:r>
              <w:t>2.16.840.1.113883.21.130</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SymbolicName</w:t>
            </w:r>
          </w:p>
        </w:tc>
        <w:tc>
          <w:tcPr>
            <w:tcW w:w="6400" w:type="dxa"/>
            <w:shd w:val="clear" w:color="auto" w:fill="auto"/>
          </w:tcPr>
          <w:p w:rsidR="00401A57" w:rsidRDefault="00401A57" w:rsidP="00401A57">
            <w:pPr>
              <w:pStyle w:val="OtherTableBody"/>
            </w:pPr>
            <w:r>
              <w:t>hl7VS-specialProgramCode</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Description</w:t>
            </w:r>
          </w:p>
        </w:tc>
        <w:tc>
          <w:tcPr>
            <w:tcW w:w="6400" w:type="dxa"/>
            <w:shd w:val="clear" w:color="auto" w:fill="auto"/>
          </w:tcPr>
          <w:p w:rsidR="00401A57" w:rsidRDefault="00401A57" w:rsidP="00401A57">
            <w:pPr>
              <w:pStyle w:val="OtherTableBody"/>
            </w:pPr>
            <w:r>
              <w:t>Value Set of codes that record a health insurance program required for healthcare visit reimbursement.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Full Name</w:t>
            </w:r>
          </w:p>
        </w:tc>
        <w:tc>
          <w:tcPr>
            <w:tcW w:w="6400" w:type="dxa"/>
            <w:shd w:val="clear" w:color="auto" w:fill="auto"/>
          </w:tcPr>
          <w:p w:rsidR="00401A57" w:rsidRDefault="00401A57" w:rsidP="00401A57">
            <w:pPr>
              <w:pStyle w:val="OtherTableBody"/>
            </w:pPr>
            <w:r>
              <w:t>Special Program Code Value Set</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UTG URL</w:t>
            </w:r>
          </w:p>
        </w:tc>
        <w:tc>
          <w:tcPr>
            <w:tcW w:w="6400" w:type="dxa"/>
            <w:shd w:val="clear" w:color="auto" w:fill="auto"/>
          </w:tcPr>
          <w:p w:rsidR="00401A57" w:rsidRDefault="00401A57" w:rsidP="00401A57">
            <w:pPr>
              <w:pStyle w:val="OtherTableBody"/>
            </w:pPr>
            <w:r>
              <w:t>http://terminology.hl7.org/ValueSet/v2-0214</w:t>
            </w:r>
          </w:p>
        </w:tc>
      </w:tr>
      <w:tr w:rsidR="00401A57" w:rsidTr="00401A57">
        <w:tblPrEx>
          <w:tblCellMar>
            <w:top w:w="0" w:type="dxa"/>
            <w:bottom w:w="0" w:type="dxa"/>
          </w:tblCellMar>
        </w:tblPrEx>
        <w:tc>
          <w:tcPr>
            <w:tcW w:w="2800" w:type="dxa"/>
            <w:shd w:val="clear" w:color="auto" w:fill="F3F3F3"/>
          </w:tcPr>
          <w:p w:rsidR="00401A57" w:rsidRDefault="00401A57" w:rsidP="00401A57">
            <w:pPr>
              <w:pStyle w:val="OtherTableHeader"/>
            </w:pPr>
            <w:r>
              <w:t>Content Logical Definition</w:t>
            </w:r>
          </w:p>
        </w:tc>
        <w:tc>
          <w:tcPr>
            <w:tcW w:w="6400" w:type="dxa"/>
            <w:shd w:val="clear" w:color="auto" w:fill="auto"/>
          </w:tcPr>
          <w:p w:rsidR="00401A57" w:rsidRDefault="00401A57" w:rsidP="00401A57">
            <w:pPr>
              <w:pStyle w:val="OtherTableBody"/>
            </w:pPr>
            <w:r>
              <w:t>all codes</w:t>
            </w:r>
          </w:p>
        </w:tc>
      </w:tr>
    </w:tbl>
    <w:p w:rsidR="00401A57" w:rsidRDefault="00401A57" w:rsidP="00401A57"/>
    <w:p w:rsidR="00401A57" w:rsidRDefault="00401A57" w:rsidP="00401A5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01A57" w:rsidTr="00401A57">
        <w:tblPrEx>
          <w:tblCellMar>
            <w:top w:w="0" w:type="dxa"/>
            <w:bottom w:w="0" w:type="dxa"/>
          </w:tblCellMar>
        </w:tblPrEx>
        <w:tc>
          <w:tcPr>
            <w:tcW w:w="1800" w:type="dxa"/>
            <w:shd w:val="clear" w:color="auto" w:fill="F3F3F3"/>
          </w:tcPr>
          <w:p w:rsidR="00401A57" w:rsidRDefault="00401A57" w:rsidP="00401A57">
            <w:pPr>
              <w:pStyle w:val="OtherTableHeader"/>
            </w:pPr>
            <w:r>
              <w:t>Realm</w:t>
            </w:r>
          </w:p>
        </w:tc>
        <w:tc>
          <w:tcPr>
            <w:tcW w:w="2400" w:type="dxa"/>
            <w:shd w:val="clear" w:color="auto" w:fill="auto"/>
          </w:tcPr>
          <w:p w:rsidR="00401A57" w:rsidRDefault="00401A57" w:rsidP="00401A57">
            <w:pPr>
              <w:pStyle w:val="OtherTableBody"/>
            </w:pPr>
            <w:r>
              <w:t>example</w:t>
            </w:r>
          </w:p>
        </w:tc>
      </w:tr>
    </w:tbl>
    <w:p w:rsidR="00401A57" w:rsidRDefault="00401A57" w:rsidP="00401A57"/>
    <w:p w:rsidR="00401A57" w:rsidRDefault="00401A57" w:rsidP="00401A5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w:t>
            </w:r>
          </w:p>
        </w:tc>
        <w:tc>
          <w:tcPr>
            <w:tcW w:w="6600" w:type="dxa"/>
            <w:shd w:val="clear" w:color="auto" w:fill="auto"/>
          </w:tcPr>
          <w:p w:rsidR="00401A57" w:rsidRDefault="00401A57" w:rsidP="00401A57">
            <w:pPr>
              <w:pStyle w:val="OtherTableBody"/>
            </w:pPr>
            <w:r>
              <w:t>0214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Table OID</w:t>
            </w:r>
          </w:p>
        </w:tc>
        <w:tc>
          <w:tcPr>
            <w:tcW w:w="6600" w:type="dxa"/>
            <w:shd w:val="clear" w:color="auto" w:fill="auto"/>
          </w:tcPr>
          <w:p w:rsidR="00401A57" w:rsidRDefault="00401A57" w:rsidP="00401A57">
            <w:pPr>
              <w:pStyle w:val="OtherTableBody"/>
            </w:pPr>
            <w:r>
              <w:t>2.16.840.1.113883.12.214</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SymbolicName</w:t>
            </w:r>
          </w:p>
        </w:tc>
        <w:tc>
          <w:tcPr>
            <w:tcW w:w="6600" w:type="dxa"/>
            <w:shd w:val="clear" w:color="auto" w:fill="auto"/>
          </w:tcPr>
          <w:p w:rsidR="00401A57" w:rsidRDefault="00401A57" w:rsidP="00401A57">
            <w:pPr>
              <w:pStyle w:val="OtherTableBody"/>
            </w:pPr>
            <w:r>
              <w:t>Special Program Code</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Description</w:t>
            </w:r>
          </w:p>
        </w:tc>
        <w:tc>
          <w:tcPr>
            <w:tcW w:w="6600" w:type="dxa"/>
            <w:shd w:val="clear" w:color="auto" w:fill="auto"/>
          </w:tcPr>
          <w:p w:rsidR="00401A57" w:rsidRDefault="00401A57" w:rsidP="00401A57">
            <w:pPr>
              <w:pStyle w:val="OtherTableBody"/>
            </w:pPr>
            <w:r>
              <w:t>Table of codes used to record a health insurance program required for healthcare visit reimbursement.</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Type</w:t>
            </w:r>
          </w:p>
        </w:tc>
        <w:tc>
          <w:tcPr>
            <w:tcW w:w="6600" w:type="dxa"/>
            <w:shd w:val="clear" w:color="auto" w:fill="auto"/>
          </w:tcPr>
          <w:p w:rsidR="00401A57" w:rsidRDefault="00401A57" w:rsidP="00401A57">
            <w:pPr>
              <w:pStyle w:val="OtherTableBody"/>
            </w:pPr>
            <w:r>
              <w:t>User</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Steward</w:t>
            </w:r>
          </w:p>
        </w:tc>
        <w:tc>
          <w:tcPr>
            <w:tcW w:w="6600" w:type="dxa"/>
            <w:shd w:val="clear" w:color="auto" w:fill="auto"/>
          </w:tcPr>
          <w:p w:rsidR="00401A57" w:rsidRDefault="00401A57" w:rsidP="00401A57">
            <w:pPr>
              <w:pStyle w:val="OtherTableBody"/>
            </w:pPr>
            <w:r>
              <w:t>PA</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where used</w:t>
            </w:r>
          </w:p>
        </w:tc>
        <w:tc>
          <w:tcPr>
            <w:tcW w:w="6600" w:type="dxa"/>
            <w:shd w:val="clear" w:color="auto" w:fill="auto"/>
          </w:tcPr>
          <w:p w:rsidR="00401A57" w:rsidRDefault="00401A57" w:rsidP="00401A57">
            <w:pPr>
              <w:pStyle w:val="OtherTableBody"/>
            </w:pPr>
            <w:r>
              <w:t>PV2-18</w:t>
            </w:r>
          </w:p>
        </w:tc>
      </w:tr>
      <w:tr w:rsidR="00401A57" w:rsidTr="00401A57">
        <w:tblPrEx>
          <w:tblCellMar>
            <w:top w:w="0" w:type="dxa"/>
            <w:bottom w:w="0" w:type="dxa"/>
          </w:tblCellMar>
        </w:tblPrEx>
        <w:tc>
          <w:tcPr>
            <w:tcW w:w="2600" w:type="dxa"/>
            <w:shd w:val="clear" w:color="auto" w:fill="F3F3F3"/>
          </w:tcPr>
          <w:p w:rsidR="00401A57" w:rsidRDefault="00401A57" w:rsidP="00401A57">
            <w:pPr>
              <w:pStyle w:val="OtherTableHeader"/>
            </w:pPr>
            <w:r>
              <w:t>HL7 Version Introduced</w:t>
            </w:r>
          </w:p>
        </w:tc>
        <w:tc>
          <w:tcPr>
            <w:tcW w:w="6600" w:type="dxa"/>
            <w:shd w:val="clear" w:color="auto" w:fill="auto"/>
          </w:tcPr>
          <w:p w:rsidR="00401A57" w:rsidRDefault="00401A57" w:rsidP="00401A57">
            <w:pPr>
              <w:pStyle w:val="OtherTableBody"/>
            </w:pPr>
            <w:r>
              <w:t>2.3</w:t>
            </w:r>
          </w:p>
        </w:tc>
      </w:tr>
    </w:tbl>
    <w:p w:rsidR="00401A57" w:rsidRDefault="00401A57" w:rsidP="00401A57"/>
    <w:p w:rsidR="00401A57" w:rsidRDefault="00401A57" w:rsidP="00401A57">
      <w:pPr>
        <w:pStyle w:val="Subheading"/>
      </w:pPr>
      <w:r>
        <w:t>Table 0214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01A57" w:rsidTr="00401A5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401A57" w:rsidRDefault="00401A57" w:rsidP="00401A57">
            <w:pPr>
              <w:pStyle w:val="UserTableHeader"/>
            </w:pPr>
            <w:r>
              <w:t>Value</w:t>
            </w:r>
          </w:p>
        </w:tc>
        <w:tc>
          <w:tcPr>
            <w:tcW w:w="1600" w:type="dxa"/>
            <w:tcBorders>
              <w:top w:val="double" w:sz="4" w:space="0" w:color="auto"/>
              <w:bottom w:val="single" w:sz="4" w:space="0" w:color="auto"/>
            </w:tcBorders>
            <w:shd w:val="clear" w:color="auto" w:fill="E6E6E6"/>
          </w:tcPr>
          <w:p w:rsidR="00401A57" w:rsidRDefault="00401A57" w:rsidP="00401A57">
            <w:pPr>
              <w:pStyle w:val="UserTableHeader"/>
            </w:pPr>
            <w:r>
              <w:t>Display Name</w:t>
            </w:r>
          </w:p>
        </w:tc>
        <w:tc>
          <w:tcPr>
            <w:tcW w:w="4400" w:type="dxa"/>
            <w:tcBorders>
              <w:top w:val="double" w:sz="4" w:space="0" w:color="auto"/>
              <w:bottom w:val="single" w:sz="4" w:space="0" w:color="auto"/>
            </w:tcBorders>
            <w:shd w:val="clear" w:color="auto" w:fill="E6E6E6"/>
          </w:tcPr>
          <w:p w:rsidR="00401A57" w:rsidRDefault="00401A57" w:rsidP="00401A57">
            <w:pPr>
              <w:pStyle w:val="UserTableHeader"/>
            </w:pPr>
            <w:r>
              <w:t>Definition</w:t>
            </w:r>
          </w:p>
        </w:tc>
        <w:tc>
          <w:tcPr>
            <w:tcW w:w="1200" w:type="dxa"/>
            <w:tcBorders>
              <w:top w:val="double" w:sz="4" w:space="0" w:color="auto"/>
              <w:bottom w:val="single" w:sz="4" w:space="0" w:color="auto"/>
            </w:tcBorders>
            <w:shd w:val="clear" w:color="auto" w:fill="E6E6E6"/>
          </w:tcPr>
          <w:p w:rsidR="00401A57" w:rsidRDefault="00401A57" w:rsidP="00401A57">
            <w:pPr>
              <w:pStyle w:val="UserTableHeader"/>
            </w:pPr>
            <w:r>
              <w:t>Comment/ Usage Note</w:t>
            </w:r>
          </w:p>
        </w:tc>
        <w:tc>
          <w:tcPr>
            <w:tcW w:w="800" w:type="dxa"/>
            <w:tcBorders>
              <w:top w:val="double" w:sz="4" w:space="0" w:color="auto"/>
              <w:bottom w:val="single" w:sz="4" w:space="0" w:color="auto"/>
            </w:tcBorders>
            <w:shd w:val="clear" w:color="auto" w:fill="E6E6E6"/>
          </w:tcPr>
          <w:p w:rsidR="00401A57" w:rsidRDefault="00401A57" w:rsidP="00401A57">
            <w:pPr>
              <w:pStyle w:val="UserTableHeader"/>
            </w:pPr>
            <w:r>
              <w:t>Status</w:t>
            </w: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pPr>
              <w:pStyle w:val="UserTableBody"/>
            </w:pPr>
            <w:r>
              <w:t>CH</w:t>
            </w:r>
          </w:p>
        </w:tc>
        <w:tc>
          <w:tcPr>
            <w:tcW w:w="1600" w:type="dxa"/>
            <w:tcBorders>
              <w:top w:val="single" w:sz="4" w:space="0" w:color="auto"/>
              <w:bottom w:val="single" w:sz="4" w:space="0" w:color="auto"/>
            </w:tcBorders>
            <w:shd w:val="clear" w:color="auto" w:fill="FFFFFF"/>
          </w:tcPr>
          <w:p w:rsidR="00401A57" w:rsidRDefault="00401A57" w:rsidP="00401A57">
            <w:pPr>
              <w:pStyle w:val="UserTableBody"/>
            </w:pPr>
            <w:r>
              <w:t>Child Health Assistance</w:t>
            </w:r>
          </w:p>
        </w:tc>
        <w:tc>
          <w:tcPr>
            <w:tcW w:w="4400" w:type="dxa"/>
            <w:tcBorders>
              <w:top w:val="single" w:sz="4" w:space="0" w:color="auto"/>
              <w:bottom w:val="single" w:sz="4" w:space="0" w:color="auto"/>
            </w:tcBorders>
            <w:shd w:val="clear" w:color="auto" w:fill="FFFFFF"/>
          </w:tcPr>
          <w:p w:rsidR="00401A57" w:rsidRDefault="00401A57" w:rsidP="00401A57">
            <w:pPr>
              <w:pStyle w:val="UserTableBody"/>
            </w:pPr>
          </w:p>
        </w:tc>
        <w:tc>
          <w:tcPr>
            <w:tcW w:w="1200" w:type="dxa"/>
            <w:tcBorders>
              <w:top w:val="single" w:sz="4" w:space="0" w:color="auto"/>
              <w:bottom w:val="single" w:sz="4" w:space="0" w:color="auto"/>
            </w:tcBorders>
            <w:shd w:val="clear" w:color="auto" w:fill="FFFFFF"/>
          </w:tcPr>
          <w:p w:rsidR="00401A57" w:rsidRDefault="00401A57" w:rsidP="00401A57">
            <w:pPr>
              <w:pStyle w:val="UserTableBody"/>
            </w:pPr>
          </w:p>
        </w:tc>
        <w:tc>
          <w:tcPr>
            <w:tcW w:w="800" w:type="dxa"/>
            <w:tcBorders>
              <w:top w:val="single" w:sz="4" w:space="0" w:color="auto"/>
              <w:bottom w:val="single" w:sz="4" w:space="0" w:color="auto"/>
            </w:tcBorders>
            <w:shd w:val="clear" w:color="auto" w:fill="FFFFFF"/>
          </w:tcPr>
          <w:p w:rsidR="00401A57" w:rsidRDefault="00401A57" w:rsidP="00401A57">
            <w:pPr>
              <w:pStyle w:val="UserTableBody"/>
            </w:pPr>
          </w:p>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ES</w:t>
            </w:r>
          </w:p>
        </w:tc>
        <w:tc>
          <w:tcPr>
            <w:tcW w:w="1600" w:type="dxa"/>
            <w:tcBorders>
              <w:top w:val="single" w:sz="4" w:space="0" w:color="auto"/>
              <w:bottom w:val="single" w:sz="4" w:space="0" w:color="auto"/>
            </w:tcBorders>
            <w:shd w:val="clear" w:color="auto" w:fill="F3F3F3"/>
          </w:tcPr>
          <w:p w:rsidR="00401A57" w:rsidRDefault="00401A57" w:rsidP="00401A57">
            <w:r>
              <w:t>Elective Surgery Program</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FFFFF"/>
          </w:tcPr>
          <w:p w:rsidR="00401A57" w:rsidRDefault="00401A57" w:rsidP="00401A57">
            <w:r>
              <w:t>FP</w:t>
            </w:r>
          </w:p>
        </w:tc>
        <w:tc>
          <w:tcPr>
            <w:tcW w:w="1600" w:type="dxa"/>
            <w:tcBorders>
              <w:top w:val="single" w:sz="4" w:space="0" w:color="auto"/>
              <w:bottom w:val="single" w:sz="4" w:space="0" w:color="auto"/>
            </w:tcBorders>
            <w:shd w:val="clear" w:color="auto" w:fill="FFFFFF"/>
          </w:tcPr>
          <w:p w:rsidR="00401A57" w:rsidRDefault="00401A57" w:rsidP="00401A57">
            <w:r>
              <w:t>Family Planning</w:t>
            </w:r>
          </w:p>
        </w:tc>
        <w:tc>
          <w:tcPr>
            <w:tcW w:w="4400" w:type="dxa"/>
            <w:tcBorders>
              <w:top w:val="single" w:sz="4" w:space="0" w:color="auto"/>
              <w:bottom w:val="single" w:sz="4" w:space="0" w:color="auto"/>
            </w:tcBorders>
            <w:shd w:val="clear" w:color="auto" w:fill="FFFFFF"/>
          </w:tcPr>
          <w:p w:rsidR="00401A57" w:rsidRDefault="00401A57" w:rsidP="00401A57"/>
        </w:tc>
        <w:tc>
          <w:tcPr>
            <w:tcW w:w="1200" w:type="dxa"/>
            <w:tcBorders>
              <w:top w:val="single" w:sz="4" w:space="0" w:color="auto"/>
              <w:bottom w:val="single" w:sz="4" w:space="0" w:color="auto"/>
            </w:tcBorders>
            <w:shd w:val="clear" w:color="auto" w:fill="FFFFFF"/>
          </w:tcPr>
          <w:p w:rsidR="00401A57" w:rsidRDefault="00401A57" w:rsidP="00401A57"/>
        </w:tc>
        <w:tc>
          <w:tcPr>
            <w:tcW w:w="800" w:type="dxa"/>
            <w:tcBorders>
              <w:top w:val="single" w:sz="4" w:space="0" w:color="auto"/>
              <w:bottom w:val="single" w:sz="4" w:space="0" w:color="auto"/>
            </w:tcBorders>
            <w:shd w:val="clear" w:color="auto" w:fill="FFFFFF"/>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single" w:sz="4" w:space="0" w:color="auto"/>
            </w:tcBorders>
            <w:shd w:val="clear" w:color="auto" w:fill="F3F3F3"/>
          </w:tcPr>
          <w:p w:rsidR="00401A57" w:rsidRDefault="00401A57" w:rsidP="00401A57">
            <w:r>
              <w:t>O</w:t>
            </w:r>
          </w:p>
        </w:tc>
        <w:tc>
          <w:tcPr>
            <w:tcW w:w="1600" w:type="dxa"/>
            <w:tcBorders>
              <w:top w:val="single" w:sz="4" w:space="0" w:color="auto"/>
              <w:bottom w:val="single" w:sz="4" w:space="0" w:color="auto"/>
            </w:tcBorders>
            <w:shd w:val="clear" w:color="auto" w:fill="F3F3F3"/>
          </w:tcPr>
          <w:p w:rsidR="00401A57" w:rsidRDefault="00401A57" w:rsidP="00401A57">
            <w:r>
              <w:t>Other</w:t>
            </w:r>
          </w:p>
        </w:tc>
        <w:tc>
          <w:tcPr>
            <w:tcW w:w="4400" w:type="dxa"/>
            <w:tcBorders>
              <w:top w:val="single" w:sz="4" w:space="0" w:color="auto"/>
              <w:bottom w:val="single" w:sz="4" w:space="0" w:color="auto"/>
            </w:tcBorders>
            <w:shd w:val="clear" w:color="auto" w:fill="F3F3F3"/>
          </w:tcPr>
          <w:p w:rsidR="00401A57" w:rsidRDefault="00401A57" w:rsidP="00401A57"/>
        </w:tc>
        <w:tc>
          <w:tcPr>
            <w:tcW w:w="1200" w:type="dxa"/>
            <w:tcBorders>
              <w:top w:val="single" w:sz="4" w:space="0" w:color="auto"/>
              <w:bottom w:val="single" w:sz="4" w:space="0" w:color="auto"/>
            </w:tcBorders>
            <w:shd w:val="clear" w:color="auto" w:fill="F3F3F3"/>
          </w:tcPr>
          <w:p w:rsidR="00401A57" w:rsidRDefault="00401A57" w:rsidP="00401A57"/>
        </w:tc>
        <w:tc>
          <w:tcPr>
            <w:tcW w:w="800" w:type="dxa"/>
            <w:tcBorders>
              <w:top w:val="single" w:sz="4" w:space="0" w:color="auto"/>
              <w:bottom w:val="single" w:sz="4" w:space="0" w:color="auto"/>
            </w:tcBorders>
            <w:shd w:val="clear" w:color="auto" w:fill="F3F3F3"/>
          </w:tcPr>
          <w:p w:rsidR="00401A57" w:rsidRDefault="00401A57" w:rsidP="00401A57"/>
        </w:tc>
      </w:tr>
      <w:tr w:rsidR="00401A57" w:rsidTr="00401A57">
        <w:tblPrEx>
          <w:tblCellMar>
            <w:top w:w="0" w:type="dxa"/>
            <w:bottom w:w="0" w:type="dxa"/>
          </w:tblCellMar>
        </w:tblPrEx>
        <w:tc>
          <w:tcPr>
            <w:tcW w:w="1200" w:type="dxa"/>
            <w:tcBorders>
              <w:top w:val="single" w:sz="4" w:space="0" w:color="auto"/>
              <w:bottom w:val="double" w:sz="4" w:space="0" w:color="auto"/>
            </w:tcBorders>
            <w:shd w:val="clear" w:color="auto" w:fill="FFFFFF"/>
          </w:tcPr>
          <w:p w:rsidR="00401A57" w:rsidRDefault="00401A57" w:rsidP="00401A57">
            <w:r>
              <w:t>U</w:t>
            </w:r>
          </w:p>
        </w:tc>
        <w:tc>
          <w:tcPr>
            <w:tcW w:w="1600" w:type="dxa"/>
            <w:tcBorders>
              <w:top w:val="single" w:sz="4" w:space="0" w:color="auto"/>
              <w:bottom w:val="double" w:sz="4" w:space="0" w:color="auto"/>
            </w:tcBorders>
            <w:shd w:val="clear" w:color="auto" w:fill="FFFFFF"/>
          </w:tcPr>
          <w:p w:rsidR="00401A57" w:rsidRDefault="00401A57" w:rsidP="00401A57">
            <w:r>
              <w:t>Unknown</w:t>
            </w:r>
          </w:p>
        </w:tc>
        <w:tc>
          <w:tcPr>
            <w:tcW w:w="4400" w:type="dxa"/>
            <w:tcBorders>
              <w:top w:val="single" w:sz="4" w:space="0" w:color="auto"/>
              <w:bottom w:val="double" w:sz="4" w:space="0" w:color="auto"/>
            </w:tcBorders>
            <w:shd w:val="clear" w:color="auto" w:fill="FFFFFF"/>
          </w:tcPr>
          <w:p w:rsidR="00401A57" w:rsidRDefault="00401A57" w:rsidP="00401A57"/>
        </w:tc>
        <w:tc>
          <w:tcPr>
            <w:tcW w:w="1200" w:type="dxa"/>
            <w:tcBorders>
              <w:top w:val="single" w:sz="4" w:space="0" w:color="auto"/>
              <w:bottom w:val="double" w:sz="4" w:space="0" w:color="auto"/>
            </w:tcBorders>
            <w:shd w:val="clear" w:color="auto" w:fill="FFFFFF"/>
          </w:tcPr>
          <w:p w:rsidR="00401A57" w:rsidRDefault="00401A57" w:rsidP="00401A57"/>
        </w:tc>
        <w:tc>
          <w:tcPr>
            <w:tcW w:w="800" w:type="dxa"/>
            <w:tcBorders>
              <w:top w:val="single" w:sz="4" w:space="0" w:color="auto"/>
              <w:bottom w:val="double" w:sz="4" w:space="0" w:color="auto"/>
            </w:tcBorders>
            <w:shd w:val="clear" w:color="auto" w:fill="FFFFFF"/>
          </w:tcPr>
          <w:p w:rsidR="00401A57" w:rsidRDefault="00401A57" w:rsidP="00401A57"/>
        </w:tc>
      </w:tr>
    </w:tbl>
    <w:p w:rsidR="00401A57" w:rsidRDefault="00401A57" w:rsidP="00401A57"/>
    <w:p w:rsidR="008D60E9" w:rsidRDefault="008D60E9" w:rsidP="008D60E9">
      <w:pPr>
        <w:pStyle w:val="berschrift3"/>
      </w:pPr>
      <w:r>
        <w:t>0215 - Publicity Code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215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PublicityCode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for a level of publicity of information about a patient for a specific visit.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2.16.840.1.113883.18.119</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publicity</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specifying a level of publicity of information about a patient for a specific visit.  Used in HL7 Version 2.x messaging in the PV2 and PD1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Publicity Code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http://terminology.hl7.org/CodeSystem/v2-0215</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30.08.2003</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2.5</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hl7VS-publicityCode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Concepts specifying a level of publicity of information about a patient for a specific visit.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Publicity Code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http://terminology.hl7.org/ValueSet/v2-0215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0215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2.16.840.1.113883.12.215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Publicity 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specifying a level of publicity of information about a patient for a specific visit.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PV2-21, PD1-11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F</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Family only</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N</w:t>
            </w:r>
          </w:p>
        </w:tc>
        <w:tc>
          <w:tcPr>
            <w:tcW w:w="1600" w:type="dxa"/>
            <w:tcBorders>
              <w:top w:val="single" w:sz="4" w:space="0" w:color="auto"/>
              <w:bottom w:val="single" w:sz="4" w:space="0" w:color="auto"/>
            </w:tcBorders>
            <w:shd w:val="clear" w:color="auto" w:fill="F3F3F3"/>
          </w:tcPr>
          <w:p w:rsidR="008D60E9" w:rsidRDefault="008D60E9" w:rsidP="008D60E9">
            <w:r>
              <w:t>No Publicity</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O</w:t>
            </w:r>
          </w:p>
        </w:tc>
        <w:tc>
          <w:tcPr>
            <w:tcW w:w="1600" w:type="dxa"/>
            <w:tcBorders>
              <w:top w:val="single" w:sz="4" w:space="0" w:color="auto"/>
              <w:bottom w:val="single" w:sz="4" w:space="0" w:color="auto"/>
            </w:tcBorders>
            <w:shd w:val="clear" w:color="auto" w:fill="FFFFFF"/>
          </w:tcPr>
          <w:p w:rsidR="008D60E9" w:rsidRDefault="008D60E9" w:rsidP="008D60E9">
            <w:r>
              <w:t>Other</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U</w:t>
            </w:r>
          </w:p>
        </w:tc>
        <w:tc>
          <w:tcPr>
            <w:tcW w:w="1600" w:type="dxa"/>
            <w:tcBorders>
              <w:top w:val="single" w:sz="4" w:space="0" w:color="auto"/>
              <w:bottom w:val="double" w:sz="4" w:space="0" w:color="auto"/>
            </w:tcBorders>
            <w:shd w:val="clear" w:color="auto" w:fill="F3F3F3"/>
          </w:tcPr>
          <w:p w:rsidR="008D60E9" w:rsidRDefault="008D60E9" w:rsidP="008D60E9">
            <w:r>
              <w:t>Unknown</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0216 - Patient Status Code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216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PatientStatusCode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define the state of a care episode for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2.16.840.1.113883.18.120</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patientStatus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define the state of a care episode for a patient.  Used in HL7 Version 2.x messaging in the PV2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Patient Status Code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http://terminology.hl7.org/CodeSystem/v2-0216</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30.08.2003</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2.5</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hl7VS-patientStatusCode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define the state of a care episode for a patient.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Patient Status Code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http://terminology.hl7.org/ValueSet/v2-0216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0216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2.16.840.1.113883.12.216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 Status 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define the state of a care episode for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PV2-24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AI</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Active Inpatient</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DI</w:t>
            </w:r>
          </w:p>
        </w:tc>
        <w:tc>
          <w:tcPr>
            <w:tcW w:w="1600" w:type="dxa"/>
            <w:tcBorders>
              <w:top w:val="single" w:sz="4" w:space="0" w:color="auto"/>
              <w:bottom w:val="double" w:sz="4" w:space="0" w:color="auto"/>
            </w:tcBorders>
            <w:shd w:val="clear" w:color="auto" w:fill="F3F3F3"/>
          </w:tcPr>
          <w:p w:rsidR="008D60E9" w:rsidRDefault="008D60E9" w:rsidP="008D60E9">
            <w:r>
              <w:t>Discharged Inpatient</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0217 - Visit Priority Code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217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VisitPriorityCode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define a relative level of urgency applied to a patient visit.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2.16.840.1.113883.18.121</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visitPriority</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define a relative level of urgency applied to a patient visit.  Used in HL7 Version 2.x messaging in the PV2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Visit Priority Code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http://terminology.hl7.org/CodeSystem/v2-0217</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01.11.2000</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2.4</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hl7VS-visitPriorityCode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define a relative level of urgency applied to a patient visit.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Visit Priority Code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http://terminology.hl7.org/ValueSet/v2-0217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representative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0217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2.16.840.1.113883.12.217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Visit Priority 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define a relative level of urgency applied to a patient visit.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PV2-25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0536E4" w:rsidRDefault="008D60E9">
      <w:pPr>
        <w:rPr>
          <w:b/>
          <w:noProof/>
        </w:rPr>
      </w:pPr>
      <w:r>
        <w:rPr>
          <w:b/>
          <w:noProof/>
        </w:rPr>
        <w:t>Table 0217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1</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Emergency</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
              <w:t>2</w:t>
            </w:r>
          </w:p>
        </w:tc>
        <w:tc>
          <w:tcPr>
            <w:tcW w:w="1600" w:type="dxa"/>
            <w:tcBorders>
              <w:top w:val="single" w:sz="4" w:space="0" w:color="auto"/>
              <w:bottom w:val="single" w:sz="4" w:space="0" w:color="auto"/>
            </w:tcBorders>
            <w:shd w:val="clear" w:color="auto" w:fill="F3F3F3"/>
          </w:tcPr>
          <w:p w:rsidR="008D60E9" w:rsidRDefault="008D60E9">
            <w:r>
              <w:t>Urgent</w:t>
            </w:r>
          </w:p>
        </w:tc>
        <w:tc>
          <w:tcPr>
            <w:tcW w:w="4400" w:type="dxa"/>
            <w:tcBorders>
              <w:top w:val="single" w:sz="4" w:space="0" w:color="auto"/>
              <w:bottom w:val="single" w:sz="4" w:space="0" w:color="auto"/>
            </w:tcBorders>
            <w:shd w:val="clear" w:color="auto" w:fill="F3F3F3"/>
          </w:tcPr>
          <w:p w:rsidR="008D60E9" w:rsidRDefault="008D60E9"/>
        </w:tc>
        <w:tc>
          <w:tcPr>
            <w:tcW w:w="1200" w:type="dxa"/>
            <w:tcBorders>
              <w:top w:val="single" w:sz="4" w:space="0" w:color="auto"/>
              <w:bottom w:val="single" w:sz="4" w:space="0" w:color="auto"/>
            </w:tcBorders>
            <w:shd w:val="clear" w:color="auto" w:fill="F3F3F3"/>
          </w:tcPr>
          <w:p w:rsidR="008D60E9" w:rsidRDefault="008D60E9"/>
        </w:tc>
        <w:tc>
          <w:tcPr>
            <w:tcW w:w="800" w:type="dxa"/>
            <w:tcBorders>
              <w:top w:val="single" w:sz="4" w:space="0" w:color="auto"/>
              <w:bottom w:val="single" w:sz="4" w:space="0" w:color="auto"/>
            </w:tcBorders>
            <w:shd w:val="clear" w:color="auto" w:fill="F3F3F3"/>
          </w:tcPr>
          <w:p w:rsidR="008D60E9" w:rsidRDefault="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
              <w:t>3</w:t>
            </w:r>
          </w:p>
        </w:tc>
        <w:tc>
          <w:tcPr>
            <w:tcW w:w="1600" w:type="dxa"/>
            <w:tcBorders>
              <w:top w:val="single" w:sz="4" w:space="0" w:color="auto"/>
              <w:bottom w:val="double" w:sz="4" w:space="0" w:color="auto"/>
            </w:tcBorders>
            <w:shd w:val="clear" w:color="auto" w:fill="FFFFFF"/>
          </w:tcPr>
          <w:p w:rsidR="008D60E9" w:rsidRDefault="008D60E9">
            <w:r>
              <w:t>Elective</w:t>
            </w:r>
          </w:p>
        </w:tc>
        <w:tc>
          <w:tcPr>
            <w:tcW w:w="4400" w:type="dxa"/>
            <w:tcBorders>
              <w:top w:val="single" w:sz="4" w:space="0" w:color="auto"/>
              <w:bottom w:val="double" w:sz="4" w:space="0" w:color="auto"/>
            </w:tcBorders>
            <w:shd w:val="clear" w:color="auto" w:fill="FFFFFF"/>
          </w:tcPr>
          <w:p w:rsidR="008D60E9" w:rsidRDefault="008D60E9"/>
        </w:tc>
        <w:tc>
          <w:tcPr>
            <w:tcW w:w="1200" w:type="dxa"/>
            <w:tcBorders>
              <w:top w:val="single" w:sz="4" w:space="0" w:color="auto"/>
              <w:bottom w:val="double" w:sz="4" w:space="0" w:color="auto"/>
            </w:tcBorders>
            <w:shd w:val="clear" w:color="auto" w:fill="FFFFFF"/>
          </w:tcPr>
          <w:p w:rsidR="008D60E9" w:rsidRDefault="008D60E9"/>
        </w:tc>
        <w:tc>
          <w:tcPr>
            <w:tcW w:w="800" w:type="dxa"/>
            <w:tcBorders>
              <w:top w:val="single" w:sz="4" w:space="0" w:color="auto"/>
              <w:bottom w:val="double" w:sz="4" w:space="0" w:color="auto"/>
            </w:tcBorders>
            <w:shd w:val="clear" w:color="auto" w:fill="FFFFFF"/>
          </w:tcPr>
          <w:p w:rsidR="008D60E9" w:rsidRDefault="008D60E9"/>
        </w:tc>
      </w:tr>
    </w:tbl>
    <w:p w:rsidR="008D60E9" w:rsidRDefault="008D60E9"/>
    <w:p w:rsidR="008D60E9" w:rsidRDefault="008D60E9" w:rsidP="008D60E9">
      <w:pPr>
        <w:pStyle w:val="berschrift3"/>
      </w:pPr>
      <w:r>
        <w:t>0218 - Patient Charge Adjustment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218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PatientChargeAdjustment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which adjustments should be made to a guarantor’s charges.  For example, when a hospital agrees to adjust a guarantor’s charges to a sliding scale.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0218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2.16.840.1.113883.12.218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 Charge Adjustment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which adjustments should be made to a guarantor’s charges.  For example, when a hospital agrees to adjust a guarantor’s charges to a sliding scale.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GT1-26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0219 - Recurring Service Code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219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RecurringServiceCode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whether a treatment is continuous.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0219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2.16.840.1.113883.12.219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Recurring Service Code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whether a treatment is continuous.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PV2-31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0220 - Living Arrangement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V2LivingArrangement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characterizing the situation that patient-associated parties live in at their residential address.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2.16.840.1.113883.18.122</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livingArrangement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characterizing the situation that patient-associated parties live in at their residential address.  Used in HL7 Version 2.x messaging in the NK1 and PD1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Living Arrangement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http://terminology.hl7.org/CodeSystem/v2-0220</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2</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hl7VS-livingArrangement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Concepts characterizing the situation that patient-associated parties live in at their residential address.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Living Arrangement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Living Arrangement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characterizing the situation that patient-associated parties live in at their residential address.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NK1-21, PD1-2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0220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A</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Alone</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F</w:t>
            </w:r>
          </w:p>
        </w:tc>
        <w:tc>
          <w:tcPr>
            <w:tcW w:w="1600" w:type="dxa"/>
            <w:tcBorders>
              <w:top w:val="single" w:sz="4" w:space="0" w:color="auto"/>
              <w:bottom w:val="single" w:sz="4" w:space="0" w:color="auto"/>
            </w:tcBorders>
            <w:shd w:val="clear" w:color="auto" w:fill="F3F3F3"/>
          </w:tcPr>
          <w:p w:rsidR="008D60E9" w:rsidRDefault="008D60E9" w:rsidP="008D60E9">
            <w:r>
              <w:t>Family</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I</w:t>
            </w:r>
          </w:p>
        </w:tc>
        <w:tc>
          <w:tcPr>
            <w:tcW w:w="1600" w:type="dxa"/>
            <w:tcBorders>
              <w:top w:val="single" w:sz="4" w:space="0" w:color="auto"/>
              <w:bottom w:val="single" w:sz="4" w:space="0" w:color="auto"/>
            </w:tcBorders>
            <w:shd w:val="clear" w:color="auto" w:fill="FFFFFF"/>
          </w:tcPr>
          <w:p w:rsidR="008D60E9" w:rsidRDefault="008D60E9" w:rsidP="008D60E9">
            <w:r>
              <w:t>Institution</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R</w:t>
            </w:r>
          </w:p>
        </w:tc>
        <w:tc>
          <w:tcPr>
            <w:tcW w:w="1600" w:type="dxa"/>
            <w:tcBorders>
              <w:top w:val="single" w:sz="4" w:space="0" w:color="auto"/>
              <w:bottom w:val="single" w:sz="4" w:space="0" w:color="auto"/>
            </w:tcBorders>
            <w:shd w:val="clear" w:color="auto" w:fill="F3F3F3"/>
          </w:tcPr>
          <w:p w:rsidR="008D60E9" w:rsidRDefault="008D60E9" w:rsidP="008D60E9">
            <w:r>
              <w:t>Relative</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U</w:t>
            </w:r>
          </w:p>
        </w:tc>
        <w:tc>
          <w:tcPr>
            <w:tcW w:w="1600" w:type="dxa"/>
            <w:tcBorders>
              <w:top w:val="single" w:sz="4" w:space="0" w:color="auto"/>
              <w:bottom w:val="single" w:sz="4" w:space="0" w:color="auto"/>
            </w:tcBorders>
            <w:shd w:val="clear" w:color="auto" w:fill="FFFFFF"/>
          </w:tcPr>
          <w:p w:rsidR="008D60E9" w:rsidRDefault="008D60E9" w:rsidP="008D60E9">
            <w:r>
              <w:t>Unknown</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S</w:t>
            </w:r>
          </w:p>
        </w:tc>
        <w:tc>
          <w:tcPr>
            <w:tcW w:w="1600" w:type="dxa"/>
            <w:tcBorders>
              <w:top w:val="single" w:sz="4" w:space="0" w:color="auto"/>
              <w:bottom w:val="double" w:sz="4" w:space="0" w:color="auto"/>
            </w:tcBorders>
            <w:shd w:val="clear" w:color="auto" w:fill="F3F3F3"/>
          </w:tcPr>
          <w:p w:rsidR="008D60E9" w:rsidRDefault="008D60E9" w:rsidP="008D60E9">
            <w:r>
              <w:t>Spouse Only</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0222 - Contact Reason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ContactReason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a reason for contacting a guarantor, for example, to phone a guarantor if payments are late.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Contact Reason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a reason for contacting a guarantor, for example, to phone a guarantor if payments are late.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GT1-47, NK1-29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0223 - Living Dependency</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LivingDependency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identifying specific living conditions (e.g., spouse dependent on patient, walk-up) that are relevant to an evaluation of the patient's healthcare needs.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2.16.840.1.113883.18.124</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livingDependency2</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that identify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Used in Version 2.s messaging in the NK1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Living Dependency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http://terminology.hl7.org/CodeSystem/v2-0223</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01.11.2000</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2</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2.4</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hl7VS-livingDependency</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identifying specific living conditions (e.g., spouse dependent on patient, walk-up) that are relevant to an evaluation of the patient's healthcare needs.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Living Dependency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Living Dependency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identifying specific living conditions (e.g., spouse dependent on patient, walk-up) that are relevant to an evaluation of the patient's healthcare needs.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NK1-17, PD1-1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40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20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S</w:t>
            </w:r>
          </w:p>
        </w:tc>
        <w:tc>
          <w:tcPr>
            <w:tcW w:w="4000" w:type="dxa"/>
            <w:tcBorders>
              <w:top w:val="single" w:sz="4" w:space="0" w:color="auto"/>
              <w:bottom w:val="single" w:sz="4" w:space="0" w:color="auto"/>
            </w:tcBorders>
            <w:shd w:val="clear" w:color="auto" w:fill="FFFFFF"/>
          </w:tcPr>
          <w:p w:rsidR="008D60E9" w:rsidRDefault="008D60E9" w:rsidP="008D60E9">
            <w:pPr>
              <w:pStyle w:val="UserTableBody"/>
            </w:pPr>
            <w:r>
              <w:t>Spouse Dependent</w:t>
            </w:r>
          </w:p>
        </w:tc>
        <w:tc>
          <w:tcPr>
            <w:tcW w:w="20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M</w:t>
            </w:r>
          </w:p>
        </w:tc>
        <w:tc>
          <w:tcPr>
            <w:tcW w:w="4000" w:type="dxa"/>
            <w:tcBorders>
              <w:top w:val="single" w:sz="4" w:space="0" w:color="auto"/>
              <w:bottom w:val="single" w:sz="4" w:space="0" w:color="auto"/>
            </w:tcBorders>
            <w:shd w:val="clear" w:color="auto" w:fill="F3F3F3"/>
          </w:tcPr>
          <w:p w:rsidR="008D60E9" w:rsidRDefault="008D60E9" w:rsidP="008D60E9">
            <w:r>
              <w:t>Medical Supervision Required</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C</w:t>
            </w:r>
          </w:p>
        </w:tc>
        <w:tc>
          <w:tcPr>
            <w:tcW w:w="4000" w:type="dxa"/>
            <w:tcBorders>
              <w:top w:val="single" w:sz="4" w:space="0" w:color="auto"/>
              <w:bottom w:val="single" w:sz="4" w:space="0" w:color="auto"/>
            </w:tcBorders>
            <w:shd w:val="clear" w:color="auto" w:fill="FFFFFF"/>
          </w:tcPr>
          <w:p w:rsidR="008D60E9" w:rsidRDefault="008D60E9" w:rsidP="008D60E9">
            <w:r>
              <w:t>Small Children Dependent</w:t>
            </w:r>
          </w:p>
        </w:tc>
        <w:tc>
          <w:tcPr>
            <w:tcW w:w="20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O</w:t>
            </w:r>
          </w:p>
        </w:tc>
        <w:tc>
          <w:tcPr>
            <w:tcW w:w="4000" w:type="dxa"/>
            <w:tcBorders>
              <w:top w:val="single" w:sz="4" w:space="0" w:color="auto"/>
              <w:bottom w:val="single" w:sz="4" w:space="0" w:color="auto"/>
            </w:tcBorders>
            <w:shd w:val="clear" w:color="auto" w:fill="F3F3F3"/>
          </w:tcPr>
          <w:p w:rsidR="008D60E9" w:rsidRDefault="008D60E9" w:rsidP="008D60E9">
            <w:r>
              <w:t>Other</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sidP="008D60E9">
            <w:r>
              <w:t>U</w:t>
            </w:r>
          </w:p>
        </w:tc>
        <w:tc>
          <w:tcPr>
            <w:tcW w:w="4000" w:type="dxa"/>
            <w:tcBorders>
              <w:top w:val="single" w:sz="4" w:space="0" w:color="auto"/>
              <w:bottom w:val="double" w:sz="4" w:space="0" w:color="auto"/>
            </w:tcBorders>
            <w:shd w:val="clear" w:color="auto" w:fill="FFFFFF"/>
          </w:tcPr>
          <w:p w:rsidR="008D60E9" w:rsidRDefault="008D60E9" w:rsidP="008D60E9">
            <w:r>
              <w:t>Unknown</w:t>
            </w:r>
          </w:p>
        </w:tc>
        <w:tc>
          <w:tcPr>
            <w:tcW w:w="2000" w:type="dxa"/>
            <w:tcBorders>
              <w:top w:val="single" w:sz="4" w:space="0" w:color="auto"/>
              <w:bottom w:val="double" w:sz="4" w:space="0" w:color="auto"/>
            </w:tcBorders>
            <w:shd w:val="clear" w:color="auto" w:fill="FFFFFF"/>
          </w:tcPr>
          <w:p w:rsidR="008D60E9" w:rsidRDefault="008D60E9" w:rsidP="008D60E9"/>
        </w:tc>
        <w:tc>
          <w:tcPr>
            <w:tcW w:w="12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8D60E9" w:rsidRDefault="008D60E9" w:rsidP="008D60E9">
      <w:pPr>
        <w:pStyle w:val="berschrift3"/>
      </w:pPr>
      <w:r>
        <w:t>0224 - Transport Arranged</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TransportArranged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defining whether patient transportation preparations are in place.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2.16.840.1.113883.18.125</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transportArranged</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defining whether patient transportation preparations are in place.  Used in HL7 Version 2.x messaging in the OBR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Transport Arranged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http://terminology.hl7.org/CodeSystem/v2-0224</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hl7VS-transportArranged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defining whether patient transportation preparations are in place.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Transport Arranged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Transport Arranged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defining whether patient transportation preparations are in place.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OBR-41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A</w:t>
            </w:r>
          </w:p>
        </w:tc>
        <w:tc>
          <w:tcPr>
            <w:tcW w:w="1600" w:type="dxa"/>
            <w:tcBorders>
              <w:bottom w:val="single" w:sz="4" w:space="0" w:color="auto"/>
            </w:tcBorders>
            <w:shd w:val="clear" w:color="auto" w:fill="FFFFFF"/>
          </w:tcPr>
          <w:p w:rsidR="008D60E9" w:rsidRDefault="008D60E9" w:rsidP="008D60E9">
            <w:pPr>
              <w:pStyle w:val="HL7TableBody"/>
            </w:pPr>
            <w:r>
              <w:t>Arranged</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w:t>
            </w:r>
          </w:p>
        </w:tc>
        <w:tc>
          <w:tcPr>
            <w:tcW w:w="1600" w:type="dxa"/>
            <w:tcBorders>
              <w:bottom w:val="single" w:sz="4" w:space="0" w:color="auto"/>
            </w:tcBorders>
            <w:shd w:val="clear" w:color="auto" w:fill="F3F3F3"/>
          </w:tcPr>
          <w:p w:rsidR="008D60E9" w:rsidRDefault="008D60E9" w:rsidP="008D60E9">
            <w:r>
              <w:t>Not Arranged</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U</w:t>
            </w:r>
          </w:p>
        </w:tc>
        <w:tc>
          <w:tcPr>
            <w:tcW w:w="1600" w:type="dxa"/>
            <w:shd w:val="clear" w:color="auto" w:fill="FFFFFF"/>
          </w:tcPr>
          <w:p w:rsidR="008D60E9" w:rsidRDefault="008D60E9" w:rsidP="008D60E9">
            <w:r>
              <w:t>Unknown</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0225 - Escort Required</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EscortRequired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indicating whether a patient must be accompanied while travelling to a diagnostic service department.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2.16.840.1.113883.18.126</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escortRequired</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defining whether patient transportation preparations are in place.  Used in HL7 Version 2.x messaging in the OBR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Escort Required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http://terminology.hl7.org/CodeSystem/v2-0225</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2.16.840.1.113883.21.138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hl7VS-escortRequired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indicating whether a patient must be accompanied while travelling to a diagnostic service department.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Escort Required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Escort Required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indicating whether a patient must be accompanied while travelling to a diagnostic service department.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OBR-42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R</w:t>
            </w:r>
          </w:p>
        </w:tc>
        <w:tc>
          <w:tcPr>
            <w:tcW w:w="1600" w:type="dxa"/>
            <w:tcBorders>
              <w:bottom w:val="single" w:sz="4" w:space="0" w:color="auto"/>
            </w:tcBorders>
            <w:shd w:val="clear" w:color="auto" w:fill="FFFFFF"/>
          </w:tcPr>
          <w:p w:rsidR="008D60E9" w:rsidRDefault="008D60E9" w:rsidP="008D60E9">
            <w:pPr>
              <w:pStyle w:val="HL7TableBody"/>
            </w:pPr>
            <w:r>
              <w:t>Required</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w:t>
            </w:r>
          </w:p>
        </w:tc>
        <w:tc>
          <w:tcPr>
            <w:tcW w:w="1600" w:type="dxa"/>
            <w:tcBorders>
              <w:bottom w:val="single" w:sz="4" w:space="0" w:color="auto"/>
            </w:tcBorders>
            <w:shd w:val="clear" w:color="auto" w:fill="F3F3F3"/>
          </w:tcPr>
          <w:p w:rsidR="008D60E9" w:rsidRDefault="008D60E9" w:rsidP="008D60E9">
            <w:r>
              <w:t>Not Required</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U</w:t>
            </w:r>
          </w:p>
        </w:tc>
        <w:tc>
          <w:tcPr>
            <w:tcW w:w="1600" w:type="dxa"/>
            <w:shd w:val="clear" w:color="auto" w:fill="FFFFFF"/>
          </w:tcPr>
          <w:p w:rsidR="008D60E9" w:rsidRDefault="008D60E9" w:rsidP="008D60E9">
            <w:r>
              <w:t>Unknown</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0227 - Manufacturers of Vaccines (code=MVX)</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ManufacturersOfVaccines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for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Table OID</w:t>
            </w:r>
          </w:p>
        </w:tc>
        <w:tc>
          <w:tcPr>
            <w:tcW w:w="7200" w:type="dxa"/>
            <w:shd w:val="clear" w:color="auto" w:fill="auto"/>
          </w:tcPr>
          <w:p w:rsidR="008D60E9" w:rsidRDefault="008D60E9" w:rsidP="008D60E9">
            <w:pPr>
              <w:pStyle w:val="OtherTableBody"/>
            </w:pPr>
            <w:r>
              <w:t>2.16.840.1.113883.12.227</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PH_ManufacturersOfVaccinesMVX_CDC_NIP</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Manufacturers of Vaccines (code=MVX)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http://terminology.hl7.org/CodeSystem/v2-0227</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Version Info</w:t>
            </w:r>
          </w:p>
        </w:tc>
        <w:tc>
          <w:tcPr>
            <w:tcW w:w="7200" w:type="dxa"/>
            <w:shd w:val="clear" w:color="auto" w:fill="auto"/>
          </w:tcPr>
          <w:p w:rsidR="008D60E9" w:rsidRDefault="008D60E9" w:rsidP="008D60E9">
            <w:pPr>
              <w:pStyle w:val="OtherTableBody"/>
            </w:pPr>
            <w:r>
              <w:t>Versioning defined by external organization; see external source for details.</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2.16.840.1.114222.4.11.826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PHVS_ManufacturersOfVaccinesMVX_CDC_NIP</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specify the organization that manufactures a vaccine. The values are maintained by the US Centers of Disease Control.  Note that the source of truth for these code values are maintained by the CDC, and the code system may be acce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Manufacturers of Vaccines (code=MVX)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unspecified</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PH_ManufacturersOfVaccinesMVX_CDC_NIP</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Full Name</w:t>
            </w:r>
          </w:p>
        </w:tc>
        <w:tc>
          <w:tcPr>
            <w:tcW w:w="6600" w:type="dxa"/>
            <w:shd w:val="clear" w:color="auto" w:fill="auto"/>
          </w:tcPr>
          <w:p w:rsidR="008D60E9" w:rsidRDefault="008D60E9" w:rsidP="008D60E9">
            <w:pPr>
              <w:pStyle w:val="OtherTableBody"/>
            </w:pPr>
            <w:r>
              <w:t>Manufacturers of Vaccines (code=MVX) Code System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UTG URL</w:t>
            </w:r>
          </w:p>
        </w:tc>
        <w:tc>
          <w:tcPr>
            <w:tcW w:w="6600" w:type="dxa"/>
            <w:shd w:val="clear" w:color="auto" w:fill="auto"/>
          </w:tcPr>
          <w:p w:rsidR="008D60E9" w:rsidRDefault="008D60E9" w:rsidP="008D60E9">
            <w:pPr>
              <w:pStyle w:val="OtherTableBody"/>
            </w:pPr>
            <w:r>
              <w:t>http://terminology.hl7.org/CodeSystem/v2-0227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Imported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RXA-17, RXD-20, RXG-21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0228 - Diagnosis Classification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DiagnosisClassification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classify whether a patient visit can be related to a diagnosis.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2.16.840.1.113883.18.128</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diagnosisClassification</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classify whether a patient visit can be related to a diagnosis.  Used in HL7 Version 2.x messaging in the DG1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Diagnosis Classification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http://terminology.hl7.org/CodeSystem/v2-0228</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hl7VS-diagnosisClassification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classify whether a patient visit can be related to a diagnosis.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Diagnosis Classification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http://terminology.hl7.org/ValueSet/v2-0228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Diagnosis Classification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classify whether a patient visit can be related to a diagnosis.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DG1-17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40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20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C</w:t>
            </w:r>
          </w:p>
        </w:tc>
        <w:tc>
          <w:tcPr>
            <w:tcW w:w="4000" w:type="dxa"/>
            <w:tcBorders>
              <w:top w:val="single" w:sz="4" w:space="0" w:color="auto"/>
              <w:bottom w:val="single" w:sz="4" w:space="0" w:color="auto"/>
            </w:tcBorders>
            <w:shd w:val="clear" w:color="auto" w:fill="FFFFFF"/>
          </w:tcPr>
          <w:p w:rsidR="008D60E9" w:rsidRDefault="008D60E9" w:rsidP="008D60E9">
            <w:pPr>
              <w:pStyle w:val="UserTableBody"/>
            </w:pPr>
            <w:r>
              <w:t>Consultation</w:t>
            </w:r>
          </w:p>
        </w:tc>
        <w:tc>
          <w:tcPr>
            <w:tcW w:w="20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D</w:t>
            </w:r>
          </w:p>
        </w:tc>
        <w:tc>
          <w:tcPr>
            <w:tcW w:w="4000" w:type="dxa"/>
            <w:tcBorders>
              <w:top w:val="single" w:sz="4" w:space="0" w:color="auto"/>
              <w:bottom w:val="single" w:sz="4" w:space="0" w:color="auto"/>
            </w:tcBorders>
            <w:shd w:val="clear" w:color="auto" w:fill="F3F3F3"/>
          </w:tcPr>
          <w:p w:rsidR="008D60E9" w:rsidRDefault="008D60E9" w:rsidP="008D60E9">
            <w:r>
              <w:t>Diagnosis</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M</w:t>
            </w:r>
          </w:p>
        </w:tc>
        <w:tc>
          <w:tcPr>
            <w:tcW w:w="4000" w:type="dxa"/>
            <w:tcBorders>
              <w:top w:val="single" w:sz="4" w:space="0" w:color="auto"/>
              <w:bottom w:val="single" w:sz="4" w:space="0" w:color="auto"/>
            </w:tcBorders>
            <w:shd w:val="clear" w:color="auto" w:fill="FFFFFF"/>
          </w:tcPr>
          <w:p w:rsidR="008D60E9" w:rsidRDefault="008D60E9" w:rsidP="008D60E9">
            <w:r>
              <w:t>Medication (antibiotic)</w:t>
            </w:r>
          </w:p>
        </w:tc>
        <w:tc>
          <w:tcPr>
            <w:tcW w:w="20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O</w:t>
            </w:r>
          </w:p>
        </w:tc>
        <w:tc>
          <w:tcPr>
            <w:tcW w:w="4000" w:type="dxa"/>
            <w:tcBorders>
              <w:top w:val="single" w:sz="4" w:space="0" w:color="auto"/>
              <w:bottom w:val="single" w:sz="4" w:space="0" w:color="auto"/>
            </w:tcBorders>
            <w:shd w:val="clear" w:color="auto" w:fill="F3F3F3"/>
          </w:tcPr>
          <w:p w:rsidR="008D60E9" w:rsidRDefault="008D60E9" w:rsidP="008D60E9">
            <w:r>
              <w:t>Other</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R</w:t>
            </w:r>
          </w:p>
        </w:tc>
        <w:tc>
          <w:tcPr>
            <w:tcW w:w="4000" w:type="dxa"/>
            <w:tcBorders>
              <w:top w:val="single" w:sz="4" w:space="0" w:color="auto"/>
              <w:bottom w:val="single" w:sz="4" w:space="0" w:color="auto"/>
            </w:tcBorders>
            <w:shd w:val="clear" w:color="auto" w:fill="FFFFFF"/>
          </w:tcPr>
          <w:p w:rsidR="008D60E9" w:rsidRDefault="008D60E9" w:rsidP="008D60E9">
            <w:r>
              <w:t>Radiological scheduling (not using ICDA codes)</w:t>
            </w:r>
          </w:p>
        </w:tc>
        <w:tc>
          <w:tcPr>
            <w:tcW w:w="20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S</w:t>
            </w:r>
          </w:p>
        </w:tc>
        <w:tc>
          <w:tcPr>
            <w:tcW w:w="4000" w:type="dxa"/>
            <w:tcBorders>
              <w:top w:val="single" w:sz="4" w:space="0" w:color="auto"/>
              <w:bottom w:val="single" w:sz="4" w:space="0" w:color="auto"/>
            </w:tcBorders>
            <w:shd w:val="clear" w:color="auto" w:fill="F3F3F3"/>
          </w:tcPr>
          <w:p w:rsidR="008D60E9" w:rsidRDefault="008D60E9" w:rsidP="008D60E9">
            <w:r>
              <w:t>Sign and symptom</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T</w:t>
            </w:r>
          </w:p>
        </w:tc>
        <w:tc>
          <w:tcPr>
            <w:tcW w:w="4000" w:type="dxa"/>
            <w:tcBorders>
              <w:top w:val="single" w:sz="4" w:space="0" w:color="auto"/>
              <w:bottom w:val="single" w:sz="4" w:space="0" w:color="auto"/>
            </w:tcBorders>
            <w:shd w:val="clear" w:color="auto" w:fill="FFFFFF"/>
          </w:tcPr>
          <w:p w:rsidR="008D60E9" w:rsidRDefault="008D60E9" w:rsidP="008D60E9">
            <w:r>
              <w:t>Tissue diagnosis</w:t>
            </w:r>
          </w:p>
        </w:tc>
        <w:tc>
          <w:tcPr>
            <w:tcW w:w="20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I</w:t>
            </w:r>
          </w:p>
        </w:tc>
        <w:tc>
          <w:tcPr>
            <w:tcW w:w="4000" w:type="dxa"/>
            <w:tcBorders>
              <w:top w:val="single" w:sz="4" w:space="0" w:color="auto"/>
              <w:bottom w:val="double" w:sz="4" w:space="0" w:color="auto"/>
            </w:tcBorders>
            <w:shd w:val="clear" w:color="auto" w:fill="F3F3F3"/>
          </w:tcPr>
          <w:p w:rsidR="008D60E9" w:rsidRDefault="008D60E9" w:rsidP="008D60E9">
            <w:r>
              <w:t>Invasive procedure not classified elsewhere (I.V., catheter, etc.)</w:t>
            </w:r>
          </w:p>
        </w:tc>
        <w:tc>
          <w:tcPr>
            <w:tcW w:w="20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0229 - DRG Payor</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229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DrgPayor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a Diagnostic Resource Group Payor.  US Realm.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0229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2.16.840.1.113883.12.229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DRG Payor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a Diagnostic Resource Group Payor.  US Realm.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IN3-12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0230 - Procedure Functional Type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ProcedureFunctionalType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classify a procedure.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2.16.840.1.113883.18.130</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procedureFunctionalType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classify a procedure.  Used in HL7 Version 2.x messaging in the PR1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Procedure Functional Type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http://terminology.hl7.org/CodeSystem/v2-0230</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hl7VS-procedureFunctionalType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classify a procedure.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Procedure Functional Type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Procedure Functional 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classify a procedure.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PR1-6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40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20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A</w:t>
            </w:r>
          </w:p>
        </w:tc>
        <w:tc>
          <w:tcPr>
            <w:tcW w:w="4000" w:type="dxa"/>
            <w:tcBorders>
              <w:top w:val="single" w:sz="4" w:space="0" w:color="auto"/>
              <w:bottom w:val="single" w:sz="4" w:space="0" w:color="auto"/>
            </w:tcBorders>
            <w:shd w:val="clear" w:color="auto" w:fill="FFFFFF"/>
          </w:tcPr>
          <w:p w:rsidR="008D60E9" w:rsidRDefault="008D60E9" w:rsidP="008D60E9">
            <w:pPr>
              <w:pStyle w:val="UserTableBody"/>
            </w:pPr>
            <w:r>
              <w:t>Anesthesia</w:t>
            </w:r>
          </w:p>
        </w:tc>
        <w:tc>
          <w:tcPr>
            <w:tcW w:w="20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w:t>
            </w:r>
          </w:p>
        </w:tc>
        <w:tc>
          <w:tcPr>
            <w:tcW w:w="4000" w:type="dxa"/>
            <w:tcBorders>
              <w:top w:val="single" w:sz="4" w:space="0" w:color="auto"/>
              <w:bottom w:val="single" w:sz="4" w:space="0" w:color="auto"/>
            </w:tcBorders>
            <w:shd w:val="clear" w:color="auto" w:fill="F3F3F3"/>
          </w:tcPr>
          <w:p w:rsidR="008D60E9" w:rsidRDefault="008D60E9" w:rsidP="008D60E9">
            <w:r>
              <w:t>Procedure for treatment (therapeutic, including operations)</w:t>
            </w:r>
          </w:p>
        </w:tc>
        <w:tc>
          <w:tcPr>
            <w:tcW w:w="20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I</w:t>
            </w:r>
          </w:p>
        </w:tc>
        <w:tc>
          <w:tcPr>
            <w:tcW w:w="4000" w:type="dxa"/>
            <w:tcBorders>
              <w:top w:val="single" w:sz="4" w:space="0" w:color="auto"/>
              <w:bottom w:val="single" w:sz="4" w:space="0" w:color="auto"/>
            </w:tcBorders>
            <w:shd w:val="clear" w:color="auto" w:fill="FFFFFF"/>
          </w:tcPr>
          <w:p w:rsidR="008D60E9" w:rsidRDefault="008D60E9" w:rsidP="008D60E9">
            <w:r>
              <w:t>Invasive procedure not classified elsewhere (e.g., IV, catheter, etc.)</w:t>
            </w:r>
          </w:p>
        </w:tc>
        <w:tc>
          <w:tcPr>
            <w:tcW w:w="20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D</w:t>
            </w:r>
          </w:p>
        </w:tc>
        <w:tc>
          <w:tcPr>
            <w:tcW w:w="4000" w:type="dxa"/>
            <w:tcBorders>
              <w:top w:val="single" w:sz="4" w:space="0" w:color="auto"/>
              <w:bottom w:val="double" w:sz="4" w:space="0" w:color="auto"/>
            </w:tcBorders>
            <w:shd w:val="clear" w:color="auto" w:fill="F3F3F3"/>
          </w:tcPr>
          <w:p w:rsidR="008D60E9" w:rsidRDefault="008D60E9" w:rsidP="008D60E9">
            <w:r>
              <w:t>Diagnostic procedure</w:t>
            </w:r>
          </w:p>
        </w:tc>
        <w:tc>
          <w:tcPr>
            <w:tcW w:w="20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0231 - Student Status</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StudentStatus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designate whether a guarantor is a full or part time student.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2.16.840.1.113883.18.131</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studentStatus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designate whether a guarantor is a full or part time student.  Used in HL7 Version 2.x messaging in the GT1, NK1 and PD1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Student Status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http://terminology.hl7.org/CodeSystem/v2-0231</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hl7VS-studentStatus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designate whether a guarantor is a full or part time student.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Student Status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representative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Student Status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designate whether a guarantor is a full or part time student.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GT1-40, NK1-24, PD1-5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F</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Full-time student</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w:t>
            </w:r>
          </w:p>
        </w:tc>
        <w:tc>
          <w:tcPr>
            <w:tcW w:w="1600" w:type="dxa"/>
            <w:tcBorders>
              <w:top w:val="single" w:sz="4" w:space="0" w:color="auto"/>
              <w:bottom w:val="single" w:sz="4" w:space="0" w:color="auto"/>
            </w:tcBorders>
            <w:shd w:val="clear" w:color="auto" w:fill="F3F3F3"/>
          </w:tcPr>
          <w:p w:rsidR="008D60E9" w:rsidRDefault="008D60E9" w:rsidP="008D60E9">
            <w:r>
              <w:t>Part-time student</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sidP="008D60E9">
            <w:r>
              <w:t>N</w:t>
            </w:r>
          </w:p>
        </w:tc>
        <w:tc>
          <w:tcPr>
            <w:tcW w:w="1600" w:type="dxa"/>
            <w:tcBorders>
              <w:top w:val="single" w:sz="4" w:space="0" w:color="auto"/>
              <w:bottom w:val="double" w:sz="4" w:space="0" w:color="auto"/>
            </w:tcBorders>
            <w:shd w:val="clear" w:color="auto" w:fill="FFFFFF"/>
          </w:tcPr>
          <w:p w:rsidR="008D60E9" w:rsidRDefault="008D60E9" w:rsidP="008D60E9">
            <w:r>
              <w:t>Not a student</w:t>
            </w:r>
          </w:p>
        </w:tc>
        <w:tc>
          <w:tcPr>
            <w:tcW w:w="4400" w:type="dxa"/>
            <w:tcBorders>
              <w:top w:val="single" w:sz="4" w:space="0" w:color="auto"/>
              <w:bottom w:val="double" w:sz="4" w:space="0" w:color="auto"/>
            </w:tcBorders>
            <w:shd w:val="clear" w:color="auto" w:fill="FFFFFF"/>
          </w:tcPr>
          <w:p w:rsidR="008D60E9" w:rsidRDefault="008D60E9" w:rsidP="008D60E9"/>
        </w:tc>
        <w:tc>
          <w:tcPr>
            <w:tcW w:w="12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8D60E9" w:rsidRDefault="008D60E9" w:rsidP="008D60E9">
      <w:pPr>
        <w:pStyle w:val="berschrift3"/>
      </w:pPr>
      <w:r>
        <w:t>0232 - Insurance Company Contact Reason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InsuranceCompanyContactReason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describe why an insurance company has been contacted.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2.16.840.1.113883.18.132</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insuranceCompanyContactReason</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describe why an insurance company has been contacted.  Used in HL7 Version 2.x messaging in the IN2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 Insurance Company Contact Reason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http://terminology.hl7.org/CodeSystem/v2-0232</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hl7VS-insuranceCompanyContactReason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describe why an insurance company has been contacted.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 Insurance Company Contact Reason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Insurance Company Contact Reason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describe why an insurance company has been contacted.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IN2-57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01</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Medicare claim status</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02</w:t>
            </w:r>
          </w:p>
        </w:tc>
        <w:tc>
          <w:tcPr>
            <w:tcW w:w="1600" w:type="dxa"/>
            <w:tcBorders>
              <w:top w:val="single" w:sz="4" w:space="0" w:color="auto"/>
              <w:bottom w:val="single" w:sz="4" w:space="0" w:color="auto"/>
            </w:tcBorders>
            <w:shd w:val="clear" w:color="auto" w:fill="F3F3F3"/>
          </w:tcPr>
          <w:p w:rsidR="008D60E9" w:rsidRDefault="008D60E9" w:rsidP="008D60E9">
            <w:r>
              <w:t>Medicaid claim status</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sidP="008D60E9">
            <w:r>
              <w:t>03</w:t>
            </w:r>
          </w:p>
        </w:tc>
        <w:tc>
          <w:tcPr>
            <w:tcW w:w="1600" w:type="dxa"/>
            <w:tcBorders>
              <w:top w:val="single" w:sz="4" w:space="0" w:color="auto"/>
              <w:bottom w:val="double" w:sz="4" w:space="0" w:color="auto"/>
            </w:tcBorders>
            <w:shd w:val="clear" w:color="auto" w:fill="FFFFFF"/>
          </w:tcPr>
          <w:p w:rsidR="008D60E9" w:rsidRDefault="008D60E9" w:rsidP="008D60E9">
            <w:r>
              <w:t>Name/address change</w:t>
            </w:r>
          </w:p>
        </w:tc>
        <w:tc>
          <w:tcPr>
            <w:tcW w:w="4400" w:type="dxa"/>
            <w:tcBorders>
              <w:top w:val="single" w:sz="4" w:space="0" w:color="auto"/>
              <w:bottom w:val="double" w:sz="4" w:space="0" w:color="auto"/>
            </w:tcBorders>
            <w:shd w:val="clear" w:color="auto" w:fill="FFFFFF"/>
          </w:tcPr>
          <w:p w:rsidR="008D60E9" w:rsidRDefault="008D60E9" w:rsidP="008D60E9"/>
        </w:tc>
        <w:tc>
          <w:tcPr>
            <w:tcW w:w="12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8D60E9" w:rsidRDefault="008D60E9" w:rsidP="008D60E9">
      <w:pPr>
        <w:pStyle w:val="berschrift3"/>
      </w:pPr>
      <w:r>
        <w:t>0233 - Non-Concur Code/Description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Non-concurCode_Description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specify a non-concur code and description for a denied request, used in insurance claims processing.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Non-Concur Code/Description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that specify a non-concur code and description for a denied request, used in insurance claims processing.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0234 - Report Timing</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ReportTiming</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identify the time span of a report or the reason for a report sent to a regulatory agency.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2.16.840.1.113883.18.133</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reportTiming</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identify the time span of a report or the reason for a report sent to a regulatory agency.  Used in HL7 Version 2.x messaging in the PES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Report Timing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http://terminology.hl7.org/CodeSystem/v2-0234</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hl7VS-reportTiming</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time span of a report or the reason for a report sent to a regulatory agency.</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Report Timing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Report Timing</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identify the time span of a report or the reason for a report sent to a regulatory agency.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PES-11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CO</w:t>
            </w:r>
          </w:p>
        </w:tc>
        <w:tc>
          <w:tcPr>
            <w:tcW w:w="1600" w:type="dxa"/>
            <w:tcBorders>
              <w:bottom w:val="single" w:sz="4" w:space="0" w:color="auto"/>
            </w:tcBorders>
            <w:shd w:val="clear" w:color="auto" w:fill="FFFFFF"/>
          </w:tcPr>
          <w:p w:rsidR="008D60E9" w:rsidRDefault="008D60E9" w:rsidP="008D60E9">
            <w:pPr>
              <w:pStyle w:val="HL7TableBody"/>
            </w:pPr>
            <w:r>
              <w:t>Correction</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AD</w:t>
            </w:r>
          </w:p>
        </w:tc>
        <w:tc>
          <w:tcPr>
            <w:tcW w:w="1600" w:type="dxa"/>
            <w:tcBorders>
              <w:bottom w:val="single" w:sz="4" w:space="0" w:color="auto"/>
            </w:tcBorders>
            <w:shd w:val="clear" w:color="auto" w:fill="F3F3F3"/>
          </w:tcPr>
          <w:p w:rsidR="008D60E9" w:rsidRDefault="008D60E9" w:rsidP="008D60E9">
            <w:r>
              <w:t>Additional information</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RQ</w:t>
            </w:r>
          </w:p>
        </w:tc>
        <w:tc>
          <w:tcPr>
            <w:tcW w:w="1600" w:type="dxa"/>
            <w:tcBorders>
              <w:bottom w:val="single" w:sz="4" w:space="0" w:color="auto"/>
            </w:tcBorders>
            <w:shd w:val="clear" w:color="auto" w:fill="FFFFFF"/>
          </w:tcPr>
          <w:p w:rsidR="008D60E9" w:rsidRDefault="008D60E9" w:rsidP="008D60E9">
            <w:r>
              <w:t>Requested information</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DE</w:t>
            </w:r>
          </w:p>
        </w:tc>
        <w:tc>
          <w:tcPr>
            <w:tcW w:w="1600" w:type="dxa"/>
            <w:tcBorders>
              <w:bottom w:val="single" w:sz="4" w:space="0" w:color="auto"/>
            </w:tcBorders>
            <w:shd w:val="clear" w:color="auto" w:fill="F3F3F3"/>
          </w:tcPr>
          <w:p w:rsidR="008D60E9" w:rsidRDefault="008D60E9" w:rsidP="008D60E9">
            <w:r>
              <w:t>Device evaluation</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PD</w:t>
            </w:r>
          </w:p>
        </w:tc>
        <w:tc>
          <w:tcPr>
            <w:tcW w:w="1600" w:type="dxa"/>
            <w:tcBorders>
              <w:bottom w:val="single" w:sz="4" w:space="0" w:color="auto"/>
            </w:tcBorders>
            <w:shd w:val="clear" w:color="auto" w:fill="FFFFFF"/>
          </w:tcPr>
          <w:p w:rsidR="008D60E9" w:rsidRDefault="008D60E9" w:rsidP="008D60E9">
            <w:r>
              <w:t>Periodic</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3D</w:t>
            </w:r>
          </w:p>
        </w:tc>
        <w:tc>
          <w:tcPr>
            <w:tcW w:w="1600" w:type="dxa"/>
            <w:tcBorders>
              <w:bottom w:val="single" w:sz="4" w:space="0" w:color="auto"/>
            </w:tcBorders>
            <w:shd w:val="clear" w:color="auto" w:fill="F3F3F3"/>
          </w:tcPr>
          <w:p w:rsidR="008D60E9" w:rsidRDefault="008D60E9" w:rsidP="008D60E9">
            <w:r>
              <w:t>3 day report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7D</w:t>
            </w:r>
          </w:p>
        </w:tc>
        <w:tc>
          <w:tcPr>
            <w:tcW w:w="1600" w:type="dxa"/>
            <w:tcBorders>
              <w:bottom w:val="single" w:sz="4" w:space="0" w:color="auto"/>
            </w:tcBorders>
            <w:shd w:val="clear" w:color="auto" w:fill="FFFFFF"/>
          </w:tcPr>
          <w:p w:rsidR="008D60E9" w:rsidRDefault="008D60E9" w:rsidP="008D60E9">
            <w:r>
              <w:t>7 day report</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10D</w:t>
            </w:r>
          </w:p>
        </w:tc>
        <w:tc>
          <w:tcPr>
            <w:tcW w:w="1600" w:type="dxa"/>
            <w:tcBorders>
              <w:bottom w:val="single" w:sz="4" w:space="0" w:color="auto"/>
            </w:tcBorders>
            <w:shd w:val="clear" w:color="auto" w:fill="F3F3F3"/>
          </w:tcPr>
          <w:p w:rsidR="008D60E9" w:rsidRDefault="008D60E9" w:rsidP="008D60E9">
            <w:r>
              <w:t>10 day report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15D</w:t>
            </w:r>
          </w:p>
        </w:tc>
        <w:tc>
          <w:tcPr>
            <w:tcW w:w="1600" w:type="dxa"/>
            <w:tcBorders>
              <w:bottom w:val="single" w:sz="4" w:space="0" w:color="auto"/>
            </w:tcBorders>
            <w:shd w:val="clear" w:color="auto" w:fill="FFFFFF"/>
          </w:tcPr>
          <w:p w:rsidR="008D60E9" w:rsidRDefault="008D60E9" w:rsidP="008D60E9">
            <w:r>
              <w:t>15 day report</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30D</w:t>
            </w:r>
          </w:p>
        </w:tc>
        <w:tc>
          <w:tcPr>
            <w:tcW w:w="1600" w:type="dxa"/>
            <w:shd w:val="clear" w:color="auto" w:fill="F3F3F3"/>
          </w:tcPr>
          <w:p w:rsidR="008D60E9" w:rsidRDefault="008D60E9" w:rsidP="008D60E9">
            <w:r>
              <w:t>30 day report</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0235 - Report Source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ReportSource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identify where a report sender learned about an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2.16.840.1.113883.18.134</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reportSource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identify where a report sender learned about an event.  Used in HL7 Version 2.x messaging in the PES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Report Source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http://terminology.hl7.org/CodeSystem/v2-0235</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hl7VS-reportSource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where a report sender learned about an event.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Report Source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Report Source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identify where a report sender learned about an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PES-12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C</w:t>
            </w:r>
          </w:p>
        </w:tc>
        <w:tc>
          <w:tcPr>
            <w:tcW w:w="1600" w:type="dxa"/>
            <w:tcBorders>
              <w:bottom w:val="single" w:sz="4" w:space="0" w:color="auto"/>
            </w:tcBorders>
            <w:shd w:val="clear" w:color="auto" w:fill="FFFFFF"/>
          </w:tcPr>
          <w:p w:rsidR="008D60E9" w:rsidRDefault="008D60E9" w:rsidP="008D60E9">
            <w:pPr>
              <w:pStyle w:val="HL7TableBody"/>
            </w:pPr>
            <w:r>
              <w:t>Clinical trial</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w:t>
            </w:r>
          </w:p>
        </w:tc>
        <w:tc>
          <w:tcPr>
            <w:tcW w:w="1600" w:type="dxa"/>
            <w:tcBorders>
              <w:bottom w:val="single" w:sz="4" w:space="0" w:color="auto"/>
            </w:tcBorders>
            <w:shd w:val="clear" w:color="auto" w:fill="F3F3F3"/>
          </w:tcPr>
          <w:p w:rsidR="008D60E9" w:rsidRDefault="008D60E9" w:rsidP="008D60E9">
            <w:r>
              <w:t>Literature</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H</w:t>
            </w:r>
          </w:p>
        </w:tc>
        <w:tc>
          <w:tcPr>
            <w:tcW w:w="1600" w:type="dxa"/>
            <w:tcBorders>
              <w:bottom w:val="single" w:sz="4" w:space="0" w:color="auto"/>
            </w:tcBorders>
            <w:shd w:val="clear" w:color="auto" w:fill="FFFFFF"/>
          </w:tcPr>
          <w:p w:rsidR="008D60E9" w:rsidRDefault="008D60E9" w:rsidP="008D60E9">
            <w:r>
              <w:t>Health professional</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w:t>
            </w:r>
          </w:p>
        </w:tc>
        <w:tc>
          <w:tcPr>
            <w:tcW w:w="1600" w:type="dxa"/>
            <w:tcBorders>
              <w:bottom w:val="single" w:sz="4" w:space="0" w:color="auto"/>
            </w:tcBorders>
            <w:shd w:val="clear" w:color="auto" w:fill="F3F3F3"/>
          </w:tcPr>
          <w:p w:rsidR="008D60E9" w:rsidRDefault="008D60E9" w:rsidP="008D60E9">
            <w:r>
              <w:t>Regulatory agency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D</w:t>
            </w:r>
          </w:p>
        </w:tc>
        <w:tc>
          <w:tcPr>
            <w:tcW w:w="1600" w:type="dxa"/>
            <w:tcBorders>
              <w:bottom w:val="single" w:sz="4" w:space="0" w:color="auto"/>
            </w:tcBorders>
            <w:shd w:val="clear" w:color="auto" w:fill="FFFFFF"/>
          </w:tcPr>
          <w:p w:rsidR="008D60E9" w:rsidRDefault="008D60E9" w:rsidP="008D60E9">
            <w:r>
              <w:t>Database/registry/poison control center</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w:t>
            </w:r>
          </w:p>
        </w:tc>
        <w:tc>
          <w:tcPr>
            <w:tcW w:w="1600" w:type="dxa"/>
            <w:tcBorders>
              <w:bottom w:val="single" w:sz="4" w:space="0" w:color="auto"/>
            </w:tcBorders>
            <w:shd w:val="clear" w:color="auto" w:fill="F3F3F3"/>
          </w:tcPr>
          <w:p w:rsidR="008D60E9" w:rsidRDefault="008D60E9" w:rsidP="008D60E9">
            <w:r>
              <w:t>Non-healthcare professional</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P</w:t>
            </w:r>
          </w:p>
        </w:tc>
        <w:tc>
          <w:tcPr>
            <w:tcW w:w="1600" w:type="dxa"/>
            <w:tcBorders>
              <w:bottom w:val="single" w:sz="4" w:space="0" w:color="auto"/>
            </w:tcBorders>
            <w:shd w:val="clear" w:color="auto" w:fill="FFFFFF"/>
          </w:tcPr>
          <w:p w:rsidR="008D60E9" w:rsidRDefault="008D60E9" w:rsidP="008D60E9">
            <w:r>
              <w:t>Patient</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w:t>
            </w:r>
          </w:p>
        </w:tc>
        <w:tc>
          <w:tcPr>
            <w:tcW w:w="1600" w:type="dxa"/>
            <w:tcBorders>
              <w:bottom w:val="single" w:sz="4" w:space="0" w:color="auto"/>
            </w:tcBorders>
            <w:shd w:val="clear" w:color="auto" w:fill="F3F3F3"/>
          </w:tcPr>
          <w:p w:rsidR="008D60E9" w:rsidRDefault="008D60E9" w:rsidP="008D60E9">
            <w:r>
              <w:t>Manufacturer/marketing authority holder</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w:t>
            </w:r>
          </w:p>
        </w:tc>
        <w:tc>
          <w:tcPr>
            <w:tcW w:w="1600" w:type="dxa"/>
            <w:tcBorders>
              <w:bottom w:val="single" w:sz="4" w:space="0" w:color="auto"/>
            </w:tcBorders>
            <w:shd w:val="clear" w:color="auto" w:fill="FFFFFF"/>
          </w:tcPr>
          <w:p w:rsidR="008D60E9" w:rsidRDefault="008D60E9" w:rsidP="008D60E9">
            <w:r>
              <w:t>Distributor</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O</w:t>
            </w:r>
          </w:p>
        </w:tc>
        <w:tc>
          <w:tcPr>
            <w:tcW w:w="1600" w:type="dxa"/>
            <w:shd w:val="clear" w:color="auto" w:fill="F3F3F3"/>
          </w:tcPr>
          <w:p w:rsidR="008D60E9" w:rsidRDefault="008D60E9" w:rsidP="008D60E9">
            <w:r>
              <w:t>Other</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0236 - Event Reported To</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EventReportedTo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identify the type of entity to which the event has been reported.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2.16.840.1.113883.18.135</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eventReportedTo</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identify the type of entity to which the even has been reported.  Used in HL7 Version 2.x messaging in the PES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Event Reported To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http://terminology.hl7.org/CodeSystem/v2-0236</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hl7VS-eventReportedTo</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type of entity to which the event has been reported.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Event Reported To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 Reported To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identify the type of entity to which the event has been reported.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PES-13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M</w:t>
            </w:r>
          </w:p>
        </w:tc>
        <w:tc>
          <w:tcPr>
            <w:tcW w:w="1600" w:type="dxa"/>
            <w:tcBorders>
              <w:bottom w:val="single" w:sz="4" w:space="0" w:color="auto"/>
            </w:tcBorders>
            <w:shd w:val="clear" w:color="auto" w:fill="FFFFFF"/>
          </w:tcPr>
          <w:p w:rsidR="008D60E9" w:rsidRDefault="008D60E9" w:rsidP="008D60E9">
            <w:pPr>
              <w:pStyle w:val="HL7TableBody"/>
            </w:pPr>
            <w:r>
              <w:t>Manufacturer</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w:t>
            </w:r>
          </w:p>
        </w:tc>
        <w:tc>
          <w:tcPr>
            <w:tcW w:w="1600" w:type="dxa"/>
            <w:tcBorders>
              <w:bottom w:val="single" w:sz="4" w:space="0" w:color="auto"/>
            </w:tcBorders>
            <w:shd w:val="clear" w:color="auto" w:fill="F3F3F3"/>
          </w:tcPr>
          <w:p w:rsidR="008D60E9" w:rsidRDefault="008D60E9" w:rsidP="008D60E9">
            <w:r>
              <w:t>Local facility/user facility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w:t>
            </w:r>
          </w:p>
        </w:tc>
        <w:tc>
          <w:tcPr>
            <w:tcW w:w="1600" w:type="dxa"/>
            <w:tcBorders>
              <w:bottom w:val="single" w:sz="4" w:space="0" w:color="auto"/>
            </w:tcBorders>
            <w:shd w:val="clear" w:color="auto" w:fill="FFFFFF"/>
          </w:tcPr>
          <w:p w:rsidR="008D60E9" w:rsidRDefault="008D60E9" w:rsidP="008D60E9">
            <w:r>
              <w:t>Regulatory agency</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D</w:t>
            </w:r>
          </w:p>
        </w:tc>
        <w:tc>
          <w:tcPr>
            <w:tcW w:w="1600" w:type="dxa"/>
            <w:shd w:val="clear" w:color="auto" w:fill="F3F3F3"/>
          </w:tcPr>
          <w:p w:rsidR="008D60E9" w:rsidRDefault="008D60E9" w:rsidP="008D60E9">
            <w:r>
              <w:t>Distributor</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0237 - Event Qualification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EventQualification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qualify an event related to a product experience.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2.16.840.1.113883.18.136</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eventQualification</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qualify an event related to a product experience.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Event Qualification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http://terminology.hl7.org/CodeSystem/v2-0237</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hl7VS-eventQualification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qualify an event related to a product experience.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Event Qualification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 Qualification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qualify an event related to a product experience.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I</w:t>
            </w:r>
          </w:p>
        </w:tc>
        <w:tc>
          <w:tcPr>
            <w:tcW w:w="1600" w:type="dxa"/>
            <w:tcBorders>
              <w:bottom w:val="single" w:sz="4" w:space="0" w:color="auto"/>
            </w:tcBorders>
            <w:shd w:val="clear" w:color="auto" w:fill="FFFFFF"/>
          </w:tcPr>
          <w:p w:rsidR="008D60E9" w:rsidRDefault="008D60E9" w:rsidP="008D60E9">
            <w:pPr>
              <w:pStyle w:val="HL7TableBody"/>
            </w:pPr>
            <w:r>
              <w:t>Interaction</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O</w:t>
            </w:r>
          </w:p>
        </w:tc>
        <w:tc>
          <w:tcPr>
            <w:tcW w:w="1600" w:type="dxa"/>
            <w:tcBorders>
              <w:bottom w:val="single" w:sz="4" w:space="0" w:color="auto"/>
            </w:tcBorders>
            <w:shd w:val="clear" w:color="auto" w:fill="F3F3F3"/>
          </w:tcPr>
          <w:p w:rsidR="008D60E9" w:rsidRDefault="008D60E9" w:rsidP="008D60E9">
            <w:r>
              <w:t>Overdose</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A</w:t>
            </w:r>
          </w:p>
        </w:tc>
        <w:tc>
          <w:tcPr>
            <w:tcW w:w="1600" w:type="dxa"/>
            <w:tcBorders>
              <w:bottom w:val="single" w:sz="4" w:space="0" w:color="auto"/>
            </w:tcBorders>
            <w:shd w:val="clear" w:color="auto" w:fill="FFFFFF"/>
          </w:tcPr>
          <w:p w:rsidR="008D60E9" w:rsidRDefault="008D60E9" w:rsidP="008D60E9">
            <w:r>
              <w:t>Abuse</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w:t>
            </w:r>
          </w:p>
        </w:tc>
        <w:tc>
          <w:tcPr>
            <w:tcW w:w="1600" w:type="dxa"/>
            <w:tcBorders>
              <w:bottom w:val="single" w:sz="4" w:space="0" w:color="auto"/>
            </w:tcBorders>
            <w:shd w:val="clear" w:color="auto" w:fill="F3F3F3"/>
          </w:tcPr>
          <w:p w:rsidR="008D60E9" w:rsidRDefault="008D60E9" w:rsidP="008D60E9">
            <w:r>
              <w:t>Misuse</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D</w:t>
            </w:r>
          </w:p>
        </w:tc>
        <w:tc>
          <w:tcPr>
            <w:tcW w:w="1600" w:type="dxa"/>
            <w:tcBorders>
              <w:bottom w:val="single" w:sz="4" w:space="0" w:color="auto"/>
            </w:tcBorders>
            <w:shd w:val="clear" w:color="auto" w:fill="FFFFFF"/>
          </w:tcPr>
          <w:p w:rsidR="008D60E9" w:rsidRDefault="008D60E9" w:rsidP="008D60E9">
            <w:r>
              <w:t>Dependency</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w:t>
            </w:r>
          </w:p>
        </w:tc>
        <w:tc>
          <w:tcPr>
            <w:tcW w:w="1600" w:type="dxa"/>
            <w:tcBorders>
              <w:bottom w:val="single" w:sz="4" w:space="0" w:color="auto"/>
            </w:tcBorders>
            <w:shd w:val="clear" w:color="auto" w:fill="F3F3F3"/>
          </w:tcPr>
          <w:p w:rsidR="008D60E9" w:rsidRDefault="008D60E9" w:rsidP="008D60E9">
            <w:r>
              <w:t>Lack of expect therapeutic effect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W</w:t>
            </w:r>
          </w:p>
        </w:tc>
        <w:tc>
          <w:tcPr>
            <w:tcW w:w="1600" w:type="dxa"/>
            <w:tcBorders>
              <w:bottom w:val="single" w:sz="4" w:space="0" w:color="auto"/>
            </w:tcBorders>
            <w:shd w:val="clear" w:color="auto" w:fill="FFFFFF"/>
          </w:tcPr>
          <w:p w:rsidR="008D60E9" w:rsidRDefault="008D60E9" w:rsidP="008D60E9">
            <w:r>
              <w:t>Drug withdrawal</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B</w:t>
            </w:r>
          </w:p>
        </w:tc>
        <w:tc>
          <w:tcPr>
            <w:tcW w:w="1600" w:type="dxa"/>
            <w:shd w:val="clear" w:color="auto" w:fill="F3F3F3"/>
          </w:tcPr>
          <w:p w:rsidR="008D60E9" w:rsidRDefault="008D60E9" w:rsidP="008D60E9">
            <w:r>
              <w:t>Unexpected beneficial effect</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0238 - Event Seriousness</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EventSeriousness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a sender to designate an event as serious or significant.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2.16.840.1.113883.18.137</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eventSeriousness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by a sender to designate an event as serious or significant.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Event Seriousness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http://terminology.hl7.org/CodeSystem/v2-0238</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2.16.840.1.113883.21.149</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hl7VS-eventSeriousness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a sender to designate an event as serious or significant.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Event Seriousness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 Seriousness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by a sender to designate an event as serious or significant.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Y</w:t>
            </w:r>
          </w:p>
        </w:tc>
        <w:tc>
          <w:tcPr>
            <w:tcW w:w="1600" w:type="dxa"/>
            <w:tcBorders>
              <w:bottom w:val="single" w:sz="4" w:space="0" w:color="auto"/>
            </w:tcBorders>
            <w:shd w:val="clear" w:color="auto" w:fill="FFFFFF"/>
          </w:tcPr>
          <w:p w:rsidR="008D60E9" w:rsidRDefault="008D60E9" w:rsidP="008D60E9">
            <w:pPr>
              <w:pStyle w:val="HL7TableBody"/>
            </w:pPr>
            <w:r>
              <w:t>Yes</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w:t>
            </w:r>
          </w:p>
        </w:tc>
        <w:tc>
          <w:tcPr>
            <w:tcW w:w="1600" w:type="dxa"/>
            <w:tcBorders>
              <w:bottom w:val="single" w:sz="4" w:space="0" w:color="auto"/>
            </w:tcBorders>
            <w:shd w:val="clear" w:color="auto" w:fill="F3F3F3"/>
          </w:tcPr>
          <w:p w:rsidR="008D60E9" w:rsidRDefault="008D60E9" w:rsidP="008D60E9">
            <w:r>
              <w:t>Significant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N</w:t>
            </w:r>
          </w:p>
        </w:tc>
        <w:tc>
          <w:tcPr>
            <w:tcW w:w="1600" w:type="dxa"/>
            <w:shd w:val="clear" w:color="auto" w:fill="FFFFFF"/>
          </w:tcPr>
          <w:p w:rsidR="008D60E9" w:rsidRDefault="008D60E9" w:rsidP="008D60E9">
            <w:r>
              <w:t>No</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0239 - Event Expected</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239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EventExpected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communicate whether an event has been judged to be expected or unexpected.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2.16.840.1.113883.18.138</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eventExpected</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communicate whether an event has been judged to be expected or unexpected.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Event Expected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http://terminology.hl7.org/CodeSystem/v2-0239</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hl7VS-eventExpected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communicate whether an event has been judged to be expected or unexpected.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Event Expected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http://terminology.hl7.org/ValueSet/v2-0239</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0239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2.16.840.1.113883.12.239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 Expected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communicate whether an event has been judged to be expected or unexpected.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PEO-10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Y</w:t>
            </w:r>
          </w:p>
        </w:tc>
        <w:tc>
          <w:tcPr>
            <w:tcW w:w="1600" w:type="dxa"/>
            <w:tcBorders>
              <w:bottom w:val="single" w:sz="4" w:space="0" w:color="auto"/>
            </w:tcBorders>
            <w:shd w:val="clear" w:color="auto" w:fill="FFFFFF"/>
          </w:tcPr>
          <w:p w:rsidR="008D60E9" w:rsidRDefault="008D60E9" w:rsidP="008D60E9">
            <w:pPr>
              <w:pStyle w:val="HL7TableBody"/>
            </w:pPr>
            <w:r>
              <w:t>Yes</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w:t>
            </w:r>
          </w:p>
        </w:tc>
        <w:tc>
          <w:tcPr>
            <w:tcW w:w="1600" w:type="dxa"/>
            <w:tcBorders>
              <w:bottom w:val="single" w:sz="4" w:space="0" w:color="auto"/>
            </w:tcBorders>
            <w:shd w:val="clear" w:color="auto" w:fill="F3F3F3"/>
          </w:tcPr>
          <w:p w:rsidR="008D60E9" w:rsidRDefault="008D60E9" w:rsidP="008D60E9">
            <w:r>
              <w:t>No</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U</w:t>
            </w:r>
          </w:p>
        </w:tc>
        <w:tc>
          <w:tcPr>
            <w:tcW w:w="1600" w:type="dxa"/>
            <w:shd w:val="clear" w:color="auto" w:fill="FFFFFF"/>
          </w:tcPr>
          <w:p w:rsidR="008D60E9" w:rsidRDefault="008D60E9" w:rsidP="008D60E9">
            <w:r>
              <w:t>Unknown</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0240 - Event Consequence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EventConsequence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describe the impact of an event on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2.16.840.1.113883.18.139</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eventConsequence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describe the impact of an event on a patient.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Event Consequence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http://terminology.hl7.org/CodeSystem/v2-0240</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hl7VS-eventConsequence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describe the impact of an event on a patient.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Event Consequence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Event Consequence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describe the impact of an event on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PEO-11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3600" w:type="dxa"/>
            <w:tcBorders>
              <w:bottom w:val="single" w:sz="4" w:space="0" w:color="auto"/>
            </w:tcBorders>
            <w:shd w:val="clear" w:color="auto" w:fill="E6E6E6"/>
          </w:tcPr>
          <w:p w:rsidR="008D60E9" w:rsidRDefault="008D60E9" w:rsidP="008D60E9">
            <w:pPr>
              <w:pStyle w:val="HL7TableHeader"/>
            </w:pPr>
            <w:r>
              <w:t>Display Name</w:t>
            </w:r>
          </w:p>
        </w:tc>
        <w:tc>
          <w:tcPr>
            <w:tcW w:w="2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D</w:t>
            </w:r>
          </w:p>
        </w:tc>
        <w:tc>
          <w:tcPr>
            <w:tcW w:w="3600" w:type="dxa"/>
            <w:tcBorders>
              <w:bottom w:val="single" w:sz="4" w:space="0" w:color="auto"/>
            </w:tcBorders>
            <w:shd w:val="clear" w:color="auto" w:fill="FFFFFF"/>
          </w:tcPr>
          <w:p w:rsidR="008D60E9" w:rsidRDefault="008D60E9" w:rsidP="008D60E9">
            <w:pPr>
              <w:pStyle w:val="HL7TableBody"/>
            </w:pPr>
            <w:r>
              <w:t>Death</w:t>
            </w:r>
          </w:p>
        </w:tc>
        <w:tc>
          <w:tcPr>
            <w:tcW w:w="2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w:t>
            </w:r>
          </w:p>
        </w:tc>
        <w:tc>
          <w:tcPr>
            <w:tcW w:w="3600" w:type="dxa"/>
            <w:tcBorders>
              <w:bottom w:val="single" w:sz="4" w:space="0" w:color="auto"/>
            </w:tcBorders>
            <w:shd w:val="clear" w:color="auto" w:fill="F3F3F3"/>
          </w:tcPr>
          <w:p w:rsidR="008D60E9" w:rsidRDefault="008D60E9" w:rsidP="008D60E9">
            <w:r>
              <w:t>Life threatening</w:t>
            </w:r>
          </w:p>
        </w:tc>
        <w:tc>
          <w:tcPr>
            <w:tcW w:w="2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H</w:t>
            </w:r>
          </w:p>
        </w:tc>
        <w:tc>
          <w:tcPr>
            <w:tcW w:w="3600" w:type="dxa"/>
            <w:tcBorders>
              <w:bottom w:val="single" w:sz="4" w:space="0" w:color="auto"/>
            </w:tcBorders>
            <w:shd w:val="clear" w:color="auto" w:fill="FFFFFF"/>
          </w:tcPr>
          <w:p w:rsidR="008D60E9" w:rsidRDefault="008D60E9" w:rsidP="008D60E9">
            <w:r>
              <w:t>Caused hospitalized</w:t>
            </w:r>
          </w:p>
        </w:tc>
        <w:tc>
          <w:tcPr>
            <w:tcW w:w="2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P</w:t>
            </w:r>
          </w:p>
        </w:tc>
        <w:tc>
          <w:tcPr>
            <w:tcW w:w="3600" w:type="dxa"/>
            <w:tcBorders>
              <w:bottom w:val="single" w:sz="4" w:space="0" w:color="auto"/>
            </w:tcBorders>
            <w:shd w:val="clear" w:color="auto" w:fill="F3F3F3"/>
          </w:tcPr>
          <w:p w:rsidR="008D60E9" w:rsidRDefault="008D60E9" w:rsidP="008D60E9">
            <w:r>
              <w:t>Prolonged hospitalization</w:t>
            </w:r>
          </w:p>
        </w:tc>
        <w:tc>
          <w:tcPr>
            <w:tcW w:w="2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w:t>
            </w:r>
          </w:p>
        </w:tc>
        <w:tc>
          <w:tcPr>
            <w:tcW w:w="3600" w:type="dxa"/>
            <w:tcBorders>
              <w:bottom w:val="single" w:sz="4" w:space="0" w:color="auto"/>
            </w:tcBorders>
            <w:shd w:val="clear" w:color="auto" w:fill="FFFFFF"/>
          </w:tcPr>
          <w:p w:rsidR="008D60E9" w:rsidRDefault="008D60E9" w:rsidP="008D60E9">
            <w:r>
              <w:t>Congenital anomaly/birth defect</w:t>
            </w:r>
          </w:p>
        </w:tc>
        <w:tc>
          <w:tcPr>
            <w:tcW w:w="2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I</w:t>
            </w:r>
          </w:p>
        </w:tc>
        <w:tc>
          <w:tcPr>
            <w:tcW w:w="3600" w:type="dxa"/>
            <w:tcBorders>
              <w:bottom w:val="single" w:sz="4" w:space="0" w:color="auto"/>
            </w:tcBorders>
            <w:shd w:val="clear" w:color="auto" w:fill="F3F3F3"/>
          </w:tcPr>
          <w:p w:rsidR="008D60E9" w:rsidRDefault="008D60E9" w:rsidP="008D60E9">
            <w:r>
              <w:t>Incapacity which is significant, persistent or permanent</w:t>
            </w:r>
          </w:p>
        </w:tc>
        <w:tc>
          <w:tcPr>
            <w:tcW w:w="2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J</w:t>
            </w:r>
          </w:p>
        </w:tc>
        <w:tc>
          <w:tcPr>
            <w:tcW w:w="3600" w:type="dxa"/>
            <w:tcBorders>
              <w:bottom w:val="single" w:sz="4" w:space="0" w:color="auto"/>
            </w:tcBorders>
            <w:shd w:val="clear" w:color="auto" w:fill="FFFFFF"/>
          </w:tcPr>
          <w:p w:rsidR="008D60E9" w:rsidRDefault="008D60E9" w:rsidP="008D60E9">
            <w:r>
              <w:t>Disability which is significant, persistent or permanent</w:t>
            </w:r>
          </w:p>
        </w:tc>
        <w:tc>
          <w:tcPr>
            <w:tcW w:w="2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w:t>
            </w:r>
          </w:p>
        </w:tc>
        <w:tc>
          <w:tcPr>
            <w:tcW w:w="3600" w:type="dxa"/>
            <w:tcBorders>
              <w:bottom w:val="single" w:sz="4" w:space="0" w:color="auto"/>
            </w:tcBorders>
            <w:shd w:val="clear" w:color="auto" w:fill="F3F3F3"/>
          </w:tcPr>
          <w:p w:rsidR="008D60E9" w:rsidRDefault="008D60E9" w:rsidP="008D60E9">
            <w:r>
              <w:t>Required intervention to prevent permanent impairment/damage</w:t>
            </w:r>
          </w:p>
        </w:tc>
        <w:tc>
          <w:tcPr>
            <w:tcW w:w="2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O</w:t>
            </w:r>
          </w:p>
        </w:tc>
        <w:tc>
          <w:tcPr>
            <w:tcW w:w="3600" w:type="dxa"/>
            <w:shd w:val="clear" w:color="auto" w:fill="FFFFFF"/>
          </w:tcPr>
          <w:p w:rsidR="008D60E9" w:rsidRDefault="008D60E9" w:rsidP="008D60E9">
            <w:r>
              <w:t>Other</w:t>
            </w:r>
          </w:p>
        </w:tc>
        <w:tc>
          <w:tcPr>
            <w:tcW w:w="2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0241 - Patient Outcome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PatientOutcome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describe the overall state of a patient as a result of patient care.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2.16.840.1.113883.18.140</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patientOutcome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describe the overall state of a patient as a result of patient care.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Patient Outcome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http://terminology.hl7.org/CodeSystem/v2-0241</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hl7VS-patientOutcome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describe the overall state of a patient as a result of patient care.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Patient Outcome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 Outcome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describe the overall state of a patient as a result of patient care.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PEO-12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D</w:t>
            </w:r>
          </w:p>
        </w:tc>
        <w:tc>
          <w:tcPr>
            <w:tcW w:w="1600" w:type="dxa"/>
            <w:tcBorders>
              <w:bottom w:val="single" w:sz="4" w:space="0" w:color="auto"/>
            </w:tcBorders>
            <w:shd w:val="clear" w:color="auto" w:fill="FFFFFF"/>
          </w:tcPr>
          <w:p w:rsidR="008D60E9" w:rsidRDefault="008D60E9" w:rsidP="008D60E9">
            <w:pPr>
              <w:pStyle w:val="HL7TableBody"/>
            </w:pPr>
            <w:r>
              <w:t>Died</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w:t>
            </w:r>
          </w:p>
        </w:tc>
        <w:tc>
          <w:tcPr>
            <w:tcW w:w="1600" w:type="dxa"/>
            <w:tcBorders>
              <w:bottom w:val="single" w:sz="4" w:space="0" w:color="auto"/>
            </w:tcBorders>
            <w:shd w:val="clear" w:color="auto" w:fill="F3F3F3"/>
          </w:tcPr>
          <w:p w:rsidR="008D60E9" w:rsidRDefault="008D60E9" w:rsidP="008D60E9">
            <w:r>
              <w:t>Recovering</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N</w:t>
            </w:r>
          </w:p>
        </w:tc>
        <w:tc>
          <w:tcPr>
            <w:tcW w:w="1600" w:type="dxa"/>
            <w:tcBorders>
              <w:bottom w:val="single" w:sz="4" w:space="0" w:color="auto"/>
            </w:tcBorders>
            <w:shd w:val="clear" w:color="auto" w:fill="FFFFFF"/>
          </w:tcPr>
          <w:p w:rsidR="008D60E9" w:rsidRDefault="008D60E9" w:rsidP="008D60E9">
            <w:r>
              <w:t>Not recovering/unchanged</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W</w:t>
            </w:r>
          </w:p>
        </w:tc>
        <w:tc>
          <w:tcPr>
            <w:tcW w:w="1600" w:type="dxa"/>
            <w:tcBorders>
              <w:bottom w:val="single" w:sz="4" w:space="0" w:color="auto"/>
            </w:tcBorders>
            <w:shd w:val="clear" w:color="auto" w:fill="F3F3F3"/>
          </w:tcPr>
          <w:p w:rsidR="008D60E9" w:rsidRDefault="008D60E9" w:rsidP="008D60E9">
            <w:r>
              <w:t>Worsening</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w:t>
            </w:r>
          </w:p>
        </w:tc>
        <w:tc>
          <w:tcPr>
            <w:tcW w:w="1600" w:type="dxa"/>
            <w:tcBorders>
              <w:bottom w:val="single" w:sz="4" w:space="0" w:color="auto"/>
            </w:tcBorders>
            <w:shd w:val="clear" w:color="auto" w:fill="FFFFFF"/>
          </w:tcPr>
          <w:p w:rsidR="008D60E9" w:rsidRDefault="008D60E9" w:rsidP="008D60E9">
            <w:r>
              <w:t>Sequelae</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F</w:t>
            </w:r>
          </w:p>
        </w:tc>
        <w:tc>
          <w:tcPr>
            <w:tcW w:w="1600" w:type="dxa"/>
            <w:tcBorders>
              <w:bottom w:val="single" w:sz="4" w:space="0" w:color="auto"/>
            </w:tcBorders>
            <w:shd w:val="clear" w:color="auto" w:fill="F3F3F3"/>
          </w:tcPr>
          <w:p w:rsidR="008D60E9" w:rsidRDefault="008D60E9" w:rsidP="008D60E9">
            <w:r>
              <w:t>Fully recovered</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U</w:t>
            </w:r>
          </w:p>
        </w:tc>
        <w:tc>
          <w:tcPr>
            <w:tcW w:w="1600" w:type="dxa"/>
            <w:shd w:val="clear" w:color="auto" w:fill="FFFFFF"/>
          </w:tcPr>
          <w:p w:rsidR="008D60E9" w:rsidRDefault="008D60E9" w:rsidP="008D60E9">
            <w:r>
              <w:t>Unknown</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0242 - Primary Observer's Qualification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PrimaryObserversQualification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provide a general description of the kind of health care professional who provided the primary observation.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2.16.840.1.113883.18.141</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primaryObserverQualification</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provide a general description of the kind of health care professional who provided the primary observation.  Used in HL7 Version 2.x messaging in the PEO and PCR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Primary Observer's Qualification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http://terminology.hl7.org/CodeSystem/v2-0242</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hl7VS-primaryObserver'sQualification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provide a general description of the kind of health care professional who provided the primary observation.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Primary Observer's Qualification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Primary Observer's Qualification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provide a general description of the kind of health care professional who provided the primary observation.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PEO-22, PEO-23, PCR-19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400"/>
        <w:gridCol w:w="1800"/>
        <w:gridCol w:w="800"/>
      </w:tblGrid>
      <w:tr w:rsidR="008D60E9" w:rsidTr="008D60E9">
        <w:tblPrEx>
          <w:tblCellMar>
            <w:top w:w="0" w:type="dxa"/>
            <w:bottom w:w="0" w:type="dxa"/>
          </w:tblCellMar>
        </w:tblPrEx>
        <w:trPr>
          <w:tblHeader/>
        </w:trPr>
        <w:tc>
          <w:tcPr>
            <w:tcW w:w="1000" w:type="dxa"/>
            <w:tcBorders>
              <w:bottom w:val="single" w:sz="4" w:space="0" w:color="auto"/>
            </w:tcBorders>
            <w:shd w:val="clear" w:color="auto" w:fill="E6E6E6"/>
          </w:tcPr>
          <w:p w:rsidR="008D60E9" w:rsidRDefault="008D60E9" w:rsidP="008D60E9">
            <w:pPr>
              <w:pStyle w:val="HL7TableHeader"/>
            </w:pPr>
            <w:r>
              <w:t>Value</w:t>
            </w:r>
          </w:p>
        </w:tc>
        <w:tc>
          <w:tcPr>
            <w:tcW w:w="3200" w:type="dxa"/>
            <w:tcBorders>
              <w:bottom w:val="single" w:sz="4" w:space="0" w:color="auto"/>
            </w:tcBorders>
            <w:shd w:val="clear" w:color="auto" w:fill="E6E6E6"/>
          </w:tcPr>
          <w:p w:rsidR="008D60E9" w:rsidRDefault="008D60E9" w:rsidP="008D60E9">
            <w:pPr>
              <w:pStyle w:val="HL7TableHeader"/>
            </w:pPr>
            <w:r>
              <w:t>Display Name</w:t>
            </w:r>
          </w:p>
        </w:tc>
        <w:tc>
          <w:tcPr>
            <w:tcW w:w="2400" w:type="dxa"/>
            <w:tcBorders>
              <w:bottom w:val="single" w:sz="4" w:space="0" w:color="auto"/>
            </w:tcBorders>
            <w:shd w:val="clear" w:color="auto" w:fill="E6E6E6"/>
          </w:tcPr>
          <w:p w:rsidR="008D60E9" w:rsidRDefault="008D60E9" w:rsidP="008D60E9">
            <w:pPr>
              <w:pStyle w:val="HL7TableHeader"/>
            </w:pPr>
            <w:r>
              <w:t>Definition</w:t>
            </w:r>
          </w:p>
        </w:tc>
        <w:tc>
          <w:tcPr>
            <w:tcW w:w="18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pPr>
              <w:pStyle w:val="HL7TableBody"/>
            </w:pPr>
            <w:r>
              <w:t>P</w:t>
            </w:r>
          </w:p>
        </w:tc>
        <w:tc>
          <w:tcPr>
            <w:tcW w:w="3200" w:type="dxa"/>
            <w:tcBorders>
              <w:bottom w:val="single" w:sz="4" w:space="0" w:color="auto"/>
            </w:tcBorders>
            <w:shd w:val="clear" w:color="auto" w:fill="FFFFFF"/>
          </w:tcPr>
          <w:p w:rsidR="008D60E9" w:rsidRDefault="008D60E9" w:rsidP="008D60E9">
            <w:pPr>
              <w:pStyle w:val="HL7TableBody"/>
            </w:pPr>
            <w:r>
              <w:t>Physician (osteopath, homeopath)</w:t>
            </w:r>
          </w:p>
        </w:tc>
        <w:tc>
          <w:tcPr>
            <w:tcW w:w="2400" w:type="dxa"/>
            <w:tcBorders>
              <w:bottom w:val="single" w:sz="4" w:space="0" w:color="auto"/>
            </w:tcBorders>
            <w:shd w:val="clear" w:color="auto" w:fill="FFFFFF"/>
          </w:tcPr>
          <w:p w:rsidR="008D60E9" w:rsidRDefault="008D60E9" w:rsidP="008D60E9">
            <w:pPr>
              <w:pStyle w:val="HL7TableBody"/>
            </w:pPr>
          </w:p>
        </w:tc>
        <w:tc>
          <w:tcPr>
            <w:tcW w:w="18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R</w:t>
            </w:r>
          </w:p>
        </w:tc>
        <w:tc>
          <w:tcPr>
            <w:tcW w:w="3200" w:type="dxa"/>
            <w:tcBorders>
              <w:bottom w:val="single" w:sz="4" w:space="0" w:color="auto"/>
            </w:tcBorders>
            <w:shd w:val="clear" w:color="auto" w:fill="F3F3F3"/>
          </w:tcPr>
          <w:p w:rsidR="008D60E9" w:rsidRDefault="008D60E9" w:rsidP="008D60E9">
            <w:r>
              <w:t>Pharmacist</w:t>
            </w:r>
          </w:p>
        </w:tc>
        <w:tc>
          <w:tcPr>
            <w:tcW w:w="2400" w:type="dxa"/>
            <w:tcBorders>
              <w:bottom w:val="single" w:sz="4" w:space="0" w:color="auto"/>
            </w:tcBorders>
            <w:shd w:val="clear" w:color="auto" w:fill="F3F3F3"/>
          </w:tcPr>
          <w:p w:rsidR="008D60E9" w:rsidRDefault="008D60E9" w:rsidP="008D60E9"/>
        </w:tc>
        <w:tc>
          <w:tcPr>
            <w:tcW w:w="18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M</w:t>
            </w:r>
          </w:p>
        </w:tc>
        <w:tc>
          <w:tcPr>
            <w:tcW w:w="3200" w:type="dxa"/>
            <w:tcBorders>
              <w:bottom w:val="single" w:sz="4" w:space="0" w:color="auto"/>
            </w:tcBorders>
            <w:shd w:val="clear" w:color="auto" w:fill="FFFFFF"/>
          </w:tcPr>
          <w:p w:rsidR="008D60E9" w:rsidRDefault="008D60E9" w:rsidP="008D60E9">
            <w:r>
              <w:t>Mid-level professional (nurse, nurse practitioner, physician's assistant)</w:t>
            </w:r>
          </w:p>
        </w:tc>
        <w:tc>
          <w:tcPr>
            <w:tcW w:w="2400" w:type="dxa"/>
            <w:tcBorders>
              <w:bottom w:val="single" w:sz="4" w:space="0" w:color="auto"/>
            </w:tcBorders>
            <w:shd w:val="clear" w:color="auto" w:fill="FFFFFF"/>
          </w:tcPr>
          <w:p w:rsidR="008D60E9" w:rsidRDefault="008D60E9" w:rsidP="008D60E9"/>
        </w:tc>
        <w:tc>
          <w:tcPr>
            <w:tcW w:w="18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H</w:t>
            </w:r>
          </w:p>
        </w:tc>
        <w:tc>
          <w:tcPr>
            <w:tcW w:w="3200" w:type="dxa"/>
            <w:tcBorders>
              <w:bottom w:val="single" w:sz="4" w:space="0" w:color="auto"/>
            </w:tcBorders>
            <w:shd w:val="clear" w:color="auto" w:fill="F3F3F3"/>
          </w:tcPr>
          <w:p w:rsidR="008D60E9" w:rsidRDefault="008D60E9" w:rsidP="008D60E9">
            <w:r>
              <w:t>Other health professional</w:t>
            </w:r>
          </w:p>
        </w:tc>
        <w:tc>
          <w:tcPr>
            <w:tcW w:w="2400" w:type="dxa"/>
            <w:tcBorders>
              <w:bottom w:val="single" w:sz="4" w:space="0" w:color="auto"/>
            </w:tcBorders>
            <w:shd w:val="clear" w:color="auto" w:fill="F3F3F3"/>
          </w:tcPr>
          <w:p w:rsidR="008D60E9" w:rsidRDefault="008D60E9" w:rsidP="008D60E9"/>
        </w:tc>
        <w:tc>
          <w:tcPr>
            <w:tcW w:w="18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C</w:t>
            </w:r>
          </w:p>
        </w:tc>
        <w:tc>
          <w:tcPr>
            <w:tcW w:w="3200" w:type="dxa"/>
            <w:tcBorders>
              <w:bottom w:val="single" w:sz="4" w:space="0" w:color="auto"/>
            </w:tcBorders>
            <w:shd w:val="clear" w:color="auto" w:fill="FFFFFF"/>
          </w:tcPr>
          <w:p w:rsidR="008D60E9" w:rsidRDefault="008D60E9" w:rsidP="008D60E9">
            <w:r>
              <w:t>Health care consumer/patient</w:t>
            </w:r>
          </w:p>
        </w:tc>
        <w:tc>
          <w:tcPr>
            <w:tcW w:w="2400" w:type="dxa"/>
            <w:tcBorders>
              <w:bottom w:val="single" w:sz="4" w:space="0" w:color="auto"/>
            </w:tcBorders>
            <w:shd w:val="clear" w:color="auto" w:fill="FFFFFF"/>
          </w:tcPr>
          <w:p w:rsidR="008D60E9" w:rsidRDefault="008D60E9" w:rsidP="008D60E9"/>
        </w:tc>
        <w:tc>
          <w:tcPr>
            <w:tcW w:w="18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L</w:t>
            </w:r>
          </w:p>
        </w:tc>
        <w:tc>
          <w:tcPr>
            <w:tcW w:w="3200" w:type="dxa"/>
            <w:tcBorders>
              <w:bottom w:val="single" w:sz="4" w:space="0" w:color="auto"/>
            </w:tcBorders>
            <w:shd w:val="clear" w:color="auto" w:fill="F3F3F3"/>
          </w:tcPr>
          <w:p w:rsidR="008D60E9" w:rsidRDefault="008D60E9" w:rsidP="008D60E9">
            <w:r>
              <w:t>Lawyer/attorney</w:t>
            </w:r>
          </w:p>
        </w:tc>
        <w:tc>
          <w:tcPr>
            <w:tcW w:w="2400" w:type="dxa"/>
            <w:tcBorders>
              <w:bottom w:val="single" w:sz="4" w:space="0" w:color="auto"/>
            </w:tcBorders>
            <w:shd w:val="clear" w:color="auto" w:fill="F3F3F3"/>
          </w:tcPr>
          <w:p w:rsidR="008D60E9" w:rsidRDefault="008D60E9" w:rsidP="008D60E9"/>
        </w:tc>
        <w:tc>
          <w:tcPr>
            <w:tcW w:w="18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shd w:val="clear" w:color="auto" w:fill="FFFFFF"/>
          </w:tcPr>
          <w:p w:rsidR="008D60E9" w:rsidRDefault="008D60E9" w:rsidP="008D60E9">
            <w:r>
              <w:t>O</w:t>
            </w:r>
          </w:p>
        </w:tc>
        <w:tc>
          <w:tcPr>
            <w:tcW w:w="3200" w:type="dxa"/>
            <w:shd w:val="clear" w:color="auto" w:fill="FFFFFF"/>
          </w:tcPr>
          <w:p w:rsidR="008D60E9" w:rsidRDefault="008D60E9" w:rsidP="008D60E9">
            <w:r>
              <w:t>Other non-health professional</w:t>
            </w:r>
          </w:p>
        </w:tc>
        <w:tc>
          <w:tcPr>
            <w:tcW w:w="2400" w:type="dxa"/>
            <w:shd w:val="clear" w:color="auto" w:fill="FFFFFF"/>
          </w:tcPr>
          <w:p w:rsidR="008D60E9" w:rsidRDefault="008D60E9" w:rsidP="008D60E9"/>
        </w:tc>
        <w:tc>
          <w:tcPr>
            <w:tcW w:w="18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0243 - Identity May Be Divulged</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IdentityMayBeDivulged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define whether the primary observer has given permission for their identification information to be provided to a product manufacturer.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2.16.840.1.113883.18.142</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identityMayBeDivulged</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define whether the primary observer has given permission for their identification information to be provided to a product manufacturer.  Used in HL7 Version 2.x messaging in the PEO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Identity May Be Divulged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http://terminology.hl7.org/CodeSystem/v2-0243</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hl7VS-identityMayBeDivulged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define whether the primary observer has given permission for their identification information to be provided to a product manufacturer.</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Identity May Be Divulged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Identity May Be Divulged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define whether the primary observer has given permission for their identification information to be provided to a product manufacturer.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PEO-25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Y</w:t>
            </w:r>
          </w:p>
        </w:tc>
        <w:tc>
          <w:tcPr>
            <w:tcW w:w="1600" w:type="dxa"/>
            <w:tcBorders>
              <w:bottom w:val="single" w:sz="4" w:space="0" w:color="auto"/>
            </w:tcBorders>
            <w:shd w:val="clear" w:color="auto" w:fill="FFFFFF"/>
          </w:tcPr>
          <w:p w:rsidR="008D60E9" w:rsidRDefault="008D60E9" w:rsidP="008D60E9">
            <w:pPr>
              <w:pStyle w:val="HL7TableBody"/>
            </w:pPr>
            <w:r>
              <w:t>Yes</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w:t>
            </w:r>
          </w:p>
        </w:tc>
        <w:tc>
          <w:tcPr>
            <w:tcW w:w="1600" w:type="dxa"/>
            <w:tcBorders>
              <w:bottom w:val="single" w:sz="4" w:space="0" w:color="auto"/>
            </w:tcBorders>
            <w:shd w:val="clear" w:color="auto" w:fill="F3F3F3"/>
          </w:tcPr>
          <w:p w:rsidR="008D60E9" w:rsidRDefault="008D60E9" w:rsidP="008D60E9">
            <w:r>
              <w:t>No</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NA</w:t>
            </w:r>
          </w:p>
        </w:tc>
        <w:tc>
          <w:tcPr>
            <w:tcW w:w="1600" w:type="dxa"/>
            <w:shd w:val="clear" w:color="auto" w:fill="FFFFFF"/>
          </w:tcPr>
          <w:p w:rsidR="008D60E9" w:rsidRDefault="008D60E9" w:rsidP="008D60E9">
            <w:r>
              <w:t>Not applicable</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0244 - Single Use Device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SingleUseDevice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whether a product is designed for a single use.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Single Use Device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that indicate whether a product is designed for a single use.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0245 - Product Problem</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ProductProblem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if a product problem would exist if a product malfunction could lead to death or serious injury.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 Problem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if a product problem would exist if a product malfunction could lead to death or serious injury.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PCR-11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0246 - Product Available for Inspection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ProductAvailableForInspection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that the product is available for analysis.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 Available for Inspection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that the product is available for analysis.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PCR-13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0247 - Status of Evaluation</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StatusOfEvaluation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describes the status of product evaluation.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2.16.840.1.113883.18.143</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statusOfEvaluation</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that describes the status of product evaluation.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Status of Evaluation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http://terminology.hl7.org/CodeSystem/v2-0247</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hl7VS-startOfEvaluation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describes the status of product evaluation.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Status of Evaluation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Status of Evaluation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that describes the status of product evaluation.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PCR-15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600"/>
        <w:gridCol w:w="1600"/>
        <w:gridCol w:w="800"/>
      </w:tblGrid>
      <w:tr w:rsidR="008D60E9" w:rsidTr="008D60E9">
        <w:tblPrEx>
          <w:tblCellMar>
            <w:top w:w="0" w:type="dxa"/>
            <w:bottom w:w="0" w:type="dxa"/>
          </w:tblCellMar>
        </w:tblPrEx>
        <w:trPr>
          <w:tblHeader/>
        </w:trPr>
        <w:tc>
          <w:tcPr>
            <w:tcW w:w="1000" w:type="dxa"/>
            <w:tcBorders>
              <w:bottom w:val="single" w:sz="4" w:space="0" w:color="auto"/>
            </w:tcBorders>
            <w:shd w:val="clear" w:color="auto" w:fill="E6E6E6"/>
          </w:tcPr>
          <w:p w:rsidR="008D60E9" w:rsidRDefault="008D60E9" w:rsidP="008D60E9">
            <w:pPr>
              <w:pStyle w:val="HL7TableHeader"/>
            </w:pPr>
            <w:r>
              <w:t>Value</w:t>
            </w:r>
          </w:p>
        </w:tc>
        <w:tc>
          <w:tcPr>
            <w:tcW w:w="3200" w:type="dxa"/>
            <w:tcBorders>
              <w:bottom w:val="single" w:sz="4" w:space="0" w:color="auto"/>
            </w:tcBorders>
            <w:shd w:val="clear" w:color="auto" w:fill="E6E6E6"/>
          </w:tcPr>
          <w:p w:rsidR="008D60E9" w:rsidRDefault="008D60E9" w:rsidP="008D60E9">
            <w:pPr>
              <w:pStyle w:val="HL7TableHeader"/>
            </w:pPr>
            <w:r>
              <w:t>Display Name</w:t>
            </w:r>
          </w:p>
        </w:tc>
        <w:tc>
          <w:tcPr>
            <w:tcW w:w="2600" w:type="dxa"/>
            <w:tcBorders>
              <w:bottom w:val="single" w:sz="4" w:space="0" w:color="auto"/>
            </w:tcBorders>
            <w:shd w:val="clear" w:color="auto" w:fill="E6E6E6"/>
          </w:tcPr>
          <w:p w:rsidR="008D60E9" w:rsidRDefault="008D60E9" w:rsidP="008D60E9">
            <w:pPr>
              <w:pStyle w:val="HL7TableHeader"/>
            </w:pPr>
            <w:r>
              <w:t>Definition</w:t>
            </w:r>
          </w:p>
        </w:tc>
        <w:tc>
          <w:tcPr>
            <w:tcW w:w="16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pPr>
              <w:pStyle w:val="HL7TableBody"/>
            </w:pPr>
            <w:r>
              <w:t>Y</w:t>
            </w:r>
          </w:p>
        </w:tc>
        <w:tc>
          <w:tcPr>
            <w:tcW w:w="3200" w:type="dxa"/>
            <w:tcBorders>
              <w:bottom w:val="single" w:sz="4" w:space="0" w:color="auto"/>
            </w:tcBorders>
            <w:shd w:val="clear" w:color="auto" w:fill="FFFFFF"/>
          </w:tcPr>
          <w:p w:rsidR="008D60E9" w:rsidRDefault="008D60E9" w:rsidP="008D60E9">
            <w:pPr>
              <w:pStyle w:val="HL7TableBody"/>
            </w:pPr>
            <w:r>
              <w:t>Evaluation completed</w:t>
            </w:r>
          </w:p>
        </w:tc>
        <w:tc>
          <w:tcPr>
            <w:tcW w:w="2600" w:type="dxa"/>
            <w:tcBorders>
              <w:bottom w:val="single" w:sz="4" w:space="0" w:color="auto"/>
            </w:tcBorders>
            <w:shd w:val="clear" w:color="auto" w:fill="FFFFFF"/>
          </w:tcPr>
          <w:p w:rsidR="008D60E9" w:rsidRDefault="008D60E9" w:rsidP="008D60E9">
            <w:pPr>
              <w:pStyle w:val="HL7TableBody"/>
            </w:pPr>
          </w:p>
        </w:tc>
        <w:tc>
          <w:tcPr>
            <w:tcW w:w="16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P</w:t>
            </w:r>
          </w:p>
        </w:tc>
        <w:tc>
          <w:tcPr>
            <w:tcW w:w="3200" w:type="dxa"/>
            <w:tcBorders>
              <w:bottom w:val="single" w:sz="4" w:space="0" w:color="auto"/>
            </w:tcBorders>
            <w:shd w:val="clear" w:color="auto" w:fill="F3F3F3"/>
          </w:tcPr>
          <w:p w:rsidR="008D60E9" w:rsidRDefault="008D60E9" w:rsidP="008D60E9">
            <w:r>
              <w:t>Evaluation in progress</w:t>
            </w:r>
          </w:p>
        </w:tc>
        <w:tc>
          <w:tcPr>
            <w:tcW w:w="26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K</w:t>
            </w:r>
          </w:p>
        </w:tc>
        <w:tc>
          <w:tcPr>
            <w:tcW w:w="3200" w:type="dxa"/>
            <w:tcBorders>
              <w:bottom w:val="single" w:sz="4" w:space="0" w:color="auto"/>
            </w:tcBorders>
            <w:shd w:val="clear" w:color="auto" w:fill="FFFFFF"/>
          </w:tcPr>
          <w:p w:rsidR="008D60E9" w:rsidRDefault="008D60E9" w:rsidP="008D60E9">
            <w:r>
              <w:t>Problem already known, no evaluation necessary</w:t>
            </w:r>
          </w:p>
        </w:tc>
        <w:tc>
          <w:tcPr>
            <w:tcW w:w="26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X</w:t>
            </w:r>
          </w:p>
        </w:tc>
        <w:tc>
          <w:tcPr>
            <w:tcW w:w="3200" w:type="dxa"/>
            <w:tcBorders>
              <w:bottom w:val="single" w:sz="4" w:space="0" w:color="auto"/>
            </w:tcBorders>
            <w:shd w:val="clear" w:color="auto" w:fill="F3F3F3"/>
          </w:tcPr>
          <w:p w:rsidR="008D60E9" w:rsidRDefault="008D60E9" w:rsidP="008D60E9">
            <w:r>
              <w:t>Product not made by company</w:t>
            </w:r>
          </w:p>
        </w:tc>
        <w:tc>
          <w:tcPr>
            <w:tcW w:w="26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A</w:t>
            </w:r>
          </w:p>
        </w:tc>
        <w:tc>
          <w:tcPr>
            <w:tcW w:w="3200" w:type="dxa"/>
            <w:tcBorders>
              <w:bottom w:val="single" w:sz="4" w:space="0" w:color="auto"/>
            </w:tcBorders>
            <w:shd w:val="clear" w:color="auto" w:fill="FFFFFF"/>
          </w:tcPr>
          <w:p w:rsidR="008D60E9" w:rsidRDefault="008D60E9" w:rsidP="008D60E9">
            <w:r>
              <w:t>Evaluation anticipated, but not yet begun</w:t>
            </w:r>
          </w:p>
        </w:tc>
        <w:tc>
          <w:tcPr>
            <w:tcW w:w="26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D</w:t>
            </w:r>
          </w:p>
        </w:tc>
        <w:tc>
          <w:tcPr>
            <w:tcW w:w="3200" w:type="dxa"/>
            <w:tcBorders>
              <w:bottom w:val="single" w:sz="4" w:space="0" w:color="auto"/>
            </w:tcBorders>
            <w:shd w:val="clear" w:color="auto" w:fill="F3F3F3"/>
          </w:tcPr>
          <w:p w:rsidR="008D60E9" w:rsidRDefault="008D60E9" w:rsidP="008D60E9">
            <w:r>
              <w:t>Product discarded -- unable to follow up</w:t>
            </w:r>
          </w:p>
        </w:tc>
        <w:tc>
          <w:tcPr>
            <w:tcW w:w="26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C</w:t>
            </w:r>
          </w:p>
        </w:tc>
        <w:tc>
          <w:tcPr>
            <w:tcW w:w="3200" w:type="dxa"/>
            <w:tcBorders>
              <w:bottom w:val="single" w:sz="4" w:space="0" w:color="auto"/>
            </w:tcBorders>
            <w:shd w:val="clear" w:color="auto" w:fill="FFFFFF"/>
          </w:tcPr>
          <w:p w:rsidR="008D60E9" w:rsidRDefault="008D60E9" w:rsidP="008D60E9">
            <w:r>
              <w:t>Product received in condition which made analysis impossible</w:t>
            </w:r>
          </w:p>
        </w:tc>
        <w:tc>
          <w:tcPr>
            <w:tcW w:w="26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I</w:t>
            </w:r>
          </w:p>
        </w:tc>
        <w:tc>
          <w:tcPr>
            <w:tcW w:w="3200" w:type="dxa"/>
            <w:tcBorders>
              <w:bottom w:val="single" w:sz="4" w:space="0" w:color="auto"/>
            </w:tcBorders>
            <w:shd w:val="clear" w:color="auto" w:fill="F3F3F3"/>
          </w:tcPr>
          <w:p w:rsidR="008D60E9" w:rsidRDefault="008D60E9" w:rsidP="008D60E9">
            <w:r>
              <w:t>Product remains implanted -- unable to follow up</w:t>
            </w:r>
          </w:p>
        </w:tc>
        <w:tc>
          <w:tcPr>
            <w:tcW w:w="26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U</w:t>
            </w:r>
          </w:p>
        </w:tc>
        <w:tc>
          <w:tcPr>
            <w:tcW w:w="3200" w:type="dxa"/>
            <w:tcBorders>
              <w:bottom w:val="single" w:sz="4" w:space="0" w:color="auto"/>
            </w:tcBorders>
            <w:shd w:val="clear" w:color="auto" w:fill="FFFFFF"/>
          </w:tcPr>
          <w:p w:rsidR="008D60E9" w:rsidRDefault="008D60E9" w:rsidP="008D60E9">
            <w:r>
              <w:t>Product unavailable for follow up investigation</w:t>
            </w:r>
          </w:p>
        </w:tc>
        <w:tc>
          <w:tcPr>
            <w:tcW w:w="26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Q</w:t>
            </w:r>
          </w:p>
        </w:tc>
        <w:tc>
          <w:tcPr>
            <w:tcW w:w="3200" w:type="dxa"/>
            <w:tcBorders>
              <w:bottom w:val="single" w:sz="4" w:space="0" w:color="auto"/>
            </w:tcBorders>
            <w:shd w:val="clear" w:color="auto" w:fill="F3F3F3"/>
          </w:tcPr>
          <w:p w:rsidR="008D60E9" w:rsidRDefault="008D60E9" w:rsidP="008D60E9">
            <w:r>
              <w:t>Product under quarantine -- unable to follow up</w:t>
            </w:r>
          </w:p>
        </w:tc>
        <w:tc>
          <w:tcPr>
            <w:tcW w:w="26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R</w:t>
            </w:r>
          </w:p>
        </w:tc>
        <w:tc>
          <w:tcPr>
            <w:tcW w:w="3200" w:type="dxa"/>
            <w:tcBorders>
              <w:bottom w:val="single" w:sz="4" w:space="0" w:color="auto"/>
            </w:tcBorders>
            <w:shd w:val="clear" w:color="auto" w:fill="FFFFFF"/>
          </w:tcPr>
          <w:p w:rsidR="008D60E9" w:rsidRDefault="008D60E9" w:rsidP="008D60E9">
            <w:r>
              <w:t>Product under recall/corrective action</w:t>
            </w:r>
          </w:p>
        </w:tc>
        <w:tc>
          <w:tcPr>
            <w:tcW w:w="26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shd w:val="clear" w:color="auto" w:fill="F3F3F3"/>
          </w:tcPr>
          <w:p w:rsidR="008D60E9" w:rsidRDefault="008D60E9" w:rsidP="008D60E9">
            <w:r>
              <w:t>O</w:t>
            </w:r>
          </w:p>
        </w:tc>
        <w:tc>
          <w:tcPr>
            <w:tcW w:w="3200" w:type="dxa"/>
            <w:shd w:val="clear" w:color="auto" w:fill="F3F3F3"/>
          </w:tcPr>
          <w:p w:rsidR="008D60E9" w:rsidRDefault="008D60E9" w:rsidP="008D60E9">
            <w:r>
              <w:t>Other</w:t>
            </w:r>
          </w:p>
        </w:tc>
        <w:tc>
          <w:tcPr>
            <w:tcW w:w="2600" w:type="dxa"/>
            <w:shd w:val="clear" w:color="auto" w:fill="F3F3F3"/>
          </w:tcPr>
          <w:p w:rsidR="008D60E9" w:rsidRDefault="008D60E9" w:rsidP="008D60E9"/>
        </w:tc>
        <w:tc>
          <w:tcPr>
            <w:tcW w:w="16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0248 - Product Source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ProductSource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describe the evaluation state of a product identified in an incident.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2.16.840.1.113883.18.144</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productSource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describe the evaluation state of a product identified in an incident.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Product Source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http://terminology.hl7.org/CodeSystem/v2-0248</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hl7VS-productSource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describe the evaluation state of a product identified in an incident.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Product Source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http://terminology.hl7.org/ValueSet/v2-0248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Product Source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describe the evaluation state of a product identified in an incident.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PCR-17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400"/>
        <w:gridCol w:w="16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3200" w:type="dxa"/>
            <w:tcBorders>
              <w:bottom w:val="single" w:sz="4" w:space="0" w:color="auto"/>
            </w:tcBorders>
            <w:shd w:val="clear" w:color="auto" w:fill="E6E6E6"/>
          </w:tcPr>
          <w:p w:rsidR="008D60E9" w:rsidRDefault="008D60E9" w:rsidP="008D60E9">
            <w:pPr>
              <w:pStyle w:val="HL7TableHeader"/>
            </w:pPr>
            <w:r>
              <w:t>Display Name</w:t>
            </w:r>
          </w:p>
        </w:tc>
        <w:tc>
          <w:tcPr>
            <w:tcW w:w="2400" w:type="dxa"/>
            <w:tcBorders>
              <w:bottom w:val="single" w:sz="4" w:space="0" w:color="auto"/>
            </w:tcBorders>
            <w:shd w:val="clear" w:color="auto" w:fill="E6E6E6"/>
          </w:tcPr>
          <w:p w:rsidR="008D60E9" w:rsidRDefault="008D60E9" w:rsidP="008D60E9">
            <w:pPr>
              <w:pStyle w:val="HL7TableHeader"/>
            </w:pPr>
            <w:r>
              <w:t>Definition</w:t>
            </w:r>
          </w:p>
        </w:tc>
        <w:tc>
          <w:tcPr>
            <w:tcW w:w="16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A</w:t>
            </w:r>
          </w:p>
        </w:tc>
        <w:tc>
          <w:tcPr>
            <w:tcW w:w="3200" w:type="dxa"/>
            <w:tcBorders>
              <w:bottom w:val="single" w:sz="4" w:space="0" w:color="auto"/>
            </w:tcBorders>
            <w:shd w:val="clear" w:color="auto" w:fill="FFFFFF"/>
          </w:tcPr>
          <w:p w:rsidR="008D60E9" w:rsidRDefault="008D60E9" w:rsidP="008D60E9">
            <w:pPr>
              <w:pStyle w:val="HL7TableBody"/>
            </w:pPr>
            <w:r>
              <w:t>Actual product involved in incident was evaluated</w:t>
            </w:r>
          </w:p>
        </w:tc>
        <w:tc>
          <w:tcPr>
            <w:tcW w:w="2400" w:type="dxa"/>
            <w:tcBorders>
              <w:bottom w:val="single" w:sz="4" w:space="0" w:color="auto"/>
            </w:tcBorders>
            <w:shd w:val="clear" w:color="auto" w:fill="FFFFFF"/>
          </w:tcPr>
          <w:p w:rsidR="008D60E9" w:rsidRDefault="008D60E9" w:rsidP="008D60E9">
            <w:pPr>
              <w:pStyle w:val="HL7TableBody"/>
            </w:pPr>
          </w:p>
        </w:tc>
        <w:tc>
          <w:tcPr>
            <w:tcW w:w="16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w:t>
            </w:r>
          </w:p>
        </w:tc>
        <w:tc>
          <w:tcPr>
            <w:tcW w:w="3200" w:type="dxa"/>
            <w:tcBorders>
              <w:bottom w:val="single" w:sz="4" w:space="0" w:color="auto"/>
            </w:tcBorders>
            <w:shd w:val="clear" w:color="auto" w:fill="F3F3F3"/>
          </w:tcPr>
          <w:p w:rsidR="008D60E9" w:rsidRDefault="008D60E9" w:rsidP="008D60E9">
            <w:r>
              <w:t>A product from the same lot as the actual product involved was evaluated</w:t>
            </w:r>
          </w:p>
        </w:tc>
        <w:tc>
          <w:tcPr>
            <w:tcW w:w="24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w:t>
            </w:r>
          </w:p>
        </w:tc>
        <w:tc>
          <w:tcPr>
            <w:tcW w:w="3200" w:type="dxa"/>
            <w:tcBorders>
              <w:bottom w:val="single" w:sz="4" w:space="0" w:color="auto"/>
            </w:tcBorders>
            <w:shd w:val="clear" w:color="auto" w:fill="FFFFFF"/>
          </w:tcPr>
          <w:p w:rsidR="008D60E9" w:rsidRDefault="008D60E9" w:rsidP="008D60E9">
            <w:r>
              <w:t>A product from a reserve sample was evaluated</w:t>
            </w:r>
          </w:p>
        </w:tc>
        <w:tc>
          <w:tcPr>
            <w:tcW w:w="24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N</w:t>
            </w:r>
          </w:p>
        </w:tc>
        <w:tc>
          <w:tcPr>
            <w:tcW w:w="3200" w:type="dxa"/>
            <w:shd w:val="clear" w:color="auto" w:fill="F3F3F3"/>
          </w:tcPr>
          <w:p w:rsidR="008D60E9" w:rsidRDefault="008D60E9" w:rsidP="008D60E9">
            <w:r>
              <w:t>A product from a controlled/non-related inventory was evaluated</w:t>
            </w:r>
          </w:p>
        </w:tc>
        <w:tc>
          <w:tcPr>
            <w:tcW w:w="2400" w:type="dxa"/>
            <w:shd w:val="clear" w:color="auto" w:fill="F3F3F3"/>
          </w:tcPr>
          <w:p w:rsidR="008D60E9" w:rsidRDefault="008D60E9" w:rsidP="008D60E9"/>
        </w:tc>
        <w:tc>
          <w:tcPr>
            <w:tcW w:w="16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0249 - Generic Product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249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GenericProduct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indicate whether the product used is a generic or a branded product.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0249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2.16.840.1.113883.12.249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Generic Product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indicate whether the product used is a generic or a branded product. No suggested values.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0250 - Relatedness Assessment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RelatednessAssessment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provide an estimate of whether an issue with a  product was the cause of an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2.16.840.1.113883.18.145</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relatednessAssessment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provide an estimate of whether an issue with a  product was the cause of an event.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Relatedness Assessment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http://terminology.hl7.org/CodeSystem/v2-0250</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hl7VS-relatednessAssessment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provide an estimate of whether an issue with a  product was the cause of an event.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Relatedness Assessment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Relatedness Assessment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provide an estimate of whether an issue with a  product was the cause of an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PCR-20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H</w:t>
            </w:r>
          </w:p>
        </w:tc>
        <w:tc>
          <w:tcPr>
            <w:tcW w:w="1600" w:type="dxa"/>
            <w:tcBorders>
              <w:bottom w:val="single" w:sz="4" w:space="0" w:color="auto"/>
            </w:tcBorders>
            <w:shd w:val="clear" w:color="auto" w:fill="FFFFFF"/>
          </w:tcPr>
          <w:p w:rsidR="008D60E9" w:rsidRDefault="008D60E9" w:rsidP="008D60E9">
            <w:pPr>
              <w:pStyle w:val="HL7TableBody"/>
            </w:pPr>
            <w:r>
              <w:t>Highly probable</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w:t>
            </w:r>
          </w:p>
        </w:tc>
        <w:tc>
          <w:tcPr>
            <w:tcW w:w="1600" w:type="dxa"/>
            <w:tcBorders>
              <w:bottom w:val="single" w:sz="4" w:space="0" w:color="auto"/>
            </w:tcBorders>
            <w:shd w:val="clear" w:color="auto" w:fill="F3F3F3"/>
          </w:tcPr>
          <w:p w:rsidR="008D60E9" w:rsidRDefault="008D60E9" w:rsidP="008D60E9">
            <w:r>
              <w:t>Moderately probable</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w:t>
            </w:r>
          </w:p>
        </w:tc>
        <w:tc>
          <w:tcPr>
            <w:tcW w:w="1600" w:type="dxa"/>
            <w:tcBorders>
              <w:bottom w:val="single" w:sz="4" w:space="0" w:color="auto"/>
            </w:tcBorders>
            <w:shd w:val="clear" w:color="auto" w:fill="FFFFFF"/>
          </w:tcPr>
          <w:p w:rsidR="008D60E9" w:rsidRDefault="008D60E9" w:rsidP="008D60E9">
            <w:r>
              <w:t>Somewhat probable</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I</w:t>
            </w:r>
          </w:p>
        </w:tc>
        <w:tc>
          <w:tcPr>
            <w:tcW w:w="1600" w:type="dxa"/>
            <w:tcBorders>
              <w:bottom w:val="single" w:sz="4" w:space="0" w:color="auto"/>
            </w:tcBorders>
            <w:shd w:val="clear" w:color="auto" w:fill="F3F3F3"/>
          </w:tcPr>
          <w:p w:rsidR="008D60E9" w:rsidRDefault="008D60E9" w:rsidP="008D60E9">
            <w:r>
              <w:t>Improbable</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N</w:t>
            </w:r>
          </w:p>
        </w:tc>
        <w:tc>
          <w:tcPr>
            <w:tcW w:w="1600" w:type="dxa"/>
            <w:shd w:val="clear" w:color="auto" w:fill="FFFFFF"/>
          </w:tcPr>
          <w:p w:rsidR="008D60E9" w:rsidRDefault="008D60E9" w:rsidP="008D60E9">
            <w:r>
              <w:t>Not related</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0251 - Action Taken in Response to the Event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ActionTakenInResponseToTheEvent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define the action taken as a result of an event related to a product issue.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2.16.840.1.113883.18.146</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actionTakenInResponseToTheEvent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define the action taken as a result of an event related to a product issue.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Action Taken in Response to the Event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http://terminology.hl7.org/CodeSystem/v2-0251</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hl7VS-actionTakenInResponseToTheEvent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define the action taken as a result of an event related to a product issue.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Action Taken in Response to the Event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Action Taken in Response to the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define the action taken as a result of an event related to a product issue.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PCR-21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WP</w:t>
            </w:r>
          </w:p>
        </w:tc>
        <w:tc>
          <w:tcPr>
            <w:tcW w:w="1600" w:type="dxa"/>
            <w:tcBorders>
              <w:bottom w:val="single" w:sz="4" w:space="0" w:color="auto"/>
            </w:tcBorders>
            <w:shd w:val="clear" w:color="auto" w:fill="FFFFFF"/>
          </w:tcPr>
          <w:p w:rsidR="008D60E9" w:rsidRDefault="008D60E9" w:rsidP="008D60E9">
            <w:pPr>
              <w:pStyle w:val="HL7TableBody"/>
            </w:pPr>
            <w:r>
              <w:t>Product withdrawn permanently</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WT</w:t>
            </w:r>
          </w:p>
        </w:tc>
        <w:tc>
          <w:tcPr>
            <w:tcW w:w="1600" w:type="dxa"/>
            <w:tcBorders>
              <w:bottom w:val="single" w:sz="4" w:space="0" w:color="auto"/>
            </w:tcBorders>
            <w:shd w:val="clear" w:color="auto" w:fill="F3F3F3"/>
          </w:tcPr>
          <w:p w:rsidR="008D60E9" w:rsidRDefault="008D60E9" w:rsidP="008D60E9">
            <w:r>
              <w:t>Product withdrawn temporarily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DR</w:t>
            </w:r>
          </w:p>
        </w:tc>
        <w:tc>
          <w:tcPr>
            <w:tcW w:w="1600" w:type="dxa"/>
            <w:tcBorders>
              <w:bottom w:val="single" w:sz="4" w:space="0" w:color="auto"/>
            </w:tcBorders>
            <w:shd w:val="clear" w:color="auto" w:fill="FFFFFF"/>
          </w:tcPr>
          <w:p w:rsidR="008D60E9" w:rsidRDefault="008D60E9" w:rsidP="008D60E9">
            <w:r>
              <w:t>Product dose or frequency of use reduced</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DI</w:t>
            </w:r>
          </w:p>
        </w:tc>
        <w:tc>
          <w:tcPr>
            <w:tcW w:w="1600" w:type="dxa"/>
            <w:tcBorders>
              <w:bottom w:val="single" w:sz="4" w:space="0" w:color="auto"/>
            </w:tcBorders>
            <w:shd w:val="clear" w:color="auto" w:fill="F3F3F3"/>
          </w:tcPr>
          <w:p w:rsidR="008D60E9" w:rsidRDefault="008D60E9" w:rsidP="008D60E9">
            <w:r>
              <w:t>Product dose or frequency of use increased</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OT</w:t>
            </w:r>
          </w:p>
        </w:tc>
        <w:tc>
          <w:tcPr>
            <w:tcW w:w="1600" w:type="dxa"/>
            <w:tcBorders>
              <w:bottom w:val="single" w:sz="4" w:space="0" w:color="auto"/>
            </w:tcBorders>
            <w:shd w:val="clear" w:color="auto" w:fill="FFFFFF"/>
          </w:tcPr>
          <w:p w:rsidR="008D60E9" w:rsidRDefault="008D60E9" w:rsidP="008D60E9">
            <w:r>
              <w:t>Other</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N</w:t>
            </w:r>
          </w:p>
        </w:tc>
        <w:tc>
          <w:tcPr>
            <w:tcW w:w="1600" w:type="dxa"/>
            <w:shd w:val="clear" w:color="auto" w:fill="F3F3F3"/>
          </w:tcPr>
          <w:p w:rsidR="008D60E9" w:rsidRDefault="008D60E9" w:rsidP="008D60E9">
            <w:r>
              <w:t>None</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0252 - Causality Observations</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CausalityObservations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record event observations regarding what may have caused a product related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2.16.840.1.113883.18.147</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causalityObservations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record event observations regarding what may have caused a product related event.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Causality Observations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http://terminology.hl7.org/CodeSystem/v2-0252</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2.16.840.1.113883.21.159</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hl7VS-causalityObservations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record event observations regarding what may have caused a product related event.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Causality Observations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Causality Observations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record event observations regarding what may have caused a product related event.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PCR-22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2000"/>
        <w:gridCol w:w="1600"/>
        <w:gridCol w:w="800"/>
      </w:tblGrid>
      <w:tr w:rsidR="008D60E9" w:rsidTr="008D60E9">
        <w:tblPrEx>
          <w:tblCellMar>
            <w:top w:w="0" w:type="dxa"/>
            <w:bottom w:w="0" w:type="dxa"/>
          </w:tblCellMar>
        </w:tblPrEx>
        <w:trPr>
          <w:tblHeader/>
        </w:trPr>
        <w:tc>
          <w:tcPr>
            <w:tcW w:w="1000" w:type="dxa"/>
            <w:tcBorders>
              <w:bottom w:val="single" w:sz="4" w:space="0" w:color="auto"/>
            </w:tcBorders>
            <w:shd w:val="clear" w:color="auto" w:fill="E6E6E6"/>
          </w:tcPr>
          <w:p w:rsidR="008D60E9" w:rsidRDefault="008D60E9" w:rsidP="008D60E9">
            <w:pPr>
              <w:pStyle w:val="HL7TableHeader"/>
            </w:pPr>
            <w:r>
              <w:t>Value</w:t>
            </w:r>
          </w:p>
        </w:tc>
        <w:tc>
          <w:tcPr>
            <w:tcW w:w="3800" w:type="dxa"/>
            <w:tcBorders>
              <w:bottom w:val="single" w:sz="4" w:space="0" w:color="auto"/>
            </w:tcBorders>
            <w:shd w:val="clear" w:color="auto" w:fill="E6E6E6"/>
          </w:tcPr>
          <w:p w:rsidR="008D60E9" w:rsidRDefault="008D60E9" w:rsidP="008D60E9">
            <w:pPr>
              <w:pStyle w:val="HL7TableHeader"/>
            </w:pPr>
            <w:r>
              <w:t>Display Name</w:t>
            </w:r>
          </w:p>
        </w:tc>
        <w:tc>
          <w:tcPr>
            <w:tcW w:w="2000" w:type="dxa"/>
            <w:tcBorders>
              <w:bottom w:val="single" w:sz="4" w:space="0" w:color="auto"/>
            </w:tcBorders>
            <w:shd w:val="clear" w:color="auto" w:fill="E6E6E6"/>
          </w:tcPr>
          <w:p w:rsidR="008D60E9" w:rsidRDefault="008D60E9" w:rsidP="008D60E9">
            <w:pPr>
              <w:pStyle w:val="HL7TableHeader"/>
            </w:pPr>
            <w:r>
              <w:t>Definition</w:t>
            </w:r>
          </w:p>
        </w:tc>
        <w:tc>
          <w:tcPr>
            <w:tcW w:w="16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pPr>
              <w:pStyle w:val="HL7TableBody"/>
            </w:pPr>
            <w:r>
              <w:t>AW</w:t>
            </w:r>
          </w:p>
        </w:tc>
        <w:tc>
          <w:tcPr>
            <w:tcW w:w="3800" w:type="dxa"/>
            <w:tcBorders>
              <w:bottom w:val="single" w:sz="4" w:space="0" w:color="auto"/>
            </w:tcBorders>
            <w:shd w:val="clear" w:color="auto" w:fill="FFFFFF"/>
          </w:tcPr>
          <w:p w:rsidR="008D60E9" w:rsidRDefault="008D60E9" w:rsidP="008D60E9">
            <w:pPr>
              <w:pStyle w:val="HL7TableBody"/>
            </w:pPr>
            <w:r>
              <w:t>Abatement of event after product withdrawn</w:t>
            </w:r>
          </w:p>
        </w:tc>
        <w:tc>
          <w:tcPr>
            <w:tcW w:w="2000" w:type="dxa"/>
            <w:tcBorders>
              <w:bottom w:val="single" w:sz="4" w:space="0" w:color="auto"/>
            </w:tcBorders>
            <w:shd w:val="clear" w:color="auto" w:fill="FFFFFF"/>
          </w:tcPr>
          <w:p w:rsidR="008D60E9" w:rsidRDefault="008D60E9" w:rsidP="008D60E9">
            <w:pPr>
              <w:pStyle w:val="HL7TableBody"/>
            </w:pPr>
          </w:p>
        </w:tc>
        <w:tc>
          <w:tcPr>
            <w:tcW w:w="16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BE</w:t>
            </w:r>
          </w:p>
        </w:tc>
        <w:tc>
          <w:tcPr>
            <w:tcW w:w="3800" w:type="dxa"/>
            <w:tcBorders>
              <w:bottom w:val="single" w:sz="4" w:space="0" w:color="auto"/>
            </w:tcBorders>
            <w:shd w:val="clear" w:color="auto" w:fill="F3F3F3"/>
          </w:tcPr>
          <w:p w:rsidR="008D60E9" w:rsidRDefault="008D60E9" w:rsidP="008D60E9">
            <w:r>
              <w:t>Event recurred after product reintroduced</w:t>
            </w:r>
          </w:p>
        </w:tc>
        <w:tc>
          <w:tcPr>
            <w:tcW w:w="20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LI</w:t>
            </w:r>
          </w:p>
        </w:tc>
        <w:tc>
          <w:tcPr>
            <w:tcW w:w="3800" w:type="dxa"/>
            <w:tcBorders>
              <w:bottom w:val="single" w:sz="4" w:space="0" w:color="auto"/>
            </w:tcBorders>
            <w:shd w:val="clear" w:color="auto" w:fill="FFFFFF"/>
          </w:tcPr>
          <w:p w:rsidR="008D60E9" w:rsidRDefault="008D60E9" w:rsidP="008D60E9">
            <w:r>
              <w:t>Literature reports association of product with event</w:t>
            </w:r>
          </w:p>
        </w:tc>
        <w:tc>
          <w:tcPr>
            <w:tcW w:w="20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IN</w:t>
            </w:r>
          </w:p>
        </w:tc>
        <w:tc>
          <w:tcPr>
            <w:tcW w:w="3800" w:type="dxa"/>
            <w:tcBorders>
              <w:bottom w:val="single" w:sz="4" w:space="0" w:color="auto"/>
            </w:tcBorders>
            <w:shd w:val="clear" w:color="auto" w:fill="F3F3F3"/>
          </w:tcPr>
          <w:p w:rsidR="008D60E9" w:rsidRDefault="008D60E9" w:rsidP="008D60E9">
            <w:r>
              <w:t>Event occurred after product introduced</w:t>
            </w:r>
          </w:p>
        </w:tc>
        <w:tc>
          <w:tcPr>
            <w:tcW w:w="20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EX</w:t>
            </w:r>
          </w:p>
        </w:tc>
        <w:tc>
          <w:tcPr>
            <w:tcW w:w="3800" w:type="dxa"/>
            <w:tcBorders>
              <w:bottom w:val="single" w:sz="4" w:space="0" w:color="auto"/>
            </w:tcBorders>
            <w:shd w:val="clear" w:color="auto" w:fill="FFFFFF"/>
          </w:tcPr>
          <w:p w:rsidR="008D60E9" w:rsidRDefault="008D60E9" w:rsidP="008D60E9">
            <w:r>
              <w:t>Alternative explanations for the event available</w:t>
            </w:r>
          </w:p>
        </w:tc>
        <w:tc>
          <w:tcPr>
            <w:tcW w:w="20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PL</w:t>
            </w:r>
          </w:p>
        </w:tc>
        <w:tc>
          <w:tcPr>
            <w:tcW w:w="3800" w:type="dxa"/>
            <w:tcBorders>
              <w:bottom w:val="single" w:sz="4" w:space="0" w:color="auto"/>
            </w:tcBorders>
            <w:shd w:val="clear" w:color="auto" w:fill="F3F3F3"/>
          </w:tcPr>
          <w:p w:rsidR="008D60E9" w:rsidRDefault="008D60E9" w:rsidP="008D60E9">
            <w:r>
              <w:t>Effect observed when patient receives placebo</w:t>
            </w:r>
          </w:p>
        </w:tc>
        <w:tc>
          <w:tcPr>
            <w:tcW w:w="20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TC</w:t>
            </w:r>
          </w:p>
        </w:tc>
        <w:tc>
          <w:tcPr>
            <w:tcW w:w="3800" w:type="dxa"/>
            <w:tcBorders>
              <w:bottom w:val="single" w:sz="4" w:space="0" w:color="auto"/>
            </w:tcBorders>
            <w:shd w:val="clear" w:color="auto" w:fill="FFFFFF"/>
          </w:tcPr>
          <w:p w:rsidR="008D60E9" w:rsidRDefault="008D60E9" w:rsidP="008D60E9">
            <w:r>
              <w:t>Toxic levels of product documented in blood or body fluids</w:t>
            </w:r>
          </w:p>
        </w:tc>
        <w:tc>
          <w:tcPr>
            <w:tcW w:w="20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DR</w:t>
            </w:r>
          </w:p>
        </w:tc>
        <w:tc>
          <w:tcPr>
            <w:tcW w:w="3800" w:type="dxa"/>
            <w:tcBorders>
              <w:bottom w:val="single" w:sz="4" w:space="0" w:color="auto"/>
            </w:tcBorders>
            <w:shd w:val="clear" w:color="auto" w:fill="F3F3F3"/>
          </w:tcPr>
          <w:p w:rsidR="008D60E9" w:rsidRDefault="008D60E9" w:rsidP="008D60E9">
            <w:r>
              <w:t>Dose response observed</w:t>
            </w:r>
          </w:p>
        </w:tc>
        <w:tc>
          <w:tcPr>
            <w:tcW w:w="20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FFFFF"/>
          </w:tcPr>
          <w:p w:rsidR="008D60E9" w:rsidRDefault="008D60E9" w:rsidP="008D60E9">
            <w:r>
              <w:t>SE</w:t>
            </w:r>
          </w:p>
        </w:tc>
        <w:tc>
          <w:tcPr>
            <w:tcW w:w="3800" w:type="dxa"/>
            <w:tcBorders>
              <w:bottom w:val="single" w:sz="4" w:space="0" w:color="auto"/>
            </w:tcBorders>
            <w:shd w:val="clear" w:color="auto" w:fill="FFFFFF"/>
          </w:tcPr>
          <w:p w:rsidR="008D60E9" w:rsidRDefault="008D60E9" w:rsidP="008D60E9">
            <w:r>
              <w:t>Similar events in past for this patient</w:t>
            </w:r>
          </w:p>
        </w:tc>
        <w:tc>
          <w:tcPr>
            <w:tcW w:w="2000" w:type="dxa"/>
            <w:tcBorders>
              <w:bottom w:val="single" w:sz="4" w:space="0" w:color="auto"/>
            </w:tcBorders>
            <w:shd w:val="clear" w:color="auto" w:fill="FFFFFF"/>
          </w:tcPr>
          <w:p w:rsidR="008D60E9" w:rsidRDefault="008D60E9" w:rsidP="008D60E9"/>
        </w:tc>
        <w:tc>
          <w:tcPr>
            <w:tcW w:w="16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bottom w:val="single" w:sz="4" w:space="0" w:color="auto"/>
            </w:tcBorders>
            <w:shd w:val="clear" w:color="auto" w:fill="F3F3F3"/>
          </w:tcPr>
          <w:p w:rsidR="008D60E9" w:rsidRDefault="008D60E9" w:rsidP="008D60E9">
            <w:r>
              <w:t>OE</w:t>
            </w:r>
          </w:p>
        </w:tc>
        <w:tc>
          <w:tcPr>
            <w:tcW w:w="3800" w:type="dxa"/>
            <w:tcBorders>
              <w:bottom w:val="single" w:sz="4" w:space="0" w:color="auto"/>
            </w:tcBorders>
            <w:shd w:val="clear" w:color="auto" w:fill="F3F3F3"/>
          </w:tcPr>
          <w:p w:rsidR="008D60E9" w:rsidRDefault="008D60E9" w:rsidP="008D60E9">
            <w:r>
              <w:t>Occurrence of event was confirmed by objective evidence</w:t>
            </w:r>
          </w:p>
        </w:tc>
        <w:tc>
          <w:tcPr>
            <w:tcW w:w="2000" w:type="dxa"/>
            <w:tcBorders>
              <w:bottom w:val="single" w:sz="4" w:space="0" w:color="auto"/>
            </w:tcBorders>
            <w:shd w:val="clear" w:color="auto" w:fill="F3F3F3"/>
          </w:tcPr>
          <w:p w:rsidR="008D60E9" w:rsidRDefault="008D60E9" w:rsidP="008D60E9"/>
        </w:tc>
        <w:tc>
          <w:tcPr>
            <w:tcW w:w="16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shd w:val="clear" w:color="auto" w:fill="FFFFFF"/>
          </w:tcPr>
          <w:p w:rsidR="008D60E9" w:rsidRDefault="008D60E9" w:rsidP="008D60E9">
            <w:r>
              <w:t>OT</w:t>
            </w:r>
          </w:p>
        </w:tc>
        <w:tc>
          <w:tcPr>
            <w:tcW w:w="3800" w:type="dxa"/>
            <w:shd w:val="clear" w:color="auto" w:fill="FFFFFF"/>
          </w:tcPr>
          <w:p w:rsidR="008D60E9" w:rsidRDefault="008D60E9" w:rsidP="008D60E9">
            <w:r>
              <w:t>Other</w:t>
            </w:r>
          </w:p>
        </w:tc>
        <w:tc>
          <w:tcPr>
            <w:tcW w:w="2000" w:type="dxa"/>
            <w:shd w:val="clear" w:color="auto" w:fill="FFFFFF"/>
          </w:tcPr>
          <w:p w:rsidR="008D60E9" w:rsidRDefault="008D60E9" w:rsidP="008D60E9"/>
        </w:tc>
        <w:tc>
          <w:tcPr>
            <w:tcW w:w="16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0253 - Indirect Exposure Mechanism</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IndirectExposureMechanism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identify the mechanism of product transmission when the product has not been directly applied to the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2.16.840.1.113883.18.148</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indirectExposureMechanism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identify the mechanism of product transmission when the product has not been directly applied to the patient.  Used in HL7 Version 2.x messaging in the PCR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Indirect Exposure Mechanism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http://terminology.hl7.org/CodeSystem/v2-0253</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hl7VS-indirectExposureMechanism</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mechanism of product transmission when the product has not been directly applied to the patient.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Indirect Exposure Mechanism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Indirect Exposure Mechanism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identify the mechanism of product transmission when the product has not been directly applied to the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PCR-23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B</w:t>
            </w:r>
          </w:p>
        </w:tc>
        <w:tc>
          <w:tcPr>
            <w:tcW w:w="1600" w:type="dxa"/>
            <w:tcBorders>
              <w:bottom w:val="single" w:sz="4" w:space="0" w:color="auto"/>
            </w:tcBorders>
            <w:shd w:val="clear" w:color="auto" w:fill="FFFFFF"/>
          </w:tcPr>
          <w:p w:rsidR="008D60E9" w:rsidRDefault="008D60E9" w:rsidP="008D60E9">
            <w:pPr>
              <w:pStyle w:val="HL7TableBody"/>
            </w:pPr>
            <w:r>
              <w:t>Breast milk</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P</w:t>
            </w:r>
          </w:p>
        </w:tc>
        <w:tc>
          <w:tcPr>
            <w:tcW w:w="1600" w:type="dxa"/>
            <w:tcBorders>
              <w:bottom w:val="single" w:sz="4" w:space="0" w:color="auto"/>
            </w:tcBorders>
            <w:shd w:val="clear" w:color="auto" w:fill="F3F3F3"/>
          </w:tcPr>
          <w:p w:rsidR="008D60E9" w:rsidRDefault="008D60E9" w:rsidP="008D60E9">
            <w:r>
              <w:t>Transplacental</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F</w:t>
            </w:r>
          </w:p>
        </w:tc>
        <w:tc>
          <w:tcPr>
            <w:tcW w:w="1600" w:type="dxa"/>
            <w:tcBorders>
              <w:bottom w:val="single" w:sz="4" w:space="0" w:color="auto"/>
            </w:tcBorders>
            <w:shd w:val="clear" w:color="auto" w:fill="FFFFFF"/>
          </w:tcPr>
          <w:p w:rsidR="008D60E9" w:rsidRDefault="008D60E9" w:rsidP="008D60E9">
            <w:r>
              <w:t>Father</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X</w:t>
            </w:r>
          </w:p>
        </w:tc>
        <w:tc>
          <w:tcPr>
            <w:tcW w:w="1600" w:type="dxa"/>
            <w:tcBorders>
              <w:bottom w:val="single" w:sz="4" w:space="0" w:color="auto"/>
            </w:tcBorders>
            <w:shd w:val="clear" w:color="auto" w:fill="F3F3F3"/>
          </w:tcPr>
          <w:p w:rsidR="008D60E9" w:rsidRDefault="008D60E9" w:rsidP="008D60E9">
            <w:r>
              <w:t>Blood product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O</w:t>
            </w:r>
          </w:p>
        </w:tc>
        <w:tc>
          <w:tcPr>
            <w:tcW w:w="1600" w:type="dxa"/>
            <w:shd w:val="clear" w:color="auto" w:fill="FFFFFF"/>
          </w:tcPr>
          <w:p w:rsidR="008D60E9" w:rsidRDefault="008D60E9" w:rsidP="008D60E9">
            <w:r>
              <w:t>Other</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0254 - Kind of Quantity</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KindOfQuantity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describe the underlying kind of property represented by an observation.  The categories distinguish concentrations from 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2.16.840.1.113883.18.149</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kindOfQuantity</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 published code system of concepts that describe categories of an underlying kind of property represented by an observation.  These are intended to distinguish concentrations from total amounts, molar concentrations from mass concentrations, partial pressures from colors, and so forth.  These are discussed more fully in the LOINC Users’ Manual.   These defined categories are derived from the approach described in 1995 edition of the IUPAC Silver Book.  These distinctions are used in IUPAC and LOINC standard codes.  Needs review by OO and HTA to determined if this is a value set built on LOINC part codes or some other external vocabulary.</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Kind of Quantity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http://terminology.hl7.org/CodeSystem/v2-0254</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hl7VS-kindOfQuantity</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 xml:space="preserve">Value Set of codes that describe the underlying kind of property represented by an observation.  The categories distinguish concentrations from total amounts, molar concentrations from mass concentrations, partial pressures from colors, and so </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Kind of Quantity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Kind of Quantity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that describe the underlying kind of property represented by an observation.  The categories distinguish concentrations from 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800"/>
        <w:gridCol w:w="1200"/>
        <w:gridCol w:w="4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800" w:type="dxa"/>
            <w:tcBorders>
              <w:bottom w:val="single" w:sz="4" w:space="0" w:color="auto"/>
            </w:tcBorders>
            <w:shd w:val="clear" w:color="auto" w:fill="E6E6E6"/>
          </w:tcPr>
          <w:p w:rsidR="008D60E9" w:rsidRDefault="008D60E9" w:rsidP="008D60E9">
            <w:pPr>
              <w:pStyle w:val="HL7TableHeader"/>
            </w:pPr>
            <w:r>
              <w:t>Display Name</w:t>
            </w:r>
          </w:p>
        </w:tc>
        <w:tc>
          <w:tcPr>
            <w:tcW w:w="1200" w:type="dxa"/>
            <w:tcBorders>
              <w:bottom w:val="single" w:sz="4" w:space="0" w:color="auto"/>
            </w:tcBorders>
            <w:shd w:val="clear" w:color="auto" w:fill="E6E6E6"/>
          </w:tcPr>
          <w:p w:rsidR="008D60E9" w:rsidRDefault="008D60E9" w:rsidP="008D60E9">
            <w:pPr>
              <w:pStyle w:val="HL7TableHeader"/>
            </w:pPr>
            <w:r>
              <w:t>Definition</w:t>
            </w:r>
          </w:p>
        </w:tc>
        <w:tc>
          <w:tcPr>
            <w:tcW w:w="4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CACT</w:t>
            </w:r>
          </w:p>
        </w:tc>
        <w:tc>
          <w:tcPr>
            <w:tcW w:w="1800" w:type="dxa"/>
            <w:tcBorders>
              <w:bottom w:val="single" w:sz="4" w:space="0" w:color="auto"/>
            </w:tcBorders>
            <w:shd w:val="clear" w:color="auto" w:fill="FFFFFF"/>
          </w:tcPr>
          <w:p w:rsidR="008D60E9" w:rsidRDefault="008D60E9" w:rsidP="008D60E9">
            <w:pPr>
              <w:pStyle w:val="HL7TableBody"/>
            </w:pPr>
            <w:r>
              <w:t>Catalytic Activity</w:t>
            </w:r>
          </w:p>
        </w:tc>
        <w:tc>
          <w:tcPr>
            <w:tcW w:w="1200" w:type="dxa"/>
            <w:tcBorders>
              <w:bottom w:val="single" w:sz="4" w:space="0" w:color="auto"/>
            </w:tcBorders>
            <w:shd w:val="clear" w:color="auto" w:fill="FFFFFF"/>
          </w:tcPr>
          <w:p w:rsidR="008D60E9" w:rsidRDefault="008D60E9" w:rsidP="008D60E9">
            <w:pPr>
              <w:pStyle w:val="HL7TableBody"/>
            </w:pPr>
          </w:p>
        </w:tc>
        <w:tc>
          <w:tcPr>
            <w:tcW w:w="4200" w:type="dxa"/>
            <w:tcBorders>
              <w:bottom w:val="single" w:sz="4" w:space="0" w:color="auto"/>
            </w:tcBorders>
            <w:shd w:val="clear" w:color="auto" w:fill="FFFFFF"/>
          </w:tcPr>
          <w:p w:rsidR="008D60E9" w:rsidRDefault="008D60E9" w:rsidP="008D60E9">
            <w:pPr>
              <w:pStyle w:val="HL7TableBody"/>
            </w:pPr>
            <w:r>
              <w:t>Usage Note: Adopted from the IUPAC Silver Book 1995” to the code</w:t>
            </w: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CNC</w:t>
            </w:r>
          </w:p>
        </w:tc>
        <w:tc>
          <w:tcPr>
            <w:tcW w:w="1800" w:type="dxa"/>
            <w:tcBorders>
              <w:bottom w:val="single" w:sz="4" w:space="0" w:color="auto"/>
            </w:tcBorders>
            <w:shd w:val="clear" w:color="auto" w:fill="F3F3F3"/>
          </w:tcPr>
          <w:p w:rsidR="008D60E9" w:rsidRDefault="008D60E9" w:rsidP="008D60E9">
            <w:r>
              <w:t>Catalytic Concentration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CCRTO</w:t>
            </w:r>
          </w:p>
        </w:tc>
        <w:tc>
          <w:tcPr>
            <w:tcW w:w="1800" w:type="dxa"/>
            <w:tcBorders>
              <w:bottom w:val="single" w:sz="4" w:space="0" w:color="auto"/>
            </w:tcBorders>
            <w:shd w:val="clear" w:color="auto" w:fill="FFFFFF"/>
          </w:tcPr>
          <w:p w:rsidR="008D60E9" w:rsidRDefault="008D60E9" w:rsidP="008D60E9">
            <w:r>
              <w:t>Catalytic Concentration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CCNT</w:t>
            </w:r>
          </w:p>
        </w:tc>
        <w:tc>
          <w:tcPr>
            <w:tcW w:w="1800" w:type="dxa"/>
            <w:tcBorders>
              <w:bottom w:val="single" w:sz="4" w:space="0" w:color="auto"/>
            </w:tcBorders>
            <w:shd w:val="clear" w:color="auto" w:fill="F3F3F3"/>
          </w:tcPr>
          <w:p w:rsidR="008D60E9" w:rsidRDefault="008D60E9" w:rsidP="008D60E9">
            <w:r>
              <w:t>Catalytic Content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CFR</w:t>
            </w:r>
          </w:p>
        </w:tc>
        <w:tc>
          <w:tcPr>
            <w:tcW w:w="1800" w:type="dxa"/>
            <w:tcBorders>
              <w:bottom w:val="single" w:sz="4" w:space="0" w:color="auto"/>
            </w:tcBorders>
            <w:shd w:val="clear" w:color="auto" w:fill="FFFFFF"/>
          </w:tcPr>
          <w:p w:rsidR="008D60E9" w:rsidRDefault="008D60E9" w:rsidP="008D60E9">
            <w:r>
              <w:t>Catalytic Fraction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CRAT</w:t>
            </w:r>
          </w:p>
        </w:tc>
        <w:tc>
          <w:tcPr>
            <w:tcW w:w="1800" w:type="dxa"/>
            <w:tcBorders>
              <w:bottom w:val="single" w:sz="4" w:space="0" w:color="auto"/>
            </w:tcBorders>
            <w:shd w:val="clear" w:color="auto" w:fill="F3F3F3"/>
          </w:tcPr>
          <w:p w:rsidR="008D60E9" w:rsidRDefault="008D60E9" w:rsidP="008D60E9">
            <w:r>
              <w:t>Catalytic Rate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CRTO</w:t>
            </w:r>
          </w:p>
        </w:tc>
        <w:tc>
          <w:tcPr>
            <w:tcW w:w="1800" w:type="dxa"/>
            <w:tcBorders>
              <w:bottom w:val="single" w:sz="4" w:space="0" w:color="auto"/>
            </w:tcBorders>
            <w:shd w:val="clear" w:color="auto" w:fill="FFFFFF"/>
          </w:tcPr>
          <w:p w:rsidR="008D60E9" w:rsidRDefault="008D60E9" w:rsidP="008D60E9">
            <w:r>
              <w:t>Catalytic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ENT</w:t>
            </w:r>
          </w:p>
        </w:tc>
        <w:tc>
          <w:tcPr>
            <w:tcW w:w="1800" w:type="dxa"/>
            <w:tcBorders>
              <w:bottom w:val="single" w:sz="4" w:space="0" w:color="auto"/>
            </w:tcBorders>
            <w:shd w:val="clear" w:color="auto" w:fill="F3F3F3"/>
          </w:tcPr>
          <w:p w:rsidR="008D60E9" w:rsidRDefault="008D60E9" w:rsidP="008D60E9">
            <w:r>
              <w:t>Entitic</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ENTSUB</w:t>
            </w:r>
          </w:p>
        </w:tc>
        <w:tc>
          <w:tcPr>
            <w:tcW w:w="1800" w:type="dxa"/>
            <w:tcBorders>
              <w:bottom w:val="single" w:sz="4" w:space="0" w:color="auto"/>
            </w:tcBorders>
            <w:shd w:val="clear" w:color="auto" w:fill="FFFFFF"/>
          </w:tcPr>
          <w:p w:rsidR="008D60E9" w:rsidRDefault="008D60E9" w:rsidP="008D60E9">
            <w:r>
              <w:t>Entitic Substance of Amount</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ENTCAT</w:t>
            </w:r>
          </w:p>
        </w:tc>
        <w:tc>
          <w:tcPr>
            <w:tcW w:w="1800" w:type="dxa"/>
            <w:tcBorders>
              <w:bottom w:val="single" w:sz="4" w:space="0" w:color="auto"/>
            </w:tcBorders>
            <w:shd w:val="clear" w:color="auto" w:fill="F3F3F3"/>
          </w:tcPr>
          <w:p w:rsidR="008D60E9" w:rsidRDefault="008D60E9" w:rsidP="008D60E9">
            <w:r>
              <w:t>Entitic Catalytic Activity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ENTNUM</w:t>
            </w:r>
          </w:p>
        </w:tc>
        <w:tc>
          <w:tcPr>
            <w:tcW w:w="1800" w:type="dxa"/>
            <w:tcBorders>
              <w:bottom w:val="single" w:sz="4" w:space="0" w:color="auto"/>
            </w:tcBorders>
            <w:shd w:val="clear" w:color="auto" w:fill="FFFFFF"/>
          </w:tcPr>
          <w:p w:rsidR="008D60E9" w:rsidRDefault="008D60E9" w:rsidP="008D60E9">
            <w:r>
              <w:t>Entitic Number</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ENTVOL</w:t>
            </w:r>
          </w:p>
        </w:tc>
        <w:tc>
          <w:tcPr>
            <w:tcW w:w="1800" w:type="dxa"/>
            <w:tcBorders>
              <w:bottom w:val="single" w:sz="4" w:space="0" w:color="auto"/>
            </w:tcBorders>
            <w:shd w:val="clear" w:color="auto" w:fill="F3F3F3"/>
          </w:tcPr>
          <w:p w:rsidR="008D60E9" w:rsidRDefault="008D60E9" w:rsidP="008D60E9">
            <w:r>
              <w:t>Entitic Volume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MASS</w:t>
            </w:r>
          </w:p>
        </w:tc>
        <w:tc>
          <w:tcPr>
            <w:tcW w:w="1800" w:type="dxa"/>
            <w:tcBorders>
              <w:bottom w:val="single" w:sz="4" w:space="0" w:color="auto"/>
            </w:tcBorders>
            <w:shd w:val="clear" w:color="auto" w:fill="FFFFFF"/>
          </w:tcPr>
          <w:p w:rsidR="008D60E9" w:rsidRDefault="008D60E9" w:rsidP="008D60E9">
            <w:r>
              <w:t>Mass</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MCNC</w:t>
            </w:r>
          </w:p>
        </w:tc>
        <w:tc>
          <w:tcPr>
            <w:tcW w:w="1800" w:type="dxa"/>
            <w:tcBorders>
              <w:bottom w:val="single" w:sz="4" w:space="0" w:color="auto"/>
            </w:tcBorders>
            <w:shd w:val="clear" w:color="auto" w:fill="F3F3F3"/>
          </w:tcPr>
          <w:p w:rsidR="008D60E9" w:rsidRDefault="008D60E9" w:rsidP="008D60E9">
            <w:r>
              <w:t>Mass Concentration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MCRTO</w:t>
            </w:r>
          </w:p>
        </w:tc>
        <w:tc>
          <w:tcPr>
            <w:tcW w:w="1800" w:type="dxa"/>
            <w:tcBorders>
              <w:bottom w:val="single" w:sz="4" w:space="0" w:color="auto"/>
            </w:tcBorders>
            <w:shd w:val="clear" w:color="auto" w:fill="FFFFFF"/>
          </w:tcPr>
          <w:p w:rsidR="008D60E9" w:rsidRDefault="008D60E9" w:rsidP="008D60E9">
            <w:r>
              <w:t>Mass Concentration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MCNT</w:t>
            </w:r>
          </w:p>
        </w:tc>
        <w:tc>
          <w:tcPr>
            <w:tcW w:w="1800" w:type="dxa"/>
            <w:tcBorders>
              <w:bottom w:val="single" w:sz="4" w:space="0" w:color="auto"/>
            </w:tcBorders>
            <w:shd w:val="clear" w:color="auto" w:fill="F3F3F3"/>
          </w:tcPr>
          <w:p w:rsidR="008D60E9" w:rsidRDefault="008D60E9" w:rsidP="008D60E9">
            <w:r>
              <w:t>Mass Content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MFR</w:t>
            </w:r>
          </w:p>
        </w:tc>
        <w:tc>
          <w:tcPr>
            <w:tcW w:w="1800" w:type="dxa"/>
            <w:tcBorders>
              <w:bottom w:val="single" w:sz="4" w:space="0" w:color="auto"/>
            </w:tcBorders>
            <w:shd w:val="clear" w:color="auto" w:fill="FFFFFF"/>
          </w:tcPr>
          <w:p w:rsidR="008D60E9" w:rsidRDefault="008D60E9" w:rsidP="008D60E9">
            <w:r>
              <w:t>Mass Fraction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MINC</w:t>
            </w:r>
          </w:p>
        </w:tc>
        <w:tc>
          <w:tcPr>
            <w:tcW w:w="1800" w:type="dxa"/>
            <w:tcBorders>
              <w:bottom w:val="single" w:sz="4" w:space="0" w:color="auto"/>
            </w:tcBorders>
            <w:shd w:val="clear" w:color="auto" w:fill="F3F3F3"/>
          </w:tcPr>
          <w:p w:rsidR="008D60E9" w:rsidRDefault="008D60E9" w:rsidP="008D60E9">
            <w:r>
              <w:t>Mass Increment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MRAT</w:t>
            </w:r>
          </w:p>
        </w:tc>
        <w:tc>
          <w:tcPr>
            <w:tcW w:w="1800" w:type="dxa"/>
            <w:tcBorders>
              <w:bottom w:val="single" w:sz="4" w:space="0" w:color="auto"/>
            </w:tcBorders>
            <w:shd w:val="clear" w:color="auto" w:fill="FFFFFF"/>
          </w:tcPr>
          <w:p w:rsidR="008D60E9" w:rsidRDefault="008D60E9" w:rsidP="008D60E9">
            <w:r>
              <w:t>Mass Rate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MRTO</w:t>
            </w:r>
          </w:p>
        </w:tc>
        <w:tc>
          <w:tcPr>
            <w:tcW w:w="1800" w:type="dxa"/>
            <w:tcBorders>
              <w:bottom w:val="single" w:sz="4" w:space="0" w:color="auto"/>
            </w:tcBorders>
            <w:shd w:val="clear" w:color="auto" w:fill="F3F3F3"/>
          </w:tcPr>
          <w:p w:rsidR="008D60E9" w:rsidRDefault="008D60E9" w:rsidP="008D60E9">
            <w:r>
              <w:t>Mass Ratio</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NUM</w:t>
            </w:r>
          </w:p>
        </w:tc>
        <w:tc>
          <w:tcPr>
            <w:tcW w:w="1800" w:type="dxa"/>
            <w:tcBorders>
              <w:bottom w:val="single" w:sz="4" w:space="0" w:color="auto"/>
            </w:tcBorders>
            <w:shd w:val="clear" w:color="auto" w:fill="FFFFFF"/>
          </w:tcPr>
          <w:p w:rsidR="008D60E9" w:rsidRDefault="008D60E9" w:rsidP="008D60E9">
            <w:r>
              <w:t>Number</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NCNC</w:t>
            </w:r>
          </w:p>
        </w:tc>
        <w:tc>
          <w:tcPr>
            <w:tcW w:w="1800" w:type="dxa"/>
            <w:tcBorders>
              <w:bottom w:val="single" w:sz="4" w:space="0" w:color="auto"/>
            </w:tcBorders>
            <w:shd w:val="clear" w:color="auto" w:fill="F3F3F3"/>
          </w:tcPr>
          <w:p w:rsidR="008D60E9" w:rsidRDefault="008D60E9" w:rsidP="008D60E9">
            <w:r>
              <w:t>Number Concentration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NCNT</w:t>
            </w:r>
          </w:p>
        </w:tc>
        <w:tc>
          <w:tcPr>
            <w:tcW w:w="1800" w:type="dxa"/>
            <w:tcBorders>
              <w:bottom w:val="single" w:sz="4" w:space="0" w:color="auto"/>
            </w:tcBorders>
            <w:shd w:val="clear" w:color="auto" w:fill="FFFFFF"/>
          </w:tcPr>
          <w:p w:rsidR="008D60E9" w:rsidRDefault="008D60E9" w:rsidP="008D60E9">
            <w:r>
              <w:t>Number Content</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NFR</w:t>
            </w:r>
          </w:p>
        </w:tc>
        <w:tc>
          <w:tcPr>
            <w:tcW w:w="1800" w:type="dxa"/>
            <w:tcBorders>
              <w:bottom w:val="single" w:sz="4" w:space="0" w:color="auto"/>
            </w:tcBorders>
            <w:shd w:val="clear" w:color="auto" w:fill="F3F3F3"/>
          </w:tcPr>
          <w:p w:rsidR="008D60E9" w:rsidRDefault="008D60E9" w:rsidP="008D60E9">
            <w:r>
              <w:t>Number Fraction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NRTO</w:t>
            </w:r>
          </w:p>
        </w:tc>
        <w:tc>
          <w:tcPr>
            <w:tcW w:w="1800" w:type="dxa"/>
            <w:tcBorders>
              <w:bottom w:val="single" w:sz="4" w:space="0" w:color="auto"/>
            </w:tcBorders>
            <w:shd w:val="clear" w:color="auto" w:fill="FFFFFF"/>
          </w:tcPr>
          <w:p w:rsidR="008D60E9" w:rsidRDefault="008D60E9" w:rsidP="008D60E9">
            <w:r>
              <w:t>Number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SUB</w:t>
            </w:r>
          </w:p>
        </w:tc>
        <w:tc>
          <w:tcPr>
            <w:tcW w:w="1800" w:type="dxa"/>
            <w:tcBorders>
              <w:bottom w:val="single" w:sz="4" w:space="0" w:color="auto"/>
            </w:tcBorders>
            <w:shd w:val="clear" w:color="auto" w:fill="F3F3F3"/>
          </w:tcPr>
          <w:p w:rsidR="008D60E9" w:rsidRDefault="008D60E9" w:rsidP="008D60E9">
            <w:r>
              <w:t>Substance Amount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SCNC</w:t>
            </w:r>
          </w:p>
        </w:tc>
        <w:tc>
          <w:tcPr>
            <w:tcW w:w="1800" w:type="dxa"/>
            <w:tcBorders>
              <w:bottom w:val="single" w:sz="4" w:space="0" w:color="auto"/>
            </w:tcBorders>
            <w:shd w:val="clear" w:color="auto" w:fill="FFFFFF"/>
          </w:tcPr>
          <w:p w:rsidR="008D60E9" w:rsidRDefault="008D60E9" w:rsidP="008D60E9">
            <w:r>
              <w:t>Substance Concentration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SCRTO</w:t>
            </w:r>
          </w:p>
        </w:tc>
        <w:tc>
          <w:tcPr>
            <w:tcW w:w="1800" w:type="dxa"/>
            <w:tcBorders>
              <w:bottom w:val="single" w:sz="4" w:space="0" w:color="auto"/>
            </w:tcBorders>
            <w:shd w:val="clear" w:color="auto" w:fill="F3F3F3"/>
          </w:tcPr>
          <w:p w:rsidR="008D60E9" w:rsidRDefault="008D60E9" w:rsidP="008D60E9">
            <w:r>
              <w:t>Substance Concentration Ratio</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SCNT</w:t>
            </w:r>
          </w:p>
        </w:tc>
        <w:tc>
          <w:tcPr>
            <w:tcW w:w="1800" w:type="dxa"/>
            <w:tcBorders>
              <w:bottom w:val="single" w:sz="4" w:space="0" w:color="auto"/>
            </w:tcBorders>
            <w:shd w:val="clear" w:color="auto" w:fill="FFFFFF"/>
          </w:tcPr>
          <w:p w:rsidR="008D60E9" w:rsidRDefault="008D60E9" w:rsidP="008D60E9">
            <w:r>
              <w:t>Substance Content</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SCNTR</w:t>
            </w:r>
          </w:p>
        </w:tc>
        <w:tc>
          <w:tcPr>
            <w:tcW w:w="1800" w:type="dxa"/>
            <w:tcBorders>
              <w:bottom w:val="single" w:sz="4" w:space="0" w:color="auto"/>
            </w:tcBorders>
            <w:shd w:val="clear" w:color="auto" w:fill="F3F3F3"/>
          </w:tcPr>
          <w:p w:rsidR="008D60E9" w:rsidRDefault="008D60E9" w:rsidP="008D60E9">
            <w:r>
              <w:t>Substance Content Rate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SFR</w:t>
            </w:r>
          </w:p>
        </w:tc>
        <w:tc>
          <w:tcPr>
            <w:tcW w:w="1800" w:type="dxa"/>
            <w:tcBorders>
              <w:bottom w:val="single" w:sz="4" w:space="0" w:color="auto"/>
            </w:tcBorders>
            <w:shd w:val="clear" w:color="auto" w:fill="FFFFFF"/>
          </w:tcPr>
          <w:p w:rsidR="008D60E9" w:rsidRDefault="008D60E9" w:rsidP="008D60E9">
            <w:r>
              <w:t>Substance Fraction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SCNCIN</w:t>
            </w:r>
          </w:p>
        </w:tc>
        <w:tc>
          <w:tcPr>
            <w:tcW w:w="1800" w:type="dxa"/>
            <w:tcBorders>
              <w:bottom w:val="single" w:sz="4" w:space="0" w:color="auto"/>
            </w:tcBorders>
            <w:shd w:val="clear" w:color="auto" w:fill="F3F3F3"/>
          </w:tcPr>
          <w:p w:rsidR="008D60E9" w:rsidRDefault="008D60E9" w:rsidP="008D60E9">
            <w:r>
              <w:t>Substance Concentration Increment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SRAT</w:t>
            </w:r>
          </w:p>
        </w:tc>
        <w:tc>
          <w:tcPr>
            <w:tcW w:w="1800" w:type="dxa"/>
            <w:tcBorders>
              <w:bottom w:val="single" w:sz="4" w:space="0" w:color="auto"/>
            </w:tcBorders>
            <w:shd w:val="clear" w:color="auto" w:fill="FFFFFF"/>
          </w:tcPr>
          <w:p w:rsidR="008D60E9" w:rsidRDefault="008D60E9" w:rsidP="008D60E9">
            <w:r>
              <w:t>Substance Rate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SRTO</w:t>
            </w:r>
          </w:p>
        </w:tc>
        <w:tc>
          <w:tcPr>
            <w:tcW w:w="1800" w:type="dxa"/>
            <w:tcBorders>
              <w:bottom w:val="single" w:sz="4" w:space="0" w:color="auto"/>
            </w:tcBorders>
            <w:shd w:val="clear" w:color="auto" w:fill="F3F3F3"/>
          </w:tcPr>
          <w:p w:rsidR="008D60E9" w:rsidRDefault="008D60E9" w:rsidP="008D60E9">
            <w:r>
              <w:t>Substance Ratio</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VOL</w:t>
            </w:r>
          </w:p>
        </w:tc>
        <w:tc>
          <w:tcPr>
            <w:tcW w:w="1800" w:type="dxa"/>
            <w:tcBorders>
              <w:bottom w:val="single" w:sz="4" w:space="0" w:color="auto"/>
            </w:tcBorders>
            <w:shd w:val="clear" w:color="auto" w:fill="FFFFFF"/>
          </w:tcPr>
          <w:p w:rsidR="008D60E9" w:rsidRDefault="008D60E9" w:rsidP="008D60E9">
            <w:r>
              <w:t>Volume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VCNT</w:t>
            </w:r>
          </w:p>
        </w:tc>
        <w:tc>
          <w:tcPr>
            <w:tcW w:w="1800" w:type="dxa"/>
            <w:tcBorders>
              <w:bottom w:val="single" w:sz="4" w:space="0" w:color="auto"/>
            </w:tcBorders>
            <w:shd w:val="clear" w:color="auto" w:fill="F3F3F3"/>
          </w:tcPr>
          <w:p w:rsidR="008D60E9" w:rsidRDefault="008D60E9" w:rsidP="008D60E9">
            <w:r>
              <w:t>Volume Content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VFR</w:t>
            </w:r>
          </w:p>
        </w:tc>
        <w:tc>
          <w:tcPr>
            <w:tcW w:w="1800" w:type="dxa"/>
            <w:tcBorders>
              <w:bottom w:val="single" w:sz="4" w:space="0" w:color="auto"/>
            </w:tcBorders>
            <w:shd w:val="clear" w:color="auto" w:fill="FFFFFF"/>
          </w:tcPr>
          <w:p w:rsidR="008D60E9" w:rsidRDefault="008D60E9" w:rsidP="008D60E9">
            <w:r>
              <w:t>Volume Fraction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VRAT</w:t>
            </w:r>
          </w:p>
        </w:tc>
        <w:tc>
          <w:tcPr>
            <w:tcW w:w="1800" w:type="dxa"/>
            <w:tcBorders>
              <w:bottom w:val="single" w:sz="4" w:space="0" w:color="auto"/>
            </w:tcBorders>
            <w:shd w:val="clear" w:color="auto" w:fill="F3F3F3"/>
          </w:tcPr>
          <w:p w:rsidR="008D60E9" w:rsidRDefault="008D60E9" w:rsidP="008D60E9">
            <w:r>
              <w:t>Volume Rate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VRTO</w:t>
            </w:r>
          </w:p>
        </w:tc>
        <w:tc>
          <w:tcPr>
            <w:tcW w:w="1800" w:type="dxa"/>
            <w:tcBorders>
              <w:bottom w:val="single" w:sz="4" w:space="0" w:color="auto"/>
            </w:tcBorders>
            <w:shd w:val="clear" w:color="auto" w:fill="FFFFFF"/>
          </w:tcPr>
          <w:p w:rsidR="008D60E9" w:rsidRDefault="008D60E9" w:rsidP="008D60E9">
            <w:r>
              <w:t>Volume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ACNC</w:t>
            </w:r>
          </w:p>
        </w:tc>
        <w:tc>
          <w:tcPr>
            <w:tcW w:w="1800" w:type="dxa"/>
            <w:tcBorders>
              <w:bottom w:val="single" w:sz="4" w:space="0" w:color="auto"/>
            </w:tcBorders>
            <w:shd w:val="clear" w:color="auto" w:fill="F3F3F3"/>
          </w:tcPr>
          <w:p w:rsidR="008D60E9" w:rsidRDefault="008D60E9" w:rsidP="008D60E9">
            <w:r>
              <w:t>Concentration, Arbitrary Substance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RLMCNC</w:t>
            </w:r>
          </w:p>
        </w:tc>
        <w:tc>
          <w:tcPr>
            <w:tcW w:w="1800" w:type="dxa"/>
            <w:tcBorders>
              <w:bottom w:val="single" w:sz="4" w:space="0" w:color="auto"/>
            </w:tcBorders>
            <w:shd w:val="clear" w:color="auto" w:fill="FFFFFF"/>
          </w:tcPr>
          <w:p w:rsidR="008D60E9" w:rsidRDefault="008D60E9" w:rsidP="008D60E9">
            <w:r>
              <w:t>Relative Mass Concentration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RLSCNC</w:t>
            </w:r>
          </w:p>
        </w:tc>
        <w:tc>
          <w:tcPr>
            <w:tcW w:w="1800" w:type="dxa"/>
            <w:tcBorders>
              <w:bottom w:val="single" w:sz="4" w:space="0" w:color="auto"/>
            </w:tcBorders>
            <w:shd w:val="clear" w:color="auto" w:fill="F3F3F3"/>
          </w:tcPr>
          <w:p w:rsidR="008D60E9" w:rsidRDefault="008D60E9" w:rsidP="008D60E9">
            <w:r>
              <w:t>Relative Substance Concentration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THRMCNC</w:t>
            </w:r>
          </w:p>
        </w:tc>
        <w:tc>
          <w:tcPr>
            <w:tcW w:w="1800" w:type="dxa"/>
            <w:tcBorders>
              <w:bottom w:val="single" w:sz="4" w:space="0" w:color="auto"/>
            </w:tcBorders>
            <w:shd w:val="clear" w:color="auto" w:fill="FFFFFF"/>
          </w:tcPr>
          <w:p w:rsidR="008D60E9" w:rsidRDefault="008D60E9" w:rsidP="008D60E9">
            <w:r>
              <w:t>Threshold Mass Concentration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THRSCNC</w:t>
            </w:r>
          </w:p>
        </w:tc>
        <w:tc>
          <w:tcPr>
            <w:tcW w:w="1800" w:type="dxa"/>
            <w:tcBorders>
              <w:bottom w:val="single" w:sz="4" w:space="0" w:color="auto"/>
            </w:tcBorders>
            <w:shd w:val="clear" w:color="auto" w:fill="F3F3F3"/>
          </w:tcPr>
          <w:p w:rsidR="008D60E9" w:rsidRDefault="008D60E9" w:rsidP="008D60E9">
            <w:r>
              <w:t>Threshold Substance Concentration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TIME</w:t>
            </w:r>
          </w:p>
        </w:tc>
        <w:tc>
          <w:tcPr>
            <w:tcW w:w="1800" w:type="dxa"/>
            <w:tcBorders>
              <w:bottom w:val="single" w:sz="4" w:space="0" w:color="auto"/>
            </w:tcBorders>
            <w:shd w:val="clear" w:color="auto" w:fill="FFFFFF"/>
          </w:tcPr>
          <w:p w:rsidR="008D60E9" w:rsidRDefault="008D60E9" w:rsidP="008D60E9">
            <w:r>
              <w:t>Time (e.g. seconds)</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TMDF</w:t>
            </w:r>
          </w:p>
        </w:tc>
        <w:tc>
          <w:tcPr>
            <w:tcW w:w="1800" w:type="dxa"/>
            <w:tcBorders>
              <w:bottom w:val="single" w:sz="4" w:space="0" w:color="auto"/>
            </w:tcBorders>
            <w:shd w:val="clear" w:color="auto" w:fill="F3F3F3"/>
          </w:tcPr>
          <w:p w:rsidR="008D60E9" w:rsidRDefault="008D60E9" w:rsidP="008D60E9">
            <w:r>
              <w:t>Time Difference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TMSTP</w:t>
            </w:r>
          </w:p>
        </w:tc>
        <w:tc>
          <w:tcPr>
            <w:tcW w:w="1800" w:type="dxa"/>
            <w:tcBorders>
              <w:bottom w:val="single" w:sz="4" w:space="0" w:color="auto"/>
            </w:tcBorders>
            <w:shd w:val="clear" w:color="auto" w:fill="FFFFFF"/>
          </w:tcPr>
          <w:p w:rsidR="008D60E9" w:rsidRDefault="008D60E9" w:rsidP="008D60E9">
            <w:r>
              <w:t>Time Stamp-Date and Time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TRTO</w:t>
            </w:r>
          </w:p>
        </w:tc>
        <w:tc>
          <w:tcPr>
            <w:tcW w:w="1800" w:type="dxa"/>
            <w:tcBorders>
              <w:bottom w:val="single" w:sz="4" w:space="0" w:color="auto"/>
            </w:tcBorders>
            <w:shd w:val="clear" w:color="auto" w:fill="F3F3F3"/>
          </w:tcPr>
          <w:p w:rsidR="008D60E9" w:rsidRDefault="008D60E9" w:rsidP="008D60E9">
            <w:r>
              <w:t>Time Ratio</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RCRLTM</w:t>
            </w:r>
          </w:p>
        </w:tc>
        <w:tc>
          <w:tcPr>
            <w:tcW w:w="1800" w:type="dxa"/>
            <w:tcBorders>
              <w:bottom w:val="single" w:sz="4" w:space="0" w:color="auto"/>
            </w:tcBorders>
            <w:shd w:val="clear" w:color="auto" w:fill="FFFFFF"/>
          </w:tcPr>
          <w:p w:rsidR="008D60E9" w:rsidRDefault="008D60E9" w:rsidP="008D60E9">
            <w:r>
              <w:t>Reciprocal Relative Time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RLTM</w:t>
            </w:r>
          </w:p>
        </w:tc>
        <w:tc>
          <w:tcPr>
            <w:tcW w:w="1800" w:type="dxa"/>
            <w:tcBorders>
              <w:bottom w:val="single" w:sz="4" w:space="0" w:color="auto"/>
            </w:tcBorders>
            <w:shd w:val="clear" w:color="auto" w:fill="F3F3F3"/>
          </w:tcPr>
          <w:p w:rsidR="008D60E9" w:rsidRDefault="008D60E9" w:rsidP="008D60E9">
            <w:r>
              <w:t>Relative Time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ABS</w:t>
            </w:r>
          </w:p>
        </w:tc>
        <w:tc>
          <w:tcPr>
            <w:tcW w:w="1800" w:type="dxa"/>
            <w:tcBorders>
              <w:bottom w:val="single" w:sz="4" w:space="0" w:color="auto"/>
            </w:tcBorders>
            <w:shd w:val="clear" w:color="auto" w:fill="FFFFFF"/>
          </w:tcPr>
          <w:p w:rsidR="008D60E9" w:rsidRDefault="008D60E9" w:rsidP="008D60E9">
            <w:r>
              <w:t>Absorbance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ACT</w:t>
            </w:r>
          </w:p>
        </w:tc>
        <w:tc>
          <w:tcPr>
            <w:tcW w:w="1800" w:type="dxa"/>
            <w:tcBorders>
              <w:bottom w:val="single" w:sz="4" w:space="0" w:color="auto"/>
            </w:tcBorders>
            <w:shd w:val="clear" w:color="auto" w:fill="F3F3F3"/>
          </w:tcPr>
          <w:p w:rsidR="008D60E9" w:rsidRDefault="008D60E9" w:rsidP="008D60E9">
            <w:r>
              <w:t>Activity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APER</w:t>
            </w:r>
          </w:p>
        </w:tc>
        <w:tc>
          <w:tcPr>
            <w:tcW w:w="1800" w:type="dxa"/>
            <w:tcBorders>
              <w:bottom w:val="single" w:sz="4" w:space="0" w:color="auto"/>
            </w:tcBorders>
            <w:shd w:val="clear" w:color="auto" w:fill="FFFFFF"/>
          </w:tcPr>
          <w:p w:rsidR="008D60E9" w:rsidRDefault="008D60E9" w:rsidP="008D60E9">
            <w:r>
              <w:t>Appearance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ARB</w:t>
            </w:r>
          </w:p>
        </w:tc>
        <w:tc>
          <w:tcPr>
            <w:tcW w:w="1800" w:type="dxa"/>
            <w:tcBorders>
              <w:bottom w:val="single" w:sz="4" w:space="0" w:color="auto"/>
            </w:tcBorders>
            <w:shd w:val="clear" w:color="auto" w:fill="F3F3F3"/>
          </w:tcPr>
          <w:p w:rsidR="008D60E9" w:rsidRDefault="008D60E9" w:rsidP="008D60E9">
            <w:r>
              <w:t>Arbitrary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AREA</w:t>
            </w:r>
          </w:p>
        </w:tc>
        <w:tc>
          <w:tcPr>
            <w:tcW w:w="1800" w:type="dxa"/>
            <w:tcBorders>
              <w:bottom w:val="single" w:sz="4" w:space="0" w:color="auto"/>
            </w:tcBorders>
            <w:shd w:val="clear" w:color="auto" w:fill="FFFFFF"/>
          </w:tcPr>
          <w:p w:rsidR="008D60E9" w:rsidRDefault="008D60E9" w:rsidP="008D60E9">
            <w:r>
              <w:t>Area</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ASPECT</w:t>
            </w:r>
          </w:p>
        </w:tc>
        <w:tc>
          <w:tcPr>
            <w:tcW w:w="1800" w:type="dxa"/>
            <w:tcBorders>
              <w:bottom w:val="single" w:sz="4" w:space="0" w:color="auto"/>
            </w:tcBorders>
            <w:shd w:val="clear" w:color="auto" w:fill="F3F3F3"/>
          </w:tcPr>
          <w:p w:rsidR="008D60E9" w:rsidRDefault="008D60E9" w:rsidP="008D60E9">
            <w:r>
              <w:t>Aspect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CLAS</w:t>
            </w:r>
          </w:p>
        </w:tc>
        <w:tc>
          <w:tcPr>
            <w:tcW w:w="1800" w:type="dxa"/>
            <w:tcBorders>
              <w:bottom w:val="single" w:sz="4" w:space="0" w:color="auto"/>
            </w:tcBorders>
            <w:shd w:val="clear" w:color="auto" w:fill="FFFFFF"/>
          </w:tcPr>
          <w:p w:rsidR="008D60E9" w:rsidRDefault="008D60E9" w:rsidP="008D60E9">
            <w:r>
              <w:t>Class</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CNST</w:t>
            </w:r>
          </w:p>
        </w:tc>
        <w:tc>
          <w:tcPr>
            <w:tcW w:w="1800" w:type="dxa"/>
            <w:tcBorders>
              <w:bottom w:val="single" w:sz="4" w:space="0" w:color="auto"/>
            </w:tcBorders>
            <w:shd w:val="clear" w:color="auto" w:fill="F3F3F3"/>
          </w:tcPr>
          <w:p w:rsidR="008D60E9" w:rsidRDefault="008D60E9" w:rsidP="008D60E9">
            <w:r>
              <w:t>Constant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COEF</w:t>
            </w:r>
          </w:p>
        </w:tc>
        <w:tc>
          <w:tcPr>
            <w:tcW w:w="1800" w:type="dxa"/>
            <w:tcBorders>
              <w:bottom w:val="single" w:sz="4" w:space="0" w:color="auto"/>
            </w:tcBorders>
            <w:shd w:val="clear" w:color="auto" w:fill="FFFFFF"/>
          </w:tcPr>
          <w:p w:rsidR="008D60E9" w:rsidRDefault="008D60E9" w:rsidP="008D60E9">
            <w:r>
              <w:t>Coefficient</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COLOR</w:t>
            </w:r>
          </w:p>
        </w:tc>
        <w:tc>
          <w:tcPr>
            <w:tcW w:w="1800" w:type="dxa"/>
            <w:tcBorders>
              <w:bottom w:val="single" w:sz="4" w:space="0" w:color="auto"/>
            </w:tcBorders>
            <w:shd w:val="clear" w:color="auto" w:fill="F3F3F3"/>
          </w:tcPr>
          <w:p w:rsidR="008D60E9" w:rsidRDefault="008D60E9" w:rsidP="008D60E9">
            <w:r>
              <w:t>Color</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CONS</w:t>
            </w:r>
          </w:p>
        </w:tc>
        <w:tc>
          <w:tcPr>
            <w:tcW w:w="1800" w:type="dxa"/>
            <w:tcBorders>
              <w:bottom w:val="single" w:sz="4" w:space="0" w:color="auto"/>
            </w:tcBorders>
            <w:shd w:val="clear" w:color="auto" w:fill="FFFFFF"/>
          </w:tcPr>
          <w:p w:rsidR="008D60E9" w:rsidRDefault="008D60E9" w:rsidP="008D60E9">
            <w:r>
              <w:t>Consistency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DEN</w:t>
            </w:r>
          </w:p>
        </w:tc>
        <w:tc>
          <w:tcPr>
            <w:tcW w:w="1800" w:type="dxa"/>
            <w:tcBorders>
              <w:bottom w:val="single" w:sz="4" w:space="0" w:color="auto"/>
            </w:tcBorders>
            <w:shd w:val="clear" w:color="auto" w:fill="F3F3F3"/>
          </w:tcPr>
          <w:p w:rsidR="008D60E9" w:rsidRDefault="008D60E9" w:rsidP="008D60E9">
            <w:r>
              <w:t>Density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DEV</w:t>
            </w:r>
          </w:p>
        </w:tc>
        <w:tc>
          <w:tcPr>
            <w:tcW w:w="1800" w:type="dxa"/>
            <w:tcBorders>
              <w:bottom w:val="single" w:sz="4" w:space="0" w:color="auto"/>
            </w:tcBorders>
            <w:shd w:val="clear" w:color="auto" w:fill="FFFFFF"/>
          </w:tcPr>
          <w:p w:rsidR="008D60E9" w:rsidRDefault="008D60E9" w:rsidP="008D60E9">
            <w:r>
              <w:t>Device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DIFF</w:t>
            </w:r>
          </w:p>
        </w:tc>
        <w:tc>
          <w:tcPr>
            <w:tcW w:w="1800" w:type="dxa"/>
            <w:tcBorders>
              <w:bottom w:val="single" w:sz="4" w:space="0" w:color="auto"/>
            </w:tcBorders>
            <w:shd w:val="clear" w:color="auto" w:fill="F3F3F3"/>
          </w:tcPr>
          <w:p w:rsidR="008D60E9" w:rsidRDefault="008D60E9" w:rsidP="008D60E9">
            <w:r>
              <w:t>Difference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ELAS</w:t>
            </w:r>
          </w:p>
        </w:tc>
        <w:tc>
          <w:tcPr>
            <w:tcW w:w="1800" w:type="dxa"/>
            <w:tcBorders>
              <w:bottom w:val="single" w:sz="4" w:space="0" w:color="auto"/>
            </w:tcBorders>
            <w:shd w:val="clear" w:color="auto" w:fill="FFFFFF"/>
          </w:tcPr>
          <w:p w:rsidR="008D60E9" w:rsidRDefault="008D60E9" w:rsidP="008D60E9">
            <w:r>
              <w:t>Elasticity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ELPOT</w:t>
            </w:r>
          </w:p>
        </w:tc>
        <w:tc>
          <w:tcPr>
            <w:tcW w:w="1800" w:type="dxa"/>
            <w:tcBorders>
              <w:bottom w:val="single" w:sz="4" w:space="0" w:color="auto"/>
            </w:tcBorders>
            <w:shd w:val="clear" w:color="auto" w:fill="F3F3F3"/>
          </w:tcPr>
          <w:p w:rsidR="008D60E9" w:rsidRDefault="008D60E9" w:rsidP="008D60E9">
            <w:r>
              <w:t>Electrical Potential (Voltage)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ELRAT</w:t>
            </w:r>
          </w:p>
        </w:tc>
        <w:tc>
          <w:tcPr>
            <w:tcW w:w="1800" w:type="dxa"/>
            <w:tcBorders>
              <w:bottom w:val="single" w:sz="4" w:space="0" w:color="auto"/>
            </w:tcBorders>
            <w:shd w:val="clear" w:color="auto" w:fill="FFFFFF"/>
          </w:tcPr>
          <w:p w:rsidR="008D60E9" w:rsidRDefault="008D60E9" w:rsidP="008D60E9">
            <w:r>
              <w:t>Electrical current (amperage)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ELRES</w:t>
            </w:r>
          </w:p>
        </w:tc>
        <w:tc>
          <w:tcPr>
            <w:tcW w:w="1800" w:type="dxa"/>
            <w:tcBorders>
              <w:bottom w:val="single" w:sz="4" w:space="0" w:color="auto"/>
            </w:tcBorders>
            <w:shd w:val="clear" w:color="auto" w:fill="F3F3F3"/>
          </w:tcPr>
          <w:p w:rsidR="008D60E9" w:rsidRDefault="008D60E9" w:rsidP="008D60E9">
            <w:r>
              <w:t>Electrical Resistance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ENGR</w:t>
            </w:r>
          </w:p>
        </w:tc>
        <w:tc>
          <w:tcPr>
            <w:tcW w:w="1800" w:type="dxa"/>
            <w:tcBorders>
              <w:bottom w:val="single" w:sz="4" w:space="0" w:color="auto"/>
            </w:tcBorders>
            <w:shd w:val="clear" w:color="auto" w:fill="FFFFFF"/>
          </w:tcPr>
          <w:p w:rsidR="008D60E9" w:rsidRDefault="008D60E9" w:rsidP="008D60E9">
            <w:r>
              <w:t>Energy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EQL</w:t>
            </w:r>
          </w:p>
        </w:tc>
        <w:tc>
          <w:tcPr>
            <w:tcW w:w="1800" w:type="dxa"/>
            <w:tcBorders>
              <w:bottom w:val="single" w:sz="4" w:space="0" w:color="auto"/>
            </w:tcBorders>
            <w:shd w:val="clear" w:color="auto" w:fill="F3F3F3"/>
          </w:tcPr>
          <w:p w:rsidR="008D60E9" w:rsidRDefault="008D60E9" w:rsidP="008D60E9">
            <w:r>
              <w:t>Equilibrium</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FORCE</w:t>
            </w:r>
          </w:p>
        </w:tc>
        <w:tc>
          <w:tcPr>
            <w:tcW w:w="1800" w:type="dxa"/>
            <w:tcBorders>
              <w:bottom w:val="single" w:sz="4" w:space="0" w:color="auto"/>
            </w:tcBorders>
            <w:shd w:val="clear" w:color="auto" w:fill="FFFFFF"/>
          </w:tcPr>
          <w:p w:rsidR="008D60E9" w:rsidRDefault="008D60E9" w:rsidP="008D60E9">
            <w:r>
              <w:t>Mechanical force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FREQ</w:t>
            </w:r>
          </w:p>
        </w:tc>
        <w:tc>
          <w:tcPr>
            <w:tcW w:w="1800" w:type="dxa"/>
            <w:tcBorders>
              <w:bottom w:val="single" w:sz="4" w:space="0" w:color="auto"/>
            </w:tcBorders>
            <w:shd w:val="clear" w:color="auto" w:fill="F3F3F3"/>
          </w:tcPr>
          <w:p w:rsidR="008D60E9" w:rsidRDefault="008D60E9" w:rsidP="008D60E9">
            <w:r>
              <w:t>Frequency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IMP</w:t>
            </w:r>
          </w:p>
        </w:tc>
        <w:tc>
          <w:tcPr>
            <w:tcW w:w="1800" w:type="dxa"/>
            <w:tcBorders>
              <w:bottom w:val="single" w:sz="4" w:space="0" w:color="auto"/>
            </w:tcBorders>
            <w:shd w:val="clear" w:color="auto" w:fill="FFFFFF"/>
          </w:tcPr>
          <w:p w:rsidR="008D60E9" w:rsidRDefault="008D60E9" w:rsidP="008D60E9">
            <w:r>
              <w:t>Impression/ interpretation of study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KINV</w:t>
            </w:r>
          </w:p>
        </w:tc>
        <w:tc>
          <w:tcPr>
            <w:tcW w:w="1800" w:type="dxa"/>
            <w:tcBorders>
              <w:bottom w:val="single" w:sz="4" w:space="0" w:color="auto"/>
            </w:tcBorders>
            <w:shd w:val="clear" w:color="auto" w:fill="F3F3F3"/>
          </w:tcPr>
          <w:p w:rsidR="008D60E9" w:rsidRDefault="008D60E9" w:rsidP="008D60E9">
            <w:r>
              <w:t>Kinematic Viscosity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LEN</w:t>
            </w:r>
          </w:p>
        </w:tc>
        <w:tc>
          <w:tcPr>
            <w:tcW w:w="1800" w:type="dxa"/>
            <w:tcBorders>
              <w:bottom w:val="single" w:sz="4" w:space="0" w:color="auto"/>
            </w:tcBorders>
            <w:shd w:val="clear" w:color="auto" w:fill="FFFFFF"/>
          </w:tcPr>
          <w:p w:rsidR="008D60E9" w:rsidRDefault="008D60E9" w:rsidP="008D60E9">
            <w:r>
              <w:t>Length</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LINC</w:t>
            </w:r>
          </w:p>
        </w:tc>
        <w:tc>
          <w:tcPr>
            <w:tcW w:w="1800" w:type="dxa"/>
            <w:tcBorders>
              <w:bottom w:val="single" w:sz="4" w:space="0" w:color="auto"/>
            </w:tcBorders>
            <w:shd w:val="clear" w:color="auto" w:fill="F3F3F3"/>
          </w:tcPr>
          <w:p w:rsidR="008D60E9" w:rsidRDefault="008D60E9" w:rsidP="008D60E9">
            <w:r>
              <w:t>Length Increment</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LIQ</w:t>
            </w:r>
          </w:p>
        </w:tc>
        <w:tc>
          <w:tcPr>
            <w:tcW w:w="1800" w:type="dxa"/>
            <w:tcBorders>
              <w:bottom w:val="single" w:sz="4" w:space="0" w:color="auto"/>
            </w:tcBorders>
            <w:shd w:val="clear" w:color="auto" w:fill="FFFFFF"/>
          </w:tcPr>
          <w:p w:rsidR="008D60E9" w:rsidRDefault="008D60E9" w:rsidP="008D60E9">
            <w:r>
              <w:t>Liquefaction</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MGFLUX</w:t>
            </w:r>
          </w:p>
        </w:tc>
        <w:tc>
          <w:tcPr>
            <w:tcW w:w="1800" w:type="dxa"/>
            <w:tcBorders>
              <w:bottom w:val="single" w:sz="4" w:space="0" w:color="auto"/>
            </w:tcBorders>
            <w:shd w:val="clear" w:color="auto" w:fill="F3F3F3"/>
          </w:tcPr>
          <w:p w:rsidR="008D60E9" w:rsidRDefault="008D60E9" w:rsidP="008D60E9">
            <w:r>
              <w:t>Magnetic flux</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MORPH</w:t>
            </w:r>
          </w:p>
        </w:tc>
        <w:tc>
          <w:tcPr>
            <w:tcW w:w="1800" w:type="dxa"/>
            <w:tcBorders>
              <w:bottom w:val="single" w:sz="4" w:space="0" w:color="auto"/>
            </w:tcBorders>
            <w:shd w:val="clear" w:color="auto" w:fill="FFFFFF"/>
          </w:tcPr>
          <w:p w:rsidR="008D60E9" w:rsidRDefault="008D60E9" w:rsidP="008D60E9">
            <w:r>
              <w:t>Morphology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MOTIL</w:t>
            </w:r>
          </w:p>
        </w:tc>
        <w:tc>
          <w:tcPr>
            <w:tcW w:w="1800" w:type="dxa"/>
            <w:tcBorders>
              <w:bottom w:val="single" w:sz="4" w:space="0" w:color="auto"/>
            </w:tcBorders>
            <w:shd w:val="clear" w:color="auto" w:fill="F3F3F3"/>
          </w:tcPr>
          <w:p w:rsidR="008D60E9" w:rsidRDefault="008D60E9" w:rsidP="008D60E9">
            <w:r>
              <w:t>Motility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OD</w:t>
            </w:r>
          </w:p>
        </w:tc>
        <w:tc>
          <w:tcPr>
            <w:tcW w:w="1800" w:type="dxa"/>
            <w:tcBorders>
              <w:bottom w:val="single" w:sz="4" w:space="0" w:color="auto"/>
            </w:tcBorders>
            <w:shd w:val="clear" w:color="auto" w:fill="FFFFFF"/>
          </w:tcPr>
          <w:p w:rsidR="008D60E9" w:rsidRDefault="008D60E9" w:rsidP="008D60E9">
            <w:r>
              <w:t>Optical density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OSMOL</w:t>
            </w:r>
          </w:p>
        </w:tc>
        <w:tc>
          <w:tcPr>
            <w:tcW w:w="1800" w:type="dxa"/>
            <w:tcBorders>
              <w:bottom w:val="single" w:sz="4" w:space="0" w:color="auto"/>
            </w:tcBorders>
            <w:shd w:val="clear" w:color="auto" w:fill="F3F3F3"/>
          </w:tcPr>
          <w:p w:rsidR="008D60E9" w:rsidRDefault="008D60E9" w:rsidP="008D60E9">
            <w:r>
              <w:t>Osmolality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PRID</w:t>
            </w:r>
          </w:p>
        </w:tc>
        <w:tc>
          <w:tcPr>
            <w:tcW w:w="1800" w:type="dxa"/>
            <w:tcBorders>
              <w:bottom w:val="single" w:sz="4" w:space="0" w:color="auto"/>
            </w:tcBorders>
            <w:shd w:val="clear" w:color="auto" w:fill="FFFFFF"/>
          </w:tcPr>
          <w:p w:rsidR="008D60E9" w:rsidRDefault="008D60E9" w:rsidP="008D60E9">
            <w:r>
              <w:t>Presence/Identity/Existence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PRES</w:t>
            </w:r>
          </w:p>
        </w:tc>
        <w:tc>
          <w:tcPr>
            <w:tcW w:w="1800" w:type="dxa"/>
            <w:tcBorders>
              <w:bottom w:val="single" w:sz="4" w:space="0" w:color="auto"/>
            </w:tcBorders>
            <w:shd w:val="clear" w:color="auto" w:fill="F3F3F3"/>
          </w:tcPr>
          <w:p w:rsidR="008D60E9" w:rsidRDefault="008D60E9" w:rsidP="008D60E9">
            <w:r>
              <w:t>Pressure (Partial)</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PWR</w:t>
            </w:r>
          </w:p>
        </w:tc>
        <w:tc>
          <w:tcPr>
            <w:tcW w:w="1800" w:type="dxa"/>
            <w:tcBorders>
              <w:bottom w:val="single" w:sz="4" w:space="0" w:color="auto"/>
            </w:tcBorders>
            <w:shd w:val="clear" w:color="auto" w:fill="FFFFFF"/>
          </w:tcPr>
          <w:p w:rsidR="008D60E9" w:rsidRDefault="008D60E9" w:rsidP="008D60E9">
            <w:r>
              <w:t>Power (wattage)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RANGE</w:t>
            </w:r>
          </w:p>
        </w:tc>
        <w:tc>
          <w:tcPr>
            <w:tcW w:w="1800" w:type="dxa"/>
            <w:tcBorders>
              <w:bottom w:val="single" w:sz="4" w:space="0" w:color="auto"/>
            </w:tcBorders>
            <w:shd w:val="clear" w:color="auto" w:fill="F3F3F3"/>
          </w:tcPr>
          <w:p w:rsidR="008D60E9" w:rsidRDefault="008D60E9" w:rsidP="008D60E9">
            <w:r>
              <w:t>Ranges</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RATIO</w:t>
            </w:r>
          </w:p>
        </w:tc>
        <w:tc>
          <w:tcPr>
            <w:tcW w:w="1800" w:type="dxa"/>
            <w:tcBorders>
              <w:bottom w:val="single" w:sz="4" w:space="0" w:color="auto"/>
            </w:tcBorders>
            <w:shd w:val="clear" w:color="auto" w:fill="FFFFFF"/>
          </w:tcPr>
          <w:p w:rsidR="008D60E9" w:rsidRDefault="008D60E9" w:rsidP="008D60E9">
            <w:r>
              <w:t>Ratios</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RDEN</w:t>
            </w:r>
          </w:p>
        </w:tc>
        <w:tc>
          <w:tcPr>
            <w:tcW w:w="1800" w:type="dxa"/>
            <w:tcBorders>
              <w:bottom w:val="single" w:sz="4" w:space="0" w:color="auto"/>
            </w:tcBorders>
            <w:shd w:val="clear" w:color="auto" w:fill="F3F3F3"/>
          </w:tcPr>
          <w:p w:rsidR="008D60E9" w:rsidRDefault="008D60E9" w:rsidP="008D60E9">
            <w:r>
              <w:t>Relative Density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REL</w:t>
            </w:r>
          </w:p>
        </w:tc>
        <w:tc>
          <w:tcPr>
            <w:tcW w:w="1800" w:type="dxa"/>
            <w:tcBorders>
              <w:bottom w:val="single" w:sz="4" w:space="0" w:color="auto"/>
            </w:tcBorders>
            <w:shd w:val="clear" w:color="auto" w:fill="FFFFFF"/>
          </w:tcPr>
          <w:p w:rsidR="008D60E9" w:rsidRDefault="008D60E9" w:rsidP="008D60E9">
            <w:r>
              <w:t>Relative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SATFR</w:t>
            </w:r>
          </w:p>
        </w:tc>
        <w:tc>
          <w:tcPr>
            <w:tcW w:w="1800" w:type="dxa"/>
            <w:tcBorders>
              <w:bottom w:val="single" w:sz="4" w:space="0" w:color="auto"/>
            </w:tcBorders>
            <w:shd w:val="clear" w:color="auto" w:fill="F3F3F3"/>
          </w:tcPr>
          <w:p w:rsidR="008D60E9" w:rsidRDefault="008D60E9" w:rsidP="008D60E9">
            <w:r>
              <w:t>Saturation Fraction</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SHAPE</w:t>
            </w:r>
          </w:p>
        </w:tc>
        <w:tc>
          <w:tcPr>
            <w:tcW w:w="1800" w:type="dxa"/>
            <w:tcBorders>
              <w:bottom w:val="single" w:sz="4" w:space="0" w:color="auto"/>
            </w:tcBorders>
            <w:shd w:val="clear" w:color="auto" w:fill="FFFFFF"/>
          </w:tcPr>
          <w:p w:rsidR="008D60E9" w:rsidRDefault="008D60E9" w:rsidP="008D60E9">
            <w:r>
              <w:t>Shape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SMELL</w:t>
            </w:r>
          </w:p>
        </w:tc>
        <w:tc>
          <w:tcPr>
            <w:tcW w:w="1800" w:type="dxa"/>
            <w:tcBorders>
              <w:bottom w:val="single" w:sz="4" w:space="0" w:color="auto"/>
            </w:tcBorders>
            <w:shd w:val="clear" w:color="auto" w:fill="F3F3F3"/>
          </w:tcPr>
          <w:p w:rsidR="008D60E9" w:rsidRDefault="008D60E9" w:rsidP="008D60E9">
            <w:r>
              <w:t>Smell</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SUSC</w:t>
            </w:r>
          </w:p>
        </w:tc>
        <w:tc>
          <w:tcPr>
            <w:tcW w:w="1800" w:type="dxa"/>
            <w:tcBorders>
              <w:bottom w:val="single" w:sz="4" w:space="0" w:color="auto"/>
            </w:tcBorders>
            <w:shd w:val="clear" w:color="auto" w:fill="FFFFFF"/>
          </w:tcPr>
          <w:p w:rsidR="008D60E9" w:rsidRDefault="008D60E9" w:rsidP="008D60E9">
            <w:r>
              <w:t>Susceptibility</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TASTE</w:t>
            </w:r>
          </w:p>
        </w:tc>
        <w:tc>
          <w:tcPr>
            <w:tcW w:w="1800" w:type="dxa"/>
            <w:tcBorders>
              <w:bottom w:val="single" w:sz="4" w:space="0" w:color="auto"/>
            </w:tcBorders>
            <w:shd w:val="clear" w:color="auto" w:fill="F3F3F3"/>
          </w:tcPr>
          <w:p w:rsidR="008D60E9" w:rsidRDefault="008D60E9" w:rsidP="008D60E9">
            <w:r>
              <w:t>Taste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TEMP</w:t>
            </w:r>
          </w:p>
        </w:tc>
        <w:tc>
          <w:tcPr>
            <w:tcW w:w="1800" w:type="dxa"/>
            <w:tcBorders>
              <w:bottom w:val="single" w:sz="4" w:space="0" w:color="auto"/>
            </w:tcBorders>
            <w:shd w:val="clear" w:color="auto" w:fill="FFFFFF"/>
          </w:tcPr>
          <w:p w:rsidR="008D60E9" w:rsidRDefault="008D60E9" w:rsidP="008D60E9">
            <w:r>
              <w:t>Temperature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TEMPDF</w:t>
            </w:r>
          </w:p>
        </w:tc>
        <w:tc>
          <w:tcPr>
            <w:tcW w:w="1800" w:type="dxa"/>
            <w:tcBorders>
              <w:bottom w:val="single" w:sz="4" w:space="0" w:color="auto"/>
            </w:tcBorders>
            <w:shd w:val="clear" w:color="auto" w:fill="F3F3F3"/>
          </w:tcPr>
          <w:p w:rsidR="008D60E9" w:rsidRDefault="008D60E9" w:rsidP="008D60E9">
            <w:r>
              <w:t>Temperature Difference</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TEMPIN</w:t>
            </w:r>
          </w:p>
        </w:tc>
        <w:tc>
          <w:tcPr>
            <w:tcW w:w="1800" w:type="dxa"/>
            <w:tcBorders>
              <w:bottom w:val="single" w:sz="4" w:space="0" w:color="auto"/>
            </w:tcBorders>
            <w:shd w:val="clear" w:color="auto" w:fill="FFFFFF"/>
          </w:tcPr>
          <w:p w:rsidR="008D60E9" w:rsidRDefault="008D60E9" w:rsidP="008D60E9">
            <w:r>
              <w:t>Temperature Increment</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TITR</w:t>
            </w:r>
          </w:p>
        </w:tc>
        <w:tc>
          <w:tcPr>
            <w:tcW w:w="1800" w:type="dxa"/>
            <w:tcBorders>
              <w:bottom w:val="single" w:sz="4" w:space="0" w:color="auto"/>
            </w:tcBorders>
            <w:shd w:val="clear" w:color="auto" w:fill="F3F3F3"/>
          </w:tcPr>
          <w:p w:rsidR="008D60E9" w:rsidRDefault="008D60E9" w:rsidP="008D60E9">
            <w:r>
              <w:t>Dilution Factor (Titer)</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TYPE</w:t>
            </w:r>
          </w:p>
        </w:tc>
        <w:tc>
          <w:tcPr>
            <w:tcW w:w="1800" w:type="dxa"/>
            <w:tcBorders>
              <w:bottom w:val="single" w:sz="4" w:space="0" w:color="auto"/>
            </w:tcBorders>
            <w:shd w:val="clear" w:color="auto" w:fill="FFFFFF"/>
          </w:tcPr>
          <w:p w:rsidR="008D60E9" w:rsidRDefault="008D60E9" w:rsidP="008D60E9">
            <w:r>
              <w:t>Type</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VEL</w:t>
            </w:r>
          </w:p>
        </w:tc>
        <w:tc>
          <w:tcPr>
            <w:tcW w:w="1800" w:type="dxa"/>
            <w:tcBorders>
              <w:bottom w:val="single" w:sz="4" w:space="0" w:color="auto"/>
            </w:tcBorders>
            <w:shd w:val="clear" w:color="auto" w:fill="F3F3F3"/>
          </w:tcPr>
          <w:p w:rsidR="008D60E9" w:rsidRDefault="008D60E9" w:rsidP="008D60E9">
            <w:r>
              <w:t>Velocity</w:t>
            </w:r>
          </w:p>
        </w:tc>
        <w:tc>
          <w:tcPr>
            <w:tcW w:w="1200" w:type="dxa"/>
            <w:tcBorders>
              <w:bottom w:val="single" w:sz="4" w:space="0" w:color="auto"/>
            </w:tcBorders>
            <w:shd w:val="clear" w:color="auto" w:fill="F3F3F3"/>
          </w:tcPr>
          <w:p w:rsidR="008D60E9" w:rsidRDefault="008D60E9" w:rsidP="008D60E9"/>
        </w:tc>
        <w:tc>
          <w:tcPr>
            <w:tcW w:w="4200" w:type="dxa"/>
            <w:tcBorders>
              <w:bottom w:val="single" w:sz="4" w:space="0" w:color="auto"/>
            </w:tcBorders>
            <w:shd w:val="clear" w:color="auto" w:fill="F3F3F3"/>
          </w:tcPr>
          <w:p w:rsidR="008D60E9" w:rsidRDefault="008D60E9" w:rsidP="008D60E9">
            <w:r>
              <w:t>Usage Note: Adopted from the IUPAC Silver Book 1995” to the code</w:t>
            </w:r>
          </w:p>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VELRT</w:t>
            </w:r>
          </w:p>
        </w:tc>
        <w:tc>
          <w:tcPr>
            <w:tcW w:w="1800" w:type="dxa"/>
            <w:tcBorders>
              <w:bottom w:val="single" w:sz="4" w:space="0" w:color="auto"/>
            </w:tcBorders>
            <w:shd w:val="clear" w:color="auto" w:fill="FFFFFF"/>
          </w:tcPr>
          <w:p w:rsidR="008D60E9" w:rsidRDefault="008D60E9" w:rsidP="008D60E9">
            <w:r>
              <w:t>Velocity Ratio</w:t>
            </w:r>
          </w:p>
        </w:tc>
        <w:tc>
          <w:tcPr>
            <w:tcW w:w="1200" w:type="dxa"/>
            <w:tcBorders>
              <w:bottom w:val="single" w:sz="4" w:space="0" w:color="auto"/>
            </w:tcBorders>
            <w:shd w:val="clear" w:color="auto" w:fill="FFFFFF"/>
          </w:tcPr>
          <w:p w:rsidR="008D60E9" w:rsidRDefault="008D60E9" w:rsidP="008D60E9"/>
        </w:tc>
        <w:tc>
          <w:tcPr>
            <w:tcW w:w="4200" w:type="dxa"/>
            <w:tcBorders>
              <w:bottom w:val="single" w:sz="4" w:space="0" w:color="auto"/>
            </w:tcBorders>
            <w:shd w:val="clear" w:color="auto" w:fill="FFFFFF"/>
          </w:tcPr>
          <w:p w:rsidR="008D60E9" w:rsidRDefault="008D60E9" w:rsidP="008D60E9">
            <w:r>
              <w:t>Usage Note: Adopted from the IUPAC Silver Book 1995” to the code</w:t>
            </w:r>
          </w:p>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VISC</w:t>
            </w:r>
          </w:p>
        </w:tc>
        <w:tc>
          <w:tcPr>
            <w:tcW w:w="1800" w:type="dxa"/>
            <w:shd w:val="clear" w:color="auto" w:fill="F3F3F3"/>
          </w:tcPr>
          <w:p w:rsidR="008D60E9" w:rsidRDefault="008D60E9" w:rsidP="008D60E9">
            <w:r>
              <w:t>Viscosity</w:t>
            </w:r>
          </w:p>
        </w:tc>
        <w:tc>
          <w:tcPr>
            <w:tcW w:w="1200" w:type="dxa"/>
            <w:shd w:val="clear" w:color="auto" w:fill="F3F3F3"/>
          </w:tcPr>
          <w:p w:rsidR="008D60E9" w:rsidRDefault="008D60E9" w:rsidP="008D60E9"/>
        </w:tc>
        <w:tc>
          <w:tcPr>
            <w:tcW w:w="4200" w:type="dxa"/>
            <w:shd w:val="clear" w:color="auto" w:fill="F3F3F3"/>
          </w:tcPr>
          <w:p w:rsidR="008D60E9" w:rsidRDefault="008D60E9" w:rsidP="008D60E9">
            <w:r>
              <w:t>Usage Note: Adopted from the IUPAC Silver Book 1995” to the code</w:t>
            </w:r>
          </w:p>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0255 - Duration Categories</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DurationCategories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classify an observation definition as intended to measure a patient's state at a point in time.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2.16.840.1.113883.18.150</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durationCategories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classify an observation definition as intended to measure a patient's state at a point in time.  Used in HL7 Version 2.x messaging in the OM1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Duration Categories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http://terminology.hl7.org/CodeSystem/v2-0255</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3</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hl7VS-durationCategories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classify an observation definition as intended to measure a patient's state at a point in time.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Duration Categories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representative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Duration Categories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classify an observation definition as intended to measure a patient's state at a point in time.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8D60E9" w:rsidTr="008D60E9">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34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24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pPr>
              <w:pStyle w:val="UserTableBody"/>
            </w:pPr>
            <w:r>
              <w:t>*</w:t>
            </w:r>
          </w:p>
        </w:tc>
        <w:tc>
          <w:tcPr>
            <w:tcW w:w="3400" w:type="dxa"/>
            <w:tcBorders>
              <w:top w:val="single" w:sz="4" w:space="0" w:color="auto"/>
              <w:bottom w:val="single" w:sz="4" w:space="0" w:color="auto"/>
            </w:tcBorders>
            <w:shd w:val="clear" w:color="auto" w:fill="FFFFFF"/>
          </w:tcPr>
          <w:p w:rsidR="008D60E9" w:rsidRDefault="008D60E9" w:rsidP="008D60E9">
            <w:pPr>
              <w:pStyle w:val="UserTableBody"/>
            </w:pPr>
            <w:r>
              <w:t>(asterisk) Life of the "unit"</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p>
        </w:tc>
        <w:tc>
          <w:tcPr>
            <w:tcW w:w="2400" w:type="dxa"/>
            <w:tcBorders>
              <w:top w:val="single" w:sz="4" w:space="0" w:color="auto"/>
              <w:bottom w:val="single" w:sz="4" w:space="0" w:color="auto"/>
            </w:tcBorders>
            <w:shd w:val="clear" w:color="auto" w:fill="FFFFFF"/>
          </w:tcPr>
          <w:p w:rsidR="008D60E9" w:rsidRDefault="008D60E9" w:rsidP="008D60E9">
            <w:pPr>
              <w:pStyle w:val="UserTableBody"/>
            </w:pPr>
            <w:r>
              <w:t>Used for blood products.</w:t>
            </w:r>
          </w:p>
          <w:p w:rsidR="008D60E9" w:rsidRDefault="008D60E9" w:rsidP="008D60E9">
            <w:pPr>
              <w:pStyle w:val="UserTableBody"/>
            </w:pPr>
          </w:p>
          <w:p w:rsidR="008D60E9" w:rsidRDefault="008D60E9" w:rsidP="008D60E9">
            <w:pPr>
              <w:pStyle w:val="UserTableBody"/>
            </w:pPr>
            <w:r>
              <w:t>Usage Note: Deprecated March 2016; use code LU instead.</w:t>
            </w: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r>
              <w:t>D</w:t>
            </w:r>
          </w:p>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30M</w:t>
            </w:r>
          </w:p>
        </w:tc>
        <w:tc>
          <w:tcPr>
            <w:tcW w:w="3400" w:type="dxa"/>
            <w:tcBorders>
              <w:top w:val="single" w:sz="4" w:space="0" w:color="auto"/>
              <w:bottom w:val="single" w:sz="4" w:space="0" w:color="auto"/>
            </w:tcBorders>
            <w:shd w:val="clear" w:color="auto" w:fill="F3F3F3"/>
          </w:tcPr>
          <w:p w:rsidR="008D60E9" w:rsidRDefault="008D60E9" w:rsidP="008D60E9">
            <w:r>
              <w:t>30 minutes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1H</w:t>
            </w:r>
          </w:p>
        </w:tc>
        <w:tc>
          <w:tcPr>
            <w:tcW w:w="3400" w:type="dxa"/>
            <w:tcBorders>
              <w:top w:val="single" w:sz="4" w:space="0" w:color="auto"/>
              <w:bottom w:val="single" w:sz="4" w:space="0" w:color="auto"/>
            </w:tcBorders>
            <w:shd w:val="clear" w:color="auto" w:fill="FFFFFF"/>
          </w:tcPr>
          <w:p w:rsidR="008D60E9" w:rsidRDefault="008D60E9" w:rsidP="008D60E9">
            <w:r>
              <w:t>1 hour</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2H</w:t>
            </w:r>
          </w:p>
        </w:tc>
        <w:tc>
          <w:tcPr>
            <w:tcW w:w="3400" w:type="dxa"/>
            <w:tcBorders>
              <w:top w:val="single" w:sz="4" w:space="0" w:color="auto"/>
              <w:bottom w:val="single" w:sz="4" w:space="0" w:color="auto"/>
            </w:tcBorders>
            <w:shd w:val="clear" w:color="auto" w:fill="F3F3F3"/>
          </w:tcPr>
          <w:p w:rsidR="008D60E9" w:rsidRDefault="008D60E9" w:rsidP="008D60E9">
            <w:r>
              <w:t>2 hours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2.5H</w:t>
            </w:r>
          </w:p>
        </w:tc>
        <w:tc>
          <w:tcPr>
            <w:tcW w:w="3400" w:type="dxa"/>
            <w:tcBorders>
              <w:top w:val="single" w:sz="4" w:space="0" w:color="auto"/>
              <w:bottom w:val="single" w:sz="4" w:space="0" w:color="auto"/>
            </w:tcBorders>
            <w:shd w:val="clear" w:color="auto" w:fill="FFFFFF"/>
          </w:tcPr>
          <w:p w:rsidR="008D60E9" w:rsidRDefault="008D60E9" w:rsidP="008D60E9">
            <w:r>
              <w:t>2 1/2 hours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3H</w:t>
            </w:r>
          </w:p>
        </w:tc>
        <w:tc>
          <w:tcPr>
            <w:tcW w:w="3400" w:type="dxa"/>
            <w:tcBorders>
              <w:top w:val="single" w:sz="4" w:space="0" w:color="auto"/>
              <w:bottom w:val="single" w:sz="4" w:space="0" w:color="auto"/>
            </w:tcBorders>
            <w:shd w:val="clear" w:color="auto" w:fill="F3F3F3"/>
          </w:tcPr>
          <w:p w:rsidR="008D60E9" w:rsidRDefault="008D60E9" w:rsidP="008D60E9">
            <w:r>
              <w:t>3 hours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4H</w:t>
            </w:r>
          </w:p>
        </w:tc>
        <w:tc>
          <w:tcPr>
            <w:tcW w:w="3400" w:type="dxa"/>
            <w:tcBorders>
              <w:top w:val="single" w:sz="4" w:space="0" w:color="auto"/>
              <w:bottom w:val="single" w:sz="4" w:space="0" w:color="auto"/>
            </w:tcBorders>
            <w:shd w:val="clear" w:color="auto" w:fill="FFFFFF"/>
          </w:tcPr>
          <w:p w:rsidR="008D60E9" w:rsidRDefault="008D60E9" w:rsidP="008D60E9">
            <w:r>
              <w:t>4 hours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5H</w:t>
            </w:r>
          </w:p>
        </w:tc>
        <w:tc>
          <w:tcPr>
            <w:tcW w:w="3400" w:type="dxa"/>
            <w:tcBorders>
              <w:top w:val="single" w:sz="4" w:space="0" w:color="auto"/>
              <w:bottom w:val="single" w:sz="4" w:space="0" w:color="auto"/>
            </w:tcBorders>
            <w:shd w:val="clear" w:color="auto" w:fill="F3F3F3"/>
          </w:tcPr>
          <w:p w:rsidR="008D60E9" w:rsidRDefault="008D60E9" w:rsidP="008D60E9">
            <w:r>
              <w:t>5 hours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6H</w:t>
            </w:r>
          </w:p>
        </w:tc>
        <w:tc>
          <w:tcPr>
            <w:tcW w:w="3400" w:type="dxa"/>
            <w:tcBorders>
              <w:top w:val="single" w:sz="4" w:space="0" w:color="auto"/>
              <w:bottom w:val="single" w:sz="4" w:space="0" w:color="auto"/>
            </w:tcBorders>
            <w:shd w:val="clear" w:color="auto" w:fill="FFFFFF"/>
          </w:tcPr>
          <w:p w:rsidR="008D60E9" w:rsidRDefault="008D60E9" w:rsidP="008D60E9">
            <w:r>
              <w:t>6 hours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7H</w:t>
            </w:r>
          </w:p>
        </w:tc>
        <w:tc>
          <w:tcPr>
            <w:tcW w:w="3400" w:type="dxa"/>
            <w:tcBorders>
              <w:top w:val="single" w:sz="4" w:space="0" w:color="auto"/>
              <w:bottom w:val="single" w:sz="4" w:space="0" w:color="auto"/>
            </w:tcBorders>
            <w:shd w:val="clear" w:color="auto" w:fill="F3F3F3"/>
          </w:tcPr>
          <w:p w:rsidR="008D60E9" w:rsidRDefault="008D60E9" w:rsidP="008D60E9">
            <w:r>
              <w:t>7 hours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8H</w:t>
            </w:r>
          </w:p>
        </w:tc>
        <w:tc>
          <w:tcPr>
            <w:tcW w:w="3400" w:type="dxa"/>
            <w:tcBorders>
              <w:top w:val="single" w:sz="4" w:space="0" w:color="auto"/>
              <w:bottom w:val="single" w:sz="4" w:space="0" w:color="auto"/>
            </w:tcBorders>
            <w:shd w:val="clear" w:color="auto" w:fill="FFFFFF"/>
          </w:tcPr>
          <w:p w:rsidR="008D60E9" w:rsidRDefault="008D60E9" w:rsidP="008D60E9">
            <w:r>
              <w:t>8 hours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12H</w:t>
            </w:r>
          </w:p>
        </w:tc>
        <w:tc>
          <w:tcPr>
            <w:tcW w:w="3400" w:type="dxa"/>
            <w:tcBorders>
              <w:top w:val="single" w:sz="4" w:space="0" w:color="auto"/>
              <w:bottom w:val="single" w:sz="4" w:space="0" w:color="auto"/>
            </w:tcBorders>
            <w:shd w:val="clear" w:color="auto" w:fill="F3F3F3"/>
          </w:tcPr>
          <w:p w:rsidR="008D60E9" w:rsidRDefault="008D60E9" w:rsidP="008D60E9">
            <w:r>
              <w:t>12 hours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24H</w:t>
            </w:r>
          </w:p>
        </w:tc>
        <w:tc>
          <w:tcPr>
            <w:tcW w:w="3400" w:type="dxa"/>
            <w:tcBorders>
              <w:top w:val="single" w:sz="4" w:space="0" w:color="auto"/>
              <w:bottom w:val="single" w:sz="4" w:space="0" w:color="auto"/>
            </w:tcBorders>
            <w:shd w:val="clear" w:color="auto" w:fill="FFFFFF"/>
          </w:tcPr>
          <w:p w:rsidR="008D60E9" w:rsidRDefault="008D60E9" w:rsidP="008D60E9">
            <w:r>
              <w:t>24 hours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2D</w:t>
            </w:r>
          </w:p>
        </w:tc>
        <w:tc>
          <w:tcPr>
            <w:tcW w:w="3400" w:type="dxa"/>
            <w:tcBorders>
              <w:top w:val="single" w:sz="4" w:space="0" w:color="auto"/>
              <w:bottom w:val="single" w:sz="4" w:space="0" w:color="auto"/>
            </w:tcBorders>
            <w:shd w:val="clear" w:color="auto" w:fill="F3F3F3"/>
          </w:tcPr>
          <w:p w:rsidR="008D60E9" w:rsidRDefault="008D60E9" w:rsidP="008D60E9">
            <w:r>
              <w:t>2 days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3D</w:t>
            </w:r>
          </w:p>
        </w:tc>
        <w:tc>
          <w:tcPr>
            <w:tcW w:w="3400" w:type="dxa"/>
            <w:tcBorders>
              <w:top w:val="single" w:sz="4" w:space="0" w:color="auto"/>
              <w:bottom w:val="single" w:sz="4" w:space="0" w:color="auto"/>
            </w:tcBorders>
            <w:shd w:val="clear" w:color="auto" w:fill="FFFFFF"/>
          </w:tcPr>
          <w:p w:rsidR="008D60E9" w:rsidRDefault="008D60E9" w:rsidP="008D60E9">
            <w:r>
              <w:t>3 days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4D</w:t>
            </w:r>
          </w:p>
        </w:tc>
        <w:tc>
          <w:tcPr>
            <w:tcW w:w="3400" w:type="dxa"/>
            <w:tcBorders>
              <w:top w:val="single" w:sz="4" w:space="0" w:color="auto"/>
              <w:bottom w:val="single" w:sz="4" w:space="0" w:color="auto"/>
            </w:tcBorders>
            <w:shd w:val="clear" w:color="auto" w:fill="F3F3F3"/>
          </w:tcPr>
          <w:p w:rsidR="008D60E9" w:rsidRDefault="008D60E9" w:rsidP="008D60E9">
            <w:r>
              <w:t>4 days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5D</w:t>
            </w:r>
          </w:p>
        </w:tc>
        <w:tc>
          <w:tcPr>
            <w:tcW w:w="3400" w:type="dxa"/>
            <w:tcBorders>
              <w:top w:val="single" w:sz="4" w:space="0" w:color="auto"/>
              <w:bottom w:val="single" w:sz="4" w:space="0" w:color="auto"/>
            </w:tcBorders>
            <w:shd w:val="clear" w:color="auto" w:fill="FFFFFF"/>
          </w:tcPr>
          <w:p w:rsidR="008D60E9" w:rsidRDefault="008D60E9" w:rsidP="008D60E9">
            <w:r>
              <w:t>5 days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6D</w:t>
            </w:r>
          </w:p>
        </w:tc>
        <w:tc>
          <w:tcPr>
            <w:tcW w:w="3400" w:type="dxa"/>
            <w:tcBorders>
              <w:top w:val="single" w:sz="4" w:space="0" w:color="auto"/>
              <w:bottom w:val="single" w:sz="4" w:space="0" w:color="auto"/>
            </w:tcBorders>
            <w:shd w:val="clear" w:color="auto" w:fill="F3F3F3"/>
          </w:tcPr>
          <w:p w:rsidR="008D60E9" w:rsidRDefault="008D60E9" w:rsidP="008D60E9">
            <w:r>
              <w:t>6 days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1W</w:t>
            </w:r>
          </w:p>
        </w:tc>
        <w:tc>
          <w:tcPr>
            <w:tcW w:w="3400" w:type="dxa"/>
            <w:tcBorders>
              <w:top w:val="single" w:sz="4" w:space="0" w:color="auto"/>
              <w:bottom w:val="single" w:sz="4" w:space="0" w:color="auto"/>
            </w:tcBorders>
            <w:shd w:val="clear" w:color="auto" w:fill="FFFFFF"/>
          </w:tcPr>
          <w:p w:rsidR="008D60E9" w:rsidRDefault="008D60E9" w:rsidP="008D60E9">
            <w:r>
              <w:t>1 week</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2W</w:t>
            </w:r>
          </w:p>
        </w:tc>
        <w:tc>
          <w:tcPr>
            <w:tcW w:w="3400" w:type="dxa"/>
            <w:tcBorders>
              <w:top w:val="single" w:sz="4" w:space="0" w:color="auto"/>
              <w:bottom w:val="single" w:sz="4" w:space="0" w:color="auto"/>
            </w:tcBorders>
            <w:shd w:val="clear" w:color="auto" w:fill="F3F3F3"/>
          </w:tcPr>
          <w:p w:rsidR="008D60E9" w:rsidRDefault="008D60E9" w:rsidP="008D60E9">
            <w:r>
              <w:t>2 weeks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3W</w:t>
            </w:r>
          </w:p>
        </w:tc>
        <w:tc>
          <w:tcPr>
            <w:tcW w:w="3400" w:type="dxa"/>
            <w:tcBorders>
              <w:top w:val="single" w:sz="4" w:space="0" w:color="auto"/>
              <w:bottom w:val="single" w:sz="4" w:space="0" w:color="auto"/>
            </w:tcBorders>
            <w:shd w:val="clear" w:color="auto" w:fill="FFFFFF"/>
          </w:tcPr>
          <w:p w:rsidR="008D60E9" w:rsidRDefault="008D60E9" w:rsidP="008D60E9">
            <w:r>
              <w:t>3 weeks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4W</w:t>
            </w:r>
          </w:p>
        </w:tc>
        <w:tc>
          <w:tcPr>
            <w:tcW w:w="3400" w:type="dxa"/>
            <w:tcBorders>
              <w:top w:val="single" w:sz="4" w:space="0" w:color="auto"/>
              <w:bottom w:val="single" w:sz="4" w:space="0" w:color="auto"/>
            </w:tcBorders>
            <w:shd w:val="clear" w:color="auto" w:fill="F3F3F3"/>
          </w:tcPr>
          <w:p w:rsidR="008D60E9" w:rsidRDefault="008D60E9" w:rsidP="008D60E9">
            <w:r>
              <w:t>4 weeks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1L</w:t>
            </w:r>
          </w:p>
        </w:tc>
        <w:tc>
          <w:tcPr>
            <w:tcW w:w="3400" w:type="dxa"/>
            <w:tcBorders>
              <w:top w:val="single" w:sz="4" w:space="0" w:color="auto"/>
              <w:bottom w:val="single" w:sz="4" w:space="0" w:color="auto"/>
            </w:tcBorders>
            <w:shd w:val="clear" w:color="auto" w:fill="FFFFFF"/>
          </w:tcPr>
          <w:p w:rsidR="008D60E9" w:rsidRDefault="008D60E9" w:rsidP="008D60E9">
            <w:r>
              <w:t>1 months (30 days)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2L</w:t>
            </w:r>
          </w:p>
        </w:tc>
        <w:tc>
          <w:tcPr>
            <w:tcW w:w="3400" w:type="dxa"/>
            <w:tcBorders>
              <w:top w:val="single" w:sz="4" w:space="0" w:color="auto"/>
              <w:bottom w:val="single" w:sz="4" w:space="0" w:color="auto"/>
            </w:tcBorders>
            <w:shd w:val="clear" w:color="auto" w:fill="F3F3F3"/>
          </w:tcPr>
          <w:p w:rsidR="008D60E9" w:rsidRDefault="008D60E9" w:rsidP="008D60E9">
            <w:r>
              <w:t>2 months</w:t>
            </w:r>
          </w:p>
        </w:tc>
        <w:tc>
          <w:tcPr>
            <w:tcW w:w="1600" w:type="dxa"/>
            <w:tcBorders>
              <w:top w:val="single" w:sz="4" w:space="0" w:color="auto"/>
              <w:bottom w:val="single" w:sz="4" w:space="0" w:color="auto"/>
            </w:tcBorders>
            <w:shd w:val="clear" w:color="auto" w:fill="F3F3F3"/>
          </w:tcPr>
          <w:p w:rsidR="008D60E9" w:rsidRDefault="008D60E9" w:rsidP="008D60E9"/>
        </w:tc>
        <w:tc>
          <w:tcPr>
            <w:tcW w:w="24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FFFFF"/>
          </w:tcPr>
          <w:p w:rsidR="008D60E9" w:rsidRDefault="008D60E9" w:rsidP="008D60E9">
            <w:r>
              <w:t>3L</w:t>
            </w:r>
          </w:p>
        </w:tc>
        <w:tc>
          <w:tcPr>
            <w:tcW w:w="3400" w:type="dxa"/>
            <w:tcBorders>
              <w:top w:val="single" w:sz="4" w:space="0" w:color="auto"/>
              <w:bottom w:val="single" w:sz="4" w:space="0" w:color="auto"/>
            </w:tcBorders>
            <w:shd w:val="clear" w:color="auto" w:fill="FFFFFF"/>
          </w:tcPr>
          <w:p w:rsidR="008D60E9" w:rsidRDefault="008D60E9" w:rsidP="008D60E9">
            <w:r>
              <w:t>3 months</w:t>
            </w:r>
          </w:p>
        </w:tc>
        <w:tc>
          <w:tcPr>
            <w:tcW w:w="1600" w:type="dxa"/>
            <w:tcBorders>
              <w:top w:val="single" w:sz="4" w:space="0" w:color="auto"/>
              <w:bottom w:val="single" w:sz="4" w:space="0" w:color="auto"/>
            </w:tcBorders>
            <w:shd w:val="clear" w:color="auto" w:fill="FFFFFF"/>
          </w:tcPr>
          <w:p w:rsidR="008D60E9" w:rsidRDefault="008D60E9" w:rsidP="008D60E9"/>
        </w:tc>
        <w:tc>
          <w:tcPr>
            <w:tcW w:w="24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single" w:sz="4" w:space="0" w:color="auto"/>
            </w:tcBorders>
            <w:shd w:val="clear" w:color="auto" w:fill="F3F3F3"/>
          </w:tcPr>
          <w:p w:rsidR="008D60E9" w:rsidRDefault="008D60E9" w:rsidP="008D60E9">
            <w:r>
              <w:t>LU</w:t>
            </w:r>
          </w:p>
        </w:tc>
        <w:tc>
          <w:tcPr>
            <w:tcW w:w="3400" w:type="dxa"/>
            <w:tcBorders>
              <w:top w:val="single" w:sz="4" w:space="0" w:color="auto"/>
              <w:bottom w:val="single" w:sz="4" w:space="0" w:color="auto"/>
            </w:tcBorders>
            <w:shd w:val="clear" w:color="auto" w:fill="F3F3F3"/>
          </w:tcPr>
          <w:p w:rsidR="008D60E9" w:rsidRDefault="008D60E9" w:rsidP="008D60E9">
            <w:r>
              <w:t>Life of the "unit"</w:t>
            </w:r>
          </w:p>
        </w:tc>
        <w:tc>
          <w:tcPr>
            <w:tcW w:w="1600" w:type="dxa"/>
            <w:tcBorders>
              <w:top w:val="single" w:sz="4" w:space="0" w:color="auto"/>
              <w:bottom w:val="single" w:sz="4" w:space="0" w:color="auto"/>
            </w:tcBorders>
            <w:shd w:val="clear" w:color="auto" w:fill="F3F3F3"/>
          </w:tcPr>
          <w:p w:rsidR="008D60E9" w:rsidRDefault="008D60E9" w:rsidP="008D60E9">
            <w:r>
              <w:t>Life of the "unit" (for blood products).</w:t>
            </w:r>
          </w:p>
        </w:tc>
        <w:tc>
          <w:tcPr>
            <w:tcW w:w="2400" w:type="dxa"/>
            <w:tcBorders>
              <w:top w:val="single" w:sz="4" w:space="0" w:color="auto"/>
              <w:bottom w:val="single" w:sz="4" w:space="0" w:color="auto"/>
            </w:tcBorders>
            <w:shd w:val="clear" w:color="auto" w:fill="F3F3F3"/>
          </w:tcPr>
          <w:p w:rsidR="008D60E9" w:rsidRDefault="008D60E9" w:rsidP="008D60E9">
            <w:r>
              <w:t>Usage Note: In a master file update for blood products, no specific duration value can be specified (see OM1-43 “Point Versus Interval” field definition).</w:t>
            </w:r>
          </w:p>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000" w:type="dxa"/>
            <w:tcBorders>
              <w:top w:val="single" w:sz="4" w:space="0" w:color="auto"/>
              <w:bottom w:val="double" w:sz="4" w:space="0" w:color="auto"/>
            </w:tcBorders>
            <w:shd w:val="clear" w:color="auto" w:fill="FFFFFF"/>
          </w:tcPr>
          <w:p w:rsidR="008D60E9" w:rsidRDefault="008D60E9" w:rsidP="008D60E9">
            <w:r>
              <w:t>PT</w:t>
            </w:r>
          </w:p>
        </w:tc>
        <w:tc>
          <w:tcPr>
            <w:tcW w:w="3400" w:type="dxa"/>
            <w:tcBorders>
              <w:top w:val="single" w:sz="4" w:space="0" w:color="auto"/>
              <w:bottom w:val="double" w:sz="4" w:space="0" w:color="auto"/>
            </w:tcBorders>
            <w:shd w:val="clear" w:color="auto" w:fill="FFFFFF"/>
          </w:tcPr>
          <w:p w:rsidR="008D60E9" w:rsidRDefault="008D60E9" w:rsidP="008D60E9">
            <w:r>
              <w:t>point in time</w:t>
            </w:r>
          </w:p>
        </w:tc>
        <w:tc>
          <w:tcPr>
            <w:tcW w:w="1600" w:type="dxa"/>
            <w:tcBorders>
              <w:top w:val="single" w:sz="4" w:space="0" w:color="auto"/>
              <w:bottom w:val="double" w:sz="4" w:space="0" w:color="auto"/>
            </w:tcBorders>
            <w:shd w:val="clear" w:color="auto" w:fill="FFFFFF"/>
          </w:tcPr>
          <w:p w:rsidR="008D60E9" w:rsidRDefault="008D60E9" w:rsidP="008D60E9">
            <w:r>
              <w:t>To identify measures at a point in time.  This is a synonym for "spot" or "random" as applied to urine measurements.</w:t>
            </w:r>
          </w:p>
        </w:tc>
        <w:tc>
          <w:tcPr>
            <w:tcW w:w="24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8D60E9" w:rsidRDefault="008D60E9" w:rsidP="008D60E9">
      <w:pPr>
        <w:pStyle w:val="berschrift3"/>
      </w:pPr>
      <w:r>
        <w:t>0256 - Time Delay Post Challenge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TimeDelayPostChallenge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classify an observation definition as being a component of a challenge test.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2.16.840.1.113883.18.151</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timeDelayPostChallenge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classify an observation definition as being a component of a challenge test.  Used in HL7 Version 2.x messaging in the OM1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Time Delay Post Challenge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http://terminology.hl7.org/CodeSystem/v2-0256</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hl7VS-timeDelayPostChallenge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classify an observation definition as being a component of a challenge test.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Time Delay Post Challenge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http://terminology.hl7.org/ValueSet/v2-0256</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2.16.840.1.113883.12.256</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Time Delay Post Challenge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classify an observation definition as being a component of a challenge test.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4400" w:type="dxa"/>
            <w:tcBorders>
              <w:bottom w:val="single" w:sz="4" w:space="0" w:color="auto"/>
            </w:tcBorders>
            <w:shd w:val="clear" w:color="auto" w:fill="E6E6E6"/>
          </w:tcPr>
          <w:p w:rsidR="008D60E9" w:rsidRDefault="008D60E9" w:rsidP="008D60E9">
            <w:pPr>
              <w:pStyle w:val="HL7TableHeader"/>
            </w:pPr>
            <w:r>
              <w:t>Display Name</w:t>
            </w:r>
          </w:p>
        </w:tc>
        <w:tc>
          <w:tcPr>
            <w:tcW w:w="16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BS</w:t>
            </w:r>
          </w:p>
        </w:tc>
        <w:tc>
          <w:tcPr>
            <w:tcW w:w="4400" w:type="dxa"/>
            <w:tcBorders>
              <w:bottom w:val="single" w:sz="4" w:space="0" w:color="auto"/>
            </w:tcBorders>
            <w:shd w:val="clear" w:color="auto" w:fill="FFFFFF"/>
          </w:tcPr>
          <w:p w:rsidR="008D60E9" w:rsidRDefault="008D60E9" w:rsidP="008D60E9">
            <w:pPr>
              <w:pStyle w:val="HL7TableBody"/>
            </w:pPr>
            <w:r>
              <w:t>Baseline (time just before the challenge)</w:t>
            </w:r>
          </w:p>
        </w:tc>
        <w:tc>
          <w:tcPr>
            <w:tcW w:w="16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PEAK</w:t>
            </w:r>
          </w:p>
        </w:tc>
        <w:tc>
          <w:tcPr>
            <w:tcW w:w="4400" w:type="dxa"/>
            <w:tcBorders>
              <w:bottom w:val="single" w:sz="4" w:space="0" w:color="auto"/>
            </w:tcBorders>
            <w:shd w:val="clear" w:color="auto" w:fill="F3F3F3"/>
          </w:tcPr>
          <w:p w:rsidR="008D60E9" w:rsidRDefault="008D60E9" w:rsidP="008D60E9">
            <w:r>
              <w:t>The time post drug dose at which the highest drug level is reached (differs by drug)</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TROUGH</w:t>
            </w:r>
          </w:p>
        </w:tc>
        <w:tc>
          <w:tcPr>
            <w:tcW w:w="4400" w:type="dxa"/>
            <w:tcBorders>
              <w:bottom w:val="single" w:sz="4" w:space="0" w:color="auto"/>
            </w:tcBorders>
            <w:shd w:val="clear" w:color="auto" w:fill="FFFFFF"/>
          </w:tcPr>
          <w:p w:rsidR="008D60E9" w:rsidRDefault="008D60E9" w:rsidP="008D60E9">
            <w:r>
              <w:t>The time post drug dose at which the lowest drug level is reached (varies with drug)</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RANDOM</w:t>
            </w:r>
          </w:p>
        </w:tc>
        <w:tc>
          <w:tcPr>
            <w:tcW w:w="4400" w:type="dxa"/>
            <w:tcBorders>
              <w:bottom w:val="single" w:sz="4" w:space="0" w:color="auto"/>
            </w:tcBorders>
            <w:shd w:val="clear" w:color="auto" w:fill="F3F3F3"/>
          </w:tcPr>
          <w:p w:rsidR="008D60E9" w:rsidRDefault="008D60E9" w:rsidP="008D60E9">
            <w:r>
              <w:t>Time from the challenge, or dose not specified. (random)</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1M</w:t>
            </w:r>
          </w:p>
        </w:tc>
        <w:tc>
          <w:tcPr>
            <w:tcW w:w="4400" w:type="dxa"/>
            <w:tcBorders>
              <w:bottom w:val="single" w:sz="4" w:space="0" w:color="auto"/>
            </w:tcBorders>
            <w:shd w:val="clear" w:color="auto" w:fill="FFFFFF"/>
          </w:tcPr>
          <w:p w:rsidR="008D60E9" w:rsidRDefault="008D60E9" w:rsidP="008D60E9">
            <w:r>
              <w:t>1 minute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2M</w:t>
            </w:r>
          </w:p>
        </w:tc>
        <w:tc>
          <w:tcPr>
            <w:tcW w:w="4400" w:type="dxa"/>
            <w:tcBorders>
              <w:bottom w:val="single" w:sz="4" w:space="0" w:color="auto"/>
            </w:tcBorders>
            <w:shd w:val="clear" w:color="auto" w:fill="F3F3F3"/>
          </w:tcPr>
          <w:p w:rsidR="008D60E9" w:rsidRDefault="008D60E9" w:rsidP="008D60E9">
            <w:r>
              <w:t>2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3M</w:t>
            </w:r>
          </w:p>
        </w:tc>
        <w:tc>
          <w:tcPr>
            <w:tcW w:w="4400" w:type="dxa"/>
            <w:tcBorders>
              <w:bottom w:val="single" w:sz="4" w:space="0" w:color="auto"/>
            </w:tcBorders>
            <w:shd w:val="clear" w:color="auto" w:fill="FFFFFF"/>
          </w:tcPr>
          <w:p w:rsidR="008D60E9" w:rsidRDefault="008D60E9" w:rsidP="008D60E9">
            <w:r>
              <w:t>3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4M</w:t>
            </w:r>
          </w:p>
        </w:tc>
        <w:tc>
          <w:tcPr>
            <w:tcW w:w="4400" w:type="dxa"/>
            <w:tcBorders>
              <w:bottom w:val="single" w:sz="4" w:space="0" w:color="auto"/>
            </w:tcBorders>
            <w:shd w:val="clear" w:color="auto" w:fill="F3F3F3"/>
          </w:tcPr>
          <w:p w:rsidR="008D60E9" w:rsidRDefault="008D60E9" w:rsidP="008D60E9">
            <w:r>
              <w:t>4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5M</w:t>
            </w:r>
          </w:p>
        </w:tc>
        <w:tc>
          <w:tcPr>
            <w:tcW w:w="4400" w:type="dxa"/>
            <w:tcBorders>
              <w:bottom w:val="single" w:sz="4" w:space="0" w:color="auto"/>
            </w:tcBorders>
            <w:shd w:val="clear" w:color="auto" w:fill="FFFFFF"/>
          </w:tcPr>
          <w:p w:rsidR="008D60E9" w:rsidRDefault="008D60E9" w:rsidP="008D60E9">
            <w:r>
              <w:t>5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6M</w:t>
            </w:r>
          </w:p>
        </w:tc>
        <w:tc>
          <w:tcPr>
            <w:tcW w:w="4400" w:type="dxa"/>
            <w:tcBorders>
              <w:bottom w:val="single" w:sz="4" w:space="0" w:color="auto"/>
            </w:tcBorders>
            <w:shd w:val="clear" w:color="auto" w:fill="F3F3F3"/>
          </w:tcPr>
          <w:p w:rsidR="008D60E9" w:rsidRDefault="008D60E9" w:rsidP="008D60E9">
            <w:r>
              <w:t>6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7M</w:t>
            </w:r>
          </w:p>
        </w:tc>
        <w:tc>
          <w:tcPr>
            <w:tcW w:w="4400" w:type="dxa"/>
            <w:tcBorders>
              <w:bottom w:val="single" w:sz="4" w:space="0" w:color="auto"/>
            </w:tcBorders>
            <w:shd w:val="clear" w:color="auto" w:fill="FFFFFF"/>
          </w:tcPr>
          <w:p w:rsidR="008D60E9" w:rsidRDefault="008D60E9" w:rsidP="008D60E9">
            <w:r>
              <w:t>7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8M</w:t>
            </w:r>
          </w:p>
        </w:tc>
        <w:tc>
          <w:tcPr>
            <w:tcW w:w="4400" w:type="dxa"/>
            <w:tcBorders>
              <w:bottom w:val="single" w:sz="4" w:space="0" w:color="auto"/>
            </w:tcBorders>
            <w:shd w:val="clear" w:color="auto" w:fill="F3F3F3"/>
          </w:tcPr>
          <w:p w:rsidR="008D60E9" w:rsidRDefault="008D60E9" w:rsidP="008D60E9">
            <w:r>
              <w:t>8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9M</w:t>
            </w:r>
          </w:p>
        </w:tc>
        <w:tc>
          <w:tcPr>
            <w:tcW w:w="4400" w:type="dxa"/>
            <w:tcBorders>
              <w:bottom w:val="single" w:sz="4" w:space="0" w:color="auto"/>
            </w:tcBorders>
            <w:shd w:val="clear" w:color="auto" w:fill="FFFFFF"/>
          </w:tcPr>
          <w:p w:rsidR="008D60E9" w:rsidRDefault="008D60E9" w:rsidP="008D60E9">
            <w:r>
              <w:t>9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10M</w:t>
            </w:r>
          </w:p>
        </w:tc>
        <w:tc>
          <w:tcPr>
            <w:tcW w:w="4400" w:type="dxa"/>
            <w:tcBorders>
              <w:bottom w:val="single" w:sz="4" w:space="0" w:color="auto"/>
            </w:tcBorders>
            <w:shd w:val="clear" w:color="auto" w:fill="F3F3F3"/>
          </w:tcPr>
          <w:p w:rsidR="008D60E9" w:rsidRDefault="008D60E9" w:rsidP="008D60E9">
            <w:r>
              <w:t>10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15M</w:t>
            </w:r>
          </w:p>
        </w:tc>
        <w:tc>
          <w:tcPr>
            <w:tcW w:w="4400" w:type="dxa"/>
            <w:tcBorders>
              <w:bottom w:val="single" w:sz="4" w:space="0" w:color="auto"/>
            </w:tcBorders>
            <w:shd w:val="clear" w:color="auto" w:fill="FFFFFF"/>
          </w:tcPr>
          <w:p w:rsidR="008D60E9" w:rsidRDefault="008D60E9" w:rsidP="008D60E9">
            <w:r>
              <w:t>15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20M</w:t>
            </w:r>
          </w:p>
        </w:tc>
        <w:tc>
          <w:tcPr>
            <w:tcW w:w="4400" w:type="dxa"/>
            <w:tcBorders>
              <w:bottom w:val="single" w:sz="4" w:space="0" w:color="auto"/>
            </w:tcBorders>
            <w:shd w:val="clear" w:color="auto" w:fill="F3F3F3"/>
          </w:tcPr>
          <w:p w:rsidR="008D60E9" w:rsidRDefault="008D60E9" w:rsidP="008D60E9">
            <w:r>
              <w:t>20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25M</w:t>
            </w:r>
          </w:p>
        </w:tc>
        <w:tc>
          <w:tcPr>
            <w:tcW w:w="4400" w:type="dxa"/>
            <w:tcBorders>
              <w:bottom w:val="single" w:sz="4" w:space="0" w:color="auto"/>
            </w:tcBorders>
            <w:shd w:val="clear" w:color="auto" w:fill="FFFFFF"/>
          </w:tcPr>
          <w:p w:rsidR="008D60E9" w:rsidRDefault="008D60E9" w:rsidP="008D60E9">
            <w:r>
              <w:t>25 minutes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30M</w:t>
            </w:r>
          </w:p>
        </w:tc>
        <w:tc>
          <w:tcPr>
            <w:tcW w:w="4400" w:type="dxa"/>
            <w:tcBorders>
              <w:bottom w:val="single" w:sz="4" w:space="0" w:color="auto"/>
            </w:tcBorders>
            <w:shd w:val="clear" w:color="auto" w:fill="F3F3F3"/>
          </w:tcPr>
          <w:p w:rsidR="008D60E9" w:rsidRDefault="008D60E9" w:rsidP="008D60E9">
            <w:r>
              <w:t>30 minutes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1H</w:t>
            </w:r>
          </w:p>
        </w:tc>
        <w:tc>
          <w:tcPr>
            <w:tcW w:w="4400" w:type="dxa"/>
            <w:tcBorders>
              <w:bottom w:val="single" w:sz="4" w:space="0" w:color="auto"/>
            </w:tcBorders>
            <w:shd w:val="clear" w:color="auto" w:fill="FFFFFF"/>
          </w:tcPr>
          <w:p w:rsidR="008D60E9" w:rsidRDefault="008D60E9" w:rsidP="008D60E9">
            <w:r>
              <w:t>1 hour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2H</w:t>
            </w:r>
          </w:p>
        </w:tc>
        <w:tc>
          <w:tcPr>
            <w:tcW w:w="4400" w:type="dxa"/>
            <w:tcBorders>
              <w:bottom w:val="single" w:sz="4" w:space="0" w:color="auto"/>
            </w:tcBorders>
            <w:shd w:val="clear" w:color="auto" w:fill="F3F3F3"/>
          </w:tcPr>
          <w:p w:rsidR="008D60E9" w:rsidRDefault="008D60E9" w:rsidP="008D60E9">
            <w:r>
              <w:t>2 hours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2.5H</w:t>
            </w:r>
          </w:p>
        </w:tc>
        <w:tc>
          <w:tcPr>
            <w:tcW w:w="4400" w:type="dxa"/>
            <w:tcBorders>
              <w:bottom w:val="single" w:sz="4" w:space="0" w:color="auto"/>
            </w:tcBorders>
            <w:shd w:val="clear" w:color="auto" w:fill="FFFFFF"/>
          </w:tcPr>
          <w:p w:rsidR="008D60E9" w:rsidRDefault="008D60E9" w:rsidP="008D60E9">
            <w:r>
              <w:t>2 1/2 hours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3H</w:t>
            </w:r>
          </w:p>
        </w:tc>
        <w:tc>
          <w:tcPr>
            <w:tcW w:w="4400" w:type="dxa"/>
            <w:tcBorders>
              <w:bottom w:val="single" w:sz="4" w:space="0" w:color="auto"/>
            </w:tcBorders>
            <w:shd w:val="clear" w:color="auto" w:fill="F3F3F3"/>
          </w:tcPr>
          <w:p w:rsidR="008D60E9" w:rsidRDefault="008D60E9" w:rsidP="008D60E9">
            <w:r>
              <w:t>3 hours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4H</w:t>
            </w:r>
          </w:p>
        </w:tc>
        <w:tc>
          <w:tcPr>
            <w:tcW w:w="4400" w:type="dxa"/>
            <w:tcBorders>
              <w:bottom w:val="single" w:sz="4" w:space="0" w:color="auto"/>
            </w:tcBorders>
            <w:shd w:val="clear" w:color="auto" w:fill="FFFFFF"/>
          </w:tcPr>
          <w:p w:rsidR="008D60E9" w:rsidRDefault="008D60E9" w:rsidP="008D60E9">
            <w:r>
              <w:t>4 hours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5H</w:t>
            </w:r>
          </w:p>
        </w:tc>
        <w:tc>
          <w:tcPr>
            <w:tcW w:w="4400" w:type="dxa"/>
            <w:tcBorders>
              <w:bottom w:val="single" w:sz="4" w:space="0" w:color="auto"/>
            </w:tcBorders>
            <w:shd w:val="clear" w:color="auto" w:fill="F3F3F3"/>
          </w:tcPr>
          <w:p w:rsidR="008D60E9" w:rsidRDefault="008D60E9" w:rsidP="008D60E9">
            <w:r>
              <w:t>5  hours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6H</w:t>
            </w:r>
          </w:p>
        </w:tc>
        <w:tc>
          <w:tcPr>
            <w:tcW w:w="4400" w:type="dxa"/>
            <w:tcBorders>
              <w:bottom w:val="single" w:sz="4" w:space="0" w:color="auto"/>
            </w:tcBorders>
            <w:shd w:val="clear" w:color="auto" w:fill="FFFFFF"/>
          </w:tcPr>
          <w:p w:rsidR="008D60E9" w:rsidRDefault="008D60E9" w:rsidP="008D60E9">
            <w:r>
              <w:t>6 hours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7H</w:t>
            </w:r>
          </w:p>
        </w:tc>
        <w:tc>
          <w:tcPr>
            <w:tcW w:w="4400" w:type="dxa"/>
            <w:tcBorders>
              <w:bottom w:val="single" w:sz="4" w:space="0" w:color="auto"/>
            </w:tcBorders>
            <w:shd w:val="clear" w:color="auto" w:fill="F3F3F3"/>
          </w:tcPr>
          <w:p w:rsidR="008D60E9" w:rsidRDefault="008D60E9" w:rsidP="008D60E9">
            <w:r>
              <w:t>7 hours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8H</w:t>
            </w:r>
          </w:p>
        </w:tc>
        <w:tc>
          <w:tcPr>
            <w:tcW w:w="4400" w:type="dxa"/>
            <w:tcBorders>
              <w:bottom w:val="single" w:sz="4" w:space="0" w:color="auto"/>
            </w:tcBorders>
            <w:shd w:val="clear" w:color="auto" w:fill="FFFFFF"/>
          </w:tcPr>
          <w:p w:rsidR="008D60E9" w:rsidRDefault="008D60E9" w:rsidP="008D60E9">
            <w:r>
              <w:t>8 hours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8H SHIFT</w:t>
            </w:r>
          </w:p>
        </w:tc>
        <w:tc>
          <w:tcPr>
            <w:tcW w:w="4400" w:type="dxa"/>
            <w:tcBorders>
              <w:bottom w:val="single" w:sz="4" w:space="0" w:color="auto"/>
            </w:tcBorders>
            <w:shd w:val="clear" w:color="auto" w:fill="F3F3F3"/>
          </w:tcPr>
          <w:p w:rsidR="008D60E9" w:rsidRDefault="008D60E9" w:rsidP="008D60E9">
            <w:r>
              <w:t>8 hours aligned on nursing shifts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12H</w:t>
            </w:r>
          </w:p>
        </w:tc>
        <w:tc>
          <w:tcPr>
            <w:tcW w:w="4400" w:type="dxa"/>
            <w:tcBorders>
              <w:bottom w:val="single" w:sz="4" w:space="0" w:color="auto"/>
            </w:tcBorders>
            <w:shd w:val="clear" w:color="auto" w:fill="FFFFFF"/>
          </w:tcPr>
          <w:p w:rsidR="008D60E9" w:rsidRDefault="008D60E9" w:rsidP="008D60E9">
            <w:r>
              <w:t>12 hours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24H</w:t>
            </w:r>
          </w:p>
        </w:tc>
        <w:tc>
          <w:tcPr>
            <w:tcW w:w="4400" w:type="dxa"/>
            <w:tcBorders>
              <w:bottom w:val="single" w:sz="4" w:space="0" w:color="auto"/>
            </w:tcBorders>
            <w:shd w:val="clear" w:color="auto" w:fill="F3F3F3"/>
          </w:tcPr>
          <w:p w:rsidR="008D60E9" w:rsidRDefault="008D60E9" w:rsidP="008D60E9">
            <w:r>
              <w:t>24 hours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2D</w:t>
            </w:r>
          </w:p>
        </w:tc>
        <w:tc>
          <w:tcPr>
            <w:tcW w:w="4400" w:type="dxa"/>
            <w:tcBorders>
              <w:bottom w:val="single" w:sz="4" w:space="0" w:color="auto"/>
            </w:tcBorders>
            <w:shd w:val="clear" w:color="auto" w:fill="FFFFFF"/>
          </w:tcPr>
          <w:p w:rsidR="008D60E9" w:rsidRDefault="008D60E9" w:rsidP="008D60E9">
            <w:r>
              <w:t>2 days</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3D</w:t>
            </w:r>
          </w:p>
        </w:tc>
        <w:tc>
          <w:tcPr>
            <w:tcW w:w="4400" w:type="dxa"/>
            <w:tcBorders>
              <w:bottom w:val="single" w:sz="4" w:space="0" w:color="auto"/>
            </w:tcBorders>
            <w:shd w:val="clear" w:color="auto" w:fill="F3F3F3"/>
          </w:tcPr>
          <w:p w:rsidR="008D60E9" w:rsidRDefault="008D60E9" w:rsidP="008D60E9">
            <w:r>
              <w:t>3 days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4D</w:t>
            </w:r>
          </w:p>
        </w:tc>
        <w:tc>
          <w:tcPr>
            <w:tcW w:w="4400" w:type="dxa"/>
            <w:tcBorders>
              <w:bottom w:val="single" w:sz="4" w:space="0" w:color="auto"/>
            </w:tcBorders>
            <w:shd w:val="clear" w:color="auto" w:fill="FFFFFF"/>
          </w:tcPr>
          <w:p w:rsidR="008D60E9" w:rsidRDefault="008D60E9" w:rsidP="008D60E9">
            <w:r>
              <w:t>4 days</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5D</w:t>
            </w:r>
          </w:p>
        </w:tc>
        <w:tc>
          <w:tcPr>
            <w:tcW w:w="4400" w:type="dxa"/>
            <w:tcBorders>
              <w:bottom w:val="single" w:sz="4" w:space="0" w:color="auto"/>
            </w:tcBorders>
            <w:shd w:val="clear" w:color="auto" w:fill="F3F3F3"/>
          </w:tcPr>
          <w:p w:rsidR="008D60E9" w:rsidRDefault="008D60E9" w:rsidP="008D60E9">
            <w:r>
              <w:t>5 days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6D</w:t>
            </w:r>
          </w:p>
        </w:tc>
        <w:tc>
          <w:tcPr>
            <w:tcW w:w="4400" w:type="dxa"/>
            <w:tcBorders>
              <w:bottom w:val="single" w:sz="4" w:space="0" w:color="auto"/>
            </w:tcBorders>
            <w:shd w:val="clear" w:color="auto" w:fill="FFFFFF"/>
          </w:tcPr>
          <w:p w:rsidR="008D60E9" w:rsidRDefault="008D60E9" w:rsidP="008D60E9">
            <w:r>
              <w:t>6 days</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7D</w:t>
            </w:r>
          </w:p>
        </w:tc>
        <w:tc>
          <w:tcPr>
            <w:tcW w:w="4400" w:type="dxa"/>
            <w:tcBorders>
              <w:bottom w:val="single" w:sz="4" w:space="0" w:color="auto"/>
            </w:tcBorders>
            <w:shd w:val="clear" w:color="auto" w:fill="F3F3F3"/>
          </w:tcPr>
          <w:p w:rsidR="008D60E9" w:rsidRDefault="008D60E9" w:rsidP="008D60E9">
            <w:r>
              <w:t>7 days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1W</w:t>
            </w:r>
          </w:p>
        </w:tc>
        <w:tc>
          <w:tcPr>
            <w:tcW w:w="4400" w:type="dxa"/>
            <w:tcBorders>
              <w:bottom w:val="single" w:sz="4" w:space="0" w:color="auto"/>
            </w:tcBorders>
            <w:shd w:val="clear" w:color="auto" w:fill="FFFFFF"/>
          </w:tcPr>
          <w:p w:rsidR="008D60E9" w:rsidRDefault="008D60E9" w:rsidP="008D60E9">
            <w:r>
              <w:t>1 week</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10D</w:t>
            </w:r>
          </w:p>
        </w:tc>
        <w:tc>
          <w:tcPr>
            <w:tcW w:w="4400" w:type="dxa"/>
            <w:tcBorders>
              <w:bottom w:val="single" w:sz="4" w:space="0" w:color="auto"/>
            </w:tcBorders>
            <w:shd w:val="clear" w:color="auto" w:fill="F3F3F3"/>
          </w:tcPr>
          <w:p w:rsidR="008D60E9" w:rsidRDefault="008D60E9" w:rsidP="008D60E9">
            <w:r>
              <w:t>10 days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2W</w:t>
            </w:r>
          </w:p>
        </w:tc>
        <w:tc>
          <w:tcPr>
            <w:tcW w:w="4400" w:type="dxa"/>
            <w:tcBorders>
              <w:bottom w:val="single" w:sz="4" w:space="0" w:color="auto"/>
            </w:tcBorders>
            <w:shd w:val="clear" w:color="auto" w:fill="FFFFFF"/>
          </w:tcPr>
          <w:p w:rsidR="008D60E9" w:rsidRDefault="008D60E9" w:rsidP="008D60E9">
            <w:r>
              <w:t>2 weeks</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3W</w:t>
            </w:r>
          </w:p>
        </w:tc>
        <w:tc>
          <w:tcPr>
            <w:tcW w:w="4400" w:type="dxa"/>
            <w:tcBorders>
              <w:bottom w:val="single" w:sz="4" w:space="0" w:color="auto"/>
            </w:tcBorders>
            <w:shd w:val="clear" w:color="auto" w:fill="F3F3F3"/>
          </w:tcPr>
          <w:p w:rsidR="008D60E9" w:rsidRDefault="008D60E9" w:rsidP="008D60E9">
            <w:r>
              <w:t>3 weeks</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4W</w:t>
            </w:r>
          </w:p>
        </w:tc>
        <w:tc>
          <w:tcPr>
            <w:tcW w:w="4400" w:type="dxa"/>
            <w:tcBorders>
              <w:bottom w:val="single" w:sz="4" w:space="0" w:color="auto"/>
            </w:tcBorders>
            <w:shd w:val="clear" w:color="auto" w:fill="FFFFFF"/>
          </w:tcPr>
          <w:p w:rsidR="008D60E9" w:rsidRDefault="008D60E9" w:rsidP="008D60E9">
            <w:r>
              <w:t>4 weeks</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1L</w:t>
            </w:r>
          </w:p>
        </w:tc>
        <w:tc>
          <w:tcPr>
            <w:tcW w:w="4400" w:type="dxa"/>
            <w:tcBorders>
              <w:bottom w:val="single" w:sz="4" w:space="0" w:color="auto"/>
            </w:tcBorders>
            <w:shd w:val="clear" w:color="auto" w:fill="F3F3F3"/>
          </w:tcPr>
          <w:p w:rsidR="008D60E9" w:rsidRDefault="008D60E9" w:rsidP="008D60E9">
            <w:r>
              <w:t>1 month (30 days) post challenge</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2L</w:t>
            </w:r>
          </w:p>
        </w:tc>
        <w:tc>
          <w:tcPr>
            <w:tcW w:w="4400" w:type="dxa"/>
            <w:tcBorders>
              <w:bottom w:val="single" w:sz="4" w:space="0" w:color="auto"/>
            </w:tcBorders>
            <w:shd w:val="clear" w:color="auto" w:fill="FFFFFF"/>
          </w:tcPr>
          <w:p w:rsidR="008D60E9" w:rsidRDefault="008D60E9" w:rsidP="008D60E9">
            <w:r>
              <w:t>2 months (60 days) post challenge</w:t>
            </w:r>
          </w:p>
        </w:tc>
        <w:tc>
          <w:tcPr>
            <w:tcW w:w="16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3L</w:t>
            </w:r>
          </w:p>
        </w:tc>
        <w:tc>
          <w:tcPr>
            <w:tcW w:w="4400" w:type="dxa"/>
            <w:shd w:val="clear" w:color="auto" w:fill="F3F3F3"/>
          </w:tcPr>
          <w:p w:rsidR="008D60E9" w:rsidRDefault="008D60E9" w:rsidP="008D60E9">
            <w:r>
              <w:t>3 months (90 days) post challenge</w:t>
            </w:r>
          </w:p>
        </w:tc>
        <w:tc>
          <w:tcPr>
            <w:tcW w:w="16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0257 - Nature of Challenge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NatureOfChallenge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further describe an observation definition that is characterized as a challenge observation.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2.16.840.1.113883.18.152</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natureOfChallenge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further describe an observation definition that is characterized as a challenge observation.  Used in HL7 Version 2.x messaging in the OM1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Nature of Challenge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http://terminology.hl7.org/CodeSystem/v2-0257</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2.16.840.1.113883.21.164</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hl7VS-natureOfChallenge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further describe an observation definition that is characterized as a challenge observation.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Nature of Challenge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Nature of Challenge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further describe an observation definition that is characterized as a challenge observation.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4400" w:type="dxa"/>
            <w:tcBorders>
              <w:bottom w:val="single" w:sz="4" w:space="0" w:color="auto"/>
            </w:tcBorders>
            <w:shd w:val="clear" w:color="auto" w:fill="E6E6E6"/>
          </w:tcPr>
          <w:p w:rsidR="008D60E9" w:rsidRDefault="008D60E9" w:rsidP="008D60E9">
            <w:pPr>
              <w:pStyle w:val="HL7TableHeader"/>
            </w:pPr>
            <w:r>
              <w:t>Display Name</w:t>
            </w:r>
          </w:p>
        </w:tc>
        <w:tc>
          <w:tcPr>
            <w:tcW w:w="16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CFST</w:t>
            </w:r>
          </w:p>
        </w:tc>
        <w:tc>
          <w:tcPr>
            <w:tcW w:w="4400" w:type="dxa"/>
            <w:tcBorders>
              <w:bottom w:val="single" w:sz="4" w:space="0" w:color="auto"/>
            </w:tcBorders>
            <w:shd w:val="clear" w:color="auto" w:fill="FFFFFF"/>
          </w:tcPr>
          <w:p w:rsidR="008D60E9" w:rsidRDefault="008D60E9" w:rsidP="008D60E9">
            <w:pPr>
              <w:pStyle w:val="HL7TableBody"/>
            </w:pPr>
            <w:r>
              <w:t>Fasting (no calorie intake) for the period specified in the time component of the term, e.g., 1H POST CFST</w:t>
            </w:r>
          </w:p>
        </w:tc>
        <w:tc>
          <w:tcPr>
            <w:tcW w:w="16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EXCZ</w:t>
            </w:r>
          </w:p>
        </w:tc>
        <w:tc>
          <w:tcPr>
            <w:tcW w:w="4400" w:type="dxa"/>
            <w:tcBorders>
              <w:bottom w:val="single" w:sz="4" w:space="0" w:color="auto"/>
            </w:tcBorders>
            <w:shd w:val="clear" w:color="auto" w:fill="F3F3F3"/>
          </w:tcPr>
          <w:p w:rsidR="008D60E9" w:rsidRDefault="008D60E9" w:rsidP="008D60E9">
            <w:r>
              <w:t>Exercise undertaken as challenge (can be quantified)</w:t>
            </w:r>
          </w:p>
        </w:tc>
        <w:tc>
          <w:tcPr>
            <w:tcW w:w="16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FFST</w:t>
            </w:r>
          </w:p>
        </w:tc>
        <w:tc>
          <w:tcPr>
            <w:tcW w:w="4400" w:type="dxa"/>
            <w:shd w:val="clear" w:color="auto" w:fill="FFFFFF"/>
          </w:tcPr>
          <w:p w:rsidR="008D60E9" w:rsidRDefault="008D60E9" w:rsidP="008D60E9">
            <w:r>
              <w:t>No fluid intake for the period specified in the time component of the term</w:t>
            </w:r>
          </w:p>
        </w:tc>
        <w:tc>
          <w:tcPr>
            <w:tcW w:w="16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0258 - Relationship Modifier</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RelationshipModifier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an observation definition to describe the subject of an observation in relation to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2.16.840.1.113883.18.153</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relationshipModifier</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in an observation definition to describe the subject of an observation in relation to a patient.  Used in HL7 Version 2.x messaging in the OM1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Relationship Modifier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http://terminology.hl7.org/CodeSystem/v2-0258</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hl7VS-relationshipModifier</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an observation definition to describe the subject of an observation in relation to a patient.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Relationship Modifier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http://terminology.hl7.org/ValueSet/v2-0258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Relationship Modifier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in an observation definition to describe the subject of an observation in relation to a patient.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0258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CONTROL</w:t>
            </w:r>
          </w:p>
        </w:tc>
        <w:tc>
          <w:tcPr>
            <w:tcW w:w="1600" w:type="dxa"/>
            <w:tcBorders>
              <w:bottom w:val="single" w:sz="4" w:space="0" w:color="auto"/>
            </w:tcBorders>
            <w:shd w:val="clear" w:color="auto" w:fill="FFFFFF"/>
          </w:tcPr>
          <w:p w:rsidR="008D60E9" w:rsidRDefault="008D60E9" w:rsidP="008D60E9">
            <w:pPr>
              <w:pStyle w:val="HL7TableBody"/>
            </w:pPr>
            <w:r>
              <w:t>Control</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PATIENT</w:t>
            </w:r>
          </w:p>
        </w:tc>
        <w:tc>
          <w:tcPr>
            <w:tcW w:w="1600" w:type="dxa"/>
            <w:tcBorders>
              <w:bottom w:val="single" w:sz="4" w:space="0" w:color="auto"/>
            </w:tcBorders>
            <w:shd w:val="clear" w:color="auto" w:fill="F3F3F3"/>
          </w:tcPr>
          <w:p w:rsidR="008D60E9" w:rsidRDefault="008D60E9" w:rsidP="008D60E9">
            <w:r>
              <w:t>Patient</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DONOR</w:t>
            </w:r>
          </w:p>
        </w:tc>
        <w:tc>
          <w:tcPr>
            <w:tcW w:w="1600" w:type="dxa"/>
            <w:tcBorders>
              <w:bottom w:val="single" w:sz="4" w:space="0" w:color="auto"/>
            </w:tcBorders>
            <w:shd w:val="clear" w:color="auto" w:fill="FFFFFF"/>
          </w:tcPr>
          <w:p w:rsidR="008D60E9" w:rsidRDefault="008D60E9" w:rsidP="008D60E9">
            <w:r>
              <w:t>Donor</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shd w:val="clear" w:color="auto" w:fill="F3F3F3"/>
          </w:tcPr>
          <w:p w:rsidR="008D60E9" w:rsidRDefault="008D60E9" w:rsidP="008D60E9">
            <w:r>
              <w:t>BPU</w:t>
            </w:r>
          </w:p>
        </w:tc>
        <w:tc>
          <w:tcPr>
            <w:tcW w:w="1600" w:type="dxa"/>
            <w:shd w:val="clear" w:color="auto" w:fill="F3F3F3"/>
          </w:tcPr>
          <w:p w:rsidR="008D60E9" w:rsidRDefault="008D60E9" w:rsidP="008D60E9">
            <w:r>
              <w:t>Blood product unit</w:t>
            </w:r>
          </w:p>
        </w:tc>
        <w:tc>
          <w:tcPr>
            <w:tcW w:w="4400" w:type="dxa"/>
            <w:shd w:val="clear" w:color="auto" w:fill="F3F3F3"/>
          </w:tcPr>
          <w:p w:rsidR="008D60E9" w:rsidRDefault="008D60E9" w:rsidP="008D60E9"/>
        </w:tc>
        <w:tc>
          <w:tcPr>
            <w:tcW w:w="1200" w:type="dxa"/>
            <w:shd w:val="clear" w:color="auto" w:fill="F3F3F3"/>
          </w:tcPr>
          <w:p w:rsidR="008D60E9" w:rsidRDefault="008D60E9" w:rsidP="008D60E9"/>
        </w:tc>
        <w:tc>
          <w:tcPr>
            <w:tcW w:w="800" w:type="dxa"/>
            <w:shd w:val="clear" w:color="auto" w:fill="F3F3F3"/>
          </w:tcPr>
          <w:p w:rsidR="008D60E9" w:rsidRDefault="008D60E9" w:rsidP="008D60E9"/>
        </w:tc>
      </w:tr>
    </w:tbl>
    <w:p w:rsidR="008D60E9" w:rsidRDefault="008D60E9" w:rsidP="008D60E9"/>
    <w:p w:rsidR="008D60E9" w:rsidRDefault="008D60E9" w:rsidP="008D60E9">
      <w:pPr>
        <w:pStyle w:val="berschrift3"/>
      </w:pPr>
      <w:r>
        <w:t>0259 - Modality</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259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Modality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define the imaging apparatus expected to be used to acquire an observation.  This table has been removed from the standard as of 2.7 in favor of table 0910.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0259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2.16.840.1.113883.12.259</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Modality</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define the imaging apparatus expected to be used to acquire an observation.  This table has been removed from the standard as of 2.7 in favor of table 0910.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InM/OO</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OM1-47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0260 - Patient Location Type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PatientLocationType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the kind of location described in the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2.16.840.1.113883.18.155</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patientLocationType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identify the kind of location described in the location definition.  Used in HL7 Version 2.x messaging in the LOC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Patient Location Type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http://terminology.hl7.org/CodeSystem/v2-0260</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hl7VS-patientLocationType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kind of location described in the location definition.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Patient Location Type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2.16.840.1.113883.12.260</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Patient Location 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the kind of location described in the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LOC-3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N</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Nursing Unit</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R</w:t>
            </w:r>
          </w:p>
        </w:tc>
        <w:tc>
          <w:tcPr>
            <w:tcW w:w="1600" w:type="dxa"/>
            <w:tcBorders>
              <w:top w:val="single" w:sz="4" w:space="0" w:color="auto"/>
              <w:bottom w:val="single" w:sz="4" w:space="0" w:color="auto"/>
            </w:tcBorders>
            <w:shd w:val="clear" w:color="auto" w:fill="F3F3F3"/>
          </w:tcPr>
          <w:p w:rsidR="008D60E9" w:rsidRDefault="008D60E9" w:rsidP="008D60E9">
            <w:r>
              <w:t>Room</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B</w:t>
            </w:r>
          </w:p>
        </w:tc>
        <w:tc>
          <w:tcPr>
            <w:tcW w:w="1600" w:type="dxa"/>
            <w:tcBorders>
              <w:top w:val="single" w:sz="4" w:space="0" w:color="auto"/>
              <w:bottom w:val="single" w:sz="4" w:space="0" w:color="auto"/>
            </w:tcBorders>
            <w:shd w:val="clear" w:color="auto" w:fill="FFFFFF"/>
          </w:tcPr>
          <w:p w:rsidR="008D60E9" w:rsidRDefault="008D60E9" w:rsidP="008D60E9">
            <w:r>
              <w:t>Bed</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E</w:t>
            </w:r>
          </w:p>
        </w:tc>
        <w:tc>
          <w:tcPr>
            <w:tcW w:w="1600" w:type="dxa"/>
            <w:tcBorders>
              <w:top w:val="single" w:sz="4" w:space="0" w:color="auto"/>
              <w:bottom w:val="single" w:sz="4" w:space="0" w:color="auto"/>
            </w:tcBorders>
            <w:shd w:val="clear" w:color="auto" w:fill="F3F3F3"/>
          </w:tcPr>
          <w:p w:rsidR="008D60E9" w:rsidRDefault="008D60E9" w:rsidP="008D60E9">
            <w:r>
              <w:t>Exam Room</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O</w:t>
            </w:r>
          </w:p>
        </w:tc>
        <w:tc>
          <w:tcPr>
            <w:tcW w:w="1600" w:type="dxa"/>
            <w:tcBorders>
              <w:top w:val="single" w:sz="4" w:space="0" w:color="auto"/>
              <w:bottom w:val="single" w:sz="4" w:space="0" w:color="auto"/>
            </w:tcBorders>
            <w:shd w:val="clear" w:color="auto" w:fill="FFFFFF"/>
          </w:tcPr>
          <w:p w:rsidR="008D60E9" w:rsidRDefault="008D60E9" w:rsidP="008D60E9">
            <w:r>
              <w:t>Operating Room</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C</w:t>
            </w:r>
          </w:p>
        </w:tc>
        <w:tc>
          <w:tcPr>
            <w:tcW w:w="1600" w:type="dxa"/>
            <w:tcBorders>
              <w:top w:val="single" w:sz="4" w:space="0" w:color="auto"/>
              <w:bottom w:val="single" w:sz="4" w:space="0" w:color="auto"/>
            </w:tcBorders>
            <w:shd w:val="clear" w:color="auto" w:fill="F3F3F3"/>
          </w:tcPr>
          <w:p w:rsidR="008D60E9" w:rsidRDefault="008D60E9" w:rsidP="008D60E9">
            <w:r>
              <w:t>Clinic</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D</w:t>
            </w:r>
          </w:p>
        </w:tc>
        <w:tc>
          <w:tcPr>
            <w:tcW w:w="1600" w:type="dxa"/>
            <w:tcBorders>
              <w:top w:val="single" w:sz="4" w:space="0" w:color="auto"/>
              <w:bottom w:val="single" w:sz="4" w:space="0" w:color="auto"/>
            </w:tcBorders>
            <w:shd w:val="clear" w:color="auto" w:fill="FFFFFF"/>
          </w:tcPr>
          <w:p w:rsidR="008D60E9" w:rsidRDefault="008D60E9" w:rsidP="008D60E9">
            <w:r>
              <w:t>Department</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L</w:t>
            </w:r>
          </w:p>
        </w:tc>
        <w:tc>
          <w:tcPr>
            <w:tcW w:w="1600" w:type="dxa"/>
            <w:tcBorders>
              <w:top w:val="single" w:sz="4" w:space="0" w:color="auto"/>
              <w:bottom w:val="double" w:sz="4" w:space="0" w:color="auto"/>
            </w:tcBorders>
            <w:shd w:val="clear" w:color="auto" w:fill="F3F3F3"/>
          </w:tcPr>
          <w:p w:rsidR="008D60E9" w:rsidRDefault="008D60E9" w:rsidP="008D60E9">
            <w:r>
              <w:t>Other Location</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0261 - Location Equipment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LocationEquipment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the equipment available in a location definition identified as a room or bed.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2.16.840.1.113883.18.156</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locationEquipment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identify the equipment available in a location definition identified as a room or bed.  Used in HL7 Version 2.x messaging in the LOC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Location Equipment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http://terminology.hl7.org/CodeSystem/v2-0261</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hl7VS-locationEquipment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equipment available in a location definition identified as a room or bed.</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Location Equipment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Location Equipment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the equipment available in a location definition identified as a room or bed.</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LOC-8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3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2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OXY</w:t>
            </w:r>
          </w:p>
        </w:tc>
        <w:tc>
          <w:tcPr>
            <w:tcW w:w="3600" w:type="dxa"/>
            <w:tcBorders>
              <w:top w:val="single" w:sz="4" w:space="0" w:color="auto"/>
              <w:bottom w:val="single" w:sz="4" w:space="0" w:color="auto"/>
            </w:tcBorders>
            <w:shd w:val="clear" w:color="auto" w:fill="FFFFFF"/>
          </w:tcPr>
          <w:p w:rsidR="008D60E9" w:rsidRDefault="008D60E9" w:rsidP="008D60E9">
            <w:pPr>
              <w:pStyle w:val="UserTableBody"/>
            </w:pPr>
            <w:r>
              <w:t>Oxygen</w:t>
            </w:r>
          </w:p>
        </w:tc>
        <w:tc>
          <w:tcPr>
            <w:tcW w:w="2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SUC</w:t>
            </w:r>
          </w:p>
        </w:tc>
        <w:tc>
          <w:tcPr>
            <w:tcW w:w="3600" w:type="dxa"/>
            <w:tcBorders>
              <w:top w:val="single" w:sz="4" w:space="0" w:color="auto"/>
              <w:bottom w:val="single" w:sz="4" w:space="0" w:color="auto"/>
            </w:tcBorders>
            <w:shd w:val="clear" w:color="auto" w:fill="F3F3F3"/>
          </w:tcPr>
          <w:p w:rsidR="008D60E9" w:rsidRDefault="008D60E9" w:rsidP="008D60E9">
            <w:r>
              <w:t>Suction</w:t>
            </w:r>
          </w:p>
        </w:tc>
        <w:tc>
          <w:tcPr>
            <w:tcW w:w="2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VIT</w:t>
            </w:r>
          </w:p>
        </w:tc>
        <w:tc>
          <w:tcPr>
            <w:tcW w:w="3600" w:type="dxa"/>
            <w:tcBorders>
              <w:top w:val="single" w:sz="4" w:space="0" w:color="auto"/>
              <w:bottom w:val="single" w:sz="4" w:space="0" w:color="auto"/>
            </w:tcBorders>
            <w:shd w:val="clear" w:color="auto" w:fill="FFFFFF"/>
          </w:tcPr>
          <w:p w:rsidR="008D60E9" w:rsidRDefault="008D60E9" w:rsidP="008D60E9">
            <w:r>
              <w:t>Vital signs monitor</w:t>
            </w:r>
          </w:p>
        </w:tc>
        <w:tc>
          <w:tcPr>
            <w:tcW w:w="2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INF</w:t>
            </w:r>
          </w:p>
        </w:tc>
        <w:tc>
          <w:tcPr>
            <w:tcW w:w="3600" w:type="dxa"/>
            <w:tcBorders>
              <w:top w:val="single" w:sz="4" w:space="0" w:color="auto"/>
              <w:bottom w:val="single" w:sz="4" w:space="0" w:color="auto"/>
            </w:tcBorders>
            <w:shd w:val="clear" w:color="auto" w:fill="F3F3F3"/>
          </w:tcPr>
          <w:p w:rsidR="008D60E9" w:rsidRDefault="008D60E9" w:rsidP="008D60E9">
            <w:r>
              <w:t>Infusion pump</w:t>
            </w:r>
          </w:p>
        </w:tc>
        <w:tc>
          <w:tcPr>
            <w:tcW w:w="2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IVP</w:t>
            </w:r>
          </w:p>
        </w:tc>
        <w:tc>
          <w:tcPr>
            <w:tcW w:w="3600" w:type="dxa"/>
            <w:tcBorders>
              <w:top w:val="single" w:sz="4" w:space="0" w:color="auto"/>
              <w:bottom w:val="single" w:sz="4" w:space="0" w:color="auto"/>
            </w:tcBorders>
            <w:shd w:val="clear" w:color="auto" w:fill="FFFFFF"/>
          </w:tcPr>
          <w:p w:rsidR="008D60E9" w:rsidRDefault="008D60E9" w:rsidP="008D60E9">
            <w:r>
              <w:t>IV pump</w:t>
            </w:r>
          </w:p>
        </w:tc>
        <w:tc>
          <w:tcPr>
            <w:tcW w:w="2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EEG</w:t>
            </w:r>
          </w:p>
        </w:tc>
        <w:tc>
          <w:tcPr>
            <w:tcW w:w="3600" w:type="dxa"/>
            <w:tcBorders>
              <w:top w:val="single" w:sz="4" w:space="0" w:color="auto"/>
              <w:bottom w:val="single" w:sz="4" w:space="0" w:color="auto"/>
            </w:tcBorders>
            <w:shd w:val="clear" w:color="auto" w:fill="F3F3F3"/>
          </w:tcPr>
          <w:p w:rsidR="008D60E9" w:rsidRDefault="008D60E9" w:rsidP="008D60E9">
            <w:r>
              <w:t>Electro-Encephalogram</w:t>
            </w:r>
          </w:p>
        </w:tc>
        <w:tc>
          <w:tcPr>
            <w:tcW w:w="2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EKG</w:t>
            </w:r>
          </w:p>
        </w:tc>
        <w:tc>
          <w:tcPr>
            <w:tcW w:w="3600" w:type="dxa"/>
            <w:tcBorders>
              <w:top w:val="single" w:sz="4" w:space="0" w:color="auto"/>
              <w:bottom w:val="single" w:sz="4" w:space="0" w:color="auto"/>
            </w:tcBorders>
            <w:shd w:val="clear" w:color="auto" w:fill="FFFFFF"/>
          </w:tcPr>
          <w:p w:rsidR="008D60E9" w:rsidRDefault="008D60E9" w:rsidP="008D60E9">
            <w:r>
              <w:t>Electro-Cardiogram</w:t>
            </w:r>
          </w:p>
        </w:tc>
        <w:tc>
          <w:tcPr>
            <w:tcW w:w="2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VEN</w:t>
            </w:r>
          </w:p>
        </w:tc>
        <w:tc>
          <w:tcPr>
            <w:tcW w:w="3600" w:type="dxa"/>
            <w:tcBorders>
              <w:top w:val="single" w:sz="4" w:space="0" w:color="auto"/>
              <w:bottom w:val="double" w:sz="4" w:space="0" w:color="auto"/>
            </w:tcBorders>
            <w:shd w:val="clear" w:color="auto" w:fill="F3F3F3"/>
          </w:tcPr>
          <w:p w:rsidR="008D60E9" w:rsidRDefault="008D60E9" w:rsidP="008D60E9">
            <w:r>
              <w:t>Ventilator</w:t>
            </w:r>
          </w:p>
        </w:tc>
        <w:tc>
          <w:tcPr>
            <w:tcW w:w="2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0262 - Privacy Level</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PrivacyLevel</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the level of privacy a patient will be afforded when assigned to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2.16.840.1.113883.18.157</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privacyLevel</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identify the level of privacy a patient will be afforded when assigned to this location definition.  Used in HL7 Version 2.x messaging in the LCH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Privacy Level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http://terminology.hl7.org/CodeSystem/v2-0262</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2.16.840.1.113883.21.169</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hl7VS-privacyLevel</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level of privacy a patient will be afforded when assigned to this location definition.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Privacy Level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representative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Privacy Level</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the level of privacy a patient will be afforded when assigned to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LCH-5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F</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Isolation</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w:t>
            </w:r>
          </w:p>
        </w:tc>
        <w:tc>
          <w:tcPr>
            <w:tcW w:w="1600" w:type="dxa"/>
            <w:tcBorders>
              <w:top w:val="single" w:sz="4" w:space="0" w:color="auto"/>
              <w:bottom w:val="single" w:sz="4" w:space="0" w:color="auto"/>
            </w:tcBorders>
            <w:shd w:val="clear" w:color="auto" w:fill="F3F3F3"/>
          </w:tcPr>
          <w:p w:rsidR="008D60E9" w:rsidRDefault="008D60E9" w:rsidP="008D60E9">
            <w:r>
              <w:t>Private room</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J</w:t>
            </w:r>
          </w:p>
        </w:tc>
        <w:tc>
          <w:tcPr>
            <w:tcW w:w="1600" w:type="dxa"/>
            <w:tcBorders>
              <w:top w:val="single" w:sz="4" w:space="0" w:color="auto"/>
              <w:bottom w:val="single" w:sz="4" w:space="0" w:color="auto"/>
            </w:tcBorders>
            <w:shd w:val="clear" w:color="auto" w:fill="FFFFFF"/>
          </w:tcPr>
          <w:p w:rsidR="008D60E9" w:rsidRDefault="008D60E9" w:rsidP="008D60E9">
            <w:r>
              <w:t>Private room - medically justified</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Q</w:t>
            </w:r>
          </w:p>
        </w:tc>
        <w:tc>
          <w:tcPr>
            <w:tcW w:w="1600" w:type="dxa"/>
            <w:tcBorders>
              <w:top w:val="single" w:sz="4" w:space="0" w:color="auto"/>
              <w:bottom w:val="single" w:sz="4" w:space="0" w:color="auto"/>
            </w:tcBorders>
            <w:shd w:val="clear" w:color="auto" w:fill="F3F3F3"/>
          </w:tcPr>
          <w:p w:rsidR="008D60E9" w:rsidRDefault="008D60E9" w:rsidP="008D60E9">
            <w:r>
              <w:t>Private room - due to overflow</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S</w:t>
            </w:r>
          </w:p>
        </w:tc>
        <w:tc>
          <w:tcPr>
            <w:tcW w:w="1600" w:type="dxa"/>
            <w:tcBorders>
              <w:top w:val="single" w:sz="4" w:space="0" w:color="auto"/>
              <w:bottom w:val="single" w:sz="4" w:space="0" w:color="auto"/>
            </w:tcBorders>
            <w:shd w:val="clear" w:color="auto" w:fill="FFFFFF"/>
          </w:tcPr>
          <w:p w:rsidR="008D60E9" w:rsidRDefault="008D60E9" w:rsidP="008D60E9">
            <w:r>
              <w:t>Semi-private room</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W</w:t>
            </w:r>
          </w:p>
        </w:tc>
        <w:tc>
          <w:tcPr>
            <w:tcW w:w="1600" w:type="dxa"/>
            <w:tcBorders>
              <w:top w:val="single" w:sz="4" w:space="0" w:color="auto"/>
              <w:bottom w:val="double" w:sz="4" w:space="0" w:color="auto"/>
            </w:tcBorders>
            <w:shd w:val="clear" w:color="auto" w:fill="F3F3F3"/>
          </w:tcPr>
          <w:p w:rsidR="008D60E9" w:rsidRDefault="008D60E9" w:rsidP="008D60E9">
            <w:r>
              <w:t>Ward</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0263 - Level of Care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LevelOfCare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the level of care a patient may be afforded when assigned to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2.16.840.1.113883.18.158</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levelOfCare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identify the level of care a patient may be afforded when assigned to this location definition.  Used in HL7 Version 2.x messaging in the LCH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Level of Care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http://terminology.hl7.org/CodeSystem/v2-0263</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2.16.840.1.113883.21.170</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hl7VS-levelOfCare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level of care a patient may be afforded when assigned to this location definition.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Level of Care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Level of Care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the level of care a patient may be afforded when assigned to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LCH-5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A</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Ambulatory</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E</w:t>
            </w:r>
          </w:p>
        </w:tc>
        <w:tc>
          <w:tcPr>
            <w:tcW w:w="1600" w:type="dxa"/>
            <w:tcBorders>
              <w:top w:val="single" w:sz="4" w:space="0" w:color="auto"/>
              <w:bottom w:val="single" w:sz="4" w:space="0" w:color="auto"/>
            </w:tcBorders>
            <w:shd w:val="clear" w:color="auto" w:fill="F3F3F3"/>
          </w:tcPr>
          <w:p w:rsidR="008D60E9" w:rsidRDefault="008D60E9" w:rsidP="008D60E9">
            <w:r>
              <w:t>Emergency</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F</w:t>
            </w:r>
          </w:p>
        </w:tc>
        <w:tc>
          <w:tcPr>
            <w:tcW w:w="1600" w:type="dxa"/>
            <w:tcBorders>
              <w:top w:val="single" w:sz="4" w:space="0" w:color="auto"/>
              <w:bottom w:val="single" w:sz="4" w:space="0" w:color="auto"/>
            </w:tcBorders>
            <w:shd w:val="clear" w:color="auto" w:fill="FFFFFF"/>
          </w:tcPr>
          <w:p w:rsidR="008D60E9" w:rsidRDefault="008D60E9" w:rsidP="008D60E9">
            <w:r>
              <w:t>Isolation</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N</w:t>
            </w:r>
          </w:p>
        </w:tc>
        <w:tc>
          <w:tcPr>
            <w:tcW w:w="1600" w:type="dxa"/>
            <w:tcBorders>
              <w:top w:val="single" w:sz="4" w:space="0" w:color="auto"/>
              <w:bottom w:val="single" w:sz="4" w:space="0" w:color="auto"/>
            </w:tcBorders>
            <w:shd w:val="clear" w:color="auto" w:fill="F3F3F3"/>
          </w:tcPr>
          <w:p w:rsidR="008D60E9" w:rsidRDefault="008D60E9" w:rsidP="008D60E9">
            <w:r>
              <w:t>Intensive care</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C</w:t>
            </w:r>
          </w:p>
        </w:tc>
        <w:tc>
          <w:tcPr>
            <w:tcW w:w="1600" w:type="dxa"/>
            <w:tcBorders>
              <w:top w:val="single" w:sz="4" w:space="0" w:color="auto"/>
              <w:bottom w:val="single" w:sz="4" w:space="0" w:color="auto"/>
            </w:tcBorders>
            <w:shd w:val="clear" w:color="auto" w:fill="FFFFFF"/>
          </w:tcPr>
          <w:p w:rsidR="008D60E9" w:rsidRDefault="008D60E9" w:rsidP="008D60E9">
            <w:r>
              <w:t>Critical care</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R</w:t>
            </w:r>
          </w:p>
        </w:tc>
        <w:tc>
          <w:tcPr>
            <w:tcW w:w="1600" w:type="dxa"/>
            <w:tcBorders>
              <w:top w:val="single" w:sz="4" w:space="0" w:color="auto"/>
              <w:bottom w:val="single" w:sz="4" w:space="0" w:color="auto"/>
            </w:tcBorders>
            <w:shd w:val="clear" w:color="auto" w:fill="F3F3F3"/>
          </w:tcPr>
          <w:p w:rsidR="008D60E9" w:rsidRDefault="008D60E9" w:rsidP="008D60E9">
            <w:r>
              <w:t>Routine</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sidP="008D60E9">
            <w:r>
              <w:t>S</w:t>
            </w:r>
          </w:p>
        </w:tc>
        <w:tc>
          <w:tcPr>
            <w:tcW w:w="1600" w:type="dxa"/>
            <w:tcBorders>
              <w:top w:val="single" w:sz="4" w:space="0" w:color="auto"/>
              <w:bottom w:val="double" w:sz="4" w:space="0" w:color="auto"/>
            </w:tcBorders>
            <w:shd w:val="clear" w:color="auto" w:fill="FFFFFF"/>
          </w:tcPr>
          <w:p w:rsidR="008D60E9" w:rsidRDefault="008D60E9" w:rsidP="008D60E9">
            <w:r>
              <w:t>Surgery</w:t>
            </w:r>
          </w:p>
        </w:tc>
        <w:tc>
          <w:tcPr>
            <w:tcW w:w="4400" w:type="dxa"/>
            <w:tcBorders>
              <w:top w:val="single" w:sz="4" w:space="0" w:color="auto"/>
              <w:bottom w:val="double" w:sz="4" w:space="0" w:color="auto"/>
            </w:tcBorders>
            <w:shd w:val="clear" w:color="auto" w:fill="FFFFFF"/>
          </w:tcPr>
          <w:p w:rsidR="008D60E9" w:rsidRDefault="008D60E9" w:rsidP="008D60E9"/>
        </w:tc>
        <w:tc>
          <w:tcPr>
            <w:tcW w:w="12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8D60E9" w:rsidRDefault="008D60E9" w:rsidP="008D60E9">
      <w:pPr>
        <w:pStyle w:val="berschrift3"/>
      </w:pPr>
      <w:r>
        <w:t>0264 - Location Department</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LocationDepartment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used to specify the institution’s department to which a location belongs, or its cost center.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yes</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Location Department</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specify the institution’s department to which a location belongs, or its cost center.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LDP-2</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berschrift3"/>
      </w:pPr>
      <w:r>
        <w:t>0265 - Specialty Type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SpecialtyType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identify the specialty of the care professional who is supported when using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2.16.840.1.113883.18.159</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specialtyType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identify the specialty of the care professional who is supported when using this location definition.  Used in HL7 Version 2.x messaging in the LDP segment.</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Specialty Type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http://terminology.hl7.org/CodeSystem/v2-0265</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2.16.840.1.113883.21.171</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hl7VS-specialtyType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specialty of the care professional who is supported when using this location definition.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Specialty Type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http://terminology.hl7.org/ValueSet/v2-0265</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example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2.16.840.1.113883.12.265</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Specialty Type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identify the specialty of the care professional who is supported when using this location definition.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LDP-4</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AMB</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Ambulatory</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PSY</w:t>
            </w:r>
          </w:p>
        </w:tc>
        <w:tc>
          <w:tcPr>
            <w:tcW w:w="1600" w:type="dxa"/>
            <w:tcBorders>
              <w:top w:val="single" w:sz="4" w:space="0" w:color="auto"/>
              <w:bottom w:val="single" w:sz="4" w:space="0" w:color="auto"/>
            </w:tcBorders>
            <w:shd w:val="clear" w:color="auto" w:fill="F3F3F3"/>
          </w:tcPr>
          <w:p w:rsidR="008D60E9" w:rsidRDefault="008D60E9" w:rsidP="008D60E9">
            <w:r>
              <w:t>Psychiatric</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PPS</w:t>
            </w:r>
          </w:p>
        </w:tc>
        <w:tc>
          <w:tcPr>
            <w:tcW w:w="1600" w:type="dxa"/>
            <w:tcBorders>
              <w:top w:val="single" w:sz="4" w:space="0" w:color="auto"/>
              <w:bottom w:val="single" w:sz="4" w:space="0" w:color="auto"/>
            </w:tcBorders>
            <w:shd w:val="clear" w:color="auto" w:fill="FFFFFF"/>
          </w:tcPr>
          <w:p w:rsidR="008D60E9" w:rsidRDefault="008D60E9" w:rsidP="008D60E9">
            <w:r>
              <w:t>Pediatric psychiatric</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REH</w:t>
            </w:r>
          </w:p>
        </w:tc>
        <w:tc>
          <w:tcPr>
            <w:tcW w:w="1600" w:type="dxa"/>
            <w:tcBorders>
              <w:top w:val="single" w:sz="4" w:space="0" w:color="auto"/>
              <w:bottom w:val="single" w:sz="4" w:space="0" w:color="auto"/>
            </w:tcBorders>
            <w:shd w:val="clear" w:color="auto" w:fill="F3F3F3"/>
          </w:tcPr>
          <w:p w:rsidR="008D60E9" w:rsidRDefault="008D60E9" w:rsidP="008D60E9">
            <w:r>
              <w:t>Rehabilitation</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PRE</w:t>
            </w:r>
          </w:p>
        </w:tc>
        <w:tc>
          <w:tcPr>
            <w:tcW w:w="1600" w:type="dxa"/>
            <w:tcBorders>
              <w:top w:val="single" w:sz="4" w:space="0" w:color="auto"/>
              <w:bottom w:val="single" w:sz="4" w:space="0" w:color="auto"/>
            </w:tcBorders>
            <w:shd w:val="clear" w:color="auto" w:fill="FFFFFF"/>
          </w:tcPr>
          <w:p w:rsidR="008D60E9" w:rsidRDefault="008D60E9" w:rsidP="008D60E9">
            <w:r>
              <w:t>Pediatric rehabilitation</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ISO</w:t>
            </w:r>
          </w:p>
        </w:tc>
        <w:tc>
          <w:tcPr>
            <w:tcW w:w="1600" w:type="dxa"/>
            <w:tcBorders>
              <w:top w:val="single" w:sz="4" w:space="0" w:color="auto"/>
              <w:bottom w:val="single" w:sz="4" w:space="0" w:color="auto"/>
            </w:tcBorders>
            <w:shd w:val="clear" w:color="auto" w:fill="F3F3F3"/>
          </w:tcPr>
          <w:p w:rsidR="008D60E9" w:rsidRDefault="008D60E9" w:rsidP="008D60E9">
            <w:r>
              <w:t>Isolation</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OBG</w:t>
            </w:r>
          </w:p>
        </w:tc>
        <w:tc>
          <w:tcPr>
            <w:tcW w:w="1600" w:type="dxa"/>
            <w:tcBorders>
              <w:top w:val="single" w:sz="4" w:space="0" w:color="auto"/>
              <w:bottom w:val="single" w:sz="4" w:space="0" w:color="auto"/>
            </w:tcBorders>
            <w:shd w:val="clear" w:color="auto" w:fill="FFFFFF"/>
          </w:tcPr>
          <w:p w:rsidR="008D60E9" w:rsidRDefault="008D60E9" w:rsidP="008D60E9">
            <w:r>
              <w:t>Obstetrics, gynecology</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PIN</w:t>
            </w:r>
          </w:p>
        </w:tc>
        <w:tc>
          <w:tcPr>
            <w:tcW w:w="1600" w:type="dxa"/>
            <w:tcBorders>
              <w:top w:val="single" w:sz="4" w:space="0" w:color="auto"/>
              <w:bottom w:val="single" w:sz="4" w:space="0" w:color="auto"/>
            </w:tcBorders>
            <w:shd w:val="clear" w:color="auto" w:fill="F3F3F3"/>
          </w:tcPr>
          <w:p w:rsidR="008D60E9" w:rsidRDefault="008D60E9" w:rsidP="008D60E9">
            <w:r>
              <w:t>Pediatric/neonatal intensive care</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INT</w:t>
            </w:r>
          </w:p>
        </w:tc>
        <w:tc>
          <w:tcPr>
            <w:tcW w:w="1600" w:type="dxa"/>
            <w:tcBorders>
              <w:top w:val="single" w:sz="4" w:space="0" w:color="auto"/>
              <w:bottom w:val="single" w:sz="4" w:space="0" w:color="auto"/>
            </w:tcBorders>
            <w:shd w:val="clear" w:color="auto" w:fill="FFFFFF"/>
          </w:tcPr>
          <w:p w:rsidR="008D60E9" w:rsidRDefault="008D60E9" w:rsidP="008D60E9">
            <w:r>
              <w:t>Intensive care</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SUR</w:t>
            </w:r>
          </w:p>
        </w:tc>
        <w:tc>
          <w:tcPr>
            <w:tcW w:w="1600" w:type="dxa"/>
            <w:tcBorders>
              <w:top w:val="single" w:sz="4" w:space="0" w:color="auto"/>
              <w:bottom w:val="single" w:sz="4" w:space="0" w:color="auto"/>
            </w:tcBorders>
            <w:shd w:val="clear" w:color="auto" w:fill="F3F3F3"/>
          </w:tcPr>
          <w:p w:rsidR="008D60E9" w:rsidRDefault="008D60E9" w:rsidP="008D60E9">
            <w:r>
              <w:t>Surgery</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PSI</w:t>
            </w:r>
          </w:p>
        </w:tc>
        <w:tc>
          <w:tcPr>
            <w:tcW w:w="1600" w:type="dxa"/>
            <w:tcBorders>
              <w:top w:val="single" w:sz="4" w:space="0" w:color="auto"/>
              <w:bottom w:val="single" w:sz="4" w:space="0" w:color="auto"/>
            </w:tcBorders>
            <w:shd w:val="clear" w:color="auto" w:fill="FFFFFF"/>
          </w:tcPr>
          <w:p w:rsidR="008D60E9" w:rsidRDefault="008D60E9" w:rsidP="008D60E9">
            <w:r>
              <w:t>Psychiatric intensive care</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EDI</w:t>
            </w:r>
          </w:p>
        </w:tc>
        <w:tc>
          <w:tcPr>
            <w:tcW w:w="1600" w:type="dxa"/>
            <w:tcBorders>
              <w:top w:val="single" w:sz="4" w:space="0" w:color="auto"/>
              <w:bottom w:val="single" w:sz="4" w:space="0" w:color="auto"/>
            </w:tcBorders>
            <w:shd w:val="clear" w:color="auto" w:fill="F3F3F3"/>
          </w:tcPr>
          <w:p w:rsidR="008D60E9" w:rsidRDefault="008D60E9" w:rsidP="008D60E9">
            <w:r>
              <w:t>Education</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CAR</w:t>
            </w:r>
          </w:p>
        </w:tc>
        <w:tc>
          <w:tcPr>
            <w:tcW w:w="1600" w:type="dxa"/>
            <w:tcBorders>
              <w:top w:val="single" w:sz="4" w:space="0" w:color="auto"/>
              <w:bottom w:val="single" w:sz="4" w:space="0" w:color="auto"/>
            </w:tcBorders>
            <w:shd w:val="clear" w:color="auto" w:fill="FFFFFF"/>
          </w:tcPr>
          <w:p w:rsidR="008D60E9" w:rsidRDefault="008D60E9" w:rsidP="008D60E9">
            <w:r>
              <w:t>Coronary/cardiac care</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NBI</w:t>
            </w:r>
          </w:p>
        </w:tc>
        <w:tc>
          <w:tcPr>
            <w:tcW w:w="1600" w:type="dxa"/>
            <w:tcBorders>
              <w:top w:val="single" w:sz="4" w:space="0" w:color="auto"/>
              <w:bottom w:val="single" w:sz="4" w:space="0" w:color="auto"/>
            </w:tcBorders>
            <w:shd w:val="clear" w:color="auto" w:fill="F3F3F3"/>
          </w:tcPr>
          <w:p w:rsidR="008D60E9" w:rsidRDefault="008D60E9" w:rsidP="008D60E9">
            <w:r>
              <w:t>Newborn, nursery, infants</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CCR</w:t>
            </w:r>
          </w:p>
        </w:tc>
        <w:tc>
          <w:tcPr>
            <w:tcW w:w="1600" w:type="dxa"/>
            <w:tcBorders>
              <w:top w:val="single" w:sz="4" w:space="0" w:color="auto"/>
              <w:bottom w:val="single" w:sz="4" w:space="0" w:color="auto"/>
            </w:tcBorders>
            <w:shd w:val="clear" w:color="auto" w:fill="FFFFFF"/>
          </w:tcPr>
          <w:p w:rsidR="008D60E9" w:rsidRDefault="008D60E9" w:rsidP="008D60E9">
            <w:r>
              <w:t>Critical care</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PED</w:t>
            </w:r>
          </w:p>
        </w:tc>
        <w:tc>
          <w:tcPr>
            <w:tcW w:w="1600" w:type="dxa"/>
            <w:tcBorders>
              <w:top w:val="single" w:sz="4" w:space="0" w:color="auto"/>
              <w:bottom w:val="single" w:sz="4" w:space="0" w:color="auto"/>
            </w:tcBorders>
            <w:shd w:val="clear" w:color="auto" w:fill="F3F3F3"/>
          </w:tcPr>
          <w:p w:rsidR="008D60E9" w:rsidRDefault="008D60E9" w:rsidP="008D60E9">
            <w:r>
              <w:t>Pediatrics</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EMR</w:t>
            </w:r>
          </w:p>
        </w:tc>
        <w:tc>
          <w:tcPr>
            <w:tcW w:w="1600" w:type="dxa"/>
            <w:tcBorders>
              <w:top w:val="single" w:sz="4" w:space="0" w:color="auto"/>
              <w:bottom w:val="single" w:sz="4" w:space="0" w:color="auto"/>
            </w:tcBorders>
            <w:shd w:val="clear" w:color="auto" w:fill="FFFFFF"/>
          </w:tcPr>
          <w:p w:rsidR="008D60E9" w:rsidRDefault="008D60E9" w:rsidP="008D60E9">
            <w:r>
              <w:t>Emergency</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OBS</w:t>
            </w:r>
          </w:p>
        </w:tc>
        <w:tc>
          <w:tcPr>
            <w:tcW w:w="1600" w:type="dxa"/>
            <w:tcBorders>
              <w:top w:val="single" w:sz="4" w:space="0" w:color="auto"/>
              <w:bottom w:val="single" w:sz="4" w:space="0" w:color="auto"/>
            </w:tcBorders>
            <w:shd w:val="clear" w:color="auto" w:fill="F3F3F3"/>
          </w:tcPr>
          <w:p w:rsidR="008D60E9" w:rsidRDefault="008D60E9" w:rsidP="008D60E9">
            <w:r>
              <w:t>Observation</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WIC</w:t>
            </w:r>
          </w:p>
        </w:tc>
        <w:tc>
          <w:tcPr>
            <w:tcW w:w="1600" w:type="dxa"/>
            <w:tcBorders>
              <w:top w:val="single" w:sz="4" w:space="0" w:color="auto"/>
              <w:bottom w:val="single" w:sz="4" w:space="0" w:color="auto"/>
            </w:tcBorders>
            <w:shd w:val="clear" w:color="auto" w:fill="FFFFFF"/>
          </w:tcPr>
          <w:p w:rsidR="008D60E9" w:rsidRDefault="008D60E9" w:rsidP="008D60E9">
            <w:r>
              <w:t>Walk-in clinic</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PHY</w:t>
            </w:r>
          </w:p>
        </w:tc>
        <w:tc>
          <w:tcPr>
            <w:tcW w:w="1600" w:type="dxa"/>
            <w:tcBorders>
              <w:top w:val="single" w:sz="4" w:space="0" w:color="auto"/>
              <w:bottom w:val="single" w:sz="4" w:space="0" w:color="auto"/>
            </w:tcBorders>
            <w:shd w:val="clear" w:color="auto" w:fill="F3F3F3"/>
          </w:tcPr>
          <w:p w:rsidR="008D60E9" w:rsidRDefault="008D60E9" w:rsidP="008D60E9">
            <w:r>
              <w:t>General/family practice</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ALC</w:t>
            </w:r>
          </w:p>
        </w:tc>
        <w:tc>
          <w:tcPr>
            <w:tcW w:w="1600" w:type="dxa"/>
            <w:tcBorders>
              <w:top w:val="single" w:sz="4" w:space="0" w:color="auto"/>
              <w:bottom w:val="single" w:sz="4" w:space="0" w:color="auto"/>
            </w:tcBorders>
            <w:shd w:val="clear" w:color="auto" w:fill="FFFFFF"/>
          </w:tcPr>
          <w:p w:rsidR="008D60E9" w:rsidRDefault="008D60E9" w:rsidP="008D60E9">
            <w:r>
              <w:t>Allergy</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FPC</w:t>
            </w:r>
          </w:p>
        </w:tc>
        <w:tc>
          <w:tcPr>
            <w:tcW w:w="1600" w:type="dxa"/>
            <w:tcBorders>
              <w:top w:val="single" w:sz="4" w:space="0" w:color="auto"/>
              <w:bottom w:val="single" w:sz="4" w:space="0" w:color="auto"/>
            </w:tcBorders>
            <w:shd w:val="clear" w:color="auto" w:fill="F3F3F3"/>
          </w:tcPr>
          <w:p w:rsidR="008D60E9" w:rsidRDefault="008D60E9" w:rsidP="008D60E9">
            <w:r>
              <w:t>Family planning</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CHI</w:t>
            </w:r>
          </w:p>
        </w:tc>
        <w:tc>
          <w:tcPr>
            <w:tcW w:w="1600" w:type="dxa"/>
            <w:tcBorders>
              <w:top w:val="single" w:sz="4" w:space="0" w:color="auto"/>
              <w:bottom w:val="single" w:sz="4" w:space="0" w:color="auto"/>
            </w:tcBorders>
            <w:shd w:val="clear" w:color="auto" w:fill="FFFFFF"/>
          </w:tcPr>
          <w:p w:rsidR="008D60E9" w:rsidRDefault="008D60E9" w:rsidP="008D60E9">
            <w:r>
              <w:t>Chiropractic</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CAN</w:t>
            </w:r>
          </w:p>
        </w:tc>
        <w:tc>
          <w:tcPr>
            <w:tcW w:w="1600" w:type="dxa"/>
            <w:tcBorders>
              <w:top w:val="single" w:sz="4" w:space="0" w:color="auto"/>
              <w:bottom w:val="single" w:sz="4" w:space="0" w:color="auto"/>
            </w:tcBorders>
            <w:shd w:val="clear" w:color="auto" w:fill="F3F3F3"/>
          </w:tcPr>
          <w:p w:rsidR="008D60E9" w:rsidRDefault="008D60E9" w:rsidP="008D60E9">
            <w:r>
              <w:t>Cancer</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r>
              <w:t>NAT</w:t>
            </w:r>
          </w:p>
        </w:tc>
        <w:tc>
          <w:tcPr>
            <w:tcW w:w="1600" w:type="dxa"/>
            <w:tcBorders>
              <w:top w:val="single" w:sz="4" w:space="0" w:color="auto"/>
              <w:bottom w:val="single" w:sz="4" w:space="0" w:color="auto"/>
            </w:tcBorders>
            <w:shd w:val="clear" w:color="auto" w:fill="FFFFFF"/>
          </w:tcPr>
          <w:p w:rsidR="008D60E9" w:rsidRDefault="008D60E9" w:rsidP="008D60E9">
            <w:r>
              <w:t>Naturopathic</w:t>
            </w:r>
          </w:p>
        </w:tc>
        <w:tc>
          <w:tcPr>
            <w:tcW w:w="4400" w:type="dxa"/>
            <w:tcBorders>
              <w:top w:val="single" w:sz="4" w:space="0" w:color="auto"/>
              <w:bottom w:val="single" w:sz="4" w:space="0" w:color="auto"/>
            </w:tcBorders>
            <w:shd w:val="clear" w:color="auto" w:fill="FFFFFF"/>
          </w:tcPr>
          <w:p w:rsidR="008D60E9" w:rsidRDefault="008D60E9" w:rsidP="008D60E9"/>
        </w:tc>
        <w:tc>
          <w:tcPr>
            <w:tcW w:w="1200" w:type="dxa"/>
            <w:tcBorders>
              <w:top w:val="single" w:sz="4" w:space="0" w:color="auto"/>
              <w:bottom w:val="single" w:sz="4" w:space="0" w:color="auto"/>
            </w:tcBorders>
            <w:shd w:val="clear" w:color="auto" w:fill="FFFFFF"/>
          </w:tcPr>
          <w:p w:rsidR="008D60E9" w:rsidRDefault="008D60E9" w:rsidP="008D60E9"/>
        </w:tc>
        <w:tc>
          <w:tcPr>
            <w:tcW w:w="800" w:type="dxa"/>
            <w:tcBorders>
              <w:top w:val="single" w:sz="4" w:space="0" w:color="auto"/>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3F3F3"/>
          </w:tcPr>
          <w:p w:rsidR="008D60E9" w:rsidRDefault="008D60E9" w:rsidP="008D60E9">
            <w:r>
              <w:t>OTH</w:t>
            </w:r>
          </w:p>
        </w:tc>
        <w:tc>
          <w:tcPr>
            <w:tcW w:w="1600" w:type="dxa"/>
            <w:tcBorders>
              <w:top w:val="single" w:sz="4" w:space="0" w:color="auto"/>
              <w:bottom w:val="double" w:sz="4" w:space="0" w:color="auto"/>
            </w:tcBorders>
            <w:shd w:val="clear" w:color="auto" w:fill="F3F3F3"/>
          </w:tcPr>
          <w:p w:rsidR="008D60E9" w:rsidRDefault="008D60E9" w:rsidP="008D60E9">
            <w:r>
              <w:t>Other specialty</w:t>
            </w:r>
          </w:p>
        </w:tc>
        <w:tc>
          <w:tcPr>
            <w:tcW w:w="4400" w:type="dxa"/>
            <w:tcBorders>
              <w:top w:val="single" w:sz="4" w:space="0" w:color="auto"/>
              <w:bottom w:val="double" w:sz="4" w:space="0" w:color="auto"/>
            </w:tcBorders>
            <w:shd w:val="clear" w:color="auto" w:fill="F3F3F3"/>
          </w:tcPr>
          <w:p w:rsidR="008D60E9" w:rsidRDefault="008D60E9" w:rsidP="008D60E9"/>
        </w:tc>
        <w:tc>
          <w:tcPr>
            <w:tcW w:w="1200" w:type="dxa"/>
            <w:tcBorders>
              <w:top w:val="single" w:sz="4" w:space="0" w:color="auto"/>
              <w:bottom w:val="double" w:sz="4" w:space="0" w:color="auto"/>
            </w:tcBorders>
            <w:shd w:val="clear" w:color="auto" w:fill="F3F3F3"/>
          </w:tcPr>
          <w:p w:rsidR="008D60E9" w:rsidRDefault="008D60E9" w:rsidP="008D60E9"/>
        </w:tc>
        <w:tc>
          <w:tcPr>
            <w:tcW w:w="800" w:type="dxa"/>
            <w:tcBorders>
              <w:top w:val="single" w:sz="4" w:space="0" w:color="auto"/>
              <w:bottom w:val="double" w:sz="4" w:space="0" w:color="auto"/>
            </w:tcBorders>
            <w:shd w:val="clear" w:color="auto" w:fill="F3F3F3"/>
          </w:tcPr>
          <w:p w:rsidR="008D60E9" w:rsidRDefault="008D60E9" w:rsidP="008D60E9"/>
        </w:tc>
      </w:tr>
    </w:tbl>
    <w:p w:rsidR="008D60E9" w:rsidRDefault="008D60E9" w:rsidP="008D60E9"/>
    <w:p w:rsidR="008D60E9" w:rsidRDefault="008D60E9" w:rsidP="008D60E9">
      <w:pPr>
        <w:pStyle w:val="berschrift3"/>
      </w:pPr>
      <w:r>
        <w:t>0267 - Days of the Week</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DaysOfTheWeek</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to identify the day(s) of the week when a location may be scheduled for appointments.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8D60E9" w:rsidRDefault="008D60E9" w:rsidP="008D60E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2.16.840.1.113883.18.160</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daysOfTheWeek</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HL7-defined code system of concepts used to identify the day(s) of the week when a location may be scheduled for appointments.  Used in HL7 Version 2.x messaging in the UVC and LDP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Days of the Week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http://terminology.hl7.org/CodeSystem/v2-0267</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2.16.840.1.113883.21.172</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hl7VS-daysOfTheWeek</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identify the day(s) of the week when a location may be scheduled for appointments.</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Days of the Week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http://terminology.hl7.org/ValueSet/v2-0267</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universal</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Days of the Week</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HL7-defined table of codes used to identify the day(s) of the week when a location may be scheduled for appointments.</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HL7</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InM/PA</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UVC.2, LDP.10 UVC.1</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bottom w:val="single" w:sz="4" w:space="0" w:color="auto"/>
            </w:tcBorders>
            <w:shd w:val="clear" w:color="auto" w:fill="E6E6E6"/>
          </w:tcPr>
          <w:p w:rsidR="008D60E9" w:rsidRDefault="008D60E9" w:rsidP="008D60E9">
            <w:pPr>
              <w:pStyle w:val="HL7TableHeader"/>
            </w:pPr>
            <w:r>
              <w:t>Value</w:t>
            </w:r>
          </w:p>
        </w:tc>
        <w:tc>
          <w:tcPr>
            <w:tcW w:w="1600" w:type="dxa"/>
            <w:tcBorders>
              <w:bottom w:val="single" w:sz="4" w:space="0" w:color="auto"/>
            </w:tcBorders>
            <w:shd w:val="clear" w:color="auto" w:fill="E6E6E6"/>
          </w:tcPr>
          <w:p w:rsidR="008D60E9" w:rsidRDefault="008D60E9" w:rsidP="008D60E9">
            <w:pPr>
              <w:pStyle w:val="HL7TableHeader"/>
            </w:pPr>
            <w:r>
              <w:t>Display Name</w:t>
            </w:r>
          </w:p>
        </w:tc>
        <w:tc>
          <w:tcPr>
            <w:tcW w:w="4400" w:type="dxa"/>
            <w:tcBorders>
              <w:bottom w:val="single" w:sz="4" w:space="0" w:color="auto"/>
            </w:tcBorders>
            <w:shd w:val="clear" w:color="auto" w:fill="E6E6E6"/>
          </w:tcPr>
          <w:p w:rsidR="008D60E9" w:rsidRDefault="008D60E9" w:rsidP="008D60E9">
            <w:pPr>
              <w:pStyle w:val="HL7TableHeader"/>
            </w:pPr>
            <w:r>
              <w:t>Definition</w:t>
            </w:r>
          </w:p>
        </w:tc>
        <w:tc>
          <w:tcPr>
            <w:tcW w:w="1200" w:type="dxa"/>
            <w:tcBorders>
              <w:bottom w:val="single" w:sz="4" w:space="0" w:color="auto"/>
            </w:tcBorders>
            <w:shd w:val="clear" w:color="auto" w:fill="E6E6E6"/>
          </w:tcPr>
          <w:p w:rsidR="008D60E9" w:rsidRDefault="008D60E9" w:rsidP="008D60E9">
            <w:pPr>
              <w:pStyle w:val="HL7TableHeader"/>
            </w:pPr>
            <w:r>
              <w:t>Comment/ Usage Note</w:t>
            </w:r>
          </w:p>
        </w:tc>
        <w:tc>
          <w:tcPr>
            <w:tcW w:w="800" w:type="dxa"/>
            <w:tcBorders>
              <w:bottom w:val="single" w:sz="4" w:space="0" w:color="auto"/>
            </w:tcBorders>
            <w:shd w:val="clear" w:color="auto" w:fill="E6E6E6"/>
          </w:tcPr>
          <w:p w:rsidR="008D60E9" w:rsidRDefault="008D60E9" w:rsidP="008D60E9">
            <w:pPr>
              <w:pStyle w:val="HL7TableHeader"/>
            </w:pPr>
            <w:r>
              <w:t>Status</w:t>
            </w:r>
          </w:p>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pPr>
              <w:pStyle w:val="HL7TableBody"/>
            </w:pPr>
            <w:r>
              <w:t>SAT</w:t>
            </w:r>
          </w:p>
        </w:tc>
        <w:tc>
          <w:tcPr>
            <w:tcW w:w="1600" w:type="dxa"/>
            <w:tcBorders>
              <w:bottom w:val="single" w:sz="4" w:space="0" w:color="auto"/>
            </w:tcBorders>
            <w:shd w:val="clear" w:color="auto" w:fill="FFFFFF"/>
          </w:tcPr>
          <w:p w:rsidR="008D60E9" w:rsidRDefault="008D60E9" w:rsidP="008D60E9">
            <w:pPr>
              <w:pStyle w:val="HL7TableBody"/>
            </w:pPr>
            <w:r>
              <w:t>Saturday</w:t>
            </w:r>
          </w:p>
        </w:tc>
        <w:tc>
          <w:tcPr>
            <w:tcW w:w="4400" w:type="dxa"/>
            <w:tcBorders>
              <w:bottom w:val="single" w:sz="4" w:space="0" w:color="auto"/>
            </w:tcBorders>
            <w:shd w:val="clear" w:color="auto" w:fill="FFFFFF"/>
          </w:tcPr>
          <w:p w:rsidR="008D60E9" w:rsidRDefault="008D60E9" w:rsidP="008D60E9">
            <w:pPr>
              <w:pStyle w:val="HL7TableBody"/>
            </w:pPr>
          </w:p>
        </w:tc>
        <w:tc>
          <w:tcPr>
            <w:tcW w:w="1200" w:type="dxa"/>
            <w:tcBorders>
              <w:bottom w:val="single" w:sz="4" w:space="0" w:color="auto"/>
            </w:tcBorders>
            <w:shd w:val="clear" w:color="auto" w:fill="FFFFFF"/>
          </w:tcPr>
          <w:p w:rsidR="008D60E9" w:rsidRDefault="008D60E9" w:rsidP="008D60E9">
            <w:pPr>
              <w:pStyle w:val="HL7TableBody"/>
            </w:pPr>
          </w:p>
        </w:tc>
        <w:tc>
          <w:tcPr>
            <w:tcW w:w="800" w:type="dxa"/>
            <w:tcBorders>
              <w:bottom w:val="single" w:sz="4" w:space="0" w:color="auto"/>
            </w:tcBorders>
            <w:shd w:val="clear" w:color="auto" w:fill="FFFFFF"/>
          </w:tcPr>
          <w:p w:rsidR="008D60E9" w:rsidRDefault="008D60E9" w:rsidP="008D60E9">
            <w:pPr>
              <w:pStyle w:val="HL7TableBody"/>
            </w:pPr>
          </w:p>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SUN</w:t>
            </w:r>
          </w:p>
        </w:tc>
        <w:tc>
          <w:tcPr>
            <w:tcW w:w="1600" w:type="dxa"/>
            <w:tcBorders>
              <w:bottom w:val="single" w:sz="4" w:space="0" w:color="auto"/>
            </w:tcBorders>
            <w:shd w:val="clear" w:color="auto" w:fill="F3F3F3"/>
          </w:tcPr>
          <w:p w:rsidR="008D60E9" w:rsidRDefault="008D60E9" w:rsidP="008D60E9">
            <w:r>
              <w:t>Sunday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MON</w:t>
            </w:r>
          </w:p>
        </w:tc>
        <w:tc>
          <w:tcPr>
            <w:tcW w:w="1600" w:type="dxa"/>
            <w:tcBorders>
              <w:bottom w:val="single" w:sz="4" w:space="0" w:color="auto"/>
            </w:tcBorders>
            <w:shd w:val="clear" w:color="auto" w:fill="FFFFFF"/>
          </w:tcPr>
          <w:p w:rsidR="008D60E9" w:rsidRDefault="008D60E9" w:rsidP="008D60E9">
            <w:r>
              <w:t>Monday</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TUE</w:t>
            </w:r>
          </w:p>
        </w:tc>
        <w:tc>
          <w:tcPr>
            <w:tcW w:w="1600" w:type="dxa"/>
            <w:tcBorders>
              <w:bottom w:val="single" w:sz="4" w:space="0" w:color="auto"/>
            </w:tcBorders>
            <w:shd w:val="clear" w:color="auto" w:fill="F3F3F3"/>
          </w:tcPr>
          <w:p w:rsidR="008D60E9" w:rsidRDefault="008D60E9" w:rsidP="008D60E9">
            <w:r>
              <w:t>Tuesday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FFFFF"/>
          </w:tcPr>
          <w:p w:rsidR="008D60E9" w:rsidRDefault="008D60E9" w:rsidP="008D60E9">
            <w:r>
              <w:t>WED</w:t>
            </w:r>
          </w:p>
        </w:tc>
        <w:tc>
          <w:tcPr>
            <w:tcW w:w="1600" w:type="dxa"/>
            <w:tcBorders>
              <w:bottom w:val="single" w:sz="4" w:space="0" w:color="auto"/>
            </w:tcBorders>
            <w:shd w:val="clear" w:color="auto" w:fill="FFFFFF"/>
          </w:tcPr>
          <w:p w:rsidR="008D60E9" w:rsidRDefault="008D60E9" w:rsidP="008D60E9">
            <w:r>
              <w:t>Wednesday</w:t>
            </w:r>
          </w:p>
        </w:tc>
        <w:tc>
          <w:tcPr>
            <w:tcW w:w="4400" w:type="dxa"/>
            <w:tcBorders>
              <w:bottom w:val="single" w:sz="4" w:space="0" w:color="auto"/>
            </w:tcBorders>
            <w:shd w:val="clear" w:color="auto" w:fill="FFFFFF"/>
          </w:tcPr>
          <w:p w:rsidR="008D60E9" w:rsidRDefault="008D60E9" w:rsidP="008D60E9"/>
        </w:tc>
        <w:tc>
          <w:tcPr>
            <w:tcW w:w="1200" w:type="dxa"/>
            <w:tcBorders>
              <w:bottom w:val="single" w:sz="4" w:space="0" w:color="auto"/>
            </w:tcBorders>
            <w:shd w:val="clear" w:color="auto" w:fill="FFFFFF"/>
          </w:tcPr>
          <w:p w:rsidR="008D60E9" w:rsidRDefault="008D60E9" w:rsidP="008D60E9"/>
        </w:tc>
        <w:tc>
          <w:tcPr>
            <w:tcW w:w="800" w:type="dxa"/>
            <w:tcBorders>
              <w:bottom w:val="single" w:sz="4" w:space="0" w:color="auto"/>
            </w:tcBorders>
            <w:shd w:val="clear" w:color="auto" w:fill="FFFFFF"/>
          </w:tcPr>
          <w:p w:rsidR="008D60E9" w:rsidRDefault="008D60E9" w:rsidP="008D60E9"/>
        </w:tc>
      </w:tr>
      <w:tr w:rsidR="008D60E9" w:rsidTr="008D60E9">
        <w:tblPrEx>
          <w:tblCellMar>
            <w:top w:w="0" w:type="dxa"/>
            <w:bottom w:w="0" w:type="dxa"/>
          </w:tblCellMar>
        </w:tblPrEx>
        <w:tc>
          <w:tcPr>
            <w:tcW w:w="1200" w:type="dxa"/>
            <w:tcBorders>
              <w:bottom w:val="single" w:sz="4" w:space="0" w:color="auto"/>
            </w:tcBorders>
            <w:shd w:val="clear" w:color="auto" w:fill="F3F3F3"/>
          </w:tcPr>
          <w:p w:rsidR="008D60E9" w:rsidRDefault="008D60E9" w:rsidP="008D60E9">
            <w:r>
              <w:t>THU</w:t>
            </w:r>
          </w:p>
        </w:tc>
        <w:tc>
          <w:tcPr>
            <w:tcW w:w="1600" w:type="dxa"/>
            <w:tcBorders>
              <w:bottom w:val="single" w:sz="4" w:space="0" w:color="auto"/>
            </w:tcBorders>
            <w:shd w:val="clear" w:color="auto" w:fill="F3F3F3"/>
          </w:tcPr>
          <w:p w:rsidR="008D60E9" w:rsidRDefault="008D60E9" w:rsidP="008D60E9">
            <w:r>
              <w:t>Thursday</w:t>
            </w:r>
          </w:p>
        </w:tc>
        <w:tc>
          <w:tcPr>
            <w:tcW w:w="4400" w:type="dxa"/>
            <w:tcBorders>
              <w:bottom w:val="single" w:sz="4" w:space="0" w:color="auto"/>
            </w:tcBorders>
            <w:shd w:val="clear" w:color="auto" w:fill="F3F3F3"/>
          </w:tcPr>
          <w:p w:rsidR="008D60E9" w:rsidRDefault="008D60E9" w:rsidP="008D60E9"/>
        </w:tc>
        <w:tc>
          <w:tcPr>
            <w:tcW w:w="1200" w:type="dxa"/>
            <w:tcBorders>
              <w:bottom w:val="single" w:sz="4" w:space="0" w:color="auto"/>
            </w:tcBorders>
            <w:shd w:val="clear" w:color="auto" w:fill="F3F3F3"/>
          </w:tcPr>
          <w:p w:rsidR="008D60E9" w:rsidRDefault="008D60E9" w:rsidP="008D60E9"/>
        </w:tc>
        <w:tc>
          <w:tcPr>
            <w:tcW w:w="800" w:type="dxa"/>
            <w:tcBorders>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shd w:val="clear" w:color="auto" w:fill="FFFFFF"/>
          </w:tcPr>
          <w:p w:rsidR="008D60E9" w:rsidRDefault="008D60E9" w:rsidP="008D60E9">
            <w:r>
              <w:t>FRI</w:t>
            </w:r>
          </w:p>
        </w:tc>
        <w:tc>
          <w:tcPr>
            <w:tcW w:w="1600" w:type="dxa"/>
            <w:shd w:val="clear" w:color="auto" w:fill="FFFFFF"/>
          </w:tcPr>
          <w:p w:rsidR="008D60E9" w:rsidRDefault="008D60E9" w:rsidP="008D60E9">
            <w:r>
              <w:t>Friday</w:t>
            </w:r>
          </w:p>
        </w:tc>
        <w:tc>
          <w:tcPr>
            <w:tcW w:w="4400" w:type="dxa"/>
            <w:shd w:val="clear" w:color="auto" w:fill="FFFFFF"/>
          </w:tcPr>
          <w:p w:rsidR="008D60E9" w:rsidRDefault="008D60E9" w:rsidP="008D60E9"/>
        </w:tc>
        <w:tc>
          <w:tcPr>
            <w:tcW w:w="1200" w:type="dxa"/>
            <w:shd w:val="clear" w:color="auto" w:fill="FFFFFF"/>
          </w:tcPr>
          <w:p w:rsidR="008D60E9" w:rsidRDefault="008D60E9" w:rsidP="008D60E9"/>
        </w:tc>
        <w:tc>
          <w:tcPr>
            <w:tcW w:w="800" w:type="dxa"/>
            <w:shd w:val="clear" w:color="auto" w:fill="FFFFFF"/>
          </w:tcPr>
          <w:p w:rsidR="008D60E9" w:rsidRDefault="008D60E9" w:rsidP="008D60E9"/>
        </w:tc>
      </w:tr>
    </w:tbl>
    <w:p w:rsidR="008D60E9" w:rsidRDefault="008D60E9" w:rsidP="008D60E9"/>
    <w:p w:rsidR="008D60E9" w:rsidRDefault="008D60E9" w:rsidP="008D60E9">
      <w:pPr>
        <w:pStyle w:val="berschrift3"/>
      </w:pPr>
      <w:r>
        <w:t>0268 - Override</w:t>
      </w:r>
    </w:p>
    <w:p w:rsidR="008D60E9" w:rsidRDefault="008D60E9" w:rsidP="008D60E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Name</w:t>
            </w:r>
          </w:p>
        </w:tc>
        <w:tc>
          <w:tcPr>
            <w:tcW w:w="6600" w:type="dxa"/>
            <w:shd w:val="clear" w:color="auto" w:fill="auto"/>
          </w:tcPr>
          <w:p w:rsidR="008D60E9" w:rsidRDefault="008D60E9" w:rsidP="008D60E9">
            <w:pPr>
              <w:pStyle w:val="OtherTableBody"/>
            </w:pPr>
            <w:r>
              <w:t>DOM: 268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Override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The domain of possible values that define whether a Charge Description Master description may be overridden or if it must be overridden.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Concept Domain Only</w:t>
            </w:r>
          </w:p>
        </w:tc>
        <w:tc>
          <w:tcPr>
            <w:tcW w:w="6600" w:type="dxa"/>
            <w:shd w:val="clear" w:color="auto" w:fill="auto"/>
          </w:tcPr>
          <w:p w:rsidR="008D60E9" w:rsidRDefault="008D60E9" w:rsidP="008D60E9">
            <w:pPr>
              <w:pStyle w:val="OtherTableBody"/>
            </w:pPr>
            <w:r>
              <w:t>no</w:t>
            </w:r>
          </w:p>
        </w:tc>
      </w:tr>
    </w:tbl>
    <w:p w:rsidR="008D60E9" w:rsidRDefault="008D60E9" w:rsidP="008D60E9"/>
    <w:p w:rsidR="000536E4" w:rsidRDefault="008D60E9">
      <w:pPr>
        <w:rPr>
          <w:b/>
          <w:noProof/>
        </w:rPr>
      </w:pPr>
      <w:r>
        <w:rPr>
          <w:b/>
          <w:noProof/>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Code System OID</w:t>
            </w:r>
          </w:p>
        </w:tc>
        <w:tc>
          <w:tcPr>
            <w:tcW w:w="7200" w:type="dxa"/>
            <w:shd w:val="clear" w:color="auto" w:fill="auto"/>
          </w:tcPr>
          <w:p w:rsidR="008D60E9" w:rsidRDefault="008D60E9" w:rsidP="008D60E9">
            <w:pPr>
              <w:pStyle w:val="OtherTableBody"/>
            </w:pPr>
            <w:r>
              <w:t>2.16.840.1.113883.18.161</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SymbolicName</w:t>
            </w:r>
          </w:p>
        </w:tc>
        <w:tc>
          <w:tcPr>
            <w:tcW w:w="7200" w:type="dxa"/>
            <w:shd w:val="clear" w:color="auto" w:fill="auto"/>
          </w:tcPr>
          <w:p w:rsidR="008D60E9" w:rsidRDefault="008D60E9" w:rsidP="008D60E9">
            <w:pPr>
              <w:pStyle w:val="OtherTableBody"/>
            </w:pPr>
            <w:r>
              <w:t>override</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Description</w:t>
            </w:r>
          </w:p>
        </w:tc>
        <w:tc>
          <w:tcPr>
            <w:tcW w:w="7200" w:type="dxa"/>
            <w:shd w:val="clear" w:color="auto" w:fill="auto"/>
          </w:tcPr>
          <w:p w:rsidR="008D60E9" w:rsidRDefault="008D60E9" w:rsidP="008D60E9">
            <w:pPr>
              <w:pStyle w:val="OtherTableBody"/>
            </w:pPr>
            <w:r>
              <w:t>Code system of concepts used to define whether a Charge Description Master description may be overridden or if it must be overridden.  Used in HL7 Version 2.x messaging in the CDM and PRC segments.</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Full Name</w:t>
            </w:r>
          </w:p>
        </w:tc>
        <w:tc>
          <w:tcPr>
            <w:tcW w:w="7200" w:type="dxa"/>
            <w:shd w:val="clear" w:color="auto" w:fill="auto"/>
          </w:tcPr>
          <w:p w:rsidR="008D60E9" w:rsidRDefault="008D60E9" w:rsidP="008D60E9">
            <w:pPr>
              <w:pStyle w:val="OtherTableBody"/>
            </w:pPr>
            <w:r>
              <w:t>Override Code System</w:t>
            </w:r>
          </w:p>
        </w:tc>
      </w:tr>
      <w:tr w:rsidR="008D60E9" w:rsidTr="008D60E9">
        <w:tblPrEx>
          <w:tblCellMar>
            <w:top w:w="0" w:type="dxa"/>
            <w:bottom w:w="0" w:type="dxa"/>
          </w:tblCellMar>
        </w:tblPrEx>
        <w:tc>
          <w:tcPr>
            <w:tcW w:w="2000" w:type="dxa"/>
            <w:shd w:val="clear" w:color="auto" w:fill="F3F3F3"/>
          </w:tcPr>
          <w:p w:rsidR="008D60E9" w:rsidRDefault="008D60E9" w:rsidP="008D60E9">
            <w:pPr>
              <w:pStyle w:val="OtherTableHeader"/>
            </w:pPr>
            <w:r>
              <w:t>UTG URL</w:t>
            </w:r>
          </w:p>
        </w:tc>
        <w:tc>
          <w:tcPr>
            <w:tcW w:w="7200" w:type="dxa"/>
            <w:shd w:val="clear" w:color="auto" w:fill="auto"/>
          </w:tcPr>
          <w:p w:rsidR="008D60E9" w:rsidRDefault="008D60E9" w:rsidP="008D60E9">
            <w:pPr>
              <w:pStyle w:val="OtherTableBody"/>
            </w:pPr>
            <w:r>
              <w:t>http://terminology.hl7.org/CodeSystem/v2-0268</w:t>
            </w:r>
          </w:p>
        </w:tc>
      </w:tr>
    </w:tbl>
    <w:p w:rsidR="008D60E9" w:rsidRDefault="008D60E9" w:rsidP="008D60E9"/>
    <w:p w:rsidR="008D60E9" w:rsidRDefault="008D60E9" w:rsidP="008D60E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Effective Date</w:t>
            </w:r>
          </w:p>
        </w:tc>
        <w:tc>
          <w:tcPr>
            <w:tcW w:w="1400" w:type="dxa"/>
            <w:shd w:val="clear" w:color="auto" w:fill="auto"/>
          </w:tcPr>
          <w:p w:rsidR="008D60E9" w:rsidRDefault="008D60E9" w:rsidP="008D60E9">
            <w:pPr>
              <w:pStyle w:val="OtherTableBody"/>
            </w:pPr>
            <w:r>
              <w:t>07.04.1997</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Version</w:t>
            </w:r>
          </w:p>
        </w:tc>
        <w:tc>
          <w:tcPr>
            <w:tcW w:w="1400" w:type="dxa"/>
            <w:shd w:val="clear" w:color="auto" w:fill="auto"/>
          </w:tcPr>
          <w:p w:rsidR="008D60E9" w:rsidRDefault="008D60E9" w:rsidP="008D60E9">
            <w:pPr>
              <w:pStyle w:val="OtherTableBody"/>
            </w:pPr>
            <w:r>
              <w:t>1</w:t>
            </w:r>
          </w:p>
        </w:tc>
      </w:tr>
      <w:tr w:rsidR="008D60E9" w:rsidTr="008D60E9">
        <w:tblPrEx>
          <w:tblCellMar>
            <w:top w:w="0" w:type="dxa"/>
            <w:bottom w:w="0" w:type="dxa"/>
          </w:tblCellMar>
        </w:tblPrEx>
        <w:tc>
          <w:tcPr>
            <w:tcW w:w="2400" w:type="dxa"/>
            <w:shd w:val="clear" w:color="auto" w:fill="F3F3F3"/>
          </w:tcPr>
          <w:p w:rsidR="008D60E9" w:rsidRDefault="008D60E9" w:rsidP="008D60E9">
            <w:pPr>
              <w:pStyle w:val="OtherTableHeader"/>
            </w:pPr>
            <w:r>
              <w:t>HL7 Version Introduced</w:t>
            </w:r>
          </w:p>
        </w:tc>
        <w:tc>
          <w:tcPr>
            <w:tcW w:w="14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Value Set OID</w:t>
            </w:r>
          </w:p>
        </w:tc>
        <w:tc>
          <w:tcPr>
            <w:tcW w:w="6400" w:type="dxa"/>
            <w:shd w:val="clear" w:color="auto" w:fill="auto"/>
          </w:tcPr>
          <w:p w:rsidR="008D60E9" w:rsidRDefault="008D60E9" w:rsidP="008D60E9">
            <w:pPr>
              <w:pStyle w:val="OtherTableBody"/>
            </w:pPr>
            <w:r>
              <w:t>2.16.840.1.113883.21.173</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SymbolicName</w:t>
            </w:r>
          </w:p>
        </w:tc>
        <w:tc>
          <w:tcPr>
            <w:tcW w:w="6400" w:type="dxa"/>
            <w:shd w:val="clear" w:color="auto" w:fill="auto"/>
          </w:tcPr>
          <w:p w:rsidR="008D60E9" w:rsidRDefault="008D60E9" w:rsidP="008D60E9">
            <w:pPr>
              <w:pStyle w:val="OtherTableBody"/>
            </w:pPr>
            <w:r>
              <w:t>hl7VS-override</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Description</w:t>
            </w:r>
          </w:p>
        </w:tc>
        <w:tc>
          <w:tcPr>
            <w:tcW w:w="6400" w:type="dxa"/>
            <w:shd w:val="clear" w:color="auto" w:fill="auto"/>
          </w:tcPr>
          <w:p w:rsidR="008D60E9" w:rsidRDefault="008D60E9" w:rsidP="008D60E9">
            <w:pPr>
              <w:pStyle w:val="OtherTableBody"/>
            </w:pPr>
            <w:r>
              <w:t>Value Set of codes that define whether a Charge Description Master description may be overridden or if it must be overridden.</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Full Name</w:t>
            </w:r>
          </w:p>
        </w:tc>
        <w:tc>
          <w:tcPr>
            <w:tcW w:w="6400" w:type="dxa"/>
            <w:shd w:val="clear" w:color="auto" w:fill="auto"/>
          </w:tcPr>
          <w:p w:rsidR="008D60E9" w:rsidRDefault="008D60E9" w:rsidP="008D60E9">
            <w:pPr>
              <w:pStyle w:val="OtherTableBody"/>
            </w:pPr>
            <w:r>
              <w:t>Override Value Set</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UTG URL</w:t>
            </w:r>
          </w:p>
        </w:tc>
        <w:tc>
          <w:tcPr>
            <w:tcW w:w="6400" w:type="dxa"/>
            <w:shd w:val="clear" w:color="auto" w:fill="auto"/>
          </w:tcPr>
          <w:p w:rsidR="008D60E9" w:rsidRDefault="008D60E9" w:rsidP="008D60E9">
            <w:pPr>
              <w:pStyle w:val="OtherTableBody"/>
            </w:pPr>
            <w:r>
              <w:t>http://terminology.hl7.org/ValueSet/v2-0268</w:t>
            </w:r>
          </w:p>
        </w:tc>
      </w:tr>
      <w:tr w:rsidR="008D60E9" w:rsidTr="008D60E9">
        <w:tblPrEx>
          <w:tblCellMar>
            <w:top w:w="0" w:type="dxa"/>
            <w:bottom w:w="0" w:type="dxa"/>
          </w:tblCellMar>
        </w:tblPrEx>
        <w:tc>
          <w:tcPr>
            <w:tcW w:w="2800" w:type="dxa"/>
            <w:shd w:val="clear" w:color="auto" w:fill="F3F3F3"/>
          </w:tcPr>
          <w:p w:rsidR="008D60E9" w:rsidRDefault="008D60E9" w:rsidP="008D60E9">
            <w:pPr>
              <w:pStyle w:val="OtherTableHeader"/>
            </w:pPr>
            <w:r>
              <w:t>Content Logical Definition</w:t>
            </w:r>
          </w:p>
        </w:tc>
        <w:tc>
          <w:tcPr>
            <w:tcW w:w="6400" w:type="dxa"/>
            <w:shd w:val="clear" w:color="auto" w:fill="auto"/>
          </w:tcPr>
          <w:p w:rsidR="008D60E9" w:rsidRDefault="008D60E9" w:rsidP="008D60E9">
            <w:pPr>
              <w:pStyle w:val="OtherTableBody"/>
            </w:pPr>
            <w:r>
              <w:t>all codes</w:t>
            </w:r>
          </w:p>
        </w:tc>
      </w:tr>
    </w:tbl>
    <w:p w:rsidR="008D60E9" w:rsidRDefault="008D60E9" w:rsidP="008D60E9"/>
    <w:p w:rsidR="008D60E9" w:rsidRDefault="008D60E9" w:rsidP="008D60E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D60E9" w:rsidTr="008D60E9">
        <w:tblPrEx>
          <w:tblCellMar>
            <w:top w:w="0" w:type="dxa"/>
            <w:bottom w:w="0" w:type="dxa"/>
          </w:tblCellMar>
        </w:tblPrEx>
        <w:tc>
          <w:tcPr>
            <w:tcW w:w="1800" w:type="dxa"/>
            <w:shd w:val="clear" w:color="auto" w:fill="F3F3F3"/>
          </w:tcPr>
          <w:p w:rsidR="008D60E9" w:rsidRDefault="008D60E9" w:rsidP="008D60E9">
            <w:pPr>
              <w:pStyle w:val="OtherTableHeader"/>
            </w:pPr>
            <w:r>
              <w:t>Realm</w:t>
            </w:r>
          </w:p>
        </w:tc>
        <w:tc>
          <w:tcPr>
            <w:tcW w:w="2400" w:type="dxa"/>
            <w:shd w:val="clear" w:color="auto" w:fill="auto"/>
          </w:tcPr>
          <w:p w:rsidR="008D60E9" w:rsidRDefault="008D60E9" w:rsidP="008D60E9">
            <w:pPr>
              <w:pStyle w:val="OtherTableBody"/>
            </w:pPr>
            <w:r>
              <w:t>representative</w:t>
            </w:r>
          </w:p>
        </w:tc>
      </w:tr>
    </w:tbl>
    <w:p w:rsidR="008D60E9" w:rsidRDefault="008D60E9" w:rsidP="008D60E9"/>
    <w:p w:rsidR="008D60E9" w:rsidRDefault="008D60E9" w:rsidP="008D60E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w:t>
            </w:r>
          </w:p>
        </w:tc>
        <w:tc>
          <w:tcPr>
            <w:tcW w:w="6600" w:type="dxa"/>
            <w:shd w:val="clear" w:color="auto" w:fill="auto"/>
          </w:tcPr>
          <w:p w:rsidR="008D60E9" w:rsidRDefault="008D60E9" w:rsidP="008D60E9">
            <w:pPr>
              <w:pStyle w:val="OtherTableBody"/>
            </w:pPr>
            <w:r>
              <w:t>0268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Table OID</w:t>
            </w:r>
          </w:p>
        </w:tc>
        <w:tc>
          <w:tcPr>
            <w:tcW w:w="6600" w:type="dxa"/>
            <w:shd w:val="clear" w:color="auto" w:fill="auto"/>
          </w:tcPr>
          <w:p w:rsidR="008D60E9" w:rsidRDefault="008D60E9" w:rsidP="008D60E9">
            <w:pPr>
              <w:pStyle w:val="OtherTableBody"/>
            </w:pPr>
            <w:r>
              <w:t>2.16.840.1.113883.12.268</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SymbolicName</w:t>
            </w:r>
          </w:p>
        </w:tc>
        <w:tc>
          <w:tcPr>
            <w:tcW w:w="6600" w:type="dxa"/>
            <w:shd w:val="clear" w:color="auto" w:fill="auto"/>
          </w:tcPr>
          <w:p w:rsidR="008D60E9" w:rsidRDefault="008D60E9" w:rsidP="008D60E9">
            <w:pPr>
              <w:pStyle w:val="OtherTableBody"/>
            </w:pPr>
            <w:r>
              <w:t>Override</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Description</w:t>
            </w:r>
          </w:p>
        </w:tc>
        <w:tc>
          <w:tcPr>
            <w:tcW w:w="6600" w:type="dxa"/>
            <w:shd w:val="clear" w:color="auto" w:fill="auto"/>
          </w:tcPr>
          <w:p w:rsidR="008D60E9" w:rsidRDefault="008D60E9" w:rsidP="008D60E9">
            <w:pPr>
              <w:pStyle w:val="OtherTableBody"/>
            </w:pPr>
            <w:r>
              <w:t>Table of codes used to define whether a Charge Description Master description may be overridden or if it must be overridden.</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Type</w:t>
            </w:r>
          </w:p>
        </w:tc>
        <w:tc>
          <w:tcPr>
            <w:tcW w:w="6600" w:type="dxa"/>
            <w:shd w:val="clear" w:color="auto" w:fill="auto"/>
          </w:tcPr>
          <w:p w:rsidR="008D60E9" w:rsidRDefault="008D60E9" w:rsidP="008D60E9">
            <w:pPr>
              <w:pStyle w:val="OtherTableBody"/>
            </w:pPr>
            <w:r>
              <w:t>User</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Steward</w:t>
            </w:r>
          </w:p>
        </w:tc>
        <w:tc>
          <w:tcPr>
            <w:tcW w:w="6600" w:type="dxa"/>
            <w:shd w:val="clear" w:color="auto" w:fill="auto"/>
          </w:tcPr>
          <w:p w:rsidR="008D60E9" w:rsidRDefault="008D60E9" w:rsidP="008D60E9">
            <w:pPr>
              <w:pStyle w:val="OtherTableBody"/>
            </w:pPr>
            <w:r>
              <w:t>InM/FM</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where used</w:t>
            </w:r>
          </w:p>
        </w:tc>
        <w:tc>
          <w:tcPr>
            <w:tcW w:w="6600" w:type="dxa"/>
            <w:shd w:val="clear" w:color="auto" w:fill="auto"/>
          </w:tcPr>
          <w:p w:rsidR="008D60E9" w:rsidRDefault="008D60E9" w:rsidP="008D60E9">
            <w:pPr>
              <w:pStyle w:val="OtherTableBody"/>
            </w:pPr>
            <w:r>
              <w:t>CDM-5, PRC-13</w:t>
            </w:r>
          </w:p>
        </w:tc>
      </w:tr>
      <w:tr w:rsidR="008D60E9" w:rsidTr="008D60E9">
        <w:tblPrEx>
          <w:tblCellMar>
            <w:top w:w="0" w:type="dxa"/>
            <w:bottom w:w="0" w:type="dxa"/>
          </w:tblCellMar>
        </w:tblPrEx>
        <w:tc>
          <w:tcPr>
            <w:tcW w:w="2600" w:type="dxa"/>
            <w:shd w:val="clear" w:color="auto" w:fill="F3F3F3"/>
          </w:tcPr>
          <w:p w:rsidR="008D60E9" w:rsidRDefault="008D60E9" w:rsidP="008D60E9">
            <w:pPr>
              <w:pStyle w:val="OtherTableHeader"/>
            </w:pPr>
            <w:r>
              <w:t>HL7 Version Introduced</w:t>
            </w:r>
          </w:p>
        </w:tc>
        <w:tc>
          <w:tcPr>
            <w:tcW w:w="6600" w:type="dxa"/>
            <w:shd w:val="clear" w:color="auto" w:fill="auto"/>
          </w:tcPr>
          <w:p w:rsidR="008D60E9" w:rsidRDefault="008D60E9" w:rsidP="008D60E9">
            <w:pPr>
              <w:pStyle w:val="OtherTableBody"/>
            </w:pPr>
            <w:r>
              <w:t>2.3</w:t>
            </w:r>
          </w:p>
        </w:tc>
      </w:tr>
    </w:tbl>
    <w:p w:rsidR="008D60E9" w:rsidRDefault="008D60E9" w:rsidP="008D60E9"/>
    <w:p w:rsidR="008D60E9" w:rsidRDefault="008D60E9" w:rsidP="008D60E9">
      <w:pPr>
        <w:pStyle w:val="Subheading"/>
      </w:pPr>
      <w:r>
        <w:t>Table 0268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D60E9" w:rsidTr="008D60E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D60E9" w:rsidRDefault="008D60E9" w:rsidP="008D60E9">
            <w:pPr>
              <w:pStyle w:val="UserTableHeader"/>
            </w:pPr>
            <w:r>
              <w:t>Value</w:t>
            </w:r>
          </w:p>
        </w:tc>
        <w:tc>
          <w:tcPr>
            <w:tcW w:w="1600" w:type="dxa"/>
            <w:tcBorders>
              <w:top w:val="double" w:sz="4" w:space="0" w:color="auto"/>
              <w:bottom w:val="single" w:sz="4" w:space="0" w:color="auto"/>
            </w:tcBorders>
            <w:shd w:val="clear" w:color="auto" w:fill="E6E6E6"/>
          </w:tcPr>
          <w:p w:rsidR="008D60E9" w:rsidRDefault="008D60E9" w:rsidP="008D60E9">
            <w:pPr>
              <w:pStyle w:val="UserTableHeader"/>
            </w:pPr>
            <w:r>
              <w:t>Display Name</w:t>
            </w:r>
          </w:p>
        </w:tc>
        <w:tc>
          <w:tcPr>
            <w:tcW w:w="4400" w:type="dxa"/>
            <w:tcBorders>
              <w:top w:val="double" w:sz="4" w:space="0" w:color="auto"/>
              <w:bottom w:val="single" w:sz="4" w:space="0" w:color="auto"/>
            </w:tcBorders>
            <w:shd w:val="clear" w:color="auto" w:fill="E6E6E6"/>
          </w:tcPr>
          <w:p w:rsidR="008D60E9" w:rsidRDefault="008D60E9" w:rsidP="008D60E9">
            <w:pPr>
              <w:pStyle w:val="UserTableHeader"/>
            </w:pPr>
            <w:r>
              <w:t>Definition</w:t>
            </w:r>
          </w:p>
        </w:tc>
        <w:tc>
          <w:tcPr>
            <w:tcW w:w="1200" w:type="dxa"/>
            <w:tcBorders>
              <w:top w:val="double" w:sz="4" w:space="0" w:color="auto"/>
              <w:bottom w:val="single" w:sz="4" w:space="0" w:color="auto"/>
            </w:tcBorders>
            <w:shd w:val="clear" w:color="auto" w:fill="E6E6E6"/>
          </w:tcPr>
          <w:p w:rsidR="008D60E9" w:rsidRDefault="008D60E9" w:rsidP="008D60E9">
            <w:pPr>
              <w:pStyle w:val="UserTableHeader"/>
            </w:pPr>
            <w:r>
              <w:t>Comment/ Usage Note</w:t>
            </w:r>
          </w:p>
        </w:tc>
        <w:tc>
          <w:tcPr>
            <w:tcW w:w="800" w:type="dxa"/>
            <w:tcBorders>
              <w:top w:val="double" w:sz="4" w:space="0" w:color="auto"/>
              <w:bottom w:val="single" w:sz="4" w:space="0" w:color="auto"/>
            </w:tcBorders>
            <w:shd w:val="clear" w:color="auto" w:fill="E6E6E6"/>
          </w:tcPr>
          <w:p w:rsidR="008D60E9" w:rsidRDefault="008D60E9" w:rsidP="008D60E9">
            <w:pPr>
              <w:pStyle w:val="UserTableHeader"/>
            </w:pPr>
            <w:r>
              <w:t>Status</w:t>
            </w: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FFFFF"/>
          </w:tcPr>
          <w:p w:rsidR="008D60E9" w:rsidRDefault="008D60E9" w:rsidP="008D60E9">
            <w:pPr>
              <w:pStyle w:val="UserTableBody"/>
            </w:pPr>
            <w:r>
              <w:t>X</w:t>
            </w:r>
          </w:p>
        </w:tc>
        <w:tc>
          <w:tcPr>
            <w:tcW w:w="1600" w:type="dxa"/>
            <w:tcBorders>
              <w:top w:val="single" w:sz="4" w:space="0" w:color="auto"/>
              <w:bottom w:val="single" w:sz="4" w:space="0" w:color="auto"/>
            </w:tcBorders>
            <w:shd w:val="clear" w:color="auto" w:fill="FFFFFF"/>
          </w:tcPr>
          <w:p w:rsidR="008D60E9" w:rsidRDefault="008D60E9" w:rsidP="008D60E9">
            <w:pPr>
              <w:pStyle w:val="UserTableBody"/>
            </w:pPr>
            <w:r>
              <w:t>Override not allowed</w:t>
            </w:r>
          </w:p>
        </w:tc>
        <w:tc>
          <w:tcPr>
            <w:tcW w:w="4400" w:type="dxa"/>
            <w:tcBorders>
              <w:top w:val="single" w:sz="4" w:space="0" w:color="auto"/>
              <w:bottom w:val="single" w:sz="4" w:space="0" w:color="auto"/>
            </w:tcBorders>
            <w:shd w:val="clear" w:color="auto" w:fill="FFFFFF"/>
          </w:tcPr>
          <w:p w:rsidR="008D60E9" w:rsidRDefault="008D60E9" w:rsidP="008D60E9">
            <w:pPr>
              <w:pStyle w:val="UserTableBody"/>
            </w:pPr>
          </w:p>
        </w:tc>
        <w:tc>
          <w:tcPr>
            <w:tcW w:w="1200" w:type="dxa"/>
            <w:tcBorders>
              <w:top w:val="single" w:sz="4" w:space="0" w:color="auto"/>
              <w:bottom w:val="single" w:sz="4" w:space="0" w:color="auto"/>
            </w:tcBorders>
            <w:shd w:val="clear" w:color="auto" w:fill="FFFFFF"/>
          </w:tcPr>
          <w:p w:rsidR="008D60E9" w:rsidRDefault="008D60E9" w:rsidP="008D60E9">
            <w:pPr>
              <w:pStyle w:val="UserTableBody"/>
            </w:pPr>
          </w:p>
        </w:tc>
        <w:tc>
          <w:tcPr>
            <w:tcW w:w="800" w:type="dxa"/>
            <w:tcBorders>
              <w:top w:val="single" w:sz="4" w:space="0" w:color="auto"/>
              <w:bottom w:val="single" w:sz="4" w:space="0" w:color="auto"/>
            </w:tcBorders>
            <w:shd w:val="clear" w:color="auto" w:fill="FFFFFF"/>
          </w:tcPr>
          <w:p w:rsidR="008D60E9" w:rsidRDefault="008D60E9" w:rsidP="008D60E9">
            <w:pPr>
              <w:pStyle w:val="UserTableBody"/>
            </w:pPr>
          </w:p>
        </w:tc>
      </w:tr>
      <w:tr w:rsidR="008D60E9" w:rsidTr="008D60E9">
        <w:tblPrEx>
          <w:tblCellMar>
            <w:top w:w="0" w:type="dxa"/>
            <w:bottom w:w="0" w:type="dxa"/>
          </w:tblCellMar>
        </w:tblPrEx>
        <w:tc>
          <w:tcPr>
            <w:tcW w:w="1200" w:type="dxa"/>
            <w:tcBorders>
              <w:top w:val="single" w:sz="4" w:space="0" w:color="auto"/>
              <w:bottom w:val="single" w:sz="4" w:space="0" w:color="auto"/>
            </w:tcBorders>
            <w:shd w:val="clear" w:color="auto" w:fill="F3F3F3"/>
          </w:tcPr>
          <w:p w:rsidR="008D60E9" w:rsidRDefault="008D60E9" w:rsidP="008D60E9">
            <w:r>
              <w:t>A</w:t>
            </w:r>
          </w:p>
        </w:tc>
        <w:tc>
          <w:tcPr>
            <w:tcW w:w="1600" w:type="dxa"/>
            <w:tcBorders>
              <w:top w:val="single" w:sz="4" w:space="0" w:color="auto"/>
              <w:bottom w:val="single" w:sz="4" w:space="0" w:color="auto"/>
            </w:tcBorders>
            <w:shd w:val="clear" w:color="auto" w:fill="F3F3F3"/>
          </w:tcPr>
          <w:p w:rsidR="008D60E9" w:rsidRDefault="008D60E9" w:rsidP="008D60E9">
            <w:r>
              <w:t>Override allowed</w:t>
            </w:r>
          </w:p>
        </w:tc>
        <w:tc>
          <w:tcPr>
            <w:tcW w:w="4400" w:type="dxa"/>
            <w:tcBorders>
              <w:top w:val="single" w:sz="4" w:space="0" w:color="auto"/>
              <w:bottom w:val="single" w:sz="4" w:space="0" w:color="auto"/>
            </w:tcBorders>
            <w:shd w:val="clear" w:color="auto" w:fill="F3F3F3"/>
          </w:tcPr>
          <w:p w:rsidR="008D60E9" w:rsidRDefault="008D60E9" w:rsidP="008D60E9"/>
        </w:tc>
        <w:tc>
          <w:tcPr>
            <w:tcW w:w="1200" w:type="dxa"/>
            <w:tcBorders>
              <w:top w:val="single" w:sz="4" w:space="0" w:color="auto"/>
              <w:bottom w:val="single" w:sz="4" w:space="0" w:color="auto"/>
            </w:tcBorders>
            <w:shd w:val="clear" w:color="auto" w:fill="F3F3F3"/>
          </w:tcPr>
          <w:p w:rsidR="008D60E9" w:rsidRDefault="008D60E9" w:rsidP="008D60E9"/>
        </w:tc>
        <w:tc>
          <w:tcPr>
            <w:tcW w:w="800" w:type="dxa"/>
            <w:tcBorders>
              <w:top w:val="single" w:sz="4" w:space="0" w:color="auto"/>
              <w:bottom w:val="single" w:sz="4" w:space="0" w:color="auto"/>
            </w:tcBorders>
            <w:shd w:val="clear" w:color="auto" w:fill="F3F3F3"/>
          </w:tcPr>
          <w:p w:rsidR="008D60E9" w:rsidRDefault="008D60E9" w:rsidP="008D60E9"/>
        </w:tc>
      </w:tr>
      <w:tr w:rsidR="008D60E9" w:rsidTr="008D60E9">
        <w:tblPrEx>
          <w:tblCellMar>
            <w:top w:w="0" w:type="dxa"/>
            <w:bottom w:w="0" w:type="dxa"/>
          </w:tblCellMar>
        </w:tblPrEx>
        <w:tc>
          <w:tcPr>
            <w:tcW w:w="1200" w:type="dxa"/>
            <w:tcBorders>
              <w:top w:val="single" w:sz="4" w:space="0" w:color="auto"/>
              <w:bottom w:val="double" w:sz="4" w:space="0" w:color="auto"/>
            </w:tcBorders>
            <w:shd w:val="clear" w:color="auto" w:fill="FFFFFF"/>
          </w:tcPr>
          <w:p w:rsidR="008D60E9" w:rsidRDefault="008D60E9" w:rsidP="008D60E9">
            <w:r>
              <w:t>R</w:t>
            </w:r>
          </w:p>
        </w:tc>
        <w:tc>
          <w:tcPr>
            <w:tcW w:w="1600" w:type="dxa"/>
            <w:tcBorders>
              <w:top w:val="single" w:sz="4" w:space="0" w:color="auto"/>
              <w:bottom w:val="double" w:sz="4" w:space="0" w:color="auto"/>
            </w:tcBorders>
            <w:shd w:val="clear" w:color="auto" w:fill="FFFFFF"/>
          </w:tcPr>
          <w:p w:rsidR="008D60E9" w:rsidRDefault="008D60E9" w:rsidP="008D60E9">
            <w:r>
              <w:t>Override required</w:t>
            </w:r>
          </w:p>
        </w:tc>
        <w:tc>
          <w:tcPr>
            <w:tcW w:w="4400" w:type="dxa"/>
            <w:tcBorders>
              <w:top w:val="single" w:sz="4" w:space="0" w:color="auto"/>
              <w:bottom w:val="double" w:sz="4" w:space="0" w:color="auto"/>
            </w:tcBorders>
            <w:shd w:val="clear" w:color="auto" w:fill="FFFFFF"/>
          </w:tcPr>
          <w:p w:rsidR="008D60E9" w:rsidRDefault="008D60E9" w:rsidP="008D60E9"/>
        </w:tc>
        <w:tc>
          <w:tcPr>
            <w:tcW w:w="1200" w:type="dxa"/>
            <w:tcBorders>
              <w:top w:val="single" w:sz="4" w:space="0" w:color="auto"/>
              <w:bottom w:val="double" w:sz="4" w:space="0" w:color="auto"/>
            </w:tcBorders>
            <w:shd w:val="clear" w:color="auto" w:fill="FFFFFF"/>
          </w:tcPr>
          <w:p w:rsidR="008D60E9" w:rsidRDefault="008D60E9" w:rsidP="008D60E9"/>
        </w:tc>
        <w:tc>
          <w:tcPr>
            <w:tcW w:w="800" w:type="dxa"/>
            <w:tcBorders>
              <w:top w:val="single" w:sz="4" w:space="0" w:color="auto"/>
              <w:bottom w:val="double" w:sz="4" w:space="0" w:color="auto"/>
            </w:tcBorders>
            <w:shd w:val="clear" w:color="auto" w:fill="FFFFFF"/>
          </w:tcPr>
          <w:p w:rsidR="008D60E9" w:rsidRDefault="008D60E9" w:rsidP="008D60E9"/>
        </w:tc>
      </w:tr>
    </w:tbl>
    <w:p w:rsidR="008D60E9" w:rsidRDefault="008D60E9" w:rsidP="008D60E9"/>
    <w:p w:rsidR="001B5E6D" w:rsidRDefault="001B5E6D" w:rsidP="001B5E6D">
      <w:pPr>
        <w:pStyle w:val="berschrift3"/>
      </w:pPr>
      <w:r>
        <w:t>0269 - Charge On Indicator</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269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ChargeOnIndicator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define the event upon which a charge should be generated.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2.16.840.1.113883.18.162</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chargeOnIndicator</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define the event upon which a charge should be generated.  Used in HL7 Version 2.x messaging in the PRC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Charge On Indicator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http://terminology.hl7.org/CodeSystem/v2-0269</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2.16.840.1.113883.21.174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hl7VS-chargeOnIndicator</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define the event upon which a charge should be generated.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Charge On Indicator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http://terminology.hl7.org/ValueSet/v2-0269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0269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2.16.840.1.113883.12.269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Charge On Indicator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define the event upon which a charge should be generated.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InM/FM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PRC-18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O</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Charge on Order</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R</w:t>
            </w:r>
          </w:p>
        </w:tc>
        <w:tc>
          <w:tcPr>
            <w:tcW w:w="1600" w:type="dxa"/>
            <w:tcBorders>
              <w:top w:val="single" w:sz="4" w:space="0" w:color="auto"/>
              <w:bottom w:val="double" w:sz="4" w:space="0" w:color="auto"/>
            </w:tcBorders>
            <w:shd w:val="clear" w:color="auto" w:fill="F3F3F3"/>
          </w:tcPr>
          <w:p w:rsidR="001B5E6D" w:rsidRDefault="001B5E6D" w:rsidP="001B5E6D">
            <w:r>
              <w:t>Charge on Result</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0270 - Document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V2DocumentType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identify the kind of patient document.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2.16.840.1.113883.18.163</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documentType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identify the kind of patient document.  Used in HL7 Version 2.x messaging in the TXA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Document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http://terminology.hl7.org/CodeSystem/v2-0270</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2.16.840.1.113883.21.175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hl7VS-reportTypeCode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identify the kind of patient document.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Document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identify the kind of patient document.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TXA-2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2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8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AR</w:t>
            </w:r>
          </w:p>
        </w:tc>
        <w:tc>
          <w:tcPr>
            <w:tcW w:w="3200" w:type="dxa"/>
            <w:tcBorders>
              <w:top w:val="single" w:sz="4" w:space="0" w:color="auto"/>
              <w:bottom w:val="single" w:sz="4" w:space="0" w:color="auto"/>
            </w:tcBorders>
            <w:shd w:val="clear" w:color="auto" w:fill="FFFFFF"/>
          </w:tcPr>
          <w:p w:rsidR="001B5E6D" w:rsidRDefault="001B5E6D" w:rsidP="001B5E6D">
            <w:pPr>
              <w:pStyle w:val="UserTableBody"/>
            </w:pPr>
            <w:r>
              <w:t>Autopsy report</w:t>
            </w:r>
          </w:p>
        </w:tc>
        <w:tc>
          <w:tcPr>
            <w:tcW w:w="28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CD</w:t>
            </w:r>
          </w:p>
        </w:tc>
        <w:tc>
          <w:tcPr>
            <w:tcW w:w="3200" w:type="dxa"/>
            <w:tcBorders>
              <w:top w:val="single" w:sz="4" w:space="0" w:color="auto"/>
              <w:bottom w:val="single" w:sz="4" w:space="0" w:color="auto"/>
            </w:tcBorders>
            <w:shd w:val="clear" w:color="auto" w:fill="F3F3F3"/>
          </w:tcPr>
          <w:p w:rsidR="001B5E6D" w:rsidRDefault="001B5E6D" w:rsidP="001B5E6D">
            <w:r>
              <w:t>Cardiodiagnostics</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CN</w:t>
            </w:r>
          </w:p>
        </w:tc>
        <w:tc>
          <w:tcPr>
            <w:tcW w:w="3200" w:type="dxa"/>
            <w:tcBorders>
              <w:top w:val="single" w:sz="4" w:space="0" w:color="auto"/>
              <w:bottom w:val="single" w:sz="4" w:space="0" w:color="auto"/>
            </w:tcBorders>
            <w:shd w:val="clear" w:color="auto" w:fill="FFFFFF"/>
          </w:tcPr>
          <w:p w:rsidR="001B5E6D" w:rsidRDefault="001B5E6D" w:rsidP="001B5E6D">
            <w:r>
              <w:t>Consultation</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DI</w:t>
            </w:r>
          </w:p>
        </w:tc>
        <w:tc>
          <w:tcPr>
            <w:tcW w:w="3200" w:type="dxa"/>
            <w:tcBorders>
              <w:top w:val="single" w:sz="4" w:space="0" w:color="auto"/>
              <w:bottom w:val="single" w:sz="4" w:space="0" w:color="auto"/>
            </w:tcBorders>
            <w:shd w:val="clear" w:color="auto" w:fill="F3F3F3"/>
          </w:tcPr>
          <w:p w:rsidR="001B5E6D" w:rsidRDefault="001B5E6D" w:rsidP="001B5E6D">
            <w:r>
              <w:t>Diagnostic imaging</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DS</w:t>
            </w:r>
          </w:p>
        </w:tc>
        <w:tc>
          <w:tcPr>
            <w:tcW w:w="3200" w:type="dxa"/>
            <w:tcBorders>
              <w:top w:val="single" w:sz="4" w:space="0" w:color="auto"/>
              <w:bottom w:val="single" w:sz="4" w:space="0" w:color="auto"/>
            </w:tcBorders>
            <w:shd w:val="clear" w:color="auto" w:fill="FFFFFF"/>
          </w:tcPr>
          <w:p w:rsidR="001B5E6D" w:rsidRDefault="001B5E6D" w:rsidP="001B5E6D">
            <w:r>
              <w:t>Discharge summary</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ED</w:t>
            </w:r>
          </w:p>
        </w:tc>
        <w:tc>
          <w:tcPr>
            <w:tcW w:w="3200" w:type="dxa"/>
            <w:tcBorders>
              <w:top w:val="single" w:sz="4" w:space="0" w:color="auto"/>
              <w:bottom w:val="single" w:sz="4" w:space="0" w:color="auto"/>
            </w:tcBorders>
            <w:shd w:val="clear" w:color="auto" w:fill="F3F3F3"/>
          </w:tcPr>
          <w:p w:rsidR="001B5E6D" w:rsidRDefault="001B5E6D" w:rsidP="001B5E6D">
            <w:r>
              <w:t>Emergency department report</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HP</w:t>
            </w:r>
          </w:p>
        </w:tc>
        <w:tc>
          <w:tcPr>
            <w:tcW w:w="3200" w:type="dxa"/>
            <w:tcBorders>
              <w:top w:val="single" w:sz="4" w:space="0" w:color="auto"/>
              <w:bottom w:val="single" w:sz="4" w:space="0" w:color="auto"/>
            </w:tcBorders>
            <w:shd w:val="clear" w:color="auto" w:fill="FFFFFF"/>
          </w:tcPr>
          <w:p w:rsidR="001B5E6D" w:rsidRDefault="001B5E6D" w:rsidP="001B5E6D">
            <w:r>
              <w:t>History and physical examination</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OP</w:t>
            </w:r>
          </w:p>
        </w:tc>
        <w:tc>
          <w:tcPr>
            <w:tcW w:w="3200" w:type="dxa"/>
            <w:tcBorders>
              <w:top w:val="single" w:sz="4" w:space="0" w:color="auto"/>
              <w:bottom w:val="single" w:sz="4" w:space="0" w:color="auto"/>
            </w:tcBorders>
            <w:shd w:val="clear" w:color="auto" w:fill="F3F3F3"/>
          </w:tcPr>
          <w:p w:rsidR="001B5E6D" w:rsidRDefault="001B5E6D" w:rsidP="001B5E6D">
            <w:r>
              <w:t>Operative report</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PC</w:t>
            </w:r>
          </w:p>
        </w:tc>
        <w:tc>
          <w:tcPr>
            <w:tcW w:w="3200" w:type="dxa"/>
            <w:tcBorders>
              <w:top w:val="single" w:sz="4" w:space="0" w:color="auto"/>
              <w:bottom w:val="single" w:sz="4" w:space="0" w:color="auto"/>
            </w:tcBorders>
            <w:shd w:val="clear" w:color="auto" w:fill="FFFFFF"/>
          </w:tcPr>
          <w:p w:rsidR="001B5E6D" w:rsidRDefault="001B5E6D" w:rsidP="001B5E6D">
            <w:r>
              <w:t>Psychiatric consultation</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PH</w:t>
            </w:r>
          </w:p>
        </w:tc>
        <w:tc>
          <w:tcPr>
            <w:tcW w:w="3200" w:type="dxa"/>
            <w:tcBorders>
              <w:top w:val="single" w:sz="4" w:space="0" w:color="auto"/>
              <w:bottom w:val="single" w:sz="4" w:space="0" w:color="auto"/>
            </w:tcBorders>
            <w:shd w:val="clear" w:color="auto" w:fill="F3F3F3"/>
          </w:tcPr>
          <w:p w:rsidR="001B5E6D" w:rsidRDefault="001B5E6D" w:rsidP="001B5E6D">
            <w:r>
              <w:t>Psychiatric history and physical examination</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PN</w:t>
            </w:r>
          </w:p>
        </w:tc>
        <w:tc>
          <w:tcPr>
            <w:tcW w:w="3200" w:type="dxa"/>
            <w:tcBorders>
              <w:top w:val="single" w:sz="4" w:space="0" w:color="auto"/>
              <w:bottom w:val="single" w:sz="4" w:space="0" w:color="auto"/>
            </w:tcBorders>
            <w:shd w:val="clear" w:color="auto" w:fill="FFFFFF"/>
          </w:tcPr>
          <w:p w:rsidR="001B5E6D" w:rsidRDefault="001B5E6D" w:rsidP="001B5E6D">
            <w:r>
              <w:t>Procedure note</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PR</w:t>
            </w:r>
          </w:p>
        </w:tc>
        <w:tc>
          <w:tcPr>
            <w:tcW w:w="3200" w:type="dxa"/>
            <w:tcBorders>
              <w:top w:val="single" w:sz="4" w:space="0" w:color="auto"/>
              <w:bottom w:val="single" w:sz="4" w:space="0" w:color="auto"/>
            </w:tcBorders>
            <w:shd w:val="clear" w:color="auto" w:fill="F3F3F3"/>
          </w:tcPr>
          <w:p w:rsidR="001B5E6D" w:rsidRDefault="001B5E6D" w:rsidP="001B5E6D">
            <w:r>
              <w:t>Progress note</w:t>
            </w:r>
          </w:p>
        </w:tc>
        <w:tc>
          <w:tcPr>
            <w:tcW w:w="28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SP</w:t>
            </w:r>
          </w:p>
        </w:tc>
        <w:tc>
          <w:tcPr>
            <w:tcW w:w="3200" w:type="dxa"/>
            <w:tcBorders>
              <w:top w:val="single" w:sz="4" w:space="0" w:color="auto"/>
              <w:bottom w:val="single" w:sz="4" w:space="0" w:color="auto"/>
            </w:tcBorders>
            <w:shd w:val="clear" w:color="auto" w:fill="FFFFFF"/>
          </w:tcPr>
          <w:p w:rsidR="001B5E6D" w:rsidRDefault="001B5E6D" w:rsidP="001B5E6D">
            <w:r>
              <w:t>Surgical pathology</w:t>
            </w:r>
          </w:p>
        </w:tc>
        <w:tc>
          <w:tcPr>
            <w:tcW w:w="28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TS</w:t>
            </w:r>
          </w:p>
        </w:tc>
        <w:tc>
          <w:tcPr>
            <w:tcW w:w="3200" w:type="dxa"/>
            <w:tcBorders>
              <w:top w:val="single" w:sz="4" w:space="0" w:color="auto"/>
              <w:bottom w:val="double" w:sz="4" w:space="0" w:color="auto"/>
            </w:tcBorders>
            <w:shd w:val="clear" w:color="auto" w:fill="F3F3F3"/>
          </w:tcPr>
          <w:p w:rsidR="001B5E6D" w:rsidRDefault="001B5E6D" w:rsidP="001B5E6D">
            <w:r>
              <w:t>Transfer summary</w:t>
            </w:r>
          </w:p>
        </w:tc>
        <w:tc>
          <w:tcPr>
            <w:tcW w:w="28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0271 - Document Completion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DocumentCompletionStatus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to record the state of a document in a workflow.</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2.16.840.1.113883.18.164</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documentCompletionStatus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used to record the state of a document in a workflow.  Used in HL7 Version 2.x messaging in the TXA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Document Completion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2.16.840.1.113883.21.176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hl7VS-documentCompletionStatus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record the state of a document in a workflow.</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Document Completion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 Completion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used to record the state of a document in a workflow.</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TXA-17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3600" w:type="dxa"/>
            <w:tcBorders>
              <w:bottom w:val="single" w:sz="4" w:space="0" w:color="auto"/>
            </w:tcBorders>
            <w:shd w:val="clear" w:color="auto" w:fill="E6E6E6"/>
          </w:tcPr>
          <w:p w:rsidR="001B5E6D" w:rsidRDefault="001B5E6D" w:rsidP="001B5E6D">
            <w:pPr>
              <w:pStyle w:val="HL7TableHeader"/>
            </w:pPr>
            <w:r>
              <w:t>Display Name</w:t>
            </w:r>
          </w:p>
        </w:tc>
        <w:tc>
          <w:tcPr>
            <w:tcW w:w="24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DI</w:t>
            </w:r>
          </w:p>
        </w:tc>
        <w:tc>
          <w:tcPr>
            <w:tcW w:w="3600" w:type="dxa"/>
            <w:tcBorders>
              <w:bottom w:val="single" w:sz="4" w:space="0" w:color="auto"/>
            </w:tcBorders>
            <w:shd w:val="clear" w:color="auto" w:fill="FFFFFF"/>
          </w:tcPr>
          <w:p w:rsidR="001B5E6D" w:rsidRDefault="001B5E6D" w:rsidP="001B5E6D">
            <w:pPr>
              <w:pStyle w:val="HL7TableBody"/>
            </w:pPr>
            <w:r>
              <w:t>Dictated</w:t>
            </w:r>
          </w:p>
        </w:tc>
        <w:tc>
          <w:tcPr>
            <w:tcW w:w="24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DO</w:t>
            </w:r>
          </w:p>
        </w:tc>
        <w:tc>
          <w:tcPr>
            <w:tcW w:w="3600" w:type="dxa"/>
            <w:tcBorders>
              <w:bottom w:val="single" w:sz="4" w:space="0" w:color="auto"/>
            </w:tcBorders>
            <w:shd w:val="clear" w:color="auto" w:fill="F3F3F3"/>
          </w:tcPr>
          <w:p w:rsidR="001B5E6D" w:rsidRDefault="001B5E6D" w:rsidP="001B5E6D">
            <w:r>
              <w:t>Documented</w:t>
            </w:r>
          </w:p>
        </w:tc>
        <w:tc>
          <w:tcPr>
            <w:tcW w:w="2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IP</w:t>
            </w:r>
          </w:p>
        </w:tc>
        <w:tc>
          <w:tcPr>
            <w:tcW w:w="3600" w:type="dxa"/>
            <w:tcBorders>
              <w:bottom w:val="single" w:sz="4" w:space="0" w:color="auto"/>
            </w:tcBorders>
            <w:shd w:val="clear" w:color="auto" w:fill="FFFFFF"/>
          </w:tcPr>
          <w:p w:rsidR="001B5E6D" w:rsidRDefault="001B5E6D" w:rsidP="001B5E6D">
            <w:r>
              <w:t>In Progress</w:t>
            </w:r>
          </w:p>
        </w:tc>
        <w:tc>
          <w:tcPr>
            <w:tcW w:w="24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IN</w:t>
            </w:r>
          </w:p>
        </w:tc>
        <w:tc>
          <w:tcPr>
            <w:tcW w:w="3600" w:type="dxa"/>
            <w:tcBorders>
              <w:bottom w:val="single" w:sz="4" w:space="0" w:color="auto"/>
            </w:tcBorders>
            <w:shd w:val="clear" w:color="auto" w:fill="F3F3F3"/>
          </w:tcPr>
          <w:p w:rsidR="001B5E6D" w:rsidRDefault="001B5E6D" w:rsidP="001B5E6D">
            <w:r>
              <w:t>Incomplete</w:t>
            </w:r>
          </w:p>
        </w:tc>
        <w:tc>
          <w:tcPr>
            <w:tcW w:w="2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PA</w:t>
            </w:r>
          </w:p>
        </w:tc>
        <w:tc>
          <w:tcPr>
            <w:tcW w:w="3600" w:type="dxa"/>
            <w:tcBorders>
              <w:bottom w:val="single" w:sz="4" w:space="0" w:color="auto"/>
            </w:tcBorders>
            <w:shd w:val="clear" w:color="auto" w:fill="FFFFFF"/>
          </w:tcPr>
          <w:p w:rsidR="001B5E6D" w:rsidRDefault="001B5E6D" w:rsidP="001B5E6D">
            <w:r>
              <w:t>Pre-authenticated</w:t>
            </w:r>
          </w:p>
        </w:tc>
        <w:tc>
          <w:tcPr>
            <w:tcW w:w="24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AU</w:t>
            </w:r>
          </w:p>
        </w:tc>
        <w:tc>
          <w:tcPr>
            <w:tcW w:w="3600" w:type="dxa"/>
            <w:tcBorders>
              <w:bottom w:val="single" w:sz="4" w:space="0" w:color="auto"/>
            </w:tcBorders>
            <w:shd w:val="clear" w:color="auto" w:fill="F3F3F3"/>
          </w:tcPr>
          <w:p w:rsidR="001B5E6D" w:rsidRDefault="001B5E6D" w:rsidP="001B5E6D">
            <w:r>
              <w:t>Authenticated</w:t>
            </w:r>
          </w:p>
        </w:tc>
        <w:tc>
          <w:tcPr>
            <w:tcW w:w="2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shd w:val="clear" w:color="auto" w:fill="FFFFFF"/>
          </w:tcPr>
          <w:p w:rsidR="001B5E6D" w:rsidRDefault="001B5E6D" w:rsidP="001B5E6D">
            <w:r>
              <w:t>LA</w:t>
            </w:r>
          </w:p>
        </w:tc>
        <w:tc>
          <w:tcPr>
            <w:tcW w:w="3600" w:type="dxa"/>
            <w:shd w:val="clear" w:color="auto" w:fill="FFFFFF"/>
          </w:tcPr>
          <w:p w:rsidR="001B5E6D" w:rsidRDefault="001B5E6D" w:rsidP="001B5E6D">
            <w:r>
              <w:t>Legally authenticated</w:t>
            </w:r>
          </w:p>
        </w:tc>
        <w:tc>
          <w:tcPr>
            <w:tcW w:w="2400" w:type="dxa"/>
            <w:shd w:val="clear" w:color="auto" w:fill="FFFFFF"/>
          </w:tcPr>
          <w:p w:rsidR="001B5E6D" w:rsidRDefault="001B5E6D" w:rsidP="001B5E6D"/>
        </w:tc>
        <w:tc>
          <w:tcPr>
            <w:tcW w:w="1200" w:type="dxa"/>
            <w:shd w:val="clear" w:color="auto" w:fill="FFFFFF"/>
          </w:tcPr>
          <w:p w:rsidR="001B5E6D" w:rsidRDefault="001B5E6D" w:rsidP="001B5E6D"/>
        </w:tc>
        <w:tc>
          <w:tcPr>
            <w:tcW w:w="800" w:type="dxa"/>
            <w:shd w:val="clear" w:color="auto" w:fill="FFFFFF"/>
          </w:tcPr>
          <w:p w:rsidR="001B5E6D" w:rsidRDefault="001B5E6D" w:rsidP="001B5E6D"/>
        </w:tc>
      </w:tr>
    </w:tbl>
    <w:p w:rsidR="001B5E6D" w:rsidRDefault="001B5E6D" w:rsidP="001B5E6D"/>
    <w:p w:rsidR="001B5E6D" w:rsidRDefault="001B5E6D" w:rsidP="001B5E6D">
      <w:pPr>
        <w:pStyle w:val="berschrift3"/>
      </w:pPr>
      <w:r>
        <w:t>0272 - Document Confidentiality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DocumentConfidentialityStatus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specify the degree to which special confidentiality protection should be applied to  information.  The assignment of data elements to these categories is left to the discretion of the healthcare organization.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2.16.840.1.113883.18.166</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documentConfidentialityStatus2</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concetps used to identify the degree to which special confidentiality protection should be applied to this information.  Used in HL7 Version 2.x messaging in the TXA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Document Confidentiality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http://terminology.hl7.org/CodeSystem/v2-0272</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17.05.1999</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2.3.1</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2.16.840.1.113883.21.178</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hl7VS-documentConfidentialityStatus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the degree to which special confidentiality protection should be applied to  information.  The assignment of data elements to these categories is left to the discretion of the healthcare organization.</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Document Confidentiality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http://terminology.hl7.org/ValueSet/v2-0272</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 Confidentiality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that specify the degree to which special confidentiality protection should be applied to  information.  The assignment of data elements to these categories is left to the discretion of the healthcare organization.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TXA-18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1600" w:type="dxa"/>
            <w:tcBorders>
              <w:bottom w:val="single" w:sz="4" w:space="0" w:color="auto"/>
            </w:tcBorders>
            <w:shd w:val="clear" w:color="auto" w:fill="E6E6E6"/>
          </w:tcPr>
          <w:p w:rsidR="001B5E6D" w:rsidRDefault="001B5E6D" w:rsidP="001B5E6D">
            <w:pPr>
              <w:pStyle w:val="HL7TableHeader"/>
            </w:pPr>
            <w:r>
              <w:t>Display Name</w:t>
            </w:r>
          </w:p>
        </w:tc>
        <w:tc>
          <w:tcPr>
            <w:tcW w:w="44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V</w:t>
            </w:r>
          </w:p>
        </w:tc>
        <w:tc>
          <w:tcPr>
            <w:tcW w:w="1600" w:type="dxa"/>
            <w:tcBorders>
              <w:bottom w:val="single" w:sz="4" w:space="0" w:color="auto"/>
            </w:tcBorders>
            <w:shd w:val="clear" w:color="auto" w:fill="FFFFFF"/>
          </w:tcPr>
          <w:p w:rsidR="001B5E6D" w:rsidRDefault="001B5E6D" w:rsidP="001B5E6D">
            <w:pPr>
              <w:pStyle w:val="HL7TableBody"/>
            </w:pPr>
            <w:r>
              <w:t>Very restricted</w:t>
            </w:r>
          </w:p>
        </w:tc>
        <w:tc>
          <w:tcPr>
            <w:tcW w:w="44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R</w:t>
            </w:r>
          </w:p>
        </w:tc>
        <w:tc>
          <w:tcPr>
            <w:tcW w:w="1600" w:type="dxa"/>
            <w:tcBorders>
              <w:bottom w:val="single" w:sz="4" w:space="0" w:color="auto"/>
            </w:tcBorders>
            <w:shd w:val="clear" w:color="auto" w:fill="F3F3F3"/>
          </w:tcPr>
          <w:p w:rsidR="001B5E6D" w:rsidRDefault="001B5E6D" w:rsidP="001B5E6D">
            <w:r>
              <w:t>Restricted</w:t>
            </w:r>
          </w:p>
        </w:tc>
        <w:tc>
          <w:tcPr>
            <w:tcW w:w="4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shd w:val="clear" w:color="auto" w:fill="FFFFFF"/>
          </w:tcPr>
          <w:p w:rsidR="001B5E6D" w:rsidRDefault="001B5E6D" w:rsidP="001B5E6D">
            <w:r>
              <w:t>U</w:t>
            </w:r>
          </w:p>
        </w:tc>
        <w:tc>
          <w:tcPr>
            <w:tcW w:w="1600" w:type="dxa"/>
            <w:shd w:val="clear" w:color="auto" w:fill="FFFFFF"/>
          </w:tcPr>
          <w:p w:rsidR="001B5E6D" w:rsidRDefault="001B5E6D" w:rsidP="001B5E6D">
            <w:r>
              <w:t>Usual control</w:t>
            </w:r>
          </w:p>
        </w:tc>
        <w:tc>
          <w:tcPr>
            <w:tcW w:w="4400" w:type="dxa"/>
            <w:shd w:val="clear" w:color="auto" w:fill="FFFFFF"/>
          </w:tcPr>
          <w:p w:rsidR="001B5E6D" w:rsidRDefault="001B5E6D" w:rsidP="001B5E6D"/>
        </w:tc>
        <w:tc>
          <w:tcPr>
            <w:tcW w:w="1200" w:type="dxa"/>
            <w:shd w:val="clear" w:color="auto" w:fill="FFFFFF"/>
          </w:tcPr>
          <w:p w:rsidR="001B5E6D" w:rsidRDefault="001B5E6D" w:rsidP="001B5E6D"/>
        </w:tc>
        <w:tc>
          <w:tcPr>
            <w:tcW w:w="800" w:type="dxa"/>
            <w:shd w:val="clear" w:color="auto" w:fill="FFFFFF"/>
          </w:tcPr>
          <w:p w:rsidR="001B5E6D" w:rsidRDefault="001B5E6D" w:rsidP="001B5E6D"/>
        </w:tc>
      </w:tr>
    </w:tbl>
    <w:p w:rsidR="001B5E6D" w:rsidRDefault="001B5E6D" w:rsidP="001B5E6D"/>
    <w:p w:rsidR="001B5E6D" w:rsidRDefault="001B5E6D" w:rsidP="001B5E6D">
      <w:pPr>
        <w:pStyle w:val="berschrift3"/>
      </w:pPr>
      <w:r>
        <w:t>0273 - Document Availability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DocumentAvailabilityStatus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to define whether a patient document is appropriate or available for use in patient care.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2.16.840.1.113883.18.167</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documentAvailabilityStatus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used to define whether a patient document is appropriate or available for use in patient care.  Used in HL7 Version 2.x messaging in the TXA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Document Availability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http://terminology.hl7.org/CodeSystem/v2-0273</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2</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2.16.840.1.113883.21.179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hl7VS-documentAvailabilityStatus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define whether a patient document is appropriate or available for use in patient care.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Document Availability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http://terminology.hl7.org/ValueSet/v2-0273</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 Availability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used to define whether a patient document is appropriate or available for use in patient care.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TXA-19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3600" w:type="dxa"/>
            <w:tcBorders>
              <w:bottom w:val="single" w:sz="4" w:space="0" w:color="auto"/>
            </w:tcBorders>
            <w:shd w:val="clear" w:color="auto" w:fill="E6E6E6"/>
          </w:tcPr>
          <w:p w:rsidR="001B5E6D" w:rsidRDefault="001B5E6D" w:rsidP="001B5E6D">
            <w:pPr>
              <w:pStyle w:val="HL7TableHeader"/>
            </w:pPr>
            <w:r>
              <w:t>Display Name</w:t>
            </w:r>
          </w:p>
        </w:tc>
        <w:tc>
          <w:tcPr>
            <w:tcW w:w="24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AV</w:t>
            </w:r>
          </w:p>
        </w:tc>
        <w:tc>
          <w:tcPr>
            <w:tcW w:w="3600" w:type="dxa"/>
            <w:tcBorders>
              <w:bottom w:val="single" w:sz="4" w:space="0" w:color="auto"/>
            </w:tcBorders>
            <w:shd w:val="clear" w:color="auto" w:fill="FFFFFF"/>
          </w:tcPr>
          <w:p w:rsidR="001B5E6D" w:rsidRDefault="001B5E6D" w:rsidP="001B5E6D">
            <w:pPr>
              <w:pStyle w:val="HL7TableBody"/>
            </w:pPr>
            <w:r>
              <w:t>Available for patient care</w:t>
            </w:r>
          </w:p>
        </w:tc>
        <w:tc>
          <w:tcPr>
            <w:tcW w:w="24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CA</w:t>
            </w:r>
          </w:p>
        </w:tc>
        <w:tc>
          <w:tcPr>
            <w:tcW w:w="3600" w:type="dxa"/>
            <w:tcBorders>
              <w:bottom w:val="single" w:sz="4" w:space="0" w:color="auto"/>
            </w:tcBorders>
            <w:shd w:val="clear" w:color="auto" w:fill="F3F3F3"/>
          </w:tcPr>
          <w:p w:rsidR="001B5E6D" w:rsidRDefault="001B5E6D" w:rsidP="001B5E6D">
            <w:r>
              <w:t>Deleted</w:t>
            </w:r>
          </w:p>
        </w:tc>
        <w:tc>
          <w:tcPr>
            <w:tcW w:w="2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OB</w:t>
            </w:r>
          </w:p>
        </w:tc>
        <w:tc>
          <w:tcPr>
            <w:tcW w:w="3600" w:type="dxa"/>
            <w:tcBorders>
              <w:bottom w:val="single" w:sz="4" w:space="0" w:color="auto"/>
            </w:tcBorders>
            <w:shd w:val="clear" w:color="auto" w:fill="FFFFFF"/>
          </w:tcPr>
          <w:p w:rsidR="001B5E6D" w:rsidRDefault="001B5E6D" w:rsidP="001B5E6D">
            <w:r>
              <w:t>Obsolete</w:t>
            </w:r>
          </w:p>
        </w:tc>
        <w:tc>
          <w:tcPr>
            <w:tcW w:w="24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shd w:val="clear" w:color="auto" w:fill="F3F3F3"/>
          </w:tcPr>
          <w:p w:rsidR="001B5E6D" w:rsidRDefault="001B5E6D" w:rsidP="001B5E6D">
            <w:r>
              <w:t>UN</w:t>
            </w:r>
          </w:p>
        </w:tc>
        <w:tc>
          <w:tcPr>
            <w:tcW w:w="3600" w:type="dxa"/>
            <w:shd w:val="clear" w:color="auto" w:fill="F3F3F3"/>
          </w:tcPr>
          <w:p w:rsidR="001B5E6D" w:rsidRDefault="001B5E6D" w:rsidP="001B5E6D">
            <w:r>
              <w:t>Unavailable for patient care</w:t>
            </w:r>
          </w:p>
        </w:tc>
        <w:tc>
          <w:tcPr>
            <w:tcW w:w="2400" w:type="dxa"/>
            <w:shd w:val="clear" w:color="auto" w:fill="F3F3F3"/>
          </w:tcPr>
          <w:p w:rsidR="001B5E6D" w:rsidRDefault="001B5E6D" w:rsidP="001B5E6D"/>
        </w:tc>
        <w:tc>
          <w:tcPr>
            <w:tcW w:w="12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0275 - Document Storage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DocumentStorageStatus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to describe the availability of a document in relation to the type of storage.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2.16.840.1.113883.18.168</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documentStorageStatus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used to describe the availability of a document in relation to the type of storage.  Used in HL7 Version 2.x messaging in the TXA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Document Storage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http://terminology.hl7.org/CodeSystem/v2-0275</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hl7VS-documentStorageStatus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describe the availability of a document in relation to the type of storage.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Document Storage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Document Storage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used to describe the availability of a document in relation to the type of storage.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TXA-20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30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3000" w:type="dxa"/>
            <w:tcBorders>
              <w:bottom w:val="single" w:sz="4" w:space="0" w:color="auto"/>
            </w:tcBorders>
            <w:shd w:val="clear" w:color="auto" w:fill="E6E6E6"/>
          </w:tcPr>
          <w:p w:rsidR="001B5E6D" w:rsidRDefault="001B5E6D" w:rsidP="001B5E6D">
            <w:pPr>
              <w:pStyle w:val="HL7TableHeader"/>
            </w:pPr>
            <w:r>
              <w:t>Display Name</w:t>
            </w:r>
          </w:p>
        </w:tc>
        <w:tc>
          <w:tcPr>
            <w:tcW w:w="30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AC</w:t>
            </w:r>
          </w:p>
        </w:tc>
        <w:tc>
          <w:tcPr>
            <w:tcW w:w="3000" w:type="dxa"/>
            <w:tcBorders>
              <w:bottom w:val="single" w:sz="4" w:space="0" w:color="auto"/>
            </w:tcBorders>
            <w:shd w:val="clear" w:color="auto" w:fill="FFFFFF"/>
          </w:tcPr>
          <w:p w:rsidR="001B5E6D" w:rsidRDefault="001B5E6D" w:rsidP="001B5E6D">
            <w:pPr>
              <w:pStyle w:val="HL7TableBody"/>
            </w:pPr>
            <w:r>
              <w:t>Active</w:t>
            </w:r>
          </w:p>
        </w:tc>
        <w:tc>
          <w:tcPr>
            <w:tcW w:w="30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AA</w:t>
            </w:r>
          </w:p>
        </w:tc>
        <w:tc>
          <w:tcPr>
            <w:tcW w:w="3000" w:type="dxa"/>
            <w:tcBorders>
              <w:bottom w:val="single" w:sz="4" w:space="0" w:color="auto"/>
            </w:tcBorders>
            <w:shd w:val="clear" w:color="auto" w:fill="F3F3F3"/>
          </w:tcPr>
          <w:p w:rsidR="001B5E6D" w:rsidRDefault="001B5E6D" w:rsidP="001B5E6D">
            <w:r>
              <w:t>Active and archived</w:t>
            </w:r>
          </w:p>
        </w:tc>
        <w:tc>
          <w:tcPr>
            <w:tcW w:w="30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AR</w:t>
            </w:r>
          </w:p>
        </w:tc>
        <w:tc>
          <w:tcPr>
            <w:tcW w:w="3000" w:type="dxa"/>
            <w:tcBorders>
              <w:bottom w:val="single" w:sz="4" w:space="0" w:color="auto"/>
            </w:tcBorders>
            <w:shd w:val="clear" w:color="auto" w:fill="FFFFFF"/>
          </w:tcPr>
          <w:p w:rsidR="001B5E6D" w:rsidRDefault="001B5E6D" w:rsidP="001B5E6D">
            <w:r>
              <w:t>Archived (not active)</w:t>
            </w:r>
          </w:p>
        </w:tc>
        <w:tc>
          <w:tcPr>
            <w:tcW w:w="30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shd w:val="clear" w:color="auto" w:fill="F3F3F3"/>
          </w:tcPr>
          <w:p w:rsidR="001B5E6D" w:rsidRDefault="001B5E6D" w:rsidP="001B5E6D">
            <w:r>
              <w:t>PU</w:t>
            </w:r>
          </w:p>
        </w:tc>
        <w:tc>
          <w:tcPr>
            <w:tcW w:w="3000" w:type="dxa"/>
            <w:shd w:val="clear" w:color="auto" w:fill="F3F3F3"/>
          </w:tcPr>
          <w:p w:rsidR="001B5E6D" w:rsidRDefault="001B5E6D" w:rsidP="001B5E6D">
            <w:r>
              <w:t>Purged</w:t>
            </w:r>
          </w:p>
        </w:tc>
        <w:tc>
          <w:tcPr>
            <w:tcW w:w="3000" w:type="dxa"/>
            <w:shd w:val="clear" w:color="auto" w:fill="F3F3F3"/>
          </w:tcPr>
          <w:p w:rsidR="001B5E6D" w:rsidRDefault="001B5E6D" w:rsidP="001B5E6D"/>
        </w:tc>
        <w:tc>
          <w:tcPr>
            <w:tcW w:w="12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0276 - Appointment reason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AppointmentReasonCodes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describe the kind of appointment or the reason why an appointment has been scheduled.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2.16.840.1.113883.18.169</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appointmentReason</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describe the kind of appointment or the reason why an appointment has been scheduled.  Used in HL7 Version 2.x messaging in the ARQ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Appointment reason codes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http://terminology.hl7.org/CodeSystem/v2-0276</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hl7VS-appointmentReasonCodes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describe the kind of appointment or the reason why an appointment has been scheduled.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Appointment reason codes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Appointment reason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describe the kind of appointment or the reason why an appointment has been scheduled.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3600"/>
        <w:gridCol w:w="1600"/>
        <w:gridCol w:w="1600"/>
        <w:gridCol w:w="800"/>
      </w:tblGrid>
      <w:tr w:rsidR="001B5E6D" w:rsidTr="001B5E6D">
        <w:tblPrEx>
          <w:tblCellMar>
            <w:top w:w="0" w:type="dxa"/>
            <w:bottom w:w="0" w:type="dxa"/>
          </w:tblCellMar>
        </w:tblPrEx>
        <w:trPr>
          <w:tblHeader/>
        </w:trPr>
        <w:tc>
          <w:tcPr>
            <w:tcW w:w="16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600" w:type="dxa"/>
            <w:tcBorders>
              <w:top w:val="single" w:sz="4" w:space="0" w:color="auto"/>
              <w:bottom w:val="single" w:sz="4" w:space="0" w:color="auto"/>
            </w:tcBorders>
            <w:shd w:val="clear" w:color="auto" w:fill="FFFFFF"/>
          </w:tcPr>
          <w:p w:rsidR="001B5E6D" w:rsidRDefault="001B5E6D" w:rsidP="001B5E6D">
            <w:pPr>
              <w:pStyle w:val="UserTableBody"/>
            </w:pPr>
            <w:r>
              <w:t>ROUTINE</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Routine appointment - default if not valued</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600" w:type="dxa"/>
            <w:tcBorders>
              <w:top w:val="single" w:sz="4" w:space="0" w:color="auto"/>
              <w:bottom w:val="single" w:sz="4" w:space="0" w:color="auto"/>
            </w:tcBorders>
            <w:shd w:val="clear" w:color="auto" w:fill="F3F3F3"/>
          </w:tcPr>
          <w:p w:rsidR="001B5E6D" w:rsidRDefault="001B5E6D" w:rsidP="001B5E6D">
            <w:r>
              <w:t>WALKIN</w:t>
            </w:r>
          </w:p>
        </w:tc>
        <w:tc>
          <w:tcPr>
            <w:tcW w:w="3600" w:type="dxa"/>
            <w:tcBorders>
              <w:top w:val="single" w:sz="4" w:space="0" w:color="auto"/>
              <w:bottom w:val="single" w:sz="4" w:space="0" w:color="auto"/>
            </w:tcBorders>
            <w:shd w:val="clear" w:color="auto" w:fill="F3F3F3"/>
          </w:tcPr>
          <w:p w:rsidR="001B5E6D" w:rsidRDefault="001B5E6D" w:rsidP="001B5E6D">
            <w:r>
              <w:t>A previously unscheduled walk-in visit</w:t>
            </w:r>
          </w:p>
        </w:tc>
        <w:tc>
          <w:tcPr>
            <w:tcW w:w="16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600" w:type="dxa"/>
            <w:tcBorders>
              <w:top w:val="single" w:sz="4" w:space="0" w:color="auto"/>
              <w:bottom w:val="single" w:sz="4" w:space="0" w:color="auto"/>
            </w:tcBorders>
            <w:shd w:val="clear" w:color="auto" w:fill="FFFFFF"/>
          </w:tcPr>
          <w:p w:rsidR="001B5E6D" w:rsidRDefault="001B5E6D" w:rsidP="001B5E6D">
            <w:r>
              <w:t>CHECKUP</w:t>
            </w:r>
          </w:p>
        </w:tc>
        <w:tc>
          <w:tcPr>
            <w:tcW w:w="3600" w:type="dxa"/>
            <w:tcBorders>
              <w:top w:val="single" w:sz="4" w:space="0" w:color="auto"/>
              <w:bottom w:val="single" w:sz="4" w:space="0" w:color="auto"/>
            </w:tcBorders>
            <w:shd w:val="clear" w:color="auto" w:fill="FFFFFF"/>
          </w:tcPr>
          <w:p w:rsidR="001B5E6D" w:rsidRDefault="001B5E6D" w:rsidP="001B5E6D">
            <w:r>
              <w:t>A routine check-up, such as an annual physical</w:t>
            </w:r>
          </w:p>
        </w:tc>
        <w:tc>
          <w:tcPr>
            <w:tcW w:w="16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600" w:type="dxa"/>
            <w:tcBorders>
              <w:top w:val="single" w:sz="4" w:space="0" w:color="auto"/>
              <w:bottom w:val="single" w:sz="4" w:space="0" w:color="auto"/>
            </w:tcBorders>
            <w:shd w:val="clear" w:color="auto" w:fill="F3F3F3"/>
          </w:tcPr>
          <w:p w:rsidR="001B5E6D" w:rsidRDefault="001B5E6D" w:rsidP="001B5E6D">
            <w:r>
              <w:t>FOLLOWUP</w:t>
            </w:r>
          </w:p>
        </w:tc>
        <w:tc>
          <w:tcPr>
            <w:tcW w:w="3600" w:type="dxa"/>
            <w:tcBorders>
              <w:top w:val="single" w:sz="4" w:space="0" w:color="auto"/>
              <w:bottom w:val="single" w:sz="4" w:space="0" w:color="auto"/>
            </w:tcBorders>
            <w:shd w:val="clear" w:color="auto" w:fill="F3F3F3"/>
          </w:tcPr>
          <w:p w:rsidR="001B5E6D" w:rsidRDefault="001B5E6D" w:rsidP="001B5E6D">
            <w:r>
              <w:t>A follow up visit from a previous appointment</w:t>
            </w:r>
          </w:p>
        </w:tc>
        <w:tc>
          <w:tcPr>
            <w:tcW w:w="16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600" w:type="dxa"/>
            <w:tcBorders>
              <w:top w:val="single" w:sz="4" w:space="0" w:color="auto"/>
              <w:bottom w:val="double" w:sz="4" w:space="0" w:color="auto"/>
            </w:tcBorders>
            <w:shd w:val="clear" w:color="auto" w:fill="FFFFFF"/>
          </w:tcPr>
          <w:p w:rsidR="001B5E6D" w:rsidRDefault="001B5E6D" w:rsidP="001B5E6D">
            <w:r>
              <w:t>EMERGENCY</w:t>
            </w:r>
          </w:p>
        </w:tc>
        <w:tc>
          <w:tcPr>
            <w:tcW w:w="3600" w:type="dxa"/>
            <w:tcBorders>
              <w:top w:val="single" w:sz="4" w:space="0" w:color="auto"/>
              <w:bottom w:val="double" w:sz="4" w:space="0" w:color="auto"/>
            </w:tcBorders>
            <w:shd w:val="clear" w:color="auto" w:fill="FFFFFF"/>
          </w:tcPr>
          <w:p w:rsidR="001B5E6D" w:rsidRDefault="001B5E6D" w:rsidP="001B5E6D">
            <w:r>
              <w:t>Emergency appointment</w:t>
            </w:r>
          </w:p>
        </w:tc>
        <w:tc>
          <w:tcPr>
            <w:tcW w:w="1600" w:type="dxa"/>
            <w:tcBorders>
              <w:top w:val="single" w:sz="4" w:space="0" w:color="auto"/>
              <w:bottom w:val="double" w:sz="4" w:space="0" w:color="auto"/>
            </w:tcBorders>
            <w:shd w:val="clear" w:color="auto" w:fill="FFFFFF"/>
          </w:tcPr>
          <w:p w:rsidR="001B5E6D" w:rsidRDefault="001B5E6D" w:rsidP="001B5E6D"/>
        </w:tc>
        <w:tc>
          <w:tcPr>
            <w:tcW w:w="16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0277 - Appointment Type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AppointmentTypeCodes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an appointment request to describe the kind of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2.16.840.1.113883.18.170</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appointmentType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in an appointment request to describe the kind of appointment.  Used in HL7 Version 2.x messaging in the ARQ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Appointment Type Codes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http://terminology.hl7.org/CodeSystem/v2-0277</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2.16.840.1.113883.21.182</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hl7VS-appointmentTypeCodes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an appointment request to describe the kind of appointment.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Appointment Type Codes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Appointment Type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in an appointment request to describe the kind of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Normal</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Routine schedule request type – default if not valued</w:t>
            </w:r>
          </w:p>
        </w:tc>
        <w:tc>
          <w:tcPr>
            <w:tcW w:w="2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Tentative</w:t>
            </w:r>
          </w:p>
        </w:tc>
        <w:tc>
          <w:tcPr>
            <w:tcW w:w="3600" w:type="dxa"/>
            <w:tcBorders>
              <w:top w:val="single" w:sz="4" w:space="0" w:color="auto"/>
              <w:bottom w:val="single" w:sz="4" w:space="0" w:color="auto"/>
            </w:tcBorders>
            <w:shd w:val="clear" w:color="auto" w:fill="F3F3F3"/>
          </w:tcPr>
          <w:p w:rsidR="001B5E6D" w:rsidRDefault="001B5E6D" w:rsidP="001B5E6D">
            <w:r>
              <w:t>A request for a tentative (e.g., “penciled in”) appointment</w:t>
            </w:r>
          </w:p>
        </w:tc>
        <w:tc>
          <w:tcPr>
            <w:tcW w:w="2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FFFFF"/>
          </w:tcPr>
          <w:p w:rsidR="001B5E6D" w:rsidRDefault="001B5E6D" w:rsidP="001B5E6D">
            <w:r>
              <w:t>Complete</w:t>
            </w:r>
          </w:p>
        </w:tc>
        <w:tc>
          <w:tcPr>
            <w:tcW w:w="3600" w:type="dxa"/>
            <w:tcBorders>
              <w:top w:val="single" w:sz="4" w:space="0" w:color="auto"/>
              <w:bottom w:val="double" w:sz="4" w:space="0" w:color="auto"/>
            </w:tcBorders>
            <w:shd w:val="clear" w:color="auto" w:fill="FFFFFF"/>
          </w:tcPr>
          <w:p w:rsidR="001B5E6D" w:rsidRDefault="001B5E6D" w:rsidP="001B5E6D">
            <w:r>
              <w:t>A request to add a completed appointment, used to maintain records of completed appointments that did not appear in the schedule (e.g., STAT, walk-in, etc.)</w:t>
            </w:r>
          </w:p>
        </w:tc>
        <w:tc>
          <w:tcPr>
            <w:tcW w:w="2400" w:type="dxa"/>
            <w:tcBorders>
              <w:top w:val="single" w:sz="4" w:space="0" w:color="auto"/>
              <w:bottom w:val="double" w:sz="4" w:space="0" w:color="auto"/>
            </w:tcBorders>
            <w:shd w:val="clear" w:color="auto" w:fill="FFFFFF"/>
          </w:tcPr>
          <w:p w:rsidR="001B5E6D" w:rsidRDefault="001B5E6D" w:rsidP="001B5E6D"/>
        </w:tc>
        <w:tc>
          <w:tcPr>
            <w:tcW w:w="12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0278 - Filler status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FillerStatusCodes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describe an appointment status from the perspective of the entity assigned to fulfill the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2.16.840.1.113883.18.171</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fillerStatus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describe an appointment status from the perspective of the entity assigned to fulfill the appointment.  Used in HL7 Version 2.x messaging in the SCH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Filler status codes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http://terminology.hl7.org/CodeSystem/v2-0278</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2</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2.16.840.1.113883.21.183</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hl7VS-fillerStatusCodes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describe an appointment status from the perspective of the entity assigned to fulfill the appointment.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Filler status codes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http://terminology.hl7.org/ValueSet/v2-0278</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Filler status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describe an appointment status from the perspective of the entity assigned to fulfill the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30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0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30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ins w:id="286" w:author="Frank Oemig" w:date="2023-06-16T19:06:00Z">
              <w:r>
                <w:t>Pending</w:t>
              </w:r>
            </w:ins>
          </w:p>
        </w:tc>
        <w:tc>
          <w:tcPr>
            <w:tcW w:w="3000" w:type="dxa"/>
            <w:tcBorders>
              <w:top w:val="single" w:sz="4" w:space="0" w:color="auto"/>
              <w:bottom w:val="single" w:sz="4" w:space="0" w:color="auto"/>
            </w:tcBorders>
            <w:shd w:val="clear" w:color="auto" w:fill="FFFFFF"/>
          </w:tcPr>
          <w:p w:rsidR="001B5E6D" w:rsidRDefault="001B5E6D" w:rsidP="001B5E6D">
            <w:pPr>
              <w:pStyle w:val="UserTableBody"/>
            </w:pPr>
            <w:ins w:id="287" w:author="Frank Oemig" w:date="2023-06-16T19:06:00Z">
              <w:r>
                <w:t>Appointment has not yet been confirmed</w:t>
              </w:r>
            </w:ins>
          </w:p>
        </w:tc>
        <w:tc>
          <w:tcPr>
            <w:tcW w:w="30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ins w:id="288" w:author="Frank Oemig" w:date="2023-06-16T19:06:00Z">
              <w:r>
                <w:t>Waitlist</w:t>
              </w:r>
            </w:ins>
          </w:p>
        </w:tc>
        <w:tc>
          <w:tcPr>
            <w:tcW w:w="3000" w:type="dxa"/>
            <w:tcBorders>
              <w:top w:val="single" w:sz="4" w:space="0" w:color="auto"/>
              <w:bottom w:val="single" w:sz="4" w:space="0" w:color="auto"/>
            </w:tcBorders>
            <w:shd w:val="clear" w:color="auto" w:fill="F3F3F3"/>
          </w:tcPr>
          <w:p w:rsidR="001B5E6D" w:rsidRDefault="001B5E6D" w:rsidP="001B5E6D">
            <w:ins w:id="289" w:author="Frank Oemig" w:date="2023-06-16T19:06:00Z">
              <w:r>
                <w:t>Appointment has been placed on a waiting list for a particular slot, or set of slots</w:t>
              </w:r>
            </w:ins>
          </w:p>
        </w:tc>
        <w:tc>
          <w:tcPr>
            <w:tcW w:w="30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ins w:id="290" w:author="Frank Oemig" w:date="2023-06-16T19:06:00Z">
              <w:r>
                <w:t>Booked</w:t>
              </w:r>
            </w:ins>
          </w:p>
        </w:tc>
        <w:tc>
          <w:tcPr>
            <w:tcW w:w="3000" w:type="dxa"/>
            <w:tcBorders>
              <w:top w:val="single" w:sz="4" w:space="0" w:color="auto"/>
              <w:bottom w:val="single" w:sz="4" w:space="0" w:color="auto"/>
            </w:tcBorders>
            <w:shd w:val="clear" w:color="auto" w:fill="FFFFFF"/>
          </w:tcPr>
          <w:p w:rsidR="001B5E6D" w:rsidRDefault="001B5E6D" w:rsidP="001B5E6D">
            <w:ins w:id="291" w:author="Frank Oemig" w:date="2023-06-16T19:06:00Z">
              <w:r>
                <w:t>The indicated appointment is booked</w:t>
              </w:r>
            </w:ins>
          </w:p>
        </w:tc>
        <w:tc>
          <w:tcPr>
            <w:tcW w:w="30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ins w:id="292" w:author="Frank Oemig" w:date="2023-06-16T19:06:00Z">
              <w:r>
                <w:t>Started</w:t>
              </w:r>
            </w:ins>
          </w:p>
        </w:tc>
        <w:tc>
          <w:tcPr>
            <w:tcW w:w="3000" w:type="dxa"/>
            <w:tcBorders>
              <w:top w:val="single" w:sz="4" w:space="0" w:color="auto"/>
              <w:bottom w:val="single" w:sz="4" w:space="0" w:color="auto"/>
            </w:tcBorders>
            <w:shd w:val="clear" w:color="auto" w:fill="F3F3F3"/>
          </w:tcPr>
          <w:p w:rsidR="001B5E6D" w:rsidRDefault="001B5E6D" w:rsidP="001B5E6D">
            <w:ins w:id="293" w:author="Frank Oemig" w:date="2023-06-16T19:06:00Z">
              <w:r>
                <w:t>The indicated appointment has begun and is currently in progress</w:t>
              </w:r>
            </w:ins>
          </w:p>
        </w:tc>
        <w:tc>
          <w:tcPr>
            <w:tcW w:w="30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ins w:id="294" w:author="Frank Oemig" w:date="2023-06-16T19:06:00Z">
              <w:r>
                <w:t>Complete</w:t>
              </w:r>
            </w:ins>
          </w:p>
        </w:tc>
        <w:tc>
          <w:tcPr>
            <w:tcW w:w="3000" w:type="dxa"/>
            <w:tcBorders>
              <w:top w:val="single" w:sz="4" w:space="0" w:color="auto"/>
              <w:bottom w:val="single" w:sz="4" w:space="0" w:color="auto"/>
            </w:tcBorders>
            <w:shd w:val="clear" w:color="auto" w:fill="FFFFFF"/>
          </w:tcPr>
          <w:p w:rsidR="001B5E6D" w:rsidRDefault="001B5E6D" w:rsidP="001B5E6D">
            <w:ins w:id="295" w:author="Frank Oemig" w:date="2023-06-16T19:06:00Z">
              <w:r>
                <w:t>The indicated appointment has completed normally (was not discontinued, canceled, or deleted)</w:t>
              </w:r>
            </w:ins>
          </w:p>
        </w:tc>
        <w:tc>
          <w:tcPr>
            <w:tcW w:w="30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ins w:id="296" w:author="Frank Oemig" w:date="2023-06-16T19:06:00Z">
              <w:r>
                <w:t>Cancelled</w:t>
              </w:r>
            </w:ins>
          </w:p>
        </w:tc>
        <w:tc>
          <w:tcPr>
            <w:tcW w:w="3000" w:type="dxa"/>
            <w:tcBorders>
              <w:top w:val="single" w:sz="4" w:space="0" w:color="auto"/>
              <w:bottom w:val="single" w:sz="4" w:space="0" w:color="auto"/>
            </w:tcBorders>
            <w:shd w:val="clear" w:color="auto" w:fill="F3F3F3"/>
          </w:tcPr>
          <w:p w:rsidR="001B5E6D" w:rsidRDefault="001B5E6D" w:rsidP="001B5E6D">
            <w:ins w:id="297" w:author="Frank Oemig" w:date="2023-06-16T19:06:00Z">
              <w:r>
                <w:t>The indicated appointment was stopped from occurring (canceled prior to starting)</w:t>
              </w:r>
            </w:ins>
          </w:p>
        </w:tc>
        <w:tc>
          <w:tcPr>
            <w:tcW w:w="30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ins w:id="298" w:author="Frank Oemig" w:date="2023-06-16T19:06:00Z">
              <w:r>
                <w:t>DC</w:t>
              </w:r>
            </w:ins>
          </w:p>
        </w:tc>
        <w:tc>
          <w:tcPr>
            <w:tcW w:w="3000" w:type="dxa"/>
            <w:tcBorders>
              <w:top w:val="single" w:sz="4" w:space="0" w:color="auto"/>
              <w:bottom w:val="single" w:sz="4" w:space="0" w:color="auto"/>
            </w:tcBorders>
            <w:shd w:val="clear" w:color="auto" w:fill="FFFFFF"/>
          </w:tcPr>
          <w:p w:rsidR="001B5E6D" w:rsidRDefault="001B5E6D" w:rsidP="001B5E6D">
            <w:ins w:id="299" w:author="Frank Oemig" w:date="2023-06-16T19:06:00Z">
              <w:r>
                <w:t>The indicated appointment was discontinued (DC’ed while in progress, discontinued parent appointment, or discontinued child appointment)</w:t>
              </w:r>
            </w:ins>
          </w:p>
        </w:tc>
        <w:tc>
          <w:tcPr>
            <w:tcW w:w="30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ins w:id="300" w:author="Frank Oemig" w:date="2023-06-16T19:06:00Z">
              <w:r>
                <w:t>Replaced by code 'Discontinued'</w:t>
              </w:r>
            </w:ins>
          </w:p>
        </w:tc>
        <w:tc>
          <w:tcPr>
            <w:tcW w:w="800" w:type="dxa"/>
            <w:tcBorders>
              <w:top w:val="single" w:sz="4" w:space="0" w:color="auto"/>
              <w:bottom w:val="single" w:sz="4" w:space="0" w:color="auto"/>
            </w:tcBorders>
            <w:shd w:val="clear" w:color="auto" w:fill="FFFFFF"/>
          </w:tcPr>
          <w:p w:rsidR="001B5E6D" w:rsidRDefault="001B5E6D" w:rsidP="001B5E6D">
            <w:ins w:id="301" w:author="Frank Oemig" w:date="2023-06-16T19:06:00Z">
              <w:r>
                <w:t>D</w:t>
              </w:r>
            </w:ins>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ins w:id="302" w:author="Frank Oemig" w:date="2023-06-16T19:06:00Z">
              <w:r>
                <w:t>Discontinued</w:t>
              </w:r>
            </w:ins>
          </w:p>
        </w:tc>
        <w:tc>
          <w:tcPr>
            <w:tcW w:w="3000" w:type="dxa"/>
            <w:tcBorders>
              <w:top w:val="single" w:sz="4" w:space="0" w:color="auto"/>
              <w:bottom w:val="single" w:sz="4" w:space="0" w:color="auto"/>
            </w:tcBorders>
            <w:shd w:val="clear" w:color="auto" w:fill="F3F3F3"/>
          </w:tcPr>
          <w:p w:rsidR="001B5E6D" w:rsidRDefault="001B5E6D" w:rsidP="001B5E6D">
            <w:ins w:id="303" w:author="Frank Oemig" w:date="2023-06-16T19:06:00Z">
              <w:r>
                <w:t>The indicated appointment was discontinued (DC’ed while in progress, discontinued parent appointment, or discontinued child appointment)</w:t>
              </w:r>
            </w:ins>
          </w:p>
        </w:tc>
        <w:tc>
          <w:tcPr>
            <w:tcW w:w="30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ins w:id="304" w:author="Frank Oemig" w:date="2023-06-16T19:06:00Z">
              <w:r>
                <w:t>Deleted</w:t>
              </w:r>
            </w:ins>
          </w:p>
        </w:tc>
        <w:tc>
          <w:tcPr>
            <w:tcW w:w="3000" w:type="dxa"/>
            <w:tcBorders>
              <w:top w:val="single" w:sz="4" w:space="0" w:color="auto"/>
              <w:bottom w:val="single" w:sz="4" w:space="0" w:color="auto"/>
            </w:tcBorders>
            <w:shd w:val="clear" w:color="auto" w:fill="FFFFFF"/>
          </w:tcPr>
          <w:p w:rsidR="001B5E6D" w:rsidRDefault="001B5E6D" w:rsidP="001B5E6D">
            <w:ins w:id="305" w:author="Frank Oemig" w:date="2023-06-16T19:06:00Z">
              <w:r>
                <w:t>The indicated appointment was deleted from the filler application</w:t>
              </w:r>
            </w:ins>
          </w:p>
        </w:tc>
        <w:tc>
          <w:tcPr>
            <w:tcW w:w="30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ins w:id="306" w:author="Frank Oemig" w:date="2023-06-16T19:06:00Z">
              <w:r>
                <w:t>Blocked</w:t>
              </w:r>
            </w:ins>
          </w:p>
        </w:tc>
        <w:tc>
          <w:tcPr>
            <w:tcW w:w="3000" w:type="dxa"/>
            <w:tcBorders>
              <w:top w:val="single" w:sz="4" w:space="0" w:color="auto"/>
              <w:bottom w:val="single" w:sz="4" w:space="0" w:color="auto"/>
            </w:tcBorders>
            <w:shd w:val="clear" w:color="auto" w:fill="F3F3F3"/>
          </w:tcPr>
          <w:p w:rsidR="001B5E6D" w:rsidRDefault="001B5E6D" w:rsidP="001B5E6D">
            <w:ins w:id="307" w:author="Frank Oemig" w:date="2023-06-16T19:06:00Z">
              <w:r>
                <w:t>The indicated time slot(s) is(are) blocked</w:t>
              </w:r>
            </w:ins>
          </w:p>
        </w:tc>
        <w:tc>
          <w:tcPr>
            <w:tcW w:w="30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ins w:id="308" w:author="Frank Oemig" w:date="2023-06-16T19:06:00Z">
              <w:r>
                <w:t>Overbook</w:t>
              </w:r>
            </w:ins>
          </w:p>
        </w:tc>
        <w:tc>
          <w:tcPr>
            <w:tcW w:w="3000" w:type="dxa"/>
            <w:tcBorders>
              <w:top w:val="single" w:sz="4" w:space="0" w:color="auto"/>
              <w:bottom w:val="single" w:sz="4" w:space="0" w:color="auto"/>
            </w:tcBorders>
            <w:shd w:val="clear" w:color="auto" w:fill="FFFFFF"/>
          </w:tcPr>
          <w:p w:rsidR="001B5E6D" w:rsidRDefault="001B5E6D" w:rsidP="001B5E6D">
            <w:ins w:id="309" w:author="Frank Oemig" w:date="2023-06-16T19:06:00Z">
              <w:r>
                <w:t>The appointment has been confirmed; however it is confirmed in an overbooked state</w:t>
              </w:r>
            </w:ins>
          </w:p>
        </w:tc>
        <w:tc>
          <w:tcPr>
            <w:tcW w:w="30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Noshow</w:t>
            </w:r>
          </w:p>
        </w:tc>
        <w:tc>
          <w:tcPr>
            <w:tcW w:w="3000" w:type="dxa"/>
            <w:tcBorders>
              <w:top w:val="single" w:sz="4" w:space="0" w:color="auto"/>
              <w:bottom w:val="double" w:sz="4" w:space="0" w:color="auto"/>
            </w:tcBorders>
            <w:shd w:val="clear" w:color="auto" w:fill="F3F3F3"/>
          </w:tcPr>
          <w:p w:rsidR="001B5E6D" w:rsidRDefault="001B5E6D" w:rsidP="001B5E6D">
            <w:r>
              <w:t>The patient did not show up for the appointment</w:t>
            </w:r>
          </w:p>
        </w:tc>
        <w:tc>
          <w:tcPr>
            <w:tcW w:w="30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0279 - Allow Substitution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279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AllowSubstitutionCodes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indicate whether the appointment resource may be substituted for another by the entity assigned to fulfill the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2.16.840.1.113883.18.172</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allowSubstitution</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indicate whether the appointment resource may be substituted for another by the entity assigned to fulfill the appointment.  Used in HL7 Version 2.x messaging in the AIS and AIG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Allow Substitution Codes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http://terminology.hl7.org/CodeSystem/v2-0279</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hl7VS-allowSubstitutionCodes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indicate whether the appointment resource may be substituted for another by the entity assigned to fulfill the appointment.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Allow Substitution Codes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http://terminology.hl7.org/ValueSet/v2-0279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0279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2.16.840.1.113883.12.279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Allow Substitution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indicate whether the appointment resource may be substituted for another by the entity assigned to fulfill the appointment.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0279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No</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Substitution of this resource is not allowed</w:t>
            </w:r>
          </w:p>
        </w:tc>
        <w:tc>
          <w:tcPr>
            <w:tcW w:w="2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Confirm</w:t>
            </w:r>
          </w:p>
        </w:tc>
        <w:tc>
          <w:tcPr>
            <w:tcW w:w="3600" w:type="dxa"/>
            <w:tcBorders>
              <w:top w:val="single" w:sz="4" w:space="0" w:color="auto"/>
              <w:bottom w:val="single" w:sz="4" w:space="0" w:color="auto"/>
            </w:tcBorders>
            <w:shd w:val="clear" w:color="auto" w:fill="F3F3F3"/>
          </w:tcPr>
          <w:p w:rsidR="001B5E6D" w:rsidRDefault="001B5E6D" w:rsidP="001B5E6D">
            <w:r>
              <w:t>Contact the Placer Contact Person prior to making any substitutions of this resource</w:t>
            </w:r>
          </w:p>
        </w:tc>
        <w:tc>
          <w:tcPr>
            <w:tcW w:w="2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Notify</w:t>
            </w:r>
          </w:p>
        </w:tc>
        <w:tc>
          <w:tcPr>
            <w:tcW w:w="3600" w:type="dxa"/>
            <w:tcBorders>
              <w:top w:val="single" w:sz="4" w:space="0" w:color="auto"/>
              <w:bottom w:val="single" w:sz="4" w:space="0" w:color="auto"/>
            </w:tcBorders>
            <w:shd w:val="clear" w:color="auto" w:fill="FFFFFF"/>
          </w:tcPr>
          <w:p w:rsidR="001B5E6D" w:rsidRDefault="001B5E6D" w:rsidP="001B5E6D">
            <w:r>
              <w:t>Notify the Placer Contact Person, through normal institutional procedures, that a substitution of this resource has been made</w:t>
            </w:r>
          </w:p>
        </w:tc>
        <w:tc>
          <w:tcPr>
            <w:tcW w:w="2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Yes</w:t>
            </w:r>
          </w:p>
        </w:tc>
        <w:tc>
          <w:tcPr>
            <w:tcW w:w="3600" w:type="dxa"/>
            <w:tcBorders>
              <w:top w:val="single" w:sz="4" w:space="0" w:color="auto"/>
              <w:bottom w:val="double" w:sz="4" w:space="0" w:color="auto"/>
            </w:tcBorders>
            <w:shd w:val="clear" w:color="auto" w:fill="F3F3F3"/>
          </w:tcPr>
          <w:p w:rsidR="001B5E6D" w:rsidRDefault="001B5E6D" w:rsidP="001B5E6D">
            <w:r>
              <w:t>Substitution of this resource is allowed</w:t>
            </w:r>
          </w:p>
        </w:tc>
        <w:tc>
          <w:tcPr>
            <w:tcW w:w="2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0280 - Referral Priority</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ReferralPriority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designate the urgency of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2.16.840.1.113883.18.173</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referralPriority</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designate the urgency of a  referral.  Used in HL7 Version 2.x messaging in the RF1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Referral Priority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http://terminology.hl7.org/CodeSystem/v2-0280</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hl7VS-referralPriority</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designate the urgency of a  referral.</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Referral Priority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 Priority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designate the urgency of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RF1-2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S</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STAT</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A</w:t>
            </w:r>
          </w:p>
        </w:tc>
        <w:tc>
          <w:tcPr>
            <w:tcW w:w="1600" w:type="dxa"/>
            <w:tcBorders>
              <w:top w:val="single" w:sz="4" w:space="0" w:color="auto"/>
              <w:bottom w:val="single" w:sz="4" w:space="0" w:color="auto"/>
            </w:tcBorders>
            <w:shd w:val="clear" w:color="auto" w:fill="F3F3F3"/>
          </w:tcPr>
          <w:p w:rsidR="001B5E6D" w:rsidRDefault="001B5E6D" w:rsidP="001B5E6D">
            <w:r>
              <w:t>ASAP</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FFFFF"/>
          </w:tcPr>
          <w:p w:rsidR="001B5E6D" w:rsidRDefault="001B5E6D" w:rsidP="001B5E6D">
            <w:r>
              <w:t>R</w:t>
            </w:r>
          </w:p>
        </w:tc>
        <w:tc>
          <w:tcPr>
            <w:tcW w:w="1600" w:type="dxa"/>
            <w:tcBorders>
              <w:top w:val="single" w:sz="4" w:space="0" w:color="auto"/>
              <w:bottom w:val="double" w:sz="4" w:space="0" w:color="auto"/>
            </w:tcBorders>
            <w:shd w:val="clear" w:color="auto" w:fill="FFFFFF"/>
          </w:tcPr>
          <w:p w:rsidR="001B5E6D" w:rsidRDefault="001B5E6D" w:rsidP="001B5E6D">
            <w:r>
              <w:t>Routine</w:t>
            </w:r>
          </w:p>
        </w:tc>
        <w:tc>
          <w:tcPr>
            <w:tcW w:w="4400" w:type="dxa"/>
            <w:tcBorders>
              <w:top w:val="single" w:sz="4" w:space="0" w:color="auto"/>
              <w:bottom w:val="double" w:sz="4" w:space="0" w:color="auto"/>
            </w:tcBorders>
            <w:shd w:val="clear" w:color="auto" w:fill="FFFFFF"/>
          </w:tcPr>
          <w:p w:rsidR="001B5E6D" w:rsidRDefault="001B5E6D" w:rsidP="001B5E6D"/>
        </w:tc>
        <w:tc>
          <w:tcPr>
            <w:tcW w:w="12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0281 - Referral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identify the general category of healthcare professional desired to satisfy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2.16.840.1.113883.18.174</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referralType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identify the general category of healthcare professional desired to satisfy a referral.  Used in HL7 Version 2.x messaging in the RF1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Referral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hl7VS-referralType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identify the general category of healthcare professional desired to satisfy a referral.</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Referral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identify the general category of healthcare professional desired to satisfy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RF1-3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Lab</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Laboratory</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Rad</w:t>
            </w:r>
          </w:p>
        </w:tc>
        <w:tc>
          <w:tcPr>
            <w:tcW w:w="1600" w:type="dxa"/>
            <w:tcBorders>
              <w:top w:val="single" w:sz="4" w:space="0" w:color="auto"/>
              <w:bottom w:val="single" w:sz="4" w:space="0" w:color="auto"/>
            </w:tcBorders>
            <w:shd w:val="clear" w:color="auto" w:fill="F3F3F3"/>
          </w:tcPr>
          <w:p w:rsidR="001B5E6D" w:rsidRDefault="001B5E6D" w:rsidP="001B5E6D">
            <w:r>
              <w:t>Radiology</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Med</w:t>
            </w:r>
          </w:p>
        </w:tc>
        <w:tc>
          <w:tcPr>
            <w:tcW w:w="1600" w:type="dxa"/>
            <w:tcBorders>
              <w:top w:val="single" w:sz="4" w:space="0" w:color="auto"/>
              <w:bottom w:val="single" w:sz="4" w:space="0" w:color="auto"/>
            </w:tcBorders>
            <w:shd w:val="clear" w:color="auto" w:fill="FFFFFF"/>
          </w:tcPr>
          <w:p w:rsidR="001B5E6D" w:rsidRDefault="001B5E6D" w:rsidP="001B5E6D">
            <w:r>
              <w:t>Medical</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Skn</w:t>
            </w:r>
          </w:p>
        </w:tc>
        <w:tc>
          <w:tcPr>
            <w:tcW w:w="1600" w:type="dxa"/>
            <w:tcBorders>
              <w:top w:val="single" w:sz="4" w:space="0" w:color="auto"/>
              <w:bottom w:val="single" w:sz="4" w:space="0" w:color="auto"/>
            </w:tcBorders>
            <w:shd w:val="clear" w:color="auto" w:fill="F3F3F3"/>
          </w:tcPr>
          <w:p w:rsidR="001B5E6D" w:rsidRDefault="001B5E6D" w:rsidP="001B5E6D">
            <w:r>
              <w:t>Skilled Nursing</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Psy</w:t>
            </w:r>
          </w:p>
        </w:tc>
        <w:tc>
          <w:tcPr>
            <w:tcW w:w="1600" w:type="dxa"/>
            <w:tcBorders>
              <w:top w:val="single" w:sz="4" w:space="0" w:color="auto"/>
              <w:bottom w:val="single" w:sz="4" w:space="0" w:color="auto"/>
            </w:tcBorders>
            <w:shd w:val="clear" w:color="auto" w:fill="FFFFFF"/>
          </w:tcPr>
          <w:p w:rsidR="001B5E6D" w:rsidRDefault="001B5E6D" w:rsidP="001B5E6D">
            <w:r>
              <w:t>Psychiatric</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Hom</w:t>
            </w:r>
          </w:p>
        </w:tc>
        <w:tc>
          <w:tcPr>
            <w:tcW w:w="1600" w:type="dxa"/>
            <w:tcBorders>
              <w:top w:val="single" w:sz="4" w:space="0" w:color="auto"/>
              <w:bottom w:val="double" w:sz="4" w:space="0" w:color="auto"/>
            </w:tcBorders>
            <w:shd w:val="clear" w:color="auto" w:fill="F3F3F3"/>
          </w:tcPr>
          <w:p w:rsidR="001B5E6D" w:rsidRDefault="001B5E6D" w:rsidP="001B5E6D">
            <w:r>
              <w:t>Home Care</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0282 - Referral Disposition</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ReferralDisposition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identify the expected response from the healthcare professional receiving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2.16.840.1.113883.18.175</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referralDisposition</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identify the expected response from the healthcare professional receiving a referral.  Used in HL7 Version 2.x messaging in the RF1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Referral Disposition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http://terminology.hl7.org/CodeSystem/v2-0282</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hl7VS-referralDisposition</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identify the expected response from the healthcare professional receiving a referral.</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Referral Disposition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http://terminology.hl7.org/ValueSet/v2-0282</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 Disposition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identify the expected response from the healthcare professional receiving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RF1-4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1B5E6D" w:rsidTr="001B5E6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4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pPr>
              <w:pStyle w:val="UserTableBody"/>
            </w:pPr>
            <w:r>
              <w:t>WR</w:t>
            </w:r>
          </w:p>
        </w:tc>
        <w:tc>
          <w:tcPr>
            <w:tcW w:w="3400" w:type="dxa"/>
            <w:tcBorders>
              <w:top w:val="single" w:sz="4" w:space="0" w:color="auto"/>
              <w:bottom w:val="single" w:sz="4" w:space="0" w:color="auto"/>
            </w:tcBorders>
            <w:shd w:val="clear" w:color="auto" w:fill="FFFFFF"/>
          </w:tcPr>
          <w:p w:rsidR="001B5E6D" w:rsidRDefault="001B5E6D" w:rsidP="001B5E6D">
            <w:pPr>
              <w:pStyle w:val="UserTableBody"/>
            </w:pPr>
            <w:r>
              <w:t>Send Written Report</w:t>
            </w:r>
          </w:p>
        </w:tc>
        <w:tc>
          <w:tcPr>
            <w:tcW w:w="24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RP</w:t>
            </w:r>
          </w:p>
        </w:tc>
        <w:tc>
          <w:tcPr>
            <w:tcW w:w="3400" w:type="dxa"/>
            <w:tcBorders>
              <w:top w:val="single" w:sz="4" w:space="0" w:color="auto"/>
              <w:bottom w:val="single" w:sz="4" w:space="0" w:color="auto"/>
            </w:tcBorders>
            <w:shd w:val="clear" w:color="auto" w:fill="F3F3F3"/>
          </w:tcPr>
          <w:p w:rsidR="001B5E6D" w:rsidRDefault="001B5E6D" w:rsidP="001B5E6D">
            <w:r>
              <w:t>Return Patient After Evaluation</w:t>
            </w:r>
          </w:p>
        </w:tc>
        <w:tc>
          <w:tcPr>
            <w:tcW w:w="24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AM</w:t>
            </w:r>
          </w:p>
        </w:tc>
        <w:tc>
          <w:tcPr>
            <w:tcW w:w="3400" w:type="dxa"/>
            <w:tcBorders>
              <w:top w:val="single" w:sz="4" w:space="0" w:color="auto"/>
              <w:bottom w:val="single" w:sz="4" w:space="0" w:color="auto"/>
            </w:tcBorders>
            <w:shd w:val="clear" w:color="auto" w:fill="FFFFFF"/>
          </w:tcPr>
          <w:p w:rsidR="001B5E6D" w:rsidRDefault="001B5E6D" w:rsidP="001B5E6D">
            <w:r>
              <w:t>Assume Management</w:t>
            </w:r>
          </w:p>
        </w:tc>
        <w:tc>
          <w:tcPr>
            <w:tcW w:w="24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double" w:sz="4" w:space="0" w:color="auto"/>
            </w:tcBorders>
            <w:shd w:val="clear" w:color="auto" w:fill="F3F3F3"/>
          </w:tcPr>
          <w:p w:rsidR="001B5E6D" w:rsidRDefault="001B5E6D" w:rsidP="001B5E6D">
            <w:r>
              <w:t>SO</w:t>
            </w:r>
          </w:p>
        </w:tc>
        <w:tc>
          <w:tcPr>
            <w:tcW w:w="3400" w:type="dxa"/>
            <w:tcBorders>
              <w:top w:val="single" w:sz="4" w:space="0" w:color="auto"/>
              <w:bottom w:val="double" w:sz="4" w:space="0" w:color="auto"/>
            </w:tcBorders>
            <w:shd w:val="clear" w:color="auto" w:fill="F3F3F3"/>
          </w:tcPr>
          <w:p w:rsidR="001B5E6D" w:rsidRDefault="001B5E6D" w:rsidP="001B5E6D">
            <w:r>
              <w:t>Second Opinion</w:t>
            </w:r>
          </w:p>
        </w:tc>
        <w:tc>
          <w:tcPr>
            <w:tcW w:w="2400" w:type="dxa"/>
            <w:tcBorders>
              <w:top w:val="single" w:sz="4" w:space="0" w:color="auto"/>
              <w:bottom w:val="double" w:sz="4" w:space="0" w:color="auto"/>
            </w:tcBorders>
            <w:shd w:val="clear" w:color="auto" w:fill="F3F3F3"/>
          </w:tcPr>
          <w:p w:rsidR="001B5E6D" w:rsidRDefault="001B5E6D" w:rsidP="001B5E6D"/>
        </w:tc>
        <w:tc>
          <w:tcPr>
            <w:tcW w:w="16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0283 - Referral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define the state of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2.16.840.1.113883.18.176</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referralStatus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define the state of a  referral.  Used in HL7 Version 2.x messaging in the RF1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Referral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http://terminology.hl7.org/CodeSystem/v2-0283</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2.16.840.1.113883.21.188</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hl7VS-referralStatus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define the state of a  referral.</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Referral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http://terminology.hl7.org/ValueSet/v2-0283</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define the state of a  referral.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RF1-1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A</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Accepted</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w:t>
            </w:r>
          </w:p>
        </w:tc>
        <w:tc>
          <w:tcPr>
            <w:tcW w:w="1600" w:type="dxa"/>
            <w:tcBorders>
              <w:top w:val="single" w:sz="4" w:space="0" w:color="auto"/>
              <w:bottom w:val="single" w:sz="4" w:space="0" w:color="auto"/>
            </w:tcBorders>
            <w:shd w:val="clear" w:color="auto" w:fill="F3F3F3"/>
          </w:tcPr>
          <w:p w:rsidR="001B5E6D" w:rsidRDefault="001B5E6D" w:rsidP="001B5E6D">
            <w:r>
              <w:t>Pending</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R</w:t>
            </w:r>
          </w:p>
        </w:tc>
        <w:tc>
          <w:tcPr>
            <w:tcW w:w="1600" w:type="dxa"/>
            <w:tcBorders>
              <w:top w:val="single" w:sz="4" w:space="0" w:color="auto"/>
              <w:bottom w:val="single" w:sz="4" w:space="0" w:color="auto"/>
            </w:tcBorders>
            <w:shd w:val="clear" w:color="auto" w:fill="FFFFFF"/>
          </w:tcPr>
          <w:p w:rsidR="001B5E6D" w:rsidRDefault="001B5E6D" w:rsidP="001B5E6D">
            <w:r>
              <w:t>Rejected</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E</w:t>
            </w:r>
          </w:p>
        </w:tc>
        <w:tc>
          <w:tcPr>
            <w:tcW w:w="1600" w:type="dxa"/>
            <w:tcBorders>
              <w:top w:val="single" w:sz="4" w:space="0" w:color="auto"/>
              <w:bottom w:val="double" w:sz="4" w:space="0" w:color="auto"/>
            </w:tcBorders>
            <w:shd w:val="clear" w:color="auto" w:fill="F3F3F3"/>
          </w:tcPr>
          <w:p w:rsidR="001B5E6D" w:rsidRDefault="001B5E6D" w:rsidP="001B5E6D">
            <w:r>
              <w:t>Expired</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0284 - Referral Category</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ReferralCategory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describe the patient care setting where a referral should take place.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2.16.840.1.113883.18.177</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referralCategory</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describe the patient care setting where a referral should take place.  Used in HL7 Version 2.x messaging in the RF1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Referral category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http://terminology.hl7.org/CodeSystem/v2-0284</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2.16.840.1.113883.21.189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hl7VS-referralCategory</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describe the patient care setting where a referral should take place.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Referral category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 Category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describe the patient care setting where a referral should take place.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RF1-5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I</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Inpatient</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O</w:t>
            </w:r>
          </w:p>
        </w:tc>
        <w:tc>
          <w:tcPr>
            <w:tcW w:w="1600" w:type="dxa"/>
            <w:tcBorders>
              <w:top w:val="single" w:sz="4" w:space="0" w:color="auto"/>
              <w:bottom w:val="single" w:sz="4" w:space="0" w:color="auto"/>
            </w:tcBorders>
            <w:shd w:val="clear" w:color="auto" w:fill="F3F3F3"/>
          </w:tcPr>
          <w:p w:rsidR="001B5E6D" w:rsidRDefault="001B5E6D" w:rsidP="001B5E6D">
            <w:r>
              <w:t>Outpatient</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A</w:t>
            </w:r>
          </w:p>
        </w:tc>
        <w:tc>
          <w:tcPr>
            <w:tcW w:w="1600" w:type="dxa"/>
            <w:tcBorders>
              <w:top w:val="single" w:sz="4" w:space="0" w:color="auto"/>
              <w:bottom w:val="single" w:sz="4" w:space="0" w:color="auto"/>
            </w:tcBorders>
            <w:shd w:val="clear" w:color="auto" w:fill="FFFFFF"/>
          </w:tcPr>
          <w:p w:rsidR="001B5E6D" w:rsidRDefault="001B5E6D" w:rsidP="001B5E6D">
            <w:r>
              <w:t>Ambulatory</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E</w:t>
            </w:r>
          </w:p>
        </w:tc>
        <w:tc>
          <w:tcPr>
            <w:tcW w:w="1600" w:type="dxa"/>
            <w:tcBorders>
              <w:top w:val="single" w:sz="4" w:space="0" w:color="auto"/>
              <w:bottom w:val="double" w:sz="4" w:space="0" w:color="auto"/>
            </w:tcBorders>
            <w:shd w:val="clear" w:color="auto" w:fill="F3F3F3"/>
          </w:tcPr>
          <w:p w:rsidR="001B5E6D" w:rsidRDefault="001B5E6D" w:rsidP="001B5E6D">
            <w:r>
              <w:t>Emergency</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0285 - Insurance Company ID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InsuranceCompanyIdCodes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identification of the insurance company or other entity that administers the authorizing coverage plan.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Insurance Company ID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identification of the insurance company or other entity that administers the authorizing coverage plan.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AUT-2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0286 - Provider Role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ReferralProviderRole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define the relationship between a referral recipient and a patient or between a referral initiator and a patient.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2.16.840.1.113883.18.178</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providerRole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define the relationship between a referral recipient and a patient or between a referral initiator and a patient.  Used in HL7 Version 2.x messaging in the PRD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Provider Role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http://terminology.hl7.org/CodeSystem/v2-0286</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hl7VS-providerRole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define the relationship between a referral recipient and a patient or between a referral initiator and a patient.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Provider Role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Provider Role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define the relationship between a referral recipient and a patient or between a referral initiator and a patient.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PRD-1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RP</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Referring Provider</w:t>
            </w:r>
          </w:p>
        </w:tc>
        <w:tc>
          <w:tcPr>
            <w:tcW w:w="2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PP</w:t>
            </w:r>
          </w:p>
        </w:tc>
        <w:tc>
          <w:tcPr>
            <w:tcW w:w="3600" w:type="dxa"/>
            <w:tcBorders>
              <w:top w:val="single" w:sz="4" w:space="0" w:color="auto"/>
              <w:bottom w:val="single" w:sz="4" w:space="0" w:color="auto"/>
            </w:tcBorders>
            <w:shd w:val="clear" w:color="auto" w:fill="F3F3F3"/>
          </w:tcPr>
          <w:p w:rsidR="001B5E6D" w:rsidRDefault="001B5E6D" w:rsidP="001B5E6D">
            <w:r>
              <w:t>Primary Care Provider</w:t>
            </w:r>
          </w:p>
        </w:tc>
        <w:tc>
          <w:tcPr>
            <w:tcW w:w="2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CP</w:t>
            </w:r>
          </w:p>
        </w:tc>
        <w:tc>
          <w:tcPr>
            <w:tcW w:w="3600" w:type="dxa"/>
            <w:tcBorders>
              <w:top w:val="single" w:sz="4" w:space="0" w:color="auto"/>
              <w:bottom w:val="single" w:sz="4" w:space="0" w:color="auto"/>
            </w:tcBorders>
            <w:shd w:val="clear" w:color="auto" w:fill="FFFFFF"/>
          </w:tcPr>
          <w:p w:rsidR="001B5E6D" w:rsidRDefault="001B5E6D" w:rsidP="001B5E6D">
            <w:r>
              <w:t>Consulting Provider</w:t>
            </w:r>
          </w:p>
        </w:tc>
        <w:tc>
          <w:tcPr>
            <w:tcW w:w="2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RT</w:t>
            </w:r>
          </w:p>
        </w:tc>
        <w:tc>
          <w:tcPr>
            <w:tcW w:w="3600" w:type="dxa"/>
            <w:tcBorders>
              <w:top w:val="single" w:sz="4" w:space="0" w:color="auto"/>
              <w:bottom w:val="double" w:sz="4" w:space="0" w:color="auto"/>
            </w:tcBorders>
            <w:shd w:val="clear" w:color="auto" w:fill="F3F3F3"/>
          </w:tcPr>
          <w:p w:rsidR="001B5E6D" w:rsidRDefault="001B5E6D" w:rsidP="001B5E6D">
            <w:r>
              <w:t>Referred to Provider</w:t>
            </w:r>
          </w:p>
        </w:tc>
        <w:tc>
          <w:tcPr>
            <w:tcW w:w="2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0287 - Problem/Goal Action Code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Problem_GoalActionCode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to Patient Care for the intent of a problem or goal.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2.16.840.1.113883.18.3</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problem-goalAction</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used in Patient Care for the intent of a problem or goal.  Used in HL7 Version 2.x messaging in the GOL, ROL, PRB and PTH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Problem/Goal Action Code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http://terminology.hl7.org/CodeSystem/v2-0287</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hl7VS-actionCode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Concepts used in Patient Care for the intent of a problem or goal.  Used in Version 2 messaging in the GOL segment.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Problem/Goal Action Code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http://terminology.hl7.org/ValueSet/v2-0287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Problem/Goal Action 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used in Patient Care for the intent of a problem or goal.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ROL-2, GOL-1, PRB-1, PTH-1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1600" w:type="dxa"/>
            <w:tcBorders>
              <w:bottom w:val="single" w:sz="4" w:space="0" w:color="auto"/>
            </w:tcBorders>
            <w:shd w:val="clear" w:color="auto" w:fill="E6E6E6"/>
          </w:tcPr>
          <w:p w:rsidR="001B5E6D" w:rsidRDefault="001B5E6D" w:rsidP="001B5E6D">
            <w:pPr>
              <w:pStyle w:val="HL7TableHeader"/>
            </w:pPr>
            <w:r>
              <w:t>Display Name</w:t>
            </w:r>
          </w:p>
        </w:tc>
        <w:tc>
          <w:tcPr>
            <w:tcW w:w="1600" w:type="dxa"/>
            <w:tcBorders>
              <w:bottom w:val="single" w:sz="4" w:space="0" w:color="auto"/>
            </w:tcBorders>
            <w:shd w:val="clear" w:color="auto" w:fill="E6E6E6"/>
          </w:tcPr>
          <w:p w:rsidR="001B5E6D" w:rsidRDefault="001B5E6D" w:rsidP="001B5E6D">
            <w:pPr>
              <w:pStyle w:val="HL7TableHeader"/>
            </w:pPr>
            <w:r>
              <w:t>Definition</w:t>
            </w:r>
          </w:p>
        </w:tc>
        <w:tc>
          <w:tcPr>
            <w:tcW w:w="40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AD</w:t>
            </w:r>
          </w:p>
        </w:tc>
        <w:tc>
          <w:tcPr>
            <w:tcW w:w="1600" w:type="dxa"/>
            <w:tcBorders>
              <w:bottom w:val="single" w:sz="4" w:space="0" w:color="auto"/>
            </w:tcBorders>
            <w:shd w:val="clear" w:color="auto" w:fill="FFFFFF"/>
          </w:tcPr>
          <w:p w:rsidR="001B5E6D" w:rsidRDefault="001B5E6D" w:rsidP="001B5E6D">
            <w:pPr>
              <w:pStyle w:val="HL7TableBody"/>
            </w:pPr>
            <w:r>
              <w:t>ADD</w:t>
            </w:r>
          </w:p>
        </w:tc>
        <w:tc>
          <w:tcPr>
            <w:tcW w:w="1600" w:type="dxa"/>
            <w:tcBorders>
              <w:bottom w:val="single" w:sz="4" w:space="0" w:color="auto"/>
            </w:tcBorders>
            <w:shd w:val="clear" w:color="auto" w:fill="FFFFFF"/>
          </w:tcPr>
          <w:p w:rsidR="001B5E6D" w:rsidRDefault="001B5E6D" w:rsidP="001B5E6D">
            <w:pPr>
              <w:pStyle w:val="HL7TableBody"/>
            </w:pPr>
          </w:p>
        </w:tc>
        <w:tc>
          <w:tcPr>
            <w:tcW w:w="40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CO</w:t>
            </w:r>
          </w:p>
        </w:tc>
        <w:tc>
          <w:tcPr>
            <w:tcW w:w="1600" w:type="dxa"/>
            <w:tcBorders>
              <w:bottom w:val="single" w:sz="4" w:space="0" w:color="auto"/>
            </w:tcBorders>
            <w:shd w:val="clear" w:color="auto" w:fill="F3F3F3"/>
          </w:tcPr>
          <w:p w:rsidR="001B5E6D" w:rsidRDefault="001B5E6D" w:rsidP="001B5E6D">
            <w:r>
              <w:t>CORRECT</w:t>
            </w:r>
          </w:p>
        </w:tc>
        <w:tc>
          <w:tcPr>
            <w:tcW w:w="1600" w:type="dxa"/>
            <w:tcBorders>
              <w:bottom w:val="single" w:sz="4" w:space="0" w:color="auto"/>
            </w:tcBorders>
            <w:shd w:val="clear" w:color="auto" w:fill="F3F3F3"/>
          </w:tcPr>
          <w:p w:rsidR="001B5E6D" w:rsidRDefault="001B5E6D" w:rsidP="001B5E6D"/>
        </w:tc>
        <w:tc>
          <w:tcPr>
            <w:tcW w:w="40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DE</w:t>
            </w:r>
          </w:p>
        </w:tc>
        <w:tc>
          <w:tcPr>
            <w:tcW w:w="1600" w:type="dxa"/>
            <w:tcBorders>
              <w:bottom w:val="single" w:sz="4" w:space="0" w:color="auto"/>
            </w:tcBorders>
            <w:shd w:val="clear" w:color="auto" w:fill="FFFFFF"/>
          </w:tcPr>
          <w:p w:rsidR="001B5E6D" w:rsidRDefault="001B5E6D" w:rsidP="001B5E6D">
            <w:r>
              <w:t>DELETE</w:t>
            </w:r>
          </w:p>
        </w:tc>
        <w:tc>
          <w:tcPr>
            <w:tcW w:w="1600" w:type="dxa"/>
            <w:tcBorders>
              <w:bottom w:val="single" w:sz="4" w:space="0" w:color="auto"/>
            </w:tcBorders>
            <w:shd w:val="clear" w:color="auto" w:fill="FFFFFF"/>
          </w:tcPr>
          <w:p w:rsidR="001B5E6D" w:rsidRDefault="001B5E6D" w:rsidP="001B5E6D"/>
        </w:tc>
        <w:tc>
          <w:tcPr>
            <w:tcW w:w="40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LI</w:t>
            </w:r>
          </w:p>
        </w:tc>
        <w:tc>
          <w:tcPr>
            <w:tcW w:w="1600" w:type="dxa"/>
            <w:tcBorders>
              <w:bottom w:val="single" w:sz="4" w:space="0" w:color="auto"/>
            </w:tcBorders>
            <w:shd w:val="clear" w:color="auto" w:fill="F3F3F3"/>
          </w:tcPr>
          <w:p w:rsidR="001B5E6D" w:rsidRDefault="001B5E6D" w:rsidP="001B5E6D">
            <w:r>
              <w:t>LINK</w:t>
            </w:r>
          </w:p>
        </w:tc>
        <w:tc>
          <w:tcPr>
            <w:tcW w:w="1600" w:type="dxa"/>
            <w:tcBorders>
              <w:bottom w:val="single" w:sz="4" w:space="0" w:color="auto"/>
            </w:tcBorders>
            <w:shd w:val="clear" w:color="auto" w:fill="F3F3F3"/>
          </w:tcPr>
          <w:p w:rsidR="001B5E6D" w:rsidRDefault="001B5E6D" w:rsidP="001B5E6D"/>
        </w:tc>
        <w:tc>
          <w:tcPr>
            <w:tcW w:w="40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ins w:id="310" w:author="Frank Oemig" w:date="2023-06-16T19:10:00Z">
              <w:r>
                <w:t>SP</w:t>
              </w:r>
            </w:ins>
          </w:p>
        </w:tc>
        <w:tc>
          <w:tcPr>
            <w:tcW w:w="1600" w:type="dxa"/>
            <w:tcBorders>
              <w:bottom w:val="single" w:sz="4" w:space="0" w:color="auto"/>
            </w:tcBorders>
            <w:shd w:val="clear" w:color="auto" w:fill="FFFFFF"/>
          </w:tcPr>
          <w:p w:rsidR="001B5E6D" w:rsidRDefault="001B5E6D" w:rsidP="001B5E6D">
            <w:ins w:id="311" w:author="Frank Oemig" w:date="2023-06-16T19:10:00Z">
              <w:r>
                <w:t>Used in Snapshot mode</w:t>
              </w:r>
            </w:ins>
          </w:p>
        </w:tc>
        <w:tc>
          <w:tcPr>
            <w:tcW w:w="1600" w:type="dxa"/>
            <w:tcBorders>
              <w:bottom w:val="single" w:sz="4" w:space="0" w:color="auto"/>
            </w:tcBorders>
            <w:shd w:val="clear" w:color="auto" w:fill="FFFFFF"/>
          </w:tcPr>
          <w:p w:rsidR="001B5E6D" w:rsidRDefault="001B5E6D" w:rsidP="001B5E6D">
            <w:ins w:id="312" w:author="Frank Oemig" w:date="2023-06-16T19:10:00Z">
              <w:r>
                <w:t>Declares when segment falls under snapshot  mode handling, i.e. all elements that were previously sent will be sent, not just any changes</w:t>
              </w:r>
            </w:ins>
          </w:p>
        </w:tc>
        <w:tc>
          <w:tcPr>
            <w:tcW w:w="4000" w:type="dxa"/>
            <w:tcBorders>
              <w:bottom w:val="single" w:sz="4" w:space="0" w:color="auto"/>
            </w:tcBorders>
            <w:shd w:val="clear" w:color="auto" w:fill="FFFFFF"/>
          </w:tcPr>
          <w:p w:rsidR="001B5E6D" w:rsidRDefault="001B5E6D" w:rsidP="001B5E6D">
            <w:ins w:id="313" w:author="Frank Oemig" w:date="2023-06-16T19:10:00Z">
              <w:r>
                <w:t>Snapshot mode is the expected default; use this code to explicitly state that.</w:t>
              </w:r>
            </w:ins>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UC</w:t>
            </w:r>
          </w:p>
        </w:tc>
        <w:tc>
          <w:tcPr>
            <w:tcW w:w="1600" w:type="dxa"/>
            <w:tcBorders>
              <w:bottom w:val="single" w:sz="4" w:space="0" w:color="auto"/>
            </w:tcBorders>
            <w:shd w:val="clear" w:color="auto" w:fill="F3F3F3"/>
          </w:tcPr>
          <w:p w:rsidR="001B5E6D" w:rsidRDefault="001B5E6D" w:rsidP="001B5E6D">
            <w:r>
              <w:t>UNCHANGED</w:t>
            </w:r>
          </w:p>
        </w:tc>
        <w:tc>
          <w:tcPr>
            <w:tcW w:w="1600" w:type="dxa"/>
            <w:tcBorders>
              <w:bottom w:val="single" w:sz="4" w:space="0" w:color="auto"/>
            </w:tcBorders>
            <w:shd w:val="clear" w:color="auto" w:fill="F3F3F3"/>
          </w:tcPr>
          <w:p w:rsidR="001B5E6D" w:rsidRDefault="001B5E6D" w:rsidP="001B5E6D">
            <w:r>
              <w:t>UNCHANGED *</w:t>
            </w:r>
          </w:p>
        </w:tc>
        <w:tc>
          <w:tcPr>
            <w:tcW w:w="4000" w:type="dxa"/>
            <w:tcBorders>
              <w:bottom w:val="single" w:sz="4" w:space="0" w:color="auto"/>
            </w:tcBorders>
            <w:shd w:val="clear" w:color="auto" w:fill="F3F3F3"/>
          </w:tcPr>
          <w:p w:rsidR="001B5E6D" w:rsidRDefault="001B5E6D" w:rsidP="001B5E6D">
            <w:r>
              <w:t>The UNCHANGED action code is used to signify to the applications programs that this particular segment includes no information to be modified.  It is supplied in order to identify the correct record for which the following modification is intended</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UN</w:t>
            </w:r>
          </w:p>
        </w:tc>
        <w:tc>
          <w:tcPr>
            <w:tcW w:w="1600" w:type="dxa"/>
            <w:tcBorders>
              <w:bottom w:val="single" w:sz="4" w:space="0" w:color="auto"/>
            </w:tcBorders>
            <w:shd w:val="clear" w:color="auto" w:fill="FFFFFF"/>
          </w:tcPr>
          <w:p w:rsidR="001B5E6D" w:rsidRDefault="001B5E6D" w:rsidP="001B5E6D">
            <w:r>
              <w:t>UNLINK</w:t>
            </w:r>
          </w:p>
        </w:tc>
        <w:tc>
          <w:tcPr>
            <w:tcW w:w="1600" w:type="dxa"/>
            <w:tcBorders>
              <w:bottom w:val="single" w:sz="4" w:space="0" w:color="auto"/>
            </w:tcBorders>
            <w:shd w:val="clear" w:color="auto" w:fill="FFFFFF"/>
          </w:tcPr>
          <w:p w:rsidR="001B5E6D" w:rsidRDefault="001B5E6D" w:rsidP="001B5E6D"/>
        </w:tc>
        <w:tc>
          <w:tcPr>
            <w:tcW w:w="40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shd w:val="clear" w:color="auto" w:fill="F3F3F3"/>
          </w:tcPr>
          <w:p w:rsidR="001B5E6D" w:rsidRDefault="001B5E6D" w:rsidP="001B5E6D">
            <w:r>
              <w:t>UP</w:t>
            </w:r>
          </w:p>
        </w:tc>
        <w:tc>
          <w:tcPr>
            <w:tcW w:w="1600" w:type="dxa"/>
            <w:shd w:val="clear" w:color="auto" w:fill="F3F3F3"/>
          </w:tcPr>
          <w:p w:rsidR="001B5E6D" w:rsidRDefault="001B5E6D" w:rsidP="001B5E6D">
            <w:r>
              <w:t>UPDATE</w:t>
            </w:r>
          </w:p>
        </w:tc>
        <w:tc>
          <w:tcPr>
            <w:tcW w:w="1600" w:type="dxa"/>
            <w:shd w:val="clear" w:color="auto" w:fill="F3F3F3"/>
          </w:tcPr>
          <w:p w:rsidR="001B5E6D" w:rsidRDefault="001B5E6D" w:rsidP="001B5E6D"/>
        </w:tc>
        <w:tc>
          <w:tcPr>
            <w:tcW w:w="40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0288 - Census Tract</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CensusTract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census tract in which the specified address resides.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Census Tract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census tract in which the specified address resides.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XAD.109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0289 - County/Parish</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289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County/Parish</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county or parish in which the specified address resides.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0289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2.16.840.1.113883.12.289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County/Parish</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county or parish in which the specified address resides.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XAD.9, CX.9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0291 - Subtype of Referenced Data</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SubtypeOfReferencedData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a subset of the media subtypes of binary data that are encoded in an ascii structure or stream.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2.16.840.1.113883.18.181</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subtypeOfReferencedData</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a subset of the media subtypes of binary data that are encoded in an ascii structure or stream.  Used in Version 2 messaging  ED and RP datatypes, but only in standard 2.5.1 and earlier; after that, it was recommended that the IANA media types be used instead of this short list of HL7-defined codes.   More information on the standard media types and subtypes may be found at http://www.iana.org/assignments/media-types/media-types.xhtml.</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Subtype of Referenced Data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http://terminology.hl7.org/CodeSystem/v2-0291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4</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2.16.840.1.113883.21.193</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hl7VS-subtypeOfReferencedData</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A subset of the IANA media subtypes of binary data that are encoded in an ascii structure or stream.</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Subtype of Referenced Data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http://terminology.hl7.org/ValueSet/v2-notAllCodes-0291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enumerated per table content</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Subtype of Referenced Data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a subset of the media subtypes of binary data that are encoded in an ascii structure or stream.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RP.4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3400" w:type="dxa"/>
            <w:tcBorders>
              <w:bottom w:val="single" w:sz="4" w:space="0" w:color="auto"/>
            </w:tcBorders>
            <w:shd w:val="clear" w:color="auto" w:fill="E6E6E6"/>
          </w:tcPr>
          <w:p w:rsidR="001B5E6D" w:rsidRDefault="001B5E6D" w:rsidP="001B5E6D">
            <w:pPr>
              <w:pStyle w:val="HL7TableHeader"/>
            </w:pPr>
            <w:r>
              <w:t>Display Name</w:t>
            </w:r>
          </w:p>
        </w:tc>
        <w:tc>
          <w:tcPr>
            <w:tcW w:w="26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BASIC</w:t>
            </w:r>
          </w:p>
        </w:tc>
        <w:tc>
          <w:tcPr>
            <w:tcW w:w="3400" w:type="dxa"/>
            <w:tcBorders>
              <w:bottom w:val="single" w:sz="4" w:space="0" w:color="auto"/>
            </w:tcBorders>
            <w:shd w:val="clear" w:color="auto" w:fill="FFFFFF"/>
          </w:tcPr>
          <w:p w:rsidR="001B5E6D" w:rsidRDefault="001B5E6D" w:rsidP="001B5E6D">
            <w:pPr>
              <w:pStyle w:val="HL7TableBody"/>
            </w:pPr>
            <w:r>
              <w:t>ISDN PCM audio data</w:t>
            </w:r>
          </w:p>
        </w:tc>
        <w:tc>
          <w:tcPr>
            <w:tcW w:w="26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DICOM</w:t>
            </w:r>
          </w:p>
        </w:tc>
        <w:tc>
          <w:tcPr>
            <w:tcW w:w="3400" w:type="dxa"/>
            <w:tcBorders>
              <w:bottom w:val="single" w:sz="4" w:space="0" w:color="auto"/>
            </w:tcBorders>
            <w:shd w:val="clear" w:color="auto" w:fill="F3F3F3"/>
          </w:tcPr>
          <w:p w:rsidR="001B5E6D" w:rsidRDefault="001B5E6D" w:rsidP="001B5E6D">
            <w:r>
              <w:t>Digital Imaging and Communications in Medicine</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FAX</w:t>
            </w:r>
          </w:p>
        </w:tc>
        <w:tc>
          <w:tcPr>
            <w:tcW w:w="3400" w:type="dxa"/>
            <w:tcBorders>
              <w:bottom w:val="single" w:sz="4" w:space="0" w:color="auto"/>
            </w:tcBorders>
            <w:shd w:val="clear" w:color="auto" w:fill="FFFFFF"/>
          </w:tcPr>
          <w:p w:rsidR="001B5E6D" w:rsidRDefault="001B5E6D" w:rsidP="001B5E6D">
            <w:r>
              <w:t>Facsimile data</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GIF</w:t>
            </w:r>
          </w:p>
        </w:tc>
        <w:tc>
          <w:tcPr>
            <w:tcW w:w="3400" w:type="dxa"/>
            <w:tcBorders>
              <w:bottom w:val="single" w:sz="4" w:space="0" w:color="auto"/>
            </w:tcBorders>
            <w:shd w:val="clear" w:color="auto" w:fill="F3F3F3"/>
          </w:tcPr>
          <w:p w:rsidR="001B5E6D" w:rsidRDefault="001B5E6D" w:rsidP="001B5E6D">
            <w:r>
              <w:t>Graphics Interchange Format</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HTML</w:t>
            </w:r>
          </w:p>
        </w:tc>
        <w:tc>
          <w:tcPr>
            <w:tcW w:w="3400" w:type="dxa"/>
            <w:tcBorders>
              <w:bottom w:val="single" w:sz="4" w:space="0" w:color="auto"/>
            </w:tcBorders>
            <w:shd w:val="clear" w:color="auto" w:fill="FFFFFF"/>
          </w:tcPr>
          <w:p w:rsidR="001B5E6D" w:rsidRDefault="001B5E6D" w:rsidP="001B5E6D">
            <w:r>
              <w:t>Hypertext Markup Language</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JOT</w:t>
            </w:r>
          </w:p>
        </w:tc>
        <w:tc>
          <w:tcPr>
            <w:tcW w:w="3400" w:type="dxa"/>
            <w:tcBorders>
              <w:bottom w:val="single" w:sz="4" w:space="0" w:color="auto"/>
            </w:tcBorders>
            <w:shd w:val="clear" w:color="auto" w:fill="F3F3F3"/>
          </w:tcPr>
          <w:p w:rsidR="001B5E6D" w:rsidRDefault="001B5E6D" w:rsidP="001B5E6D">
            <w:r>
              <w:t>Electronic ink data (Jot 1.0 standard)</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JPEG</w:t>
            </w:r>
          </w:p>
        </w:tc>
        <w:tc>
          <w:tcPr>
            <w:tcW w:w="3400" w:type="dxa"/>
            <w:tcBorders>
              <w:bottom w:val="single" w:sz="4" w:space="0" w:color="auto"/>
            </w:tcBorders>
            <w:shd w:val="clear" w:color="auto" w:fill="FFFFFF"/>
          </w:tcPr>
          <w:p w:rsidR="001B5E6D" w:rsidRDefault="001B5E6D" w:rsidP="001B5E6D">
            <w:r>
              <w:t>Joint Photographic Experts Group</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Octet-stream</w:t>
            </w:r>
          </w:p>
        </w:tc>
        <w:tc>
          <w:tcPr>
            <w:tcW w:w="3400" w:type="dxa"/>
            <w:tcBorders>
              <w:bottom w:val="single" w:sz="4" w:space="0" w:color="auto"/>
            </w:tcBorders>
            <w:shd w:val="clear" w:color="auto" w:fill="F3F3F3"/>
          </w:tcPr>
          <w:p w:rsidR="001B5E6D" w:rsidRDefault="001B5E6D" w:rsidP="001B5E6D">
            <w:r>
              <w:t>Uninterpreted binary data</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PICT</w:t>
            </w:r>
          </w:p>
        </w:tc>
        <w:tc>
          <w:tcPr>
            <w:tcW w:w="3400" w:type="dxa"/>
            <w:tcBorders>
              <w:bottom w:val="single" w:sz="4" w:space="0" w:color="auto"/>
            </w:tcBorders>
            <w:shd w:val="clear" w:color="auto" w:fill="FFFFFF"/>
          </w:tcPr>
          <w:p w:rsidR="001B5E6D" w:rsidRDefault="001B5E6D" w:rsidP="001B5E6D">
            <w:r>
              <w:t>PICT format image data</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PostScript</w:t>
            </w:r>
          </w:p>
        </w:tc>
        <w:tc>
          <w:tcPr>
            <w:tcW w:w="3400" w:type="dxa"/>
            <w:tcBorders>
              <w:bottom w:val="single" w:sz="4" w:space="0" w:color="auto"/>
            </w:tcBorders>
            <w:shd w:val="clear" w:color="auto" w:fill="F3F3F3"/>
          </w:tcPr>
          <w:p w:rsidR="001B5E6D" w:rsidRDefault="001B5E6D" w:rsidP="001B5E6D">
            <w:r>
              <w:t>PostScript program</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RTF</w:t>
            </w:r>
          </w:p>
        </w:tc>
        <w:tc>
          <w:tcPr>
            <w:tcW w:w="3400" w:type="dxa"/>
            <w:tcBorders>
              <w:bottom w:val="single" w:sz="4" w:space="0" w:color="auto"/>
            </w:tcBorders>
            <w:shd w:val="clear" w:color="auto" w:fill="FFFFFF"/>
          </w:tcPr>
          <w:p w:rsidR="001B5E6D" w:rsidRDefault="001B5E6D" w:rsidP="001B5E6D">
            <w:r>
              <w:t>Rich Text Format</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SGML</w:t>
            </w:r>
          </w:p>
        </w:tc>
        <w:tc>
          <w:tcPr>
            <w:tcW w:w="3400" w:type="dxa"/>
            <w:tcBorders>
              <w:bottom w:val="single" w:sz="4" w:space="0" w:color="auto"/>
            </w:tcBorders>
            <w:shd w:val="clear" w:color="auto" w:fill="F3F3F3"/>
          </w:tcPr>
          <w:p w:rsidR="001B5E6D" w:rsidRDefault="001B5E6D" w:rsidP="001B5E6D">
            <w:r>
              <w:t>Standard Generalized Markup Language (HL7 V2.3.1 and later)</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TIFF</w:t>
            </w:r>
          </w:p>
        </w:tc>
        <w:tc>
          <w:tcPr>
            <w:tcW w:w="3400" w:type="dxa"/>
            <w:tcBorders>
              <w:bottom w:val="single" w:sz="4" w:space="0" w:color="auto"/>
            </w:tcBorders>
            <w:shd w:val="clear" w:color="auto" w:fill="FFFFFF"/>
          </w:tcPr>
          <w:p w:rsidR="001B5E6D" w:rsidRDefault="001B5E6D" w:rsidP="001B5E6D">
            <w:r>
              <w:t>TIFF image data</w:t>
            </w:r>
          </w:p>
        </w:tc>
        <w:tc>
          <w:tcPr>
            <w:tcW w:w="26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XML</w:t>
            </w:r>
          </w:p>
        </w:tc>
        <w:tc>
          <w:tcPr>
            <w:tcW w:w="3400" w:type="dxa"/>
            <w:tcBorders>
              <w:bottom w:val="single" w:sz="4" w:space="0" w:color="auto"/>
            </w:tcBorders>
            <w:shd w:val="clear" w:color="auto" w:fill="F3F3F3"/>
          </w:tcPr>
          <w:p w:rsidR="001B5E6D" w:rsidRDefault="001B5E6D" w:rsidP="001B5E6D">
            <w:r>
              <w:t>Extensible Markup Language (HL7 V2.3.1 and later)</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r>
              <w:t>D</w:t>
            </w:r>
          </w:p>
        </w:tc>
      </w:tr>
      <w:tr w:rsidR="001B5E6D" w:rsidTr="001B5E6D">
        <w:tblPrEx>
          <w:tblCellMar>
            <w:top w:w="0" w:type="dxa"/>
            <w:bottom w:w="0" w:type="dxa"/>
          </w:tblCellMar>
        </w:tblPrEx>
        <w:tc>
          <w:tcPr>
            <w:tcW w:w="1200" w:type="dxa"/>
            <w:shd w:val="clear" w:color="auto" w:fill="FFFFFF"/>
          </w:tcPr>
          <w:p w:rsidR="001B5E6D" w:rsidRDefault="001B5E6D" w:rsidP="001B5E6D">
            <w:r>
              <w:t>x-hl7-cda-level-one</w:t>
            </w:r>
          </w:p>
        </w:tc>
        <w:tc>
          <w:tcPr>
            <w:tcW w:w="3400" w:type="dxa"/>
            <w:shd w:val="clear" w:color="auto" w:fill="FFFFFF"/>
          </w:tcPr>
          <w:p w:rsidR="001B5E6D" w:rsidRDefault="001B5E6D" w:rsidP="001B5E6D">
            <w:r>
              <w:t>HL7 Clinical Document Architecture Level One document</w:t>
            </w:r>
          </w:p>
        </w:tc>
        <w:tc>
          <w:tcPr>
            <w:tcW w:w="2600" w:type="dxa"/>
            <w:shd w:val="clear" w:color="auto" w:fill="FFFFFF"/>
          </w:tcPr>
          <w:p w:rsidR="001B5E6D" w:rsidRDefault="001B5E6D" w:rsidP="001B5E6D"/>
        </w:tc>
        <w:tc>
          <w:tcPr>
            <w:tcW w:w="1200" w:type="dxa"/>
            <w:shd w:val="clear" w:color="auto" w:fill="FFFFFF"/>
          </w:tcPr>
          <w:p w:rsidR="001B5E6D" w:rsidRDefault="001B5E6D" w:rsidP="001B5E6D">
            <w:r>
              <w:t>Retained for backwards compatibility only as of v2.6 and CDA R 2. Preferred value is text/xml.</w:t>
            </w:r>
          </w:p>
        </w:tc>
        <w:tc>
          <w:tcPr>
            <w:tcW w:w="800" w:type="dxa"/>
            <w:shd w:val="clear" w:color="auto" w:fill="FFFFFF"/>
          </w:tcPr>
          <w:p w:rsidR="001B5E6D" w:rsidRDefault="001B5E6D" w:rsidP="001B5E6D"/>
        </w:tc>
      </w:tr>
    </w:tbl>
    <w:p w:rsidR="001B5E6D" w:rsidRDefault="001B5E6D" w:rsidP="001B5E6D"/>
    <w:p w:rsidR="001B5E6D" w:rsidRDefault="001B5E6D" w:rsidP="001B5E6D">
      <w:pPr>
        <w:pStyle w:val="berschrift3"/>
      </w:pPr>
      <w:r>
        <w:t>0292 - Vaccines Administered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VaccinesAdministered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administered vaccines.   The values are maintained by the US Centers of Disease Control..  The code system is maintained by the CDC, and may be found at URL;  https://phinvads.cdc.gov/vads/ViewCodeSystem.action?id=2.16.840.1.113883.12.292</w:t>
            </w:r>
          </w:p>
          <w:p w:rsidR="001B5E6D" w:rsidRDefault="001B5E6D" w:rsidP="001B5E6D">
            <w:pPr>
              <w:pStyle w:val="OtherTableBody"/>
            </w:pPr>
            <w:r>
              <w:t>The value set is maintained by the CDC and may be found at URL: https://phinvads.cdc.gov/vads/ViewValueSet.action?id=ABDEE003-77C3-48E7-B941-EBF92B6B81FC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PH_VaccinesAdministeredCVX_CDC_NIP</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administered vaccines.   The values are maintained by the US Centers of Disease Control.  The code system is maintained by the CDC, and may be found at URL;  https://phinvads.cdc.gov/vads/ViewCodeSystem.action?id=2.16.840.1.113883.12.292</w:t>
            </w:r>
          </w:p>
          <w:p w:rsidR="001B5E6D" w:rsidRDefault="001B5E6D" w:rsidP="001B5E6D">
            <w:pPr>
              <w:pStyle w:val="OtherTableBody"/>
            </w:pPr>
            <w:r>
              <w:t>The value set is maintained by the CDC and may be found at URL: https://phinvads.cdc.gov/vads/ViewValueSet.action?id=ABDEE003-77C3-48E7-B941-EBF92B6B81FC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Full Name</w:t>
            </w:r>
          </w:p>
        </w:tc>
        <w:tc>
          <w:tcPr>
            <w:tcW w:w="6600" w:type="dxa"/>
            <w:shd w:val="clear" w:color="auto" w:fill="auto"/>
          </w:tcPr>
          <w:p w:rsidR="001B5E6D" w:rsidRDefault="001B5E6D" w:rsidP="001B5E6D">
            <w:pPr>
              <w:pStyle w:val="OtherTableBody"/>
            </w:pPr>
            <w:r>
              <w:t>Vaccines Administered Code System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UTG URL</w:t>
            </w:r>
          </w:p>
        </w:tc>
        <w:tc>
          <w:tcPr>
            <w:tcW w:w="6600" w:type="dxa"/>
            <w:shd w:val="clear" w:color="auto" w:fill="auto"/>
          </w:tcPr>
          <w:p w:rsidR="001B5E6D" w:rsidRDefault="001B5E6D" w:rsidP="001B5E6D">
            <w:pPr>
              <w:pStyle w:val="OtherTableBody"/>
            </w:pPr>
            <w:r>
              <w:t>http://hl7.org/fhir/sid/cvx</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External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RXA-5, RXE-2, RXD-2, RXG-4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0293 - Billing Category</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BillingCategory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billing category codes for any classification systems needed, for example, general ledger codes and UB92 categories.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Billing Category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billing category codes for any classification systems needed, for example, general ledger codes and UB92 categories.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InM/FM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PRC-14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0294 - Time Selection Criteria Parameter Class Codes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TimeSelectionCriteriaParameterClassCodes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describe acceptable start and end times, as well as days of the week, for appointment or resource scheduling.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2.16.840.1.113883.18.183</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timeSelectionCriteriaParameterClass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used to describe acceptable start and end times, as well as days of the week, for appointment or resource scheduling.  Used in HL7 Version 2.x messaging in the SCV and APR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Time Selection Criteria Parameter Class Codes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http://terminology.hl7.org/CodeSystem/v2-0294</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2</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hl7VS-timeSelectionCriteriaParameterClassCodes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describe acceptable start and end times, as well as days of the week, for appointment or resource scheduling.</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Time Selection Criteria Parameter Class Codes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http://terminology.hl7.org/ValueSet/v2-0294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Time Selection Criteria Parameter Class Codes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used to describe acceptable start and end times, as well as days of the week, for appointment or resource scheduling.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InM/S&amp;L</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SCV.1, APR-1, APR-2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400"/>
        <w:gridCol w:w="30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28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1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30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Prefstart</w:t>
            </w:r>
          </w:p>
        </w:tc>
        <w:tc>
          <w:tcPr>
            <w:tcW w:w="2800" w:type="dxa"/>
            <w:tcBorders>
              <w:top w:val="single" w:sz="4" w:space="0" w:color="auto"/>
              <w:bottom w:val="single" w:sz="4" w:space="0" w:color="auto"/>
            </w:tcBorders>
            <w:shd w:val="clear" w:color="auto" w:fill="FFFFFF"/>
          </w:tcPr>
          <w:p w:rsidR="001B5E6D" w:rsidRDefault="001B5E6D" w:rsidP="001B5E6D">
            <w:pPr>
              <w:pStyle w:val="UserTableBody"/>
            </w:pPr>
            <w:r>
              <w:t>An indicator that there is a preferred start time for the appointment request, service or resource.</w:t>
            </w:r>
          </w:p>
        </w:tc>
        <w:tc>
          <w:tcPr>
            <w:tcW w:w="1400" w:type="dxa"/>
            <w:tcBorders>
              <w:top w:val="single" w:sz="4" w:space="0" w:color="auto"/>
              <w:bottom w:val="single" w:sz="4" w:space="0" w:color="auto"/>
            </w:tcBorders>
            <w:shd w:val="clear" w:color="auto" w:fill="FFFFFF"/>
          </w:tcPr>
          <w:p w:rsidR="001B5E6D" w:rsidRDefault="001B5E6D" w:rsidP="001B5E6D">
            <w:pPr>
              <w:pStyle w:val="UserTableBody"/>
            </w:pPr>
          </w:p>
        </w:tc>
        <w:tc>
          <w:tcPr>
            <w:tcW w:w="3000" w:type="dxa"/>
            <w:tcBorders>
              <w:top w:val="single" w:sz="4" w:space="0" w:color="auto"/>
              <w:bottom w:val="single" w:sz="4" w:space="0" w:color="auto"/>
            </w:tcBorders>
            <w:shd w:val="clear" w:color="auto" w:fill="FFFFFF"/>
          </w:tcPr>
          <w:p w:rsidR="001B5E6D" w:rsidRDefault="001B5E6D" w:rsidP="001B5E6D">
            <w:pPr>
              <w:pStyle w:val="UserTableBody"/>
            </w:pPr>
            <w: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Prefend</w:t>
            </w:r>
          </w:p>
        </w:tc>
        <w:tc>
          <w:tcPr>
            <w:tcW w:w="2800" w:type="dxa"/>
            <w:tcBorders>
              <w:top w:val="single" w:sz="4" w:space="0" w:color="auto"/>
              <w:bottom w:val="single" w:sz="4" w:space="0" w:color="auto"/>
            </w:tcBorders>
            <w:shd w:val="clear" w:color="auto" w:fill="F3F3F3"/>
          </w:tcPr>
          <w:p w:rsidR="001B5E6D" w:rsidRDefault="001B5E6D" w:rsidP="001B5E6D">
            <w:r>
              <w:t>An indicator that there is a preferred end time for the appointment request, service or resource.</w:t>
            </w:r>
          </w:p>
        </w:tc>
        <w:tc>
          <w:tcPr>
            <w:tcW w:w="1400" w:type="dxa"/>
            <w:tcBorders>
              <w:top w:val="single" w:sz="4" w:space="0" w:color="auto"/>
              <w:bottom w:val="single" w:sz="4" w:space="0" w:color="auto"/>
            </w:tcBorders>
            <w:shd w:val="clear" w:color="auto" w:fill="F3F3F3"/>
          </w:tcPr>
          <w:p w:rsidR="001B5E6D" w:rsidRDefault="001B5E6D" w:rsidP="001B5E6D"/>
        </w:tc>
        <w:tc>
          <w:tcPr>
            <w:tcW w:w="3000" w:type="dxa"/>
            <w:tcBorders>
              <w:top w:val="single" w:sz="4" w:space="0" w:color="auto"/>
              <w:bottom w:val="single" w:sz="4" w:space="0" w:color="auto"/>
            </w:tcBorders>
            <w:shd w:val="clear" w:color="auto" w:fill="F3F3F3"/>
          </w:tcPr>
          <w:p w:rsidR="001B5E6D" w:rsidRDefault="001B5E6D" w:rsidP="001B5E6D">
            <w: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Mon</w:t>
            </w:r>
          </w:p>
        </w:tc>
        <w:tc>
          <w:tcPr>
            <w:tcW w:w="2800" w:type="dxa"/>
            <w:tcBorders>
              <w:top w:val="single" w:sz="4" w:space="0" w:color="auto"/>
              <w:bottom w:val="single" w:sz="4" w:space="0" w:color="auto"/>
            </w:tcBorders>
            <w:shd w:val="clear" w:color="auto" w:fill="FFFFFF"/>
          </w:tcPr>
          <w:p w:rsidR="001B5E6D" w:rsidRDefault="001B5E6D" w:rsidP="001B5E6D">
            <w:r>
              <w:t>An indicator that Monday is or is not preferred for the day on which the appointment will occur.</w:t>
            </w:r>
          </w:p>
        </w:tc>
        <w:tc>
          <w:tcPr>
            <w:tcW w:w="1400" w:type="dxa"/>
            <w:tcBorders>
              <w:top w:val="single" w:sz="4" w:space="0" w:color="auto"/>
              <w:bottom w:val="single" w:sz="4" w:space="0" w:color="auto"/>
            </w:tcBorders>
            <w:shd w:val="clear" w:color="auto" w:fill="FFFFFF"/>
          </w:tcPr>
          <w:p w:rsidR="001B5E6D" w:rsidRDefault="001B5E6D" w:rsidP="001B5E6D"/>
        </w:tc>
        <w:tc>
          <w:tcPr>
            <w:tcW w:w="3000" w:type="dxa"/>
            <w:tcBorders>
              <w:top w:val="single" w:sz="4" w:space="0" w:color="auto"/>
              <w:bottom w:val="single" w:sz="4" w:space="0" w:color="auto"/>
            </w:tcBorders>
            <w:shd w:val="clear" w:color="auto" w:fill="FFFFFF"/>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Tue</w:t>
            </w:r>
          </w:p>
        </w:tc>
        <w:tc>
          <w:tcPr>
            <w:tcW w:w="2800" w:type="dxa"/>
            <w:tcBorders>
              <w:top w:val="single" w:sz="4" w:space="0" w:color="auto"/>
              <w:bottom w:val="single" w:sz="4" w:space="0" w:color="auto"/>
            </w:tcBorders>
            <w:shd w:val="clear" w:color="auto" w:fill="F3F3F3"/>
          </w:tcPr>
          <w:p w:rsidR="001B5E6D" w:rsidRDefault="001B5E6D" w:rsidP="001B5E6D">
            <w:r>
              <w:t>An indicator that Tuesday is or is not preferred for the day on which the appointment will occur.</w:t>
            </w:r>
          </w:p>
        </w:tc>
        <w:tc>
          <w:tcPr>
            <w:tcW w:w="1400" w:type="dxa"/>
            <w:tcBorders>
              <w:top w:val="single" w:sz="4" w:space="0" w:color="auto"/>
              <w:bottom w:val="single" w:sz="4" w:space="0" w:color="auto"/>
            </w:tcBorders>
            <w:shd w:val="clear" w:color="auto" w:fill="F3F3F3"/>
          </w:tcPr>
          <w:p w:rsidR="001B5E6D" w:rsidRDefault="001B5E6D" w:rsidP="001B5E6D"/>
        </w:tc>
        <w:tc>
          <w:tcPr>
            <w:tcW w:w="3000" w:type="dxa"/>
            <w:tcBorders>
              <w:top w:val="single" w:sz="4" w:space="0" w:color="auto"/>
              <w:bottom w:val="single" w:sz="4" w:space="0" w:color="auto"/>
            </w:tcBorders>
            <w:shd w:val="clear" w:color="auto" w:fill="F3F3F3"/>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Wed</w:t>
            </w:r>
          </w:p>
        </w:tc>
        <w:tc>
          <w:tcPr>
            <w:tcW w:w="2800" w:type="dxa"/>
            <w:tcBorders>
              <w:top w:val="single" w:sz="4" w:space="0" w:color="auto"/>
              <w:bottom w:val="single" w:sz="4" w:space="0" w:color="auto"/>
            </w:tcBorders>
            <w:shd w:val="clear" w:color="auto" w:fill="FFFFFF"/>
          </w:tcPr>
          <w:p w:rsidR="001B5E6D" w:rsidRDefault="001B5E6D" w:rsidP="001B5E6D">
            <w:r>
              <w:t>An indicator that Wednesday is or is not preferred for the day on which the appointment will occur.</w:t>
            </w:r>
          </w:p>
        </w:tc>
        <w:tc>
          <w:tcPr>
            <w:tcW w:w="1400" w:type="dxa"/>
            <w:tcBorders>
              <w:top w:val="single" w:sz="4" w:space="0" w:color="auto"/>
              <w:bottom w:val="single" w:sz="4" w:space="0" w:color="auto"/>
            </w:tcBorders>
            <w:shd w:val="clear" w:color="auto" w:fill="FFFFFF"/>
          </w:tcPr>
          <w:p w:rsidR="001B5E6D" w:rsidRDefault="001B5E6D" w:rsidP="001B5E6D"/>
        </w:tc>
        <w:tc>
          <w:tcPr>
            <w:tcW w:w="3000" w:type="dxa"/>
            <w:tcBorders>
              <w:top w:val="single" w:sz="4" w:space="0" w:color="auto"/>
              <w:bottom w:val="single" w:sz="4" w:space="0" w:color="auto"/>
            </w:tcBorders>
            <w:shd w:val="clear" w:color="auto" w:fill="FFFFFF"/>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Thu</w:t>
            </w:r>
          </w:p>
        </w:tc>
        <w:tc>
          <w:tcPr>
            <w:tcW w:w="2800" w:type="dxa"/>
            <w:tcBorders>
              <w:top w:val="single" w:sz="4" w:space="0" w:color="auto"/>
              <w:bottom w:val="single" w:sz="4" w:space="0" w:color="auto"/>
            </w:tcBorders>
            <w:shd w:val="clear" w:color="auto" w:fill="F3F3F3"/>
          </w:tcPr>
          <w:p w:rsidR="001B5E6D" w:rsidRDefault="001B5E6D" w:rsidP="001B5E6D">
            <w:r>
              <w:t>An indicator that Thursday is or is not preferred for the day on which the appointment will occur.</w:t>
            </w:r>
          </w:p>
        </w:tc>
        <w:tc>
          <w:tcPr>
            <w:tcW w:w="1400" w:type="dxa"/>
            <w:tcBorders>
              <w:top w:val="single" w:sz="4" w:space="0" w:color="auto"/>
              <w:bottom w:val="single" w:sz="4" w:space="0" w:color="auto"/>
            </w:tcBorders>
            <w:shd w:val="clear" w:color="auto" w:fill="F3F3F3"/>
          </w:tcPr>
          <w:p w:rsidR="001B5E6D" w:rsidRDefault="001B5E6D" w:rsidP="001B5E6D"/>
        </w:tc>
        <w:tc>
          <w:tcPr>
            <w:tcW w:w="3000" w:type="dxa"/>
            <w:tcBorders>
              <w:top w:val="single" w:sz="4" w:space="0" w:color="auto"/>
              <w:bottom w:val="single" w:sz="4" w:space="0" w:color="auto"/>
            </w:tcBorders>
            <w:shd w:val="clear" w:color="auto" w:fill="F3F3F3"/>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Fri</w:t>
            </w:r>
          </w:p>
        </w:tc>
        <w:tc>
          <w:tcPr>
            <w:tcW w:w="2800" w:type="dxa"/>
            <w:tcBorders>
              <w:top w:val="single" w:sz="4" w:space="0" w:color="auto"/>
              <w:bottom w:val="single" w:sz="4" w:space="0" w:color="auto"/>
            </w:tcBorders>
            <w:shd w:val="clear" w:color="auto" w:fill="FFFFFF"/>
          </w:tcPr>
          <w:p w:rsidR="001B5E6D" w:rsidRDefault="001B5E6D" w:rsidP="001B5E6D">
            <w:r>
              <w:t>An indicator that Friday is or is not preferred for the day on which the appointment will occur.</w:t>
            </w:r>
          </w:p>
        </w:tc>
        <w:tc>
          <w:tcPr>
            <w:tcW w:w="1400" w:type="dxa"/>
            <w:tcBorders>
              <w:top w:val="single" w:sz="4" w:space="0" w:color="auto"/>
              <w:bottom w:val="single" w:sz="4" w:space="0" w:color="auto"/>
            </w:tcBorders>
            <w:shd w:val="clear" w:color="auto" w:fill="FFFFFF"/>
          </w:tcPr>
          <w:p w:rsidR="001B5E6D" w:rsidRDefault="001B5E6D" w:rsidP="001B5E6D"/>
        </w:tc>
        <w:tc>
          <w:tcPr>
            <w:tcW w:w="3000" w:type="dxa"/>
            <w:tcBorders>
              <w:top w:val="single" w:sz="4" w:space="0" w:color="auto"/>
              <w:bottom w:val="single" w:sz="4" w:space="0" w:color="auto"/>
            </w:tcBorders>
            <w:shd w:val="clear" w:color="auto" w:fill="FFFFFF"/>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Sat</w:t>
            </w:r>
          </w:p>
        </w:tc>
        <w:tc>
          <w:tcPr>
            <w:tcW w:w="2800" w:type="dxa"/>
            <w:tcBorders>
              <w:top w:val="single" w:sz="4" w:space="0" w:color="auto"/>
              <w:bottom w:val="single" w:sz="4" w:space="0" w:color="auto"/>
            </w:tcBorders>
            <w:shd w:val="clear" w:color="auto" w:fill="F3F3F3"/>
          </w:tcPr>
          <w:p w:rsidR="001B5E6D" w:rsidRDefault="001B5E6D" w:rsidP="001B5E6D">
            <w:r>
              <w:t>An indicator that Saturday is or is not preferred for the day on which the appointment will occur.</w:t>
            </w:r>
          </w:p>
        </w:tc>
        <w:tc>
          <w:tcPr>
            <w:tcW w:w="1400" w:type="dxa"/>
            <w:tcBorders>
              <w:top w:val="single" w:sz="4" w:space="0" w:color="auto"/>
              <w:bottom w:val="single" w:sz="4" w:space="0" w:color="auto"/>
            </w:tcBorders>
            <w:shd w:val="clear" w:color="auto" w:fill="F3F3F3"/>
          </w:tcPr>
          <w:p w:rsidR="001B5E6D" w:rsidRDefault="001B5E6D" w:rsidP="001B5E6D"/>
        </w:tc>
        <w:tc>
          <w:tcPr>
            <w:tcW w:w="3000" w:type="dxa"/>
            <w:tcBorders>
              <w:top w:val="single" w:sz="4" w:space="0" w:color="auto"/>
              <w:bottom w:val="single" w:sz="4" w:space="0" w:color="auto"/>
            </w:tcBorders>
            <w:shd w:val="clear" w:color="auto" w:fill="F3F3F3"/>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FFFFF"/>
          </w:tcPr>
          <w:p w:rsidR="001B5E6D" w:rsidRDefault="001B5E6D" w:rsidP="001B5E6D">
            <w:r>
              <w:t>Sun</w:t>
            </w:r>
          </w:p>
        </w:tc>
        <w:tc>
          <w:tcPr>
            <w:tcW w:w="2800" w:type="dxa"/>
            <w:tcBorders>
              <w:top w:val="single" w:sz="4" w:space="0" w:color="auto"/>
              <w:bottom w:val="double" w:sz="4" w:space="0" w:color="auto"/>
            </w:tcBorders>
            <w:shd w:val="clear" w:color="auto" w:fill="FFFFFF"/>
          </w:tcPr>
          <w:p w:rsidR="001B5E6D" w:rsidRDefault="001B5E6D" w:rsidP="001B5E6D">
            <w:r>
              <w:t>An indicator that Sunday is or is not preferred for the day on which the appointment will occur.</w:t>
            </w:r>
          </w:p>
        </w:tc>
        <w:tc>
          <w:tcPr>
            <w:tcW w:w="1400" w:type="dxa"/>
            <w:tcBorders>
              <w:top w:val="single" w:sz="4" w:space="0" w:color="auto"/>
              <w:bottom w:val="double" w:sz="4" w:space="0" w:color="auto"/>
            </w:tcBorders>
            <w:shd w:val="clear" w:color="auto" w:fill="FFFFFF"/>
          </w:tcPr>
          <w:p w:rsidR="001B5E6D" w:rsidRDefault="001B5E6D" w:rsidP="001B5E6D"/>
        </w:tc>
        <w:tc>
          <w:tcPr>
            <w:tcW w:w="3000" w:type="dxa"/>
            <w:tcBorders>
              <w:top w:val="single" w:sz="4" w:space="0" w:color="auto"/>
              <w:bottom w:val="double" w:sz="4" w:space="0" w:color="auto"/>
            </w:tcBorders>
            <w:shd w:val="clear" w:color="auto" w:fill="FFFFFF"/>
          </w:tcPr>
          <w:p w:rsidR="001B5E6D" w:rsidRDefault="001B5E6D" w:rsidP="001B5E6D">
            <w:r>
              <w:t>In component 2, specify OK or NO.</w:t>
            </w:r>
          </w:p>
          <w:p w:rsidR="001B5E6D" w:rsidRDefault="001B5E6D" w:rsidP="001B5E6D">
            <w:r>
              <w:t>OK = Preferred appointment day NO = Day is not preferred</w:t>
            </w:r>
          </w:p>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0295 - Handicap</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Handicap</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an associated party's disability.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Handicap</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an associated party's disability.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NK1-36, PD1-6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0296 - Primary Language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PrimaryLanguage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patient's primary language.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Primary Language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patient's primary language.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StrucDoc</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CON:18, PID-15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0297 - CN ID Source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CnIdSource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CN identification source.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CN ID Source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CN identification source.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CNN.8, PPN.8, XCN.8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0298 - CP Range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CpRangeType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that specify whether a composite price range is experssed as a flat rate or a percentage.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2.16.840.1.113883.18.184</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cpRangeType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used to define a type of range used in composite pricing in financial transacxtions.  Used in HL7 Version 2 messaging in the CP datatype.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CP Range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http://terminology.hl7.org/CodeSystem/v2-0298</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hl7VS-rangeType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whether a composite price range is experssed as a flat rate or a percentage.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CP Range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http://terminology.hl7.org/ValueSet/v2-0298</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CP Range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that specify whether a composite price range is experssed as a flat rate or a percentage.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Data type CP.6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1B5E6D" w:rsidTr="001B5E6D">
        <w:tblPrEx>
          <w:tblCellMar>
            <w:top w:w="0" w:type="dxa"/>
            <w:bottom w:w="0" w:type="dxa"/>
          </w:tblCellMar>
        </w:tblPrEx>
        <w:trPr>
          <w:tblHeader/>
        </w:trPr>
        <w:tc>
          <w:tcPr>
            <w:tcW w:w="1000" w:type="dxa"/>
            <w:tcBorders>
              <w:bottom w:val="single" w:sz="4" w:space="0" w:color="auto"/>
            </w:tcBorders>
            <w:shd w:val="clear" w:color="auto" w:fill="E6E6E6"/>
          </w:tcPr>
          <w:p w:rsidR="001B5E6D" w:rsidRDefault="001B5E6D" w:rsidP="001B5E6D">
            <w:pPr>
              <w:pStyle w:val="HL7TableHeader"/>
            </w:pPr>
            <w:r>
              <w:t>Value</w:t>
            </w:r>
          </w:p>
        </w:tc>
        <w:tc>
          <w:tcPr>
            <w:tcW w:w="4000" w:type="dxa"/>
            <w:tcBorders>
              <w:bottom w:val="single" w:sz="4" w:space="0" w:color="auto"/>
            </w:tcBorders>
            <w:shd w:val="clear" w:color="auto" w:fill="E6E6E6"/>
          </w:tcPr>
          <w:p w:rsidR="001B5E6D" w:rsidRDefault="001B5E6D" w:rsidP="001B5E6D">
            <w:pPr>
              <w:pStyle w:val="HL7TableHeader"/>
            </w:pPr>
            <w:r>
              <w:t>Display Name</w:t>
            </w:r>
          </w:p>
        </w:tc>
        <w:tc>
          <w:tcPr>
            <w:tcW w:w="1800" w:type="dxa"/>
            <w:tcBorders>
              <w:bottom w:val="single" w:sz="4" w:space="0" w:color="auto"/>
            </w:tcBorders>
            <w:shd w:val="clear" w:color="auto" w:fill="E6E6E6"/>
          </w:tcPr>
          <w:p w:rsidR="001B5E6D" w:rsidRDefault="001B5E6D" w:rsidP="001B5E6D">
            <w:pPr>
              <w:pStyle w:val="HL7TableHeader"/>
            </w:pPr>
            <w:r>
              <w:t>Definition</w:t>
            </w:r>
          </w:p>
        </w:tc>
        <w:tc>
          <w:tcPr>
            <w:tcW w:w="16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pPr>
              <w:pStyle w:val="HL7TableBody"/>
            </w:pPr>
            <w:r>
              <w:t>P</w:t>
            </w:r>
          </w:p>
        </w:tc>
        <w:tc>
          <w:tcPr>
            <w:tcW w:w="4000" w:type="dxa"/>
            <w:tcBorders>
              <w:bottom w:val="single" w:sz="4" w:space="0" w:color="auto"/>
            </w:tcBorders>
            <w:shd w:val="clear" w:color="auto" w:fill="FFFFFF"/>
          </w:tcPr>
          <w:p w:rsidR="001B5E6D" w:rsidRDefault="001B5E6D" w:rsidP="001B5E6D">
            <w:pPr>
              <w:pStyle w:val="HL7TableBody"/>
            </w:pPr>
            <w:r>
              <w:t>Pro-rate. Apply this price to this interval, pro-rated by whatever portion of the interval has occurred/been consumed</w:t>
            </w:r>
          </w:p>
        </w:tc>
        <w:tc>
          <w:tcPr>
            <w:tcW w:w="1800" w:type="dxa"/>
            <w:tcBorders>
              <w:bottom w:val="single" w:sz="4" w:space="0" w:color="auto"/>
            </w:tcBorders>
            <w:shd w:val="clear" w:color="auto" w:fill="FFFFFF"/>
          </w:tcPr>
          <w:p w:rsidR="001B5E6D" w:rsidRDefault="001B5E6D" w:rsidP="001B5E6D">
            <w:pPr>
              <w:pStyle w:val="HL7TableBody"/>
            </w:pPr>
          </w:p>
        </w:tc>
        <w:tc>
          <w:tcPr>
            <w:tcW w:w="16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000" w:type="dxa"/>
            <w:shd w:val="clear" w:color="auto" w:fill="F3F3F3"/>
          </w:tcPr>
          <w:p w:rsidR="001B5E6D" w:rsidRDefault="001B5E6D" w:rsidP="001B5E6D">
            <w:r>
              <w:t>F</w:t>
            </w:r>
          </w:p>
        </w:tc>
        <w:tc>
          <w:tcPr>
            <w:tcW w:w="4000" w:type="dxa"/>
            <w:shd w:val="clear" w:color="auto" w:fill="F3F3F3"/>
          </w:tcPr>
          <w:p w:rsidR="001B5E6D" w:rsidRDefault="001B5E6D" w:rsidP="001B5E6D">
            <w:r>
              <w:t>Flat-rate. Apply the entire price to this interval, do not pro-rate the price if the full interval has not occurred/been consumed</w:t>
            </w:r>
          </w:p>
        </w:tc>
        <w:tc>
          <w:tcPr>
            <w:tcW w:w="1800" w:type="dxa"/>
            <w:shd w:val="clear" w:color="auto" w:fill="F3F3F3"/>
          </w:tcPr>
          <w:p w:rsidR="001B5E6D" w:rsidRDefault="001B5E6D" w:rsidP="001B5E6D"/>
        </w:tc>
        <w:tc>
          <w:tcPr>
            <w:tcW w:w="16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0299 - Encoding</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299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Encoding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identifying the type of encoding used to represent successive octets of binary data as displayable ASCII characters.  These are defined by IETF; more information may be found at https://www.ietf.org/rfc/rfc1521.txt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2.16.840.1.113883.18.185</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encoding</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 identifying the type of encoding used to represent successive octets of binary data as displayable ASCII characters.  These are defined by IETF; more information may be found at https://www.ietf.org/rfc/rfc1521.txt.  Used in HL7 Version 2.x messaging in the ED datatypes.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Encoding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http://terminology.hl7.org/CodeSystem/v2-0299</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hl7VS-encoding</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Concept identifying the type of IETF encoding used to represent successive octets of binary data as displayable ASCII characters.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Encoding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http://terminology.hl7.org/ValueSet/v2-0299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0299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2.16.840.1.113883.12.299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Encoding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identifying the type of encoding used to represent successive octets of binary data as displayable ASCII characters.  These are defined by IETF; more information may be found at https://www.ietf.org/rfc/rfc1521.txt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0299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1B5E6D" w:rsidTr="001B5E6D">
        <w:tblPrEx>
          <w:tblCellMar>
            <w:top w:w="0" w:type="dxa"/>
            <w:bottom w:w="0" w:type="dxa"/>
          </w:tblCellMar>
        </w:tblPrEx>
        <w:trPr>
          <w:tblHeader/>
        </w:trPr>
        <w:tc>
          <w:tcPr>
            <w:tcW w:w="1000" w:type="dxa"/>
            <w:tcBorders>
              <w:bottom w:val="single" w:sz="4" w:space="0" w:color="auto"/>
            </w:tcBorders>
            <w:shd w:val="clear" w:color="auto" w:fill="E6E6E6"/>
          </w:tcPr>
          <w:p w:rsidR="001B5E6D" w:rsidRDefault="001B5E6D" w:rsidP="001B5E6D">
            <w:pPr>
              <w:pStyle w:val="HL7TableHeader"/>
            </w:pPr>
            <w:r>
              <w:t>Value</w:t>
            </w:r>
          </w:p>
        </w:tc>
        <w:tc>
          <w:tcPr>
            <w:tcW w:w="3600" w:type="dxa"/>
            <w:tcBorders>
              <w:bottom w:val="single" w:sz="4" w:space="0" w:color="auto"/>
            </w:tcBorders>
            <w:shd w:val="clear" w:color="auto" w:fill="E6E6E6"/>
          </w:tcPr>
          <w:p w:rsidR="001B5E6D" w:rsidRDefault="001B5E6D" w:rsidP="001B5E6D">
            <w:pPr>
              <w:pStyle w:val="HL7TableHeader"/>
            </w:pPr>
            <w:r>
              <w:t>Display Name</w:t>
            </w:r>
          </w:p>
        </w:tc>
        <w:tc>
          <w:tcPr>
            <w:tcW w:w="26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pPr>
              <w:pStyle w:val="HL7TableBody"/>
            </w:pPr>
            <w:r>
              <w:t>A</w:t>
            </w:r>
          </w:p>
        </w:tc>
        <w:tc>
          <w:tcPr>
            <w:tcW w:w="3600" w:type="dxa"/>
            <w:tcBorders>
              <w:bottom w:val="single" w:sz="4" w:space="0" w:color="auto"/>
            </w:tcBorders>
            <w:shd w:val="clear" w:color="auto" w:fill="FFFFFF"/>
          </w:tcPr>
          <w:p w:rsidR="001B5E6D" w:rsidRDefault="001B5E6D" w:rsidP="001B5E6D">
            <w:pPr>
              <w:pStyle w:val="HL7TableBody"/>
            </w:pPr>
            <w:r>
              <w:t>No encoding - data are displayable ASCII characters.</w:t>
            </w:r>
          </w:p>
        </w:tc>
        <w:tc>
          <w:tcPr>
            <w:tcW w:w="26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Hex</w:t>
            </w:r>
          </w:p>
        </w:tc>
        <w:tc>
          <w:tcPr>
            <w:tcW w:w="3600" w:type="dxa"/>
            <w:tcBorders>
              <w:bottom w:val="single" w:sz="4" w:space="0" w:color="auto"/>
            </w:tcBorders>
            <w:shd w:val="clear" w:color="auto" w:fill="F3F3F3"/>
          </w:tcPr>
          <w:p w:rsidR="001B5E6D" w:rsidRDefault="001B5E6D" w:rsidP="001B5E6D">
            <w:r>
              <w:t>Hexadecimal encoding - consecutive pairs of hexadecimal digits represent consecutive single octets.</w:t>
            </w:r>
          </w:p>
        </w:tc>
        <w:tc>
          <w:tcPr>
            <w:tcW w:w="26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shd w:val="clear" w:color="auto" w:fill="FFFFFF"/>
          </w:tcPr>
          <w:p w:rsidR="001B5E6D" w:rsidRDefault="001B5E6D" w:rsidP="001B5E6D">
            <w:r>
              <w:t>Base64</w:t>
            </w:r>
          </w:p>
        </w:tc>
        <w:tc>
          <w:tcPr>
            <w:tcW w:w="3600" w:type="dxa"/>
            <w:shd w:val="clear" w:color="auto" w:fill="FFFFFF"/>
          </w:tcPr>
          <w:p w:rsidR="001B5E6D" w:rsidRDefault="001B5E6D" w:rsidP="001B5E6D">
            <w:r>
              <w:t>Encoding as defined by MIME (Multipurpose Internet Mail Extensions) standard RFC 1521. Four consecutive ASCII characters represent three consecutive octets of binary data. Base64 utilizes a 65-character subset of US-ASCII, consisting of both the upper and</w:t>
            </w:r>
          </w:p>
        </w:tc>
        <w:tc>
          <w:tcPr>
            <w:tcW w:w="2600" w:type="dxa"/>
            <w:shd w:val="clear" w:color="auto" w:fill="FFFFFF"/>
          </w:tcPr>
          <w:p w:rsidR="001B5E6D" w:rsidRDefault="001B5E6D" w:rsidP="001B5E6D">
            <w: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c>
          <w:tcPr>
            <w:tcW w:w="1200" w:type="dxa"/>
            <w:shd w:val="clear" w:color="auto" w:fill="FFFFFF"/>
          </w:tcPr>
          <w:p w:rsidR="001B5E6D" w:rsidRDefault="001B5E6D" w:rsidP="001B5E6D">
            <w:r>
              <w:t>The Request For Comment (RFC) 1521 standard is available at: http://www.ietf.org/rfc/rfc1521.txt</w:t>
            </w:r>
          </w:p>
        </w:tc>
        <w:tc>
          <w:tcPr>
            <w:tcW w:w="800" w:type="dxa"/>
            <w:shd w:val="clear" w:color="auto" w:fill="FFFFFF"/>
          </w:tcPr>
          <w:p w:rsidR="001B5E6D" w:rsidRDefault="001B5E6D" w:rsidP="001B5E6D"/>
        </w:tc>
      </w:tr>
    </w:tbl>
    <w:p w:rsidR="001B5E6D" w:rsidRDefault="001B5E6D" w:rsidP="001B5E6D"/>
    <w:p w:rsidR="001B5E6D" w:rsidRDefault="001B5E6D" w:rsidP="001B5E6D">
      <w:pPr>
        <w:pStyle w:val="berschrift3"/>
      </w:pPr>
      <w:r>
        <w:t>0300 - Namespace ID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NamespaceId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unique name of the system that stores the data.   It was previously named the Application ID.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Namespace 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which specify the unique name of the system that stores the data.   It was previously named the Application ID.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HD.1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0301 - Universal ID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UniversalIdType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type of UID (Universal Identifier).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2.16.840.1.113883.18.186</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universalIdType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types of UID (Universal Identifiers).   Used in HL7 Version 2.x messaging HD and EI datatypes.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Universal ID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http://terminology.hl7.org/CodeSystem/v2-0301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3</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2.16.840.1.113883.21.198</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hl7VS-universalIdType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Types of UID (Universal Identifiers).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Universal ID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http://terminology.hl7.org/ValueSet/v2-0301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Universal ID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specifying the type of UID (Universal Identifier).  Open Issue:  Table 0301 has a mix of class and instance identifiers for namespaces, which is improper.  The values for instances. such as CLIA, CLIP, CAP, and NPI. These were added for pragmatic issues related to older datatypes that were universally bound tand should not be here but are needed for implementation pragmatics.   These should be annotated in Comment or Usage Notes that these are not universal ID types really.</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HD.3, EI.4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000"/>
        <w:gridCol w:w="2800"/>
        <w:gridCol w:w="800"/>
      </w:tblGrid>
      <w:tr w:rsidR="001B5E6D" w:rsidTr="001B5E6D">
        <w:tblPrEx>
          <w:tblCellMar>
            <w:top w:w="0" w:type="dxa"/>
            <w:bottom w:w="0" w:type="dxa"/>
          </w:tblCellMar>
        </w:tblPrEx>
        <w:trPr>
          <w:tblHeader/>
        </w:trPr>
        <w:tc>
          <w:tcPr>
            <w:tcW w:w="1000" w:type="dxa"/>
            <w:tcBorders>
              <w:bottom w:val="single" w:sz="4" w:space="0" w:color="auto"/>
            </w:tcBorders>
            <w:shd w:val="clear" w:color="auto" w:fill="E6E6E6"/>
          </w:tcPr>
          <w:p w:rsidR="001B5E6D" w:rsidRDefault="001B5E6D" w:rsidP="001B5E6D">
            <w:pPr>
              <w:pStyle w:val="HL7TableHeader"/>
            </w:pPr>
            <w:r>
              <w:t>Value</w:t>
            </w:r>
          </w:p>
        </w:tc>
        <w:tc>
          <w:tcPr>
            <w:tcW w:w="1600" w:type="dxa"/>
            <w:tcBorders>
              <w:bottom w:val="single" w:sz="4" w:space="0" w:color="auto"/>
            </w:tcBorders>
            <w:shd w:val="clear" w:color="auto" w:fill="E6E6E6"/>
          </w:tcPr>
          <w:p w:rsidR="001B5E6D" w:rsidRDefault="001B5E6D" w:rsidP="001B5E6D">
            <w:pPr>
              <w:pStyle w:val="HL7TableHeader"/>
            </w:pPr>
            <w:r>
              <w:t>Display Name</w:t>
            </w:r>
          </w:p>
        </w:tc>
        <w:tc>
          <w:tcPr>
            <w:tcW w:w="3000" w:type="dxa"/>
            <w:tcBorders>
              <w:bottom w:val="single" w:sz="4" w:space="0" w:color="auto"/>
            </w:tcBorders>
            <w:shd w:val="clear" w:color="auto" w:fill="E6E6E6"/>
          </w:tcPr>
          <w:p w:rsidR="001B5E6D" w:rsidRDefault="001B5E6D" w:rsidP="001B5E6D">
            <w:pPr>
              <w:pStyle w:val="HL7TableHeader"/>
            </w:pPr>
            <w:r>
              <w:t>Definition</w:t>
            </w:r>
          </w:p>
        </w:tc>
        <w:tc>
          <w:tcPr>
            <w:tcW w:w="28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pPr>
              <w:pStyle w:val="HL7TableBody"/>
            </w:pPr>
            <w:ins w:id="314" w:author="Frank Oemig" w:date="2023-06-16T19:14:00Z">
              <w:r>
                <w:t>CAP</w:t>
              </w:r>
            </w:ins>
          </w:p>
        </w:tc>
        <w:tc>
          <w:tcPr>
            <w:tcW w:w="1600" w:type="dxa"/>
            <w:tcBorders>
              <w:bottom w:val="single" w:sz="4" w:space="0" w:color="auto"/>
            </w:tcBorders>
            <w:shd w:val="clear" w:color="auto" w:fill="FFFFFF"/>
          </w:tcPr>
          <w:p w:rsidR="001B5E6D" w:rsidRDefault="001B5E6D" w:rsidP="001B5E6D">
            <w:pPr>
              <w:pStyle w:val="HL7TableBody"/>
            </w:pPr>
            <w:ins w:id="315" w:author="Frank Oemig" w:date="2023-06-16T19:14:00Z">
              <w:r>
                <w:t>College of American Pathologist Accreditation Number</w:t>
              </w:r>
            </w:ins>
          </w:p>
        </w:tc>
        <w:tc>
          <w:tcPr>
            <w:tcW w:w="3000" w:type="dxa"/>
            <w:tcBorders>
              <w:bottom w:val="single" w:sz="4" w:space="0" w:color="auto"/>
            </w:tcBorders>
            <w:shd w:val="clear" w:color="auto" w:fill="FFFFFF"/>
          </w:tcPr>
          <w:p w:rsidR="001B5E6D" w:rsidRDefault="001B5E6D" w:rsidP="001B5E6D">
            <w:pPr>
              <w:pStyle w:val="HL7TableBody"/>
            </w:pPr>
            <w:ins w:id="316" w:author="Frank Oemig" w:date="2023-06-16T19:14:00Z">
              <w:r>
                <w:t>Allows for the ability to designate organization identifier as a "CAP" assigned number (for labs)</w:t>
              </w:r>
            </w:ins>
          </w:p>
        </w:tc>
        <w:tc>
          <w:tcPr>
            <w:tcW w:w="2800" w:type="dxa"/>
            <w:tcBorders>
              <w:bottom w:val="single" w:sz="4" w:space="0" w:color="auto"/>
            </w:tcBorders>
            <w:shd w:val="clear" w:color="auto" w:fill="FFFFFF"/>
          </w:tcPr>
          <w:p w:rsidR="001B5E6D" w:rsidRDefault="001B5E6D" w:rsidP="001B5E6D">
            <w:pPr>
              <w:pStyle w:val="HL7TableBody"/>
            </w:pPr>
            <w:ins w:id="317" w:author="Frank Oemig" w:date="2023-06-16T19:14:00Z">
              <w:r>
                <w:t>Use to identify assigning authority IDs, when an OID is not available.</w:t>
              </w:r>
            </w:ins>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CLIA</w:t>
            </w:r>
          </w:p>
        </w:tc>
        <w:tc>
          <w:tcPr>
            <w:tcW w:w="1600" w:type="dxa"/>
            <w:tcBorders>
              <w:bottom w:val="single" w:sz="4" w:space="0" w:color="auto"/>
            </w:tcBorders>
            <w:shd w:val="clear" w:color="auto" w:fill="F3F3F3"/>
          </w:tcPr>
          <w:p w:rsidR="001B5E6D" w:rsidRDefault="001B5E6D" w:rsidP="001B5E6D">
            <w:r>
              <w:t>Clinical Laboratory Improvement Amendments</w:t>
            </w:r>
          </w:p>
        </w:tc>
        <w:tc>
          <w:tcPr>
            <w:tcW w:w="3000" w:type="dxa"/>
            <w:tcBorders>
              <w:bottom w:val="single" w:sz="4" w:space="0" w:color="auto"/>
            </w:tcBorders>
            <w:shd w:val="clear" w:color="auto" w:fill="F3F3F3"/>
          </w:tcPr>
          <w:p w:rsidR="001B5E6D" w:rsidRDefault="001B5E6D" w:rsidP="001B5E6D">
            <w:r>
              <w:t>Clinical Laboratory Improvement Amendments. Allows for the ability to designate organization identifier as a "CLIA" assigned number (for labs)</w:t>
            </w:r>
          </w:p>
        </w:tc>
        <w:tc>
          <w:tcPr>
            <w:tcW w:w="2800" w:type="dxa"/>
            <w:tcBorders>
              <w:bottom w:val="single" w:sz="4" w:space="0" w:color="auto"/>
            </w:tcBorders>
            <w:shd w:val="clear" w:color="auto" w:fill="F3F3F3"/>
          </w:tcPr>
          <w:p w:rsidR="001B5E6D" w:rsidRDefault="001B5E6D" w:rsidP="001B5E6D">
            <w:r>
              <w:t>Allows for the ability to designate organization identifier as a “CLIA” assigned number (for labs)</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CLIP</w:t>
            </w:r>
          </w:p>
        </w:tc>
        <w:tc>
          <w:tcPr>
            <w:tcW w:w="1600" w:type="dxa"/>
            <w:tcBorders>
              <w:bottom w:val="single" w:sz="4" w:space="0" w:color="auto"/>
            </w:tcBorders>
            <w:shd w:val="clear" w:color="auto" w:fill="FFFFFF"/>
          </w:tcPr>
          <w:p w:rsidR="001B5E6D" w:rsidRDefault="001B5E6D" w:rsidP="001B5E6D">
            <w:r>
              <w:t>Clinical laboratory Improvement Program</w:t>
            </w:r>
          </w:p>
        </w:tc>
        <w:tc>
          <w:tcPr>
            <w:tcW w:w="3000" w:type="dxa"/>
            <w:tcBorders>
              <w:bottom w:val="single" w:sz="4" w:space="0" w:color="auto"/>
            </w:tcBorders>
            <w:shd w:val="clear" w:color="auto" w:fill="FFFFFF"/>
          </w:tcPr>
          <w:p w:rsidR="001B5E6D" w:rsidRDefault="001B5E6D" w:rsidP="001B5E6D">
            <w:r>
              <w:t>Clinical laboratory Improvement Program. Allows for the ability to designate organization identifier as a "CLIP" assigned number (for labs).Â  Used by US Department of Defense.</w:t>
            </w:r>
          </w:p>
        </w:tc>
        <w:tc>
          <w:tcPr>
            <w:tcW w:w="2800" w:type="dxa"/>
            <w:tcBorders>
              <w:bottom w:val="single" w:sz="4" w:space="0" w:color="auto"/>
            </w:tcBorders>
            <w:shd w:val="clear" w:color="auto" w:fill="FFFFFF"/>
          </w:tcPr>
          <w:p w:rsidR="001B5E6D" w:rsidRDefault="001B5E6D" w:rsidP="001B5E6D">
            <w:r>
              <w:t>Allows for the ability to designate organization identifier as a “CLIP” assigned number (for labs).  Used by US Department of Defense.</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DNS</w:t>
            </w:r>
          </w:p>
        </w:tc>
        <w:tc>
          <w:tcPr>
            <w:tcW w:w="1600" w:type="dxa"/>
            <w:tcBorders>
              <w:bottom w:val="single" w:sz="4" w:space="0" w:color="auto"/>
            </w:tcBorders>
            <w:shd w:val="clear" w:color="auto" w:fill="F3F3F3"/>
          </w:tcPr>
          <w:p w:rsidR="001B5E6D" w:rsidRDefault="001B5E6D" w:rsidP="001B5E6D">
            <w:r>
              <w:t>Domain Name System</w:t>
            </w:r>
          </w:p>
        </w:tc>
        <w:tc>
          <w:tcPr>
            <w:tcW w:w="3000" w:type="dxa"/>
            <w:tcBorders>
              <w:bottom w:val="single" w:sz="4" w:space="0" w:color="auto"/>
            </w:tcBorders>
            <w:shd w:val="clear" w:color="auto" w:fill="F3F3F3"/>
          </w:tcPr>
          <w:p w:rsidR="001B5E6D" w:rsidRDefault="001B5E6D" w:rsidP="001B5E6D">
            <w:r>
              <w:t>An Internet host name, in accordance with RFC 1035; or an IP address. Either in ASCII or as integers, with periods between components ("dotted" notation).</w:t>
            </w:r>
          </w:p>
        </w:tc>
        <w:tc>
          <w:tcPr>
            <w:tcW w:w="2800" w:type="dxa"/>
            <w:tcBorders>
              <w:bottom w:val="single" w:sz="4" w:space="0" w:color="auto"/>
            </w:tcBorders>
            <w:shd w:val="clear" w:color="auto" w:fill="F3F3F3"/>
          </w:tcPr>
          <w:p w:rsidR="001B5E6D" w:rsidRDefault="001B5E6D" w:rsidP="001B5E6D">
            <w:r>
              <w:t>An Internet host name, in accordance with RFC 1035; or an IP address. Either in ASCII or as integers, with periods between components (“dotted” notation).</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EUI64</w:t>
            </w:r>
          </w:p>
        </w:tc>
        <w:tc>
          <w:tcPr>
            <w:tcW w:w="1600" w:type="dxa"/>
            <w:tcBorders>
              <w:bottom w:val="single" w:sz="4" w:space="0" w:color="auto"/>
            </w:tcBorders>
            <w:shd w:val="clear" w:color="auto" w:fill="FFFFFF"/>
          </w:tcPr>
          <w:p w:rsidR="001B5E6D" w:rsidRDefault="001B5E6D" w:rsidP="001B5E6D">
            <w:r>
              <w:t>IEEE 64-bit Extended Unique Identifier</w:t>
            </w:r>
          </w:p>
        </w:tc>
        <w:tc>
          <w:tcPr>
            <w:tcW w:w="3000" w:type="dxa"/>
            <w:tcBorders>
              <w:bottom w:val="single" w:sz="4" w:space="0" w:color="auto"/>
            </w:tcBorders>
            <w:shd w:val="clear" w:color="auto" w:fill="FFFFFF"/>
          </w:tcPr>
          <w:p w:rsidR="001B5E6D" w:rsidRDefault="001B5E6D" w:rsidP="001B5E6D">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c>
          <w:tcPr>
            <w:tcW w:w="2800" w:type="dxa"/>
            <w:tcBorders>
              <w:bottom w:val="single" w:sz="4" w:space="0" w:color="auto"/>
            </w:tcBorders>
            <w:shd w:val="clear" w:color="auto" w:fill="FFFFFF"/>
          </w:tcPr>
          <w:p w:rsidR="001B5E6D" w:rsidRDefault="001B5E6D" w:rsidP="001B5E6D">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http://standards.ieee.org/regauth/oui/tutorials/EUI64.htmlfor a detailed explanation of the format.]OUI-24 values are administered by the IEEE Registration Authority.</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GUID</w:t>
            </w:r>
          </w:p>
        </w:tc>
        <w:tc>
          <w:tcPr>
            <w:tcW w:w="1600" w:type="dxa"/>
            <w:tcBorders>
              <w:bottom w:val="single" w:sz="4" w:space="0" w:color="auto"/>
            </w:tcBorders>
            <w:shd w:val="clear" w:color="auto" w:fill="F3F3F3"/>
          </w:tcPr>
          <w:p w:rsidR="001B5E6D" w:rsidRDefault="001B5E6D" w:rsidP="001B5E6D">
            <w:r>
              <w:t>globally unique identifier</w:t>
            </w:r>
          </w:p>
        </w:tc>
        <w:tc>
          <w:tcPr>
            <w:tcW w:w="3000" w:type="dxa"/>
            <w:tcBorders>
              <w:bottom w:val="single" w:sz="4" w:space="0" w:color="auto"/>
            </w:tcBorders>
            <w:shd w:val="clear" w:color="auto" w:fill="F3F3F3"/>
          </w:tcPr>
          <w:p w:rsidR="001B5E6D" w:rsidRDefault="001B5E6D" w:rsidP="001B5E6D">
            <w:r>
              <w:t>Same as UUID.</w:t>
            </w:r>
          </w:p>
        </w:tc>
        <w:tc>
          <w:tcPr>
            <w:tcW w:w="2800" w:type="dxa"/>
            <w:tcBorders>
              <w:bottom w:val="single" w:sz="4" w:space="0" w:color="auto"/>
            </w:tcBorders>
            <w:shd w:val="clear" w:color="auto" w:fill="F3F3F3"/>
          </w:tcPr>
          <w:p w:rsidR="001B5E6D" w:rsidRDefault="001B5E6D" w:rsidP="001B5E6D">
            <w:r>
              <w:t>Same as UUID. Retained for backward compatibility only as of v2.7; use UUID instead</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HCD</w:t>
            </w:r>
          </w:p>
        </w:tc>
        <w:tc>
          <w:tcPr>
            <w:tcW w:w="1600" w:type="dxa"/>
            <w:tcBorders>
              <w:bottom w:val="single" w:sz="4" w:space="0" w:color="auto"/>
            </w:tcBorders>
            <w:shd w:val="clear" w:color="auto" w:fill="FFFFFF"/>
          </w:tcPr>
          <w:p w:rsidR="001B5E6D" w:rsidRDefault="001B5E6D" w:rsidP="001B5E6D">
            <w:r>
              <w:t>CEN Healthcare Coding Identifier</w:t>
            </w:r>
          </w:p>
        </w:tc>
        <w:tc>
          <w:tcPr>
            <w:tcW w:w="3000" w:type="dxa"/>
            <w:tcBorders>
              <w:bottom w:val="single" w:sz="4" w:space="0" w:color="auto"/>
            </w:tcBorders>
            <w:shd w:val="clear" w:color="auto" w:fill="FFFFFF"/>
          </w:tcPr>
          <w:p w:rsidR="001B5E6D" w:rsidRDefault="001B5E6D" w:rsidP="001B5E6D">
            <w:r>
              <w:t>The CEN Healthcare Coding Scheme Designator</w:t>
            </w:r>
          </w:p>
        </w:tc>
        <w:tc>
          <w:tcPr>
            <w:tcW w:w="2800" w:type="dxa"/>
            <w:tcBorders>
              <w:bottom w:val="single" w:sz="4" w:space="0" w:color="auto"/>
            </w:tcBorders>
            <w:shd w:val="clear" w:color="auto" w:fill="FFFFFF"/>
          </w:tcPr>
          <w:p w:rsidR="001B5E6D" w:rsidRDefault="001B5E6D" w:rsidP="001B5E6D">
            <w:r>
              <w:t>The CEN Healthcare Coding Scheme Designator. Retained for backward compatibility only as of v2.7; does not identify Assigning Authorities</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HL7</w:t>
            </w:r>
          </w:p>
        </w:tc>
        <w:tc>
          <w:tcPr>
            <w:tcW w:w="1600" w:type="dxa"/>
            <w:tcBorders>
              <w:bottom w:val="single" w:sz="4" w:space="0" w:color="auto"/>
            </w:tcBorders>
            <w:shd w:val="clear" w:color="auto" w:fill="F3F3F3"/>
          </w:tcPr>
          <w:p w:rsidR="001B5E6D" w:rsidRDefault="001B5E6D" w:rsidP="001B5E6D">
            <w:r>
              <w:t>HL7 registration schemes</w:t>
            </w:r>
          </w:p>
        </w:tc>
        <w:tc>
          <w:tcPr>
            <w:tcW w:w="3000" w:type="dxa"/>
            <w:tcBorders>
              <w:bottom w:val="single" w:sz="4" w:space="0" w:color="auto"/>
            </w:tcBorders>
            <w:shd w:val="clear" w:color="auto" w:fill="F3F3F3"/>
          </w:tcPr>
          <w:p w:rsidR="001B5E6D" w:rsidRDefault="001B5E6D" w:rsidP="001B5E6D"/>
        </w:tc>
        <w:tc>
          <w:tcPr>
            <w:tcW w:w="2800" w:type="dxa"/>
            <w:tcBorders>
              <w:bottom w:val="single" w:sz="4" w:space="0" w:color="auto"/>
            </w:tcBorders>
            <w:shd w:val="clear" w:color="auto" w:fill="F3F3F3"/>
          </w:tcPr>
          <w:p w:rsidR="001B5E6D" w:rsidRDefault="001B5E6D" w:rsidP="001B5E6D">
            <w:r>
              <w:t>Retained for backward compatibility only as of v2.7; HL7 assigns ISO OIDs for Assigning Authorities</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ISO</w:t>
            </w:r>
          </w:p>
        </w:tc>
        <w:tc>
          <w:tcPr>
            <w:tcW w:w="1600" w:type="dxa"/>
            <w:tcBorders>
              <w:bottom w:val="single" w:sz="4" w:space="0" w:color="auto"/>
            </w:tcBorders>
            <w:shd w:val="clear" w:color="auto" w:fill="FFFFFF"/>
          </w:tcPr>
          <w:p w:rsidR="001B5E6D" w:rsidRDefault="001B5E6D" w:rsidP="001B5E6D">
            <w:r>
              <w:t>ISO Object Identifier</w:t>
            </w:r>
          </w:p>
        </w:tc>
        <w:tc>
          <w:tcPr>
            <w:tcW w:w="3000" w:type="dxa"/>
            <w:tcBorders>
              <w:bottom w:val="single" w:sz="4" w:space="0" w:color="auto"/>
            </w:tcBorders>
            <w:shd w:val="clear" w:color="auto" w:fill="FFFFFF"/>
          </w:tcPr>
          <w:p w:rsidR="001B5E6D" w:rsidRDefault="001B5E6D" w:rsidP="001B5E6D">
            <w:r>
              <w:t>An International Standards Organization Object Identifier (OID), in accordance with ISO/IEC 8824.  Formatted as decimal digits separated by periods; recommended limit of 64 characters</w:t>
            </w:r>
          </w:p>
        </w:tc>
        <w:tc>
          <w:tcPr>
            <w:tcW w:w="2800" w:type="dxa"/>
            <w:tcBorders>
              <w:bottom w:val="single" w:sz="4" w:space="0" w:color="auto"/>
            </w:tcBorders>
            <w:shd w:val="clear" w:color="auto" w:fill="FFFFFF"/>
          </w:tcPr>
          <w:p w:rsidR="001B5E6D" w:rsidRDefault="001B5E6D" w:rsidP="001B5E6D">
            <w:r>
              <w:t>An International Standards Organization Object Identifier (OID), in accordance with ISO/IEC 8824.  Formatted as decimal digits separated by periods; recommended limit of 64 characters</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L</w:t>
            </w:r>
          </w:p>
        </w:tc>
        <w:tc>
          <w:tcPr>
            <w:tcW w:w="1600" w:type="dxa"/>
            <w:tcBorders>
              <w:bottom w:val="single" w:sz="4" w:space="0" w:color="auto"/>
            </w:tcBorders>
            <w:shd w:val="clear" w:color="auto" w:fill="F3F3F3"/>
          </w:tcPr>
          <w:p w:rsidR="001B5E6D" w:rsidRDefault="001B5E6D" w:rsidP="001B5E6D">
            <w:r>
              <w:t>Local</w:t>
            </w:r>
          </w:p>
        </w:tc>
        <w:tc>
          <w:tcPr>
            <w:tcW w:w="3000" w:type="dxa"/>
            <w:tcBorders>
              <w:bottom w:val="single" w:sz="4" w:space="0" w:color="auto"/>
            </w:tcBorders>
            <w:shd w:val="clear" w:color="auto" w:fill="F3F3F3"/>
          </w:tcPr>
          <w:p w:rsidR="001B5E6D" w:rsidRDefault="001B5E6D" w:rsidP="001B5E6D">
            <w:r>
              <w:t>These are reserved for locally defined coding schemes.</w:t>
            </w:r>
          </w:p>
        </w:tc>
        <w:tc>
          <w:tcPr>
            <w:tcW w:w="2800" w:type="dxa"/>
            <w:tcBorders>
              <w:bottom w:val="single" w:sz="4" w:space="0" w:color="auto"/>
            </w:tcBorders>
            <w:shd w:val="clear" w:color="auto" w:fill="F3F3F3"/>
          </w:tcPr>
          <w:p w:rsidR="001B5E6D" w:rsidRDefault="001B5E6D" w:rsidP="001B5E6D">
            <w:r>
              <w:t>Locally defined coding entity identifier.Retained for backward compatibility only as of v 2.8</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L,M,N</w:t>
            </w:r>
          </w:p>
        </w:tc>
        <w:tc>
          <w:tcPr>
            <w:tcW w:w="1600" w:type="dxa"/>
            <w:tcBorders>
              <w:bottom w:val="single" w:sz="4" w:space="0" w:color="auto"/>
            </w:tcBorders>
            <w:shd w:val="clear" w:color="auto" w:fill="FFFFFF"/>
          </w:tcPr>
          <w:p w:rsidR="001B5E6D" w:rsidRDefault="001B5E6D" w:rsidP="001B5E6D">
            <w:r>
              <w:t>Local</w:t>
            </w:r>
          </w:p>
        </w:tc>
        <w:tc>
          <w:tcPr>
            <w:tcW w:w="3000" w:type="dxa"/>
            <w:tcBorders>
              <w:bottom w:val="single" w:sz="4" w:space="0" w:color="auto"/>
            </w:tcBorders>
            <w:shd w:val="clear" w:color="auto" w:fill="FFFFFF"/>
          </w:tcPr>
          <w:p w:rsidR="001B5E6D" w:rsidRDefault="001B5E6D" w:rsidP="001B5E6D">
            <w:r>
              <w:t>These are reserved for locally defined coding schemes.</w:t>
            </w:r>
          </w:p>
        </w:tc>
        <w:tc>
          <w:tcPr>
            <w:tcW w:w="2800" w:type="dxa"/>
            <w:tcBorders>
              <w:bottom w:val="single" w:sz="4" w:space="0" w:color="auto"/>
            </w:tcBorders>
            <w:shd w:val="clear" w:color="auto" w:fill="FFFFFF"/>
          </w:tcPr>
          <w:p w:rsidR="001B5E6D" w:rsidRDefault="001B5E6D" w:rsidP="001B5E6D">
            <w:r>
              <w:t>Locally defined coding entity identifier.Retained for backward compatibility only as of v 2.8</w:t>
            </w:r>
          </w:p>
        </w:tc>
        <w:tc>
          <w:tcPr>
            <w:tcW w:w="800" w:type="dxa"/>
            <w:tcBorders>
              <w:bottom w:val="single" w:sz="4" w:space="0" w:color="auto"/>
            </w:tcBorders>
            <w:shd w:val="clear" w:color="auto" w:fill="FFFFFF"/>
          </w:tcPr>
          <w:p w:rsidR="001B5E6D" w:rsidRDefault="001B5E6D" w:rsidP="001B5E6D">
            <w:r>
              <w:t>D</w:t>
            </w:r>
          </w:p>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M</w:t>
            </w:r>
          </w:p>
        </w:tc>
        <w:tc>
          <w:tcPr>
            <w:tcW w:w="1600" w:type="dxa"/>
            <w:tcBorders>
              <w:bottom w:val="single" w:sz="4" w:space="0" w:color="auto"/>
            </w:tcBorders>
            <w:shd w:val="clear" w:color="auto" w:fill="F3F3F3"/>
          </w:tcPr>
          <w:p w:rsidR="001B5E6D" w:rsidRDefault="001B5E6D" w:rsidP="001B5E6D">
            <w:r>
              <w:t>Local</w:t>
            </w:r>
          </w:p>
        </w:tc>
        <w:tc>
          <w:tcPr>
            <w:tcW w:w="3000" w:type="dxa"/>
            <w:tcBorders>
              <w:bottom w:val="single" w:sz="4" w:space="0" w:color="auto"/>
            </w:tcBorders>
            <w:shd w:val="clear" w:color="auto" w:fill="F3F3F3"/>
          </w:tcPr>
          <w:p w:rsidR="001B5E6D" w:rsidRDefault="001B5E6D" w:rsidP="001B5E6D">
            <w:r>
              <w:t>These are reserved for locally defined coding schemes.</w:t>
            </w:r>
          </w:p>
        </w:tc>
        <w:tc>
          <w:tcPr>
            <w:tcW w:w="2800" w:type="dxa"/>
            <w:tcBorders>
              <w:bottom w:val="single" w:sz="4" w:space="0" w:color="auto"/>
            </w:tcBorders>
            <w:shd w:val="clear" w:color="auto" w:fill="F3F3F3"/>
          </w:tcPr>
          <w:p w:rsidR="001B5E6D" w:rsidRDefault="001B5E6D" w:rsidP="001B5E6D">
            <w:r>
              <w:t>Locally defined coding entity identifier.Retained for backward compatibility only as of v 2.8</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N</w:t>
            </w:r>
          </w:p>
        </w:tc>
        <w:tc>
          <w:tcPr>
            <w:tcW w:w="1600" w:type="dxa"/>
            <w:tcBorders>
              <w:bottom w:val="single" w:sz="4" w:space="0" w:color="auto"/>
            </w:tcBorders>
            <w:shd w:val="clear" w:color="auto" w:fill="FFFFFF"/>
          </w:tcPr>
          <w:p w:rsidR="001B5E6D" w:rsidRDefault="001B5E6D" w:rsidP="001B5E6D">
            <w:r>
              <w:t>Local</w:t>
            </w:r>
          </w:p>
        </w:tc>
        <w:tc>
          <w:tcPr>
            <w:tcW w:w="3000" w:type="dxa"/>
            <w:tcBorders>
              <w:bottom w:val="single" w:sz="4" w:space="0" w:color="auto"/>
            </w:tcBorders>
            <w:shd w:val="clear" w:color="auto" w:fill="FFFFFF"/>
          </w:tcPr>
          <w:p w:rsidR="001B5E6D" w:rsidRDefault="001B5E6D" w:rsidP="001B5E6D">
            <w:r>
              <w:t>These are reserved for locally defined coding schemes.</w:t>
            </w:r>
          </w:p>
        </w:tc>
        <w:tc>
          <w:tcPr>
            <w:tcW w:w="2800" w:type="dxa"/>
            <w:tcBorders>
              <w:bottom w:val="single" w:sz="4" w:space="0" w:color="auto"/>
            </w:tcBorders>
            <w:shd w:val="clear" w:color="auto" w:fill="FFFFFF"/>
          </w:tcPr>
          <w:p w:rsidR="001B5E6D" w:rsidRDefault="001B5E6D" w:rsidP="001B5E6D">
            <w:r>
              <w:t>Locally defined coding entity identifier.Retained for backward compatibility only as of v 2.8</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ins w:id="318" w:author="Frank Oemig" w:date="2023-06-16T19:15:00Z">
              <w:r>
                <w:t>NPI</w:t>
              </w:r>
            </w:ins>
          </w:p>
        </w:tc>
        <w:tc>
          <w:tcPr>
            <w:tcW w:w="1600" w:type="dxa"/>
            <w:tcBorders>
              <w:bottom w:val="single" w:sz="4" w:space="0" w:color="auto"/>
            </w:tcBorders>
            <w:shd w:val="clear" w:color="auto" w:fill="F3F3F3"/>
          </w:tcPr>
          <w:p w:rsidR="001B5E6D" w:rsidRDefault="001B5E6D" w:rsidP="001B5E6D">
            <w:ins w:id="319" w:author="Frank Oemig" w:date="2023-06-16T19:15:00Z">
              <w:r>
                <w:t>US National Provider Identifier</w:t>
              </w:r>
            </w:ins>
          </w:p>
        </w:tc>
        <w:tc>
          <w:tcPr>
            <w:tcW w:w="3000" w:type="dxa"/>
            <w:tcBorders>
              <w:bottom w:val="single" w:sz="4" w:space="0" w:color="auto"/>
            </w:tcBorders>
            <w:shd w:val="clear" w:color="auto" w:fill="F3F3F3"/>
          </w:tcPr>
          <w:p w:rsidR="001B5E6D" w:rsidRDefault="001B5E6D" w:rsidP="001B5E6D">
            <w:ins w:id="320" w:author="Frank Oemig" w:date="2023-06-16T19:15:00Z">
              <w:r>
                <w:t>Allows for the ability to designate organization identifier as a "NPI" assigned number (lab, any medical provider, can be a person or an organization)</w:t>
              </w:r>
            </w:ins>
          </w:p>
        </w:tc>
        <w:tc>
          <w:tcPr>
            <w:tcW w:w="2800" w:type="dxa"/>
            <w:tcBorders>
              <w:bottom w:val="single" w:sz="4" w:space="0" w:color="auto"/>
            </w:tcBorders>
            <w:shd w:val="clear" w:color="auto" w:fill="F3F3F3"/>
          </w:tcPr>
          <w:p w:rsidR="001B5E6D" w:rsidRDefault="001B5E6D" w:rsidP="001B5E6D">
            <w:ins w:id="321" w:author="Frank Oemig" w:date="2023-06-16T19:15:00Z">
              <w:r>
                <w:t>Use to identify assigning authority IDs, when an OID is not available.  Especially important in the CNN datatype. Namespace maintained and published in the US.</w:t>
              </w:r>
            </w:ins>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Random</w:t>
            </w:r>
          </w:p>
        </w:tc>
        <w:tc>
          <w:tcPr>
            <w:tcW w:w="1600" w:type="dxa"/>
            <w:tcBorders>
              <w:bottom w:val="single" w:sz="4" w:space="0" w:color="auto"/>
            </w:tcBorders>
            <w:shd w:val="clear" w:color="auto" w:fill="FFFFFF"/>
          </w:tcPr>
          <w:p w:rsidR="001B5E6D" w:rsidRDefault="001B5E6D" w:rsidP="001B5E6D">
            <w:r>
              <w:t>Random</w:t>
            </w:r>
          </w:p>
        </w:tc>
        <w:tc>
          <w:tcPr>
            <w:tcW w:w="3000" w:type="dxa"/>
            <w:tcBorders>
              <w:bottom w:val="single" w:sz="4" w:space="0" w:color="auto"/>
            </w:tcBorders>
            <w:shd w:val="clear" w:color="auto" w:fill="FFFFFF"/>
          </w:tcPr>
          <w:p w:rsidR="001B5E6D" w:rsidRDefault="001B5E6D" w:rsidP="001B5E6D">
            <w:r>
              <w:t>Usually a base64 encoded string of random bits.</w:t>
            </w:r>
          </w:p>
          <w:p w:rsidR="001B5E6D" w:rsidRDefault="001B5E6D" w:rsidP="001B5E6D">
            <w:r>
              <w:t>Note: Random IDs are typically used for instance identifiers, rather than an identifier of an Assigning Authority that issues instance identifiers</w:t>
            </w:r>
          </w:p>
        </w:tc>
        <w:tc>
          <w:tcPr>
            <w:tcW w:w="2800" w:type="dxa"/>
            <w:tcBorders>
              <w:bottom w:val="single" w:sz="4" w:space="0" w:color="auto"/>
            </w:tcBorders>
            <w:shd w:val="clear" w:color="auto" w:fill="FFFFFF"/>
          </w:tcPr>
          <w:p w:rsidR="001B5E6D" w:rsidRDefault="001B5E6D" w:rsidP="001B5E6D">
            <w:r>
              <w:t>Usually a base64 encoded string of random bits.Retained for backward compatibility only as of v2.7; equivalent to a locally defined entity identifier scheme; use L. M, or N instead. Note: Random IDs are typically used for instance identifiers, rather than an identifier of an Assigning Authority that issues instance identifiers</w:t>
            </w:r>
          </w:p>
          <w:p w:rsidR="001B5E6D" w:rsidRDefault="001B5E6D" w:rsidP="001B5E6D"/>
          <w:p w:rsidR="001B5E6D" w:rsidRDefault="001B5E6D" w:rsidP="001B5E6D">
            <w:r>
              <w:t>Usage Note: Retained for backward compatibility only as of v2.7; equivalent to a locally defined entity identifier scheme; use L. M, or N instead.</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URI</w:t>
            </w:r>
          </w:p>
        </w:tc>
        <w:tc>
          <w:tcPr>
            <w:tcW w:w="1600" w:type="dxa"/>
            <w:tcBorders>
              <w:bottom w:val="single" w:sz="4" w:space="0" w:color="auto"/>
            </w:tcBorders>
            <w:shd w:val="clear" w:color="auto" w:fill="F3F3F3"/>
          </w:tcPr>
          <w:p w:rsidR="001B5E6D" w:rsidRDefault="001B5E6D" w:rsidP="001B5E6D">
            <w:r>
              <w:t>Uniform Resource Identifier</w:t>
            </w:r>
          </w:p>
        </w:tc>
        <w:tc>
          <w:tcPr>
            <w:tcW w:w="3000" w:type="dxa"/>
            <w:tcBorders>
              <w:bottom w:val="single" w:sz="4" w:space="0" w:color="auto"/>
            </w:tcBorders>
            <w:shd w:val="clear" w:color="auto" w:fill="F3F3F3"/>
          </w:tcPr>
          <w:p w:rsidR="001B5E6D" w:rsidRDefault="001B5E6D" w:rsidP="001B5E6D"/>
        </w:tc>
        <w:tc>
          <w:tcPr>
            <w:tcW w:w="28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FFFFF"/>
          </w:tcPr>
          <w:p w:rsidR="001B5E6D" w:rsidRDefault="001B5E6D" w:rsidP="001B5E6D">
            <w:r>
              <w:t>UUID</w:t>
            </w:r>
          </w:p>
        </w:tc>
        <w:tc>
          <w:tcPr>
            <w:tcW w:w="1600" w:type="dxa"/>
            <w:tcBorders>
              <w:bottom w:val="single" w:sz="4" w:space="0" w:color="auto"/>
            </w:tcBorders>
            <w:shd w:val="clear" w:color="auto" w:fill="FFFFFF"/>
          </w:tcPr>
          <w:p w:rsidR="001B5E6D" w:rsidRDefault="001B5E6D" w:rsidP="001B5E6D">
            <w:r>
              <w:t>Universal Unique Identifier</w:t>
            </w:r>
          </w:p>
        </w:tc>
        <w:tc>
          <w:tcPr>
            <w:tcW w:w="3000" w:type="dxa"/>
            <w:tcBorders>
              <w:bottom w:val="single" w:sz="4" w:space="0" w:color="auto"/>
            </w:tcBorders>
            <w:shd w:val="clear" w:color="auto" w:fill="FFFFFF"/>
          </w:tcPr>
          <w:p w:rsidR="001B5E6D" w:rsidRDefault="001B5E6D" w:rsidP="001B5E6D">
            <w:r>
              <w:t>The DCE Universal Unique Identifier, in accordance with RFC 4122. Recommended format is 32 hexadecimal digits separated by hyphens, in the digit grouping 8-4-4-4-12</w:t>
            </w:r>
          </w:p>
        </w:tc>
        <w:tc>
          <w:tcPr>
            <w:tcW w:w="2800" w:type="dxa"/>
            <w:tcBorders>
              <w:bottom w:val="single" w:sz="4" w:space="0" w:color="auto"/>
            </w:tcBorders>
            <w:shd w:val="clear" w:color="auto" w:fill="FFFFFF"/>
          </w:tcPr>
          <w:p w:rsidR="001B5E6D" w:rsidRDefault="001B5E6D" w:rsidP="001B5E6D">
            <w:r>
              <w:t>The DCE Universal Unique Identifier, in accordance with RFC 4122. Recommended format is 32 hexadecimal digits separated by hyphens, in the digit grouping 8-4-4-4-12</w:t>
            </w:r>
          </w:p>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bottom w:val="single" w:sz="4" w:space="0" w:color="auto"/>
            </w:tcBorders>
            <w:shd w:val="clear" w:color="auto" w:fill="F3F3F3"/>
          </w:tcPr>
          <w:p w:rsidR="001B5E6D" w:rsidRDefault="001B5E6D" w:rsidP="001B5E6D">
            <w:r>
              <w:t>x400</w:t>
            </w:r>
          </w:p>
        </w:tc>
        <w:tc>
          <w:tcPr>
            <w:tcW w:w="1600" w:type="dxa"/>
            <w:tcBorders>
              <w:bottom w:val="single" w:sz="4" w:space="0" w:color="auto"/>
            </w:tcBorders>
            <w:shd w:val="clear" w:color="auto" w:fill="F3F3F3"/>
          </w:tcPr>
          <w:p w:rsidR="001B5E6D" w:rsidRDefault="001B5E6D" w:rsidP="001B5E6D">
            <w:r>
              <w:t>X.400 MHS identifier</w:t>
            </w:r>
          </w:p>
        </w:tc>
        <w:tc>
          <w:tcPr>
            <w:tcW w:w="3000" w:type="dxa"/>
            <w:tcBorders>
              <w:bottom w:val="single" w:sz="4" w:space="0" w:color="auto"/>
            </w:tcBorders>
            <w:shd w:val="clear" w:color="auto" w:fill="F3F3F3"/>
          </w:tcPr>
          <w:p w:rsidR="001B5E6D" w:rsidRDefault="001B5E6D" w:rsidP="001B5E6D">
            <w:r>
              <w:t>An X.400 MHS identifier. Recommended format is in accordance with RFC 1649</w:t>
            </w:r>
          </w:p>
        </w:tc>
        <w:tc>
          <w:tcPr>
            <w:tcW w:w="2800" w:type="dxa"/>
            <w:tcBorders>
              <w:bottom w:val="single" w:sz="4" w:space="0" w:color="auto"/>
            </w:tcBorders>
            <w:shd w:val="clear" w:color="auto" w:fill="F3F3F3"/>
          </w:tcPr>
          <w:p w:rsidR="001B5E6D" w:rsidRDefault="001B5E6D" w:rsidP="001B5E6D">
            <w:r>
              <w:t>Recommended format is in accordance with RFC 1649</w:t>
            </w:r>
          </w:p>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shd w:val="clear" w:color="auto" w:fill="FFFFFF"/>
          </w:tcPr>
          <w:p w:rsidR="001B5E6D" w:rsidRDefault="001B5E6D" w:rsidP="001B5E6D">
            <w:r>
              <w:t>x500</w:t>
            </w:r>
          </w:p>
        </w:tc>
        <w:tc>
          <w:tcPr>
            <w:tcW w:w="1600" w:type="dxa"/>
            <w:shd w:val="clear" w:color="auto" w:fill="FFFFFF"/>
          </w:tcPr>
          <w:p w:rsidR="001B5E6D" w:rsidRDefault="001B5E6D" w:rsidP="001B5E6D">
            <w:r>
              <w:t>X500 directory Name</w:t>
            </w:r>
          </w:p>
        </w:tc>
        <w:tc>
          <w:tcPr>
            <w:tcW w:w="3000" w:type="dxa"/>
            <w:shd w:val="clear" w:color="auto" w:fill="FFFFFF"/>
          </w:tcPr>
          <w:p w:rsidR="001B5E6D" w:rsidRDefault="001B5E6D" w:rsidP="001B5E6D">
            <w:r>
              <w:t>An X.500 directory name</w:t>
            </w:r>
          </w:p>
        </w:tc>
        <w:tc>
          <w:tcPr>
            <w:tcW w:w="2800" w:type="dxa"/>
            <w:shd w:val="clear" w:color="auto" w:fill="FFFFFF"/>
          </w:tcPr>
          <w:p w:rsidR="001B5E6D" w:rsidRDefault="001B5E6D" w:rsidP="001B5E6D"/>
        </w:tc>
        <w:tc>
          <w:tcPr>
            <w:tcW w:w="800" w:type="dxa"/>
            <w:shd w:val="clear" w:color="auto" w:fill="FFFFFF"/>
          </w:tcPr>
          <w:p w:rsidR="001B5E6D" w:rsidRDefault="001B5E6D" w:rsidP="001B5E6D"/>
        </w:tc>
      </w:tr>
    </w:tbl>
    <w:p w:rsidR="001B5E6D" w:rsidRDefault="001B5E6D" w:rsidP="001B5E6D"/>
    <w:p w:rsidR="001B5E6D" w:rsidRDefault="001B5E6D" w:rsidP="001B5E6D">
      <w:pPr>
        <w:pStyle w:val="berschrift3"/>
      </w:pPr>
      <w:r>
        <w:t>0302 - Point of Care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PointOfCare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point where patient care is administered.  It is conditional on Person Location Type (e.g., nursing unit or department or clinic).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Point of Care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point where patient care is administered.  It is conditional on Person Location Type (e.g., nursing unit or department or clinic).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PL.1, NDL.4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0303 - Room</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Room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patient's room.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Room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patient's room.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PL.2, NDL.5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0304 - Bed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patient's bed.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patient's bed.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PL.3, NDL.6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0305 - Person Location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PersonLocationType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categorization of the person's location.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2.16.840.1.113883.18.187</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personLocationType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the categorization of the person's location.  Used in HL7 Version 2.x messaging datatypes that contain location identifiers such as Person Location (PL), Location with address variation (LA) and Name with date and location (NDL).</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Person Location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http://terminology.hl7.org/CodeSystem/v2-0305</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01.11.2000</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2.4</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2.16.840.1.113883.21.199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hl7VS-personLocationType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the categorization of the person's location.</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Person Location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http://terminology.hl7.org/ValueSet/v2-0305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Person Location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categorization of the person's location.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PL.6, NDL.9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C</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Clinic</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D</w:t>
            </w:r>
          </w:p>
        </w:tc>
        <w:tc>
          <w:tcPr>
            <w:tcW w:w="1600" w:type="dxa"/>
            <w:tcBorders>
              <w:top w:val="single" w:sz="4" w:space="0" w:color="auto"/>
              <w:bottom w:val="single" w:sz="4" w:space="0" w:color="auto"/>
            </w:tcBorders>
            <w:shd w:val="clear" w:color="auto" w:fill="F3F3F3"/>
          </w:tcPr>
          <w:p w:rsidR="001B5E6D" w:rsidRDefault="001B5E6D" w:rsidP="001B5E6D">
            <w:r>
              <w:t>Department</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H</w:t>
            </w:r>
          </w:p>
        </w:tc>
        <w:tc>
          <w:tcPr>
            <w:tcW w:w="1600" w:type="dxa"/>
            <w:tcBorders>
              <w:top w:val="single" w:sz="4" w:space="0" w:color="auto"/>
              <w:bottom w:val="single" w:sz="4" w:space="0" w:color="auto"/>
            </w:tcBorders>
            <w:shd w:val="clear" w:color="auto" w:fill="FFFFFF"/>
          </w:tcPr>
          <w:p w:rsidR="001B5E6D" w:rsidRDefault="001B5E6D" w:rsidP="001B5E6D">
            <w:r>
              <w:t>Home</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N</w:t>
            </w:r>
          </w:p>
        </w:tc>
        <w:tc>
          <w:tcPr>
            <w:tcW w:w="1600" w:type="dxa"/>
            <w:tcBorders>
              <w:top w:val="single" w:sz="4" w:space="0" w:color="auto"/>
              <w:bottom w:val="single" w:sz="4" w:space="0" w:color="auto"/>
            </w:tcBorders>
            <w:shd w:val="clear" w:color="auto" w:fill="F3F3F3"/>
          </w:tcPr>
          <w:p w:rsidR="001B5E6D" w:rsidRDefault="001B5E6D" w:rsidP="001B5E6D">
            <w:r>
              <w:t>Nursing Unit</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O</w:t>
            </w:r>
          </w:p>
        </w:tc>
        <w:tc>
          <w:tcPr>
            <w:tcW w:w="1600" w:type="dxa"/>
            <w:tcBorders>
              <w:top w:val="single" w:sz="4" w:space="0" w:color="auto"/>
              <w:bottom w:val="single" w:sz="4" w:space="0" w:color="auto"/>
            </w:tcBorders>
            <w:shd w:val="clear" w:color="auto" w:fill="FFFFFF"/>
          </w:tcPr>
          <w:p w:rsidR="001B5E6D" w:rsidRDefault="001B5E6D" w:rsidP="001B5E6D">
            <w:r>
              <w:t>Provider's Office</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w:t>
            </w:r>
          </w:p>
        </w:tc>
        <w:tc>
          <w:tcPr>
            <w:tcW w:w="1600" w:type="dxa"/>
            <w:tcBorders>
              <w:top w:val="single" w:sz="4" w:space="0" w:color="auto"/>
              <w:bottom w:val="single" w:sz="4" w:space="0" w:color="auto"/>
            </w:tcBorders>
            <w:shd w:val="clear" w:color="auto" w:fill="F3F3F3"/>
          </w:tcPr>
          <w:p w:rsidR="001B5E6D" w:rsidRDefault="001B5E6D" w:rsidP="001B5E6D">
            <w:r>
              <w:t>Phone</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FFFFF"/>
          </w:tcPr>
          <w:p w:rsidR="001B5E6D" w:rsidRDefault="001B5E6D" w:rsidP="001B5E6D">
            <w:r>
              <w:t>S</w:t>
            </w:r>
          </w:p>
        </w:tc>
        <w:tc>
          <w:tcPr>
            <w:tcW w:w="1600" w:type="dxa"/>
            <w:tcBorders>
              <w:top w:val="single" w:sz="4" w:space="0" w:color="auto"/>
              <w:bottom w:val="double" w:sz="4" w:space="0" w:color="auto"/>
            </w:tcBorders>
            <w:shd w:val="clear" w:color="auto" w:fill="FFFFFF"/>
          </w:tcPr>
          <w:p w:rsidR="001B5E6D" w:rsidRDefault="001B5E6D" w:rsidP="001B5E6D">
            <w:r>
              <w:t>SNF</w:t>
            </w:r>
          </w:p>
        </w:tc>
        <w:tc>
          <w:tcPr>
            <w:tcW w:w="4400" w:type="dxa"/>
            <w:tcBorders>
              <w:top w:val="single" w:sz="4" w:space="0" w:color="auto"/>
              <w:bottom w:val="double" w:sz="4" w:space="0" w:color="auto"/>
            </w:tcBorders>
            <w:shd w:val="clear" w:color="auto" w:fill="FFFFFF"/>
          </w:tcPr>
          <w:p w:rsidR="001B5E6D" w:rsidRDefault="001B5E6D" w:rsidP="001B5E6D"/>
        </w:tc>
        <w:tc>
          <w:tcPr>
            <w:tcW w:w="12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0306 - Location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status or availability of the location, such as the bed status.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status or availability of the location, such as the bed status.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PL.5, NDL.8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0307 - Building</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Building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building where the person is located.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Building</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building where the person is located.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PL.7, NDL.10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0308 - Floor</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Floor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floor where the person is located.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Floor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floor where the person is located.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PL.8, NDL.11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0309 - Coverage Type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309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CoverageType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type of insurance coverage or what types of services are covered for the purposes of a billing system.  For example, a physician billing system will only want to receive insurance information for plans that cover physician/professional charges.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2.16.840.1.113883.18.188</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coverageType</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the type of insurance coverage or what types of services are covered for the purposes of a billing system.  For example, a physician billing system will only want to receive insurance information for plans that cover physician/professional charges.  Used in HL7 Version 2.x messaging in the Insurance (IN1)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Coverage Type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http://terminology.hl7.org/CodeSystem/v2-0309</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2</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hl7VS-coverageType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Note that this set of codes is used generally in the US only.</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Coverage Type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http://terminology.hl7.org/ValueSet/v2-0309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0309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2.16.840.1.113883.12.309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Coverage Type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type of insurance coverage or what types of services are covered for the purposes of a billing system.  For example, a physician billing system will only want to receive insurance information for plans that cover physician/professional charges.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FM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IN1-47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H</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Hospital/institutional</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P</w:t>
            </w:r>
          </w:p>
        </w:tc>
        <w:tc>
          <w:tcPr>
            <w:tcW w:w="1600" w:type="dxa"/>
            <w:tcBorders>
              <w:top w:val="single" w:sz="4" w:space="0" w:color="auto"/>
              <w:bottom w:val="single" w:sz="4" w:space="0" w:color="auto"/>
            </w:tcBorders>
            <w:shd w:val="clear" w:color="auto" w:fill="F3F3F3"/>
          </w:tcPr>
          <w:p w:rsidR="001B5E6D" w:rsidRDefault="001B5E6D" w:rsidP="001B5E6D">
            <w:r>
              <w:t>Physician/professional</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B</w:t>
            </w:r>
          </w:p>
        </w:tc>
        <w:tc>
          <w:tcPr>
            <w:tcW w:w="1600" w:type="dxa"/>
            <w:tcBorders>
              <w:top w:val="single" w:sz="4" w:space="0" w:color="auto"/>
              <w:bottom w:val="single" w:sz="4" w:space="0" w:color="auto"/>
            </w:tcBorders>
            <w:shd w:val="clear" w:color="auto" w:fill="FFFFFF"/>
          </w:tcPr>
          <w:p w:rsidR="001B5E6D" w:rsidRDefault="001B5E6D" w:rsidP="001B5E6D">
            <w:r>
              <w:t>Both hospital and physician</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RX</w:t>
            </w:r>
          </w:p>
        </w:tc>
        <w:tc>
          <w:tcPr>
            <w:tcW w:w="1600" w:type="dxa"/>
            <w:tcBorders>
              <w:top w:val="single" w:sz="4" w:space="0" w:color="auto"/>
              <w:bottom w:val="double" w:sz="4" w:space="0" w:color="auto"/>
            </w:tcBorders>
            <w:shd w:val="clear" w:color="auto" w:fill="F3F3F3"/>
          </w:tcPr>
          <w:p w:rsidR="001B5E6D" w:rsidRDefault="001B5E6D" w:rsidP="001B5E6D">
            <w:r>
              <w:t>Pharmacy</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0311 - Job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JobStatus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a next of kin/associated party's job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2.16.840.1.113883.18.189</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jobStatus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specifying the next of kin/associated party's job status.  Used in HL7 Version 2.x messaging in the Next of Kin/Associated Parties (NK1)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Job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http://terminology.hl7.org/CodeSystem/v2-0311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01.11.2000</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2.4</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hl7VS-jobStatus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a next of kin/associated party's job 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Job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http://terminology.hl7.org/ValueSet/v2-0311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unspecified</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Job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a next of kin/associated party's job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NK1-34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P</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Permanent</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T</w:t>
            </w:r>
          </w:p>
        </w:tc>
        <w:tc>
          <w:tcPr>
            <w:tcW w:w="1600" w:type="dxa"/>
            <w:tcBorders>
              <w:top w:val="single" w:sz="4" w:space="0" w:color="auto"/>
              <w:bottom w:val="single" w:sz="4" w:space="0" w:color="auto"/>
            </w:tcBorders>
            <w:shd w:val="clear" w:color="auto" w:fill="F3F3F3"/>
          </w:tcPr>
          <w:p w:rsidR="001B5E6D" w:rsidRDefault="001B5E6D" w:rsidP="001B5E6D">
            <w:r>
              <w:t>Temporary</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O</w:t>
            </w:r>
          </w:p>
        </w:tc>
        <w:tc>
          <w:tcPr>
            <w:tcW w:w="1600" w:type="dxa"/>
            <w:tcBorders>
              <w:top w:val="single" w:sz="4" w:space="0" w:color="auto"/>
              <w:bottom w:val="single" w:sz="4" w:space="0" w:color="auto"/>
            </w:tcBorders>
            <w:shd w:val="clear" w:color="auto" w:fill="FFFFFF"/>
          </w:tcPr>
          <w:p w:rsidR="001B5E6D" w:rsidRDefault="001B5E6D" w:rsidP="001B5E6D">
            <w:r>
              <w:t>Other</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3F3F3"/>
          </w:tcPr>
          <w:p w:rsidR="001B5E6D" w:rsidRDefault="001B5E6D" w:rsidP="001B5E6D">
            <w:r>
              <w:t>U</w:t>
            </w:r>
          </w:p>
        </w:tc>
        <w:tc>
          <w:tcPr>
            <w:tcW w:w="1600" w:type="dxa"/>
            <w:tcBorders>
              <w:top w:val="single" w:sz="4" w:space="0" w:color="auto"/>
              <w:bottom w:val="double" w:sz="4" w:space="0" w:color="auto"/>
            </w:tcBorders>
            <w:shd w:val="clear" w:color="auto" w:fill="F3F3F3"/>
          </w:tcPr>
          <w:p w:rsidR="001B5E6D" w:rsidRDefault="001B5E6D" w:rsidP="001B5E6D">
            <w:r>
              <w:t>Unknown</w:t>
            </w:r>
          </w:p>
        </w:tc>
        <w:tc>
          <w:tcPr>
            <w:tcW w:w="4400" w:type="dxa"/>
            <w:tcBorders>
              <w:top w:val="single" w:sz="4" w:space="0" w:color="auto"/>
              <w:bottom w:val="double" w:sz="4" w:space="0" w:color="auto"/>
            </w:tcBorders>
            <w:shd w:val="clear" w:color="auto" w:fill="F3F3F3"/>
          </w:tcPr>
          <w:p w:rsidR="001B5E6D" w:rsidRDefault="001B5E6D" w:rsidP="001B5E6D"/>
        </w:tc>
        <w:tc>
          <w:tcPr>
            <w:tcW w:w="12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0312 - Policy Scope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PolicyScope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extent of insurance coverage for a participating member (e.g., single, family, etc.).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Policy Scope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extent of insurance coverage for a participating member (e.g., single, family, etc.).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FM</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IN2-59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0313 - Policy Source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PolicySource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how an insurance policy is established.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2.16.840.1.113883.12.313</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Policy Source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how an insurance policy is established.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IN2-60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0315 - Living Will Code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LivingWillCode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2.16.840.1.113883.18.190</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livingWillCodes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whether or not the patient has a living will and, if so, whether a copy fo the living will is on file at the healthcare facility.  If the patient does not have a living will, the value of this field indicates whether the patient was provided information on living wills.  Used in HL7 Version 2.x messaging in the Patient Visit - Additional Information ( PV2) and Patient Additional Demographic (PD1)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Living Will Code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http://terminology.hl7.org/CodeSystem/v2-0315</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2.16.840.1.113883.21.202</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hl7VS-livingWill</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 xml:space="preserve">Value Set of codes that specify whether or not the patient has a living will and, if so, whether a copy fo the living will is on file at the healthcare facility.  If the patient does not have a living will, the value of this field indicates whether the </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Living Will Code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http://terminology.hl7.org/ValueSet/v2-0315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Living Will 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PV2-43, PD1-7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1B5E6D" w:rsidTr="001B5E6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2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pPr>
              <w:pStyle w:val="UserTableBody"/>
            </w:pPr>
            <w:r>
              <w:t>Y</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Yes, patient has a living will</w:t>
            </w:r>
          </w:p>
        </w:tc>
        <w:tc>
          <w:tcPr>
            <w:tcW w:w="22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F</w:t>
            </w:r>
          </w:p>
        </w:tc>
        <w:tc>
          <w:tcPr>
            <w:tcW w:w="3600" w:type="dxa"/>
            <w:tcBorders>
              <w:top w:val="single" w:sz="4" w:space="0" w:color="auto"/>
              <w:bottom w:val="single" w:sz="4" w:space="0" w:color="auto"/>
            </w:tcBorders>
            <w:shd w:val="clear" w:color="auto" w:fill="F3F3F3"/>
          </w:tcPr>
          <w:p w:rsidR="001B5E6D" w:rsidRDefault="001B5E6D" w:rsidP="001B5E6D">
            <w:r>
              <w:t>Yes, patient has a living will but it is not on file</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N</w:t>
            </w:r>
          </w:p>
        </w:tc>
        <w:tc>
          <w:tcPr>
            <w:tcW w:w="3600" w:type="dxa"/>
            <w:tcBorders>
              <w:top w:val="single" w:sz="4" w:space="0" w:color="auto"/>
              <w:bottom w:val="single" w:sz="4" w:space="0" w:color="auto"/>
            </w:tcBorders>
            <w:shd w:val="clear" w:color="auto" w:fill="FFFFFF"/>
          </w:tcPr>
          <w:p w:rsidR="001B5E6D" w:rsidRDefault="001B5E6D" w:rsidP="001B5E6D">
            <w:r>
              <w:t>No, patient does not have a living will and no information was provided</w:t>
            </w:r>
          </w:p>
        </w:tc>
        <w:tc>
          <w:tcPr>
            <w:tcW w:w="22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I</w:t>
            </w:r>
          </w:p>
        </w:tc>
        <w:tc>
          <w:tcPr>
            <w:tcW w:w="3600" w:type="dxa"/>
            <w:tcBorders>
              <w:top w:val="single" w:sz="4" w:space="0" w:color="auto"/>
              <w:bottom w:val="single" w:sz="4" w:space="0" w:color="auto"/>
            </w:tcBorders>
            <w:shd w:val="clear" w:color="auto" w:fill="F3F3F3"/>
          </w:tcPr>
          <w:p w:rsidR="001B5E6D" w:rsidRDefault="001B5E6D" w:rsidP="001B5E6D">
            <w:r>
              <w:t>No, patient does not have a living will but information was provided</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double" w:sz="4" w:space="0" w:color="auto"/>
            </w:tcBorders>
            <w:shd w:val="clear" w:color="auto" w:fill="FFFFFF"/>
          </w:tcPr>
          <w:p w:rsidR="001B5E6D" w:rsidRDefault="001B5E6D" w:rsidP="001B5E6D">
            <w:r>
              <w:t>U</w:t>
            </w:r>
          </w:p>
        </w:tc>
        <w:tc>
          <w:tcPr>
            <w:tcW w:w="3600" w:type="dxa"/>
            <w:tcBorders>
              <w:top w:val="single" w:sz="4" w:space="0" w:color="auto"/>
              <w:bottom w:val="double" w:sz="4" w:space="0" w:color="auto"/>
            </w:tcBorders>
            <w:shd w:val="clear" w:color="auto" w:fill="FFFFFF"/>
          </w:tcPr>
          <w:p w:rsidR="001B5E6D" w:rsidRDefault="001B5E6D" w:rsidP="001B5E6D">
            <w:r>
              <w:t>Unknown</w:t>
            </w:r>
          </w:p>
        </w:tc>
        <w:tc>
          <w:tcPr>
            <w:tcW w:w="2200" w:type="dxa"/>
            <w:tcBorders>
              <w:top w:val="single" w:sz="4" w:space="0" w:color="auto"/>
              <w:bottom w:val="double" w:sz="4" w:space="0" w:color="auto"/>
            </w:tcBorders>
            <w:shd w:val="clear" w:color="auto" w:fill="FFFFFF"/>
          </w:tcPr>
          <w:p w:rsidR="001B5E6D" w:rsidRDefault="001B5E6D" w:rsidP="001B5E6D"/>
        </w:tc>
        <w:tc>
          <w:tcPr>
            <w:tcW w:w="16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0316 - Organ Donor Code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OrganDonorCode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whether the patient wants to donate his/her organs and whether an organ donor card or similar documentation is on file with the healthcare organization.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2.16.840.1.113883.18.192</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organDonorCodes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whether the patient wants to donate his/her organs and whether an organ donor card or similar documentation is on file with the healthcare organization.   Used in HL7 Version 2.x messaging in the Patient Visit - Additional Information ( PV2) and Patient Additional Demographic (PD1)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Organ Donor Code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http://terminology.hl7.org/CodeSystem/v2-0316</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17.05.1999</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3</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2.3.1</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hl7VS-organDonor</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whether the patient wants to donate his/her organs and whether an organ donor card or similar documentation is on file with the healthcare organization.</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Organ Donor Code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http://terminology.hl7.org/ValueSet/v2-0316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representative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2.16.840.1.113883.12.316</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Organ Donor 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whether the patient wants to donate his/her organs and whether an organ donor card or similar documentation is on file with the healthcare organization.</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PV2-44, PD1-8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1B5E6D" w:rsidTr="001B5E6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2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pPr>
              <w:pStyle w:val="UserTableBody"/>
            </w:pPr>
            <w:r>
              <w:t>Y</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Yes, patient is a documented donor and documentation is on file</w:t>
            </w:r>
          </w:p>
        </w:tc>
        <w:tc>
          <w:tcPr>
            <w:tcW w:w="22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F</w:t>
            </w:r>
          </w:p>
        </w:tc>
        <w:tc>
          <w:tcPr>
            <w:tcW w:w="3600" w:type="dxa"/>
            <w:tcBorders>
              <w:top w:val="single" w:sz="4" w:space="0" w:color="auto"/>
              <w:bottom w:val="single" w:sz="4" w:space="0" w:color="auto"/>
            </w:tcBorders>
            <w:shd w:val="clear" w:color="auto" w:fill="F3F3F3"/>
          </w:tcPr>
          <w:p w:rsidR="001B5E6D" w:rsidRDefault="001B5E6D" w:rsidP="001B5E6D">
            <w:r>
              <w:t>Yes, patient is a documented donor, but documentation is not on file</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N</w:t>
            </w:r>
          </w:p>
        </w:tc>
        <w:tc>
          <w:tcPr>
            <w:tcW w:w="3600" w:type="dxa"/>
            <w:tcBorders>
              <w:top w:val="single" w:sz="4" w:space="0" w:color="auto"/>
              <w:bottom w:val="single" w:sz="4" w:space="0" w:color="auto"/>
            </w:tcBorders>
            <w:shd w:val="clear" w:color="auto" w:fill="FFFFFF"/>
          </w:tcPr>
          <w:p w:rsidR="001B5E6D" w:rsidRDefault="001B5E6D" w:rsidP="001B5E6D">
            <w:r>
              <w:t>No, patient has not agreed to be a donor</w:t>
            </w:r>
          </w:p>
        </w:tc>
        <w:tc>
          <w:tcPr>
            <w:tcW w:w="22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I</w:t>
            </w:r>
          </w:p>
        </w:tc>
        <w:tc>
          <w:tcPr>
            <w:tcW w:w="3600" w:type="dxa"/>
            <w:tcBorders>
              <w:top w:val="single" w:sz="4" w:space="0" w:color="auto"/>
              <w:bottom w:val="single" w:sz="4" w:space="0" w:color="auto"/>
            </w:tcBorders>
            <w:shd w:val="clear" w:color="auto" w:fill="F3F3F3"/>
          </w:tcPr>
          <w:p w:rsidR="001B5E6D" w:rsidRDefault="001B5E6D" w:rsidP="001B5E6D">
            <w:r>
              <w:t>No, patient is not a documented donor, but information was provided</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R</w:t>
            </w:r>
          </w:p>
        </w:tc>
        <w:tc>
          <w:tcPr>
            <w:tcW w:w="3600" w:type="dxa"/>
            <w:tcBorders>
              <w:top w:val="single" w:sz="4" w:space="0" w:color="auto"/>
              <w:bottom w:val="single" w:sz="4" w:space="0" w:color="auto"/>
            </w:tcBorders>
            <w:shd w:val="clear" w:color="auto" w:fill="FFFFFF"/>
          </w:tcPr>
          <w:p w:rsidR="001B5E6D" w:rsidRDefault="001B5E6D" w:rsidP="001B5E6D">
            <w:r>
              <w:t>Patient leaves organ donation decision to relatives</w:t>
            </w:r>
          </w:p>
        </w:tc>
        <w:tc>
          <w:tcPr>
            <w:tcW w:w="22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P</w:t>
            </w:r>
          </w:p>
        </w:tc>
        <w:tc>
          <w:tcPr>
            <w:tcW w:w="3600" w:type="dxa"/>
            <w:tcBorders>
              <w:top w:val="single" w:sz="4" w:space="0" w:color="auto"/>
              <w:bottom w:val="single" w:sz="4" w:space="0" w:color="auto"/>
            </w:tcBorders>
            <w:shd w:val="clear" w:color="auto" w:fill="F3F3F3"/>
          </w:tcPr>
          <w:p w:rsidR="001B5E6D" w:rsidRDefault="001B5E6D" w:rsidP="001B5E6D">
            <w:r>
              <w:t>Patient leaves organ donation decision to a specific person</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double" w:sz="4" w:space="0" w:color="auto"/>
            </w:tcBorders>
            <w:shd w:val="clear" w:color="auto" w:fill="FFFFFF"/>
          </w:tcPr>
          <w:p w:rsidR="001B5E6D" w:rsidRDefault="001B5E6D" w:rsidP="001B5E6D">
            <w:r>
              <w:t>U</w:t>
            </w:r>
          </w:p>
        </w:tc>
        <w:tc>
          <w:tcPr>
            <w:tcW w:w="3600" w:type="dxa"/>
            <w:tcBorders>
              <w:top w:val="single" w:sz="4" w:space="0" w:color="auto"/>
              <w:bottom w:val="double" w:sz="4" w:space="0" w:color="auto"/>
            </w:tcBorders>
            <w:shd w:val="clear" w:color="auto" w:fill="FFFFFF"/>
          </w:tcPr>
          <w:p w:rsidR="001B5E6D" w:rsidRDefault="001B5E6D" w:rsidP="001B5E6D">
            <w:r>
              <w:t>Unknown</w:t>
            </w:r>
          </w:p>
        </w:tc>
        <w:tc>
          <w:tcPr>
            <w:tcW w:w="2200" w:type="dxa"/>
            <w:tcBorders>
              <w:top w:val="single" w:sz="4" w:space="0" w:color="auto"/>
              <w:bottom w:val="double" w:sz="4" w:space="0" w:color="auto"/>
            </w:tcBorders>
            <w:shd w:val="clear" w:color="auto" w:fill="FFFFFF"/>
          </w:tcPr>
          <w:p w:rsidR="001B5E6D" w:rsidRDefault="001B5E6D" w:rsidP="001B5E6D"/>
        </w:tc>
        <w:tc>
          <w:tcPr>
            <w:tcW w:w="16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1B5E6D" w:rsidRDefault="001B5E6D" w:rsidP="001B5E6D">
      <w:pPr>
        <w:pStyle w:val="berschrift3"/>
      </w:pPr>
      <w:r>
        <w:t>0317 - Annotations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Annotations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coded entry associated with a given point in time during the waveform recording.  Note codes beyond 9903 may exist; extensions to this table may be done by incrementing the code value.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2.16.840.1.113883.18.193</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annotations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the coded entry associated with a given point in time during the waveform recording.  Used in HL7 Version 2.x messaging in the Observation Result (OBX) Another Observation (ANO)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Annotations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http://terminology.hl7.org/CodeSystem/v2-0317</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hl7VS-annotations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the coded entry associated with a given point in time during the waveform recording.  Note codes beyond 9903 may exist; extensions to this table may be done by incrementing the code value.</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Annotations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http://terminology.hl7.org/ValueSet/v2-0317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Annotations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coded entry associated with a given point in time during the waveform recording.  Note codes beyond 9903 may exist; extensions to this table may be done by incrementing the code value.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OBX ANO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44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2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pPr>
              <w:pStyle w:val="UserTableBody"/>
            </w:pPr>
            <w:r>
              <w:t>9900</w:t>
            </w: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r>
              <w:t>Pace spike</w:t>
            </w:r>
          </w:p>
        </w:tc>
        <w:tc>
          <w:tcPr>
            <w:tcW w:w="4400" w:type="dxa"/>
            <w:tcBorders>
              <w:top w:val="single" w:sz="4" w:space="0" w:color="auto"/>
              <w:bottom w:val="single" w:sz="4" w:space="0" w:color="auto"/>
            </w:tcBorders>
            <w:shd w:val="clear" w:color="auto" w:fill="FFFFFF"/>
          </w:tcPr>
          <w:p w:rsidR="001B5E6D" w:rsidRDefault="001B5E6D" w:rsidP="001B5E6D">
            <w:pPr>
              <w:pStyle w:val="UserTableBody"/>
            </w:pPr>
          </w:p>
        </w:tc>
        <w:tc>
          <w:tcPr>
            <w:tcW w:w="12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9901</w:t>
            </w:r>
          </w:p>
        </w:tc>
        <w:tc>
          <w:tcPr>
            <w:tcW w:w="1600" w:type="dxa"/>
            <w:tcBorders>
              <w:top w:val="single" w:sz="4" w:space="0" w:color="auto"/>
              <w:bottom w:val="single" w:sz="4" w:space="0" w:color="auto"/>
            </w:tcBorders>
            <w:shd w:val="clear" w:color="auto" w:fill="F3F3F3"/>
          </w:tcPr>
          <w:p w:rsidR="001B5E6D" w:rsidRDefault="001B5E6D" w:rsidP="001B5E6D">
            <w:r>
              <w:t>SAS marker</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FFFFF"/>
          </w:tcPr>
          <w:p w:rsidR="001B5E6D" w:rsidRDefault="001B5E6D" w:rsidP="001B5E6D">
            <w:r>
              <w:t>9902</w:t>
            </w:r>
          </w:p>
        </w:tc>
        <w:tc>
          <w:tcPr>
            <w:tcW w:w="1600" w:type="dxa"/>
            <w:tcBorders>
              <w:top w:val="single" w:sz="4" w:space="0" w:color="auto"/>
              <w:bottom w:val="single" w:sz="4" w:space="0" w:color="auto"/>
            </w:tcBorders>
            <w:shd w:val="clear" w:color="auto" w:fill="FFFFFF"/>
          </w:tcPr>
          <w:p w:rsidR="001B5E6D" w:rsidRDefault="001B5E6D" w:rsidP="001B5E6D">
            <w:r>
              <w:t>Sense marker</w:t>
            </w:r>
          </w:p>
        </w:tc>
        <w:tc>
          <w:tcPr>
            <w:tcW w:w="4400" w:type="dxa"/>
            <w:tcBorders>
              <w:top w:val="single" w:sz="4" w:space="0" w:color="auto"/>
              <w:bottom w:val="single" w:sz="4" w:space="0" w:color="auto"/>
            </w:tcBorders>
            <w:shd w:val="clear" w:color="auto" w:fill="FFFFFF"/>
          </w:tcPr>
          <w:p w:rsidR="001B5E6D" w:rsidRDefault="001B5E6D" w:rsidP="001B5E6D"/>
        </w:tc>
        <w:tc>
          <w:tcPr>
            <w:tcW w:w="12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single" w:sz="4" w:space="0" w:color="auto"/>
            </w:tcBorders>
            <w:shd w:val="clear" w:color="auto" w:fill="F3F3F3"/>
          </w:tcPr>
          <w:p w:rsidR="001B5E6D" w:rsidRDefault="001B5E6D" w:rsidP="001B5E6D">
            <w:r>
              <w:t>9903</w:t>
            </w:r>
          </w:p>
        </w:tc>
        <w:tc>
          <w:tcPr>
            <w:tcW w:w="1600" w:type="dxa"/>
            <w:tcBorders>
              <w:top w:val="single" w:sz="4" w:space="0" w:color="auto"/>
              <w:bottom w:val="single" w:sz="4" w:space="0" w:color="auto"/>
            </w:tcBorders>
            <w:shd w:val="clear" w:color="auto" w:fill="F3F3F3"/>
          </w:tcPr>
          <w:p w:rsidR="001B5E6D" w:rsidRDefault="001B5E6D" w:rsidP="001B5E6D">
            <w:r>
              <w:t>Beat marker</w:t>
            </w:r>
          </w:p>
        </w:tc>
        <w:tc>
          <w:tcPr>
            <w:tcW w:w="4400" w:type="dxa"/>
            <w:tcBorders>
              <w:top w:val="single" w:sz="4" w:space="0" w:color="auto"/>
              <w:bottom w:val="single" w:sz="4" w:space="0" w:color="auto"/>
            </w:tcBorders>
            <w:shd w:val="clear" w:color="auto" w:fill="F3F3F3"/>
          </w:tcPr>
          <w:p w:rsidR="001B5E6D" w:rsidRDefault="001B5E6D" w:rsidP="001B5E6D"/>
        </w:tc>
        <w:tc>
          <w:tcPr>
            <w:tcW w:w="12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top w:val="single" w:sz="4" w:space="0" w:color="auto"/>
              <w:bottom w:val="double" w:sz="4" w:space="0" w:color="auto"/>
            </w:tcBorders>
            <w:shd w:val="clear" w:color="auto" w:fill="FFFFFF"/>
          </w:tcPr>
          <w:p w:rsidR="001B5E6D" w:rsidRDefault="001B5E6D" w:rsidP="001B5E6D">
            <w:r>
              <w:t>9904</w:t>
            </w:r>
          </w:p>
        </w:tc>
        <w:tc>
          <w:tcPr>
            <w:tcW w:w="1600" w:type="dxa"/>
            <w:tcBorders>
              <w:top w:val="single" w:sz="4" w:space="0" w:color="auto"/>
              <w:bottom w:val="double" w:sz="4" w:space="0" w:color="auto"/>
            </w:tcBorders>
            <w:shd w:val="clear" w:color="auto" w:fill="FFFFFF"/>
          </w:tcPr>
          <w:p w:rsidR="001B5E6D" w:rsidRDefault="001B5E6D" w:rsidP="001B5E6D">
            <w:r>
              <w:t>etc.</w:t>
            </w:r>
          </w:p>
        </w:tc>
        <w:tc>
          <w:tcPr>
            <w:tcW w:w="4400" w:type="dxa"/>
            <w:tcBorders>
              <w:top w:val="single" w:sz="4" w:space="0" w:color="auto"/>
              <w:bottom w:val="double" w:sz="4" w:space="0" w:color="auto"/>
            </w:tcBorders>
            <w:shd w:val="clear" w:color="auto" w:fill="FFFFFF"/>
          </w:tcPr>
          <w:p w:rsidR="001B5E6D" w:rsidRDefault="001B5E6D" w:rsidP="001B5E6D"/>
        </w:tc>
        <w:tc>
          <w:tcPr>
            <w:tcW w:w="12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r>
              <w:t>D</w:t>
            </w:r>
          </w:p>
        </w:tc>
      </w:tr>
    </w:tbl>
    <w:p w:rsidR="001B5E6D" w:rsidRDefault="001B5E6D" w:rsidP="001B5E6D"/>
    <w:p w:rsidR="001B5E6D" w:rsidRDefault="001B5E6D" w:rsidP="001B5E6D">
      <w:pPr>
        <w:pStyle w:val="berschrift3"/>
      </w:pPr>
      <w:r>
        <w:t>0319 - Department Cost Center</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319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DepartmentCostCenter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accounting code that identifies the department in order to charge for the item.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0319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2.16.840.1.113883.12.319</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Department Cost Center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the accounting code that identifies the department in order to charge for the item.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RQD-7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0320 - Item Natural Account Code</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320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ItemNaturalAccountCode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identifying an item in order to charge for the item.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yes</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0320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2.16.840.1.113883.12.320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Item Natural Account Code</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identifying an item in order to charge for the item.  No suggested values.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RQD-8</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berschrift3"/>
      </w:pPr>
      <w:r>
        <w:t>0321 - Dispense Method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321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DispenseMethod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method by which treatment is dispensed.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2.16.840.1.113883.18.194</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dispenseMethod</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HL7-definde code system of concepts specifying the method by which treatment is dispensed.  Used in HL7 Version 2.x messaging in the Pharmacy/Treatment Encoded order (RXE) and Pharmacy/Treatment dispense (RXD) segments.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Dispense Method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http://terminology.hl7.org/CodeSystem/v2-0321</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2.16.840.1.113883.21.206</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hl7VS-dispenseMethod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the method by which treatment is dispensed.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Dispense Method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http://terminology.hl7.org/ValueSet/v2-0321</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0321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2.16.840.1.113883.12.321</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Dispense Method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specifying the method by which treatment is dispensed.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RXE-30, RXD-24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0321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1600" w:type="dxa"/>
            <w:tcBorders>
              <w:bottom w:val="single" w:sz="4" w:space="0" w:color="auto"/>
            </w:tcBorders>
            <w:shd w:val="clear" w:color="auto" w:fill="E6E6E6"/>
          </w:tcPr>
          <w:p w:rsidR="001B5E6D" w:rsidRDefault="001B5E6D" w:rsidP="001B5E6D">
            <w:pPr>
              <w:pStyle w:val="HL7TableHeader"/>
            </w:pPr>
            <w:r>
              <w:t>Display Name</w:t>
            </w:r>
          </w:p>
        </w:tc>
        <w:tc>
          <w:tcPr>
            <w:tcW w:w="44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TR</w:t>
            </w:r>
          </w:p>
        </w:tc>
        <w:tc>
          <w:tcPr>
            <w:tcW w:w="1600" w:type="dxa"/>
            <w:tcBorders>
              <w:bottom w:val="single" w:sz="4" w:space="0" w:color="auto"/>
            </w:tcBorders>
            <w:shd w:val="clear" w:color="auto" w:fill="FFFFFF"/>
          </w:tcPr>
          <w:p w:rsidR="001B5E6D" w:rsidRDefault="001B5E6D" w:rsidP="001B5E6D">
            <w:pPr>
              <w:pStyle w:val="HL7TableBody"/>
            </w:pPr>
            <w:r>
              <w:t>Traditional</w:t>
            </w:r>
          </w:p>
        </w:tc>
        <w:tc>
          <w:tcPr>
            <w:tcW w:w="44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UD</w:t>
            </w:r>
          </w:p>
        </w:tc>
        <w:tc>
          <w:tcPr>
            <w:tcW w:w="1600" w:type="dxa"/>
            <w:tcBorders>
              <w:bottom w:val="single" w:sz="4" w:space="0" w:color="auto"/>
            </w:tcBorders>
            <w:shd w:val="clear" w:color="auto" w:fill="F3F3F3"/>
          </w:tcPr>
          <w:p w:rsidR="001B5E6D" w:rsidRDefault="001B5E6D" w:rsidP="001B5E6D">
            <w:r>
              <w:t>Unit Dose</w:t>
            </w:r>
          </w:p>
        </w:tc>
        <w:tc>
          <w:tcPr>
            <w:tcW w:w="4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F</w:t>
            </w:r>
          </w:p>
        </w:tc>
        <w:tc>
          <w:tcPr>
            <w:tcW w:w="1600" w:type="dxa"/>
            <w:tcBorders>
              <w:bottom w:val="single" w:sz="4" w:space="0" w:color="auto"/>
            </w:tcBorders>
            <w:shd w:val="clear" w:color="auto" w:fill="FFFFFF"/>
          </w:tcPr>
          <w:p w:rsidR="001B5E6D" w:rsidRDefault="001B5E6D" w:rsidP="001B5E6D">
            <w:r>
              <w:t>Floor Stock</w:t>
            </w:r>
          </w:p>
        </w:tc>
        <w:tc>
          <w:tcPr>
            <w:tcW w:w="44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shd w:val="clear" w:color="auto" w:fill="F3F3F3"/>
          </w:tcPr>
          <w:p w:rsidR="001B5E6D" w:rsidRDefault="001B5E6D" w:rsidP="001B5E6D">
            <w:r>
              <w:t>AD</w:t>
            </w:r>
          </w:p>
        </w:tc>
        <w:tc>
          <w:tcPr>
            <w:tcW w:w="1600" w:type="dxa"/>
            <w:shd w:val="clear" w:color="auto" w:fill="F3F3F3"/>
          </w:tcPr>
          <w:p w:rsidR="001B5E6D" w:rsidRDefault="001B5E6D" w:rsidP="001B5E6D">
            <w:r>
              <w:t>Automatic Dispensing</w:t>
            </w:r>
          </w:p>
        </w:tc>
        <w:tc>
          <w:tcPr>
            <w:tcW w:w="4400" w:type="dxa"/>
            <w:shd w:val="clear" w:color="auto" w:fill="F3F3F3"/>
          </w:tcPr>
          <w:p w:rsidR="001B5E6D" w:rsidRDefault="001B5E6D" w:rsidP="001B5E6D"/>
        </w:tc>
        <w:tc>
          <w:tcPr>
            <w:tcW w:w="12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0322 - Completion Status</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322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CompletionStatus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the status of the treatment administration event.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2.16.840.1.113883.18.195</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completionStatus</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HL7-defined code system of concepts specifying the status of the treatment administration event segment.  Used in HL7 Version 2.x messaging in the Pharmacy Order Administration (RXA)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Completion Status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http://terminology.hl7.org/CodeSystem/v2-0322</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2.16.840.1.113883.21.207</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hl7VS-completionStatus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Status codes used in the workflow of treatment administration events.</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Completion Status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http://terminology.hl7.org/ValueSet/v2-0322</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universal</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0322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2.16.840.1.113883.12.322</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Completion Status</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HL7-defined table of codes specifying the status of the treatment administration event.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HL7</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OO</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RXA-20</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B5E6D" w:rsidTr="001B5E6D">
        <w:tblPrEx>
          <w:tblCellMar>
            <w:top w:w="0" w:type="dxa"/>
            <w:bottom w:w="0" w:type="dxa"/>
          </w:tblCellMar>
        </w:tblPrEx>
        <w:trPr>
          <w:tblHeader/>
        </w:trPr>
        <w:tc>
          <w:tcPr>
            <w:tcW w:w="1200" w:type="dxa"/>
            <w:tcBorders>
              <w:bottom w:val="single" w:sz="4" w:space="0" w:color="auto"/>
            </w:tcBorders>
            <w:shd w:val="clear" w:color="auto" w:fill="E6E6E6"/>
          </w:tcPr>
          <w:p w:rsidR="001B5E6D" w:rsidRDefault="001B5E6D" w:rsidP="001B5E6D">
            <w:pPr>
              <w:pStyle w:val="HL7TableHeader"/>
            </w:pPr>
            <w:r>
              <w:t>Value</w:t>
            </w:r>
          </w:p>
        </w:tc>
        <w:tc>
          <w:tcPr>
            <w:tcW w:w="1600" w:type="dxa"/>
            <w:tcBorders>
              <w:bottom w:val="single" w:sz="4" w:space="0" w:color="auto"/>
            </w:tcBorders>
            <w:shd w:val="clear" w:color="auto" w:fill="E6E6E6"/>
          </w:tcPr>
          <w:p w:rsidR="001B5E6D" w:rsidRDefault="001B5E6D" w:rsidP="001B5E6D">
            <w:pPr>
              <w:pStyle w:val="HL7TableHeader"/>
            </w:pPr>
            <w:r>
              <w:t>Display Name</w:t>
            </w:r>
          </w:p>
        </w:tc>
        <w:tc>
          <w:tcPr>
            <w:tcW w:w="4400" w:type="dxa"/>
            <w:tcBorders>
              <w:bottom w:val="single" w:sz="4" w:space="0" w:color="auto"/>
            </w:tcBorders>
            <w:shd w:val="clear" w:color="auto" w:fill="E6E6E6"/>
          </w:tcPr>
          <w:p w:rsidR="001B5E6D" w:rsidRDefault="001B5E6D" w:rsidP="001B5E6D">
            <w:pPr>
              <w:pStyle w:val="HL7TableHeader"/>
            </w:pPr>
            <w:r>
              <w:t>Definition</w:t>
            </w:r>
          </w:p>
        </w:tc>
        <w:tc>
          <w:tcPr>
            <w:tcW w:w="1200" w:type="dxa"/>
            <w:tcBorders>
              <w:bottom w:val="single" w:sz="4" w:space="0" w:color="auto"/>
            </w:tcBorders>
            <w:shd w:val="clear" w:color="auto" w:fill="E6E6E6"/>
          </w:tcPr>
          <w:p w:rsidR="001B5E6D" w:rsidRDefault="001B5E6D" w:rsidP="001B5E6D">
            <w:pPr>
              <w:pStyle w:val="HL7TableHeader"/>
            </w:pPr>
            <w:r>
              <w:t>Comment/ Usage Note</w:t>
            </w:r>
          </w:p>
        </w:tc>
        <w:tc>
          <w:tcPr>
            <w:tcW w:w="800" w:type="dxa"/>
            <w:tcBorders>
              <w:bottom w:val="single" w:sz="4" w:space="0" w:color="auto"/>
            </w:tcBorders>
            <w:shd w:val="clear" w:color="auto" w:fill="E6E6E6"/>
          </w:tcPr>
          <w:p w:rsidR="001B5E6D" w:rsidRDefault="001B5E6D" w:rsidP="001B5E6D">
            <w:pPr>
              <w:pStyle w:val="HL7TableHeader"/>
            </w:pPr>
            <w:r>
              <w:t>Status</w:t>
            </w:r>
          </w:p>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pPr>
              <w:pStyle w:val="HL7TableBody"/>
            </w:pPr>
            <w:r>
              <w:t>CP</w:t>
            </w:r>
          </w:p>
        </w:tc>
        <w:tc>
          <w:tcPr>
            <w:tcW w:w="1600" w:type="dxa"/>
            <w:tcBorders>
              <w:bottom w:val="single" w:sz="4" w:space="0" w:color="auto"/>
            </w:tcBorders>
            <w:shd w:val="clear" w:color="auto" w:fill="FFFFFF"/>
          </w:tcPr>
          <w:p w:rsidR="001B5E6D" w:rsidRDefault="001B5E6D" w:rsidP="001B5E6D">
            <w:pPr>
              <w:pStyle w:val="HL7TableBody"/>
            </w:pPr>
            <w:r>
              <w:t>Complete</w:t>
            </w:r>
          </w:p>
        </w:tc>
        <w:tc>
          <w:tcPr>
            <w:tcW w:w="4400" w:type="dxa"/>
            <w:tcBorders>
              <w:bottom w:val="single" w:sz="4" w:space="0" w:color="auto"/>
            </w:tcBorders>
            <w:shd w:val="clear" w:color="auto" w:fill="FFFFFF"/>
          </w:tcPr>
          <w:p w:rsidR="001B5E6D" w:rsidRDefault="001B5E6D" w:rsidP="001B5E6D">
            <w:pPr>
              <w:pStyle w:val="HL7TableBody"/>
            </w:pPr>
          </w:p>
        </w:tc>
        <w:tc>
          <w:tcPr>
            <w:tcW w:w="1200" w:type="dxa"/>
            <w:tcBorders>
              <w:bottom w:val="single" w:sz="4" w:space="0" w:color="auto"/>
            </w:tcBorders>
            <w:shd w:val="clear" w:color="auto" w:fill="FFFFFF"/>
          </w:tcPr>
          <w:p w:rsidR="001B5E6D" w:rsidRDefault="001B5E6D" w:rsidP="001B5E6D">
            <w:pPr>
              <w:pStyle w:val="HL7TableBody"/>
            </w:pPr>
          </w:p>
        </w:tc>
        <w:tc>
          <w:tcPr>
            <w:tcW w:w="800" w:type="dxa"/>
            <w:tcBorders>
              <w:bottom w:val="single" w:sz="4" w:space="0" w:color="auto"/>
            </w:tcBorders>
            <w:shd w:val="clear" w:color="auto" w:fill="FFFFFF"/>
          </w:tcPr>
          <w:p w:rsidR="001B5E6D" w:rsidRDefault="001B5E6D" w:rsidP="001B5E6D">
            <w:pPr>
              <w:pStyle w:val="HL7TableBody"/>
            </w:pPr>
          </w:p>
        </w:tc>
      </w:tr>
      <w:tr w:rsidR="001B5E6D" w:rsidTr="001B5E6D">
        <w:tblPrEx>
          <w:tblCellMar>
            <w:top w:w="0" w:type="dxa"/>
            <w:bottom w:w="0" w:type="dxa"/>
          </w:tblCellMar>
        </w:tblPrEx>
        <w:tc>
          <w:tcPr>
            <w:tcW w:w="1200" w:type="dxa"/>
            <w:tcBorders>
              <w:bottom w:val="single" w:sz="4" w:space="0" w:color="auto"/>
            </w:tcBorders>
            <w:shd w:val="clear" w:color="auto" w:fill="F3F3F3"/>
          </w:tcPr>
          <w:p w:rsidR="001B5E6D" w:rsidRDefault="001B5E6D" w:rsidP="001B5E6D">
            <w:r>
              <w:t>RE</w:t>
            </w:r>
          </w:p>
        </w:tc>
        <w:tc>
          <w:tcPr>
            <w:tcW w:w="1600" w:type="dxa"/>
            <w:tcBorders>
              <w:bottom w:val="single" w:sz="4" w:space="0" w:color="auto"/>
            </w:tcBorders>
            <w:shd w:val="clear" w:color="auto" w:fill="F3F3F3"/>
          </w:tcPr>
          <w:p w:rsidR="001B5E6D" w:rsidRDefault="001B5E6D" w:rsidP="001B5E6D">
            <w:r>
              <w:t>Refused</w:t>
            </w:r>
          </w:p>
        </w:tc>
        <w:tc>
          <w:tcPr>
            <w:tcW w:w="4400" w:type="dxa"/>
            <w:tcBorders>
              <w:bottom w:val="single" w:sz="4" w:space="0" w:color="auto"/>
            </w:tcBorders>
            <w:shd w:val="clear" w:color="auto" w:fill="F3F3F3"/>
          </w:tcPr>
          <w:p w:rsidR="001B5E6D" w:rsidRDefault="001B5E6D" w:rsidP="001B5E6D"/>
        </w:tc>
        <w:tc>
          <w:tcPr>
            <w:tcW w:w="1200" w:type="dxa"/>
            <w:tcBorders>
              <w:bottom w:val="single" w:sz="4" w:space="0" w:color="auto"/>
            </w:tcBorders>
            <w:shd w:val="clear" w:color="auto" w:fill="F3F3F3"/>
          </w:tcPr>
          <w:p w:rsidR="001B5E6D" w:rsidRDefault="001B5E6D" w:rsidP="001B5E6D"/>
        </w:tc>
        <w:tc>
          <w:tcPr>
            <w:tcW w:w="800" w:type="dxa"/>
            <w:tcBorders>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200" w:type="dxa"/>
            <w:tcBorders>
              <w:bottom w:val="single" w:sz="4" w:space="0" w:color="auto"/>
            </w:tcBorders>
            <w:shd w:val="clear" w:color="auto" w:fill="FFFFFF"/>
          </w:tcPr>
          <w:p w:rsidR="001B5E6D" w:rsidRDefault="001B5E6D" w:rsidP="001B5E6D">
            <w:r>
              <w:t>NA</w:t>
            </w:r>
          </w:p>
        </w:tc>
        <w:tc>
          <w:tcPr>
            <w:tcW w:w="1600" w:type="dxa"/>
            <w:tcBorders>
              <w:bottom w:val="single" w:sz="4" w:space="0" w:color="auto"/>
            </w:tcBorders>
            <w:shd w:val="clear" w:color="auto" w:fill="FFFFFF"/>
          </w:tcPr>
          <w:p w:rsidR="001B5E6D" w:rsidRDefault="001B5E6D" w:rsidP="001B5E6D">
            <w:r>
              <w:t>Not Administered</w:t>
            </w:r>
          </w:p>
        </w:tc>
        <w:tc>
          <w:tcPr>
            <w:tcW w:w="4400" w:type="dxa"/>
            <w:tcBorders>
              <w:bottom w:val="single" w:sz="4" w:space="0" w:color="auto"/>
            </w:tcBorders>
            <w:shd w:val="clear" w:color="auto" w:fill="FFFFFF"/>
          </w:tcPr>
          <w:p w:rsidR="001B5E6D" w:rsidRDefault="001B5E6D" w:rsidP="001B5E6D"/>
        </w:tc>
        <w:tc>
          <w:tcPr>
            <w:tcW w:w="1200" w:type="dxa"/>
            <w:tcBorders>
              <w:bottom w:val="single" w:sz="4" w:space="0" w:color="auto"/>
            </w:tcBorders>
            <w:shd w:val="clear" w:color="auto" w:fill="FFFFFF"/>
          </w:tcPr>
          <w:p w:rsidR="001B5E6D" w:rsidRDefault="001B5E6D" w:rsidP="001B5E6D"/>
        </w:tc>
        <w:tc>
          <w:tcPr>
            <w:tcW w:w="800" w:type="dxa"/>
            <w:tcBorders>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200" w:type="dxa"/>
            <w:shd w:val="clear" w:color="auto" w:fill="F3F3F3"/>
          </w:tcPr>
          <w:p w:rsidR="001B5E6D" w:rsidRDefault="001B5E6D" w:rsidP="001B5E6D">
            <w:r>
              <w:t>PA</w:t>
            </w:r>
          </w:p>
        </w:tc>
        <w:tc>
          <w:tcPr>
            <w:tcW w:w="1600" w:type="dxa"/>
            <w:shd w:val="clear" w:color="auto" w:fill="F3F3F3"/>
          </w:tcPr>
          <w:p w:rsidR="001B5E6D" w:rsidRDefault="001B5E6D" w:rsidP="001B5E6D">
            <w:r>
              <w:t>Partially Administered</w:t>
            </w:r>
          </w:p>
        </w:tc>
        <w:tc>
          <w:tcPr>
            <w:tcW w:w="4400" w:type="dxa"/>
            <w:shd w:val="clear" w:color="auto" w:fill="F3F3F3"/>
          </w:tcPr>
          <w:p w:rsidR="001B5E6D" w:rsidRDefault="001B5E6D" w:rsidP="001B5E6D"/>
        </w:tc>
        <w:tc>
          <w:tcPr>
            <w:tcW w:w="1200" w:type="dxa"/>
            <w:shd w:val="clear" w:color="auto" w:fill="F3F3F3"/>
          </w:tcPr>
          <w:p w:rsidR="001B5E6D" w:rsidRDefault="001B5E6D" w:rsidP="001B5E6D"/>
        </w:tc>
        <w:tc>
          <w:tcPr>
            <w:tcW w:w="800" w:type="dxa"/>
            <w:shd w:val="clear" w:color="auto" w:fill="F3F3F3"/>
          </w:tcPr>
          <w:p w:rsidR="001B5E6D" w:rsidRDefault="001B5E6D" w:rsidP="001B5E6D"/>
        </w:tc>
      </w:tr>
    </w:tbl>
    <w:p w:rsidR="001B5E6D" w:rsidRDefault="001B5E6D" w:rsidP="001B5E6D"/>
    <w:p w:rsidR="001B5E6D" w:rsidRDefault="001B5E6D" w:rsidP="001B5E6D">
      <w:pPr>
        <w:pStyle w:val="berschrift3"/>
      </w:pPr>
      <w:r>
        <w:t>0324 - Location Characteristic ID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324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LocationCharacteristicId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an identifier code to show which characteristic is being communicated with the segment.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2.16.840.1.113883.18.197</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locationCharacteristic</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an identifier code to show which characteristic is being communicated with the segment.  Used in HL7 Version 2.x messaging in the Location Characteristic (LCH)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Location Characteristic ID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http://terminology.hl7.org/CodeSystem/v2-0324</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2.16.840.1.113883.21.209</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hl7VS-locationCharacteristicId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an identifier code to show which characteristic is being communicated with the segment.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Location Characteristic ID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http://terminology.hl7.org/ValueSet/v2-0324</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0324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2.16.840.1.113883.12.324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 Characteristic 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an identifier code to show which characteristic is being communicated with the segment.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LCH-4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1B5E6D" w:rsidTr="001B5E6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40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18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pPr>
              <w:pStyle w:val="UserTableBody"/>
            </w:pPr>
            <w:r>
              <w:t>SMK</w:t>
            </w:r>
          </w:p>
        </w:tc>
        <w:tc>
          <w:tcPr>
            <w:tcW w:w="4000" w:type="dxa"/>
            <w:tcBorders>
              <w:top w:val="single" w:sz="4" w:space="0" w:color="auto"/>
              <w:bottom w:val="single" w:sz="4" w:space="0" w:color="auto"/>
            </w:tcBorders>
            <w:shd w:val="clear" w:color="auto" w:fill="FFFFFF"/>
          </w:tcPr>
          <w:p w:rsidR="001B5E6D" w:rsidRDefault="001B5E6D" w:rsidP="001B5E6D">
            <w:pPr>
              <w:pStyle w:val="UserTableBody"/>
            </w:pPr>
            <w:r>
              <w:t>Smoking</w:t>
            </w:r>
          </w:p>
        </w:tc>
        <w:tc>
          <w:tcPr>
            <w:tcW w:w="18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LIC</w:t>
            </w:r>
          </w:p>
        </w:tc>
        <w:tc>
          <w:tcPr>
            <w:tcW w:w="4000" w:type="dxa"/>
            <w:tcBorders>
              <w:top w:val="single" w:sz="4" w:space="0" w:color="auto"/>
              <w:bottom w:val="single" w:sz="4" w:space="0" w:color="auto"/>
            </w:tcBorders>
            <w:shd w:val="clear" w:color="auto" w:fill="F3F3F3"/>
          </w:tcPr>
          <w:p w:rsidR="001B5E6D" w:rsidRDefault="001B5E6D" w:rsidP="001B5E6D">
            <w:r>
              <w:t>Licensed</w:t>
            </w:r>
          </w:p>
        </w:tc>
        <w:tc>
          <w:tcPr>
            <w:tcW w:w="18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IMP</w:t>
            </w:r>
          </w:p>
        </w:tc>
        <w:tc>
          <w:tcPr>
            <w:tcW w:w="4000" w:type="dxa"/>
            <w:tcBorders>
              <w:top w:val="single" w:sz="4" w:space="0" w:color="auto"/>
              <w:bottom w:val="single" w:sz="4" w:space="0" w:color="auto"/>
            </w:tcBorders>
            <w:shd w:val="clear" w:color="auto" w:fill="FFFFFF"/>
          </w:tcPr>
          <w:p w:rsidR="001B5E6D" w:rsidRDefault="001B5E6D" w:rsidP="001B5E6D">
            <w:r>
              <w:t>Implant: can be used for radiation implant patients</w:t>
            </w:r>
          </w:p>
        </w:tc>
        <w:tc>
          <w:tcPr>
            <w:tcW w:w="18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SHA</w:t>
            </w:r>
          </w:p>
        </w:tc>
        <w:tc>
          <w:tcPr>
            <w:tcW w:w="4000" w:type="dxa"/>
            <w:tcBorders>
              <w:top w:val="single" w:sz="4" w:space="0" w:color="auto"/>
              <w:bottom w:val="single" w:sz="4" w:space="0" w:color="auto"/>
            </w:tcBorders>
            <w:shd w:val="clear" w:color="auto" w:fill="F3F3F3"/>
          </w:tcPr>
          <w:p w:rsidR="001B5E6D" w:rsidRDefault="001B5E6D" w:rsidP="001B5E6D">
            <w:r>
              <w:t>Shadow: a temporary holding location that does not physically exist</w:t>
            </w:r>
          </w:p>
        </w:tc>
        <w:tc>
          <w:tcPr>
            <w:tcW w:w="18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INF</w:t>
            </w:r>
          </w:p>
        </w:tc>
        <w:tc>
          <w:tcPr>
            <w:tcW w:w="4000" w:type="dxa"/>
            <w:tcBorders>
              <w:top w:val="single" w:sz="4" w:space="0" w:color="auto"/>
              <w:bottom w:val="single" w:sz="4" w:space="0" w:color="auto"/>
            </w:tcBorders>
            <w:shd w:val="clear" w:color="auto" w:fill="FFFFFF"/>
          </w:tcPr>
          <w:p w:rsidR="001B5E6D" w:rsidRDefault="001B5E6D" w:rsidP="001B5E6D">
            <w:r>
              <w:t>Infectious disease: this location can be used for isolation</w:t>
            </w:r>
          </w:p>
        </w:tc>
        <w:tc>
          <w:tcPr>
            <w:tcW w:w="18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PRL</w:t>
            </w:r>
          </w:p>
        </w:tc>
        <w:tc>
          <w:tcPr>
            <w:tcW w:w="4000" w:type="dxa"/>
            <w:tcBorders>
              <w:top w:val="single" w:sz="4" w:space="0" w:color="auto"/>
              <w:bottom w:val="single" w:sz="4" w:space="0" w:color="auto"/>
            </w:tcBorders>
            <w:shd w:val="clear" w:color="auto" w:fill="F3F3F3"/>
          </w:tcPr>
          <w:p w:rsidR="001B5E6D" w:rsidRDefault="001B5E6D" w:rsidP="001B5E6D">
            <w:r>
              <w:t>Privacy level: indicating the level of private versus non-private room</w:t>
            </w:r>
          </w:p>
        </w:tc>
        <w:tc>
          <w:tcPr>
            <w:tcW w:w="18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LCR</w:t>
            </w:r>
          </w:p>
        </w:tc>
        <w:tc>
          <w:tcPr>
            <w:tcW w:w="4000" w:type="dxa"/>
            <w:tcBorders>
              <w:top w:val="single" w:sz="4" w:space="0" w:color="auto"/>
              <w:bottom w:val="single" w:sz="4" w:space="0" w:color="auto"/>
            </w:tcBorders>
            <w:shd w:val="clear" w:color="auto" w:fill="FFFFFF"/>
          </w:tcPr>
          <w:p w:rsidR="001B5E6D" w:rsidRDefault="001B5E6D" w:rsidP="001B5E6D">
            <w:r>
              <w:t>Level of care</w:t>
            </w:r>
          </w:p>
        </w:tc>
        <w:tc>
          <w:tcPr>
            <w:tcW w:w="18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OVR</w:t>
            </w:r>
          </w:p>
        </w:tc>
        <w:tc>
          <w:tcPr>
            <w:tcW w:w="4000" w:type="dxa"/>
            <w:tcBorders>
              <w:top w:val="single" w:sz="4" w:space="0" w:color="auto"/>
              <w:bottom w:val="single" w:sz="4" w:space="0" w:color="auto"/>
            </w:tcBorders>
            <w:shd w:val="clear" w:color="auto" w:fill="F3F3F3"/>
          </w:tcPr>
          <w:p w:rsidR="001B5E6D" w:rsidRDefault="001B5E6D" w:rsidP="001B5E6D">
            <w:r>
              <w:t>Overflow</w:t>
            </w:r>
          </w:p>
        </w:tc>
        <w:tc>
          <w:tcPr>
            <w:tcW w:w="18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STF</w:t>
            </w:r>
          </w:p>
        </w:tc>
        <w:tc>
          <w:tcPr>
            <w:tcW w:w="4000" w:type="dxa"/>
            <w:tcBorders>
              <w:top w:val="single" w:sz="4" w:space="0" w:color="auto"/>
              <w:bottom w:val="single" w:sz="4" w:space="0" w:color="auto"/>
            </w:tcBorders>
            <w:shd w:val="clear" w:color="auto" w:fill="FFFFFF"/>
          </w:tcPr>
          <w:p w:rsidR="001B5E6D" w:rsidRDefault="001B5E6D" w:rsidP="001B5E6D">
            <w:r>
              <w:t>Bed is staffed</w:t>
            </w:r>
          </w:p>
        </w:tc>
        <w:tc>
          <w:tcPr>
            <w:tcW w:w="18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SET</w:t>
            </w:r>
          </w:p>
        </w:tc>
        <w:tc>
          <w:tcPr>
            <w:tcW w:w="4000" w:type="dxa"/>
            <w:tcBorders>
              <w:top w:val="single" w:sz="4" w:space="0" w:color="auto"/>
              <w:bottom w:val="single" w:sz="4" w:space="0" w:color="auto"/>
            </w:tcBorders>
            <w:shd w:val="clear" w:color="auto" w:fill="F3F3F3"/>
          </w:tcPr>
          <w:p w:rsidR="001B5E6D" w:rsidRDefault="001B5E6D" w:rsidP="001B5E6D">
            <w:r>
              <w:t>Bed is set up</w:t>
            </w:r>
          </w:p>
        </w:tc>
        <w:tc>
          <w:tcPr>
            <w:tcW w:w="18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GEN</w:t>
            </w:r>
          </w:p>
        </w:tc>
        <w:tc>
          <w:tcPr>
            <w:tcW w:w="4000" w:type="dxa"/>
            <w:tcBorders>
              <w:top w:val="single" w:sz="4" w:space="0" w:color="auto"/>
              <w:bottom w:val="single" w:sz="4" w:space="0" w:color="auto"/>
            </w:tcBorders>
            <w:shd w:val="clear" w:color="auto" w:fill="FFFFFF"/>
          </w:tcPr>
          <w:p w:rsidR="001B5E6D" w:rsidRDefault="001B5E6D" w:rsidP="001B5E6D">
            <w:r>
              <w:t>Gender of patient(s)</w:t>
            </w:r>
          </w:p>
        </w:tc>
        <w:tc>
          <w:tcPr>
            <w:tcW w:w="18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double" w:sz="4" w:space="0" w:color="auto"/>
            </w:tcBorders>
            <w:shd w:val="clear" w:color="auto" w:fill="F3F3F3"/>
          </w:tcPr>
          <w:p w:rsidR="001B5E6D" w:rsidRDefault="001B5E6D" w:rsidP="001B5E6D">
            <w:r>
              <w:t>TEA</w:t>
            </w:r>
          </w:p>
        </w:tc>
        <w:tc>
          <w:tcPr>
            <w:tcW w:w="4000" w:type="dxa"/>
            <w:tcBorders>
              <w:top w:val="single" w:sz="4" w:space="0" w:color="auto"/>
              <w:bottom w:val="double" w:sz="4" w:space="0" w:color="auto"/>
            </w:tcBorders>
            <w:shd w:val="clear" w:color="auto" w:fill="F3F3F3"/>
          </w:tcPr>
          <w:p w:rsidR="001B5E6D" w:rsidRDefault="001B5E6D" w:rsidP="001B5E6D">
            <w:r>
              <w:t>Teaching location</w:t>
            </w:r>
          </w:p>
        </w:tc>
        <w:tc>
          <w:tcPr>
            <w:tcW w:w="1800" w:type="dxa"/>
            <w:tcBorders>
              <w:top w:val="single" w:sz="4" w:space="0" w:color="auto"/>
              <w:bottom w:val="double" w:sz="4" w:space="0" w:color="auto"/>
            </w:tcBorders>
            <w:shd w:val="clear" w:color="auto" w:fill="F3F3F3"/>
          </w:tcPr>
          <w:p w:rsidR="001B5E6D" w:rsidRDefault="001B5E6D" w:rsidP="001B5E6D"/>
        </w:tc>
        <w:tc>
          <w:tcPr>
            <w:tcW w:w="1600" w:type="dxa"/>
            <w:tcBorders>
              <w:top w:val="single" w:sz="4" w:space="0" w:color="auto"/>
              <w:bottom w:val="double" w:sz="4" w:space="0" w:color="auto"/>
            </w:tcBorders>
            <w:shd w:val="clear" w:color="auto" w:fill="F3F3F3"/>
          </w:tcPr>
          <w:p w:rsidR="001B5E6D" w:rsidRDefault="001B5E6D" w:rsidP="001B5E6D"/>
        </w:tc>
        <w:tc>
          <w:tcPr>
            <w:tcW w:w="800" w:type="dxa"/>
            <w:tcBorders>
              <w:top w:val="single" w:sz="4" w:space="0" w:color="auto"/>
              <w:bottom w:val="double" w:sz="4" w:space="0" w:color="auto"/>
            </w:tcBorders>
            <w:shd w:val="clear" w:color="auto" w:fill="F3F3F3"/>
          </w:tcPr>
          <w:p w:rsidR="001B5E6D" w:rsidRDefault="001B5E6D" w:rsidP="001B5E6D"/>
        </w:tc>
      </w:tr>
    </w:tbl>
    <w:p w:rsidR="001B5E6D" w:rsidRDefault="001B5E6D" w:rsidP="001B5E6D"/>
    <w:p w:rsidR="001B5E6D" w:rsidRDefault="001B5E6D" w:rsidP="001B5E6D">
      <w:pPr>
        <w:pStyle w:val="berschrift3"/>
      </w:pPr>
      <w:r>
        <w:t>0325 - Location Relationship ID</w:t>
      </w:r>
    </w:p>
    <w:p w:rsidR="001B5E6D" w:rsidRDefault="001B5E6D" w:rsidP="001B5E6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Name</w:t>
            </w:r>
          </w:p>
        </w:tc>
        <w:tc>
          <w:tcPr>
            <w:tcW w:w="6600" w:type="dxa"/>
            <w:shd w:val="clear" w:color="auto" w:fill="auto"/>
          </w:tcPr>
          <w:p w:rsidR="001B5E6D" w:rsidRDefault="001B5E6D" w:rsidP="001B5E6D">
            <w:pPr>
              <w:pStyle w:val="OtherTableBody"/>
            </w:pPr>
            <w:r>
              <w:t>DOM: 325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LocationRelationshipId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The domain of possible values for an identifier code to show which relationship is being communicated with the segment.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Concept Domain Only</w:t>
            </w:r>
          </w:p>
        </w:tc>
        <w:tc>
          <w:tcPr>
            <w:tcW w:w="6600" w:type="dxa"/>
            <w:shd w:val="clear" w:color="auto" w:fill="auto"/>
          </w:tcPr>
          <w:p w:rsidR="001B5E6D" w:rsidRDefault="001B5E6D" w:rsidP="001B5E6D">
            <w:pPr>
              <w:pStyle w:val="OtherTableBody"/>
            </w:pPr>
            <w:r>
              <w:t>no</w:t>
            </w:r>
          </w:p>
        </w:tc>
      </w:tr>
    </w:tbl>
    <w:p w:rsidR="001B5E6D" w:rsidRDefault="001B5E6D" w:rsidP="001B5E6D"/>
    <w:p w:rsidR="001B5E6D" w:rsidRDefault="001B5E6D" w:rsidP="001B5E6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Code System OID</w:t>
            </w:r>
          </w:p>
        </w:tc>
        <w:tc>
          <w:tcPr>
            <w:tcW w:w="7200" w:type="dxa"/>
            <w:shd w:val="clear" w:color="auto" w:fill="auto"/>
          </w:tcPr>
          <w:p w:rsidR="001B5E6D" w:rsidRDefault="001B5E6D" w:rsidP="001B5E6D">
            <w:pPr>
              <w:pStyle w:val="OtherTableBody"/>
            </w:pPr>
            <w:r>
              <w:t>2.16.840.1.113883.18.198</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SymbolicName</w:t>
            </w:r>
          </w:p>
        </w:tc>
        <w:tc>
          <w:tcPr>
            <w:tcW w:w="7200" w:type="dxa"/>
            <w:shd w:val="clear" w:color="auto" w:fill="auto"/>
          </w:tcPr>
          <w:p w:rsidR="001B5E6D" w:rsidRDefault="001B5E6D" w:rsidP="001B5E6D">
            <w:pPr>
              <w:pStyle w:val="OtherTableBody"/>
            </w:pPr>
            <w:r>
              <w:t>locationRelationship</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Description</w:t>
            </w:r>
          </w:p>
        </w:tc>
        <w:tc>
          <w:tcPr>
            <w:tcW w:w="7200" w:type="dxa"/>
            <w:shd w:val="clear" w:color="auto" w:fill="auto"/>
          </w:tcPr>
          <w:p w:rsidR="001B5E6D" w:rsidRDefault="001B5E6D" w:rsidP="001B5E6D">
            <w:pPr>
              <w:pStyle w:val="OtherTableBody"/>
            </w:pPr>
            <w:r>
              <w:t>Code system of concepts specifying an identifier code to show which relationship is being communicated with the segment.  Used in HL7 Version 2.x messaging in the Location Relationship (LRL) segment.</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Full Name</w:t>
            </w:r>
          </w:p>
        </w:tc>
        <w:tc>
          <w:tcPr>
            <w:tcW w:w="7200" w:type="dxa"/>
            <w:shd w:val="clear" w:color="auto" w:fill="auto"/>
          </w:tcPr>
          <w:p w:rsidR="001B5E6D" w:rsidRDefault="001B5E6D" w:rsidP="001B5E6D">
            <w:pPr>
              <w:pStyle w:val="OtherTableBody"/>
            </w:pPr>
            <w:r>
              <w:t>Location Relationship ID Code System</w:t>
            </w:r>
          </w:p>
        </w:tc>
      </w:tr>
      <w:tr w:rsidR="001B5E6D" w:rsidTr="001B5E6D">
        <w:tblPrEx>
          <w:tblCellMar>
            <w:top w:w="0" w:type="dxa"/>
            <w:bottom w:w="0" w:type="dxa"/>
          </w:tblCellMar>
        </w:tblPrEx>
        <w:tc>
          <w:tcPr>
            <w:tcW w:w="2000" w:type="dxa"/>
            <w:shd w:val="clear" w:color="auto" w:fill="F3F3F3"/>
          </w:tcPr>
          <w:p w:rsidR="001B5E6D" w:rsidRDefault="001B5E6D" w:rsidP="001B5E6D">
            <w:pPr>
              <w:pStyle w:val="OtherTableHeader"/>
            </w:pPr>
            <w:r>
              <w:t>UTG URL</w:t>
            </w:r>
          </w:p>
        </w:tc>
        <w:tc>
          <w:tcPr>
            <w:tcW w:w="7200" w:type="dxa"/>
            <w:shd w:val="clear" w:color="auto" w:fill="auto"/>
          </w:tcPr>
          <w:p w:rsidR="001B5E6D" w:rsidRDefault="001B5E6D" w:rsidP="001B5E6D">
            <w:pPr>
              <w:pStyle w:val="OtherTableBody"/>
            </w:pPr>
            <w:r>
              <w:t>http://terminology.hl7.org/CodeSystem/v2-0325</w:t>
            </w:r>
          </w:p>
        </w:tc>
      </w:tr>
    </w:tbl>
    <w:p w:rsidR="001B5E6D" w:rsidRDefault="001B5E6D" w:rsidP="001B5E6D"/>
    <w:p w:rsidR="001B5E6D" w:rsidRDefault="001B5E6D" w:rsidP="001B5E6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Effective Date</w:t>
            </w:r>
          </w:p>
        </w:tc>
        <w:tc>
          <w:tcPr>
            <w:tcW w:w="1400" w:type="dxa"/>
            <w:shd w:val="clear" w:color="auto" w:fill="auto"/>
          </w:tcPr>
          <w:p w:rsidR="001B5E6D" w:rsidRDefault="001B5E6D" w:rsidP="001B5E6D">
            <w:pPr>
              <w:pStyle w:val="OtherTableBody"/>
            </w:pPr>
            <w:r>
              <w:t>07.04.1997</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Version</w:t>
            </w:r>
          </w:p>
        </w:tc>
        <w:tc>
          <w:tcPr>
            <w:tcW w:w="1400" w:type="dxa"/>
            <w:shd w:val="clear" w:color="auto" w:fill="auto"/>
          </w:tcPr>
          <w:p w:rsidR="001B5E6D" w:rsidRDefault="001B5E6D" w:rsidP="001B5E6D">
            <w:pPr>
              <w:pStyle w:val="OtherTableBody"/>
            </w:pPr>
            <w:r>
              <w:t>1</w:t>
            </w:r>
          </w:p>
        </w:tc>
      </w:tr>
      <w:tr w:rsidR="001B5E6D" w:rsidTr="001B5E6D">
        <w:tblPrEx>
          <w:tblCellMar>
            <w:top w:w="0" w:type="dxa"/>
            <w:bottom w:w="0" w:type="dxa"/>
          </w:tblCellMar>
        </w:tblPrEx>
        <w:tc>
          <w:tcPr>
            <w:tcW w:w="2400" w:type="dxa"/>
            <w:shd w:val="clear" w:color="auto" w:fill="F3F3F3"/>
          </w:tcPr>
          <w:p w:rsidR="001B5E6D" w:rsidRDefault="001B5E6D" w:rsidP="001B5E6D">
            <w:pPr>
              <w:pStyle w:val="OtherTableHeader"/>
            </w:pPr>
            <w:r>
              <w:t>HL7 Version Introduced</w:t>
            </w:r>
          </w:p>
        </w:tc>
        <w:tc>
          <w:tcPr>
            <w:tcW w:w="14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Value Set OID</w:t>
            </w:r>
          </w:p>
        </w:tc>
        <w:tc>
          <w:tcPr>
            <w:tcW w:w="6400" w:type="dxa"/>
            <w:shd w:val="clear" w:color="auto" w:fill="auto"/>
          </w:tcPr>
          <w:p w:rsidR="001B5E6D" w:rsidRDefault="001B5E6D" w:rsidP="001B5E6D">
            <w:pPr>
              <w:pStyle w:val="OtherTableBody"/>
            </w:pPr>
            <w:r>
              <w:t>2.16.840.1.113883.21.210</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SymbolicName</w:t>
            </w:r>
          </w:p>
        </w:tc>
        <w:tc>
          <w:tcPr>
            <w:tcW w:w="6400" w:type="dxa"/>
            <w:shd w:val="clear" w:color="auto" w:fill="auto"/>
          </w:tcPr>
          <w:p w:rsidR="001B5E6D" w:rsidRDefault="001B5E6D" w:rsidP="001B5E6D">
            <w:pPr>
              <w:pStyle w:val="OtherTableBody"/>
            </w:pPr>
            <w:r>
              <w:t>hl7VS-locationRelationshipId</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Description</w:t>
            </w:r>
          </w:p>
        </w:tc>
        <w:tc>
          <w:tcPr>
            <w:tcW w:w="6400" w:type="dxa"/>
            <w:shd w:val="clear" w:color="auto" w:fill="auto"/>
          </w:tcPr>
          <w:p w:rsidR="001B5E6D" w:rsidRDefault="001B5E6D" w:rsidP="001B5E6D">
            <w:pPr>
              <w:pStyle w:val="OtherTableBody"/>
            </w:pPr>
            <w:r>
              <w:t>Value Set of codes that specify an identifier code to show which relationship is being communicated with the segment.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Full Name</w:t>
            </w:r>
          </w:p>
        </w:tc>
        <w:tc>
          <w:tcPr>
            <w:tcW w:w="6400" w:type="dxa"/>
            <w:shd w:val="clear" w:color="auto" w:fill="auto"/>
          </w:tcPr>
          <w:p w:rsidR="001B5E6D" w:rsidRDefault="001B5E6D" w:rsidP="001B5E6D">
            <w:pPr>
              <w:pStyle w:val="OtherTableBody"/>
            </w:pPr>
            <w:r>
              <w:t>Location Relationship ID Value Set</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UTG URL</w:t>
            </w:r>
          </w:p>
        </w:tc>
        <w:tc>
          <w:tcPr>
            <w:tcW w:w="6400" w:type="dxa"/>
            <w:shd w:val="clear" w:color="auto" w:fill="auto"/>
          </w:tcPr>
          <w:p w:rsidR="001B5E6D" w:rsidRDefault="001B5E6D" w:rsidP="001B5E6D">
            <w:pPr>
              <w:pStyle w:val="OtherTableBody"/>
            </w:pPr>
            <w:r>
              <w:t>http://terminology.hl7.org/ValueSet/v2-0325</w:t>
            </w:r>
          </w:p>
        </w:tc>
      </w:tr>
      <w:tr w:rsidR="001B5E6D" w:rsidTr="001B5E6D">
        <w:tblPrEx>
          <w:tblCellMar>
            <w:top w:w="0" w:type="dxa"/>
            <w:bottom w:w="0" w:type="dxa"/>
          </w:tblCellMar>
        </w:tblPrEx>
        <w:tc>
          <w:tcPr>
            <w:tcW w:w="2800" w:type="dxa"/>
            <w:shd w:val="clear" w:color="auto" w:fill="F3F3F3"/>
          </w:tcPr>
          <w:p w:rsidR="001B5E6D" w:rsidRDefault="001B5E6D" w:rsidP="001B5E6D">
            <w:pPr>
              <w:pStyle w:val="OtherTableHeader"/>
            </w:pPr>
            <w:r>
              <w:t>Content Logical Definition</w:t>
            </w:r>
          </w:p>
        </w:tc>
        <w:tc>
          <w:tcPr>
            <w:tcW w:w="6400" w:type="dxa"/>
            <w:shd w:val="clear" w:color="auto" w:fill="auto"/>
          </w:tcPr>
          <w:p w:rsidR="001B5E6D" w:rsidRDefault="001B5E6D" w:rsidP="001B5E6D">
            <w:pPr>
              <w:pStyle w:val="OtherTableBody"/>
            </w:pPr>
            <w:r>
              <w:t>all codes</w:t>
            </w:r>
          </w:p>
        </w:tc>
      </w:tr>
    </w:tbl>
    <w:p w:rsidR="001B5E6D" w:rsidRDefault="001B5E6D" w:rsidP="001B5E6D"/>
    <w:p w:rsidR="001B5E6D" w:rsidRDefault="001B5E6D" w:rsidP="001B5E6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B5E6D" w:rsidTr="001B5E6D">
        <w:tblPrEx>
          <w:tblCellMar>
            <w:top w:w="0" w:type="dxa"/>
            <w:bottom w:w="0" w:type="dxa"/>
          </w:tblCellMar>
        </w:tblPrEx>
        <w:tc>
          <w:tcPr>
            <w:tcW w:w="1800" w:type="dxa"/>
            <w:shd w:val="clear" w:color="auto" w:fill="F3F3F3"/>
          </w:tcPr>
          <w:p w:rsidR="001B5E6D" w:rsidRDefault="001B5E6D" w:rsidP="001B5E6D">
            <w:pPr>
              <w:pStyle w:val="OtherTableHeader"/>
            </w:pPr>
            <w:r>
              <w:t>Realm</w:t>
            </w:r>
          </w:p>
        </w:tc>
        <w:tc>
          <w:tcPr>
            <w:tcW w:w="2400" w:type="dxa"/>
            <w:shd w:val="clear" w:color="auto" w:fill="auto"/>
          </w:tcPr>
          <w:p w:rsidR="001B5E6D" w:rsidRDefault="001B5E6D" w:rsidP="001B5E6D">
            <w:pPr>
              <w:pStyle w:val="OtherTableBody"/>
            </w:pPr>
            <w:r>
              <w:t>example</w:t>
            </w:r>
          </w:p>
        </w:tc>
      </w:tr>
    </w:tbl>
    <w:p w:rsidR="001B5E6D" w:rsidRDefault="001B5E6D" w:rsidP="001B5E6D"/>
    <w:p w:rsidR="001B5E6D" w:rsidRDefault="001B5E6D" w:rsidP="001B5E6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w:t>
            </w:r>
          </w:p>
        </w:tc>
        <w:tc>
          <w:tcPr>
            <w:tcW w:w="6600" w:type="dxa"/>
            <w:shd w:val="clear" w:color="auto" w:fill="auto"/>
          </w:tcPr>
          <w:p w:rsidR="001B5E6D" w:rsidRDefault="001B5E6D" w:rsidP="001B5E6D">
            <w:pPr>
              <w:pStyle w:val="OtherTableBody"/>
            </w:pPr>
            <w:r>
              <w:t>0325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Table OID</w:t>
            </w:r>
          </w:p>
        </w:tc>
        <w:tc>
          <w:tcPr>
            <w:tcW w:w="6600" w:type="dxa"/>
            <w:shd w:val="clear" w:color="auto" w:fill="auto"/>
          </w:tcPr>
          <w:p w:rsidR="001B5E6D" w:rsidRDefault="001B5E6D" w:rsidP="001B5E6D">
            <w:pPr>
              <w:pStyle w:val="OtherTableBody"/>
            </w:pPr>
            <w:r>
              <w:t>2.16.840.1.113883.12.325</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SymbolicName</w:t>
            </w:r>
          </w:p>
        </w:tc>
        <w:tc>
          <w:tcPr>
            <w:tcW w:w="6600" w:type="dxa"/>
            <w:shd w:val="clear" w:color="auto" w:fill="auto"/>
          </w:tcPr>
          <w:p w:rsidR="001B5E6D" w:rsidRDefault="001B5E6D" w:rsidP="001B5E6D">
            <w:pPr>
              <w:pStyle w:val="OtherTableBody"/>
            </w:pPr>
            <w:r>
              <w:t>Location Relationship ID</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Description</w:t>
            </w:r>
          </w:p>
        </w:tc>
        <w:tc>
          <w:tcPr>
            <w:tcW w:w="6600" w:type="dxa"/>
            <w:shd w:val="clear" w:color="auto" w:fill="auto"/>
          </w:tcPr>
          <w:p w:rsidR="001B5E6D" w:rsidRDefault="001B5E6D" w:rsidP="001B5E6D">
            <w:pPr>
              <w:pStyle w:val="OtherTableBody"/>
            </w:pPr>
            <w:r>
              <w:t>Table of codes specifying an identifier code to show which relationship is being communicated with the segment.</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Type</w:t>
            </w:r>
          </w:p>
        </w:tc>
        <w:tc>
          <w:tcPr>
            <w:tcW w:w="6600" w:type="dxa"/>
            <w:shd w:val="clear" w:color="auto" w:fill="auto"/>
          </w:tcPr>
          <w:p w:rsidR="001B5E6D" w:rsidRDefault="001B5E6D" w:rsidP="001B5E6D">
            <w:pPr>
              <w:pStyle w:val="OtherTableBody"/>
            </w:pPr>
            <w:r>
              <w:t>User</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Steward</w:t>
            </w:r>
          </w:p>
        </w:tc>
        <w:tc>
          <w:tcPr>
            <w:tcW w:w="6600" w:type="dxa"/>
            <w:shd w:val="clear" w:color="auto" w:fill="auto"/>
          </w:tcPr>
          <w:p w:rsidR="001B5E6D" w:rsidRDefault="001B5E6D" w:rsidP="001B5E6D">
            <w:pPr>
              <w:pStyle w:val="OtherTableBody"/>
            </w:pPr>
            <w:r>
              <w:t>InM/PA</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where used</w:t>
            </w:r>
          </w:p>
        </w:tc>
        <w:tc>
          <w:tcPr>
            <w:tcW w:w="6600" w:type="dxa"/>
            <w:shd w:val="clear" w:color="auto" w:fill="auto"/>
          </w:tcPr>
          <w:p w:rsidR="001B5E6D" w:rsidRDefault="001B5E6D" w:rsidP="001B5E6D">
            <w:pPr>
              <w:pStyle w:val="OtherTableBody"/>
            </w:pPr>
            <w:r>
              <w:t>LRL-4</w:t>
            </w:r>
          </w:p>
        </w:tc>
      </w:tr>
      <w:tr w:rsidR="001B5E6D" w:rsidTr="001B5E6D">
        <w:tblPrEx>
          <w:tblCellMar>
            <w:top w:w="0" w:type="dxa"/>
            <w:bottom w:w="0" w:type="dxa"/>
          </w:tblCellMar>
        </w:tblPrEx>
        <w:tc>
          <w:tcPr>
            <w:tcW w:w="2600" w:type="dxa"/>
            <w:shd w:val="clear" w:color="auto" w:fill="F3F3F3"/>
          </w:tcPr>
          <w:p w:rsidR="001B5E6D" w:rsidRDefault="001B5E6D" w:rsidP="001B5E6D">
            <w:pPr>
              <w:pStyle w:val="OtherTableHeader"/>
            </w:pPr>
            <w:r>
              <w:t>HL7 Version Introduced</w:t>
            </w:r>
          </w:p>
        </w:tc>
        <w:tc>
          <w:tcPr>
            <w:tcW w:w="6600" w:type="dxa"/>
            <w:shd w:val="clear" w:color="auto" w:fill="auto"/>
          </w:tcPr>
          <w:p w:rsidR="001B5E6D" w:rsidRDefault="001B5E6D" w:rsidP="001B5E6D">
            <w:pPr>
              <w:pStyle w:val="OtherTableBody"/>
            </w:pPr>
            <w:r>
              <w:t>2.3</w:t>
            </w:r>
          </w:p>
        </w:tc>
      </w:tr>
    </w:tbl>
    <w:p w:rsidR="001B5E6D" w:rsidRDefault="001B5E6D" w:rsidP="001B5E6D"/>
    <w:p w:rsidR="001B5E6D" w:rsidRDefault="001B5E6D" w:rsidP="001B5E6D">
      <w:pPr>
        <w:pStyle w:val="Subheading"/>
      </w:pPr>
      <w:r>
        <w:t>Table 0325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1B5E6D" w:rsidTr="001B5E6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1B5E6D" w:rsidRDefault="001B5E6D" w:rsidP="001B5E6D">
            <w:pPr>
              <w:pStyle w:val="UserTableHeader"/>
            </w:pPr>
            <w:r>
              <w:t>Value</w:t>
            </w:r>
          </w:p>
        </w:tc>
        <w:tc>
          <w:tcPr>
            <w:tcW w:w="3600" w:type="dxa"/>
            <w:tcBorders>
              <w:top w:val="double" w:sz="4" w:space="0" w:color="auto"/>
              <w:bottom w:val="single" w:sz="4" w:space="0" w:color="auto"/>
            </w:tcBorders>
            <w:shd w:val="clear" w:color="auto" w:fill="E6E6E6"/>
          </w:tcPr>
          <w:p w:rsidR="001B5E6D" w:rsidRDefault="001B5E6D" w:rsidP="001B5E6D">
            <w:pPr>
              <w:pStyle w:val="UserTableHeader"/>
            </w:pPr>
            <w:r>
              <w:t>Display Name</w:t>
            </w:r>
          </w:p>
        </w:tc>
        <w:tc>
          <w:tcPr>
            <w:tcW w:w="2200" w:type="dxa"/>
            <w:tcBorders>
              <w:top w:val="double" w:sz="4" w:space="0" w:color="auto"/>
              <w:bottom w:val="single" w:sz="4" w:space="0" w:color="auto"/>
            </w:tcBorders>
            <w:shd w:val="clear" w:color="auto" w:fill="E6E6E6"/>
          </w:tcPr>
          <w:p w:rsidR="001B5E6D" w:rsidRDefault="001B5E6D" w:rsidP="001B5E6D">
            <w:pPr>
              <w:pStyle w:val="UserTableHeader"/>
            </w:pPr>
            <w:r>
              <w:t>Definition</w:t>
            </w:r>
          </w:p>
        </w:tc>
        <w:tc>
          <w:tcPr>
            <w:tcW w:w="1600" w:type="dxa"/>
            <w:tcBorders>
              <w:top w:val="double" w:sz="4" w:space="0" w:color="auto"/>
              <w:bottom w:val="single" w:sz="4" w:space="0" w:color="auto"/>
            </w:tcBorders>
            <w:shd w:val="clear" w:color="auto" w:fill="E6E6E6"/>
          </w:tcPr>
          <w:p w:rsidR="001B5E6D" w:rsidRDefault="001B5E6D" w:rsidP="001B5E6D">
            <w:pPr>
              <w:pStyle w:val="UserTableHeader"/>
            </w:pPr>
            <w:r>
              <w:t>Comment/ Usage Note</w:t>
            </w:r>
          </w:p>
        </w:tc>
        <w:tc>
          <w:tcPr>
            <w:tcW w:w="800" w:type="dxa"/>
            <w:tcBorders>
              <w:top w:val="double" w:sz="4" w:space="0" w:color="auto"/>
              <w:bottom w:val="single" w:sz="4" w:space="0" w:color="auto"/>
            </w:tcBorders>
            <w:shd w:val="clear" w:color="auto" w:fill="E6E6E6"/>
          </w:tcPr>
          <w:p w:rsidR="001B5E6D" w:rsidRDefault="001B5E6D" w:rsidP="001B5E6D">
            <w:pPr>
              <w:pStyle w:val="UserTableHeader"/>
            </w:pPr>
            <w:r>
              <w:t>Status</w:t>
            </w: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pPr>
              <w:pStyle w:val="UserTableBody"/>
            </w:pPr>
            <w:r>
              <w:t>RX</w:t>
            </w:r>
          </w:p>
        </w:tc>
        <w:tc>
          <w:tcPr>
            <w:tcW w:w="3600" w:type="dxa"/>
            <w:tcBorders>
              <w:top w:val="single" w:sz="4" w:space="0" w:color="auto"/>
              <w:bottom w:val="single" w:sz="4" w:space="0" w:color="auto"/>
            </w:tcBorders>
            <w:shd w:val="clear" w:color="auto" w:fill="FFFFFF"/>
          </w:tcPr>
          <w:p w:rsidR="001B5E6D" w:rsidRDefault="001B5E6D" w:rsidP="001B5E6D">
            <w:pPr>
              <w:pStyle w:val="UserTableBody"/>
            </w:pPr>
            <w:r>
              <w:t>Nearest  pharmacy</w:t>
            </w:r>
          </w:p>
        </w:tc>
        <w:tc>
          <w:tcPr>
            <w:tcW w:w="2200" w:type="dxa"/>
            <w:tcBorders>
              <w:top w:val="single" w:sz="4" w:space="0" w:color="auto"/>
              <w:bottom w:val="single" w:sz="4" w:space="0" w:color="auto"/>
            </w:tcBorders>
            <w:shd w:val="clear" w:color="auto" w:fill="FFFFFF"/>
          </w:tcPr>
          <w:p w:rsidR="001B5E6D" w:rsidRDefault="001B5E6D" w:rsidP="001B5E6D">
            <w:pPr>
              <w:pStyle w:val="UserTableBody"/>
            </w:pPr>
          </w:p>
        </w:tc>
        <w:tc>
          <w:tcPr>
            <w:tcW w:w="1600" w:type="dxa"/>
            <w:tcBorders>
              <w:top w:val="single" w:sz="4" w:space="0" w:color="auto"/>
              <w:bottom w:val="single" w:sz="4" w:space="0" w:color="auto"/>
            </w:tcBorders>
            <w:shd w:val="clear" w:color="auto" w:fill="FFFFFF"/>
          </w:tcPr>
          <w:p w:rsidR="001B5E6D" w:rsidRDefault="001B5E6D" w:rsidP="001B5E6D">
            <w:pPr>
              <w:pStyle w:val="UserTableBody"/>
            </w:pPr>
          </w:p>
        </w:tc>
        <w:tc>
          <w:tcPr>
            <w:tcW w:w="800" w:type="dxa"/>
            <w:tcBorders>
              <w:top w:val="single" w:sz="4" w:space="0" w:color="auto"/>
              <w:bottom w:val="single" w:sz="4" w:space="0" w:color="auto"/>
            </w:tcBorders>
            <w:shd w:val="clear" w:color="auto" w:fill="FFFFFF"/>
          </w:tcPr>
          <w:p w:rsidR="001B5E6D" w:rsidRDefault="001B5E6D" w:rsidP="001B5E6D">
            <w:pPr>
              <w:pStyle w:val="UserTableBody"/>
            </w:pPr>
          </w:p>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RX2</w:t>
            </w:r>
          </w:p>
        </w:tc>
        <w:tc>
          <w:tcPr>
            <w:tcW w:w="3600" w:type="dxa"/>
            <w:tcBorders>
              <w:top w:val="single" w:sz="4" w:space="0" w:color="auto"/>
              <w:bottom w:val="single" w:sz="4" w:space="0" w:color="auto"/>
            </w:tcBorders>
            <w:shd w:val="clear" w:color="auto" w:fill="F3F3F3"/>
          </w:tcPr>
          <w:p w:rsidR="001B5E6D" w:rsidRDefault="001B5E6D" w:rsidP="001B5E6D">
            <w:r>
              <w:t>Second nearest pharmacy</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LAB</w:t>
            </w:r>
          </w:p>
        </w:tc>
        <w:tc>
          <w:tcPr>
            <w:tcW w:w="3600" w:type="dxa"/>
            <w:tcBorders>
              <w:top w:val="single" w:sz="4" w:space="0" w:color="auto"/>
              <w:bottom w:val="single" w:sz="4" w:space="0" w:color="auto"/>
            </w:tcBorders>
            <w:shd w:val="clear" w:color="auto" w:fill="FFFFFF"/>
          </w:tcPr>
          <w:p w:rsidR="001B5E6D" w:rsidRDefault="001B5E6D" w:rsidP="001B5E6D">
            <w:r>
              <w:t>Nearest  lab</w:t>
            </w:r>
          </w:p>
        </w:tc>
        <w:tc>
          <w:tcPr>
            <w:tcW w:w="22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LB2</w:t>
            </w:r>
          </w:p>
        </w:tc>
        <w:tc>
          <w:tcPr>
            <w:tcW w:w="3600" w:type="dxa"/>
            <w:tcBorders>
              <w:top w:val="single" w:sz="4" w:space="0" w:color="auto"/>
              <w:bottom w:val="single" w:sz="4" w:space="0" w:color="auto"/>
            </w:tcBorders>
            <w:shd w:val="clear" w:color="auto" w:fill="F3F3F3"/>
          </w:tcPr>
          <w:p w:rsidR="001B5E6D" w:rsidRDefault="001B5E6D" w:rsidP="001B5E6D">
            <w:r>
              <w:t>Second nearest lab</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FFFFF"/>
          </w:tcPr>
          <w:p w:rsidR="001B5E6D" w:rsidRDefault="001B5E6D" w:rsidP="001B5E6D">
            <w:r>
              <w:t>DTY</w:t>
            </w:r>
          </w:p>
        </w:tc>
        <w:tc>
          <w:tcPr>
            <w:tcW w:w="3600" w:type="dxa"/>
            <w:tcBorders>
              <w:top w:val="single" w:sz="4" w:space="0" w:color="auto"/>
              <w:bottom w:val="single" w:sz="4" w:space="0" w:color="auto"/>
            </w:tcBorders>
            <w:shd w:val="clear" w:color="auto" w:fill="FFFFFF"/>
          </w:tcPr>
          <w:p w:rsidR="001B5E6D" w:rsidRDefault="001B5E6D" w:rsidP="001B5E6D">
            <w:r>
              <w:t>Nearest  dietary location</w:t>
            </w:r>
          </w:p>
        </w:tc>
        <w:tc>
          <w:tcPr>
            <w:tcW w:w="2200" w:type="dxa"/>
            <w:tcBorders>
              <w:top w:val="single" w:sz="4" w:space="0" w:color="auto"/>
              <w:bottom w:val="single" w:sz="4" w:space="0" w:color="auto"/>
            </w:tcBorders>
            <w:shd w:val="clear" w:color="auto" w:fill="FFFFFF"/>
          </w:tcPr>
          <w:p w:rsidR="001B5E6D" w:rsidRDefault="001B5E6D" w:rsidP="001B5E6D"/>
        </w:tc>
        <w:tc>
          <w:tcPr>
            <w:tcW w:w="1600" w:type="dxa"/>
            <w:tcBorders>
              <w:top w:val="single" w:sz="4" w:space="0" w:color="auto"/>
              <w:bottom w:val="single" w:sz="4" w:space="0" w:color="auto"/>
            </w:tcBorders>
            <w:shd w:val="clear" w:color="auto" w:fill="FFFFFF"/>
          </w:tcPr>
          <w:p w:rsidR="001B5E6D" w:rsidRDefault="001B5E6D" w:rsidP="001B5E6D"/>
        </w:tc>
        <w:tc>
          <w:tcPr>
            <w:tcW w:w="800" w:type="dxa"/>
            <w:tcBorders>
              <w:top w:val="single" w:sz="4" w:space="0" w:color="auto"/>
              <w:bottom w:val="single" w:sz="4" w:space="0" w:color="auto"/>
            </w:tcBorders>
            <w:shd w:val="clear" w:color="auto" w:fill="FFFFFF"/>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single" w:sz="4" w:space="0" w:color="auto"/>
            </w:tcBorders>
            <w:shd w:val="clear" w:color="auto" w:fill="F3F3F3"/>
          </w:tcPr>
          <w:p w:rsidR="001B5E6D" w:rsidRDefault="001B5E6D" w:rsidP="001B5E6D">
            <w:r>
              <w:t>ALI</w:t>
            </w:r>
          </w:p>
        </w:tc>
        <w:tc>
          <w:tcPr>
            <w:tcW w:w="3600" w:type="dxa"/>
            <w:tcBorders>
              <w:top w:val="single" w:sz="4" w:space="0" w:color="auto"/>
              <w:bottom w:val="single" w:sz="4" w:space="0" w:color="auto"/>
            </w:tcBorders>
            <w:shd w:val="clear" w:color="auto" w:fill="F3F3F3"/>
          </w:tcPr>
          <w:p w:rsidR="001B5E6D" w:rsidRDefault="001B5E6D" w:rsidP="001B5E6D">
            <w:r>
              <w:t>Location Alias(es)</w:t>
            </w:r>
          </w:p>
        </w:tc>
        <w:tc>
          <w:tcPr>
            <w:tcW w:w="2200" w:type="dxa"/>
            <w:tcBorders>
              <w:top w:val="single" w:sz="4" w:space="0" w:color="auto"/>
              <w:bottom w:val="single" w:sz="4" w:space="0" w:color="auto"/>
            </w:tcBorders>
            <w:shd w:val="clear" w:color="auto" w:fill="F3F3F3"/>
          </w:tcPr>
          <w:p w:rsidR="001B5E6D" w:rsidRDefault="001B5E6D" w:rsidP="001B5E6D"/>
        </w:tc>
        <w:tc>
          <w:tcPr>
            <w:tcW w:w="1600" w:type="dxa"/>
            <w:tcBorders>
              <w:top w:val="single" w:sz="4" w:space="0" w:color="auto"/>
              <w:bottom w:val="single" w:sz="4" w:space="0" w:color="auto"/>
            </w:tcBorders>
            <w:shd w:val="clear" w:color="auto" w:fill="F3F3F3"/>
          </w:tcPr>
          <w:p w:rsidR="001B5E6D" w:rsidRDefault="001B5E6D" w:rsidP="001B5E6D"/>
        </w:tc>
        <w:tc>
          <w:tcPr>
            <w:tcW w:w="800" w:type="dxa"/>
            <w:tcBorders>
              <w:top w:val="single" w:sz="4" w:space="0" w:color="auto"/>
              <w:bottom w:val="single" w:sz="4" w:space="0" w:color="auto"/>
            </w:tcBorders>
            <w:shd w:val="clear" w:color="auto" w:fill="F3F3F3"/>
          </w:tcPr>
          <w:p w:rsidR="001B5E6D" w:rsidRDefault="001B5E6D" w:rsidP="001B5E6D"/>
        </w:tc>
      </w:tr>
      <w:tr w:rsidR="001B5E6D" w:rsidTr="001B5E6D">
        <w:tblPrEx>
          <w:tblCellMar>
            <w:top w:w="0" w:type="dxa"/>
            <w:bottom w:w="0" w:type="dxa"/>
          </w:tblCellMar>
        </w:tblPrEx>
        <w:tc>
          <w:tcPr>
            <w:tcW w:w="1000" w:type="dxa"/>
            <w:tcBorders>
              <w:top w:val="single" w:sz="4" w:space="0" w:color="auto"/>
              <w:bottom w:val="double" w:sz="4" w:space="0" w:color="auto"/>
            </w:tcBorders>
            <w:shd w:val="clear" w:color="auto" w:fill="FFFFFF"/>
          </w:tcPr>
          <w:p w:rsidR="001B5E6D" w:rsidRDefault="001B5E6D" w:rsidP="001B5E6D">
            <w:r>
              <w:t>PAR</w:t>
            </w:r>
          </w:p>
        </w:tc>
        <w:tc>
          <w:tcPr>
            <w:tcW w:w="3600" w:type="dxa"/>
            <w:tcBorders>
              <w:top w:val="single" w:sz="4" w:space="0" w:color="auto"/>
              <w:bottom w:val="double" w:sz="4" w:space="0" w:color="auto"/>
            </w:tcBorders>
            <w:shd w:val="clear" w:color="auto" w:fill="FFFFFF"/>
          </w:tcPr>
          <w:p w:rsidR="001B5E6D" w:rsidRDefault="001B5E6D" w:rsidP="001B5E6D">
            <w:r>
              <w:t>Parent location</w:t>
            </w:r>
          </w:p>
        </w:tc>
        <w:tc>
          <w:tcPr>
            <w:tcW w:w="2200" w:type="dxa"/>
            <w:tcBorders>
              <w:top w:val="single" w:sz="4" w:space="0" w:color="auto"/>
              <w:bottom w:val="double" w:sz="4" w:space="0" w:color="auto"/>
            </w:tcBorders>
            <w:shd w:val="clear" w:color="auto" w:fill="FFFFFF"/>
          </w:tcPr>
          <w:p w:rsidR="001B5E6D" w:rsidRDefault="001B5E6D" w:rsidP="001B5E6D"/>
        </w:tc>
        <w:tc>
          <w:tcPr>
            <w:tcW w:w="1600" w:type="dxa"/>
            <w:tcBorders>
              <w:top w:val="single" w:sz="4" w:space="0" w:color="auto"/>
              <w:bottom w:val="double" w:sz="4" w:space="0" w:color="auto"/>
            </w:tcBorders>
            <w:shd w:val="clear" w:color="auto" w:fill="FFFFFF"/>
          </w:tcPr>
          <w:p w:rsidR="001B5E6D" w:rsidRDefault="001B5E6D" w:rsidP="001B5E6D"/>
        </w:tc>
        <w:tc>
          <w:tcPr>
            <w:tcW w:w="800" w:type="dxa"/>
            <w:tcBorders>
              <w:top w:val="single" w:sz="4" w:space="0" w:color="auto"/>
              <w:bottom w:val="double" w:sz="4" w:space="0" w:color="auto"/>
            </w:tcBorders>
            <w:shd w:val="clear" w:color="auto" w:fill="FFFFFF"/>
          </w:tcPr>
          <w:p w:rsidR="001B5E6D" w:rsidRDefault="001B5E6D" w:rsidP="001B5E6D"/>
        </w:tc>
      </w:tr>
    </w:tbl>
    <w:p w:rsidR="001B5E6D" w:rsidRDefault="001B5E6D" w:rsidP="001B5E6D"/>
    <w:p w:rsidR="00D658F9" w:rsidRDefault="00D658F9" w:rsidP="00D658F9">
      <w:pPr>
        <w:pStyle w:val="berschrift3"/>
      </w:pPr>
      <w:r>
        <w:t>0326 - Visit Indicator</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326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VisitIndicator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2.16.840.1.113883.18.199</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visitIndicator</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  Used in HL7 Version 2.x messaging in the Patient Visit (PV1)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Visit Indicator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http://terminology.hl7.org/CodeSystem/v2-0326</w:t>
            </w:r>
          </w:p>
        </w:tc>
      </w:tr>
    </w:tbl>
    <w:p w:rsidR="00D658F9" w:rsidRDefault="00D658F9" w:rsidP="00D658F9"/>
    <w:p w:rsidR="000536E4" w:rsidRDefault="00D658F9">
      <w:pPr>
        <w:rPr>
          <w:b/>
          <w:noProof/>
        </w:rPr>
      </w:pPr>
      <w:r>
        <w:rPr>
          <w:b/>
          <w:noProof/>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hl7VS-visitIndicator</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level on which data are being sent.  It is the indicator used to send data at two levels, visit and account.  HL7 recommends sending an "A" or no value when the data in the message are at the account level or "V" to i</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Visit Indicator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http://terminology.hl7.org/ValueSet/v2-0326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0326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2.16.840.1.113883.12.326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Visit Indicator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PV1-51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A</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Account level</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r>
              <w:t>Account level (default)</w:t>
            </w: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r>
              <w:t>Usage Note: default</w:t>
            </w: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V</w:t>
            </w:r>
          </w:p>
        </w:tc>
        <w:tc>
          <w:tcPr>
            <w:tcW w:w="1600" w:type="dxa"/>
            <w:tcBorders>
              <w:top w:val="single" w:sz="4" w:space="0" w:color="auto"/>
              <w:bottom w:val="double" w:sz="4" w:space="0" w:color="auto"/>
            </w:tcBorders>
            <w:shd w:val="clear" w:color="auto" w:fill="F3F3F3"/>
          </w:tcPr>
          <w:p w:rsidR="00D658F9" w:rsidRDefault="00D658F9" w:rsidP="00D658F9">
            <w:r>
              <w:t>Visit level</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0327 - Job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327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JobCode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person's job code.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0327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2.16.840.1.113883.12.327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Job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person's job code.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JCC.1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berschrift3"/>
      </w:pPr>
      <w:r>
        <w:t>0328 - Employee Classification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328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EmployeeClassification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person's employee classification.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0328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2.16.840.1.113883.12.328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Employee Classification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person's employee classification.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JCC.2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berschrift3"/>
      </w:pPr>
      <w:r>
        <w:t>0329 - Quantity Method</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329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QuantityMethod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specify the method by which the quantity distributed is measured.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2.16.840.1.113883.18.200</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quantityMethod</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method by which the quantity distributed is measured.   Used in HL7 Version 2.x messaging in the Product Summary Header (PSH)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Quantity Method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http://terminology.hl7.org/CodeSystem/v2-0329</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hl7VS-quantityMethod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method by which the quantity distributed is measured.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Quantity Method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http://terminology.hl7.org/ValueSet/v2-0329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0329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2.16.840.1.113883.12.329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Quantity Method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specify the method by which the quantity distributed is measured.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PSH-8, PSH-11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4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A</w:t>
            </w:r>
          </w:p>
        </w:tc>
        <w:tc>
          <w:tcPr>
            <w:tcW w:w="1600" w:type="dxa"/>
            <w:tcBorders>
              <w:bottom w:val="single" w:sz="4" w:space="0" w:color="auto"/>
            </w:tcBorders>
            <w:shd w:val="clear" w:color="auto" w:fill="FFFFFF"/>
          </w:tcPr>
          <w:p w:rsidR="00D658F9" w:rsidRDefault="00D658F9" w:rsidP="00D658F9">
            <w:pPr>
              <w:pStyle w:val="HL7TableBody"/>
            </w:pPr>
            <w:r>
              <w:t>Actual count</w:t>
            </w:r>
          </w:p>
        </w:tc>
        <w:tc>
          <w:tcPr>
            <w:tcW w:w="44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shd w:val="clear" w:color="auto" w:fill="F3F3F3"/>
          </w:tcPr>
          <w:p w:rsidR="00D658F9" w:rsidRDefault="00D658F9" w:rsidP="00D658F9">
            <w:r>
              <w:t>E</w:t>
            </w:r>
          </w:p>
        </w:tc>
        <w:tc>
          <w:tcPr>
            <w:tcW w:w="1600" w:type="dxa"/>
            <w:shd w:val="clear" w:color="auto" w:fill="F3F3F3"/>
          </w:tcPr>
          <w:p w:rsidR="00D658F9" w:rsidRDefault="00D658F9" w:rsidP="00D658F9">
            <w:r>
              <w:t>Estimated (see comment)</w:t>
            </w:r>
          </w:p>
        </w:tc>
        <w:tc>
          <w:tcPr>
            <w:tcW w:w="44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0330 - Marketing Basis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MarketingBasis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specify the basis for marketing approval.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2.16.840.1.113883.18.201</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marketingBasis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basis for marketing approval.   Used in HL7 Version 2.x messaging in the Product Detail Country (PDC)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Marketing Basis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http://terminology.hl7.org/CodeSystem/v2-0330</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2.16.840.1.113883.21.213</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hl7VS-marketingBasis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basis for marketing approval.</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Marketing Basis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Marketing Basis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specify the basis for marketing approval.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PDC-10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3200" w:type="dxa"/>
            <w:tcBorders>
              <w:bottom w:val="single" w:sz="4" w:space="0" w:color="auto"/>
            </w:tcBorders>
            <w:shd w:val="clear" w:color="auto" w:fill="E6E6E6"/>
          </w:tcPr>
          <w:p w:rsidR="00D658F9" w:rsidRDefault="00D658F9" w:rsidP="00D658F9">
            <w:pPr>
              <w:pStyle w:val="HL7TableHeader"/>
            </w:pPr>
            <w:r>
              <w:t>Display Name</w:t>
            </w:r>
          </w:p>
        </w:tc>
        <w:tc>
          <w:tcPr>
            <w:tcW w:w="28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510K</w:t>
            </w:r>
          </w:p>
        </w:tc>
        <w:tc>
          <w:tcPr>
            <w:tcW w:w="3200" w:type="dxa"/>
            <w:tcBorders>
              <w:bottom w:val="single" w:sz="4" w:space="0" w:color="auto"/>
            </w:tcBorders>
            <w:shd w:val="clear" w:color="auto" w:fill="FFFFFF"/>
          </w:tcPr>
          <w:p w:rsidR="00D658F9" w:rsidRDefault="00D658F9" w:rsidP="00D658F9">
            <w:pPr>
              <w:pStyle w:val="HL7TableBody"/>
            </w:pPr>
            <w:r>
              <w:t>510 (K)</w:t>
            </w:r>
          </w:p>
        </w:tc>
        <w:tc>
          <w:tcPr>
            <w:tcW w:w="28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510E</w:t>
            </w:r>
          </w:p>
        </w:tc>
        <w:tc>
          <w:tcPr>
            <w:tcW w:w="3200" w:type="dxa"/>
            <w:tcBorders>
              <w:bottom w:val="single" w:sz="4" w:space="0" w:color="auto"/>
            </w:tcBorders>
            <w:shd w:val="clear" w:color="auto" w:fill="F3F3F3"/>
          </w:tcPr>
          <w:p w:rsidR="00D658F9" w:rsidRDefault="00D658F9" w:rsidP="00D658F9">
            <w:r>
              <w:t>510 (K) exempt</w:t>
            </w:r>
          </w:p>
        </w:tc>
        <w:tc>
          <w:tcPr>
            <w:tcW w:w="28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PMA</w:t>
            </w:r>
          </w:p>
        </w:tc>
        <w:tc>
          <w:tcPr>
            <w:tcW w:w="3200" w:type="dxa"/>
            <w:tcBorders>
              <w:bottom w:val="single" w:sz="4" w:space="0" w:color="auto"/>
            </w:tcBorders>
            <w:shd w:val="clear" w:color="auto" w:fill="FFFFFF"/>
          </w:tcPr>
          <w:p w:rsidR="00D658F9" w:rsidRDefault="00D658F9" w:rsidP="00D658F9">
            <w:r>
              <w:t>Premarketing authorization</w:t>
            </w:r>
          </w:p>
        </w:tc>
        <w:tc>
          <w:tcPr>
            <w:tcW w:w="28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PRE</w:t>
            </w:r>
          </w:p>
        </w:tc>
        <w:tc>
          <w:tcPr>
            <w:tcW w:w="3200" w:type="dxa"/>
            <w:tcBorders>
              <w:bottom w:val="single" w:sz="4" w:space="0" w:color="auto"/>
            </w:tcBorders>
            <w:shd w:val="clear" w:color="auto" w:fill="F3F3F3"/>
          </w:tcPr>
          <w:p w:rsidR="00D658F9" w:rsidRDefault="00D658F9" w:rsidP="00D658F9">
            <w:r>
              <w:t>Preamendment</w:t>
            </w:r>
          </w:p>
        </w:tc>
        <w:tc>
          <w:tcPr>
            <w:tcW w:w="28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TXN</w:t>
            </w:r>
          </w:p>
        </w:tc>
        <w:tc>
          <w:tcPr>
            <w:tcW w:w="3200" w:type="dxa"/>
            <w:tcBorders>
              <w:bottom w:val="single" w:sz="4" w:space="0" w:color="auto"/>
            </w:tcBorders>
            <w:shd w:val="clear" w:color="auto" w:fill="FFFFFF"/>
          </w:tcPr>
          <w:p w:rsidR="00D658F9" w:rsidRDefault="00D658F9" w:rsidP="00D658F9">
            <w:r>
              <w:t>Transitional</w:t>
            </w:r>
          </w:p>
        </w:tc>
        <w:tc>
          <w:tcPr>
            <w:tcW w:w="28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shd w:val="clear" w:color="auto" w:fill="F3F3F3"/>
          </w:tcPr>
          <w:p w:rsidR="00D658F9" w:rsidRDefault="00D658F9" w:rsidP="00D658F9">
            <w:r>
              <w:t>522S</w:t>
            </w:r>
          </w:p>
        </w:tc>
        <w:tc>
          <w:tcPr>
            <w:tcW w:w="3200" w:type="dxa"/>
            <w:shd w:val="clear" w:color="auto" w:fill="F3F3F3"/>
          </w:tcPr>
          <w:p w:rsidR="00D658F9" w:rsidRDefault="00D658F9" w:rsidP="00D658F9">
            <w:r>
              <w:t>Post marketing study (522)</w:t>
            </w:r>
          </w:p>
        </w:tc>
        <w:tc>
          <w:tcPr>
            <w:tcW w:w="28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0331 - Facility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FacilityType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specify the type of facility.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2.16.840.1.113883.18.202</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facilityType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type of facility.   Used in HL7 Version 2.x messaging in the Facility (FAC)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Facility Type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http://terminology.hl7.org/CodeSystem/v2-0331</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hl7VS-facilityType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type of facility.</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Facility Type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Facility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specify the type of facility.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FAC-2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3200" w:type="dxa"/>
            <w:tcBorders>
              <w:bottom w:val="single" w:sz="4" w:space="0" w:color="auto"/>
            </w:tcBorders>
            <w:shd w:val="clear" w:color="auto" w:fill="E6E6E6"/>
          </w:tcPr>
          <w:p w:rsidR="00D658F9" w:rsidRDefault="00D658F9" w:rsidP="00D658F9">
            <w:pPr>
              <w:pStyle w:val="HL7TableHeader"/>
            </w:pPr>
            <w:r>
              <w:t>Display Name</w:t>
            </w:r>
          </w:p>
        </w:tc>
        <w:tc>
          <w:tcPr>
            <w:tcW w:w="28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U</w:t>
            </w:r>
          </w:p>
        </w:tc>
        <w:tc>
          <w:tcPr>
            <w:tcW w:w="3200" w:type="dxa"/>
            <w:tcBorders>
              <w:bottom w:val="single" w:sz="4" w:space="0" w:color="auto"/>
            </w:tcBorders>
            <w:shd w:val="clear" w:color="auto" w:fill="FFFFFF"/>
          </w:tcPr>
          <w:p w:rsidR="00D658F9" w:rsidRDefault="00D658F9" w:rsidP="00D658F9">
            <w:pPr>
              <w:pStyle w:val="HL7TableBody"/>
            </w:pPr>
            <w:r>
              <w:t>User</w:t>
            </w:r>
          </w:p>
        </w:tc>
        <w:tc>
          <w:tcPr>
            <w:tcW w:w="28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w:t>
            </w:r>
          </w:p>
        </w:tc>
        <w:tc>
          <w:tcPr>
            <w:tcW w:w="3200" w:type="dxa"/>
            <w:tcBorders>
              <w:bottom w:val="single" w:sz="4" w:space="0" w:color="auto"/>
            </w:tcBorders>
            <w:shd w:val="clear" w:color="auto" w:fill="F3F3F3"/>
          </w:tcPr>
          <w:p w:rsidR="00D658F9" w:rsidRDefault="00D658F9" w:rsidP="00D658F9">
            <w:r>
              <w:t>Manufacturer</w:t>
            </w:r>
          </w:p>
        </w:tc>
        <w:tc>
          <w:tcPr>
            <w:tcW w:w="28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w:t>
            </w:r>
          </w:p>
        </w:tc>
        <w:tc>
          <w:tcPr>
            <w:tcW w:w="3200" w:type="dxa"/>
            <w:tcBorders>
              <w:bottom w:val="single" w:sz="4" w:space="0" w:color="auto"/>
            </w:tcBorders>
            <w:shd w:val="clear" w:color="auto" w:fill="FFFFFF"/>
          </w:tcPr>
          <w:p w:rsidR="00D658F9" w:rsidRDefault="00D658F9" w:rsidP="00D658F9">
            <w:r>
              <w:t>Distributor</w:t>
            </w:r>
          </w:p>
        </w:tc>
        <w:tc>
          <w:tcPr>
            <w:tcW w:w="28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shd w:val="clear" w:color="auto" w:fill="F3F3F3"/>
          </w:tcPr>
          <w:p w:rsidR="00D658F9" w:rsidRDefault="00D658F9" w:rsidP="00D658F9">
            <w:r>
              <w:t>A</w:t>
            </w:r>
          </w:p>
        </w:tc>
        <w:tc>
          <w:tcPr>
            <w:tcW w:w="3200" w:type="dxa"/>
            <w:shd w:val="clear" w:color="auto" w:fill="F3F3F3"/>
          </w:tcPr>
          <w:p w:rsidR="00D658F9" w:rsidRDefault="00D658F9" w:rsidP="00D658F9">
            <w:r>
              <w:t>Agent for a foreign manufacturer</w:t>
            </w:r>
          </w:p>
        </w:tc>
        <w:tc>
          <w:tcPr>
            <w:tcW w:w="28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0332 - Source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SourceType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indicate (in certain systems) whether a lower level source identifier is an initiate or accept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2.16.840.1.113883.18.203</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sourceType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type of facility.   Used in HL7 Version 2.x messaging in the Facility (FAC)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Source Type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http://terminology.hl7.org/CodeSystem/v2-0332</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hl7VS-networkSourceType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indicate (in certain systems) whether a lower level source identifier is an initiate or accept 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Source Type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Source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indicate (in certain systems) whether a lower level source identifier is an initiate or accept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NST-3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4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I</w:t>
            </w:r>
          </w:p>
        </w:tc>
        <w:tc>
          <w:tcPr>
            <w:tcW w:w="1600" w:type="dxa"/>
            <w:tcBorders>
              <w:bottom w:val="single" w:sz="4" w:space="0" w:color="auto"/>
            </w:tcBorders>
            <w:shd w:val="clear" w:color="auto" w:fill="FFFFFF"/>
          </w:tcPr>
          <w:p w:rsidR="00D658F9" w:rsidRDefault="00D658F9" w:rsidP="00D658F9">
            <w:pPr>
              <w:pStyle w:val="HL7TableBody"/>
            </w:pPr>
            <w:r>
              <w:t>Initiate</w:t>
            </w:r>
          </w:p>
        </w:tc>
        <w:tc>
          <w:tcPr>
            <w:tcW w:w="44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shd w:val="clear" w:color="auto" w:fill="F3F3F3"/>
          </w:tcPr>
          <w:p w:rsidR="00D658F9" w:rsidRDefault="00D658F9" w:rsidP="00D658F9">
            <w:r>
              <w:t>A</w:t>
            </w:r>
          </w:p>
        </w:tc>
        <w:tc>
          <w:tcPr>
            <w:tcW w:w="1600" w:type="dxa"/>
            <w:shd w:val="clear" w:color="auto" w:fill="F3F3F3"/>
          </w:tcPr>
          <w:p w:rsidR="00D658F9" w:rsidRDefault="00D658F9" w:rsidP="00D658F9">
            <w:r>
              <w:t>Accept</w:t>
            </w:r>
          </w:p>
        </w:tc>
        <w:tc>
          <w:tcPr>
            <w:tcW w:w="44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0333 - Driver's License Issuing Authority</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DriversLicenseIssuingAuthority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driver's license issuing authority.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Driver's License Issuing Authority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driver's license issuing authority.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DLN.2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berschrift3"/>
      </w:pPr>
      <w:r>
        <w:t>0334 - Disabled Person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DisabledPersonCode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to which person the disability information relates in the message.  For example, if the value is PT, the disability information relates to the patient.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2.16.840.1.113883.18.204</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disabilityInformationRelationship</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used to specify to which person the disability information relates in the message.  For example, if the value is PT, the disability information relates to the patient.  Used in HL7 Version 2.x messaging in the Disability (DB1)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Disabled Person Code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http://terminology.hl7.org/CodeSystem/v2-0334</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hl7VS-disabledPerson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to which person the disability information relates in the message.  For example, if the value is PT, the disability information relates to the patient.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Disabled Person Code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Disabled Person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used to specify to which person the disability information relates in the message.  For example, if the value is PT, the disability information relates to the patient.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DB1-2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32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8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PT</w:t>
            </w:r>
          </w:p>
        </w:tc>
        <w:tc>
          <w:tcPr>
            <w:tcW w:w="3200" w:type="dxa"/>
            <w:tcBorders>
              <w:top w:val="single" w:sz="4" w:space="0" w:color="auto"/>
              <w:bottom w:val="single" w:sz="4" w:space="0" w:color="auto"/>
            </w:tcBorders>
            <w:shd w:val="clear" w:color="auto" w:fill="FFFFFF"/>
          </w:tcPr>
          <w:p w:rsidR="00D658F9" w:rsidRDefault="00D658F9" w:rsidP="00D658F9">
            <w:pPr>
              <w:pStyle w:val="UserTableBody"/>
            </w:pPr>
            <w:r>
              <w:t>Patient</w:t>
            </w:r>
          </w:p>
        </w:tc>
        <w:tc>
          <w:tcPr>
            <w:tcW w:w="28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GT</w:t>
            </w:r>
          </w:p>
        </w:tc>
        <w:tc>
          <w:tcPr>
            <w:tcW w:w="3200" w:type="dxa"/>
            <w:tcBorders>
              <w:top w:val="single" w:sz="4" w:space="0" w:color="auto"/>
              <w:bottom w:val="single" w:sz="4" w:space="0" w:color="auto"/>
            </w:tcBorders>
            <w:shd w:val="clear" w:color="auto" w:fill="F3F3F3"/>
          </w:tcPr>
          <w:p w:rsidR="00D658F9" w:rsidRDefault="00D658F9" w:rsidP="00D658F9">
            <w:r>
              <w:t>Guarantor</w:t>
            </w:r>
          </w:p>
        </w:tc>
        <w:tc>
          <w:tcPr>
            <w:tcW w:w="28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IN</w:t>
            </w:r>
          </w:p>
        </w:tc>
        <w:tc>
          <w:tcPr>
            <w:tcW w:w="3200" w:type="dxa"/>
            <w:tcBorders>
              <w:top w:val="single" w:sz="4" w:space="0" w:color="auto"/>
              <w:bottom w:val="single" w:sz="4" w:space="0" w:color="auto"/>
            </w:tcBorders>
            <w:shd w:val="clear" w:color="auto" w:fill="FFFFFF"/>
          </w:tcPr>
          <w:p w:rsidR="00D658F9" w:rsidRDefault="00D658F9" w:rsidP="00D658F9">
            <w:r>
              <w:t>Insured</w:t>
            </w:r>
          </w:p>
        </w:tc>
        <w:tc>
          <w:tcPr>
            <w:tcW w:w="28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AP</w:t>
            </w:r>
          </w:p>
        </w:tc>
        <w:tc>
          <w:tcPr>
            <w:tcW w:w="3200" w:type="dxa"/>
            <w:tcBorders>
              <w:top w:val="single" w:sz="4" w:space="0" w:color="auto"/>
              <w:bottom w:val="double" w:sz="4" w:space="0" w:color="auto"/>
            </w:tcBorders>
            <w:shd w:val="clear" w:color="auto" w:fill="F3F3F3"/>
          </w:tcPr>
          <w:p w:rsidR="00D658F9" w:rsidRDefault="00D658F9" w:rsidP="00D658F9">
            <w:r>
              <w:t>Associated party</w:t>
            </w:r>
          </w:p>
        </w:tc>
        <w:tc>
          <w:tcPr>
            <w:tcW w:w="28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0335 - Repeat Pattern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RepeatPattern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2.16.840.1.113883.18.205</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repeatPattern</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used to specify the interval between repeated services.  Used in HL7 Version 2.x messaging in the RI datatype and RPT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Repeat Pattern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http://terminology.hl7.org/CodeSystem/v2-0335</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hl7VS-repeatPattern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interval between repeated services. See the Comment/Usage Note in the table below, as the table contains both precoordinated codes that may be used in an HL7 field or component and also explanatory patterns i</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Repeat Pattern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Repeat Pattern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used to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RI.1, RPT.1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2000"/>
        <w:gridCol w:w="1200"/>
        <w:gridCol w:w="3600"/>
        <w:gridCol w:w="800"/>
      </w:tblGrid>
      <w:tr w:rsidR="00D658F9" w:rsidTr="00D658F9">
        <w:tblPrEx>
          <w:tblCellMar>
            <w:top w:w="0" w:type="dxa"/>
            <w:bottom w:w="0" w:type="dxa"/>
          </w:tblCellMar>
        </w:tblPrEx>
        <w:trPr>
          <w:tblHeader/>
        </w:trPr>
        <w:tc>
          <w:tcPr>
            <w:tcW w:w="16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20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36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pPr>
              <w:pStyle w:val="UserTableBody"/>
            </w:pPr>
            <w:r>
              <w:t>Q&lt;integer&gt;S</w:t>
            </w:r>
          </w:p>
        </w:tc>
        <w:tc>
          <w:tcPr>
            <w:tcW w:w="2000" w:type="dxa"/>
            <w:tcBorders>
              <w:top w:val="single" w:sz="4" w:space="0" w:color="auto"/>
              <w:bottom w:val="single" w:sz="4" w:space="0" w:color="auto"/>
            </w:tcBorders>
            <w:shd w:val="clear" w:color="auto" w:fill="FFFFFF"/>
          </w:tcPr>
          <w:p w:rsidR="00D658F9" w:rsidRDefault="00D658F9" w:rsidP="00D658F9">
            <w:pPr>
              <w:pStyle w:val="UserTableBody"/>
            </w:pPr>
            <w:r>
              <w:t>every &lt;integer&gt; seconds</w:t>
            </w: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3600" w:type="dxa"/>
            <w:tcBorders>
              <w:top w:val="single" w:sz="4" w:space="0" w:color="auto"/>
              <w:bottom w:val="single" w:sz="4" w:space="0" w:color="auto"/>
            </w:tcBorders>
            <w:shd w:val="clear" w:color="auto" w:fill="FFFFFF"/>
          </w:tcPr>
          <w:p w:rsidR="00D658F9" w:rsidRDefault="00D658F9" w:rsidP="00D658F9">
            <w:pPr>
              <w:pStyle w:val="UserTableBody"/>
            </w:pPr>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Q&lt;integer&gt;M</w:t>
            </w:r>
          </w:p>
        </w:tc>
        <w:tc>
          <w:tcPr>
            <w:tcW w:w="2000" w:type="dxa"/>
            <w:tcBorders>
              <w:top w:val="single" w:sz="4" w:space="0" w:color="auto"/>
              <w:bottom w:val="single" w:sz="4" w:space="0" w:color="auto"/>
            </w:tcBorders>
            <w:shd w:val="clear" w:color="auto" w:fill="F3F3F3"/>
          </w:tcPr>
          <w:p w:rsidR="00D658F9" w:rsidRDefault="00D658F9" w:rsidP="00D658F9">
            <w:r>
              <w:t>every &lt;integer&gt; minutes</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Q&lt;integer&gt;H</w:t>
            </w:r>
          </w:p>
        </w:tc>
        <w:tc>
          <w:tcPr>
            <w:tcW w:w="2000" w:type="dxa"/>
            <w:tcBorders>
              <w:top w:val="single" w:sz="4" w:space="0" w:color="auto"/>
              <w:bottom w:val="single" w:sz="4" w:space="0" w:color="auto"/>
            </w:tcBorders>
            <w:shd w:val="clear" w:color="auto" w:fill="FFFFFF"/>
          </w:tcPr>
          <w:p w:rsidR="00D658F9" w:rsidRDefault="00D658F9" w:rsidP="00D658F9">
            <w:r>
              <w:t>every &lt;integer&gt; hours</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Q&lt;integer&gt;D</w:t>
            </w:r>
          </w:p>
        </w:tc>
        <w:tc>
          <w:tcPr>
            <w:tcW w:w="2000" w:type="dxa"/>
            <w:tcBorders>
              <w:top w:val="single" w:sz="4" w:space="0" w:color="auto"/>
              <w:bottom w:val="single" w:sz="4" w:space="0" w:color="auto"/>
            </w:tcBorders>
            <w:shd w:val="clear" w:color="auto" w:fill="F3F3F3"/>
          </w:tcPr>
          <w:p w:rsidR="00D658F9" w:rsidRDefault="00D658F9" w:rsidP="00D658F9">
            <w:r>
              <w:t>every &lt;integer&gt; days</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Q&lt;integer&gt;W</w:t>
            </w:r>
          </w:p>
        </w:tc>
        <w:tc>
          <w:tcPr>
            <w:tcW w:w="2000" w:type="dxa"/>
            <w:tcBorders>
              <w:top w:val="single" w:sz="4" w:space="0" w:color="auto"/>
              <w:bottom w:val="single" w:sz="4" w:space="0" w:color="auto"/>
            </w:tcBorders>
            <w:shd w:val="clear" w:color="auto" w:fill="FFFFFF"/>
          </w:tcPr>
          <w:p w:rsidR="00D658F9" w:rsidRDefault="00D658F9" w:rsidP="00D658F9">
            <w:r>
              <w:t>every &lt;integer&gt; weeks</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Q&lt;integer&gt;L</w:t>
            </w:r>
          </w:p>
        </w:tc>
        <w:tc>
          <w:tcPr>
            <w:tcW w:w="2000" w:type="dxa"/>
            <w:tcBorders>
              <w:top w:val="single" w:sz="4" w:space="0" w:color="auto"/>
              <w:bottom w:val="single" w:sz="4" w:space="0" w:color="auto"/>
            </w:tcBorders>
            <w:shd w:val="clear" w:color="auto" w:fill="F3F3F3"/>
          </w:tcPr>
          <w:p w:rsidR="00D658F9" w:rsidRDefault="00D658F9" w:rsidP="00D658F9">
            <w:r>
              <w:t>every &lt;integer&gt; months (Lunar cycle)</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Q&lt;integer&gt;J&lt;day#&gt;</w:t>
            </w:r>
          </w:p>
        </w:tc>
        <w:tc>
          <w:tcPr>
            <w:tcW w:w="2000" w:type="dxa"/>
            <w:tcBorders>
              <w:top w:val="single" w:sz="4" w:space="0" w:color="auto"/>
              <w:bottom w:val="single" w:sz="4" w:space="0" w:color="auto"/>
            </w:tcBorders>
            <w:shd w:val="clear" w:color="auto" w:fill="FFFFFF"/>
          </w:tcPr>
          <w:p w:rsidR="00D658F9" w:rsidRDefault="00D658F9" w:rsidP="00D658F9">
            <w:r>
              <w:t>repeats on a particular day of the week,</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BID</w:t>
            </w:r>
          </w:p>
        </w:tc>
        <w:tc>
          <w:tcPr>
            <w:tcW w:w="2000" w:type="dxa"/>
            <w:tcBorders>
              <w:top w:val="single" w:sz="4" w:space="0" w:color="auto"/>
              <w:bottom w:val="single" w:sz="4" w:space="0" w:color="auto"/>
            </w:tcBorders>
            <w:shd w:val="clear" w:color="auto" w:fill="F3F3F3"/>
          </w:tcPr>
          <w:p w:rsidR="00D658F9" w:rsidRDefault="00D658F9" w:rsidP="00D658F9">
            <w:r>
              <w:t>twice a day at institution-specified times</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(e.g., 9AM-4PM)</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TID</w:t>
            </w:r>
          </w:p>
        </w:tc>
        <w:tc>
          <w:tcPr>
            <w:tcW w:w="2000" w:type="dxa"/>
            <w:tcBorders>
              <w:top w:val="single" w:sz="4" w:space="0" w:color="auto"/>
              <w:bottom w:val="single" w:sz="4" w:space="0" w:color="auto"/>
            </w:tcBorders>
            <w:shd w:val="clear" w:color="auto" w:fill="FFFFFF"/>
          </w:tcPr>
          <w:p w:rsidR="00D658F9" w:rsidRDefault="00D658F9" w:rsidP="00D658F9">
            <w:r>
              <w:t>three times a day at institution-specified times</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(e.g., 9AM-4PM-9PM)</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QID</w:t>
            </w:r>
          </w:p>
        </w:tc>
        <w:tc>
          <w:tcPr>
            <w:tcW w:w="2000" w:type="dxa"/>
            <w:tcBorders>
              <w:top w:val="single" w:sz="4" w:space="0" w:color="auto"/>
              <w:bottom w:val="single" w:sz="4" w:space="0" w:color="auto"/>
            </w:tcBorders>
            <w:shd w:val="clear" w:color="auto" w:fill="F3F3F3"/>
          </w:tcPr>
          <w:p w:rsidR="00D658F9" w:rsidRDefault="00D658F9" w:rsidP="00D658F9">
            <w:r>
              <w:t>four times a day at institution-specified times</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(e.g., 9AM-11AM-4PM-9PM)</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xID</w:t>
            </w:r>
          </w:p>
        </w:tc>
        <w:tc>
          <w:tcPr>
            <w:tcW w:w="2000" w:type="dxa"/>
            <w:tcBorders>
              <w:top w:val="single" w:sz="4" w:space="0" w:color="auto"/>
              <w:bottom w:val="single" w:sz="4" w:space="0" w:color="auto"/>
            </w:tcBorders>
            <w:shd w:val="clear" w:color="auto" w:fill="FFFFFF"/>
          </w:tcPr>
          <w:p w:rsidR="00D658F9" w:rsidRDefault="00D658F9" w:rsidP="00D658F9">
            <w:r>
              <w:t>"X" times per day at institution-specified times, where X is a numeral 5 or greater.</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QAM</w:t>
            </w:r>
          </w:p>
        </w:tc>
        <w:tc>
          <w:tcPr>
            <w:tcW w:w="2000" w:type="dxa"/>
            <w:tcBorders>
              <w:top w:val="single" w:sz="4" w:space="0" w:color="auto"/>
              <w:bottom w:val="single" w:sz="4" w:space="0" w:color="auto"/>
            </w:tcBorders>
            <w:shd w:val="clear" w:color="auto" w:fill="F3F3F3"/>
          </w:tcPr>
          <w:p w:rsidR="00D658F9" w:rsidRDefault="00D658F9" w:rsidP="00D658F9">
            <w:r>
              <w:t>in the morning at institution-specified time</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QSHIFT</w:t>
            </w:r>
          </w:p>
        </w:tc>
        <w:tc>
          <w:tcPr>
            <w:tcW w:w="2000" w:type="dxa"/>
            <w:tcBorders>
              <w:top w:val="single" w:sz="4" w:space="0" w:color="auto"/>
              <w:bottom w:val="single" w:sz="4" w:space="0" w:color="auto"/>
            </w:tcBorders>
            <w:shd w:val="clear" w:color="auto" w:fill="FFFFFF"/>
          </w:tcPr>
          <w:p w:rsidR="00D658F9" w:rsidRDefault="00D658F9" w:rsidP="00D658F9">
            <w:r>
              <w:t>during each of three eight-hour shifts at institution-specified times</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QOD</w:t>
            </w:r>
          </w:p>
        </w:tc>
        <w:tc>
          <w:tcPr>
            <w:tcW w:w="2000" w:type="dxa"/>
            <w:tcBorders>
              <w:top w:val="single" w:sz="4" w:space="0" w:color="auto"/>
              <w:bottom w:val="single" w:sz="4" w:space="0" w:color="auto"/>
            </w:tcBorders>
            <w:shd w:val="clear" w:color="auto" w:fill="F3F3F3"/>
          </w:tcPr>
          <w:p w:rsidR="00D658F9" w:rsidRDefault="00D658F9" w:rsidP="00D658F9">
            <w:r>
              <w:t>every other day</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(same as Q2D)</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QHS</w:t>
            </w:r>
          </w:p>
        </w:tc>
        <w:tc>
          <w:tcPr>
            <w:tcW w:w="2000" w:type="dxa"/>
            <w:tcBorders>
              <w:top w:val="single" w:sz="4" w:space="0" w:color="auto"/>
              <w:bottom w:val="single" w:sz="4" w:space="0" w:color="auto"/>
            </w:tcBorders>
            <w:shd w:val="clear" w:color="auto" w:fill="FFFFFF"/>
          </w:tcPr>
          <w:p w:rsidR="00D658F9" w:rsidRDefault="00D658F9" w:rsidP="00D658F9">
            <w:r>
              <w:t>every day before the hour of sleep</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QPM</w:t>
            </w:r>
          </w:p>
        </w:tc>
        <w:tc>
          <w:tcPr>
            <w:tcW w:w="2000" w:type="dxa"/>
            <w:tcBorders>
              <w:top w:val="single" w:sz="4" w:space="0" w:color="auto"/>
              <w:bottom w:val="single" w:sz="4" w:space="0" w:color="auto"/>
            </w:tcBorders>
            <w:shd w:val="clear" w:color="auto" w:fill="F3F3F3"/>
          </w:tcPr>
          <w:p w:rsidR="00D658F9" w:rsidRDefault="00D658F9" w:rsidP="00D658F9">
            <w:r>
              <w:t>in the evening at institution-specified time</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C</w:t>
            </w:r>
          </w:p>
        </w:tc>
        <w:tc>
          <w:tcPr>
            <w:tcW w:w="2000" w:type="dxa"/>
            <w:tcBorders>
              <w:top w:val="single" w:sz="4" w:space="0" w:color="auto"/>
              <w:bottom w:val="single" w:sz="4" w:space="0" w:color="auto"/>
            </w:tcBorders>
            <w:shd w:val="clear" w:color="auto" w:fill="FFFFFF"/>
          </w:tcPr>
          <w:p w:rsidR="00D658F9" w:rsidRDefault="00D658F9" w:rsidP="00D658F9">
            <w:r>
              <w:t>service is provided continuously between start time and stop time</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U &lt;spec&gt;</w:t>
            </w:r>
          </w:p>
        </w:tc>
        <w:tc>
          <w:tcPr>
            <w:tcW w:w="2000" w:type="dxa"/>
            <w:tcBorders>
              <w:top w:val="single" w:sz="4" w:space="0" w:color="auto"/>
              <w:bottom w:val="single" w:sz="4" w:space="0" w:color="auto"/>
            </w:tcBorders>
            <w:shd w:val="clear" w:color="auto" w:fill="F3F3F3"/>
          </w:tcPr>
          <w:p w:rsidR="00D658F9" w:rsidRDefault="00D658F9" w:rsidP="00D658F9">
            <w:r>
              <w:t>for future use, where &lt;spec&gt; is an interval specification as defined by the UNIX cron specification.</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PRN</w:t>
            </w:r>
          </w:p>
        </w:tc>
        <w:tc>
          <w:tcPr>
            <w:tcW w:w="2000" w:type="dxa"/>
            <w:tcBorders>
              <w:top w:val="single" w:sz="4" w:space="0" w:color="auto"/>
              <w:bottom w:val="single" w:sz="4" w:space="0" w:color="auto"/>
            </w:tcBorders>
            <w:shd w:val="clear" w:color="auto" w:fill="FFFFFF"/>
          </w:tcPr>
          <w:p w:rsidR="00D658F9" w:rsidRDefault="00D658F9" w:rsidP="00D658F9">
            <w:r>
              <w:t>given as needed</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PRNxxx</w:t>
            </w:r>
          </w:p>
        </w:tc>
        <w:tc>
          <w:tcPr>
            <w:tcW w:w="2000" w:type="dxa"/>
            <w:tcBorders>
              <w:top w:val="single" w:sz="4" w:space="0" w:color="auto"/>
              <w:bottom w:val="single" w:sz="4" w:space="0" w:color="auto"/>
            </w:tcBorders>
            <w:shd w:val="clear" w:color="auto" w:fill="F3F3F3"/>
          </w:tcPr>
          <w:p w:rsidR="00D658F9" w:rsidRDefault="00D658F9" w:rsidP="00D658F9">
            <w:r>
              <w:t>where xxx is some frequency code</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Once</w:t>
            </w:r>
          </w:p>
        </w:tc>
        <w:tc>
          <w:tcPr>
            <w:tcW w:w="2000" w:type="dxa"/>
            <w:tcBorders>
              <w:top w:val="single" w:sz="4" w:space="0" w:color="auto"/>
              <w:bottom w:val="single" w:sz="4" w:space="0" w:color="auto"/>
            </w:tcBorders>
            <w:shd w:val="clear" w:color="auto" w:fill="FFFFFF"/>
          </w:tcPr>
          <w:p w:rsidR="00D658F9" w:rsidRDefault="00D658F9" w:rsidP="00D658F9">
            <w:r>
              <w:t>one time only.</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also the default when this component is null.</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Meal Related Timings</w:t>
            </w:r>
          </w:p>
        </w:tc>
        <w:tc>
          <w:tcPr>
            <w:tcW w:w="2000" w:type="dxa"/>
            <w:tcBorders>
              <w:top w:val="single" w:sz="4" w:space="0" w:color="auto"/>
              <w:bottom w:val="single" w:sz="4" w:space="0" w:color="auto"/>
            </w:tcBorders>
            <w:shd w:val="clear" w:color="auto" w:fill="F3F3F3"/>
          </w:tcPr>
          <w:p w:rsidR="00D658F9" w:rsidRDefault="00D658F9" w:rsidP="00D658F9">
            <w:r>
              <w:t>&lt;timing&gt;C ("cum")&lt;meal&gt;</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A</w:t>
            </w:r>
          </w:p>
        </w:tc>
        <w:tc>
          <w:tcPr>
            <w:tcW w:w="2000" w:type="dxa"/>
            <w:tcBorders>
              <w:top w:val="single" w:sz="4" w:space="0" w:color="auto"/>
              <w:bottom w:val="single" w:sz="4" w:space="0" w:color="auto"/>
            </w:tcBorders>
            <w:shd w:val="clear" w:color="auto" w:fill="FFFFFF"/>
          </w:tcPr>
          <w:p w:rsidR="00D658F9" w:rsidRDefault="00D658F9" w:rsidP="00D658F9">
            <w:r>
              <w:t>Ante (before)</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P</w:t>
            </w:r>
          </w:p>
        </w:tc>
        <w:tc>
          <w:tcPr>
            <w:tcW w:w="2000" w:type="dxa"/>
            <w:tcBorders>
              <w:top w:val="single" w:sz="4" w:space="0" w:color="auto"/>
              <w:bottom w:val="single" w:sz="4" w:space="0" w:color="auto"/>
            </w:tcBorders>
            <w:shd w:val="clear" w:color="auto" w:fill="F3F3F3"/>
          </w:tcPr>
          <w:p w:rsidR="00D658F9" w:rsidRDefault="00D658F9" w:rsidP="00D658F9">
            <w:r>
              <w:t>Post (after)</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I</w:t>
            </w:r>
          </w:p>
        </w:tc>
        <w:tc>
          <w:tcPr>
            <w:tcW w:w="2000" w:type="dxa"/>
            <w:tcBorders>
              <w:top w:val="single" w:sz="4" w:space="0" w:color="auto"/>
              <w:bottom w:val="single" w:sz="4" w:space="0" w:color="auto"/>
            </w:tcBorders>
            <w:shd w:val="clear" w:color="auto" w:fill="FFFFFF"/>
          </w:tcPr>
          <w:p w:rsidR="00D658F9" w:rsidRDefault="00D658F9" w:rsidP="00D658F9">
            <w:r>
              <w:t>Inter</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3F3F3"/>
          </w:tcPr>
          <w:p w:rsidR="00D658F9" w:rsidRDefault="00D658F9" w:rsidP="00D658F9">
            <w:r>
              <w:t>M</w:t>
            </w:r>
          </w:p>
        </w:tc>
        <w:tc>
          <w:tcPr>
            <w:tcW w:w="2000" w:type="dxa"/>
            <w:tcBorders>
              <w:top w:val="single" w:sz="4" w:space="0" w:color="auto"/>
              <w:bottom w:val="single" w:sz="4" w:space="0" w:color="auto"/>
            </w:tcBorders>
            <w:shd w:val="clear" w:color="auto" w:fill="F3F3F3"/>
          </w:tcPr>
          <w:p w:rsidR="00D658F9" w:rsidRDefault="00D658F9" w:rsidP="00D658F9">
            <w:r>
              <w:t>Cibus Matutinus (breakfast)</w:t>
            </w:r>
          </w:p>
        </w:tc>
        <w:tc>
          <w:tcPr>
            <w:tcW w:w="1200" w:type="dxa"/>
            <w:tcBorders>
              <w:top w:val="single" w:sz="4" w:space="0" w:color="auto"/>
              <w:bottom w:val="single" w:sz="4" w:space="0" w:color="auto"/>
            </w:tcBorders>
            <w:shd w:val="clear" w:color="auto" w:fill="F3F3F3"/>
          </w:tcPr>
          <w:p w:rsidR="00D658F9" w:rsidRDefault="00D658F9" w:rsidP="00D658F9"/>
        </w:tc>
        <w:tc>
          <w:tcPr>
            <w:tcW w:w="3600" w:type="dxa"/>
            <w:tcBorders>
              <w:top w:val="single" w:sz="4" w:space="0" w:color="auto"/>
              <w:bottom w:val="sing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single" w:sz="4" w:space="0" w:color="auto"/>
            </w:tcBorders>
            <w:shd w:val="clear" w:color="auto" w:fill="FFFFFF"/>
          </w:tcPr>
          <w:p w:rsidR="00D658F9" w:rsidRDefault="00D658F9" w:rsidP="00D658F9">
            <w:r>
              <w:t>D</w:t>
            </w:r>
          </w:p>
        </w:tc>
        <w:tc>
          <w:tcPr>
            <w:tcW w:w="2000" w:type="dxa"/>
            <w:tcBorders>
              <w:top w:val="single" w:sz="4" w:space="0" w:color="auto"/>
              <w:bottom w:val="single" w:sz="4" w:space="0" w:color="auto"/>
            </w:tcBorders>
            <w:shd w:val="clear" w:color="auto" w:fill="FFFFFF"/>
          </w:tcPr>
          <w:p w:rsidR="00D658F9" w:rsidRDefault="00D658F9" w:rsidP="00D658F9">
            <w:r>
              <w:t>Cibus Diurnus (lunch)</w:t>
            </w:r>
          </w:p>
        </w:tc>
        <w:tc>
          <w:tcPr>
            <w:tcW w:w="1200" w:type="dxa"/>
            <w:tcBorders>
              <w:top w:val="single" w:sz="4" w:space="0" w:color="auto"/>
              <w:bottom w:val="single" w:sz="4" w:space="0" w:color="auto"/>
            </w:tcBorders>
            <w:shd w:val="clear" w:color="auto" w:fill="FFFFFF"/>
          </w:tcPr>
          <w:p w:rsidR="00D658F9" w:rsidRDefault="00D658F9" w:rsidP="00D658F9"/>
        </w:tc>
        <w:tc>
          <w:tcPr>
            <w:tcW w:w="3600" w:type="dxa"/>
            <w:tcBorders>
              <w:top w:val="single" w:sz="4" w:space="0" w:color="auto"/>
              <w:bottom w:val="single" w:sz="4" w:space="0" w:color="auto"/>
            </w:tcBorders>
            <w:shd w:val="clear" w:color="auto" w:fill="FFFFFF"/>
          </w:tcPr>
          <w:p w:rsidR="00D658F9" w:rsidRDefault="00D658F9" w:rsidP="00D658F9">
            <w:r>
              <w:t>This is not a real code, but guidelines how to construct the codes.</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600" w:type="dxa"/>
            <w:tcBorders>
              <w:top w:val="single" w:sz="4" w:space="0" w:color="auto"/>
              <w:bottom w:val="double" w:sz="4" w:space="0" w:color="auto"/>
            </w:tcBorders>
            <w:shd w:val="clear" w:color="auto" w:fill="F3F3F3"/>
          </w:tcPr>
          <w:p w:rsidR="00D658F9" w:rsidRDefault="00D658F9" w:rsidP="00D658F9">
            <w:r>
              <w:t>V</w:t>
            </w:r>
          </w:p>
        </w:tc>
        <w:tc>
          <w:tcPr>
            <w:tcW w:w="2000" w:type="dxa"/>
            <w:tcBorders>
              <w:top w:val="single" w:sz="4" w:space="0" w:color="auto"/>
              <w:bottom w:val="double" w:sz="4" w:space="0" w:color="auto"/>
            </w:tcBorders>
            <w:shd w:val="clear" w:color="auto" w:fill="F3F3F3"/>
          </w:tcPr>
          <w:p w:rsidR="00D658F9" w:rsidRDefault="00D658F9" w:rsidP="00D658F9">
            <w:r>
              <w:t>Cibus Vespertinus (dinner)</w:t>
            </w:r>
          </w:p>
        </w:tc>
        <w:tc>
          <w:tcPr>
            <w:tcW w:w="1200" w:type="dxa"/>
            <w:tcBorders>
              <w:top w:val="single" w:sz="4" w:space="0" w:color="auto"/>
              <w:bottom w:val="double" w:sz="4" w:space="0" w:color="auto"/>
            </w:tcBorders>
            <w:shd w:val="clear" w:color="auto" w:fill="F3F3F3"/>
          </w:tcPr>
          <w:p w:rsidR="00D658F9" w:rsidRDefault="00D658F9" w:rsidP="00D658F9"/>
        </w:tc>
        <w:tc>
          <w:tcPr>
            <w:tcW w:w="3600" w:type="dxa"/>
            <w:tcBorders>
              <w:top w:val="single" w:sz="4" w:space="0" w:color="auto"/>
              <w:bottom w:val="double" w:sz="4" w:space="0" w:color="auto"/>
            </w:tcBorders>
            <w:shd w:val="clear" w:color="auto" w:fill="F3F3F3"/>
          </w:tcPr>
          <w:p w:rsidR="00D658F9" w:rsidRDefault="00D658F9" w:rsidP="00D658F9">
            <w:r>
              <w:t>This is not a real code, but guidelines how to construct the codes.</w:t>
            </w:r>
          </w:p>
        </w:tc>
        <w:tc>
          <w:tcPr>
            <w:tcW w:w="800" w:type="dxa"/>
            <w:tcBorders>
              <w:top w:val="single" w:sz="4" w:space="0" w:color="auto"/>
              <w:bottom w:val="double" w:sz="4" w:space="0" w:color="auto"/>
            </w:tcBorders>
            <w:shd w:val="clear" w:color="auto" w:fill="F3F3F3"/>
          </w:tcPr>
          <w:p w:rsidR="00D658F9" w:rsidRDefault="00D658F9" w:rsidP="00D658F9">
            <w:r>
              <w:t>D</w:t>
            </w:r>
          </w:p>
        </w:tc>
      </w:tr>
    </w:tbl>
    <w:p w:rsidR="00D658F9" w:rsidRDefault="00D658F9" w:rsidP="00D658F9"/>
    <w:p w:rsidR="00D658F9" w:rsidRDefault="00D658F9" w:rsidP="00D658F9">
      <w:pPr>
        <w:pStyle w:val="berschrift3"/>
      </w:pPr>
      <w:r>
        <w:t>0336 - Referral Reason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ReferralReason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the reason for which the referral will take place.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2.16.840.1.113883.18.206</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referralReason</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used to specify the reason for which the referral will take place.  Used in HL7 Version 2.x messaging in the Referral Information (RF1)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Referral Reason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http://terminology.hl7.org/CodeSystem/v2-0336</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2.16.840.1.113883.21.218</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hl7VS-referralReason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reason for which the referral will take place.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Referral Reason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Referral Reason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used to specify the reason for which the referral will take place.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RF1-10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32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8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S</w:t>
            </w:r>
          </w:p>
        </w:tc>
        <w:tc>
          <w:tcPr>
            <w:tcW w:w="3200" w:type="dxa"/>
            <w:tcBorders>
              <w:top w:val="single" w:sz="4" w:space="0" w:color="auto"/>
              <w:bottom w:val="single" w:sz="4" w:space="0" w:color="auto"/>
            </w:tcBorders>
            <w:shd w:val="clear" w:color="auto" w:fill="FFFFFF"/>
          </w:tcPr>
          <w:p w:rsidR="00D658F9" w:rsidRDefault="00D658F9" w:rsidP="00D658F9">
            <w:pPr>
              <w:pStyle w:val="UserTableBody"/>
            </w:pPr>
            <w:r>
              <w:t>Second Opinion</w:t>
            </w:r>
          </w:p>
        </w:tc>
        <w:tc>
          <w:tcPr>
            <w:tcW w:w="28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w:t>
            </w:r>
          </w:p>
        </w:tc>
        <w:tc>
          <w:tcPr>
            <w:tcW w:w="3200" w:type="dxa"/>
            <w:tcBorders>
              <w:top w:val="single" w:sz="4" w:space="0" w:color="auto"/>
              <w:bottom w:val="single" w:sz="4" w:space="0" w:color="auto"/>
            </w:tcBorders>
            <w:shd w:val="clear" w:color="auto" w:fill="F3F3F3"/>
          </w:tcPr>
          <w:p w:rsidR="00D658F9" w:rsidRDefault="00D658F9" w:rsidP="00D658F9">
            <w:r>
              <w:t>Patient Preference</w:t>
            </w:r>
          </w:p>
        </w:tc>
        <w:tc>
          <w:tcPr>
            <w:tcW w:w="28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O</w:t>
            </w:r>
          </w:p>
        </w:tc>
        <w:tc>
          <w:tcPr>
            <w:tcW w:w="3200" w:type="dxa"/>
            <w:tcBorders>
              <w:top w:val="single" w:sz="4" w:space="0" w:color="auto"/>
              <w:bottom w:val="single" w:sz="4" w:space="0" w:color="auto"/>
            </w:tcBorders>
            <w:shd w:val="clear" w:color="auto" w:fill="FFFFFF"/>
          </w:tcPr>
          <w:p w:rsidR="00D658F9" w:rsidRDefault="00D658F9" w:rsidP="00D658F9">
            <w:r>
              <w:t>Provider Ordered</w:t>
            </w:r>
          </w:p>
        </w:tc>
        <w:tc>
          <w:tcPr>
            <w:tcW w:w="28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W</w:t>
            </w:r>
          </w:p>
        </w:tc>
        <w:tc>
          <w:tcPr>
            <w:tcW w:w="3200" w:type="dxa"/>
            <w:tcBorders>
              <w:top w:val="single" w:sz="4" w:space="0" w:color="auto"/>
              <w:bottom w:val="double" w:sz="4" w:space="0" w:color="auto"/>
            </w:tcBorders>
            <w:shd w:val="clear" w:color="auto" w:fill="F3F3F3"/>
          </w:tcPr>
          <w:p w:rsidR="00D658F9" w:rsidRDefault="00D658F9" w:rsidP="00D658F9">
            <w:r>
              <w:t>Work Load</w:t>
            </w:r>
          </w:p>
        </w:tc>
        <w:tc>
          <w:tcPr>
            <w:tcW w:w="28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0337 - Certification Status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CertificationStatus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specify the status of the practitioner's speciality certification.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2.16.840.1.113883.18.207</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certificationStatus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status of the practitioner's speciality certification.  Used in HL7 Version 2.x messaging in the Specialty Description (SPD) value and Practitioner Detail (PRA)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Certification Status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http://terminology.hl7.org/CodeSystem/v2-0337</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2.16.840.1.113883.21.219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hl7VS-certificationStatus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status of the practitioner's speciality certification.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Certification Status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Certification Status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specify the status of the practitioner's speciality certification.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InM/PA</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SPD.3, PRA-5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4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C</w:t>
            </w:r>
          </w:p>
        </w:tc>
        <w:tc>
          <w:tcPr>
            <w:tcW w:w="1600" w:type="dxa"/>
            <w:tcBorders>
              <w:bottom w:val="single" w:sz="4" w:space="0" w:color="auto"/>
            </w:tcBorders>
            <w:shd w:val="clear" w:color="auto" w:fill="FFFFFF"/>
          </w:tcPr>
          <w:p w:rsidR="00D658F9" w:rsidRDefault="00D658F9" w:rsidP="00D658F9">
            <w:pPr>
              <w:pStyle w:val="HL7TableBody"/>
            </w:pPr>
            <w:r>
              <w:t>Certified</w:t>
            </w:r>
          </w:p>
        </w:tc>
        <w:tc>
          <w:tcPr>
            <w:tcW w:w="44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shd w:val="clear" w:color="auto" w:fill="F3F3F3"/>
          </w:tcPr>
          <w:p w:rsidR="00D658F9" w:rsidRDefault="00D658F9" w:rsidP="00D658F9">
            <w:r>
              <w:t>E</w:t>
            </w:r>
          </w:p>
        </w:tc>
        <w:tc>
          <w:tcPr>
            <w:tcW w:w="1600" w:type="dxa"/>
            <w:shd w:val="clear" w:color="auto" w:fill="F3F3F3"/>
          </w:tcPr>
          <w:p w:rsidR="00D658F9" w:rsidRDefault="00D658F9" w:rsidP="00D658F9">
            <w:r>
              <w:t>Eligible</w:t>
            </w:r>
          </w:p>
        </w:tc>
        <w:tc>
          <w:tcPr>
            <w:tcW w:w="44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0338 - Practitioner ID Number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PractitionerIdNumberType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type of number used for the practitioner identification.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2.16.840.1.113883.18.108</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identifierType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specifying type of identifier. Used in HL7 Version 2.x messaging data types CX, PLN, PPN, XCN and XON.</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Practitioner ID Number Type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http://terminology.hl7.org/CodeSystem/v2-0203</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07.04.1997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2.16.840.1.113883.21.220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hl7VS-practitionerIdNumberType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type of number used for the practitioner identification.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Practitioner ID Number Type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http://terminology.hl7.org/ValueSet/v2-0338</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enumerated per table content</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Practitioner ID Number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type of number used for the practitioner identification.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PLN.2, PRD-7, CTD-7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w:t>
            </w:r>
          </w:p>
        </w:tc>
      </w:tr>
    </w:tbl>
    <w:p w:rsidR="00D658F9" w:rsidRDefault="00D658F9" w:rsidP="00D658F9"/>
    <w:p w:rsidR="00D658F9" w:rsidRDefault="00D658F9" w:rsidP="00D658F9">
      <w:pPr>
        <w:pStyle w:val="Subheading"/>
      </w:pPr>
      <w:r>
        <w:t>Table 0338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D658F9" w:rsidTr="00D658F9">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40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18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pPr>
              <w:pStyle w:val="UserTableBody"/>
            </w:pPr>
            <w:r>
              <w:t>CY</w:t>
            </w:r>
          </w:p>
        </w:tc>
        <w:tc>
          <w:tcPr>
            <w:tcW w:w="4000" w:type="dxa"/>
            <w:tcBorders>
              <w:top w:val="single" w:sz="4" w:space="0" w:color="auto"/>
              <w:bottom w:val="single" w:sz="4" w:space="0" w:color="auto"/>
            </w:tcBorders>
            <w:shd w:val="clear" w:color="auto" w:fill="FFFFFF"/>
          </w:tcPr>
          <w:p w:rsidR="00D658F9" w:rsidRDefault="00D658F9" w:rsidP="00D658F9">
            <w:pPr>
              <w:pStyle w:val="UserTableBody"/>
            </w:pPr>
            <w:r>
              <w:t>County number</w:t>
            </w:r>
          </w:p>
        </w:tc>
        <w:tc>
          <w:tcPr>
            <w:tcW w:w="1800" w:type="dxa"/>
            <w:tcBorders>
              <w:top w:val="single" w:sz="4" w:space="0" w:color="auto"/>
              <w:bottom w:val="single" w:sz="4" w:space="0" w:color="auto"/>
            </w:tcBorders>
            <w:shd w:val="clear" w:color="auto" w:fill="FFFFFF"/>
          </w:tcPr>
          <w:p w:rsidR="00D658F9" w:rsidRDefault="00D658F9" w:rsidP="00D658F9">
            <w:pPr>
              <w:pStyle w:val="UserTableBody"/>
            </w:pP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DEA</w:t>
            </w:r>
          </w:p>
        </w:tc>
        <w:tc>
          <w:tcPr>
            <w:tcW w:w="4000" w:type="dxa"/>
            <w:tcBorders>
              <w:top w:val="single" w:sz="4" w:space="0" w:color="auto"/>
              <w:bottom w:val="single" w:sz="4" w:space="0" w:color="auto"/>
            </w:tcBorders>
            <w:shd w:val="clear" w:color="auto" w:fill="F3F3F3"/>
          </w:tcPr>
          <w:p w:rsidR="00D658F9" w:rsidRDefault="00D658F9" w:rsidP="00D658F9">
            <w:r>
              <w:t>Drug Enforcement Agency no.</w:t>
            </w:r>
          </w:p>
        </w:tc>
        <w:tc>
          <w:tcPr>
            <w:tcW w:w="18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GL</w:t>
            </w:r>
          </w:p>
        </w:tc>
        <w:tc>
          <w:tcPr>
            <w:tcW w:w="4000" w:type="dxa"/>
            <w:tcBorders>
              <w:top w:val="single" w:sz="4" w:space="0" w:color="auto"/>
              <w:bottom w:val="single" w:sz="4" w:space="0" w:color="auto"/>
            </w:tcBorders>
            <w:shd w:val="clear" w:color="auto" w:fill="FFFFFF"/>
          </w:tcPr>
          <w:p w:rsidR="00D658F9" w:rsidRDefault="00D658F9" w:rsidP="00D658F9">
            <w:r>
              <w:t>General ledger number</w:t>
            </w:r>
          </w:p>
        </w:tc>
        <w:tc>
          <w:tcPr>
            <w:tcW w:w="18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LI</w:t>
            </w:r>
          </w:p>
        </w:tc>
        <w:tc>
          <w:tcPr>
            <w:tcW w:w="4000" w:type="dxa"/>
            <w:tcBorders>
              <w:top w:val="single" w:sz="4" w:space="0" w:color="auto"/>
              <w:bottom w:val="single" w:sz="4" w:space="0" w:color="auto"/>
            </w:tcBorders>
            <w:shd w:val="clear" w:color="auto" w:fill="F3F3F3"/>
          </w:tcPr>
          <w:p w:rsidR="00D658F9" w:rsidRDefault="00D658F9" w:rsidP="00D658F9">
            <w:r>
              <w:t>Labor and industries number</w:t>
            </w:r>
          </w:p>
        </w:tc>
        <w:tc>
          <w:tcPr>
            <w:tcW w:w="18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L&amp;I</w:t>
            </w:r>
          </w:p>
        </w:tc>
        <w:tc>
          <w:tcPr>
            <w:tcW w:w="4000" w:type="dxa"/>
            <w:tcBorders>
              <w:top w:val="single" w:sz="4" w:space="0" w:color="auto"/>
              <w:bottom w:val="single" w:sz="4" w:space="0" w:color="auto"/>
            </w:tcBorders>
            <w:shd w:val="clear" w:color="auto" w:fill="FFFFFF"/>
          </w:tcPr>
          <w:p w:rsidR="00D658F9" w:rsidRDefault="00D658F9" w:rsidP="00D658F9">
            <w:r>
              <w:t>Labor and industries number</w:t>
            </w:r>
          </w:p>
        </w:tc>
        <w:tc>
          <w:tcPr>
            <w:tcW w:w="18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r>
              <w:t>Deprecated as of v 2.5; Use LI instead</w:t>
            </w:r>
          </w:p>
        </w:tc>
        <w:tc>
          <w:tcPr>
            <w:tcW w:w="800" w:type="dxa"/>
            <w:tcBorders>
              <w:top w:val="single" w:sz="4" w:space="0" w:color="auto"/>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MCD</w:t>
            </w:r>
          </w:p>
        </w:tc>
        <w:tc>
          <w:tcPr>
            <w:tcW w:w="4000" w:type="dxa"/>
            <w:tcBorders>
              <w:top w:val="single" w:sz="4" w:space="0" w:color="auto"/>
              <w:bottom w:val="single" w:sz="4" w:space="0" w:color="auto"/>
            </w:tcBorders>
            <w:shd w:val="clear" w:color="auto" w:fill="F3F3F3"/>
          </w:tcPr>
          <w:p w:rsidR="00D658F9" w:rsidRDefault="00D658F9" w:rsidP="00D658F9">
            <w:r>
              <w:t>Medicaid number</w:t>
            </w:r>
          </w:p>
        </w:tc>
        <w:tc>
          <w:tcPr>
            <w:tcW w:w="18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MCR</w:t>
            </w:r>
          </w:p>
        </w:tc>
        <w:tc>
          <w:tcPr>
            <w:tcW w:w="4000" w:type="dxa"/>
            <w:tcBorders>
              <w:top w:val="single" w:sz="4" w:space="0" w:color="auto"/>
              <w:bottom w:val="single" w:sz="4" w:space="0" w:color="auto"/>
            </w:tcBorders>
            <w:shd w:val="clear" w:color="auto" w:fill="FFFFFF"/>
          </w:tcPr>
          <w:p w:rsidR="00D658F9" w:rsidRDefault="00D658F9" w:rsidP="00D658F9">
            <w:r>
              <w:t>Medicare number</w:t>
            </w:r>
          </w:p>
        </w:tc>
        <w:tc>
          <w:tcPr>
            <w:tcW w:w="18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QA</w:t>
            </w:r>
          </w:p>
        </w:tc>
        <w:tc>
          <w:tcPr>
            <w:tcW w:w="4000" w:type="dxa"/>
            <w:tcBorders>
              <w:top w:val="single" w:sz="4" w:space="0" w:color="auto"/>
              <w:bottom w:val="single" w:sz="4" w:space="0" w:color="auto"/>
            </w:tcBorders>
            <w:shd w:val="clear" w:color="auto" w:fill="F3F3F3"/>
          </w:tcPr>
          <w:p w:rsidR="00D658F9" w:rsidRDefault="00D658F9" w:rsidP="00D658F9">
            <w:r>
              <w:t>QA number</w:t>
            </w:r>
          </w:p>
        </w:tc>
        <w:tc>
          <w:tcPr>
            <w:tcW w:w="18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SL</w:t>
            </w:r>
          </w:p>
        </w:tc>
        <w:tc>
          <w:tcPr>
            <w:tcW w:w="4000" w:type="dxa"/>
            <w:tcBorders>
              <w:top w:val="single" w:sz="4" w:space="0" w:color="auto"/>
              <w:bottom w:val="single" w:sz="4" w:space="0" w:color="auto"/>
            </w:tcBorders>
            <w:shd w:val="clear" w:color="auto" w:fill="FFFFFF"/>
          </w:tcPr>
          <w:p w:rsidR="00D658F9" w:rsidRDefault="00D658F9" w:rsidP="00D658F9">
            <w:r>
              <w:t>State license number</w:t>
            </w:r>
          </w:p>
        </w:tc>
        <w:tc>
          <w:tcPr>
            <w:tcW w:w="18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TAX</w:t>
            </w:r>
          </w:p>
        </w:tc>
        <w:tc>
          <w:tcPr>
            <w:tcW w:w="4000" w:type="dxa"/>
            <w:tcBorders>
              <w:top w:val="single" w:sz="4" w:space="0" w:color="auto"/>
              <w:bottom w:val="single" w:sz="4" w:space="0" w:color="auto"/>
            </w:tcBorders>
            <w:shd w:val="clear" w:color="auto" w:fill="F3F3F3"/>
          </w:tcPr>
          <w:p w:rsidR="00D658F9" w:rsidRDefault="00D658F9" w:rsidP="00D658F9">
            <w:r>
              <w:t>Tax ID number</w:t>
            </w:r>
          </w:p>
        </w:tc>
        <w:tc>
          <w:tcPr>
            <w:tcW w:w="18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TRL</w:t>
            </w:r>
          </w:p>
        </w:tc>
        <w:tc>
          <w:tcPr>
            <w:tcW w:w="4000" w:type="dxa"/>
            <w:tcBorders>
              <w:top w:val="single" w:sz="4" w:space="0" w:color="auto"/>
              <w:bottom w:val="single" w:sz="4" w:space="0" w:color="auto"/>
            </w:tcBorders>
            <w:shd w:val="clear" w:color="auto" w:fill="FFFFFF"/>
          </w:tcPr>
          <w:p w:rsidR="00D658F9" w:rsidRDefault="00D658F9" w:rsidP="00D658F9">
            <w:r>
              <w:t>Training license number</w:t>
            </w:r>
          </w:p>
        </w:tc>
        <w:tc>
          <w:tcPr>
            <w:tcW w:w="18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double" w:sz="4" w:space="0" w:color="auto"/>
            </w:tcBorders>
            <w:shd w:val="clear" w:color="auto" w:fill="F3F3F3"/>
          </w:tcPr>
          <w:p w:rsidR="00D658F9" w:rsidRDefault="00D658F9" w:rsidP="00D658F9">
            <w:r>
              <w:t>UPIN</w:t>
            </w:r>
          </w:p>
        </w:tc>
        <w:tc>
          <w:tcPr>
            <w:tcW w:w="4000" w:type="dxa"/>
            <w:tcBorders>
              <w:top w:val="single" w:sz="4" w:space="0" w:color="auto"/>
              <w:bottom w:val="double" w:sz="4" w:space="0" w:color="auto"/>
            </w:tcBorders>
            <w:shd w:val="clear" w:color="auto" w:fill="F3F3F3"/>
          </w:tcPr>
          <w:p w:rsidR="00D658F9" w:rsidRDefault="00D658F9" w:rsidP="00D658F9">
            <w:r>
              <w:t>Unique physician ID no.</w:t>
            </w:r>
          </w:p>
        </w:tc>
        <w:tc>
          <w:tcPr>
            <w:tcW w:w="1800" w:type="dxa"/>
            <w:tcBorders>
              <w:top w:val="single" w:sz="4" w:space="0" w:color="auto"/>
              <w:bottom w:val="double" w:sz="4" w:space="0" w:color="auto"/>
            </w:tcBorders>
            <w:shd w:val="clear" w:color="auto" w:fill="F3F3F3"/>
          </w:tcPr>
          <w:p w:rsidR="00D658F9" w:rsidRDefault="00D658F9" w:rsidP="00D658F9"/>
        </w:tc>
        <w:tc>
          <w:tcPr>
            <w:tcW w:w="16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0339 - Advanced Beneficiary Notice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339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AdvancedBeneficiaryNoticeCode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2.16.840.1.113883.18.209</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advancedBeneficiaryNotice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Used in HL7 Version 2.x messaging in the ORC and FT1 segments.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Advanced Beneficiary Notice Code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http://terminology.hl7.org/CodeSystem/v2-0339</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2.16.840.1.113883.21.221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hl7VS-advancedBeneficiaryNoticeCode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Status codes specifying a patient's or a patient's representative's consent for responsibility to pay for potentially uninsured services.  Note that this set of codes is generally used in the US only.</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Advanced Beneficiary Notice Code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http://terminology.hl7.org/ValueSet/v2-0339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0339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2.16.840.1.113883.12.339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Advanced Beneficiary Notice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ORC-20, FT1-27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D658F9" w:rsidTr="00D658F9">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42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pPr>
              <w:pStyle w:val="UserTableBody"/>
            </w:pPr>
            <w:r>
              <w:t>1</w:t>
            </w:r>
          </w:p>
        </w:tc>
        <w:tc>
          <w:tcPr>
            <w:tcW w:w="4200" w:type="dxa"/>
            <w:tcBorders>
              <w:top w:val="single" w:sz="4" w:space="0" w:color="auto"/>
              <w:bottom w:val="single" w:sz="4" w:space="0" w:color="auto"/>
            </w:tcBorders>
            <w:shd w:val="clear" w:color="auto" w:fill="FFFFFF"/>
          </w:tcPr>
          <w:p w:rsidR="00D658F9" w:rsidRDefault="00D658F9" w:rsidP="00D658F9">
            <w:pPr>
              <w:pStyle w:val="UserTableBody"/>
            </w:pPr>
            <w:r>
              <w:t>Service is subject to medical necessity procedures</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3F3F3"/>
          </w:tcPr>
          <w:p w:rsidR="00D658F9" w:rsidRDefault="00D658F9" w:rsidP="00D658F9">
            <w:r>
              <w:t>2</w:t>
            </w:r>
          </w:p>
        </w:tc>
        <w:tc>
          <w:tcPr>
            <w:tcW w:w="4200" w:type="dxa"/>
            <w:tcBorders>
              <w:top w:val="single" w:sz="4" w:space="0" w:color="auto"/>
              <w:bottom w:val="single" w:sz="4" w:space="0" w:color="auto"/>
            </w:tcBorders>
            <w:shd w:val="clear" w:color="auto" w:fill="F3F3F3"/>
          </w:tcPr>
          <w:p w:rsidR="00D658F9" w:rsidRDefault="00D658F9" w:rsidP="00D658F9">
            <w:r>
              <w:t>Patient has been informed of responsibility, and agrees to pay for service</w:t>
            </w:r>
          </w:p>
        </w:tc>
        <w:tc>
          <w:tcPr>
            <w:tcW w:w="1600" w:type="dxa"/>
            <w:tcBorders>
              <w:top w:val="single" w:sz="4" w:space="0" w:color="auto"/>
              <w:bottom w:val="single" w:sz="4" w:space="0" w:color="auto"/>
            </w:tcBorders>
            <w:shd w:val="clear" w:color="auto" w:fill="F3F3F3"/>
          </w:tcPr>
          <w:p w:rsidR="00D658F9" w:rsidRDefault="00D658F9" w:rsidP="00D658F9"/>
        </w:tc>
        <w:tc>
          <w:tcPr>
            <w:tcW w:w="16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single" w:sz="4" w:space="0" w:color="auto"/>
            </w:tcBorders>
            <w:shd w:val="clear" w:color="auto" w:fill="FFFFFF"/>
          </w:tcPr>
          <w:p w:rsidR="00D658F9" w:rsidRDefault="00D658F9" w:rsidP="00D658F9">
            <w:r>
              <w:t>3</w:t>
            </w:r>
          </w:p>
        </w:tc>
        <w:tc>
          <w:tcPr>
            <w:tcW w:w="4200" w:type="dxa"/>
            <w:tcBorders>
              <w:top w:val="single" w:sz="4" w:space="0" w:color="auto"/>
              <w:bottom w:val="single" w:sz="4" w:space="0" w:color="auto"/>
            </w:tcBorders>
            <w:shd w:val="clear" w:color="auto" w:fill="FFFFFF"/>
          </w:tcPr>
          <w:p w:rsidR="00D658F9" w:rsidRDefault="00D658F9" w:rsidP="00D658F9">
            <w:r>
              <w:t>Patient has been informed of responsibility, and asks that the payer be billed</w:t>
            </w:r>
          </w:p>
        </w:tc>
        <w:tc>
          <w:tcPr>
            <w:tcW w:w="1600" w:type="dxa"/>
            <w:tcBorders>
              <w:top w:val="single" w:sz="4" w:space="0" w:color="auto"/>
              <w:bottom w:val="single" w:sz="4" w:space="0" w:color="auto"/>
            </w:tcBorders>
            <w:shd w:val="clear" w:color="auto" w:fill="FFFFFF"/>
          </w:tcPr>
          <w:p w:rsidR="00D658F9" w:rsidRDefault="00D658F9" w:rsidP="00D658F9"/>
        </w:tc>
        <w:tc>
          <w:tcPr>
            <w:tcW w:w="16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top w:val="single" w:sz="4" w:space="0" w:color="auto"/>
              <w:bottom w:val="double" w:sz="4" w:space="0" w:color="auto"/>
            </w:tcBorders>
            <w:shd w:val="clear" w:color="auto" w:fill="F3F3F3"/>
          </w:tcPr>
          <w:p w:rsidR="00D658F9" w:rsidRDefault="00D658F9" w:rsidP="00D658F9">
            <w:r>
              <w:t>4</w:t>
            </w:r>
          </w:p>
        </w:tc>
        <w:tc>
          <w:tcPr>
            <w:tcW w:w="4200" w:type="dxa"/>
            <w:tcBorders>
              <w:top w:val="single" w:sz="4" w:space="0" w:color="auto"/>
              <w:bottom w:val="double" w:sz="4" w:space="0" w:color="auto"/>
            </w:tcBorders>
            <w:shd w:val="clear" w:color="auto" w:fill="F3F3F3"/>
          </w:tcPr>
          <w:p w:rsidR="00D658F9" w:rsidRDefault="00D658F9" w:rsidP="00D658F9">
            <w:r>
              <w:t>Advanced Beneficiary Notice has not been signed</w:t>
            </w:r>
          </w:p>
        </w:tc>
        <w:tc>
          <w:tcPr>
            <w:tcW w:w="1600" w:type="dxa"/>
            <w:tcBorders>
              <w:top w:val="single" w:sz="4" w:space="0" w:color="auto"/>
              <w:bottom w:val="double" w:sz="4" w:space="0" w:color="auto"/>
            </w:tcBorders>
            <w:shd w:val="clear" w:color="auto" w:fill="F3F3F3"/>
          </w:tcPr>
          <w:p w:rsidR="00D658F9" w:rsidRDefault="00D658F9" w:rsidP="00D658F9"/>
        </w:tc>
        <w:tc>
          <w:tcPr>
            <w:tcW w:w="16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0340 - Procedure Code Modifier</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ProcedureCodeModifier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Procedure Code Modifier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External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FT1-26, OBR-45, IIM-15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OtherTableHeader"/>
            </w:pPr>
            <w:r>
              <w:t>Value</w:t>
            </w:r>
          </w:p>
        </w:tc>
        <w:tc>
          <w:tcPr>
            <w:tcW w:w="1600" w:type="dxa"/>
            <w:tcBorders>
              <w:bottom w:val="single" w:sz="4" w:space="0" w:color="auto"/>
            </w:tcBorders>
            <w:shd w:val="clear" w:color="auto" w:fill="E6E6E6"/>
          </w:tcPr>
          <w:p w:rsidR="00D658F9" w:rsidRDefault="00D658F9" w:rsidP="00D658F9">
            <w:pPr>
              <w:pStyle w:val="OtherTableHeader"/>
            </w:pPr>
            <w:r>
              <w:t>Display Name</w:t>
            </w:r>
          </w:p>
        </w:tc>
        <w:tc>
          <w:tcPr>
            <w:tcW w:w="1200" w:type="dxa"/>
            <w:tcBorders>
              <w:bottom w:val="single" w:sz="4" w:space="0" w:color="auto"/>
            </w:tcBorders>
            <w:shd w:val="clear" w:color="auto" w:fill="E6E6E6"/>
          </w:tcPr>
          <w:p w:rsidR="00D658F9" w:rsidRDefault="00D658F9" w:rsidP="00D658F9">
            <w:pPr>
              <w:pStyle w:val="OtherTableHeader"/>
            </w:pPr>
            <w:r>
              <w:t>Definition</w:t>
            </w:r>
          </w:p>
        </w:tc>
        <w:tc>
          <w:tcPr>
            <w:tcW w:w="4400" w:type="dxa"/>
            <w:tcBorders>
              <w:bottom w:val="single" w:sz="4" w:space="0" w:color="auto"/>
            </w:tcBorders>
            <w:shd w:val="clear" w:color="auto" w:fill="E6E6E6"/>
          </w:tcPr>
          <w:p w:rsidR="00D658F9" w:rsidRDefault="00D658F9" w:rsidP="00D658F9">
            <w:pPr>
              <w:pStyle w:val="OtherTableHeader"/>
            </w:pPr>
            <w:r>
              <w:t>Comment/ Usage Note</w:t>
            </w:r>
          </w:p>
        </w:tc>
        <w:tc>
          <w:tcPr>
            <w:tcW w:w="800" w:type="dxa"/>
            <w:tcBorders>
              <w:bottom w:val="single" w:sz="4" w:space="0" w:color="auto"/>
            </w:tcBorders>
            <w:shd w:val="clear" w:color="auto" w:fill="E6E6E6"/>
          </w:tcPr>
          <w:p w:rsidR="00D658F9" w:rsidRDefault="00D658F9" w:rsidP="00D658F9">
            <w:pPr>
              <w:pStyle w:val="Other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OtherTableBody"/>
            </w:pPr>
            <w:ins w:id="322" w:author="Frank Oemig" w:date="2023-06-16T19:32:00Z">
              <w:r>
                <w:t>CPTM</w:t>
              </w:r>
            </w:ins>
          </w:p>
        </w:tc>
        <w:tc>
          <w:tcPr>
            <w:tcW w:w="1600" w:type="dxa"/>
            <w:tcBorders>
              <w:bottom w:val="single" w:sz="4" w:space="0" w:color="auto"/>
            </w:tcBorders>
            <w:shd w:val="clear" w:color="auto" w:fill="FFFFFF"/>
          </w:tcPr>
          <w:p w:rsidR="00D658F9" w:rsidRDefault="00D658F9" w:rsidP="00D658F9">
            <w:pPr>
              <w:pStyle w:val="OtherTableBody"/>
            </w:pPr>
            <w:ins w:id="323" w:author="Frank Oemig" w:date="2023-06-16T19:32:00Z">
              <w:r>
                <w:t>CPT Modifier Code</w:t>
              </w:r>
            </w:ins>
          </w:p>
        </w:tc>
        <w:tc>
          <w:tcPr>
            <w:tcW w:w="1200" w:type="dxa"/>
            <w:tcBorders>
              <w:bottom w:val="single" w:sz="4" w:space="0" w:color="auto"/>
            </w:tcBorders>
            <w:shd w:val="clear" w:color="auto" w:fill="FFFFFF"/>
          </w:tcPr>
          <w:p w:rsidR="00D658F9" w:rsidRDefault="00D658F9" w:rsidP="00D658F9">
            <w:pPr>
              <w:pStyle w:val="OtherTableBody"/>
            </w:pPr>
          </w:p>
        </w:tc>
        <w:tc>
          <w:tcPr>
            <w:tcW w:w="4400" w:type="dxa"/>
            <w:tcBorders>
              <w:bottom w:val="single" w:sz="4" w:space="0" w:color="auto"/>
            </w:tcBorders>
            <w:shd w:val="clear" w:color="auto" w:fill="FFFFFF"/>
          </w:tcPr>
          <w:p w:rsidR="00D658F9" w:rsidRDefault="00D658F9" w:rsidP="00D658F9">
            <w:pPr>
              <w:pStyle w:val="OtherTableBody"/>
            </w:pPr>
            <w:ins w:id="324" w:author="Frank Oemig" w:date="2023-06-16T19:32:00Z">
              <w:r>
                <w:t>Available for the AMA at the address listed for CPT above. These codes are found in Appendix A of CPT 2000 Standard Edition. (CPT 2000 Standard Edition, American Medical Association, Chicago, IL)</w:t>
              </w:r>
            </w:ins>
          </w:p>
        </w:tc>
        <w:tc>
          <w:tcPr>
            <w:tcW w:w="800" w:type="dxa"/>
            <w:tcBorders>
              <w:bottom w:val="single" w:sz="4" w:space="0" w:color="auto"/>
            </w:tcBorders>
            <w:shd w:val="clear" w:color="auto" w:fill="FFFFFF"/>
          </w:tcPr>
          <w:p w:rsidR="00D658F9" w:rsidRDefault="00D658F9" w:rsidP="00D658F9">
            <w:pPr>
              <w:pStyle w:val="OtherTableBody"/>
            </w:pPr>
            <w:ins w:id="325" w:author="Frank Oemig" w:date="2023-06-16T19:32:00Z">
              <w:r>
                <w:t>D</w:t>
              </w:r>
            </w:ins>
          </w:p>
        </w:tc>
      </w:tr>
      <w:tr w:rsidR="00D658F9" w:rsidTr="00D658F9">
        <w:tblPrEx>
          <w:tblCellMar>
            <w:top w:w="0" w:type="dxa"/>
            <w:bottom w:w="0" w:type="dxa"/>
          </w:tblCellMar>
        </w:tblPrEx>
        <w:tc>
          <w:tcPr>
            <w:tcW w:w="1200" w:type="dxa"/>
            <w:shd w:val="clear" w:color="auto" w:fill="F3F3F3"/>
          </w:tcPr>
          <w:p w:rsidR="00D658F9" w:rsidRDefault="00D658F9" w:rsidP="00D658F9">
            <w:ins w:id="326" w:author="Frank Oemig" w:date="2023-06-16T19:32:00Z">
              <w:r>
                <w:t>HPC</w:t>
              </w:r>
            </w:ins>
          </w:p>
        </w:tc>
        <w:tc>
          <w:tcPr>
            <w:tcW w:w="1600" w:type="dxa"/>
            <w:shd w:val="clear" w:color="auto" w:fill="F3F3F3"/>
          </w:tcPr>
          <w:p w:rsidR="00D658F9" w:rsidRDefault="00D658F9" w:rsidP="00D658F9">
            <w:ins w:id="327" w:author="Frank Oemig" w:date="2023-06-16T19:32:00Z">
              <w:r>
                <w:t>CMS (formerly HCFA) Procedure Codes (HCPCS)</w:t>
              </w:r>
            </w:ins>
          </w:p>
        </w:tc>
        <w:tc>
          <w:tcPr>
            <w:tcW w:w="1200" w:type="dxa"/>
            <w:shd w:val="clear" w:color="auto" w:fill="F3F3F3"/>
          </w:tcPr>
          <w:p w:rsidR="00D658F9" w:rsidRDefault="00D658F9" w:rsidP="00D658F9"/>
        </w:tc>
        <w:tc>
          <w:tcPr>
            <w:tcW w:w="4400" w:type="dxa"/>
            <w:shd w:val="clear" w:color="auto" w:fill="F3F3F3"/>
          </w:tcPr>
          <w:p w:rsidR="00D658F9" w:rsidRDefault="00D658F9" w:rsidP="00D658F9">
            <w:pPr>
              <w:rPr>
                <w:ins w:id="328" w:author="Frank Oemig" w:date="2023-06-16T19:32:00Z"/>
              </w:rPr>
            </w:pPr>
            <w:ins w:id="329" w:author="Frank Oemig" w:date="2023-06-16T19:32:00Z">
              <w:r>
                <w:t>Health Care Financing Administration (HCFA) Common Procedure Coding System (HCPCS) including modifiers.</w:t>
              </w:r>
            </w:ins>
          </w:p>
          <w:p w:rsidR="00D658F9" w:rsidRDefault="00D658F9" w:rsidP="00D658F9">
            <w:pPr>
              <w:rPr>
                <w:ins w:id="330" w:author="Frank Oemig" w:date="2023-06-16T19:32:00Z"/>
              </w:rPr>
            </w:pPr>
          </w:p>
          <w:p w:rsidR="00D658F9" w:rsidRDefault="00D658F9" w:rsidP="00D658F9">
            <w:pPr>
              <w:rPr>
                <w:ins w:id="331" w:author="Frank Oemig" w:date="2023-06-16T19:32:00Z"/>
              </w:rPr>
            </w:pPr>
            <w:ins w:id="332" w:author="Frank Oemig" w:date="2023-06-16T19:32:00Z">
              <w:r>
                <w:t>Usage Note: 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ins>
          </w:p>
          <w:p w:rsidR="00D658F9" w:rsidRDefault="00D658F9" w:rsidP="00D658F9">
            <w:pPr>
              <w:rPr>
                <w:ins w:id="333" w:author="Frank Oemig" w:date="2023-06-16T19:32:00Z"/>
              </w:rPr>
            </w:pPr>
          </w:p>
          <w:p w:rsidR="00D658F9" w:rsidRDefault="00D658F9" w:rsidP="00D658F9">
            <w:ins w:id="334" w:author="Frank Oemig" w:date="2023-06-16T19:32:00Z">
              <w:r>
                <w:t>The genuine HCPCS codes and modifiers of level II can be found at http://www.hcfa.gov/stats/anhcpcdl.htm. CMS distributes the HCPCS codes via the National Technical Information Service (NTIS, www.ntis.gov) and NTIS distribution includes the CDT-2 part of HCPCS Level II, but does not include the CPT-4 part (Level I). CMS may distribute the CPT-4 part to ist contractors.</w:t>
              </w:r>
            </w:ins>
          </w:p>
        </w:tc>
        <w:tc>
          <w:tcPr>
            <w:tcW w:w="800" w:type="dxa"/>
            <w:shd w:val="clear" w:color="auto" w:fill="F3F3F3"/>
          </w:tcPr>
          <w:p w:rsidR="00D658F9" w:rsidRDefault="00D658F9" w:rsidP="00D658F9">
            <w:ins w:id="335" w:author="Frank Oemig" w:date="2023-06-16T19:32:00Z">
              <w:r>
                <w:t>D</w:t>
              </w:r>
            </w:ins>
          </w:p>
        </w:tc>
      </w:tr>
    </w:tbl>
    <w:p w:rsidR="00D658F9" w:rsidRDefault="00D658F9" w:rsidP="00D658F9"/>
    <w:p w:rsidR="00D658F9" w:rsidRDefault="00D658F9" w:rsidP="00D658F9">
      <w:pPr>
        <w:pStyle w:val="berschrift3"/>
      </w:pPr>
      <w:r>
        <w:t>0341 - Guarantor Credit Rating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GuarantorCreditRatingCode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guarantor's credit rating.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Guarantor Credit Rating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guarantor's credit rating.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GT1-23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0342 - Military Recipient</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MilitaryRecipient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designation as a military recipient.  This field is defined by CMS or other regulatory agencies.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Military Recipient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designation as a military recipient.  This field is defined by CMS or other regulatory agencies.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IN2-11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0343 - Military Handicapped Program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MilitaryHandicappedProgramCode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military program for the handicapped in which a patient is enrolled.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Military Handicapped Program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military program for the handicapped in which a patient is enrolled.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IN2-59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0344 - Patient's Relationship to Insured</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Patient'sRelationshipToInsured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the relationship of the patient to the insured, as defined by CMS or other regulatory agencies.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2.16.840.1.113883.18.210</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patientsRelationshipToInsured</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used to specify the relationship of the patient to the insured, as defined by CMS or other regulatory agencies.  Used in HL7 Version 2.x messaging in the Insurance Additional Information (IN2)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Patient's Relationship to Insured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http://terminology.hl7.org/CodeSystem/v2-0344</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2.16.840.1.113883.21.222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hl7VS-patient’sRelationshipToInsured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relationship of the patient to the insured, as defined by CMS or other regulatory agencies.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Patient's Relationship to Insured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http://terminology.hl7.org/ValueSet/v2-0344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Patient Relationship to Insured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used to specify the relationship of the patient to the insured, as defined by CMS or other regulatory agencies.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IN2-72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3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01</w:t>
            </w:r>
          </w:p>
        </w:tc>
        <w:tc>
          <w:tcPr>
            <w:tcW w:w="3600" w:type="dxa"/>
            <w:tcBorders>
              <w:top w:val="single" w:sz="4" w:space="0" w:color="auto"/>
              <w:bottom w:val="single" w:sz="4" w:space="0" w:color="auto"/>
            </w:tcBorders>
            <w:shd w:val="clear" w:color="auto" w:fill="FFFFFF"/>
          </w:tcPr>
          <w:p w:rsidR="00D658F9" w:rsidRDefault="00D658F9" w:rsidP="00D658F9">
            <w:pPr>
              <w:pStyle w:val="UserTableBody"/>
            </w:pPr>
            <w:r>
              <w:t>Patient is insured</w:t>
            </w:r>
          </w:p>
        </w:tc>
        <w:tc>
          <w:tcPr>
            <w:tcW w:w="2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02</w:t>
            </w:r>
          </w:p>
        </w:tc>
        <w:tc>
          <w:tcPr>
            <w:tcW w:w="3600" w:type="dxa"/>
            <w:tcBorders>
              <w:top w:val="single" w:sz="4" w:space="0" w:color="auto"/>
              <w:bottom w:val="single" w:sz="4" w:space="0" w:color="auto"/>
            </w:tcBorders>
            <w:shd w:val="clear" w:color="auto" w:fill="F3F3F3"/>
          </w:tcPr>
          <w:p w:rsidR="00D658F9" w:rsidRDefault="00D658F9" w:rsidP="00D658F9">
            <w:r>
              <w:t>Spouse</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03</w:t>
            </w:r>
          </w:p>
        </w:tc>
        <w:tc>
          <w:tcPr>
            <w:tcW w:w="3600" w:type="dxa"/>
            <w:tcBorders>
              <w:top w:val="single" w:sz="4" w:space="0" w:color="auto"/>
              <w:bottom w:val="single" w:sz="4" w:space="0" w:color="auto"/>
            </w:tcBorders>
            <w:shd w:val="clear" w:color="auto" w:fill="FFFFFF"/>
          </w:tcPr>
          <w:p w:rsidR="00D658F9" w:rsidRDefault="00D658F9" w:rsidP="00D658F9">
            <w:r>
              <w:t>Natural child/insured financial responsibility</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04</w:t>
            </w:r>
          </w:p>
        </w:tc>
        <w:tc>
          <w:tcPr>
            <w:tcW w:w="3600" w:type="dxa"/>
            <w:tcBorders>
              <w:top w:val="single" w:sz="4" w:space="0" w:color="auto"/>
              <w:bottom w:val="single" w:sz="4" w:space="0" w:color="auto"/>
            </w:tcBorders>
            <w:shd w:val="clear" w:color="auto" w:fill="F3F3F3"/>
          </w:tcPr>
          <w:p w:rsidR="00D658F9" w:rsidRDefault="00D658F9" w:rsidP="00D658F9">
            <w:r>
              <w:t>Natural child/Insured does not have financial responsibility</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05</w:t>
            </w:r>
          </w:p>
        </w:tc>
        <w:tc>
          <w:tcPr>
            <w:tcW w:w="3600" w:type="dxa"/>
            <w:tcBorders>
              <w:top w:val="single" w:sz="4" w:space="0" w:color="auto"/>
              <w:bottom w:val="single" w:sz="4" w:space="0" w:color="auto"/>
            </w:tcBorders>
            <w:shd w:val="clear" w:color="auto" w:fill="FFFFFF"/>
          </w:tcPr>
          <w:p w:rsidR="00D658F9" w:rsidRDefault="00D658F9" w:rsidP="00D658F9">
            <w:r>
              <w:t>Step child</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06</w:t>
            </w:r>
          </w:p>
        </w:tc>
        <w:tc>
          <w:tcPr>
            <w:tcW w:w="3600" w:type="dxa"/>
            <w:tcBorders>
              <w:top w:val="single" w:sz="4" w:space="0" w:color="auto"/>
              <w:bottom w:val="single" w:sz="4" w:space="0" w:color="auto"/>
            </w:tcBorders>
            <w:shd w:val="clear" w:color="auto" w:fill="F3F3F3"/>
          </w:tcPr>
          <w:p w:rsidR="00D658F9" w:rsidRDefault="00D658F9" w:rsidP="00D658F9">
            <w:r>
              <w:t>Foster child</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07</w:t>
            </w:r>
          </w:p>
        </w:tc>
        <w:tc>
          <w:tcPr>
            <w:tcW w:w="3600" w:type="dxa"/>
            <w:tcBorders>
              <w:top w:val="single" w:sz="4" w:space="0" w:color="auto"/>
              <w:bottom w:val="single" w:sz="4" w:space="0" w:color="auto"/>
            </w:tcBorders>
            <w:shd w:val="clear" w:color="auto" w:fill="FFFFFF"/>
          </w:tcPr>
          <w:p w:rsidR="00D658F9" w:rsidRDefault="00D658F9" w:rsidP="00D658F9">
            <w:r>
              <w:t>Ward of the court</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08</w:t>
            </w:r>
          </w:p>
        </w:tc>
        <w:tc>
          <w:tcPr>
            <w:tcW w:w="3600" w:type="dxa"/>
            <w:tcBorders>
              <w:top w:val="single" w:sz="4" w:space="0" w:color="auto"/>
              <w:bottom w:val="single" w:sz="4" w:space="0" w:color="auto"/>
            </w:tcBorders>
            <w:shd w:val="clear" w:color="auto" w:fill="F3F3F3"/>
          </w:tcPr>
          <w:p w:rsidR="00D658F9" w:rsidRDefault="00D658F9" w:rsidP="00D658F9">
            <w:r>
              <w:t>Employee</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09</w:t>
            </w:r>
          </w:p>
        </w:tc>
        <w:tc>
          <w:tcPr>
            <w:tcW w:w="3600" w:type="dxa"/>
            <w:tcBorders>
              <w:top w:val="single" w:sz="4" w:space="0" w:color="auto"/>
              <w:bottom w:val="single" w:sz="4" w:space="0" w:color="auto"/>
            </w:tcBorders>
            <w:shd w:val="clear" w:color="auto" w:fill="FFFFFF"/>
          </w:tcPr>
          <w:p w:rsidR="00D658F9" w:rsidRDefault="00D658F9" w:rsidP="00D658F9">
            <w:r>
              <w:t>Unknown</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10</w:t>
            </w:r>
          </w:p>
        </w:tc>
        <w:tc>
          <w:tcPr>
            <w:tcW w:w="3600" w:type="dxa"/>
            <w:tcBorders>
              <w:top w:val="single" w:sz="4" w:space="0" w:color="auto"/>
              <w:bottom w:val="single" w:sz="4" w:space="0" w:color="auto"/>
            </w:tcBorders>
            <w:shd w:val="clear" w:color="auto" w:fill="F3F3F3"/>
          </w:tcPr>
          <w:p w:rsidR="00D658F9" w:rsidRDefault="00D658F9" w:rsidP="00D658F9">
            <w:r>
              <w:t>Handicapped dependent</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11</w:t>
            </w:r>
          </w:p>
        </w:tc>
        <w:tc>
          <w:tcPr>
            <w:tcW w:w="3600" w:type="dxa"/>
            <w:tcBorders>
              <w:top w:val="single" w:sz="4" w:space="0" w:color="auto"/>
              <w:bottom w:val="single" w:sz="4" w:space="0" w:color="auto"/>
            </w:tcBorders>
            <w:shd w:val="clear" w:color="auto" w:fill="FFFFFF"/>
          </w:tcPr>
          <w:p w:rsidR="00D658F9" w:rsidRDefault="00D658F9" w:rsidP="00D658F9">
            <w:r>
              <w:t>Organ donor</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12</w:t>
            </w:r>
          </w:p>
        </w:tc>
        <w:tc>
          <w:tcPr>
            <w:tcW w:w="3600" w:type="dxa"/>
            <w:tcBorders>
              <w:top w:val="single" w:sz="4" w:space="0" w:color="auto"/>
              <w:bottom w:val="single" w:sz="4" w:space="0" w:color="auto"/>
            </w:tcBorders>
            <w:shd w:val="clear" w:color="auto" w:fill="F3F3F3"/>
          </w:tcPr>
          <w:p w:rsidR="00D658F9" w:rsidRDefault="00D658F9" w:rsidP="00D658F9">
            <w:r>
              <w:t>Cadaver donor</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13</w:t>
            </w:r>
          </w:p>
        </w:tc>
        <w:tc>
          <w:tcPr>
            <w:tcW w:w="3600" w:type="dxa"/>
            <w:tcBorders>
              <w:top w:val="single" w:sz="4" w:space="0" w:color="auto"/>
              <w:bottom w:val="single" w:sz="4" w:space="0" w:color="auto"/>
            </w:tcBorders>
            <w:shd w:val="clear" w:color="auto" w:fill="FFFFFF"/>
          </w:tcPr>
          <w:p w:rsidR="00D658F9" w:rsidRDefault="00D658F9" w:rsidP="00D658F9">
            <w:r>
              <w:t>Grandchild</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14</w:t>
            </w:r>
          </w:p>
        </w:tc>
        <w:tc>
          <w:tcPr>
            <w:tcW w:w="3600" w:type="dxa"/>
            <w:tcBorders>
              <w:top w:val="single" w:sz="4" w:space="0" w:color="auto"/>
              <w:bottom w:val="single" w:sz="4" w:space="0" w:color="auto"/>
            </w:tcBorders>
            <w:shd w:val="clear" w:color="auto" w:fill="F3F3F3"/>
          </w:tcPr>
          <w:p w:rsidR="00D658F9" w:rsidRDefault="00D658F9" w:rsidP="00D658F9">
            <w:r>
              <w:t>Niece/nephew</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15</w:t>
            </w:r>
          </w:p>
        </w:tc>
        <w:tc>
          <w:tcPr>
            <w:tcW w:w="3600" w:type="dxa"/>
            <w:tcBorders>
              <w:top w:val="single" w:sz="4" w:space="0" w:color="auto"/>
              <w:bottom w:val="single" w:sz="4" w:space="0" w:color="auto"/>
            </w:tcBorders>
            <w:shd w:val="clear" w:color="auto" w:fill="FFFFFF"/>
          </w:tcPr>
          <w:p w:rsidR="00D658F9" w:rsidRDefault="00D658F9" w:rsidP="00D658F9">
            <w:r>
              <w:t>Injured plaintiff</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16</w:t>
            </w:r>
          </w:p>
        </w:tc>
        <w:tc>
          <w:tcPr>
            <w:tcW w:w="3600" w:type="dxa"/>
            <w:tcBorders>
              <w:top w:val="single" w:sz="4" w:space="0" w:color="auto"/>
              <w:bottom w:val="single" w:sz="4" w:space="0" w:color="auto"/>
            </w:tcBorders>
            <w:shd w:val="clear" w:color="auto" w:fill="F3F3F3"/>
          </w:tcPr>
          <w:p w:rsidR="00D658F9" w:rsidRDefault="00D658F9" w:rsidP="00D658F9">
            <w:r>
              <w:t>Sponsored dependent</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17</w:t>
            </w:r>
          </w:p>
        </w:tc>
        <w:tc>
          <w:tcPr>
            <w:tcW w:w="3600" w:type="dxa"/>
            <w:tcBorders>
              <w:top w:val="single" w:sz="4" w:space="0" w:color="auto"/>
              <w:bottom w:val="single" w:sz="4" w:space="0" w:color="auto"/>
            </w:tcBorders>
            <w:shd w:val="clear" w:color="auto" w:fill="FFFFFF"/>
          </w:tcPr>
          <w:p w:rsidR="00D658F9" w:rsidRDefault="00D658F9" w:rsidP="00D658F9">
            <w:r>
              <w:t>Minor dependent of a minor dependent</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18</w:t>
            </w:r>
          </w:p>
        </w:tc>
        <w:tc>
          <w:tcPr>
            <w:tcW w:w="3600" w:type="dxa"/>
            <w:tcBorders>
              <w:top w:val="single" w:sz="4" w:space="0" w:color="auto"/>
              <w:bottom w:val="single" w:sz="4" w:space="0" w:color="auto"/>
            </w:tcBorders>
            <w:shd w:val="clear" w:color="auto" w:fill="F3F3F3"/>
          </w:tcPr>
          <w:p w:rsidR="00D658F9" w:rsidRDefault="00D658F9" w:rsidP="00D658F9">
            <w:r>
              <w:t>Parent</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r>
              <w:t>19</w:t>
            </w:r>
          </w:p>
        </w:tc>
        <w:tc>
          <w:tcPr>
            <w:tcW w:w="3600" w:type="dxa"/>
            <w:tcBorders>
              <w:top w:val="single" w:sz="4" w:space="0" w:color="auto"/>
              <w:bottom w:val="double" w:sz="4" w:space="0" w:color="auto"/>
            </w:tcBorders>
            <w:shd w:val="clear" w:color="auto" w:fill="FFFFFF"/>
          </w:tcPr>
          <w:p w:rsidR="00D658F9" w:rsidRDefault="00D658F9" w:rsidP="00D658F9">
            <w:r>
              <w:t>Grandparent</w:t>
            </w:r>
          </w:p>
        </w:tc>
        <w:tc>
          <w:tcPr>
            <w:tcW w:w="2400" w:type="dxa"/>
            <w:tcBorders>
              <w:top w:val="single" w:sz="4" w:space="0" w:color="auto"/>
              <w:bottom w:val="double" w:sz="4" w:space="0" w:color="auto"/>
            </w:tcBorders>
            <w:shd w:val="clear" w:color="auto" w:fill="FFFFFF"/>
          </w:tcPr>
          <w:p w:rsidR="00D658F9" w:rsidRDefault="00D658F9" w:rsidP="00D658F9"/>
        </w:tc>
        <w:tc>
          <w:tcPr>
            <w:tcW w:w="1200" w:type="dxa"/>
            <w:tcBorders>
              <w:top w:val="single" w:sz="4" w:space="0" w:color="auto"/>
              <w:bottom w:val="double" w:sz="4" w:space="0" w:color="auto"/>
            </w:tcBorders>
            <w:shd w:val="clear" w:color="auto" w:fill="FFFFFF"/>
          </w:tcPr>
          <w:p w:rsidR="00D658F9" w:rsidRDefault="00D658F9" w:rsidP="00D658F9"/>
        </w:tc>
        <w:tc>
          <w:tcPr>
            <w:tcW w:w="800" w:type="dxa"/>
            <w:tcBorders>
              <w:top w:val="single" w:sz="4" w:space="0" w:color="auto"/>
              <w:bottom w:val="double" w:sz="4" w:space="0" w:color="auto"/>
            </w:tcBorders>
            <w:shd w:val="clear" w:color="auto" w:fill="FFFFFF"/>
          </w:tcPr>
          <w:p w:rsidR="00D658F9" w:rsidRDefault="00D658F9" w:rsidP="00D658F9"/>
        </w:tc>
      </w:tr>
    </w:tbl>
    <w:p w:rsidR="00D658F9" w:rsidRDefault="00D658F9" w:rsidP="00D658F9"/>
    <w:p w:rsidR="00D658F9" w:rsidRDefault="00D658F9" w:rsidP="00D658F9">
      <w:pPr>
        <w:pStyle w:val="berschrift3"/>
      </w:pPr>
      <w:r>
        <w:t>0345 - Appeal Reason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AppealReason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reasons an appeal was made on a non-concur for certification.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Appeal Reason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reasons an appeal was made on a non-concur for certification.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IN3-17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0346 - Certification Agency</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CertificationAgency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a certification agency.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Certification Agency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certification agency.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IN3-18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0347 - State/Province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347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CountrySubdivision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names of the principal country subdivisions (e.g., provinces or states).  The values in the table are country specific.  For example, in the US, the Federal Information Processing Standard (FIPS) alpha codes may be used by local agreement.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1.0.3166.2</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iso3166-2</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ISO 3166 Part 2 Country Subdivision Codes. This coding system is published in the ISO 3166-2 Standard for Country Subdivision codes. This standard is released periodically, and  a new OID will be assigned by ISO for new editions.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State/Province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urn:iso:std:iso:3166</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tc>
        <w:tc>
          <w:tcPr>
            <w:tcW w:w="1400" w:type="dxa"/>
            <w:shd w:val="clear" w:color="auto" w:fill="auto"/>
          </w:tcPr>
          <w:p w:rsidR="00D658F9" w:rsidRDefault="00D658F9" w:rsidP="00D658F9"/>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2.16.840.1.113883.21.224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hl7VS-stateProvince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used to specify a state or province.  Used in Version 2 messaging in the Extended Composite ID with Check Digit (CX), Performing Person Time Stamp (PPN), and Extended Composite ID Number and Name for Persons (XCN) values as well as the Accident (ACC) segment.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State/Province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http://terminology.hl7.org/ValueSet/v2-0347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example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0347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2.16.840.1.113883.12.347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State/Province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names of the principal country subdivisions (e.g., provinces or states).  The values in the table are country specific.  For example, in the US, the Federal Information Processing Standard (FIPS) alpha codes may be used by local agreement.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CX.9, PPN.23, XCN.22, ACC-4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0350 - Occurrence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OccurrenceCode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the event or occurrence relating to a bill that may affect payer processing.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Occurrence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specify a National Uniform Billing Committee (NUBC) code for the event or occurrence relating to a bill that may affect payer processing.  In the US, NUBC codes generally used, see code system 2.16.840.1.113883.6.301.7; more information may be found at  http://www.nubc.org/become.html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External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OCD.1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0351 - Occurrence Span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OccurrenceSpan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an event that relates to the payment of a claim.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Occurrence Span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Externally defined table of codes specifying a National Uniform Billing Committee (NUBC) code that identifies an event that relates to the payment of a claim.  In the US, NUBC codes generally used, see code system 2.16.840.1.113883.6.301.8; more information may be found at  http://www.nubc.org/become.html.  The UB-04 Data Specifications Manual with the codes is available by subscription from NUBC at http://www.nubc.org/become.html.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External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OSP.1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0353 - CWE statuses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CweStatuses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2.16.840.1.113883.18.213</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cweStatuses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comcepts that represent an exception identifier code; that is, a code that is not defined in the value set (either model or site-extended).  These are occationsally referred to a 'flavors of null' although this set of concepts is specific to the CWE datatype used in HL7 Version 2.x messaging, and the codes may be used in the 'identifier' component of the 'triplets' in that datatype.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CWE statuses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http://terminology.hl7.org/CodeSystem/v2-0353</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2.16.840.1.113883.21.229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hl7VS-cweStatuses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CWE statuses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http://terminology.hl7.org/ValueSet/v2-0353</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CWE statuses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Vocab</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CWE.1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4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U</w:t>
            </w:r>
          </w:p>
        </w:tc>
        <w:tc>
          <w:tcPr>
            <w:tcW w:w="1600" w:type="dxa"/>
            <w:tcBorders>
              <w:bottom w:val="single" w:sz="4" w:space="0" w:color="auto"/>
            </w:tcBorders>
            <w:shd w:val="clear" w:color="auto" w:fill="FFFFFF"/>
          </w:tcPr>
          <w:p w:rsidR="00D658F9" w:rsidRDefault="00D658F9" w:rsidP="00D658F9">
            <w:pPr>
              <w:pStyle w:val="HL7TableBody"/>
            </w:pPr>
            <w:r>
              <w:t>Unknown</w:t>
            </w:r>
          </w:p>
        </w:tc>
        <w:tc>
          <w:tcPr>
            <w:tcW w:w="44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UASK</w:t>
            </w:r>
          </w:p>
        </w:tc>
        <w:tc>
          <w:tcPr>
            <w:tcW w:w="1600" w:type="dxa"/>
            <w:tcBorders>
              <w:bottom w:val="single" w:sz="4" w:space="0" w:color="auto"/>
            </w:tcBorders>
            <w:shd w:val="clear" w:color="auto" w:fill="F3F3F3"/>
          </w:tcPr>
          <w:p w:rsidR="00D658F9" w:rsidRDefault="00D658F9" w:rsidP="00D658F9">
            <w:r>
              <w:t>Asked but Unknown</w:t>
            </w:r>
          </w:p>
        </w:tc>
        <w:tc>
          <w:tcPr>
            <w:tcW w:w="44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NAV</w:t>
            </w:r>
          </w:p>
        </w:tc>
        <w:tc>
          <w:tcPr>
            <w:tcW w:w="1600" w:type="dxa"/>
            <w:tcBorders>
              <w:bottom w:val="single" w:sz="4" w:space="0" w:color="auto"/>
            </w:tcBorders>
            <w:shd w:val="clear" w:color="auto" w:fill="FFFFFF"/>
          </w:tcPr>
          <w:p w:rsidR="00D658F9" w:rsidRDefault="00D658F9" w:rsidP="00D658F9">
            <w:r>
              <w:t>Not available</w:t>
            </w:r>
          </w:p>
        </w:tc>
        <w:tc>
          <w:tcPr>
            <w:tcW w:w="44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NA</w:t>
            </w:r>
          </w:p>
        </w:tc>
        <w:tc>
          <w:tcPr>
            <w:tcW w:w="1600" w:type="dxa"/>
            <w:tcBorders>
              <w:bottom w:val="single" w:sz="4" w:space="0" w:color="auto"/>
            </w:tcBorders>
            <w:shd w:val="clear" w:color="auto" w:fill="F3F3F3"/>
          </w:tcPr>
          <w:p w:rsidR="00D658F9" w:rsidRDefault="00D658F9" w:rsidP="00D658F9">
            <w:r>
              <w:t>Not applicable</w:t>
            </w:r>
          </w:p>
        </w:tc>
        <w:tc>
          <w:tcPr>
            <w:tcW w:w="44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shd w:val="clear" w:color="auto" w:fill="FFFFFF"/>
          </w:tcPr>
          <w:p w:rsidR="00D658F9" w:rsidRDefault="00D658F9" w:rsidP="00D658F9">
            <w:r>
              <w:t>NASK</w:t>
            </w:r>
          </w:p>
        </w:tc>
        <w:tc>
          <w:tcPr>
            <w:tcW w:w="1600" w:type="dxa"/>
            <w:shd w:val="clear" w:color="auto" w:fill="FFFFFF"/>
          </w:tcPr>
          <w:p w:rsidR="00D658F9" w:rsidRDefault="00D658F9" w:rsidP="00D658F9">
            <w:r>
              <w:t>Not asked</w:t>
            </w:r>
          </w:p>
        </w:tc>
        <w:tc>
          <w:tcPr>
            <w:tcW w:w="4400" w:type="dxa"/>
            <w:shd w:val="clear" w:color="auto" w:fill="FFFFFF"/>
          </w:tcPr>
          <w:p w:rsidR="00D658F9" w:rsidRDefault="00D658F9" w:rsidP="00D658F9"/>
        </w:tc>
        <w:tc>
          <w:tcPr>
            <w:tcW w:w="1200" w:type="dxa"/>
            <w:shd w:val="clear" w:color="auto" w:fill="FFFFFF"/>
          </w:tcPr>
          <w:p w:rsidR="00D658F9" w:rsidRDefault="00D658F9" w:rsidP="00D658F9"/>
        </w:tc>
        <w:tc>
          <w:tcPr>
            <w:tcW w:w="800" w:type="dxa"/>
            <w:shd w:val="clear" w:color="auto" w:fill="FFFFFF"/>
          </w:tcPr>
          <w:p w:rsidR="00D658F9" w:rsidRDefault="00D658F9" w:rsidP="00D658F9"/>
        </w:tc>
      </w:tr>
    </w:tbl>
    <w:p w:rsidR="00D658F9" w:rsidRDefault="00D658F9" w:rsidP="00D658F9"/>
    <w:p w:rsidR="00D658F9" w:rsidRDefault="00D658F9" w:rsidP="00D658F9">
      <w:pPr>
        <w:pStyle w:val="berschrift3"/>
      </w:pPr>
      <w:r>
        <w:t>0354 - Message Structure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MessageStructure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of abstract message structure codes. Each code identifies a specific message structure abstract syntax as published in the HL7 Version 2 standard.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2.16.840.1.113883.18.214</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messageStructure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abstract message structure codes. Each code identifies a specific message structure abstract syntax as published in the HL7 Version 2 standard.  Used in HL7 Version 2.x messaging in the MSH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Message Structure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http://terminology.hl7.org/CodeSystem/v2-0354</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hl7VS-messageStructure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HL7 abstract message structure codes.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Message Structure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Message Structure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abstract message structure codes. Each code identifies a specific message structure abstract syntax as published in the HL7 Version 2 standard.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MSH-9.3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2600"/>
        <w:gridCol w:w="20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2600" w:type="dxa"/>
            <w:tcBorders>
              <w:bottom w:val="single" w:sz="4" w:space="0" w:color="auto"/>
            </w:tcBorders>
            <w:shd w:val="clear" w:color="auto" w:fill="E6E6E6"/>
          </w:tcPr>
          <w:p w:rsidR="00D658F9" w:rsidRDefault="00D658F9" w:rsidP="00D658F9">
            <w:pPr>
              <w:pStyle w:val="HL7TableHeader"/>
            </w:pPr>
            <w:r>
              <w:t>Display Name</w:t>
            </w:r>
          </w:p>
        </w:tc>
        <w:tc>
          <w:tcPr>
            <w:tcW w:w="2600" w:type="dxa"/>
            <w:tcBorders>
              <w:bottom w:val="single" w:sz="4" w:space="0" w:color="auto"/>
            </w:tcBorders>
            <w:shd w:val="clear" w:color="auto" w:fill="E6E6E6"/>
          </w:tcPr>
          <w:p w:rsidR="00D658F9" w:rsidRDefault="00D658F9" w:rsidP="00D658F9">
            <w:pPr>
              <w:pStyle w:val="HL7TableHeader"/>
            </w:pPr>
            <w:r>
              <w:t>Definition</w:t>
            </w:r>
          </w:p>
        </w:tc>
        <w:tc>
          <w:tcPr>
            <w:tcW w:w="20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ACK</w:t>
            </w:r>
          </w:p>
        </w:tc>
        <w:tc>
          <w:tcPr>
            <w:tcW w:w="2600" w:type="dxa"/>
            <w:tcBorders>
              <w:bottom w:val="single" w:sz="4" w:space="0" w:color="auto"/>
            </w:tcBorders>
            <w:shd w:val="clear" w:color="auto" w:fill="FFFFFF"/>
          </w:tcPr>
          <w:p w:rsidR="00D658F9" w:rsidRDefault="00D658F9" w:rsidP="00D658F9">
            <w:pPr>
              <w:pStyle w:val="HL7TableBody"/>
            </w:pPr>
            <w:r>
              <w:t>Varies</w:t>
            </w:r>
          </w:p>
        </w:tc>
        <w:tc>
          <w:tcPr>
            <w:tcW w:w="2600" w:type="dxa"/>
            <w:tcBorders>
              <w:bottom w:val="single" w:sz="4" w:space="0" w:color="auto"/>
            </w:tcBorders>
            <w:shd w:val="clear" w:color="auto" w:fill="FFFFFF"/>
          </w:tcPr>
          <w:p w:rsidR="00D658F9" w:rsidRDefault="00D658F9" w:rsidP="00D658F9">
            <w:pPr>
              <w:pStyle w:val="HL7TableBody"/>
            </w:pPr>
          </w:p>
        </w:tc>
        <w:tc>
          <w:tcPr>
            <w:tcW w:w="20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ADR_A19</w:t>
            </w:r>
          </w:p>
        </w:tc>
        <w:tc>
          <w:tcPr>
            <w:tcW w:w="2600" w:type="dxa"/>
            <w:tcBorders>
              <w:bottom w:val="single" w:sz="4" w:space="0" w:color="auto"/>
            </w:tcBorders>
            <w:shd w:val="clear" w:color="auto" w:fill="F3F3F3"/>
          </w:tcPr>
          <w:p w:rsidR="00D658F9" w:rsidRDefault="00D658F9" w:rsidP="00D658F9">
            <w:r>
              <w:t>A19</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 and removed as of V2.7</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ADT_A01</w:t>
            </w:r>
          </w:p>
        </w:tc>
        <w:tc>
          <w:tcPr>
            <w:tcW w:w="2600" w:type="dxa"/>
            <w:tcBorders>
              <w:bottom w:val="single" w:sz="4" w:space="0" w:color="auto"/>
            </w:tcBorders>
            <w:shd w:val="clear" w:color="auto" w:fill="FFFFFF"/>
          </w:tcPr>
          <w:p w:rsidR="00D658F9" w:rsidRDefault="00D658F9" w:rsidP="00D658F9">
            <w:r>
              <w:t>A01, A04, A08, A13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ADT_A02</w:t>
            </w:r>
          </w:p>
        </w:tc>
        <w:tc>
          <w:tcPr>
            <w:tcW w:w="2600" w:type="dxa"/>
            <w:tcBorders>
              <w:bottom w:val="single" w:sz="4" w:space="0" w:color="auto"/>
            </w:tcBorders>
            <w:shd w:val="clear" w:color="auto" w:fill="F3F3F3"/>
          </w:tcPr>
          <w:p w:rsidR="00D658F9" w:rsidRDefault="00D658F9" w:rsidP="00D658F9">
            <w:r>
              <w:t>A02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ADT_A03</w:t>
            </w:r>
          </w:p>
        </w:tc>
        <w:tc>
          <w:tcPr>
            <w:tcW w:w="2600" w:type="dxa"/>
            <w:tcBorders>
              <w:bottom w:val="single" w:sz="4" w:space="0" w:color="auto"/>
            </w:tcBorders>
            <w:shd w:val="clear" w:color="auto" w:fill="FFFFFF"/>
          </w:tcPr>
          <w:p w:rsidR="00D658F9" w:rsidRDefault="00D658F9" w:rsidP="00D658F9">
            <w:r>
              <w:t>A03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ADT_A05</w:t>
            </w:r>
          </w:p>
        </w:tc>
        <w:tc>
          <w:tcPr>
            <w:tcW w:w="2600" w:type="dxa"/>
            <w:tcBorders>
              <w:bottom w:val="single" w:sz="4" w:space="0" w:color="auto"/>
            </w:tcBorders>
            <w:shd w:val="clear" w:color="auto" w:fill="F3F3F3"/>
          </w:tcPr>
          <w:p w:rsidR="00D658F9" w:rsidRDefault="00D658F9" w:rsidP="00D658F9">
            <w:r>
              <w:t>A05, A14, A28, A31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ADT_A06</w:t>
            </w:r>
          </w:p>
        </w:tc>
        <w:tc>
          <w:tcPr>
            <w:tcW w:w="2600" w:type="dxa"/>
            <w:tcBorders>
              <w:bottom w:val="single" w:sz="4" w:space="0" w:color="auto"/>
            </w:tcBorders>
            <w:shd w:val="clear" w:color="auto" w:fill="FFFFFF"/>
          </w:tcPr>
          <w:p w:rsidR="00D658F9" w:rsidRDefault="00D658F9" w:rsidP="00D658F9">
            <w:r>
              <w:t>A06, A07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ADT_A09</w:t>
            </w:r>
          </w:p>
        </w:tc>
        <w:tc>
          <w:tcPr>
            <w:tcW w:w="2600" w:type="dxa"/>
            <w:tcBorders>
              <w:bottom w:val="single" w:sz="4" w:space="0" w:color="auto"/>
            </w:tcBorders>
            <w:shd w:val="clear" w:color="auto" w:fill="F3F3F3"/>
          </w:tcPr>
          <w:p w:rsidR="00D658F9" w:rsidRDefault="00D658F9" w:rsidP="00D658F9">
            <w:r>
              <w:t>A09, A10, A11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ADT_A12</w:t>
            </w:r>
          </w:p>
        </w:tc>
        <w:tc>
          <w:tcPr>
            <w:tcW w:w="2600" w:type="dxa"/>
            <w:tcBorders>
              <w:bottom w:val="single" w:sz="4" w:space="0" w:color="auto"/>
            </w:tcBorders>
            <w:shd w:val="clear" w:color="auto" w:fill="FFFFFF"/>
          </w:tcPr>
          <w:p w:rsidR="00D658F9" w:rsidRDefault="00D658F9" w:rsidP="00D658F9">
            <w:r>
              <w:t>A12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ADT_A15</w:t>
            </w:r>
          </w:p>
        </w:tc>
        <w:tc>
          <w:tcPr>
            <w:tcW w:w="2600" w:type="dxa"/>
            <w:tcBorders>
              <w:bottom w:val="single" w:sz="4" w:space="0" w:color="auto"/>
            </w:tcBorders>
            <w:shd w:val="clear" w:color="auto" w:fill="F3F3F3"/>
          </w:tcPr>
          <w:p w:rsidR="00D658F9" w:rsidRDefault="00D658F9" w:rsidP="00D658F9">
            <w:r>
              <w:t>A15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ADT_A16</w:t>
            </w:r>
          </w:p>
        </w:tc>
        <w:tc>
          <w:tcPr>
            <w:tcW w:w="2600" w:type="dxa"/>
            <w:tcBorders>
              <w:bottom w:val="single" w:sz="4" w:space="0" w:color="auto"/>
            </w:tcBorders>
            <w:shd w:val="clear" w:color="auto" w:fill="FFFFFF"/>
          </w:tcPr>
          <w:p w:rsidR="00D658F9" w:rsidRDefault="00D658F9" w:rsidP="00D658F9">
            <w:r>
              <w:t>A16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ADT_A17</w:t>
            </w:r>
          </w:p>
        </w:tc>
        <w:tc>
          <w:tcPr>
            <w:tcW w:w="2600" w:type="dxa"/>
            <w:tcBorders>
              <w:bottom w:val="single" w:sz="4" w:space="0" w:color="auto"/>
            </w:tcBorders>
            <w:shd w:val="clear" w:color="auto" w:fill="F3F3F3"/>
          </w:tcPr>
          <w:p w:rsidR="00D658F9" w:rsidRDefault="00D658F9" w:rsidP="00D658F9">
            <w:r>
              <w:t>A17</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ADT_A18</w:t>
            </w:r>
          </w:p>
        </w:tc>
        <w:tc>
          <w:tcPr>
            <w:tcW w:w="2600" w:type="dxa"/>
            <w:tcBorders>
              <w:bottom w:val="single" w:sz="4" w:space="0" w:color="auto"/>
            </w:tcBorders>
            <w:shd w:val="clear" w:color="auto" w:fill="FFFFFF"/>
          </w:tcPr>
          <w:p w:rsidR="00D658F9" w:rsidRDefault="00D658F9" w:rsidP="00D658F9">
            <w:r>
              <w:t>A18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and removed as of V2.7</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ADT_A20</w:t>
            </w:r>
          </w:p>
        </w:tc>
        <w:tc>
          <w:tcPr>
            <w:tcW w:w="2600" w:type="dxa"/>
            <w:tcBorders>
              <w:bottom w:val="single" w:sz="4" w:space="0" w:color="auto"/>
            </w:tcBorders>
            <w:shd w:val="clear" w:color="auto" w:fill="F3F3F3"/>
          </w:tcPr>
          <w:p w:rsidR="00D658F9" w:rsidRDefault="00D658F9" w:rsidP="00D658F9">
            <w:r>
              <w:t>A20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ADT_A21</w:t>
            </w:r>
          </w:p>
        </w:tc>
        <w:tc>
          <w:tcPr>
            <w:tcW w:w="2600" w:type="dxa"/>
            <w:tcBorders>
              <w:bottom w:val="single" w:sz="4" w:space="0" w:color="auto"/>
            </w:tcBorders>
            <w:shd w:val="clear" w:color="auto" w:fill="FFFFFF"/>
          </w:tcPr>
          <w:p w:rsidR="00D658F9" w:rsidRDefault="00D658F9" w:rsidP="00D658F9">
            <w:r>
              <w:t>A21, A22, A23, A25, A26, A27, A29, A32, A33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ADT_A24</w:t>
            </w:r>
          </w:p>
        </w:tc>
        <w:tc>
          <w:tcPr>
            <w:tcW w:w="2600" w:type="dxa"/>
            <w:tcBorders>
              <w:bottom w:val="single" w:sz="4" w:space="0" w:color="auto"/>
            </w:tcBorders>
            <w:shd w:val="clear" w:color="auto" w:fill="F3F3F3"/>
          </w:tcPr>
          <w:p w:rsidR="00D658F9" w:rsidRDefault="00D658F9" w:rsidP="00D658F9">
            <w:r>
              <w:t>A24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ADT_A30</w:t>
            </w:r>
          </w:p>
        </w:tc>
        <w:tc>
          <w:tcPr>
            <w:tcW w:w="2600" w:type="dxa"/>
            <w:tcBorders>
              <w:bottom w:val="single" w:sz="4" w:space="0" w:color="auto"/>
            </w:tcBorders>
            <w:shd w:val="clear" w:color="auto" w:fill="FFFFFF"/>
          </w:tcPr>
          <w:p w:rsidR="00D658F9" w:rsidRDefault="00D658F9" w:rsidP="00D658F9">
            <w:r>
              <w:t>A30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and removed as of V2.7</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ADT_A37</w:t>
            </w:r>
          </w:p>
        </w:tc>
        <w:tc>
          <w:tcPr>
            <w:tcW w:w="2600" w:type="dxa"/>
            <w:tcBorders>
              <w:bottom w:val="single" w:sz="4" w:space="0" w:color="auto"/>
            </w:tcBorders>
            <w:shd w:val="clear" w:color="auto" w:fill="F3F3F3"/>
          </w:tcPr>
          <w:p w:rsidR="00D658F9" w:rsidRDefault="00D658F9" w:rsidP="00D658F9">
            <w:r>
              <w:t>A37</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ADT_A38</w:t>
            </w:r>
          </w:p>
        </w:tc>
        <w:tc>
          <w:tcPr>
            <w:tcW w:w="2600" w:type="dxa"/>
            <w:tcBorders>
              <w:bottom w:val="single" w:sz="4" w:space="0" w:color="auto"/>
            </w:tcBorders>
            <w:shd w:val="clear" w:color="auto" w:fill="FFFFFF"/>
          </w:tcPr>
          <w:p w:rsidR="00D658F9" w:rsidRDefault="00D658F9" w:rsidP="00D658F9">
            <w:r>
              <w:t>A38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ADT_A39</w:t>
            </w:r>
          </w:p>
        </w:tc>
        <w:tc>
          <w:tcPr>
            <w:tcW w:w="2600" w:type="dxa"/>
            <w:tcBorders>
              <w:bottom w:val="single" w:sz="4" w:space="0" w:color="auto"/>
            </w:tcBorders>
            <w:shd w:val="clear" w:color="auto" w:fill="F3F3F3"/>
          </w:tcPr>
          <w:p w:rsidR="00D658F9" w:rsidRDefault="00D658F9" w:rsidP="00D658F9">
            <w:r>
              <w:t>A39, A40, A41, A42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ADT_A43</w:t>
            </w:r>
          </w:p>
        </w:tc>
        <w:tc>
          <w:tcPr>
            <w:tcW w:w="2600" w:type="dxa"/>
            <w:tcBorders>
              <w:bottom w:val="single" w:sz="4" w:space="0" w:color="auto"/>
            </w:tcBorders>
            <w:shd w:val="clear" w:color="auto" w:fill="FFFFFF"/>
          </w:tcPr>
          <w:p w:rsidR="00D658F9" w:rsidRDefault="00D658F9" w:rsidP="00D658F9">
            <w:r>
              <w:t>A43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ADT_A44</w:t>
            </w:r>
          </w:p>
        </w:tc>
        <w:tc>
          <w:tcPr>
            <w:tcW w:w="2600" w:type="dxa"/>
            <w:tcBorders>
              <w:bottom w:val="single" w:sz="4" w:space="0" w:color="auto"/>
            </w:tcBorders>
            <w:shd w:val="clear" w:color="auto" w:fill="F3F3F3"/>
          </w:tcPr>
          <w:p w:rsidR="00D658F9" w:rsidRDefault="00D658F9" w:rsidP="00D658F9">
            <w:r>
              <w:t>A44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ADT_A45</w:t>
            </w:r>
          </w:p>
        </w:tc>
        <w:tc>
          <w:tcPr>
            <w:tcW w:w="2600" w:type="dxa"/>
            <w:tcBorders>
              <w:bottom w:val="single" w:sz="4" w:space="0" w:color="auto"/>
            </w:tcBorders>
            <w:shd w:val="clear" w:color="auto" w:fill="FFFFFF"/>
          </w:tcPr>
          <w:p w:rsidR="00D658F9" w:rsidRDefault="00D658F9" w:rsidP="00D658F9">
            <w:r>
              <w:t>A45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ADT_A50</w:t>
            </w:r>
          </w:p>
        </w:tc>
        <w:tc>
          <w:tcPr>
            <w:tcW w:w="2600" w:type="dxa"/>
            <w:tcBorders>
              <w:bottom w:val="single" w:sz="4" w:space="0" w:color="auto"/>
            </w:tcBorders>
            <w:shd w:val="clear" w:color="auto" w:fill="F3F3F3"/>
          </w:tcPr>
          <w:p w:rsidR="00D658F9" w:rsidRDefault="00D658F9" w:rsidP="00D658F9">
            <w:r>
              <w:t>A50, A51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ADT_A52</w:t>
            </w:r>
          </w:p>
        </w:tc>
        <w:tc>
          <w:tcPr>
            <w:tcW w:w="2600" w:type="dxa"/>
            <w:tcBorders>
              <w:bottom w:val="single" w:sz="4" w:space="0" w:color="auto"/>
            </w:tcBorders>
            <w:shd w:val="clear" w:color="auto" w:fill="FFFFFF"/>
          </w:tcPr>
          <w:p w:rsidR="00D658F9" w:rsidRDefault="00D658F9" w:rsidP="00D658F9">
            <w:r>
              <w:t>A52, A53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ADT_A54</w:t>
            </w:r>
          </w:p>
        </w:tc>
        <w:tc>
          <w:tcPr>
            <w:tcW w:w="2600" w:type="dxa"/>
            <w:tcBorders>
              <w:bottom w:val="single" w:sz="4" w:space="0" w:color="auto"/>
            </w:tcBorders>
            <w:shd w:val="clear" w:color="auto" w:fill="F3F3F3"/>
          </w:tcPr>
          <w:p w:rsidR="00D658F9" w:rsidRDefault="00D658F9" w:rsidP="00D658F9">
            <w:r>
              <w:t>A54, A55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ADT_A60</w:t>
            </w:r>
          </w:p>
        </w:tc>
        <w:tc>
          <w:tcPr>
            <w:tcW w:w="2600" w:type="dxa"/>
            <w:tcBorders>
              <w:bottom w:val="single" w:sz="4" w:space="0" w:color="auto"/>
            </w:tcBorders>
            <w:shd w:val="clear" w:color="auto" w:fill="FFFFFF"/>
          </w:tcPr>
          <w:p w:rsidR="00D658F9" w:rsidRDefault="00D658F9" w:rsidP="00D658F9">
            <w:r>
              <w:t>A60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ADT_A61</w:t>
            </w:r>
          </w:p>
        </w:tc>
        <w:tc>
          <w:tcPr>
            <w:tcW w:w="2600" w:type="dxa"/>
            <w:tcBorders>
              <w:bottom w:val="single" w:sz="4" w:space="0" w:color="auto"/>
            </w:tcBorders>
            <w:shd w:val="clear" w:color="auto" w:fill="F3F3F3"/>
          </w:tcPr>
          <w:p w:rsidR="00D658F9" w:rsidRDefault="00D658F9" w:rsidP="00D658F9">
            <w:r>
              <w:t>A61, A62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BAR_P01</w:t>
            </w:r>
          </w:p>
        </w:tc>
        <w:tc>
          <w:tcPr>
            <w:tcW w:w="2600" w:type="dxa"/>
            <w:tcBorders>
              <w:bottom w:val="single" w:sz="4" w:space="0" w:color="auto"/>
            </w:tcBorders>
            <w:shd w:val="clear" w:color="auto" w:fill="FFFFFF"/>
          </w:tcPr>
          <w:p w:rsidR="00D658F9" w:rsidRDefault="00D658F9" w:rsidP="00D658F9">
            <w:r>
              <w:t>P01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BAR_P02</w:t>
            </w:r>
          </w:p>
        </w:tc>
        <w:tc>
          <w:tcPr>
            <w:tcW w:w="2600" w:type="dxa"/>
            <w:tcBorders>
              <w:bottom w:val="single" w:sz="4" w:space="0" w:color="auto"/>
            </w:tcBorders>
            <w:shd w:val="clear" w:color="auto" w:fill="F3F3F3"/>
          </w:tcPr>
          <w:p w:rsidR="00D658F9" w:rsidRDefault="00D658F9" w:rsidP="00D658F9">
            <w:r>
              <w:t>P02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BAR_P05</w:t>
            </w:r>
          </w:p>
        </w:tc>
        <w:tc>
          <w:tcPr>
            <w:tcW w:w="2600" w:type="dxa"/>
            <w:tcBorders>
              <w:bottom w:val="single" w:sz="4" w:space="0" w:color="auto"/>
            </w:tcBorders>
            <w:shd w:val="clear" w:color="auto" w:fill="FFFFFF"/>
          </w:tcPr>
          <w:p w:rsidR="00D658F9" w:rsidRDefault="00D658F9" w:rsidP="00D658F9">
            <w:r>
              <w:t>P05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BAR_P06</w:t>
            </w:r>
          </w:p>
        </w:tc>
        <w:tc>
          <w:tcPr>
            <w:tcW w:w="2600" w:type="dxa"/>
            <w:tcBorders>
              <w:bottom w:val="single" w:sz="4" w:space="0" w:color="auto"/>
            </w:tcBorders>
            <w:shd w:val="clear" w:color="auto" w:fill="F3F3F3"/>
          </w:tcPr>
          <w:p w:rsidR="00D658F9" w:rsidRDefault="00D658F9" w:rsidP="00D658F9">
            <w:r>
              <w:t>P06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BAR_P10</w:t>
            </w:r>
          </w:p>
        </w:tc>
        <w:tc>
          <w:tcPr>
            <w:tcW w:w="2600" w:type="dxa"/>
            <w:tcBorders>
              <w:bottom w:val="single" w:sz="4" w:space="0" w:color="auto"/>
            </w:tcBorders>
            <w:shd w:val="clear" w:color="auto" w:fill="FFFFFF"/>
          </w:tcPr>
          <w:p w:rsidR="00D658F9" w:rsidRDefault="00D658F9" w:rsidP="00D658F9">
            <w:r>
              <w:t>P10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BAR_P12</w:t>
            </w:r>
          </w:p>
        </w:tc>
        <w:tc>
          <w:tcPr>
            <w:tcW w:w="2600" w:type="dxa"/>
            <w:tcBorders>
              <w:bottom w:val="single" w:sz="4" w:space="0" w:color="auto"/>
            </w:tcBorders>
            <w:shd w:val="clear" w:color="auto" w:fill="F3F3F3"/>
          </w:tcPr>
          <w:p w:rsidR="00D658F9" w:rsidRDefault="00D658F9" w:rsidP="00D658F9">
            <w:r>
              <w:t>P12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BPS_O29</w:t>
            </w:r>
          </w:p>
        </w:tc>
        <w:tc>
          <w:tcPr>
            <w:tcW w:w="2600" w:type="dxa"/>
            <w:tcBorders>
              <w:bottom w:val="single" w:sz="4" w:space="0" w:color="auto"/>
            </w:tcBorders>
            <w:shd w:val="clear" w:color="auto" w:fill="FFFFFF"/>
          </w:tcPr>
          <w:p w:rsidR="00D658F9" w:rsidRDefault="00D658F9" w:rsidP="00D658F9">
            <w:r>
              <w:t>O29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BRP_O30</w:t>
            </w:r>
          </w:p>
        </w:tc>
        <w:tc>
          <w:tcPr>
            <w:tcW w:w="2600" w:type="dxa"/>
            <w:tcBorders>
              <w:bottom w:val="single" w:sz="4" w:space="0" w:color="auto"/>
            </w:tcBorders>
            <w:shd w:val="clear" w:color="auto" w:fill="F3F3F3"/>
          </w:tcPr>
          <w:p w:rsidR="00D658F9" w:rsidRDefault="00D658F9" w:rsidP="00D658F9">
            <w:r>
              <w:t>O30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BRT_O32</w:t>
            </w:r>
          </w:p>
        </w:tc>
        <w:tc>
          <w:tcPr>
            <w:tcW w:w="2600" w:type="dxa"/>
            <w:tcBorders>
              <w:bottom w:val="single" w:sz="4" w:space="0" w:color="auto"/>
            </w:tcBorders>
            <w:shd w:val="clear" w:color="auto" w:fill="FFFFFF"/>
          </w:tcPr>
          <w:p w:rsidR="00D658F9" w:rsidRDefault="00D658F9" w:rsidP="00D658F9">
            <w:r>
              <w:t>O32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BTS_O31</w:t>
            </w:r>
          </w:p>
        </w:tc>
        <w:tc>
          <w:tcPr>
            <w:tcW w:w="2600" w:type="dxa"/>
            <w:tcBorders>
              <w:bottom w:val="single" w:sz="4" w:space="0" w:color="auto"/>
            </w:tcBorders>
            <w:shd w:val="clear" w:color="auto" w:fill="F3F3F3"/>
          </w:tcPr>
          <w:p w:rsidR="00D658F9" w:rsidRDefault="00D658F9" w:rsidP="00D658F9">
            <w:r>
              <w:t>O31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CCF_I22</w:t>
            </w:r>
          </w:p>
        </w:tc>
        <w:tc>
          <w:tcPr>
            <w:tcW w:w="2600" w:type="dxa"/>
            <w:tcBorders>
              <w:bottom w:val="single" w:sz="4" w:space="0" w:color="auto"/>
            </w:tcBorders>
            <w:shd w:val="clear" w:color="auto" w:fill="FFFFFF"/>
          </w:tcPr>
          <w:p w:rsidR="00D658F9" w:rsidRDefault="00D658F9" w:rsidP="00D658F9">
            <w:r>
              <w:t>I22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CCI_I22</w:t>
            </w:r>
          </w:p>
        </w:tc>
        <w:tc>
          <w:tcPr>
            <w:tcW w:w="2600" w:type="dxa"/>
            <w:tcBorders>
              <w:bottom w:val="single" w:sz="4" w:space="0" w:color="auto"/>
            </w:tcBorders>
            <w:shd w:val="clear" w:color="auto" w:fill="F3F3F3"/>
          </w:tcPr>
          <w:p w:rsidR="00D658F9" w:rsidRDefault="00D658F9" w:rsidP="00D658F9">
            <w:r>
              <w:t>I22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CCM_I21</w:t>
            </w:r>
          </w:p>
        </w:tc>
        <w:tc>
          <w:tcPr>
            <w:tcW w:w="2600" w:type="dxa"/>
            <w:tcBorders>
              <w:bottom w:val="single" w:sz="4" w:space="0" w:color="auto"/>
            </w:tcBorders>
            <w:shd w:val="clear" w:color="auto" w:fill="FFFFFF"/>
          </w:tcPr>
          <w:p w:rsidR="00D658F9" w:rsidRDefault="00D658F9" w:rsidP="00D658F9">
            <w:r>
              <w:t>I21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CCQ_I19</w:t>
            </w:r>
          </w:p>
        </w:tc>
        <w:tc>
          <w:tcPr>
            <w:tcW w:w="2600" w:type="dxa"/>
            <w:tcBorders>
              <w:bottom w:val="single" w:sz="4" w:space="0" w:color="auto"/>
            </w:tcBorders>
            <w:shd w:val="clear" w:color="auto" w:fill="F3F3F3"/>
          </w:tcPr>
          <w:p w:rsidR="00D658F9" w:rsidRDefault="00D658F9" w:rsidP="00D658F9">
            <w:r>
              <w:t>I19</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CCR_I16</w:t>
            </w:r>
          </w:p>
        </w:tc>
        <w:tc>
          <w:tcPr>
            <w:tcW w:w="2600" w:type="dxa"/>
            <w:tcBorders>
              <w:bottom w:val="single" w:sz="4" w:space="0" w:color="auto"/>
            </w:tcBorders>
            <w:shd w:val="clear" w:color="auto" w:fill="FFFFFF"/>
          </w:tcPr>
          <w:p w:rsidR="00D658F9" w:rsidRDefault="00D658F9" w:rsidP="00D658F9">
            <w:r>
              <w:t>I16, |17, |18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CCU_I20</w:t>
            </w:r>
          </w:p>
        </w:tc>
        <w:tc>
          <w:tcPr>
            <w:tcW w:w="2600" w:type="dxa"/>
            <w:tcBorders>
              <w:bottom w:val="single" w:sz="4" w:space="0" w:color="auto"/>
            </w:tcBorders>
            <w:shd w:val="clear" w:color="auto" w:fill="F3F3F3"/>
          </w:tcPr>
          <w:p w:rsidR="00D658F9" w:rsidRDefault="00D658F9" w:rsidP="00D658F9">
            <w:r>
              <w:t>I20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CQU_I19</w:t>
            </w:r>
          </w:p>
        </w:tc>
        <w:tc>
          <w:tcPr>
            <w:tcW w:w="2600" w:type="dxa"/>
            <w:tcBorders>
              <w:bottom w:val="single" w:sz="4" w:space="0" w:color="auto"/>
            </w:tcBorders>
            <w:shd w:val="clear" w:color="auto" w:fill="FFFFFF"/>
          </w:tcPr>
          <w:p w:rsidR="00D658F9" w:rsidRDefault="00D658F9" w:rsidP="00D658F9">
            <w:r>
              <w:t>I19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CRM_C01</w:t>
            </w:r>
          </w:p>
        </w:tc>
        <w:tc>
          <w:tcPr>
            <w:tcW w:w="2600" w:type="dxa"/>
            <w:tcBorders>
              <w:bottom w:val="single" w:sz="4" w:space="0" w:color="auto"/>
            </w:tcBorders>
            <w:shd w:val="clear" w:color="auto" w:fill="F3F3F3"/>
          </w:tcPr>
          <w:p w:rsidR="00D658F9" w:rsidRDefault="00D658F9" w:rsidP="00D658F9">
            <w:r>
              <w:t>C01, C02, C03, C04, C05, C06, C07, C08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CSU_C09</w:t>
            </w:r>
          </w:p>
        </w:tc>
        <w:tc>
          <w:tcPr>
            <w:tcW w:w="2600" w:type="dxa"/>
            <w:tcBorders>
              <w:bottom w:val="single" w:sz="4" w:space="0" w:color="auto"/>
            </w:tcBorders>
            <w:shd w:val="clear" w:color="auto" w:fill="FFFFFF"/>
          </w:tcPr>
          <w:p w:rsidR="00D658F9" w:rsidRDefault="00D658F9" w:rsidP="00D658F9">
            <w:r>
              <w:t>C09, C10, C11, C12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DBC_O41</w:t>
            </w:r>
          </w:p>
        </w:tc>
        <w:tc>
          <w:tcPr>
            <w:tcW w:w="2600" w:type="dxa"/>
            <w:tcBorders>
              <w:bottom w:val="single" w:sz="4" w:space="0" w:color="auto"/>
            </w:tcBorders>
            <w:shd w:val="clear" w:color="auto" w:fill="F3F3F3"/>
          </w:tcPr>
          <w:p w:rsidR="00D658F9" w:rsidRDefault="00D658F9" w:rsidP="00D658F9">
            <w:r>
              <w:t>O41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DBC_O42</w:t>
            </w:r>
          </w:p>
        </w:tc>
        <w:tc>
          <w:tcPr>
            <w:tcW w:w="2600" w:type="dxa"/>
            <w:tcBorders>
              <w:bottom w:val="single" w:sz="4" w:space="0" w:color="auto"/>
            </w:tcBorders>
            <w:shd w:val="clear" w:color="auto" w:fill="FFFFFF"/>
          </w:tcPr>
          <w:p w:rsidR="00D658F9" w:rsidRDefault="00D658F9" w:rsidP="00D658F9">
            <w:r>
              <w:t>O42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DEL_O46</w:t>
            </w:r>
          </w:p>
        </w:tc>
        <w:tc>
          <w:tcPr>
            <w:tcW w:w="2600" w:type="dxa"/>
            <w:tcBorders>
              <w:bottom w:val="single" w:sz="4" w:space="0" w:color="auto"/>
            </w:tcBorders>
            <w:shd w:val="clear" w:color="auto" w:fill="F3F3F3"/>
          </w:tcPr>
          <w:p w:rsidR="00D658F9" w:rsidRDefault="00D658F9" w:rsidP="00D658F9">
            <w:r>
              <w:t>O46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DEO_O45</w:t>
            </w:r>
          </w:p>
        </w:tc>
        <w:tc>
          <w:tcPr>
            <w:tcW w:w="2600" w:type="dxa"/>
            <w:tcBorders>
              <w:bottom w:val="single" w:sz="4" w:space="0" w:color="auto"/>
            </w:tcBorders>
            <w:shd w:val="clear" w:color="auto" w:fill="FFFFFF"/>
          </w:tcPr>
          <w:p w:rsidR="00D658F9" w:rsidRDefault="00D658F9" w:rsidP="00D658F9">
            <w:r>
              <w:t>O45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DER_O44</w:t>
            </w:r>
          </w:p>
        </w:tc>
        <w:tc>
          <w:tcPr>
            <w:tcW w:w="2600" w:type="dxa"/>
            <w:tcBorders>
              <w:bottom w:val="single" w:sz="4" w:space="0" w:color="auto"/>
            </w:tcBorders>
            <w:shd w:val="clear" w:color="auto" w:fill="F3F3F3"/>
          </w:tcPr>
          <w:p w:rsidR="00D658F9" w:rsidRDefault="00D658F9" w:rsidP="00D658F9">
            <w:r>
              <w:t>O44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DFT_P03</w:t>
            </w:r>
          </w:p>
        </w:tc>
        <w:tc>
          <w:tcPr>
            <w:tcW w:w="2600" w:type="dxa"/>
            <w:tcBorders>
              <w:bottom w:val="single" w:sz="4" w:space="0" w:color="auto"/>
            </w:tcBorders>
            <w:shd w:val="clear" w:color="auto" w:fill="FFFFFF"/>
          </w:tcPr>
          <w:p w:rsidR="00D658F9" w:rsidRDefault="00D658F9" w:rsidP="00D658F9">
            <w:r>
              <w:t>P03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DFT_P11</w:t>
            </w:r>
          </w:p>
        </w:tc>
        <w:tc>
          <w:tcPr>
            <w:tcW w:w="2600" w:type="dxa"/>
            <w:tcBorders>
              <w:bottom w:val="single" w:sz="4" w:space="0" w:color="auto"/>
            </w:tcBorders>
            <w:shd w:val="clear" w:color="auto" w:fill="F3F3F3"/>
          </w:tcPr>
          <w:p w:rsidR="00D658F9" w:rsidRDefault="00D658F9" w:rsidP="00D658F9">
            <w:r>
              <w:t>P11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DOC_T12</w:t>
            </w:r>
          </w:p>
        </w:tc>
        <w:tc>
          <w:tcPr>
            <w:tcW w:w="2600" w:type="dxa"/>
            <w:tcBorders>
              <w:bottom w:val="single" w:sz="4" w:space="0" w:color="auto"/>
            </w:tcBorders>
            <w:shd w:val="clear" w:color="auto" w:fill="FFFFFF"/>
          </w:tcPr>
          <w:p w:rsidR="00D658F9" w:rsidRDefault="00D658F9" w:rsidP="00D658F9">
            <w:r>
              <w:t>T12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and removed as of V2.7</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DPR_O48</w:t>
            </w:r>
          </w:p>
        </w:tc>
        <w:tc>
          <w:tcPr>
            <w:tcW w:w="2600" w:type="dxa"/>
            <w:tcBorders>
              <w:bottom w:val="single" w:sz="4" w:space="0" w:color="auto"/>
            </w:tcBorders>
            <w:shd w:val="clear" w:color="auto" w:fill="F3F3F3"/>
          </w:tcPr>
          <w:p w:rsidR="00D658F9" w:rsidRDefault="00D658F9" w:rsidP="00D658F9">
            <w:r>
              <w:t>O48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DRC_O47</w:t>
            </w:r>
          </w:p>
        </w:tc>
        <w:tc>
          <w:tcPr>
            <w:tcW w:w="2600" w:type="dxa"/>
            <w:tcBorders>
              <w:bottom w:val="single" w:sz="4" w:space="0" w:color="auto"/>
            </w:tcBorders>
            <w:shd w:val="clear" w:color="auto" w:fill="FFFFFF"/>
          </w:tcPr>
          <w:p w:rsidR="00D658F9" w:rsidRDefault="00D658F9" w:rsidP="00D658F9">
            <w:r>
              <w:t>O47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DRG_O43</w:t>
            </w:r>
          </w:p>
        </w:tc>
        <w:tc>
          <w:tcPr>
            <w:tcW w:w="2600" w:type="dxa"/>
            <w:tcBorders>
              <w:bottom w:val="single" w:sz="4" w:space="0" w:color="auto"/>
            </w:tcBorders>
            <w:shd w:val="clear" w:color="auto" w:fill="F3F3F3"/>
          </w:tcPr>
          <w:p w:rsidR="00D658F9" w:rsidRDefault="00D658F9" w:rsidP="00D658F9">
            <w:r>
              <w:t>O43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EAC_U07</w:t>
            </w:r>
          </w:p>
        </w:tc>
        <w:tc>
          <w:tcPr>
            <w:tcW w:w="2600" w:type="dxa"/>
            <w:tcBorders>
              <w:bottom w:val="single" w:sz="4" w:space="0" w:color="auto"/>
            </w:tcBorders>
            <w:shd w:val="clear" w:color="auto" w:fill="FFFFFF"/>
          </w:tcPr>
          <w:p w:rsidR="00D658F9" w:rsidRDefault="00D658F9" w:rsidP="00D658F9">
            <w:r>
              <w:t>U07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EAN_U09</w:t>
            </w:r>
          </w:p>
        </w:tc>
        <w:tc>
          <w:tcPr>
            <w:tcW w:w="2600" w:type="dxa"/>
            <w:tcBorders>
              <w:bottom w:val="single" w:sz="4" w:space="0" w:color="auto"/>
            </w:tcBorders>
            <w:shd w:val="clear" w:color="auto" w:fill="F3F3F3"/>
          </w:tcPr>
          <w:p w:rsidR="00D658F9" w:rsidRDefault="00D658F9" w:rsidP="00D658F9">
            <w:r>
              <w:t>U09</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EAR_U08</w:t>
            </w:r>
          </w:p>
        </w:tc>
        <w:tc>
          <w:tcPr>
            <w:tcW w:w="2600" w:type="dxa"/>
            <w:tcBorders>
              <w:bottom w:val="single" w:sz="4" w:space="0" w:color="auto"/>
            </w:tcBorders>
            <w:shd w:val="clear" w:color="auto" w:fill="FFFFFF"/>
          </w:tcPr>
          <w:p w:rsidR="00D658F9" w:rsidRDefault="00D658F9" w:rsidP="00D658F9">
            <w:r>
              <w:t>U08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EHC_E01</w:t>
            </w:r>
          </w:p>
        </w:tc>
        <w:tc>
          <w:tcPr>
            <w:tcW w:w="2600" w:type="dxa"/>
            <w:tcBorders>
              <w:bottom w:val="single" w:sz="4" w:space="0" w:color="auto"/>
            </w:tcBorders>
            <w:shd w:val="clear" w:color="auto" w:fill="F3F3F3"/>
          </w:tcPr>
          <w:p w:rsidR="00D658F9" w:rsidRDefault="00D658F9" w:rsidP="00D658F9">
            <w:r>
              <w:t>E01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EHC_E02</w:t>
            </w:r>
          </w:p>
        </w:tc>
        <w:tc>
          <w:tcPr>
            <w:tcW w:w="2600" w:type="dxa"/>
            <w:tcBorders>
              <w:bottom w:val="single" w:sz="4" w:space="0" w:color="auto"/>
            </w:tcBorders>
            <w:shd w:val="clear" w:color="auto" w:fill="FFFFFF"/>
          </w:tcPr>
          <w:p w:rsidR="00D658F9" w:rsidRDefault="00D658F9" w:rsidP="00D658F9">
            <w:r>
              <w:t>E02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EHC_E04</w:t>
            </w:r>
          </w:p>
        </w:tc>
        <w:tc>
          <w:tcPr>
            <w:tcW w:w="2600" w:type="dxa"/>
            <w:tcBorders>
              <w:bottom w:val="single" w:sz="4" w:space="0" w:color="auto"/>
            </w:tcBorders>
            <w:shd w:val="clear" w:color="auto" w:fill="F3F3F3"/>
          </w:tcPr>
          <w:p w:rsidR="00D658F9" w:rsidRDefault="00D658F9" w:rsidP="00D658F9">
            <w:r>
              <w:t>E04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EHC_E10</w:t>
            </w:r>
          </w:p>
        </w:tc>
        <w:tc>
          <w:tcPr>
            <w:tcW w:w="2600" w:type="dxa"/>
            <w:tcBorders>
              <w:bottom w:val="single" w:sz="4" w:space="0" w:color="auto"/>
            </w:tcBorders>
            <w:shd w:val="clear" w:color="auto" w:fill="FFFFFF"/>
          </w:tcPr>
          <w:p w:rsidR="00D658F9" w:rsidRDefault="00D658F9" w:rsidP="00D658F9">
            <w:r>
              <w:t>E10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EHC_E12</w:t>
            </w:r>
          </w:p>
        </w:tc>
        <w:tc>
          <w:tcPr>
            <w:tcW w:w="2600" w:type="dxa"/>
            <w:tcBorders>
              <w:bottom w:val="single" w:sz="4" w:space="0" w:color="auto"/>
            </w:tcBorders>
            <w:shd w:val="clear" w:color="auto" w:fill="F3F3F3"/>
          </w:tcPr>
          <w:p w:rsidR="00D658F9" w:rsidRDefault="00D658F9" w:rsidP="00D658F9">
            <w:r>
              <w:t>E12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EHC_E13</w:t>
            </w:r>
          </w:p>
        </w:tc>
        <w:tc>
          <w:tcPr>
            <w:tcW w:w="2600" w:type="dxa"/>
            <w:tcBorders>
              <w:bottom w:val="single" w:sz="4" w:space="0" w:color="auto"/>
            </w:tcBorders>
            <w:shd w:val="clear" w:color="auto" w:fill="FFFFFF"/>
          </w:tcPr>
          <w:p w:rsidR="00D658F9" w:rsidRDefault="00D658F9" w:rsidP="00D658F9">
            <w:r>
              <w:t>E13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EHC_E15</w:t>
            </w:r>
          </w:p>
        </w:tc>
        <w:tc>
          <w:tcPr>
            <w:tcW w:w="2600" w:type="dxa"/>
            <w:tcBorders>
              <w:bottom w:val="single" w:sz="4" w:space="0" w:color="auto"/>
            </w:tcBorders>
            <w:shd w:val="clear" w:color="auto" w:fill="F3F3F3"/>
          </w:tcPr>
          <w:p w:rsidR="00D658F9" w:rsidRDefault="00D658F9" w:rsidP="00D658F9">
            <w:r>
              <w:t>E15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EHC_E20</w:t>
            </w:r>
          </w:p>
        </w:tc>
        <w:tc>
          <w:tcPr>
            <w:tcW w:w="2600" w:type="dxa"/>
            <w:tcBorders>
              <w:bottom w:val="single" w:sz="4" w:space="0" w:color="auto"/>
            </w:tcBorders>
            <w:shd w:val="clear" w:color="auto" w:fill="FFFFFF"/>
          </w:tcPr>
          <w:p w:rsidR="00D658F9" w:rsidRDefault="00D658F9" w:rsidP="00D658F9">
            <w:r>
              <w:t>E20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EHC_E21</w:t>
            </w:r>
          </w:p>
        </w:tc>
        <w:tc>
          <w:tcPr>
            <w:tcW w:w="2600" w:type="dxa"/>
            <w:tcBorders>
              <w:bottom w:val="single" w:sz="4" w:space="0" w:color="auto"/>
            </w:tcBorders>
            <w:shd w:val="clear" w:color="auto" w:fill="F3F3F3"/>
          </w:tcPr>
          <w:p w:rsidR="00D658F9" w:rsidRDefault="00D658F9" w:rsidP="00D658F9">
            <w:r>
              <w:t>E21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EHC_E24</w:t>
            </w:r>
          </w:p>
        </w:tc>
        <w:tc>
          <w:tcPr>
            <w:tcW w:w="2600" w:type="dxa"/>
            <w:tcBorders>
              <w:bottom w:val="single" w:sz="4" w:space="0" w:color="auto"/>
            </w:tcBorders>
            <w:shd w:val="clear" w:color="auto" w:fill="FFFFFF"/>
          </w:tcPr>
          <w:p w:rsidR="00D658F9" w:rsidRDefault="00D658F9" w:rsidP="00D658F9">
            <w:r>
              <w:t>E24</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ESR_U02</w:t>
            </w:r>
          </w:p>
        </w:tc>
        <w:tc>
          <w:tcPr>
            <w:tcW w:w="2600" w:type="dxa"/>
            <w:tcBorders>
              <w:bottom w:val="single" w:sz="4" w:space="0" w:color="auto"/>
            </w:tcBorders>
            <w:shd w:val="clear" w:color="auto" w:fill="F3F3F3"/>
          </w:tcPr>
          <w:p w:rsidR="00D658F9" w:rsidRDefault="00D658F9" w:rsidP="00D658F9">
            <w:r>
              <w:t>U02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ESU_U01</w:t>
            </w:r>
          </w:p>
        </w:tc>
        <w:tc>
          <w:tcPr>
            <w:tcW w:w="2600" w:type="dxa"/>
            <w:tcBorders>
              <w:bottom w:val="single" w:sz="4" w:space="0" w:color="auto"/>
            </w:tcBorders>
            <w:shd w:val="clear" w:color="auto" w:fill="FFFFFF"/>
          </w:tcPr>
          <w:p w:rsidR="00D658F9" w:rsidRDefault="00D658F9" w:rsidP="00D658F9">
            <w:r>
              <w:t>U01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INR_U06</w:t>
            </w:r>
          </w:p>
        </w:tc>
        <w:tc>
          <w:tcPr>
            <w:tcW w:w="2600" w:type="dxa"/>
            <w:tcBorders>
              <w:bottom w:val="single" w:sz="4" w:space="0" w:color="auto"/>
            </w:tcBorders>
            <w:shd w:val="clear" w:color="auto" w:fill="F3F3F3"/>
          </w:tcPr>
          <w:p w:rsidR="00D658F9" w:rsidRDefault="00D658F9" w:rsidP="00D658F9">
            <w:r>
              <w:t>U06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INU_U05</w:t>
            </w:r>
          </w:p>
        </w:tc>
        <w:tc>
          <w:tcPr>
            <w:tcW w:w="2600" w:type="dxa"/>
            <w:tcBorders>
              <w:bottom w:val="single" w:sz="4" w:space="0" w:color="auto"/>
            </w:tcBorders>
            <w:shd w:val="clear" w:color="auto" w:fill="FFFFFF"/>
          </w:tcPr>
          <w:p w:rsidR="00D658F9" w:rsidRDefault="00D658F9" w:rsidP="00D658F9">
            <w:r>
              <w:t>U05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INV_U14</w:t>
            </w:r>
          </w:p>
        </w:tc>
        <w:tc>
          <w:tcPr>
            <w:tcW w:w="2600" w:type="dxa"/>
            <w:tcBorders>
              <w:bottom w:val="single" w:sz="4" w:space="0" w:color="auto"/>
            </w:tcBorders>
            <w:shd w:val="clear" w:color="auto" w:fill="F3F3F3"/>
          </w:tcPr>
          <w:p w:rsidR="00D658F9" w:rsidRDefault="00D658F9" w:rsidP="00D658F9">
            <w:r>
              <w:t>Events U14</w:t>
            </w:r>
          </w:p>
        </w:tc>
        <w:tc>
          <w:tcPr>
            <w:tcW w:w="2600" w:type="dxa"/>
            <w:tcBorders>
              <w:bottom w:val="single" w:sz="4" w:space="0" w:color="auto"/>
            </w:tcBorders>
            <w:shd w:val="clear" w:color="auto" w:fill="F3F3F3"/>
          </w:tcPr>
          <w:p w:rsidR="00D658F9" w:rsidRDefault="00D658F9" w:rsidP="00D658F9">
            <w:r>
              <w:t>U14</w:t>
            </w:r>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LSU_U12</w:t>
            </w:r>
          </w:p>
        </w:tc>
        <w:tc>
          <w:tcPr>
            <w:tcW w:w="2600" w:type="dxa"/>
            <w:tcBorders>
              <w:bottom w:val="single" w:sz="4" w:space="0" w:color="auto"/>
            </w:tcBorders>
            <w:shd w:val="clear" w:color="auto" w:fill="FFFFFF"/>
          </w:tcPr>
          <w:p w:rsidR="00D658F9" w:rsidRDefault="00D658F9" w:rsidP="00D658F9">
            <w:r>
              <w:t>U12, U13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MDM_T01</w:t>
            </w:r>
          </w:p>
        </w:tc>
        <w:tc>
          <w:tcPr>
            <w:tcW w:w="2600" w:type="dxa"/>
            <w:tcBorders>
              <w:bottom w:val="single" w:sz="4" w:space="0" w:color="auto"/>
            </w:tcBorders>
            <w:shd w:val="clear" w:color="auto" w:fill="F3F3F3"/>
          </w:tcPr>
          <w:p w:rsidR="00D658F9" w:rsidRDefault="00D658F9" w:rsidP="00D658F9">
            <w:r>
              <w:t>T01, T03, T05, T07, T09, T11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MDM_T02</w:t>
            </w:r>
          </w:p>
        </w:tc>
        <w:tc>
          <w:tcPr>
            <w:tcW w:w="2600" w:type="dxa"/>
            <w:tcBorders>
              <w:bottom w:val="single" w:sz="4" w:space="0" w:color="auto"/>
            </w:tcBorders>
            <w:shd w:val="clear" w:color="auto" w:fill="FFFFFF"/>
          </w:tcPr>
          <w:p w:rsidR="00D658F9" w:rsidRDefault="00D658F9" w:rsidP="00D658F9">
            <w:r>
              <w:t>T02, T04, T06, T08, T10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MFK_M01</w:t>
            </w:r>
          </w:p>
        </w:tc>
        <w:tc>
          <w:tcPr>
            <w:tcW w:w="2600" w:type="dxa"/>
            <w:tcBorders>
              <w:bottom w:val="single" w:sz="4" w:space="0" w:color="auto"/>
            </w:tcBorders>
            <w:shd w:val="clear" w:color="auto" w:fill="F3F3F3"/>
          </w:tcPr>
          <w:p w:rsidR="00D658F9" w:rsidRDefault="00D658F9" w:rsidP="00D658F9">
            <w:r>
              <w:t>M01, M02, M03, M04, M05, M06, M07, M08, M09, M10, M11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MFN_M01</w:t>
            </w:r>
          </w:p>
        </w:tc>
        <w:tc>
          <w:tcPr>
            <w:tcW w:w="2600" w:type="dxa"/>
            <w:tcBorders>
              <w:bottom w:val="single" w:sz="4" w:space="0" w:color="auto"/>
            </w:tcBorders>
            <w:shd w:val="clear" w:color="auto" w:fill="FFFFFF"/>
          </w:tcPr>
          <w:p w:rsidR="00D658F9" w:rsidRDefault="00D658F9" w:rsidP="00D658F9">
            <w:r>
              <w:t>M01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and removed as of V2.7</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MFN_M02</w:t>
            </w:r>
          </w:p>
        </w:tc>
        <w:tc>
          <w:tcPr>
            <w:tcW w:w="2600" w:type="dxa"/>
            <w:tcBorders>
              <w:bottom w:val="single" w:sz="4" w:space="0" w:color="auto"/>
            </w:tcBorders>
            <w:shd w:val="clear" w:color="auto" w:fill="F3F3F3"/>
          </w:tcPr>
          <w:p w:rsidR="00D658F9" w:rsidRDefault="00D658F9" w:rsidP="00D658F9">
            <w:r>
              <w:t>M02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MFN_M03</w:t>
            </w:r>
          </w:p>
        </w:tc>
        <w:tc>
          <w:tcPr>
            <w:tcW w:w="2600" w:type="dxa"/>
            <w:tcBorders>
              <w:bottom w:val="single" w:sz="4" w:space="0" w:color="auto"/>
            </w:tcBorders>
            <w:shd w:val="clear" w:color="auto" w:fill="FFFFFF"/>
          </w:tcPr>
          <w:p w:rsidR="00D658F9" w:rsidRDefault="00D658F9" w:rsidP="00D658F9">
            <w:r>
              <w:t>M03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MFN_M04</w:t>
            </w:r>
          </w:p>
        </w:tc>
        <w:tc>
          <w:tcPr>
            <w:tcW w:w="2600" w:type="dxa"/>
            <w:tcBorders>
              <w:bottom w:val="single" w:sz="4" w:space="0" w:color="auto"/>
            </w:tcBorders>
            <w:shd w:val="clear" w:color="auto" w:fill="F3F3F3"/>
          </w:tcPr>
          <w:p w:rsidR="00D658F9" w:rsidRDefault="00D658F9" w:rsidP="00D658F9">
            <w:r>
              <w:t>M04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MFN_M05</w:t>
            </w:r>
          </w:p>
        </w:tc>
        <w:tc>
          <w:tcPr>
            <w:tcW w:w="2600" w:type="dxa"/>
            <w:tcBorders>
              <w:bottom w:val="single" w:sz="4" w:space="0" w:color="auto"/>
            </w:tcBorders>
            <w:shd w:val="clear" w:color="auto" w:fill="FFFFFF"/>
          </w:tcPr>
          <w:p w:rsidR="00D658F9" w:rsidRDefault="00D658F9" w:rsidP="00D658F9">
            <w:r>
              <w:t>M05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MFN_M06</w:t>
            </w:r>
          </w:p>
        </w:tc>
        <w:tc>
          <w:tcPr>
            <w:tcW w:w="2600" w:type="dxa"/>
            <w:tcBorders>
              <w:bottom w:val="single" w:sz="4" w:space="0" w:color="auto"/>
            </w:tcBorders>
            <w:shd w:val="clear" w:color="auto" w:fill="F3F3F3"/>
          </w:tcPr>
          <w:p w:rsidR="00D658F9" w:rsidRDefault="00D658F9" w:rsidP="00D658F9">
            <w:r>
              <w:t>M06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MFN_M07</w:t>
            </w:r>
          </w:p>
        </w:tc>
        <w:tc>
          <w:tcPr>
            <w:tcW w:w="2600" w:type="dxa"/>
            <w:tcBorders>
              <w:bottom w:val="single" w:sz="4" w:space="0" w:color="auto"/>
            </w:tcBorders>
            <w:shd w:val="clear" w:color="auto" w:fill="FFFFFF"/>
          </w:tcPr>
          <w:p w:rsidR="00D658F9" w:rsidRDefault="00D658F9" w:rsidP="00D658F9">
            <w:r>
              <w:t>M07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MFN_M08</w:t>
            </w:r>
          </w:p>
        </w:tc>
        <w:tc>
          <w:tcPr>
            <w:tcW w:w="2600" w:type="dxa"/>
            <w:tcBorders>
              <w:bottom w:val="single" w:sz="4" w:space="0" w:color="auto"/>
            </w:tcBorders>
            <w:shd w:val="clear" w:color="auto" w:fill="F3F3F3"/>
          </w:tcPr>
          <w:p w:rsidR="00D658F9" w:rsidRDefault="00D658F9" w:rsidP="00D658F9">
            <w:r>
              <w:t>M08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MFN_M09</w:t>
            </w:r>
          </w:p>
        </w:tc>
        <w:tc>
          <w:tcPr>
            <w:tcW w:w="2600" w:type="dxa"/>
            <w:tcBorders>
              <w:bottom w:val="single" w:sz="4" w:space="0" w:color="auto"/>
            </w:tcBorders>
            <w:shd w:val="clear" w:color="auto" w:fill="FFFFFF"/>
          </w:tcPr>
          <w:p w:rsidR="00D658F9" w:rsidRDefault="00D658F9" w:rsidP="00D658F9">
            <w:r>
              <w:t>M09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MFN_M10</w:t>
            </w:r>
          </w:p>
        </w:tc>
        <w:tc>
          <w:tcPr>
            <w:tcW w:w="2600" w:type="dxa"/>
            <w:tcBorders>
              <w:bottom w:val="single" w:sz="4" w:space="0" w:color="auto"/>
            </w:tcBorders>
            <w:shd w:val="clear" w:color="auto" w:fill="F3F3F3"/>
          </w:tcPr>
          <w:p w:rsidR="00D658F9" w:rsidRDefault="00D658F9" w:rsidP="00D658F9">
            <w:r>
              <w:t>M10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MFN_M11</w:t>
            </w:r>
          </w:p>
        </w:tc>
        <w:tc>
          <w:tcPr>
            <w:tcW w:w="2600" w:type="dxa"/>
            <w:tcBorders>
              <w:bottom w:val="single" w:sz="4" w:space="0" w:color="auto"/>
            </w:tcBorders>
            <w:shd w:val="clear" w:color="auto" w:fill="FFFFFF"/>
          </w:tcPr>
          <w:p w:rsidR="00D658F9" w:rsidRDefault="00D658F9" w:rsidP="00D658F9">
            <w:r>
              <w:t>M11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MFN_M12</w:t>
            </w:r>
          </w:p>
        </w:tc>
        <w:tc>
          <w:tcPr>
            <w:tcW w:w="2600" w:type="dxa"/>
            <w:tcBorders>
              <w:bottom w:val="single" w:sz="4" w:space="0" w:color="auto"/>
            </w:tcBorders>
            <w:shd w:val="clear" w:color="auto" w:fill="F3F3F3"/>
          </w:tcPr>
          <w:p w:rsidR="00D658F9" w:rsidRDefault="00D658F9" w:rsidP="00D658F9">
            <w:r>
              <w:t>M12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MFN_M13</w:t>
            </w:r>
          </w:p>
        </w:tc>
        <w:tc>
          <w:tcPr>
            <w:tcW w:w="2600" w:type="dxa"/>
            <w:tcBorders>
              <w:bottom w:val="single" w:sz="4" w:space="0" w:color="auto"/>
            </w:tcBorders>
            <w:shd w:val="clear" w:color="auto" w:fill="FFFFFF"/>
          </w:tcPr>
          <w:p w:rsidR="00D658F9" w:rsidRDefault="00D658F9" w:rsidP="00D658F9">
            <w:r>
              <w:t>M13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MFN_M15</w:t>
            </w:r>
          </w:p>
        </w:tc>
        <w:tc>
          <w:tcPr>
            <w:tcW w:w="2600" w:type="dxa"/>
            <w:tcBorders>
              <w:bottom w:val="single" w:sz="4" w:space="0" w:color="auto"/>
            </w:tcBorders>
            <w:shd w:val="clear" w:color="auto" w:fill="F3F3F3"/>
          </w:tcPr>
          <w:p w:rsidR="00D658F9" w:rsidRDefault="00D658F9" w:rsidP="00D658F9">
            <w:r>
              <w:t>M15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MFN_M16</w:t>
            </w:r>
          </w:p>
        </w:tc>
        <w:tc>
          <w:tcPr>
            <w:tcW w:w="2600" w:type="dxa"/>
            <w:tcBorders>
              <w:bottom w:val="single" w:sz="4" w:space="0" w:color="auto"/>
            </w:tcBorders>
            <w:shd w:val="clear" w:color="auto" w:fill="FFFFFF"/>
          </w:tcPr>
          <w:p w:rsidR="00D658F9" w:rsidRDefault="00D658F9" w:rsidP="00D658F9">
            <w:r>
              <w:t>M16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MFN_M17</w:t>
            </w:r>
          </w:p>
        </w:tc>
        <w:tc>
          <w:tcPr>
            <w:tcW w:w="2600" w:type="dxa"/>
            <w:tcBorders>
              <w:bottom w:val="single" w:sz="4" w:space="0" w:color="auto"/>
            </w:tcBorders>
            <w:shd w:val="clear" w:color="auto" w:fill="F3F3F3"/>
          </w:tcPr>
          <w:p w:rsidR="00D658F9" w:rsidRDefault="00D658F9" w:rsidP="00D658F9">
            <w:r>
              <w:t>M17</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MFN_M18</w:t>
            </w:r>
          </w:p>
        </w:tc>
        <w:tc>
          <w:tcPr>
            <w:tcW w:w="2600" w:type="dxa"/>
            <w:tcBorders>
              <w:bottom w:val="single" w:sz="4" w:space="0" w:color="auto"/>
            </w:tcBorders>
            <w:shd w:val="clear" w:color="auto" w:fill="FFFFFF"/>
          </w:tcPr>
          <w:p w:rsidR="00D658F9" w:rsidRDefault="00D658F9" w:rsidP="00D658F9">
            <w:r>
              <w:t>M18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MFQ_M01</w:t>
            </w:r>
          </w:p>
        </w:tc>
        <w:tc>
          <w:tcPr>
            <w:tcW w:w="2600" w:type="dxa"/>
            <w:tcBorders>
              <w:bottom w:val="single" w:sz="4" w:space="0" w:color="auto"/>
            </w:tcBorders>
            <w:shd w:val="clear" w:color="auto" w:fill="F3F3F3"/>
          </w:tcPr>
          <w:p w:rsidR="00D658F9" w:rsidRDefault="00D658F9" w:rsidP="00D658F9">
            <w:r>
              <w:t>M01, M02, M03, M04, M05, M06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MFR_M01</w:t>
            </w:r>
          </w:p>
        </w:tc>
        <w:tc>
          <w:tcPr>
            <w:tcW w:w="2600" w:type="dxa"/>
            <w:tcBorders>
              <w:bottom w:val="single" w:sz="4" w:space="0" w:color="auto"/>
            </w:tcBorders>
            <w:shd w:val="clear" w:color="auto" w:fill="FFFFFF"/>
          </w:tcPr>
          <w:p w:rsidR="00D658F9" w:rsidRDefault="00D658F9" w:rsidP="00D658F9">
            <w:r>
              <w:t>M01, M02, M03,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MFR_M04</w:t>
            </w:r>
          </w:p>
        </w:tc>
        <w:tc>
          <w:tcPr>
            <w:tcW w:w="2600" w:type="dxa"/>
            <w:tcBorders>
              <w:bottom w:val="single" w:sz="4" w:space="0" w:color="auto"/>
            </w:tcBorders>
            <w:shd w:val="clear" w:color="auto" w:fill="F3F3F3"/>
          </w:tcPr>
          <w:p w:rsidR="00D658F9" w:rsidRDefault="00D658F9" w:rsidP="00D658F9">
            <w:r>
              <w:t>M04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MFR_M05</w:t>
            </w:r>
          </w:p>
        </w:tc>
        <w:tc>
          <w:tcPr>
            <w:tcW w:w="2600" w:type="dxa"/>
            <w:tcBorders>
              <w:bottom w:val="single" w:sz="4" w:space="0" w:color="auto"/>
            </w:tcBorders>
            <w:shd w:val="clear" w:color="auto" w:fill="FFFFFF"/>
          </w:tcPr>
          <w:p w:rsidR="00D658F9" w:rsidRDefault="00D658F9" w:rsidP="00D658F9">
            <w:r>
              <w:t>M05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MFR_M06</w:t>
            </w:r>
          </w:p>
        </w:tc>
        <w:tc>
          <w:tcPr>
            <w:tcW w:w="2600" w:type="dxa"/>
            <w:tcBorders>
              <w:bottom w:val="single" w:sz="4" w:space="0" w:color="auto"/>
            </w:tcBorders>
            <w:shd w:val="clear" w:color="auto" w:fill="F3F3F3"/>
          </w:tcPr>
          <w:p w:rsidR="00D658F9" w:rsidRDefault="00D658F9" w:rsidP="00D658F9">
            <w:r>
              <w:t>M06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MFR_M07</w:t>
            </w:r>
          </w:p>
        </w:tc>
        <w:tc>
          <w:tcPr>
            <w:tcW w:w="2600" w:type="dxa"/>
            <w:tcBorders>
              <w:bottom w:val="single" w:sz="4" w:space="0" w:color="auto"/>
            </w:tcBorders>
            <w:shd w:val="clear" w:color="auto" w:fill="FFFFFF"/>
          </w:tcPr>
          <w:p w:rsidR="00D658F9" w:rsidRDefault="00D658F9" w:rsidP="00D658F9">
            <w:r>
              <w:t>M07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NMD_N02</w:t>
            </w:r>
          </w:p>
        </w:tc>
        <w:tc>
          <w:tcPr>
            <w:tcW w:w="2600" w:type="dxa"/>
            <w:tcBorders>
              <w:bottom w:val="single" w:sz="4" w:space="0" w:color="auto"/>
            </w:tcBorders>
            <w:shd w:val="clear" w:color="auto" w:fill="F3F3F3"/>
          </w:tcPr>
          <w:p w:rsidR="00D658F9" w:rsidRDefault="00D658F9" w:rsidP="00D658F9">
            <w:r>
              <w:t>N02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NMQ_N01</w:t>
            </w:r>
          </w:p>
        </w:tc>
        <w:tc>
          <w:tcPr>
            <w:tcW w:w="2600" w:type="dxa"/>
            <w:tcBorders>
              <w:bottom w:val="single" w:sz="4" w:space="0" w:color="auto"/>
            </w:tcBorders>
            <w:shd w:val="clear" w:color="auto" w:fill="FFFFFF"/>
          </w:tcPr>
          <w:p w:rsidR="00D658F9" w:rsidRDefault="00D658F9" w:rsidP="00D658F9">
            <w:r>
              <w:t>N01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NMR_N01</w:t>
            </w:r>
          </w:p>
        </w:tc>
        <w:tc>
          <w:tcPr>
            <w:tcW w:w="2600" w:type="dxa"/>
            <w:tcBorders>
              <w:bottom w:val="single" w:sz="4" w:space="0" w:color="auto"/>
            </w:tcBorders>
            <w:shd w:val="clear" w:color="auto" w:fill="F3F3F3"/>
          </w:tcPr>
          <w:p w:rsidR="00D658F9" w:rsidRDefault="00D658F9" w:rsidP="00D658F9">
            <w:r>
              <w:t>N01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OMB_O27</w:t>
            </w:r>
          </w:p>
        </w:tc>
        <w:tc>
          <w:tcPr>
            <w:tcW w:w="2600" w:type="dxa"/>
            <w:tcBorders>
              <w:bottom w:val="single" w:sz="4" w:space="0" w:color="auto"/>
            </w:tcBorders>
            <w:shd w:val="clear" w:color="auto" w:fill="FFFFFF"/>
          </w:tcPr>
          <w:p w:rsidR="00D658F9" w:rsidRDefault="00D658F9" w:rsidP="00D658F9">
            <w:r>
              <w:t>O27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OMD_O03</w:t>
            </w:r>
          </w:p>
        </w:tc>
        <w:tc>
          <w:tcPr>
            <w:tcW w:w="2600" w:type="dxa"/>
            <w:tcBorders>
              <w:bottom w:val="single" w:sz="4" w:space="0" w:color="auto"/>
            </w:tcBorders>
            <w:shd w:val="clear" w:color="auto" w:fill="F3F3F3"/>
          </w:tcPr>
          <w:p w:rsidR="00D658F9" w:rsidRDefault="00D658F9" w:rsidP="00D658F9">
            <w:r>
              <w:t>O03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OMG_O19</w:t>
            </w:r>
          </w:p>
        </w:tc>
        <w:tc>
          <w:tcPr>
            <w:tcW w:w="2600" w:type="dxa"/>
            <w:tcBorders>
              <w:bottom w:val="single" w:sz="4" w:space="0" w:color="auto"/>
            </w:tcBorders>
            <w:shd w:val="clear" w:color="auto" w:fill="FFFFFF"/>
          </w:tcPr>
          <w:p w:rsidR="00D658F9" w:rsidRDefault="00D658F9" w:rsidP="00D658F9">
            <w:r>
              <w:t>O19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OMI_O23</w:t>
            </w:r>
          </w:p>
        </w:tc>
        <w:tc>
          <w:tcPr>
            <w:tcW w:w="2600" w:type="dxa"/>
            <w:tcBorders>
              <w:bottom w:val="single" w:sz="4" w:space="0" w:color="auto"/>
            </w:tcBorders>
            <w:shd w:val="clear" w:color="auto" w:fill="F3F3F3"/>
          </w:tcPr>
          <w:p w:rsidR="00D658F9" w:rsidRDefault="00D658F9" w:rsidP="00D658F9">
            <w:r>
              <w:t>O23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OML_O21</w:t>
            </w:r>
          </w:p>
        </w:tc>
        <w:tc>
          <w:tcPr>
            <w:tcW w:w="2600" w:type="dxa"/>
            <w:tcBorders>
              <w:bottom w:val="single" w:sz="4" w:space="0" w:color="auto"/>
            </w:tcBorders>
            <w:shd w:val="clear" w:color="auto" w:fill="FFFFFF"/>
          </w:tcPr>
          <w:p w:rsidR="00D658F9" w:rsidRDefault="00D658F9" w:rsidP="00D658F9">
            <w:r>
              <w:t>O21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OML_O33</w:t>
            </w:r>
          </w:p>
        </w:tc>
        <w:tc>
          <w:tcPr>
            <w:tcW w:w="2600" w:type="dxa"/>
            <w:tcBorders>
              <w:bottom w:val="single" w:sz="4" w:space="0" w:color="auto"/>
            </w:tcBorders>
            <w:shd w:val="clear" w:color="auto" w:fill="F3F3F3"/>
          </w:tcPr>
          <w:p w:rsidR="00D658F9" w:rsidRDefault="00D658F9" w:rsidP="00D658F9">
            <w:r>
              <w:t>O33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OML_O35</w:t>
            </w:r>
          </w:p>
        </w:tc>
        <w:tc>
          <w:tcPr>
            <w:tcW w:w="2600" w:type="dxa"/>
            <w:tcBorders>
              <w:bottom w:val="single" w:sz="4" w:space="0" w:color="auto"/>
            </w:tcBorders>
            <w:shd w:val="clear" w:color="auto" w:fill="FFFFFF"/>
          </w:tcPr>
          <w:p w:rsidR="00D658F9" w:rsidRDefault="00D658F9" w:rsidP="00D658F9">
            <w:r>
              <w:t>O35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OML_O39</w:t>
            </w:r>
          </w:p>
        </w:tc>
        <w:tc>
          <w:tcPr>
            <w:tcW w:w="2600" w:type="dxa"/>
            <w:tcBorders>
              <w:bottom w:val="single" w:sz="4" w:space="0" w:color="auto"/>
            </w:tcBorders>
            <w:shd w:val="clear" w:color="auto" w:fill="F3F3F3"/>
          </w:tcPr>
          <w:p w:rsidR="00D658F9" w:rsidRDefault="00D658F9" w:rsidP="00D658F9">
            <w:r>
              <w:t>O39</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36" w:author="Frank Oemig" w:date="2023-06-16T19:36:00Z">
              <w:r>
                <w:t>OML_O59</w:t>
              </w:r>
            </w:ins>
          </w:p>
        </w:tc>
        <w:tc>
          <w:tcPr>
            <w:tcW w:w="2600" w:type="dxa"/>
            <w:tcBorders>
              <w:bottom w:val="single" w:sz="4" w:space="0" w:color="auto"/>
            </w:tcBorders>
            <w:shd w:val="clear" w:color="auto" w:fill="FFFFFF"/>
          </w:tcPr>
          <w:p w:rsidR="00D658F9" w:rsidRDefault="00D658F9" w:rsidP="00D658F9">
            <w:ins w:id="337" w:author="Frank Oemig" w:date="2023-06-16T19:36:00Z">
              <w:r>
                <w:t>Laboratory Fulfillment request with REL segment</w:t>
              </w:r>
            </w:ins>
          </w:p>
        </w:tc>
        <w:tc>
          <w:tcPr>
            <w:tcW w:w="2600" w:type="dxa"/>
            <w:tcBorders>
              <w:bottom w:val="single" w:sz="4" w:space="0" w:color="auto"/>
            </w:tcBorders>
            <w:shd w:val="clear" w:color="auto" w:fill="FFFFFF"/>
          </w:tcPr>
          <w:p w:rsidR="00D658F9" w:rsidRDefault="00D658F9" w:rsidP="00D658F9">
            <w:ins w:id="338" w:author="Frank Oemig" w:date="2023-06-16T19:36:00Z">
              <w:r>
                <w:t>Laboratory order message structure for fulfillment request with REL segment</w:t>
              </w:r>
            </w:ins>
          </w:p>
        </w:tc>
        <w:tc>
          <w:tcPr>
            <w:tcW w:w="2000" w:type="dxa"/>
            <w:tcBorders>
              <w:bottom w:val="single" w:sz="4" w:space="0" w:color="auto"/>
            </w:tcBorders>
            <w:shd w:val="clear" w:color="auto" w:fill="FFFFFF"/>
          </w:tcPr>
          <w:p w:rsidR="00D658F9" w:rsidRDefault="00D658F9" w:rsidP="00D658F9">
            <w:ins w:id="339" w:author="Frank Oemig" w:date="2023-06-16T19:36:00Z">
              <w:r>
                <w:t>An example is the IHE LCC profile describes this message in the LAB-7 transaction</w:t>
              </w:r>
            </w:ins>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OMN_O07</w:t>
            </w:r>
          </w:p>
        </w:tc>
        <w:tc>
          <w:tcPr>
            <w:tcW w:w="2600" w:type="dxa"/>
            <w:tcBorders>
              <w:bottom w:val="single" w:sz="4" w:space="0" w:color="auto"/>
            </w:tcBorders>
            <w:shd w:val="clear" w:color="auto" w:fill="F3F3F3"/>
          </w:tcPr>
          <w:p w:rsidR="00D658F9" w:rsidRDefault="00D658F9" w:rsidP="00D658F9">
            <w:r>
              <w:t>O07</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OMP_O09</w:t>
            </w:r>
          </w:p>
        </w:tc>
        <w:tc>
          <w:tcPr>
            <w:tcW w:w="2600" w:type="dxa"/>
            <w:tcBorders>
              <w:bottom w:val="single" w:sz="4" w:space="0" w:color="auto"/>
            </w:tcBorders>
            <w:shd w:val="clear" w:color="auto" w:fill="FFFFFF"/>
          </w:tcPr>
          <w:p w:rsidR="00D658F9" w:rsidRDefault="00D658F9" w:rsidP="00D658F9">
            <w:r>
              <w:t>O09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OMQ_O42</w:t>
            </w:r>
          </w:p>
        </w:tc>
        <w:tc>
          <w:tcPr>
            <w:tcW w:w="2600" w:type="dxa"/>
            <w:tcBorders>
              <w:bottom w:val="single" w:sz="4" w:space="0" w:color="auto"/>
            </w:tcBorders>
            <w:shd w:val="clear" w:color="auto" w:fill="F3F3F3"/>
          </w:tcPr>
          <w:p w:rsidR="00D658F9" w:rsidRDefault="00D658F9" w:rsidP="00D658F9">
            <w:r>
              <w:t>O42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 was added erroneously in 2016</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40" w:author="Frank Oemig" w:date="2023-06-16T19:36:00Z">
              <w:r>
                <w:t>OMQ_O57</w:t>
              </w:r>
            </w:ins>
          </w:p>
        </w:tc>
        <w:tc>
          <w:tcPr>
            <w:tcW w:w="2600" w:type="dxa"/>
            <w:tcBorders>
              <w:bottom w:val="single" w:sz="4" w:space="0" w:color="auto"/>
            </w:tcBorders>
            <w:shd w:val="clear" w:color="auto" w:fill="FFFFFF"/>
          </w:tcPr>
          <w:p w:rsidR="00D658F9" w:rsidRDefault="00D658F9" w:rsidP="00D658F9">
            <w:ins w:id="341" w:author="Frank Oemig" w:date="2023-06-16T19:36:00Z">
              <w:r>
                <w:t>O57</w:t>
              </w:r>
            </w:ins>
          </w:p>
        </w:tc>
        <w:tc>
          <w:tcPr>
            <w:tcW w:w="2600" w:type="dxa"/>
            <w:tcBorders>
              <w:bottom w:val="single" w:sz="4" w:space="0" w:color="auto"/>
            </w:tcBorders>
            <w:shd w:val="clear" w:color="auto" w:fill="FFFFFF"/>
          </w:tcPr>
          <w:p w:rsidR="00D658F9" w:rsidRDefault="00D658F9" w:rsidP="00D658F9">
            <w:ins w:id="342" w:author="Frank Oemig" w:date="2023-06-16T19:36:00Z">
              <w:r>
                <w:t>Identifier  for the message structure for an OMQ message with a trigger event of General Order Message with Document Payload (O57)</w:t>
              </w:r>
            </w:ins>
          </w:p>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OMS_O05</w:t>
            </w:r>
          </w:p>
        </w:tc>
        <w:tc>
          <w:tcPr>
            <w:tcW w:w="2600" w:type="dxa"/>
            <w:tcBorders>
              <w:bottom w:val="single" w:sz="4" w:space="0" w:color="auto"/>
            </w:tcBorders>
            <w:shd w:val="clear" w:color="auto" w:fill="F3F3F3"/>
          </w:tcPr>
          <w:p w:rsidR="00D658F9" w:rsidRDefault="00D658F9" w:rsidP="00D658F9">
            <w:r>
              <w:t>O05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OPL_O37</w:t>
            </w:r>
          </w:p>
        </w:tc>
        <w:tc>
          <w:tcPr>
            <w:tcW w:w="2600" w:type="dxa"/>
            <w:tcBorders>
              <w:bottom w:val="single" w:sz="4" w:space="0" w:color="auto"/>
            </w:tcBorders>
            <w:shd w:val="clear" w:color="auto" w:fill="FFFFFF"/>
          </w:tcPr>
          <w:p w:rsidR="00D658F9" w:rsidRDefault="00D658F9" w:rsidP="00D658F9">
            <w:r>
              <w:t>O37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OPR_O38</w:t>
            </w:r>
          </w:p>
        </w:tc>
        <w:tc>
          <w:tcPr>
            <w:tcW w:w="2600" w:type="dxa"/>
            <w:tcBorders>
              <w:bottom w:val="single" w:sz="4" w:space="0" w:color="auto"/>
            </w:tcBorders>
            <w:shd w:val="clear" w:color="auto" w:fill="F3F3F3"/>
          </w:tcPr>
          <w:p w:rsidR="00D658F9" w:rsidRDefault="00D658F9" w:rsidP="00D658F9">
            <w:r>
              <w:t>O38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OPU_R25</w:t>
            </w:r>
          </w:p>
        </w:tc>
        <w:tc>
          <w:tcPr>
            <w:tcW w:w="2600" w:type="dxa"/>
            <w:tcBorders>
              <w:bottom w:val="single" w:sz="4" w:space="0" w:color="auto"/>
            </w:tcBorders>
            <w:shd w:val="clear" w:color="auto" w:fill="FFFFFF"/>
          </w:tcPr>
          <w:p w:rsidR="00D658F9" w:rsidRDefault="00D658F9" w:rsidP="00D658F9">
            <w:r>
              <w:t>R25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ORA_R33</w:t>
            </w:r>
          </w:p>
        </w:tc>
        <w:tc>
          <w:tcPr>
            <w:tcW w:w="2600" w:type="dxa"/>
            <w:tcBorders>
              <w:bottom w:val="single" w:sz="4" w:space="0" w:color="auto"/>
            </w:tcBorders>
            <w:shd w:val="clear" w:color="auto" w:fill="F3F3F3"/>
          </w:tcPr>
          <w:p w:rsidR="00D658F9" w:rsidRDefault="00D658F9" w:rsidP="00D658F9">
            <w:r>
              <w:t>R33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ORA_R41</w:t>
            </w:r>
          </w:p>
        </w:tc>
        <w:tc>
          <w:tcPr>
            <w:tcW w:w="2600" w:type="dxa"/>
            <w:tcBorders>
              <w:bottom w:val="single" w:sz="4" w:space="0" w:color="auto"/>
            </w:tcBorders>
            <w:shd w:val="clear" w:color="auto" w:fill="FFFFFF"/>
          </w:tcPr>
          <w:p w:rsidR="00D658F9" w:rsidRDefault="00D658F9" w:rsidP="00D658F9">
            <w:r>
              <w:t>R41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ORB_O28</w:t>
            </w:r>
          </w:p>
        </w:tc>
        <w:tc>
          <w:tcPr>
            <w:tcW w:w="2600" w:type="dxa"/>
            <w:tcBorders>
              <w:bottom w:val="single" w:sz="4" w:space="0" w:color="auto"/>
            </w:tcBorders>
            <w:shd w:val="clear" w:color="auto" w:fill="F3F3F3"/>
          </w:tcPr>
          <w:p w:rsidR="00D658F9" w:rsidRDefault="00D658F9" w:rsidP="00D658F9">
            <w:r>
              <w:t>O28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ORD_O04</w:t>
            </w:r>
          </w:p>
        </w:tc>
        <w:tc>
          <w:tcPr>
            <w:tcW w:w="2600" w:type="dxa"/>
            <w:tcBorders>
              <w:bottom w:val="single" w:sz="4" w:space="0" w:color="auto"/>
            </w:tcBorders>
            <w:shd w:val="clear" w:color="auto" w:fill="FFFFFF"/>
          </w:tcPr>
          <w:p w:rsidR="00D658F9" w:rsidRDefault="00D658F9" w:rsidP="00D658F9">
            <w:r>
              <w:t>O04</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ORF_R04</w:t>
            </w:r>
          </w:p>
        </w:tc>
        <w:tc>
          <w:tcPr>
            <w:tcW w:w="2600" w:type="dxa"/>
            <w:tcBorders>
              <w:bottom w:val="single" w:sz="4" w:space="0" w:color="auto"/>
            </w:tcBorders>
            <w:shd w:val="clear" w:color="auto" w:fill="F3F3F3"/>
          </w:tcPr>
          <w:p w:rsidR="00D658F9" w:rsidRDefault="00D658F9" w:rsidP="00D658F9">
            <w:r>
              <w:t>R04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ORG_O20</w:t>
            </w:r>
          </w:p>
        </w:tc>
        <w:tc>
          <w:tcPr>
            <w:tcW w:w="2600" w:type="dxa"/>
            <w:tcBorders>
              <w:bottom w:val="single" w:sz="4" w:space="0" w:color="auto"/>
            </w:tcBorders>
            <w:shd w:val="clear" w:color="auto" w:fill="FFFFFF"/>
          </w:tcPr>
          <w:p w:rsidR="00D658F9" w:rsidRDefault="00D658F9" w:rsidP="00D658F9">
            <w:r>
              <w:t>O20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ORI_O24</w:t>
            </w:r>
          </w:p>
        </w:tc>
        <w:tc>
          <w:tcPr>
            <w:tcW w:w="2600" w:type="dxa"/>
            <w:tcBorders>
              <w:bottom w:val="single" w:sz="4" w:space="0" w:color="auto"/>
            </w:tcBorders>
            <w:shd w:val="clear" w:color="auto" w:fill="F3F3F3"/>
          </w:tcPr>
          <w:p w:rsidR="00D658F9" w:rsidRDefault="00D658F9" w:rsidP="00D658F9">
            <w:r>
              <w:t>O24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ORL_O22</w:t>
            </w:r>
          </w:p>
        </w:tc>
        <w:tc>
          <w:tcPr>
            <w:tcW w:w="2600" w:type="dxa"/>
            <w:tcBorders>
              <w:bottom w:val="single" w:sz="4" w:space="0" w:color="auto"/>
            </w:tcBorders>
            <w:shd w:val="clear" w:color="auto" w:fill="FFFFFF"/>
          </w:tcPr>
          <w:p w:rsidR="00D658F9" w:rsidRDefault="00D658F9" w:rsidP="00D658F9">
            <w:r>
              <w:t>O22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ORL_O34</w:t>
            </w:r>
          </w:p>
        </w:tc>
        <w:tc>
          <w:tcPr>
            <w:tcW w:w="2600" w:type="dxa"/>
            <w:tcBorders>
              <w:bottom w:val="single" w:sz="4" w:space="0" w:color="auto"/>
            </w:tcBorders>
            <w:shd w:val="clear" w:color="auto" w:fill="F3F3F3"/>
          </w:tcPr>
          <w:p w:rsidR="00D658F9" w:rsidRDefault="00D658F9" w:rsidP="00D658F9">
            <w:r>
              <w:t>O34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ORL_O36</w:t>
            </w:r>
          </w:p>
        </w:tc>
        <w:tc>
          <w:tcPr>
            <w:tcW w:w="2600" w:type="dxa"/>
            <w:tcBorders>
              <w:bottom w:val="single" w:sz="4" w:space="0" w:color="auto"/>
            </w:tcBorders>
            <w:shd w:val="clear" w:color="auto" w:fill="FFFFFF"/>
          </w:tcPr>
          <w:p w:rsidR="00D658F9" w:rsidRDefault="00D658F9" w:rsidP="00D658F9">
            <w:r>
              <w:t>O36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ORL_O40</w:t>
            </w:r>
          </w:p>
        </w:tc>
        <w:tc>
          <w:tcPr>
            <w:tcW w:w="2600" w:type="dxa"/>
            <w:tcBorders>
              <w:bottom w:val="single" w:sz="4" w:space="0" w:color="auto"/>
            </w:tcBorders>
            <w:shd w:val="clear" w:color="auto" w:fill="F3F3F3"/>
          </w:tcPr>
          <w:p w:rsidR="00D658F9" w:rsidRDefault="00D658F9" w:rsidP="00D658F9">
            <w:r>
              <w:t>O40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ORL_O41</w:t>
            </w:r>
          </w:p>
        </w:tc>
        <w:tc>
          <w:tcPr>
            <w:tcW w:w="2600" w:type="dxa"/>
            <w:tcBorders>
              <w:bottom w:val="single" w:sz="4" w:space="0" w:color="auto"/>
            </w:tcBorders>
            <w:shd w:val="clear" w:color="auto" w:fill="FFFFFF"/>
          </w:tcPr>
          <w:p w:rsidR="00D658F9" w:rsidRDefault="00D658F9" w:rsidP="00D658F9">
            <w:r>
              <w:t>O41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was added erroneously in 2016</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ORL_O42</w:t>
            </w:r>
          </w:p>
        </w:tc>
        <w:tc>
          <w:tcPr>
            <w:tcW w:w="2600" w:type="dxa"/>
            <w:tcBorders>
              <w:bottom w:val="single" w:sz="4" w:space="0" w:color="auto"/>
            </w:tcBorders>
            <w:shd w:val="clear" w:color="auto" w:fill="F3F3F3"/>
          </w:tcPr>
          <w:p w:rsidR="00D658F9" w:rsidRDefault="00D658F9" w:rsidP="00D658F9">
            <w:r>
              <w:t>O42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 was added erroneously in 2016</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ORL_O43</w:t>
            </w:r>
          </w:p>
        </w:tc>
        <w:tc>
          <w:tcPr>
            <w:tcW w:w="2600" w:type="dxa"/>
            <w:tcBorders>
              <w:bottom w:val="single" w:sz="4" w:space="0" w:color="auto"/>
            </w:tcBorders>
            <w:shd w:val="clear" w:color="auto" w:fill="FFFFFF"/>
          </w:tcPr>
          <w:p w:rsidR="00D658F9" w:rsidRDefault="00D658F9" w:rsidP="00D658F9">
            <w:r>
              <w:t>O43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was added erroneously in 2016</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ORL_O44</w:t>
            </w:r>
          </w:p>
        </w:tc>
        <w:tc>
          <w:tcPr>
            <w:tcW w:w="2600" w:type="dxa"/>
            <w:tcBorders>
              <w:bottom w:val="single" w:sz="4" w:space="0" w:color="auto"/>
            </w:tcBorders>
            <w:shd w:val="clear" w:color="auto" w:fill="F3F3F3"/>
          </w:tcPr>
          <w:p w:rsidR="00D658F9" w:rsidRDefault="00D658F9" w:rsidP="00D658F9">
            <w:r>
              <w:t>O44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 was added erroneously in 2016</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43" w:author="Frank Oemig" w:date="2023-06-16T19:36:00Z">
              <w:r>
                <w:t>ORL_O53</w:t>
              </w:r>
            </w:ins>
          </w:p>
        </w:tc>
        <w:tc>
          <w:tcPr>
            <w:tcW w:w="2600" w:type="dxa"/>
            <w:tcBorders>
              <w:bottom w:val="single" w:sz="4" w:space="0" w:color="auto"/>
            </w:tcBorders>
            <w:shd w:val="clear" w:color="auto" w:fill="FFFFFF"/>
          </w:tcPr>
          <w:p w:rsidR="00D658F9" w:rsidRDefault="00D658F9" w:rsidP="00D658F9">
            <w:ins w:id="344" w:author="Frank Oemig" w:date="2023-06-16T19:36:00Z">
              <w:r>
                <w:t>O53</w:t>
              </w:r>
            </w:ins>
          </w:p>
        </w:tc>
        <w:tc>
          <w:tcPr>
            <w:tcW w:w="2600" w:type="dxa"/>
            <w:tcBorders>
              <w:bottom w:val="single" w:sz="4" w:space="0" w:color="auto"/>
            </w:tcBorders>
            <w:shd w:val="clear" w:color="auto" w:fill="FFFFFF"/>
          </w:tcPr>
          <w:p w:rsidR="00D658F9" w:rsidRDefault="00D658F9" w:rsidP="00D658F9">
            <w:ins w:id="345" w:author="Frank Oemig" w:date="2023-06-16T19:36:00Z">
              <w:r>
                <w:t>Identifier  for the message structure for an ORL message with a trigger event of - General Laboratory Order Acknowledgment Message (Patient Optional) (O53)</w:t>
              </w:r>
            </w:ins>
          </w:p>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46" w:author="Frank Oemig" w:date="2023-06-16T19:36:00Z">
              <w:r>
                <w:t>ORL_O54</w:t>
              </w:r>
            </w:ins>
          </w:p>
        </w:tc>
        <w:tc>
          <w:tcPr>
            <w:tcW w:w="2600" w:type="dxa"/>
            <w:tcBorders>
              <w:bottom w:val="single" w:sz="4" w:space="0" w:color="auto"/>
            </w:tcBorders>
            <w:shd w:val="clear" w:color="auto" w:fill="F3F3F3"/>
          </w:tcPr>
          <w:p w:rsidR="00D658F9" w:rsidRDefault="00D658F9" w:rsidP="00D658F9">
            <w:ins w:id="347" w:author="Frank Oemig" w:date="2023-06-16T19:36:00Z">
              <w:r>
                <w:t>O54</w:t>
              </w:r>
            </w:ins>
          </w:p>
        </w:tc>
        <w:tc>
          <w:tcPr>
            <w:tcW w:w="2600" w:type="dxa"/>
            <w:tcBorders>
              <w:bottom w:val="single" w:sz="4" w:space="0" w:color="auto"/>
            </w:tcBorders>
            <w:shd w:val="clear" w:color="auto" w:fill="F3F3F3"/>
          </w:tcPr>
          <w:p w:rsidR="00D658F9" w:rsidRDefault="00D658F9" w:rsidP="00D658F9">
            <w:ins w:id="348" w:author="Frank Oemig" w:date="2023-06-16T19:36:00Z">
              <w:r>
                <w:t>Identifier for the message structure for an ORL message with a trigger event of Laboratory Order Acknowledgment Message  – Multiple Order Per Specimen (Patient Optional) (O54)</w:t>
              </w:r>
            </w:ins>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49" w:author="Frank Oemig" w:date="2023-06-16T19:36:00Z">
              <w:r>
                <w:t>ORL_O55</w:t>
              </w:r>
            </w:ins>
          </w:p>
        </w:tc>
        <w:tc>
          <w:tcPr>
            <w:tcW w:w="2600" w:type="dxa"/>
            <w:tcBorders>
              <w:bottom w:val="single" w:sz="4" w:space="0" w:color="auto"/>
            </w:tcBorders>
            <w:shd w:val="clear" w:color="auto" w:fill="FFFFFF"/>
          </w:tcPr>
          <w:p w:rsidR="00D658F9" w:rsidRDefault="00D658F9" w:rsidP="00D658F9">
            <w:ins w:id="350" w:author="Frank Oemig" w:date="2023-06-16T19:36:00Z">
              <w:r>
                <w:t>O55</w:t>
              </w:r>
            </w:ins>
          </w:p>
        </w:tc>
        <w:tc>
          <w:tcPr>
            <w:tcW w:w="2600" w:type="dxa"/>
            <w:tcBorders>
              <w:bottom w:val="single" w:sz="4" w:space="0" w:color="auto"/>
            </w:tcBorders>
            <w:shd w:val="clear" w:color="auto" w:fill="FFFFFF"/>
          </w:tcPr>
          <w:p w:rsidR="00D658F9" w:rsidRDefault="00D658F9" w:rsidP="00D658F9">
            <w:ins w:id="351" w:author="Frank Oemig" w:date="2023-06-16T19:36:00Z">
              <w:r>
                <w:t>Identifier  for the message structure for an ORL message with a trigger event of Laboratory Order Acknowledgment Message  – Multiple Order Per Container of Specimen (Patient Optional) (O55)</w:t>
              </w:r>
            </w:ins>
          </w:p>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52" w:author="Frank Oemig" w:date="2023-06-16T19:36:00Z">
              <w:r>
                <w:t>ORL_O56</w:t>
              </w:r>
            </w:ins>
          </w:p>
        </w:tc>
        <w:tc>
          <w:tcPr>
            <w:tcW w:w="2600" w:type="dxa"/>
            <w:tcBorders>
              <w:bottom w:val="single" w:sz="4" w:space="0" w:color="auto"/>
            </w:tcBorders>
            <w:shd w:val="clear" w:color="auto" w:fill="F3F3F3"/>
          </w:tcPr>
          <w:p w:rsidR="00D658F9" w:rsidRDefault="00D658F9" w:rsidP="00D658F9">
            <w:ins w:id="353" w:author="Frank Oemig" w:date="2023-06-16T19:36:00Z">
              <w:r>
                <w:t>O56</w:t>
              </w:r>
            </w:ins>
          </w:p>
        </w:tc>
        <w:tc>
          <w:tcPr>
            <w:tcW w:w="2600" w:type="dxa"/>
            <w:tcBorders>
              <w:bottom w:val="single" w:sz="4" w:space="0" w:color="auto"/>
            </w:tcBorders>
            <w:shd w:val="clear" w:color="auto" w:fill="F3F3F3"/>
          </w:tcPr>
          <w:p w:rsidR="00D658F9" w:rsidRDefault="00D658F9" w:rsidP="00D658F9">
            <w:ins w:id="354" w:author="Frank Oemig" w:date="2023-06-16T19:36:00Z">
              <w:r>
                <w:t>Identifier  for the message structure for an ORL message with a trigger event of Specimen Shipment Centric Laboratory Order Acknowledgment Message (Patient Optional) (O56)</w:t>
              </w:r>
            </w:ins>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ORM_O01</w:t>
            </w:r>
          </w:p>
        </w:tc>
        <w:tc>
          <w:tcPr>
            <w:tcW w:w="2600" w:type="dxa"/>
            <w:tcBorders>
              <w:bottom w:val="single" w:sz="4" w:space="0" w:color="auto"/>
            </w:tcBorders>
            <w:shd w:val="clear" w:color="auto" w:fill="FFFFFF"/>
          </w:tcPr>
          <w:p w:rsidR="00D658F9" w:rsidRDefault="00D658F9" w:rsidP="00D658F9">
            <w:r>
              <w:t>O01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ORN_O08</w:t>
            </w:r>
          </w:p>
        </w:tc>
        <w:tc>
          <w:tcPr>
            <w:tcW w:w="2600" w:type="dxa"/>
            <w:tcBorders>
              <w:bottom w:val="single" w:sz="4" w:space="0" w:color="auto"/>
            </w:tcBorders>
            <w:shd w:val="clear" w:color="auto" w:fill="F3F3F3"/>
          </w:tcPr>
          <w:p w:rsidR="00D658F9" w:rsidRDefault="00D658F9" w:rsidP="00D658F9">
            <w:r>
              <w:t>O08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ORP_O10</w:t>
            </w:r>
          </w:p>
        </w:tc>
        <w:tc>
          <w:tcPr>
            <w:tcW w:w="2600" w:type="dxa"/>
            <w:tcBorders>
              <w:bottom w:val="single" w:sz="4" w:space="0" w:color="auto"/>
            </w:tcBorders>
            <w:shd w:val="clear" w:color="auto" w:fill="FFFFFF"/>
          </w:tcPr>
          <w:p w:rsidR="00D658F9" w:rsidRDefault="00D658F9" w:rsidP="00D658F9">
            <w:r>
              <w:t>O10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ORR_O02</w:t>
            </w:r>
          </w:p>
        </w:tc>
        <w:tc>
          <w:tcPr>
            <w:tcW w:w="2600" w:type="dxa"/>
            <w:tcBorders>
              <w:bottom w:val="single" w:sz="4" w:space="0" w:color="auto"/>
            </w:tcBorders>
            <w:shd w:val="clear" w:color="auto" w:fill="F3F3F3"/>
          </w:tcPr>
          <w:p w:rsidR="00D658F9" w:rsidRDefault="00D658F9" w:rsidP="00D658F9">
            <w:r>
              <w:t>O02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ORS_O06</w:t>
            </w:r>
          </w:p>
        </w:tc>
        <w:tc>
          <w:tcPr>
            <w:tcW w:w="2600" w:type="dxa"/>
            <w:tcBorders>
              <w:bottom w:val="single" w:sz="4" w:space="0" w:color="auto"/>
            </w:tcBorders>
            <w:shd w:val="clear" w:color="auto" w:fill="FFFFFF"/>
          </w:tcPr>
          <w:p w:rsidR="00D658F9" w:rsidRDefault="00D658F9" w:rsidP="00D658F9">
            <w:r>
              <w:t>O06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ORU_R01</w:t>
            </w:r>
          </w:p>
        </w:tc>
        <w:tc>
          <w:tcPr>
            <w:tcW w:w="2600" w:type="dxa"/>
            <w:tcBorders>
              <w:bottom w:val="single" w:sz="4" w:space="0" w:color="auto"/>
            </w:tcBorders>
            <w:shd w:val="clear" w:color="auto" w:fill="F3F3F3"/>
          </w:tcPr>
          <w:p w:rsidR="00D658F9" w:rsidRDefault="00D658F9" w:rsidP="00D658F9">
            <w:r>
              <w:t>R01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ORU_R30</w:t>
            </w:r>
          </w:p>
        </w:tc>
        <w:tc>
          <w:tcPr>
            <w:tcW w:w="2600" w:type="dxa"/>
            <w:tcBorders>
              <w:bottom w:val="single" w:sz="4" w:space="0" w:color="auto"/>
            </w:tcBorders>
            <w:shd w:val="clear" w:color="auto" w:fill="FFFFFF"/>
          </w:tcPr>
          <w:p w:rsidR="00D658F9" w:rsidRDefault="00D658F9" w:rsidP="00D658F9">
            <w:r>
              <w:t>R30</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ORU_W01</w:t>
            </w:r>
          </w:p>
        </w:tc>
        <w:tc>
          <w:tcPr>
            <w:tcW w:w="2600" w:type="dxa"/>
            <w:tcBorders>
              <w:bottom w:val="single" w:sz="4" w:space="0" w:color="auto"/>
            </w:tcBorders>
            <w:shd w:val="clear" w:color="auto" w:fill="F3F3F3"/>
          </w:tcPr>
          <w:p w:rsidR="00D658F9" w:rsidRDefault="00D658F9" w:rsidP="00D658F9">
            <w:r>
              <w:t>W01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ORX_O43</w:t>
            </w:r>
          </w:p>
        </w:tc>
        <w:tc>
          <w:tcPr>
            <w:tcW w:w="2600" w:type="dxa"/>
            <w:tcBorders>
              <w:bottom w:val="single" w:sz="4" w:space="0" w:color="auto"/>
            </w:tcBorders>
            <w:shd w:val="clear" w:color="auto" w:fill="FFFFFF"/>
          </w:tcPr>
          <w:p w:rsidR="00D658F9" w:rsidRDefault="00D658F9" w:rsidP="00D658F9">
            <w:r>
              <w:t>O43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 was added erroneously in 2016</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55" w:author="Frank Oemig" w:date="2023-06-16T19:36:00Z">
              <w:r>
                <w:t>ORX_O58</w:t>
              </w:r>
            </w:ins>
          </w:p>
        </w:tc>
        <w:tc>
          <w:tcPr>
            <w:tcW w:w="2600" w:type="dxa"/>
            <w:tcBorders>
              <w:bottom w:val="single" w:sz="4" w:space="0" w:color="auto"/>
            </w:tcBorders>
            <w:shd w:val="clear" w:color="auto" w:fill="F3F3F3"/>
          </w:tcPr>
          <w:p w:rsidR="00D658F9" w:rsidRDefault="00D658F9" w:rsidP="00D658F9">
            <w:ins w:id="356" w:author="Frank Oemig" w:date="2023-06-16T19:36:00Z">
              <w:r>
                <w:t>O58</w:t>
              </w:r>
            </w:ins>
          </w:p>
        </w:tc>
        <w:tc>
          <w:tcPr>
            <w:tcW w:w="2600" w:type="dxa"/>
            <w:tcBorders>
              <w:bottom w:val="single" w:sz="4" w:space="0" w:color="auto"/>
            </w:tcBorders>
            <w:shd w:val="clear" w:color="auto" w:fill="F3F3F3"/>
          </w:tcPr>
          <w:p w:rsidR="00D658F9" w:rsidRDefault="00D658F9" w:rsidP="00D658F9">
            <w:ins w:id="357" w:author="Frank Oemig" w:date="2023-06-16T19:36:00Z">
              <w:r>
                <w:t>Identifier  for the message structure for an ORX message with a trigger event of General Order Message with Document Payload Acknowledgement Message  (O58)</w:t>
              </w:r>
            </w:ins>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OSM_R26</w:t>
            </w:r>
          </w:p>
        </w:tc>
        <w:tc>
          <w:tcPr>
            <w:tcW w:w="2600" w:type="dxa"/>
            <w:tcBorders>
              <w:bottom w:val="single" w:sz="4" w:space="0" w:color="auto"/>
            </w:tcBorders>
            <w:shd w:val="clear" w:color="auto" w:fill="FFFFFF"/>
          </w:tcPr>
          <w:p w:rsidR="00D658F9" w:rsidRDefault="00D658F9" w:rsidP="00D658F9">
            <w:r>
              <w:t>R26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OSQ_Q06</w:t>
            </w:r>
          </w:p>
        </w:tc>
        <w:tc>
          <w:tcPr>
            <w:tcW w:w="2600" w:type="dxa"/>
            <w:tcBorders>
              <w:bottom w:val="single" w:sz="4" w:space="0" w:color="auto"/>
            </w:tcBorders>
            <w:shd w:val="clear" w:color="auto" w:fill="F3F3F3"/>
          </w:tcPr>
          <w:p w:rsidR="00D658F9" w:rsidRDefault="00D658F9" w:rsidP="00D658F9">
            <w:r>
              <w:t>Q06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OSR_Q06</w:t>
            </w:r>
          </w:p>
        </w:tc>
        <w:tc>
          <w:tcPr>
            <w:tcW w:w="2600" w:type="dxa"/>
            <w:tcBorders>
              <w:bottom w:val="single" w:sz="4" w:space="0" w:color="auto"/>
            </w:tcBorders>
            <w:shd w:val="clear" w:color="auto" w:fill="FFFFFF"/>
          </w:tcPr>
          <w:p w:rsidR="00D658F9" w:rsidRDefault="00D658F9" w:rsidP="00D658F9">
            <w:r>
              <w:t>Q06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OSU_O41</w:t>
            </w:r>
          </w:p>
        </w:tc>
        <w:tc>
          <w:tcPr>
            <w:tcW w:w="2600" w:type="dxa"/>
            <w:tcBorders>
              <w:bottom w:val="single" w:sz="4" w:space="0" w:color="auto"/>
            </w:tcBorders>
            <w:shd w:val="clear" w:color="auto" w:fill="F3F3F3"/>
          </w:tcPr>
          <w:p w:rsidR="00D658F9" w:rsidRDefault="00D658F9" w:rsidP="00D658F9">
            <w:r>
              <w:t>O41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 was added erroneously in 2016</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58" w:author="Frank Oemig" w:date="2023-06-16T19:36:00Z">
              <w:r>
                <w:t>OSU_O51</w:t>
              </w:r>
            </w:ins>
          </w:p>
        </w:tc>
        <w:tc>
          <w:tcPr>
            <w:tcW w:w="2600" w:type="dxa"/>
            <w:tcBorders>
              <w:bottom w:val="single" w:sz="4" w:space="0" w:color="auto"/>
            </w:tcBorders>
            <w:shd w:val="clear" w:color="auto" w:fill="FFFFFF"/>
          </w:tcPr>
          <w:p w:rsidR="00D658F9" w:rsidRDefault="00D658F9" w:rsidP="00D658F9">
            <w:ins w:id="359" w:author="Frank Oemig" w:date="2023-06-16T19:36:00Z">
              <w:r>
                <w:t>O51</w:t>
              </w:r>
            </w:ins>
          </w:p>
        </w:tc>
        <w:tc>
          <w:tcPr>
            <w:tcW w:w="2600" w:type="dxa"/>
            <w:tcBorders>
              <w:bottom w:val="single" w:sz="4" w:space="0" w:color="auto"/>
            </w:tcBorders>
            <w:shd w:val="clear" w:color="auto" w:fill="FFFFFF"/>
          </w:tcPr>
          <w:p w:rsidR="00D658F9" w:rsidRDefault="00D658F9" w:rsidP="00D658F9">
            <w:ins w:id="360" w:author="Frank Oemig" w:date="2023-06-16T19:36:00Z">
              <w:r>
                <w:t>Identifier for the message structure for an OSU message with a trigger event of Order Status Update (O51)</w:t>
              </w:r>
            </w:ins>
          </w:p>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61" w:author="Frank Oemig" w:date="2023-06-16T19:36:00Z">
              <w:r>
                <w:t>OSU_O52</w:t>
              </w:r>
            </w:ins>
          </w:p>
        </w:tc>
        <w:tc>
          <w:tcPr>
            <w:tcW w:w="2600" w:type="dxa"/>
            <w:tcBorders>
              <w:bottom w:val="single" w:sz="4" w:space="0" w:color="auto"/>
            </w:tcBorders>
            <w:shd w:val="clear" w:color="auto" w:fill="F3F3F3"/>
          </w:tcPr>
          <w:p w:rsidR="00D658F9" w:rsidRDefault="00D658F9" w:rsidP="00D658F9">
            <w:ins w:id="362" w:author="Frank Oemig" w:date="2023-06-16T19:36:00Z">
              <w:r>
                <w:t>O52</w:t>
              </w:r>
            </w:ins>
          </w:p>
        </w:tc>
        <w:tc>
          <w:tcPr>
            <w:tcW w:w="2600" w:type="dxa"/>
            <w:tcBorders>
              <w:bottom w:val="single" w:sz="4" w:space="0" w:color="auto"/>
            </w:tcBorders>
            <w:shd w:val="clear" w:color="auto" w:fill="F3F3F3"/>
          </w:tcPr>
          <w:p w:rsidR="00D658F9" w:rsidRDefault="00D658F9" w:rsidP="00D658F9">
            <w:ins w:id="363" w:author="Frank Oemig" w:date="2023-06-16T19:36:00Z">
              <w:r>
                <w:t>Identifier for the message structure for an OSU message with a trigger event of Order Status Update Acknowledgement (O52)</w:t>
              </w:r>
            </w:ins>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OUL_R21</w:t>
            </w:r>
          </w:p>
        </w:tc>
        <w:tc>
          <w:tcPr>
            <w:tcW w:w="2600" w:type="dxa"/>
            <w:tcBorders>
              <w:bottom w:val="single" w:sz="4" w:space="0" w:color="auto"/>
            </w:tcBorders>
            <w:shd w:val="clear" w:color="auto" w:fill="FFFFFF"/>
          </w:tcPr>
          <w:p w:rsidR="00D658F9" w:rsidRDefault="00D658F9" w:rsidP="00D658F9">
            <w:r>
              <w:t>R21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OUL_R22</w:t>
            </w:r>
          </w:p>
        </w:tc>
        <w:tc>
          <w:tcPr>
            <w:tcW w:w="2600" w:type="dxa"/>
            <w:tcBorders>
              <w:bottom w:val="single" w:sz="4" w:space="0" w:color="auto"/>
            </w:tcBorders>
            <w:shd w:val="clear" w:color="auto" w:fill="F3F3F3"/>
          </w:tcPr>
          <w:p w:rsidR="00D658F9" w:rsidRDefault="00D658F9" w:rsidP="00D658F9">
            <w:r>
              <w:t>R22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OUL_R23</w:t>
            </w:r>
          </w:p>
        </w:tc>
        <w:tc>
          <w:tcPr>
            <w:tcW w:w="2600" w:type="dxa"/>
            <w:tcBorders>
              <w:bottom w:val="single" w:sz="4" w:space="0" w:color="auto"/>
            </w:tcBorders>
            <w:shd w:val="clear" w:color="auto" w:fill="FFFFFF"/>
          </w:tcPr>
          <w:p w:rsidR="00D658F9" w:rsidRDefault="00D658F9" w:rsidP="00D658F9">
            <w:r>
              <w:t>R23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OUL_R24</w:t>
            </w:r>
          </w:p>
        </w:tc>
        <w:tc>
          <w:tcPr>
            <w:tcW w:w="2600" w:type="dxa"/>
            <w:tcBorders>
              <w:bottom w:val="single" w:sz="4" w:space="0" w:color="auto"/>
            </w:tcBorders>
            <w:shd w:val="clear" w:color="auto" w:fill="F3F3F3"/>
          </w:tcPr>
          <w:p w:rsidR="00D658F9" w:rsidRDefault="00D658F9" w:rsidP="00D658F9">
            <w:r>
              <w:t>R24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PEX_P07</w:t>
            </w:r>
          </w:p>
        </w:tc>
        <w:tc>
          <w:tcPr>
            <w:tcW w:w="2600" w:type="dxa"/>
            <w:tcBorders>
              <w:bottom w:val="single" w:sz="4" w:space="0" w:color="auto"/>
            </w:tcBorders>
            <w:shd w:val="clear" w:color="auto" w:fill="FFFFFF"/>
          </w:tcPr>
          <w:p w:rsidR="00D658F9" w:rsidRDefault="00D658F9" w:rsidP="00D658F9">
            <w:r>
              <w:t>P07, P08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PGL_PC6</w:t>
            </w:r>
          </w:p>
        </w:tc>
        <w:tc>
          <w:tcPr>
            <w:tcW w:w="2600" w:type="dxa"/>
            <w:tcBorders>
              <w:bottom w:val="single" w:sz="4" w:space="0" w:color="auto"/>
            </w:tcBorders>
            <w:shd w:val="clear" w:color="auto" w:fill="F3F3F3"/>
          </w:tcPr>
          <w:p w:rsidR="00D658F9" w:rsidRDefault="00D658F9" w:rsidP="00D658F9">
            <w:r>
              <w:t>PC6, PC7, PC8</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PMU_B01</w:t>
            </w:r>
          </w:p>
        </w:tc>
        <w:tc>
          <w:tcPr>
            <w:tcW w:w="2600" w:type="dxa"/>
            <w:tcBorders>
              <w:bottom w:val="single" w:sz="4" w:space="0" w:color="auto"/>
            </w:tcBorders>
            <w:shd w:val="clear" w:color="auto" w:fill="FFFFFF"/>
          </w:tcPr>
          <w:p w:rsidR="00D658F9" w:rsidRDefault="00D658F9" w:rsidP="00D658F9">
            <w:r>
              <w:t>B01, B02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PMU_B03</w:t>
            </w:r>
          </w:p>
        </w:tc>
        <w:tc>
          <w:tcPr>
            <w:tcW w:w="2600" w:type="dxa"/>
            <w:tcBorders>
              <w:bottom w:val="single" w:sz="4" w:space="0" w:color="auto"/>
            </w:tcBorders>
            <w:shd w:val="clear" w:color="auto" w:fill="F3F3F3"/>
          </w:tcPr>
          <w:p w:rsidR="00D658F9" w:rsidRDefault="00D658F9" w:rsidP="00D658F9">
            <w:r>
              <w:t>B03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PMU_B04</w:t>
            </w:r>
          </w:p>
        </w:tc>
        <w:tc>
          <w:tcPr>
            <w:tcW w:w="2600" w:type="dxa"/>
            <w:tcBorders>
              <w:bottom w:val="single" w:sz="4" w:space="0" w:color="auto"/>
            </w:tcBorders>
            <w:shd w:val="clear" w:color="auto" w:fill="FFFFFF"/>
          </w:tcPr>
          <w:p w:rsidR="00D658F9" w:rsidRDefault="00D658F9" w:rsidP="00D658F9">
            <w:r>
              <w:t>B04, B05, B06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PMU_B07</w:t>
            </w:r>
          </w:p>
        </w:tc>
        <w:tc>
          <w:tcPr>
            <w:tcW w:w="2600" w:type="dxa"/>
            <w:tcBorders>
              <w:bottom w:val="single" w:sz="4" w:space="0" w:color="auto"/>
            </w:tcBorders>
            <w:shd w:val="clear" w:color="auto" w:fill="F3F3F3"/>
          </w:tcPr>
          <w:p w:rsidR="00D658F9" w:rsidRDefault="00D658F9" w:rsidP="00D658F9">
            <w:r>
              <w:t>B07</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PMU_B08</w:t>
            </w:r>
          </w:p>
        </w:tc>
        <w:tc>
          <w:tcPr>
            <w:tcW w:w="2600" w:type="dxa"/>
            <w:tcBorders>
              <w:bottom w:val="single" w:sz="4" w:space="0" w:color="auto"/>
            </w:tcBorders>
            <w:shd w:val="clear" w:color="auto" w:fill="FFFFFF"/>
          </w:tcPr>
          <w:p w:rsidR="00D658F9" w:rsidRDefault="00D658F9" w:rsidP="00D658F9">
            <w:r>
              <w:t>B08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PPG_PCG</w:t>
            </w:r>
          </w:p>
        </w:tc>
        <w:tc>
          <w:tcPr>
            <w:tcW w:w="2600" w:type="dxa"/>
            <w:tcBorders>
              <w:bottom w:val="single" w:sz="4" w:space="0" w:color="auto"/>
            </w:tcBorders>
            <w:shd w:val="clear" w:color="auto" w:fill="F3F3F3"/>
          </w:tcPr>
          <w:p w:rsidR="00D658F9" w:rsidRDefault="00D658F9" w:rsidP="00D658F9">
            <w:r>
              <w:t>PCC, PCG, PCH, PCJ</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PPP_PCB</w:t>
            </w:r>
          </w:p>
        </w:tc>
        <w:tc>
          <w:tcPr>
            <w:tcW w:w="2600" w:type="dxa"/>
            <w:tcBorders>
              <w:bottom w:val="single" w:sz="4" w:space="0" w:color="auto"/>
            </w:tcBorders>
            <w:shd w:val="clear" w:color="auto" w:fill="FFFFFF"/>
          </w:tcPr>
          <w:p w:rsidR="00D658F9" w:rsidRDefault="00D658F9" w:rsidP="00D658F9">
            <w:r>
              <w:t>PCB, PCD</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PPR_PC1</w:t>
            </w:r>
          </w:p>
        </w:tc>
        <w:tc>
          <w:tcPr>
            <w:tcW w:w="2600" w:type="dxa"/>
            <w:tcBorders>
              <w:bottom w:val="single" w:sz="4" w:space="0" w:color="auto"/>
            </w:tcBorders>
            <w:shd w:val="clear" w:color="auto" w:fill="F3F3F3"/>
          </w:tcPr>
          <w:p w:rsidR="00D658F9" w:rsidRDefault="00D658F9" w:rsidP="00D658F9">
            <w:r>
              <w:t>PC1, PC2, PC3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PPT_PCL</w:t>
            </w:r>
          </w:p>
        </w:tc>
        <w:tc>
          <w:tcPr>
            <w:tcW w:w="2600" w:type="dxa"/>
            <w:tcBorders>
              <w:bottom w:val="single" w:sz="4" w:space="0" w:color="auto"/>
            </w:tcBorders>
            <w:shd w:val="clear" w:color="auto" w:fill="FFFFFF"/>
          </w:tcPr>
          <w:p w:rsidR="00D658F9" w:rsidRDefault="00D658F9" w:rsidP="00D658F9">
            <w:r>
              <w:t>PCL</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PPV_PCA</w:t>
            </w:r>
          </w:p>
        </w:tc>
        <w:tc>
          <w:tcPr>
            <w:tcW w:w="2600" w:type="dxa"/>
            <w:tcBorders>
              <w:bottom w:val="single" w:sz="4" w:space="0" w:color="auto"/>
            </w:tcBorders>
            <w:shd w:val="clear" w:color="auto" w:fill="F3F3F3"/>
          </w:tcPr>
          <w:p w:rsidR="00D658F9" w:rsidRDefault="00D658F9" w:rsidP="00D658F9">
            <w:r>
              <w:t>PCA</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PRR_PC5</w:t>
            </w:r>
          </w:p>
        </w:tc>
        <w:tc>
          <w:tcPr>
            <w:tcW w:w="2600" w:type="dxa"/>
            <w:tcBorders>
              <w:bottom w:val="single" w:sz="4" w:space="0" w:color="auto"/>
            </w:tcBorders>
            <w:shd w:val="clear" w:color="auto" w:fill="FFFFFF"/>
          </w:tcPr>
          <w:p w:rsidR="00D658F9" w:rsidRDefault="00D658F9" w:rsidP="00D658F9">
            <w:r>
              <w:t>PC5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PTR_PCF</w:t>
            </w:r>
          </w:p>
        </w:tc>
        <w:tc>
          <w:tcPr>
            <w:tcW w:w="2600" w:type="dxa"/>
            <w:tcBorders>
              <w:bottom w:val="single" w:sz="4" w:space="0" w:color="auto"/>
            </w:tcBorders>
            <w:shd w:val="clear" w:color="auto" w:fill="F3F3F3"/>
          </w:tcPr>
          <w:p w:rsidR="00D658F9" w:rsidRDefault="00D658F9" w:rsidP="00D658F9">
            <w:r>
              <w:t>PCF</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QBP_E03</w:t>
            </w:r>
          </w:p>
        </w:tc>
        <w:tc>
          <w:tcPr>
            <w:tcW w:w="2600" w:type="dxa"/>
            <w:tcBorders>
              <w:bottom w:val="single" w:sz="4" w:space="0" w:color="auto"/>
            </w:tcBorders>
            <w:shd w:val="clear" w:color="auto" w:fill="FFFFFF"/>
          </w:tcPr>
          <w:p w:rsidR="00D658F9" w:rsidRDefault="00D658F9" w:rsidP="00D658F9">
            <w:r>
              <w:t>E03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QBP_E22</w:t>
            </w:r>
          </w:p>
        </w:tc>
        <w:tc>
          <w:tcPr>
            <w:tcW w:w="2600" w:type="dxa"/>
            <w:tcBorders>
              <w:bottom w:val="single" w:sz="4" w:space="0" w:color="auto"/>
            </w:tcBorders>
            <w:shd w:val="clear" w:color="auto" w:fill="F3F3F3"/>
          </w:tcPr>
          <w:p w:rsidR="00D658F9" w:rsidRDefault="00D658F9" w:rsidP="00D658F9">
            <w:r>
              <w:t>E22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QBP_O33</w:t>
            </w:r>
          </w:p>
        </w:tc>
        <w:tc>
          <w:tcPr>
            <w:tcW w:w="2600" w:type="dxa"/>
            <w:tcBorders>
              <w:bottom w:val="single" w:sz="4" w:space="0" w:color="auto"/>
            </w:tcBorders>
            <w:shd w:val="clear" w:color="auto" w:fill="FFFFFF"/>
          </w:tcPr>
          <w:p w:rsidR="00D658F9" w:rsidRDefault="00D658F9" w:rsidP="00D658F9">
            <w:r>
              <w:t>O33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QBP_O34</w:t>
            </w:r>
          </w:p>
        </w:tc>
        <w:tc>
          <w:tcPr>
            <w:tcW w:w="2600" w:type="dxa"/>
            <w:tcBorders>
              <w:bottom w:val="single" w:sz="4" w:space="0" w:color="auto"/>
            </w:tcBorders>
            <w:shd w:val="clear" w:color="auto" w:fill="F3F3F3"/>
          </w:tcPr>
          <w:p w:rsidR="00D658F9" w:rsidRDefault="00D658F9" w:rsidP="00D658F9">
            <w:r>
              <w:t>O34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QBP_Q11</w:t>
            </w:r>
          </w:p>
        </w:tc>
        <w:tc>
          <w:tcPr>
            <w:tcW w:w="2600" w:type="dxa"/>
            <w:tcBorders>
              <w:bottom w:val="single" w:sz="4" w:space="0" w:color="auto"/>
            </w:tcBorders>
            <w:shd w:val="clear" w:color="auto" w:fill="FFFFFF"/>
          </w:tcPr>
          <w:p w:rsidR="00D658F9" w:rsidRDefault="00D658F9" w:rsidP="00D658F9">
            <w:r>
              <w:t>Q11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QBP_Q13</w:t>
            </w:r>
          </w:p>
        </w:tc>
        <w:tc>
          <w:tcPr>
            <w:tcW w:w="2600" w:type="dxa"/>
            <w:tcBorders>
              <w:bottom w:val="single" w:sz="4" w:space="0" w:color="auto"/>
            </w:tcBorders>
            <w:shd w:val="clear" w:color="auto" w:fill="F3F3F3"/>
          </w:tcPr>
          <w:p w:rsidR="00D658F9" w:rsidRDefault="00D658F9" w:rsidP="00D658F9">
            <w:r>
              <w:t>Q13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QBP_Q15</w:t>
            </w:r>
          </w:p>
        </w:tc>
        <w:tc>
          <w:tcPr>
            <w:tcW w:w="2600" w:type="dxa"/>
            <w:tcBorders>
              <w:bottom w:val="single" w:sz="4" w:space="0" w:color="auto"/>
            </w:tcBorders>
            <w:shd w:val="clear" w:color="auto" w:fill="FFFFFF"/>
          </w:tcPr>
          <w:p w:rsidR="00D658F9" w:rsidRDefault="00D658F9" w:rsidP="00D658F9">
            <w:r>
              <w:t>Q15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QBP_Q21</w:t>
            </w:r>
          </w:p>
        </w:tc>
        <w:tc>
          <w:tcPr>
            <w:tcW w:w="2600" w:type="dxa"/>
            <w:tcBorders>
              <w:bottom w:val="single" w:sz="4" w:space="0" w:color="auto"/>
            </w:tcBorders>
            <w:shd w:val="clear" w:color="auto" w:fill="F3F3F3"/>
          </w:tcPr>
          <w:p w:rsidR="00D658F9" w:rsidRDefault="00D658F9" w:rsidP="00D658F9">
            <w:r>
              <w:t>Q21, Q22, Q23,Q24, Q25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QCK_Q02</w:t>
            </w:r>
          </w:p>
        </w:tc>
        <w:tc>
          <w:tcPr>
            <w:tcW w:w="2600" w:type="dxa"/>
            <w:tcBorders>
              <w:bottom w:val="single" w:sz="4" w:space="0" w:color="auto"/>
            </w:tcBorders>
            <w:shd w:val="clear" w:color="auto" w:fill="FFFFFF"/>
          </w:tcPr>
          <w:p w:rsidR="00D658F9" w:rsidRDefault="00D658F9" w:rsidP="00D658F9">
            <w:r>
              <w:t>Q02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QCN_J01</w:t>
            </w:r>
          </w:p>
        </w:tc>
        <w:tc>
          <w:tcPr>
            <w:tcW w:w="2600" w:type="dxa"/>
            <w:tcBorders>
              <w:bottom w:val="single" w:sz="4" w:space="0" w:color="auto"/>
            </w:tcBorders>
            <w:shd w:val="clear" w:color="auto" w:fill="F3F3F3"/>
          </w:tcPr>
          <w:p w:rsidR="00D658F9" w:rsidRDefault="00D658F9" w:rsidP="00D658F9">
            <w:r>
              <w:t>J01, J02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QRF_W02</w:t>
            </w:r>
          </w:p>
        </w:tc>
        <w:tc>
          <w:tcPr>
            <w:tcW w:w="2600" w:type="dxa"/>
            <w:tcBorders>
              <w:bottom w:val="single" w:sz="4" w:space="0" w:color="auto"/>
            </w:tcBorders>
            <w:shd w:val="clear" w:color="auto" w:fill="FFFFFF"/>
          </w:tcPr>
          <w:p w:rsidR="00D658F9" w:rsidRDefault="00D658F9" w:rsidP="00D658F9">
            <w:r>
              <w:t>W02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QRY_A19</w:t>
            </w:r>
          </w:p>
        </w:tc>
        <w:tc>
          <w:tcPr>
            <w:tcW w:w="2600" w:type="dxa"/>
            <w:tcBorders>
              <w:bottom w:val="single" w:sz="4" w:space="0" w:color="auto"/>
            </w:tcBorders>
            <w:shd w:val="clear" w:color="auto" w:fill="F3F3F3"/>
          </w:tcPr>
          <w:p w:rsidR="00D658F9" w:rsidRDefault="00D658F9" w:rsidP="00D658F9">
            <w:r>
              <w:t>A19</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QRY_PC4</w:t>
            </w:r>
          </w:p>
        </w:tc>
        <w:tc>
          <w:tcPr>
            <w:tcW w:w="2600" w:type="dxa"/>
            <w:tcBorders>
              <w:bottom w:val="single" w:sz="4" w:space="0" w:color="auto"/>
            </w:tcBorders>
            <w:shd w:val="clear" w:color="auto" w:fill="FFFFFF"/>
          </w:tcPr>
          <w:p w:rsidR="00D658F9" w:rsidRDefault="00D658F9" w:rsidP="00D658F9">
            <w:r>
              <w:t>PC4, PC9, PCE, PCK</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QRY_Q01</w:t>
            </w:r>
          </w:p>
        </w:tc>
        <w:tc>
          <w:tcPr>
            <w:tcW w:w="2600" w:type="dxa"/>
            <w:tcBorders>
              <w:bottom w:val="single" w:sz="4" w:space="0" w:color="auto"/>
            </w:tcBorders>
            <w:shd w:val="clear" w:color="auto" w:fill="F3F3F3"/>
          </w:tcPr>
          <w:p w:rsidR="00D658F9" w:rsidRDefault="00D658F9" w:rsidP="00D658F9">
            <w:r>
              <w:t>Q01, Q26, Q27, Q28, Q29, Q30</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QRY_Q02</w:t>
            </w:r>
          </w:p>
        </w:tc>
        <w:tc>
          <w:tcPr>
            <w:tcW w:w="2600" w:type="dxa"/>
            <w:tcBorders>
              <w:bottom w:val="single" w:sz="4" w:space="0" w:color="auto"/>
            </w:tcBorders>
            <w:shd w:val="clear" w:color="auto" w:fill="FFFFFF"/>
          </w:tcPr>
          <w:p w:rsidR="00D658F9" w:rsidRDefault="00D658F9" w:rsidP="00D658F9">
            <w:r>
              <w:t>Q02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QRY_R02</w:t>
            </w:r>
          </w:p>
        </w:tc>
        <w:tc>
          <w:tcPr>
            <w:tcW w:w="2600" w:type="dxa"/>
            <w:tcBorders>
              <w:bottom w:val="single" w:sz="4" w:space="0" w:color="auto"/>
            </w:tcBorders>
            <w:shd w:val="clear" w:color="auto" w:fill="F3F3F3"/>
          </w:tcPr>
          <w:p w:rsidR="00D658F9" w:rsidRDefault="00D658F9" w:rsidP="00D658F9">
            <w:r>
              <w:t>R02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QRY_T12</w:t>
            </w:r>
          </w:p>
        </w:tc>
        <w:tc>
          <w:tcPr>
            <w:tcW w:w="2600" w:type="dxa"/>
            <w:tcBorders>
              <w:bottom w:val="single" w:sz="4" w:space="0" w:color="auto"/>
            </w:tcBorders>
            <w:shd w:val="clear" w:color="auto" w:fill="FFFFFF"/>
          </w:tcPr>
          <w:p w:rsidR="00D658F9" w:rsidRDefault="00D658F9" w:rsidP="00D658F9">
            <w:r>
              <w:t>T12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QSB_Q16</w:t>
            </w:r>
          </w:p>
        </w:tc>
        <w:tc>
          <w:tcPr>
            <w:tcW w:w="2600" w:type="dxa"/>
            <w:tcBorders>
              <w:bottom w:val="single" w:sz="4" w:space="0" w:color="auto"/>
            </w:tcBorders>
            <w:shd w:val="clear" w:color="auto" w:fill="F3F3F3"/>
          </w:tcPr>
          <w:p w:rsidR="00D658F9" w:rsidRDefault="00D658F9" w:rsidP="00D658F9">
            <w:r>
              <w:t>Q16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QVR_Q17</w:t>
            </w:r>
          </w:p>
        </w:tc>
        <w:tc>
          <w:tcPr>
            <w:tcW w:w="2600" w:type="dxa"/>
            <w:tcBorders>
              <w:bottom w:val="single" w:sz="4" w:space="0" w:color="auto"/>
            </w:tcBorders>
            <w:shd w:val="clear" w:color="auto" w:fill="FFFFFF"/>
          </w:tcPr>
          <w:p w:rsidR="00D658F9" w:rsidRDefault="00D658F9" w:rsidP="00D658F9">
            <w:r>
              <w:t>Q17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RAR_RAR</w:t>
            </w:r>
          </w:p>
        </w:tc>
        <w:tc>
          <w:tcPr>
            <w:tcW w:w="2600" w:type="dxa"/>
            <w:tcBorders>
              <w:bottom w:val="single" w:sz="4" w:space="0" w:color="auto"/>
            </w:tcBorders>
            <w:shd w:val="clear" w:color="auto" w:fill="F3F3F3"/>
          </w:tcPr>
          <w:p w:rsidR="00D658F9" w:rsidRDefault="00D658F9" w:rsidP="00D658F9">
            <w:r>
              <w:t>RAR</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RAS_O17</w:t>
            </w:r>
          </w:p>
        </w:tc>
        <w:tc>
          <w:tcPr>
            <w:tcW w:w="2600" w:type="dxa"/>
            <w:tcBorders>
              <w:bottom w:val="single" w:sz="4" w:space="0" w:color="auto"/>
            </w:tcBorders>
            <w:shd w:val="clear" w:color="auto" w:fill="FFFFFF"/>
          </w:tcPr>
          <w:p w:rsidR="00D658F9" w:rsidRDefault="00D658F9" w:rsidP="00D658F9">
            <w:r>
              <w:t>O17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RCI_I05</w:t>
            </w:r>
          </w:p>
        </w:tc>
        <w:tc>
          <w:tcPr>
            <w:tcW w:w="2600" w:type="dxa"/>
            <w:tcBorders>
              <w:bottom w:val="single" w:sz="4" w:space="0" w:color="auto"/>
            </w:tcBorders>
            <w:shd w:val="clear" w:color="auto" w:fill="F3F3F3"/>
          </w:tcPr>
          <w:p w:rsidR="00D658F9" w:rsidRDefault="00D658F9" w:rsidP="00D658F9">
            <w:r>
              <w:t>I05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RCL_I06</w:t>
            </w:r>
          </w:p>
        </w:tc>
        <w:tc>
          <w:tcPr>
            <w:tcW w:w="2600" w:type="dxa"/>
            <w:tcBorders>
              <w:bottom w:val="single" w:sz="4" w:space="0" w:color="auto"/>
            </w:tcBorders>
            <w:shd w:val="clear" w:color="auto" w:fill="FFFFFF"/>
          </w:tcPr>
          <w:p w:rsidR="00D658F9" w:rsidRDefault="00D658F9" w:rsidP="00D658F9">
            <w:r>
              <w:t>I06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RDE_O11</w:t>
            </w:r>
          </w:p>
        </w:tc>
        <w:tc>
          <w:tcPr>
            <w:tcW w:w="2600" w:type="dxa"/>
            <w:tcBorders>
              <w:bottom w:val="single" w:sz="4" w:space="0" w:color="auto"/>
            </w:tcBorders>
            <w:shd w:val="clear" w:color="auto" w:fill="F3F3F3"/>
          </w:tcPr>
          <w:p w:rsidR="00D658F9" w:rsidRDefault="00D658F9" w:rsidP="00D658F9">
            <w:r>
              <w:t>O11, O25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RDE_O49</w:t>
            </w:r>
          </w:p>
        </w:tc>
        <w:tc>
          <w:tcPr>
            <w:tcW w:w="2600" w:type="dxa"/>
            <w:tcBorders>
              <w:bottom w:val="single" w:sz="4" w:space="0" w:color="auto"/>
            </w:tcBorders>
            <w:shd w:val="clear" w:color="auto" w:fill="FFFFFF"/>
          </w:tcPr>
          <w:p w:rsidR="00D658F9" w:rsidRDefault="00D658F9" w:rsidP="00D658F9">
            <w:r>
              <w:t>Events O49</w:t>
            </w:r>
          </w:p>
        </w:tc>
        <w:tc>
          <w:tcPr>
            <w:tcW w:w="2600" w:type="dxa"/>
            <w:tcBorders>
              <w:bottom w:val="single" w:sz="4" w:space="0" w:color="auto"/>
            </w:tcBorders>
            <w:shd w:val="clear" w:color="auto" w:fill="FFFFFF"/>
          </w:tcPr>
          <w:p w:rsidR="00D658F9" w:rsidRDefault="00D658F9" w:rsidP="00D658F9">
            <w:r>
              <w:t>O49</w:t>
            </w:r>
          </w:p>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RDR_RDR</w:t>
            </w:r>
          </w:p>
        </w:tc>
        <w:tc>
          <w:tcPr>
            <w:tcW w:w="2600" w:type="dxa"/>
            <w:tcBorders>
              <w:bottom w:val="single" w:sz="4" w:space="0" w:color="auto"/>
            </w:tcBorders>
            <w:shd w:val="clear" w:color="auto" w:fill="F3F3F3"/>
          </w:tcPr>
          <w:p w:rsidR="00D658F9" w:rsidRDefault="00D658F9" w:rsidP="00D658F9">
            <w:r>
              <w:t>RDR</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RDS_O13</w:t>
            </w:r>
          </w:p>
        </w:tc>
        <w:tc>
          <w:tcPr>
            <w:tcW w:w="2600" w:type="dxa"/>
            <w:tcBorders>
              <w:bottom w:val="single" w:sz="4" w:space="0" w:color="auto"/>
            </w:tcBorders>
            <w:shd w:val="clear" w:color="auto" w:fill="FFFFFF"/>
          </w:tcPr>
          <w:p w:rsidR="00D658F9" w:rsidRDefault="00D658F9" w:rsidP="00D658F9">
            <w:r>
              <w:t>O13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RDY_K15</w:t>
            </w:r>
          </w:p>
        </w:tc>
        <w:tc>
          <w:tcPr>
            <w:tcW w:w="2600" w:type="dxa"/>
            <w:tcBorders>
              <w:bottom w:val="single" w:sz="4" w:space="0" w:color="auto"/>
            </w:tcBorders>
            <w:shd w:val="clear" w:color="auto" w:fill="F3F3F3"/>
          </w:tcPr>
          <w:p w:rsidR="00D658F9" w:rsidRDefault="00D658F9" w:rsidP="00D658F9">
            <w:r>
              <w:t>K15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REF_I12</w:t>
            </w:r>
          </w:p>
        </w:tc>
        <w:tc>
          <w:tcPr>
            <w:tcW w:w="2600" w:type="dxa"/>
            <w:tcBorders>
              <w:bottom w:val="single" w:sz="4" w:space="0" w:color="auto"/>
            </w:tcBorders>
            <w:shd w:val="clear" w:color="auto" w:fill="FFFFFF"/>
          </w:tcPr>
          <w:p w:rsidR="00D658F9" w:rsidRDefault="00D658F9" w:rsidP="00D658F9">
            <w:r>
              <w:t>I12, I13, I14, I15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RER_RER</w:t>
            </w:r>
          </w:p>
        </w:tc>
        <w:tc>
          <w:tcPr>
            <w:tcW w:w="2600" w:type="dxa"/>
            <w:tcBorders>
              <w:bottom w:val="single" w:sz="4" w:space="0" w:color="auto"/>
            </w:tcBorders>
            <w:shd w:val="clear" w:color="auto" w:fill="F3F3F3"/>
          </w:tcPr>
          <w:p w:rsidR="00D658F9" w:rsidRDefault="00D658F9" w:rsidP="00D658F9">
            <w:r>
              <w:t>RER</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RGR_RGR</w:t>
            </w:r>
          </w:p>
        </w:tc>
        <w:tc>
          <w:tcPr>
            <w:tcW w:w="2600" w:type="dxa"/>
            <w:tcBorders>
              <w:bottom w:val="single" w:sz="4" w:space="0" w:color="auto"/>
            </w:tcBorders>
            <w:shd w:val="clear" w:color="auto" w:fill="FFFFFF"/>
          </w:tcPr>
          <w:p w:rsidR="00D658F9" w:rsidRDefault="00D658F9" w:rsidP="00D658F9">
            <w:r>
              <w:t>RGR</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RGV_O15</w:t>
            </w:r>
          </w:p>
        </w:tc>
        <w:tc>
          <w:tcPr>
            <w:tcW w:w="2600" w:type="dxa"/>
            <w:tcBorders>
              <w:bottom w:val="single" w:sz="4" w:space="0" w:color="auto"/>
            </w:tcBorders>
            <w:shd w:val="clear" w:color="auto" w:fill="F3F3F3"/>
          </w:tcPr>
          <w:p w:rsidR="00D658F9" w:rsidRDefault="00D658F9" w:rsidP="00D658F9">
            <w:r>
              <w:t>O15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ROR_ROR</w:t>
            </w:r>
          </w:p>
        </w:tc>
        <w:tc>
          <w:tcPr>
            <w:tcW w:w="2600" w:type="dxa"/>
            <w:tcBorders>
              <w:bottom w:val="single" w:sz="4" w:space="0" w:color="auto"/>
            </w:tcBorders>
            <w:shd w:val="clear" w:color="auto" w:fill="FFFFFF"/>
          </w:tcPr>
          <w:p w:rsidR="00D658F9" w:rsidRDefault="00D658F9" w:rsidP="00D658F9">
            <w:r>
              <w:t>ROR</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RPA_I08</w:t>
            </w:r>
          </w:p>
        </w:tc>
        <w:tc>
          <w:tcPr>
            <w:tcW w:w="2600" w:type="dxa"/>
            <w:tcBorders>
              <w:bottom w:val="single" w:sz="4" w:space="0" w:color="auto"/>
            </w:tcBorders>
            <w:shd w:val="clear" w:color="auto" w:fill="F3F3F3"/>
          </w:tcPr>
          <w:p w:rsidR="00D658F9" w:rsidRDefault="00D658F9" w:rsidP="00D658F9">
            <w:r>
              <w:t>I08, I09. I10, I11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RPI_I01</w:t>
            </w:r>
          </w:p>
        </w:tc>
        <w:tc>
          <w:tcPr>
            <w:tcW w:w="2600" w:type="dxa"/>
            <w:tcBorders>
              <w:bottom w:val="single" w:sz="4" w:space="0" w:color="auto"/>
            </w:tcBorders>
            <w:shd w:val="clear" w:color="auto" w:fill="FFFFFF"/>
          </w:tcPr>
          <w:p w:rsidR="00D658F9" w:rsidRDefault="00D658F9" w:rsidP="00D658F9">
            <w:r>
              <w:t>I01, I04</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RPI_I04</w:t>
            </w:r>
          </w:p>
        </w:tc>
        <w:tc>
          <w:tcPr>
            <w:tcW w:w="2600" w:type="dxa"/>
            <w:tcBorders>
              <w:bottom w:val="single" w:sz="4" w:space="0" w:color="auto"/>
            </w:tcBorders>
            <w:shd w:val="clear" w:color="auto" w:fill="F3F3F3"/>
          </w:tcPr>
          <w:p w:rsidR="00D658F9" w:rsidRDefault="00D658F9" w:rsidP="00D658F9">
            <w:r>
              <w:t>I04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RPL_I02</w:t>
            </w:r>
          </w:p>
        </w:tc>
        <w:tc>
          <w:tcPr>
            <w:tcW w:w="2600" w:type="dxa"/>
            <w:tcBorders>
              <w:bottom w:val="single" w:sz="4" w:space="0" w:color="auto"/>
            </w:tcBorders>
            <w:shd w:val="clear" w:color="auto" w:fill="FFFFFF"/>
          </w:tcPr>
          <w:p w:rsidR="00D658F9" w:rsidRDefault="00D658F9" w:rsidP="00D658F9">
            <w:r>
              <w:t>I02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RPR_I03</w:t>
            </w:r>
          </w:p>
        </w:tc>
        <w:tc>
          <w:tcPr>
            <w:tcW w:w="2600" w:type="dxa"/>
            <w:tcBorders>
              <w:bottom w:val="single" w:sz="4" w:space="0" w:color="auto"/>
            </w:tcBorders>
            <w:shd w:val="clear" w:color="auto" w:fill="F3F3F3"/>
          </w:tcPr>
          <w:p w:rsidR="00D658F9" w:rsidRDefault="00D658F9" w:rsidP="00D658F9">
            <w:r>
              <w:t>I03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RQA_I08</w:t>
            </w:r>
          </w:p>
        </w:tc>
        <w:tc>
          <w:tcPr>
            <w:tcW w:w="2600" w:type="dxa"/>
            <w:tcBorders>
              <w:bottom w:val="single" w:sz="4" w:space="0" w:color="auto"/>
            </w:tcBorders>
            <w:shd w:val="clear" w:color="auto" w:fill="FFFFFF"/>
          </w:tcPr>
          <w:p w:rsidR="00D658F9" w:rsidRDefault="00D658F9" w:rsidP="00D658F9">
            <w:r>
              <w:t>I08, I09, I10, I11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RQC_I05</w:t>
            </w:r>
          </w:p>
        </w:tc>
        <w:tc>
          <w:tcPr>
            <w:tcW w:w="2600" w:type="dxa"/>
            <w:tcBorders>
              <w:bottom w:val="single" w:sz="4" w:space="0" w:color="auto"/>
            </w:tcBorders>
            <w:shd w:val="clear" w:color="auto" w:fill="F3F3F3"/>
          </w:tcPr>
          <w:p w:rsidR="00D658F9" w:rsidRDefault="00D658F9" w:rsidP="00D658F9">
            <w:r>
              <w:t>I05, I06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RQI_I01</w:t>
            </w:r>
          </w:p>
        </w:tc>
        <w:tc>
          <w:tcPr>
            <w:tcW w:w="2600" w:type="dxa"/>
            <w:tcBorders>
              <w:bottom w:val="single" w:sz="4" w:space="0" w:color="auto"/>
            </w:tcBorders>
            <w:shd w:val="clear" w:color="auto" w:fill="FFFFFF"/>
          </w:tcPr>
          <w:p w:rsidR="00D658F9" w:rsidRDefault="00D658F9" w:rsidP="00D658F9">
            <w:r>
              <w:t>I01, I02, I03, I07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RQP_I04</w:t>
            </w:r>
          </w:p>
        </w:tc>
        <w:tc>
          <w:tcPr>
            <w:tcW w:w="2600" w:type="dxa"/>
            <w:tcBorders>
              <w:bottom w:val="single" w:sz="4" w:space="0" w:color="auto"/>
            </w:tcBorders>
            <w:shd w:val="clear" w:color="auto" w:fill="F3F3F3"/>
          </w:tcPr>
          <w:p w:rsidR="00D658F9" w:rsidRDefault="00D658F9" w:rsidP="00D658F9">
            <w:r>
              <w:t>I04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RRA_O18</w:t>
            </w:r>
          </w:p>
        </w:tc>
        <w:tc>
          <w:tcPr>
            <w:tcW w:w="2600" w:type="dxa"/>
            <w:tcBorders>
              <w:bottom w:val="single" w:sz="4" w:space="0" w:color="auto"/>
            </w:tcBorders>
            <w:shd w:val="clear" w:color="auto" w:fill="FFFFFF"/>
          </w:tcPr>
          <w:p w:rsidR="00D658F9" w:rsidRDefault="00D658F9" w:rsidP="00D658F9">
            <w:r>
              <w:t>O18</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RRD_O14</w:t>
            </w:r>
          </w:p>
        </w:tc>
        <w:tc>
          <w:tcPr>
            <w:tcW w:w="2600" w:type="dxa"/>
            <w:tcBorders>
              <w:bottom w:val="single" w:sz="4" w:space="0" w:color="auto"/>
            </w:tcBorders>
            <w:shd w:val="clear" w:color="auto" w:fill="F3F3F3"/>
          </w:tcPr>
          <w:p w:rsidR="00D658F9" w:rsidRDefault="00D658F9" w:rsidP="00D658F9">
            <w:r>
              <w:t>O14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RRE_O12</w:t>
            </w:r>
          </w:p>
        </w:tc>
        <w:tc>
          <w:tcPr>
            <w:tcW w:w="2600" w:type="dxa"/>
            <w:tcBorders>
              <w:bottom w:val="single" w:sz="4" w:space="0" w:color="auto"/>
            </w:tcBorders>
            <w:shd w:val="clear" w:color="auto" w:fill="FFFFFF"/>
          </w:tcPr>
          <w:p w:rsidR="00D658F9" w:rsidRDefault="00D658F9" w:rsidP="00D658F9">
            <w:r>
              <w:t>O12, O26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RRE_O50</w:t>
            </w:r>
          </w:p>
        </w:tc>
        <w:tc>
          <w:tcPr>
            <w:tcW w:w="2600" w:type="dxa"/>
            <w:tcBorders>
              <w:bottom w:val="single" w:sz="4" w:space="0" w:color="auto"/>
            </w:tcBorders>
            <w:shd w:val="clear" w:color="auto" w:fill="F3F3F3"/>
          </w:tcPr>
          <w:p w:rsidR="00D658F9" w:rsidRDefault="00D658F9" w:rsidP="00D658F9">
            <w:r>
              <w:t>Events O50</w:t>
            </w:r>
          </w:p>
        </w:tc>
        <w:tc>
          <w:tcPr>
            <w:tcW w:w="2600" w:type="dxa"/>
            <w:tcBorders>
              <w:bottom w:val="single" w:sz="4" w:space="0" w:color="auto"/>
            </w:tcBorders>
            <w:shd w:val="clear" w:color="auto" w:fill="F3F3F3"/>
          </w:tcPr>
          <w:p w:rsidR="00D658F9" w:rsidRDefault="00D658F9" w:rsidP="00D658F9">
            <w:r>
              <w:t>O50</w:t>
            </w:r>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RRG_O16</w:t>
            </w:r>
          </w:p>
        </w:tc>
        <w:tc>
          <w:tcPr>
            <w:tcW w:w="2600" w:type="dxa"/>
            <w:tcBorders>
              <w:bottom w:val="single" w:sz="4" w:space="0" w:color="auto"/>
            </w:tcBorders>
            <w:shd w:val="clear" w:color="auto" w:fill="FFFFFF"/>
          </w:tcPr>
          <w:p w:rsidR="00D658F9" w:rsidRDefault="00D658F9" w:rsidP="00D658F9">
            <w:r>
              <w:t>O16</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RRI_I12</w:t>
            </w:r>
          </w:p>
        </w:tc>
        <w:tc>
          <w:tcPr>
            <w:tcW w:w="2600" w:type="dxa"/>
            <w:tcBorders>
              <w:bottom w:val="single" w:sz="4" w:space="0" w:color="auto"/>
            </w:tcBorders>
            <w:shd w:val="clear" w:color="auto" w:fill="F3F3F3"/>
          </w:tcPr>
          <w:p w:rsidR="00D658F9" w:rsidRDefault="00D658F9" w:rsidP="00D658F9">
            <w:r>
              <w:t>I12, I13, I14, I15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RSP_E03</w:t>
            </w:r>
          </w:p>
        </w:tc>
        <w:tc>
          <w:tcPr>
            <w:tcW w:w="2600" w:type="dxa"/>
            <w:tcBorders>
              <w:bottom w:val="single" w:sz="4" w:space="0" w:color="auto"/>
            </w:tcBorders>
            <w:shd w:val="clear" w:color="auto" w:fill="FFFFFF"/>
          </w:tcPr>
          <w:p w:rsidR="00D658F9" w:rsidRDefault="00D658F9" w:rsidP="00D658F9">
            <w:r>
              <w:t>E03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RSP_E22</w:t>
            </w:r>
          </w:p>
        </w:tc>
        <w:tc>
          <w:tcPr>
            <w:tcW w:w="2600" w:type="dxa"/>
            <w:tcBorders>
              <w:bottom w:val="single" w:sz="4" w:space="0" w:color="auto"/>
            </w:tcBorders>
            <w:shd w:val="clear" w:color="auto" w:fill="F3F3F3"/>
          </w:tcPr>
          <w:p w:rsidR="00D658F9" w:rsidRDefault="00D658F9" w:rsidP="00D658F9">
            <w:r>
              <w:t>E22</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RSP_K11</w:t>
            </w:r>
          </w:p>
        </w:tc>
        <w:tc>
          <w:tcPr>
            <w:tcW w:w="2600" w:type="dxa"/>
            <w:tcBorders>
              <w:bottom w:val="single" w:sz="4" w:space="0" w:color="auto"/>
            </w:tcBorders>
            <w:shd w:val="clear" w:color="auto" w:fill="FFFFFF"/>
          </w:tcPr>
          <w:p w:rsidR="00D658F9" w:rsidRDefault="00D658F9" w:rsidP="00D658F9">
            <w:r>
              <w:t>K11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RSP_K21</w:t>
            </w:r>
          </w:p>
        </w:tc>
        <w:tc>
          <w:tcPr>
            <w:tcW w:w="2600" w:type="dxa"/>
            <w:tcBorders>
              <w:bottom w:val="single" w:sz="4" w:space="0" w:color="auto"/>
            </w:tcBorders>
            <w:shd w:val="clear" w:color="auto" w:fill="F3F3F3"/>
          </w:tcPr>
          <w:p w:rsidR="00D658F9" w:rsidRDefault="00D658F9" w:rsidP="00D658F9">
            <w:r>
              <w:t>K21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RSP_K22</w:t>
            </w:r>
          </w:p>
        </w:tc>
        <w:tc>
          <w:tcPr>
            <w:tcW w:w="2600" w:type="dxa"/>
            <w:tcBorders>
              <w:bottom w:val="single" w:sz="4" w:space="0" w:color="auto"/>
            </w:tcBorders>
            <w:shd w:val="clear" w:color="auto" w:fill="FFFFFF"/>
          </w:tcPr>
          <w:p w:rsidR="00D658F9" w:rsidRDefault="00D658F9" w:rsidP="00D658F9">
            <w:r>
              <w:t>K22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RSP_K23</w:t>
            </w:r>
          </w:p>
        </w:tc>
        <w:tc>
          <w:tcPr>
            <w:tcW w:w="2600" w:type="dxa"/>
            <w:tcBorders>
              <w:bottom w:val="single" w:sz="4" w:space="0" w:color="auto"/>
            </w:tcBorders>
            <w:shd w:val="clear" w:color="auto" w:fill="F3F3F3"/>
          </w:tcPr>
          <w:p w:rsidR="00D658F9" w:rsidRDefault="00D658F9" w:rsidP="00D658F9">
            <w:r>
              <w:t>K23, K24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RSP_K25</w:t>
            </w:r>
          </w:p>
        </w:tc>
        <w:tc>
          <w:tcPr>
            <w:tcW w:w="2600" w:type="dxa"/>
            <w:tcBorders>
              <w:bottom w:val="single" w:sz="4" w:space="0" w:color="auto"/>
            </w:tcBorders>
            <w:shd w:val="clear" w:color="auto" w:fill="FFFFFF"/>
          </w:tcPr>
          <w:p w:rsidR="00D658F9" w:rsidRDefault="00D658F9" w:rsidP="00D658F9">
            <w:r>
              <w:t>K25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RSP_K31</w:t>
            </w:r>
          </w:p>
        </w:tc>
        <w:tc>
          <w:tcPr>
            <w:tcW w:w="2600" w:type="dxa"/>
            <w:tcBorders>
              <w:bottom w:val="single" w:sz="4" w:space="0" w:color="auto"/>
            </w:tcBorders>
            <w:shd w:val="clear" w:color="auto" w:fill="F3F3F3"/>
          </w:tcPr>
          <w:p w:rsidR="00D658F9" w:rsidRDefault="00D658F9" w:rsidP="00D658F9">
            <w:r>
              <w:t>K31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RSP_K32</w:t>
            </w:r>
          </w:p>
        </w:tc>
        <w:tc>
          <w:tcPr>
            <w:tcW w:w="2600" w:type="dxa"/>
            <w:tcBorders>
              <w:bottom w:val="single" w:sz="4" w:space="0" w:color="auto"/>
            </w:tcBorders>
            <w:shd w:val="clear" w:color="auto" w:fill="FFFFFF"/>
          </w:tcPr>
          <w:p w:rsidR="00D658F9" w:rsidRDefault="00D658F9" w:rsidP="00D658F9">
            <w:r>
              <w:t>K32</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RSP_O33</w:t>
            </w:r>
          </w:p>
        </w:tc>
        <w:tc>
          <w:tcPr>
            <w:tcW w:w="2600" w:type="dxa"/>
            <w:tcBorders>
              <w:bottom w:val="single" w:sz="4" w:space="0" w:color="auto"/>
            </w:tcBorders>
            <w:shd w:val="clear" w:color="auto" w:fill="F3F3F3"/>
          </w:tcPr>
          <w:p w:rsidR="00D658F9" w:rsidRDefault="00D658F9" w:rsidP="00D658F9">
            <w:r>
              <w:t>O33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RSP_O34</w:t>
            </w:r>
          </w:p>
        </w:tc>
        <w:tc>
          <w:tcPr>
            <w:tcW w:w="2600" w:type="dxa"/>
            <w:tcBorders>
              <w:bottom w:val="single" w:sz="4" w:space="0" w:color="auto"/>
            </w:tcBorders>
            <w:shd w:val="clear" w:color="auto" w:fill="FFFFFF"/>
          </w:tcPr>
          <w:p w:rsidR="00D658F9" w:rsidRDefault="00D658F9" w:rsidP="00D658F9">
            <w:r>
              <w:t>O34</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RSP_Q11</w:t>
            </w:r>
          </w:p>
        </w:tc>
        <w:tc>
          <w:tcPr>
            <w:tcW w:w="2600" w:type="dxa"/>
            <w:tcBorders>
              <w:bottom w:val="single" w:sz="4" w:space="0" w:color="auto"/>
            </w:tcBorders>
            <w:shd w:val="clear" w:color="auto" w:fill="F3F3F3"/>
          </w:tcPr>
          <w:p w:rsidR="00D658F9" w:rsidRDefault="00D658F9" w:rsidP="00D658F9">
            <w:r>
              <w:t>Q11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RTB_K13</w:t>
            </w:r>
          </w:p>
        </w:tc>
        <w:tc>
          <w:tcPr>
            <w:tcW w:w="2600" w:type="dxa"/>
            <w:tcBorders>
              <w:bottom w:val="single" w:sz="4" w:space="0" w:color="auto"/>
            </w:tcBorders>
            <w:shd w:val="clear" w:color="auto" w:fill="FFFFFF"/>
          </w:tcPr>
          <w:p w:rsidR="00D658F9" w:rsidRDefault="00D658F9" w:rsidP="00D658F9">
            <w:r>
              <w:t>K13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SDR_S31</w:t>
            </w:r>
          </w:p>
        </w:tc>
        <w:tc>
          <w:tcPr>
            <w:tcW w:w="2600" w:type="dxa"/>
            <w:tcBorders>
              <w:bottom w:val="single" w:sz="4" w:space="0" w:color="auto"/>
            </w:tcBorders>
            <w:shd w:val="clear" w:color="auto" w:fill="F3F3F3"/>
          </w:tcPr>
          <w:p w:rsidR="00D658F9" w:rsidRDefault="00D658F9" w:rsidP="00D658F9">
            <w:r>
              <w:t>S31, S36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SDR_S32</w:t>
            </w:r>
          </w:p>
        </w:tc>
        <w:tc>
          <w:tcPr>
            <w:tcW w:w="2600" w:type="dxa"/>
            <w:tcBorders>
              <w:bottom w:val="single" w:sz="4" w:space="0" w:color="auto"/>
            </w:tcBorders>
            <w:shd w:val="clear" w:color="auto" w:fill="FFFFFF"/>
          </w:tcPr>
          <w:p w:rsidR="00D658F9" w:rsidRDefault="00D658F9" w:rsidP="00D658F9">
            <w:r>
              <w:t>S32, S37</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64" w:author="Frank Oemig" w:date="2023-06-16T19:36:00Z">
              <w:r>
                <w:t>SET_S38</w:t>
              </w:r>
            </w:ins>
          </w:p>
        </w:tc>
        <w:tc>
          <w:tcPr>
            <w:tcW w:w="2600" w:type="dxa"/>
            <w:tcBorders>
              <w:bottom w:val="single" w:sz="4" w:space="0" w:color="auto"/>
            </w:tcBorders>
            <w:shd w:val="clear" w:color="auto" w:fill="F3F3F3"/>
          </w:tcPr>
          <w:p w:rsidR="00D658F9" w:rsidRDefault="00D658F9" w:rsidP="00D658F9">
            <w:ins w:id="365" w:author="Frank Oemig" w:date="2023-06-16T19:36:00Z">
              <w:r>
                <w:t>Specimen Container Preparation and Specimen Collection Event</w:t>
              </w:r>
            </w:ins>
          </w:p>
        </w:tc>
        <w:tc>
          <w:tcPr>
            <w:tcW w:w="2600" w:type="dxa"/>
            <w:tcBorders>
              <w:bottom w:val="single" w:sz="4" w:space="0" w:color="auto"/>
            </w:tcBorders>
            <w:shd w:val="clear" w:color="auto" w:fill="F3F3F3"/>
          </w:tcPr>
          <w:p w:rsidR="00D658F9" w:rsidRDefault="00D658F9" w:rsidP="00D658F9">
            <w:ins w:id="366" w:author="Frank Oemig" w:date="2023-06-16T19:36:00Z">
              <w:r>
                <w:t>This message structure supports tracking of information related to preparations for specimen collection and the collection event.</w:t>
              </w:r>
            </w:ins>
          </w:p>
        </w:tc>
        <w:tc>
          <w:tcPr>
            <w:tcW w:w="2000" w:type="dxa"/>
            <w:tcBorders>
              <w:bottom w:val="single" w:sz="4" w:space="0" w:color="auto"/>
            </w:tcBorders>
            <w:shd w:val="clear" w:color="auto" w:fill="F3F3F3"/>
          </w:tcPr>
          <w:p w:rsidR="00D658F9" w:rsidRDefault="00D658F9" w:rsidP="00D658F9">
            <w:ins w:id="367" w:author="Frank Oemig" w:date="2023-06-16T19:36:00Z">
              <w:r>
                <w:t>It can be used to describe the container preparation for collection as wellasthe successful collection of one or more specimen(s).</w:t>
              </w:r>
            </w:ins>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68" w:author="Frank Oemig" w:date="2023-06-16T19:36:00Z">
              <w:r>
                <w:t>SET_S40</w:t>
              </w:r>
            </w:ins>
          </w:p>
        </w:tc>
        <w:tc>
          <w:tcPr>
            <w:tcW w:w="2600" w:type="dxa"/>
            <w:tcBorders>
              <w:bottom w:val="single" w:sz="4" w:space="0" w:color="auto"/>
            </w:tcBorders>
            <w:shd w:val="clear" w:color="auto" w:fill="FFFFFF"/>
          </w:tcPr>
          <w:p w:rsidR="00D658F9" w:rsidRDefault="00D658F9" w:rsidP="00D658F9">
            <w:ins w:id="369" w:author="Frank Oemig" w:date="2023-06-16T19:36:00Z">
              <w:r>
                <w:t>Specimen Collection Event unsuccessful</w:t>
              </w:r>
            </w:ins>
          </w:p>
        </w:tc>
        <w:tc>
          <w:tcPr>
            <w:tcW w:w="2600" w:type="dxa"/>
            <w:tcBorders>
              <w:bottom w:val="single" w:sz="4" w:space="0" w:color="auto"/>
            </w:tcBorders>
            <w:shd w:val="clear" w:color="auto" w:fill="FFFFFF"/>
          </w:tcPr>
          <w:p w:rsidR="00D658F9" w:rsidRDefault="00D658F9" w:rsidP="00D658F9">
            <w:ins w:id="370" w:author="Frank Oemig" w:date="2023-06-16T19:36:00Z">
              <w:r>
                <w:t>This message structure supports tracking of information when specimen collection is not successful.</w:t>
              </w:r>
            </w:ins>
          </w:p>
        </w:tc>
        <w:tc>
          <w:tcPr>
            <w:tcW w:w="2000" w:type="dxa"/>
            <w:tcBorders>
              <w:bottom w:val="single" w:sz="4" w:space="0" w:color="auto"/>
            </w:tcBorders>
            <w:shd w:val="clear" w:color="auto" w:fill="FFFFFF"/>
          </w:tcPr>
          <w:p w:rsidR="00D658F9" w:rsidRDefault="00D658F9" w:rsidP="00D658F9">
            <w:ins w:id="371" w:author="Frank Oemig" w:date="2023-06-16T19:36:00Z">
              <w:r>
                <w:t>It can be used to describe the reason why a specimen collection was unsuccessful.</w:t>
              </w:r>
            </w:ins>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72" w:author="Frank Oemig" w:date="2023-06-16T19:36:00Z">
              <w:r>
                <w:t>SET_S41</w:t>
              </w:r>
            </w:ins>
          </w:p>
        </w:tc>
        <w:tc>
          <w:tcPr>
            <w:tcW w:w="2600" w:type="dxa"/>
            <w:tcBorders>
              <w:bottom w:val="single" w:sz="4" w:space="0" w:color="auto"/>
            </w:tcBorders>
            <w:shd w:val="clear" w:color="auto" w:fill="F3F3F3"/>
          </w:tcPr>
          <w:p w:rsidR="00D658F9" w:rsidRDefault="00D658F9" w:rsidP="00D658F9">
            <w:ins w:id="373" w:author="Frank Oemig" w:date="2023-06-16T19:36:00Z">
              <w:r>
                <w:t>Specimen Movement Event</w:t>
              </w:r>
            </w:ins>
          </w:p>
        </w:tc>
        <w:tc>
          <w:tcPr>
            <w:tcW w:w="2600" w:type="dxa"/>
            <w:tcBorders>
              <w:bottom w:val="single" w:sz="4" w:space="0" w:color="auto"/>
            </w:tcBorders>
            <w:shd w:val="clear" w:color="auto" w:fill="F3F3F3"/>
          </w:tcPr>
          <w:p w:rsidR="00D658F9" w:rsidRDefault="00D658F9" w:rsidP="00D658F9">
            <w:ins w:id="374" w:author="Frank Oemig" w:date="2023-06-16T19:36:00Z">
              <w:r>
                <w:t>This message structure supports tracking of information related to the movements of specimens across locations, and placement in and out of storage.</w:t>
              </w:r>
            </w:ins>
          </w:p>
        </w:tc>
        <w:tc>
          <w:tcPr>
            <w:tcW w:w="2000" w:type="dxa"/>
            <w:tcBorders>
              <w:bottom w:val="single" w:sz="4" w:space="0" w:color="auto"/>
            </w:tcBorders>
            <w:shd w:val="clear" w:color="auto" w:fill="F3F3F3"/>
          </w:tcPr>
          <w:p w:rsidR="00D658F9" w:rsidRDefault="00D658F9" w:rsidP="00D658F9">
            <w:ins w:id="375" w:author="Frank Oemig" w:date="2023-06-16T19:36:00Z">
              <w:r>
                <w:t>It can be used to report on specimen departing, arriving, being accepted or rejected, including moving the specimen into storage or retrieving it from storage (e.g. in biobanking).</w:t>
              </w:r>
            </w:ins>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76" w:author="Frank Oemig" w:date="2023-06-16T19:36:00Z">
              <w:r>
                <w:t>SET_S45</w:t>
              </w:r>
            </w:ins>
          </w:p>
        </w:tc>
        <w:tc>
          <w:tcPr>
            <w:tcW w:w="2600" w:type="dxa"/>
            <w:tcBorders>
              <w:bottom w:val="single" w:sz="4" w:space="0" w:color="auto"/>
            </w:tcBorders>
            <w:shd w:val="clear" w:color="auto" w:fill="FFFFFF"/>
          </w:tcPr>
          <w:p w:rsidR="00D658F9" w:rsidRDefault="00D658F9" w:rsidP="00D658F9">
            <w:ins w:id="377" w:author="Frank Oemig" w:date="2023-06-16T19:36:00Z">
              <w:r>
                <w:t>Specimen Identification Events</w:t>
              </w:r>
            </w:ins>
          </w:p>
        </w:tc>
        <w:tc>
          <w:tcPr>
            <w:tcW w:w="2600" w:type="dxa"/>
            <w:tcBorders>
              <w:bottom w:val="single" w:sz="4" w:space="0" w:color="auto"/>
            </w:tcBorders>
            <w:shd w:val="clear" w:color="auto" w:fill="FFFFFF"/>
          </w:tcPr>
          <w:p w:rsidR="00D658F9" w:rsidRDefault="00D658F9" w:rsidP="00D658F9">
            <w:ins w:id="378" w:author="Frank Oemig" w:date="2023-06-16T19:36:00Z">
              <w:r>
                <w:t>This message structure supports tracking of information to identify or de-identify specimens or at time of final disposal.</w:t>
              </w:r>
            </w:ins>
          </w:p>
        </w:tc>
        <w:tc>
          <w:tcPr>
            <w:tcW w:w="2000" w:type="dxa"/>
            <w:tcBorders>
              <w:bottom w:val="single" w:sz="4" w:space="0" w:color="auto"/>
            </w:tcBorders>
            <w:shd w:val="clear" w:color="auto" w:fill="FFFFFF"/>
          </w:tcPr>
          <w:p w:rsidR="00D658F9" w:rsidRDefault="00D658F9" w:rsidP="00D658F9">
            <w:ins w:id="379" w:author="Frank Oemig" w:date="2023-06-16T19:36:00Z">
              <w:r>
                <w:t>It can be used to report the de-and re-identification of specimen(s)  as well as the final disposition of a specimen.</w:t>
              </w:r>
            </w:ins>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ins w:id="380" w:author="Frank Oemig" w:date="2023-06-16T19:36:00Z">
              <w:r>
                <w:t>SET_S50</w:t>
              </w:r>
            </w:ins>
          </w:p>
        </w:tc>
        <w:tc>
          <w:tcPr>
            <w:tcW w:w="2600" w:type="dxa"/>
            <w:tcBorders>
              <w:bottom w:val="single" w:sz="4" w:space="0" w:color="auto"/>
            </w:tcBorders>
            <w:shd w:val="clear" w:color="auto" w:fill="F3F3F3"/>
          </w:tcPr>
          <w:p w:rsidR="00D658F9" w:rsidRDefault="00D658F9" w:rsidP="00D658F9">
            <w:ins w:id="381" w:author="Frank Oemig" w:date="2023-06-16T19:36:00Z">
              <w:r>
                <w:t>Specimen Procedure Step successful</w:t>
              </w:r>
            </w:ins>
          </w:p>
        </w:tc>
        <w:tc>
          <w:tcPr>
            <w:tcW w:w="2600" w:type="dxa"/>
            <w:tcBorders>
              <w:bottom w:val="single" w:sz="4" w:space="0" w:color="auto"/>
            </w:tcBorders>
            <w:shd w:val="clear" w:color="auto" w:fill="F3F3F3"/>
          </w:tcPr>
          <w:p w:rsidR="00D658F9" w:rsidRDefault="00D658F9" w:rsidP="00D658F9">
            <w:ins w:id="382" w:author="Frank Oemig" w:date="2023-06-16T19:36:00Z">
              <w:r>
                <w:t>This message structure supports tracking of information related to processing of one or more specimen that may result in derived (child) specimen or not.</w:t>
              </w:r>
            </w:ins>
          </w:p>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ins w:id="383" w:author="Frank Oemig" w:date="2023-06-16T19:36:00Z">
              <w:r>
                <w:t>SET_S52</w:t>
              </w:r>
            </w:ins>
          </w:p>
        </w:tc>
        <w:tc>
          <w:tcPr>
            <w:tcW w:w="2600" w:type="dxa"/>
            <w:tcBorders>
              <w:bottom w:val="single" w:sz="4" w:space="0" w:color="auto"/>
            </w:tcBorders>
            <w:shd w:val="clear" w:color="auto" w:fill="FFFFFF"/>
          </w:tcPr>
          <w:p w:rsidR="00D658F9" w:rsidRDefault="00D658F9" w:rsidP="00D658F9">
            <w:ins w:id="384" w:author="Frank Oemig" w:date="2023-06-16T19:36:00Z">
              <w:r>
                <w:t>Specimen Procedure Step unsuccessful</w:t>
              </w:r>
            </w:ins>
          </w:p>
        </w:tc>
        <w:tc>
          <w:tcPr>
            <w:tcW w:w="2600" w:type="dxa"/>
            <w:tcBorders>
              <w:bottom w:val="single" w:sz="4" w:space="0" w:color="auto"/>
            </w:tcBorders>
            <w:shd w:val="clear" w:color="auto" w:fill="FFFFFF"/>
          </w:tcPr>
          <w:p w:rsidR="00D658F9" w:rsidRDefault="00D658F9" w:rsidP="00D658F9">
            <w:ins w:id="385" w:author="Frank Oemig" w:date="2023-06-16T19:36:00Z">
              <w:r>
                <w:t>This message structure supports tracking of information when the processing of a specimen was unsuccessful.</w:t>
              </w:r>
            </w:ins>
          </w:p>
        </w:tc>
        <w:tc>
          <w:tcPr>
            <w:tcW w:w="2000" w:type="dxa"/>
            <w:tcBorders>
              <w:bottom w:val="single" w:sz="4" w:space="0" w:color="auto"/>
            </w:tcBorders>
            <w:shd w:val="clear" w:color="auto" w:fill="FFFFFF"/>
          </w:tcPr>
          <w:p w:rsidR="00D658F9" w:rsidRDefault="00D658F9" w:rsidP="00D658F9">
            <w:ins w:id="386" w:author="Frank Oemig" w:date="2023-06-16T19:36:00Z">
              <w:r>
                <w:t>It can be used to describe the reason why the specimen processing was unsuccessful.</w:t>
              </w:r>
            </w:ins>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SIU_S12</w:t>
            </w:r>
          </w:p>
        </w:tc>
        <w:tc>
          <w:tcPr>
            <w:tcW w:w="2600" w:type="dxa"/>
            <w:tcBorders>
              <w:bottom w:val="single" w:sz="4" w:space="0" w:color="auto"/>
            </w:tcBorders>
            <w:shd w:val="clear" w:color="auto" w:fill="F3F3F3"/>
          </w:tcPr>
          <w:p w:rsidR="00D658F9" w:rsidRDefault="00D658F9" w:rsidP="00D658F9">
            <w:r>
              <w:t>S12, S13, S14, S15, S16, S17, S18, S19, S20, S21, S22, S23, S24, S26</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SLR_S28</w:t>
            </w:r>
          </w:p>
        </w:tc>
        <w:tc>
          <w:tcPr>
            <w:tcW w:w="2600" w:type="dxa"/>
            <w:tcBorders>
              <w:bottom w:val="single" w:sz="4" w:space="0" w:color="auto"/>
            </w:tcBorders>
            <w:shd w:val="clear" w:color="auto" w:fill="FFFFFF"/>
          </w:tcPr>
          <w:p w:rsidR="00D658F9" w:rsidRDefault="00D658F9" w:rsidP="00D658F9">
            <w:r>
              <w:t>S28, S29, S30, S34, S35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SQM_S25</w:t>
            </w:r>
          </w:p>
        </w:tc>
        <w:tc>
          <w:tcPr>
            <w:tcW w:w="2600" w:type="dxa"/>
            <w:tcBorders>
              <w:bottom w:val="single" w:sz="4" w:space="0" w:color="auto"/>
            </w:tcBorders>
            <w:shd w:val="clear" w:color="auto" w:fill="F3F3F3"/>
          </w:tcPr>
          <w:p w:rsidR="00D658F9" w:rsidRDefault="00D658F9" w:rsidP="00D658F9">
            <w:r>
              <w:t>S25</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SQR_S25</w:t>
            </w:r>
          </w:p>
        </w:tc>
        <w:tc>
          <w:tcPr>
            <w:tcW w:w="2600" w:type="dxa"/>
            <w:tcBorders>
              <w:bottom w:val="single" w:sz="4" w:space="0" w:color="auto"/>
            </w:tcBorders>
            <w:shd w:val="clear" w:color="auto" w:fill="FFFFFF"/>
          </w:tcPr>
          <w:p w:rsidR="00D658F9" w:rsidRDefault="00D658F9" w:rsidP="00D658F9">
            <w:r>
              <w:t>S25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SRM_S01</w:t>
            </w:r>
          </w:p>
        </w:tc>
        <w:tc>
          <w:tcPr>
            <w:tcW w:w="2600" w:type="dxa"/>
            <w:tcBorders>
              <w:bottom w:val="single" w:sz="4" w:space="0" w:color="auto"/>
            </w:tcBorders>
            <w:shd w:val="clear" w:color="auto" w:fill="F3F3F3"/>
          </w:tcPr>
          <w:p w:rsidR="00D658F9" w:rsidRDefault="00D658F9" w:rsidP="00D658F9">
            <w:r>
              <w:t>S01, S02, S03, S04, S05, S06, S07, S08, S09, S10, S11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SRR_S01</w:t>
            </w:r>
          </w:p>
        </w:tc>
        <w:tc>
          <w:tcPr>
            <w:tcW w:w="2600" w:type="dxa"/>
            <w:tcBorders>
              <w:bottom w:val="single" w:sz="4" w:space="0" w:color="auto"/>
            </w:tcBorders>
            <w:shd w:val="clear" w:color="auto" w:fill="FFFFFF"/>
          </w:tcPr>
          <w:p w:rsidR="00D658F9" w:rsidRDefault="00D658F9" w:rsidP="00D658F9">
            <w:r>
              <w:t>S01, S02, S03, S04, S05, S06, S07, S08, S09, S10, S11</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SSR_U04</w:t>
            </w:r>
          </w:p>
        </w:tc>
        <w:tc>
          <w:tcPr>
            <w:tcW w:w="2600" w:type="dxa"/>
            <w:tcBorders>
              <w:bottom w:val="single" w:sz="4" w:space="0" w:color="auto"/>
            </w:tcBorders>
            <w:shd w:val="clear" w:color="auto" w:fill="F3F3F3"/>
          </w:tcPr>
          <w:p w:rsidR="00D658F9" w:rsidRDefault="00D658F9" w:rsidP="00D658F9">
            <w:r>
              <w:t>U04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SSU_U03</w:t>
            </w:r>
          </w:p>
        </w:tc>
        <w:tc>
          <w:tcPr>
            <w:tcW w:w="2600" w:type="dxa"/>
            <w:tcBorders>
              <w:bottom w:val="single" w:sz="4" w:space="0" w:color="auto"/>
            </w:tcBorders>
            <w:shd w:val="clear" w:color="auto" w:fill="FFFFFF"/>
          </w:tcPr>
          <w:p w:rsidR="00D658F9" w:rsidRDefault="00D658F9" w:rsidP="00D658F9">
            <w:r>
              <w:t>U03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STC_S33</w:t>
            </w:r>
          </w:p>
        </w:tc>
        <w:tc>
          <w:tcPr>
            <w:tcW w:w="2600" w:type="dxa"/>
            <w:tcBorders>
              <w:bottom w:val="single" w:sz="4" w:space="0" w:color="auto"/>
            </w:tcBorders>
            <w:shd w:val="clear" w:color="auto" w:fill="F3F3F3"/>
          </w:tcPr>
          <w:p w:rsidR="00D658F9" w:rsidRDefault="00D658F9" w:rsidP="00D658F9">
            <w:r>
              <w:t>S33</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SUR_P09</w:t>
            </w:r>
          </w:p>
        </w:tc>
        <w:tc>
          <w:tcPr>
            <w:tcW w:w="2600" w:type="dxa"/>
            <w:tcBorders>
              <w:bottom w:val="single" w:sz="4" w:space="0" w:color="auto"/>
            </w:tcBorders>
            <w:shd w:val="clear" w:color="auto" w:fill="FFFFFF"/>
          </w:tcPr>
          <w:p w:rsidR="00D658F9" w:rsidRDefault="00D658F9" w:rsidP="00D658F9">
            <w:r>
              <w:t>P09</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TCU_U10</w:t>
            </w:r>
          </w:p>
        </w:tc>
        <w:tc>
          <w:tcPr>
            <w:tcW w:w="2600" w:type="dxa"/>
            <w:tcBorders>
              <w:bottom w:val="single" w:sz="4" w:space="0" w:color="auto"/>
            </w:tcBorders>
            <w:shd w:val="clear" w:color="auto" w:fill="F3F3F3"/>
          </w:tcPr>
          <w:p w:rsidR="00D658F9" w:rsidRDefault="00D658F9" w:rsidP="00D658F9">
            <w:r>
              <w:t>U10, U11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UDM_Q05</w:t>
            </w:r>
          </w:p>
        </w:tc>
        <w:tc>
          <w:tcPr>
            <w:tcW w:w="2600" w:type="dxa"/>
            <w:tcBorders>
              <w:bottom w:val="single" w:sz="4" w:space="0" w:color="auto"/>
            </w:tcBorders>
            <w:shd w:val="clear" w:color="auto" w:fill="FFFFFF"/>
          </w:tcPr>
          <w:p w:rsidR="00D658F9" w:rsidRDefault="00D658F9" w:rsidP="00D658F9">
            <w:r>
              <w:t>Q05</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VXQ_V01</w:t>
            </w:r>
          </w:p>
        </w:tc>
        <w:tc>
          <w:tcPr>
            <w:tcW w:w="2600" w:type="dxa"/>
            <w:tcBorders>
              <w:bottom w:val="single" w:sz="4" w:space="0" w:color="auto"/>
            </w:tcBorders>
            <w:shd w:val="clear" w:color="auto" w:fill="F3F3F3"/>
          </w:tcPr>
          <w:p w:rsidR="00D658F9" w:rsidRDefault="00D658F9" w:rsidP="00D658F9">
            <w:r>
              <w:t>V01</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r>
              <w:t>Deprecated</w:t>
            </w:r>
          </w:p>
        </w:tc>
        <w:tc>
          <w:tcPr>
            <w:tcW w:w="800" w:type="dxa"/>
            <w:tcBorders>
              <w:bottom w:val="single" w:sz="4" w:space="0" w:color="auto"/>
            </w:tcBorders>
            <w:shd w:val="clear" w:color="auto" w:fill="F3F3F3"/>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r>
              <w:t>VXR_V03</w:t>
            </w:r>
          </w:p>
        </w:tc>
        <w:tc>
          <w:tcPr>
            <w:tcW w:w="2600" w:type="dxa"/>
            <w:tcBorders>
              <w:bottom w:val="single" w:sz="4" w:space="0" w:color="auto"/>
            </w:tcBorders>
            <w:shd w:val="clear" w:color="auto" w:fill="FFFFFF"/>
          </w:tcPr>
          <w:p w:rsidR="00D658F9" w:rsidRDefault="00D658F9" w:rsidP="00D658F9">
            <w:r>
              <w:t>V03</w:t>
            </w:r>
          </w:p>
        </w:tc>
        <w:tc>
          <w:tcPr>
            <w:tcW w:w="2600" w:type="dxa"/>
            <w:tcBorders>
              <w:bottom w:val="single" w:sz="4" w:space="0" w:color="auto"/>
            </w:tcBorders>
            <w:shd w:val="clear" w:color="auto" w:fill="FFFFFF"/>
          </w:tcPr>
          <w:p w:rsidR="00D658F9" w:rsidRDefault="00D658F9" w:rsidP="00D658F9"/>
        </w:tc>
        <w:tc>
          <w:tcPr>
            <w:tcW w:w="2000" w:type="dxa"/>
            <w:tcBorders>
              <w:bottom w:val="single" w:sz="4" w:space="0" w:color="auto"/>
            </w:tcBorders>
            <w:shd w:val="clear" w:color="auto" w:fill="FFFFFF"/>
          </w:tcPr>
          <w:p w:rsidR="00D658F9" w:rsidRDefault="00D658F9" w:rsidP="00D658F9">
            <w:r>
              <w:t>Deprecated</w:t>
            </w:r>
          </w:p>
        </w:tc>
        <w:tc>
          <w:tcPr>
            <w:tcW w:w="800" w:type="dxa"/>
            <w:tcBorders>
              <w:bottom w:val="single" w:sz="4" w:space="0" w:color="auto"/>
            </w:tcBorders>
            <w:shd w:val="clear" w:color="auto" w:fill="FFFFFF"/>
          </w:tcPr>
          <w:p w:rsidR="00D658F9" w:rsidRDefault="00D658F9" w:rsidP="00D658F9">
            <w:r>
              <w:t>D</w:t>
            </w: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VXU_V04</w:t>
            </w:r>
          </w:p>
        </w:tc>
        <w:tc>
          <w:tcPr>
            <w:tcW w:w="2600" w:type="dxa"/>
            <w:tcBorders>
              <w:bottom w:val="single" w:sz="4" w:space="0" w:color="auto"/>
            </w:tcBorders>
            <w:shd w:val="clear" w:color="auto" w:fill="F3F3F3"/>
          </w:tcPr>
          <w:p w:rsidR="00D658F9" w:rsidRDefault="00D658F9" w:rsidP="00D658F9">
            <w:r>
              <w:t>V04</w:t>
            </w:r>
          </w:p>
        </w:tc>
        <w:tc>
          <w:tcPr>
            <w:tcW w:w="2600" w:type="dxa"/>
            <w:tcBorders>
              <w:bottom w:val="single" w:sz="4" w:space="0" w:color="auto"/>
            </w:tcBorders>
            <w:shd w:val="clear" w:color="auto" w:fill="F3F3F3"/>
          </w:tcPr>
          <w:p w:rsidR="00D658F9" w:rsidRDefault="00D658F9" w:rsidP="00D658F9"/>
        </w:tc>
        <w:tc>
          <w:tcPr>
            <w:tcW w:w="20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shd w:val="clear" w:color="auto" w:fill="FFFFFF"/>
          </w:tcPr>
          <w:p w:rsidR="00D658F9" w:rsidRDefault="00D658F9" w:rsidP="00D658F9">
            <w:r>
              <w:t>VXX_V02</w:t>
            </w:r>
          </w:p>
        </w:tc>
        <w:tc>
          <w:tcPr>
            <w:tcW w:w="2600" w:type="dxa"/>
            <w:shd w:val="clear" w:color="auto" w:fill="FFFFFF"/>
          </w:tcPr>
          <w:p w:rsidR="00D658F9" w:rsidRDefault="00D658F9" w:rsidP="00D658F9">
            <w:r>
              <w:t>V02</w:t>
            </w:r>
          </w:p>
        </w:tc>
        <w:tc>
          <w:tcPr>
            <w:tcW w:w="2600" w:type="dxa"/>
            <w:shd w:val="clear" w:color="auto" w:fill="FFFFFF"/>
          </w:tcPr>
          <w:p w:rsidR="00D658F9" w:rsidRDefault="00D658F9" w:rsidP="00D658F9"/>
        </w:tc>
        <w:tc>
          <w:tcPr>
            <w:tcW w:w="2000" w:type="dxa"/>
            <w:shd w:val="clear" w:color="auto" w:fill="FFFFFF"/>
          </w:tcPr>
          <w:p w:rsidR="00D658F9" w:rsidRDefault="00D658F9" w:rsidP="00D658F9">
            <w:r>
              <w:t>Deprecated</w:t>
            </w:r>
          </w:p>
        </w:tc>
        <w:tc>
          <w:tcPr>
            <w:tcW w:w="800" w:type="dxa"/>
            <w:shd w:val="clear" w:color="auto" w:fill="FFFFFF"/>
          </w:tcPr>
          <w:p w:rsidR="00D658F9" w:rsidRDefault="00D658F9" w:rsidP="00D658F9">
            <w:r>
              <w:t>D</w:t>
            </w:r>
          </w:p>
        </w:tc>
      </w:tr>
    </w:tbl>
    <w:p w:rsidR="00D658F9" w:rsidRDefault="00D658F9" w:rsidP="00D658F9"/>
    <w:p w:rsidR="00D658F9" w:rsidRDefault="00D658F9" w:rsidP="00D658F9">
      <w:pPr>
        <w:pStyle w:val="berschrift3"/>
      </w:pPr>
      <w:r>
        <w:t>0355 - Primary Key Value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PrimaryKeyValueType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to specify the type for the master file record identifier.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2.16.840.1.113883.18.215</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primaryKeyValueType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used to specify the type for the master file record identifier.  Used in HL7 Version 2.x messaging in the Master File Entry (MFE)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Primary Key Value Type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http://terminology.hl7.org/CodeSystem/v2-0355</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hl7VS-primaryKeyValueType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specify the type for the master file record identifier.</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Primary Key Value Type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Primary Key Value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used to specify the type for the master file record identifier.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MFE-5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1600"/>
        <w:gridCol w:w="3800"/>
        <w:gridCol w:w="800"/>
      </w:tblGrid>
      <w:tr w:rsidR="00D658F9" w:rsidTr="00D658F9">
        <w:tblPrEx>
          <w:tblCellMar>
            <w:top w:w="0" w:type="dxa"/>
            <w:bottom w:w="0" w:type="dxa"/>
          </w:tblCellMar>
        </w:tblPrEx>
        <w:trPr>
          <w:tblHeader/>
        </w:trPr>
        <w:tc>
          <w:tcPr>
            <w:tcW w:w="1000" w:type="dxa"/>
            <w:tcBorders>
              <w:bottom w:val="single" w:sz="4" w:space="0" w:color="auto"/>
            </w:tcBorders>
            <w:shd w:val="clear" w:color="auto" w:fill="E6E6E6"/>
          </w:tcPr>
          <w:p w:rsidR="00D658F9" w:rsidRDefault="00D658F9" w:rsidP="00D658F9">
            <w:pPr>
              <w:pStyle w:val="HL7TableHeader"/>
            </w:pPr>
            <w:r>
              <w:t>Value</w:t>
            </w:r>
          </w:p>
        </w:tc>
        <w:tc>
          <w:tcPr>
            <w:tcW w:w="2000" w:type="dxa"/>
            <w:tcBorders>
              <w:bottom w:val="single" w:sz="4" w:space="0" w:color="auto"/>
            </w:tcBorders>
            <w:shd w:val="clear" w:color="auto" w:fill="E6E6E6"/>
          </w:tcPr>
          <w:p w:rsidR="00D658F9" w:rsidRDefault="00D658F9" w:rsidP="00D658F9">
            <w:pPr>
              <w:pStyle w:val="HL7TableHeader"/>
            </w:pPr>
            <w:r>
              <w:t>Display Name</w:t>
            </w:r>
          </w:p>
        </w:tc>
        <w:tc>
          <w:tcPr>
            <w:tcW w:w="1600" w:type="dxa"/>
            <w:tcBorders>
              <w:bottom w:val="single" w:sz="4" w:space="0" w:color="auto"/>
            </w:tcBorders>
            <w:shd w:val="clear" w:color="auto" w:fill="E6E6E6"/>
          </w:tcPr>
          <w:p w:rsidR="00D658F9" w:rsidRDefault="00D658F9" w:rsidP="00D658F9">
            <w:pPr>
              <w:pStyle w:val="HL7TableHeader"/>
            </w:pPr>
            <w:r>
              <w:t>Definition</w:t>
            </w:r>
          </w:p>
        </w:tc>
        <w:tc>
          <w:tcPr>
            <w:tcW w:w="38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pPr>
              <w:pStyle w:val="HL7TableBody"/>
            </w:pPr>
            <w:r>
              <w:t>PL</w:t>
            </w:r>
          </w:p>
        </w:tc>
        <w:tc>
          <w:tcPr>
            <w:tcW w:w="2000" w:type="dxa"/>
            <w:tcBorders>
              <w:bottom w:val="single" w:sz="4" w:space="0" w:color="auto"/>
            </w:tcBorders>
            <w:shd w:val="clear" w:color="auto" w:fill="FFFFFF"/>
          </w:tcPr>
          <w:p w:rsidR="00D658F9" w:rsidRDefault="00D658F9" w:rsidP="00D658F9">
            <w:pPr>
              <w:pStyle w:val="HL7TableBody"/>
            </w:pPr>
            <w:r>
              <w:t>Person location</w:t>
            </w:r>
          </w:p>
        </w:tc>
        <w:tc>
          <w:tcPr>
            <w:tcW w:w="1600" w:type="dxa"/>
            <w:tcBorders>
              <w:bottom w:val="single" w:sz="4" w:space="0" w:color="auto"/>
            </w:tcBorders>
            <w:shd w:val="clear" w:color="auto" w:fill="FFFFFF"/>
          </w:tcPr>
          <w:p w:rsidR="00D658F9" w:rsidRDefault="00D658F9" w:rsidP="00D658F9">
            <w:pPr>
              <w:pStyle w:val="HL7TableBody"/>
            </w:pPr>
          </w:p>
        </w:tc>
        <w:tc>
          <w:tcPr>
            <w:tcW w:w="38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CE</w:t>
            </w:r>
          </w:p>
        </w:tc>
        <w:tc>
          <w:tcPr>
            <w:tcW w:w="2000" w:type="dxa"/>
            <w:tcBorders>
              <w:bottom w:val="single" w:sz="4" w:space="0" w:color="auto"/>
            </w:tcBorders>
            <w:shd w:val="clear" w:color="auto" w:fill="F3F3F3"/>
          </w:tcPr>
          <w:p w:rsidR="00D658F9" w:rsidRDefault="00D658F9" w:rsidP="00D658F9">
            <w:r>
              <w:t>Coded element</w:t>
            </w:r>
          </w:p>
        </w:tc>
        <w:tc>
          <w:tcPr>
            <w:tcW w:w="1600" w:type="dxa"/>
            <w:tcBorders>
              <w:bottom w:val="single" w:sz="4" w:space="0" w:color="auto"/>
            </w:tcBorders>
            <w:shd w:val="clear" w:color="auto" w:fill="F3F3F3"/>
          </w:tcPr>
          <w:p w:rsidR="00D658F9" w:rsidRDefault="00D658F9" w:rsidP="00D658F9"/>
        </w:tc>
        <w:tc>
          <w:tcPr>
            <w:tcW w:w="3800" w:type="dxa"/>
            <w:tcBorders>
              <w:bottom w:val="single" w:sz="4" w:space="0" w:color="auto"/>
            </w:tcBorders>
            <w:shd w:val="clear" w:color="auto" w:fill="F3F3F3"/>
          </w:tcPr>
          <w:p w:rsidR="00D658F9" w:rsidRDefault="00D658F9" w:rsidP="00D658F9">
            <w:r>
              <w:t>Withdrawn as of v2.6 - CE has been replaced by CNE and CWE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shd w:val="clear" w:color="auto" w:fill="FFFFFF"/>
          </w:tcPr>
          <w:p w:rsidR="00D658F9" w:rsidRDefault="00D658F9" w:rsidP="00D658F9">
            <w:r>
              <w:t>CWE</w:t>
            </w:r>
          </w:p>
        </w:tc>
        <w:tc>
          <w:tcPr>
            <w:tcW w:w="2000" w:type="dxa"/>
            <w:shd w:val="clear" w:color="auto" w:fill="FFFFFF"/>
          </w:tcPr>
          <w:p w:rsidR="00D658F9" w:rsidRDefault="00D658F9" w:rsidP="00D658F9">
            <w:r>
              <w:t>Coded with Exceptions</w:t>
            </w:r>
          </w:p>
        </w:tc>
        <w:tc>
          <w:tcPr>
            <w:tcW w:w="1600" w:type="dxa"/>
            <w:shd w:val="clear" w:color="auto" w:fill="FFFFFF"/>
          </w:tcPr>
          <w:p w:rsidR="00D658F9" w:rsidRDefault="00D658F9" w:rsidP="00D658F9"/>
        </w:tc>
        <w:tc>
          <w:tcPr>
            <w:tcW w:w="3800" w:type="dxa"/>
            <w:shd w:val="clear" w:color="auto" w:fill="FFFFFF"/>
          </w:tcPr>
          <w:p w:rsidR="00D658F9" w:rsidRDefault="00D658F9" w:rsidP="00D658F9"/>
        </w:tc>
        <w:tc>
          <w:tcPr>
            <w:tcW w:w="800" w:type="dxa"/>
            <w:shd w:val="clear" w:color="auto" w:fill="FFFFFF"/>
          </w:tcPr>
          <w:p w:rsidR="00D658F9" w:rsidRDefault="00D658F9" w:rsidP="00D658F9"/>
        </w:tc>
      </w:tr>
    </w:tbl>
    <w:p w:rsidR="00D658F9" w:rsidRDefault="00D658F9" w:rsidP="00D658F9"/>
    <w:p w:rsidR="00D658F9" w:rsidRDefault="00D658F9" w:rsidP="00D658F9">
      <w:pPr>
        <w:pStyle w:val="berschrift3"/>
      </w:pPr>
      <w:r>
        <w:t>0356 - Alternate Character Set Handling Scheme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AlternateCharacterSetHandlingScheme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specify the scheme used when any alternative character sets are specified in the second or later iterations of MSH-18 Character Set, and if any special handling scheme is needed.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2.16.840.1.113883.18.216</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alternateCharacterSetHandlingScheme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 that specify the scheme used when any alternative character sets are specified in the second or later iterations of MSH-18 Character Set, and if any special handling scheme is needed.  Used in HL7 Version 2.x messaging in the MSH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Alternate Character Set Handling Scheme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http://terminology.hl7.org/CodeSystem/v2-0356</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hl7VS-alternateCharacterSetHandlingScheme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that specify the scheme used when any alternative character sets are specified in the second or later iterations of MSH-18 Character Set, and if any special handling scheme is needed.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Alternate Character Set Handling Scheme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Alternate Character Set Handling Scheme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specify the scheme used when any alternative character sets are specified in the second or later iterations of MSH-18 Character Set, and if any special handling scheme is needed.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MSH-20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1600"/>
        <w:gridCol w:w="30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2600" w:type="dxa"/>
            <w:tcBorders>
              <w:bottom w:val="single" w:sz="4" w:space="0" w:color="auto"/>
            </w:tcBorders>
            <w:shd w:val="clear" w:color="auto" w:fill="E6E6E6"/>
          </w:tcPr>
          <w:p w:rsidR="00D658F9" w:rsidRDefault="00D658F9" w:rsidP="00D658F9">
            <w:pPr>
              <w:pStyle w:val="HL7TableHeader"/>
            </w:pPr>
            <w:r>
              <w:t>Display Name</w:t>
            </w:r>
          </w:p>
        </w:tc>
        <w:tc>
          <w:tcPr>
            <w:tcW w:w="1600" w:type="dxa"/>
            <w:tcBorders>
              <w:bottom w:val="single" w:sz="4" w:space="0" w:color="auto"/>
            </w:tcBorders>
            <w:shd w:val="clear" w:color="auto" w:fill="E6E6E6"/>
          </w:tcPr>
          <w:p w:rsidR="00D658F9" w:rsidRDefault="00D658F9" w:rsidP="00D658F9">
            <w:pPr>
              <w:pStyle w:val="HL7TableHeader"/>
            </w:pPr>
            <w:r>
              <w:t>Definition</w:t>
            </w:r>
          </w:p>
        </w:tc>
        <w:tc>
          <w:tcPr>
            <w:tcW w:w="30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ISO 2022-1994</w:t>
            </w:r>
          </w:p>
        </w:tc>
        <w:tc>
          <w:tcPr>
            <w:tcW w:w="2600" w:type="dxa"/>
            <w:tcBorders>
              <w:bottom w:val="single" w:sz="4" w:space="0" w:color="auto"/>
            </w:tcBorders>
            <w:shd w:val="clear" w:color="auto" w:fill="FFFFFF"/>
          </w:tcPr>
          <w:p w:rsidR="00D658F9" w:rsidRDefault="00D658F9" w:rsidP="00D658F9">
            <w:pPr>
              <w:pStyle w:val="HL7TableBody"/>
            </w:pPr>
            <w:r>
              <w:t>This standard is titled "Information Technology - Character Code Structure and Extension Technique". .</w:t>
            </w:r>
          </w:p>
        </w:tc>
        <w:tc>
          <w:tcPr>
            <w:tcW w:w="1600" w:type="dxa"/>
            <w:tcBorders>
              <w:bottom w:val="single" w:sz="4" w:space="0" w:color="auto"/>
            </w:tcBorders>
            <w:shd w:val="clear" w:color="auto" w:fill="FFFFFF"/>
          </w:tcPr>
          <w:p w:rsidR="00D658F9" w:rsidRDefault="00D658F9" w:rsidP="00D658F9">
            <w:pPr>
              <w:pStyle w:val="HL7TableBody"/>
            </w:pPr>
          </w:p>
        </w:tc>
        <w:tc>
          <w:tcPr>
            <w:tcW w:w="3000" w:type="dxa"/>
            <w:tcBorders>
              <w:bottom w:val="single" w:sz="4" w:space="0" w:color="auto"/>
            </w:tcBorders>
            <w:shd w:val="clear" w:color="auto" w:fill="FFFFFF"/>
          </w:tcPr>
          <w:p w:rsidR="00D658F9" w:rsidRDefault="00D658F9" w:rsidP="00D658F9">
            <w:pPr>
              <w:pStyle w:val="HL7TableBody"/>
            </w:pPr>
            <w:r>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tcBorders>
              <w:bottom w:val="single" w:sz="4" w:space="0" w:color="auto"/>
            </w:tcBorders>
            <w:shd w:val="clear" w:color="auto" w:fill="F3F3F3"/>
          </w:tcPr>
          <w:p w:rsidR="00D658F9" w:rsidRDefault="00D658F9" w:rsidP="00D658F9">
            <w:r>
              <w:t>2.3</w:t>
            </w:r>
          </w:p>
        </w:tc>
        <w:tc>
          <w:tcPr>
            <w:tcW w:w="2600" w:type="dxa"/>
            <w:tcBorders>
              <w:bottom w:val="single" w:sz="4" w:space="0" w:color="auto"/>
            </w:tcBorders>
            <w:shd w:val="clear" w:color="auto" w:fill="F3F3F3"/>
          </w:tcPr>
          <w:p w:rsidR="00D658F9" w:rsidRDefault="00D658F9" w:rsidP="00D658F9">
            <w:r>
              <w:t>The character set switching mode specified in HL7 2.5, section 2.7.2 and section 2.A.46, "XPN - extended person name".</w:t>
            </w:r>
          </w:p>
        </w:tc>
        <w:tc>
          <w:tcPr>
            <w:tcW w:w="1600" w:type="dxa"/>
            <w:tcBorders>
              <w:bottom w:val="single" w:sz="4" w:space="0" w:color="auto"/>
            </w:tcBorders>
            <w:shd w:val="clear" w:color="auto" w:fill="F3F3F3"/>
          </w:tcPr>
          <w:p w:rsidR="00D658F9" w:rsidRDefault="00D658F9" w:rsidP="00D658F9"/>
        </w:tc>
        <w:tc>
          <w:tcPr>
            <w:tcW w:w="3000" w:type="dxa"/>
            <w:tcBorders>
              <w:bottom w:val="single" w:sz="4" w:space="0" w:color="auto"/>
            </w:tcBorders>
            <w:shd w:val="clear" w:color="auto" w:fill="F3F3F3"/>
          </w:tcPr>
          <w:p w:rsidR="00D658F9" w:rsidRDefault="00D658F9" w:rsidP="00D658F9">
            <w:r>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shd w:val="clear" w:color="auto" w:fill="FFFFFF"/>
          </w:tcPr>
          <w:p w:rsidR="00D658F9" w:rsidRDefault="00D658F9" w:rsidP="00D658F9">
            <w:r>
              <w:t>&lt;null&gt;</w:t>
            </w:r>
          </w:p>
        </w:tc>
        <w:tc>
          <w:tcPr>
            <w:tcW w:w="2600" w:type="dxa"/>
            <w:shd w:val="clear" w:color="auto" w:fill="FFFFFF"/>
          </w:tcPr>
          <w:p w:rsidR="00D658F9" w:rsidRDefault="00D658F9" w:rsidP="00D658F9">
            <w:r>
              <w:t>This is the default, indicating that there is no character set switching occurring in this message.</w:t>
            </w:r>
          </w:p>
        </w:tc>
        <w:tc>
          <w:tcPr>
            <w:tcW w:w="1600" w:type="dxa"/>
            <w:shd w:val="clear" w:color="auto" w:fill="FFFFFF"/>
          </w:tcPr>
          <w:p w:rsidR="00D658F9" w:rsidRDefault="00D658F9" w:rsidP="00D658F9"/>
        </w:tc>
        <w:tc>
          <w:tcPr>
            <w:tcW w:w="3000" w:type="dxa"/>
            <w:shd w:val="clear" w:color="auto" w:fill="FFFFFF"/>
          </w:tcPr>
          <w:p w:rsidR="00D658F9" w:rsidRDefault="00D658F9" w:rsidP="00D658F9">
            <w:r>
              <w:t>This is the default.</w:t>
            </w:r>
          </w:p>
        </w:tc>
        <w:tc>
          <w:tcPr>
            <w:tcW w:w="800" w:type="dxa"/>
            <w:shd w:val="clear" w:color="auto" w:fill="FFFFFF"/>
          </w:tcPr>
          <w:p w:rsidR="00D658F9" w:rsidRDefault="00D658F9" w:rsidP="00D658F9">
            <w:r>
              <w:t>D</w:t>
            </w:r>
          </w:p>
        </w:tc>
      </w:tr>
    </w:tbl>
    <w:p w:rsidR="00D658F9" w:rsidRDefault="00D658F9" w:rsidP="00D658F9"/>
    <w:p w:rsidR="00D658F9" w:rsidRDefault="00D658F9" w:rsidP="00D658F9">
      <w:pPr>
        <w:pStyle w:val="berschrift3"/>
      </w:pPr>
      <w:r>
        <w:t>0357 - Message Error Condition Codes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MessageErrorConditionCodes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HL7 (communications) error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2.16.840.1.113883.18.217</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messageErrorCondition</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specifying the HL7 (communications) error code.  Used in the ERR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Message Error Condition Codes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http://terminology.hl7.org/CodeSystem/v2-0357</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3</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2.16.840.1.113883.21.233</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hl7VS-messageErrorConditionCodes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HL7 (communications) error codes, as transmitted in a message acknowledgement.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Message Error Condition Codes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Message Error Condition Codes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specifying the HL7 (communications) error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ERR-3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800"/>
        <w:gridCol w:w="4000"/>
        <w:gridCol w:w="800"/>
      </w:tblGrid>
      <w:tr w:rsidR="00D658F9" w:rsidTr="00D658F9">
        <w:tblPrEx>
          <w:tblCellMar>
            <w:top w:w="0" w:type="dxa"/>
            <w:bottom w:w="0" w:type="dxa"/>
          </w:tblCellMar>
        </w:tblPrEx>
        <w:trPr>
          <w:tblHeader/>
        </w:trPr>
        <w:tc>
          <w:tcPr>
            <w:tcW w:w="10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1800" w:type="dxa"/>
            <w:tcBorders>
              <w:bottom w:val="single" w:sz="4" w:space="0" w:color="auto"/>
            </w:tcBorders>
            <w:shd w:val="clear" w:color="auto" w:fill="E6E6E6"/>
          </w:tcPr>
          <w:p w:rsidR="00D658F9" w:rsidRDefault="00D658F9" w:rsidP="00D658F9">
            <w:pPr>
              <w:pStyle w:val="HL7TableHeader"/>
            </w:pPr>
            <w:r>
              <w:t>Definition</w:t>
            </w:r>
          </w:p>
        </w:tc>
        <w:tc>
          <w:tcPr>
            <w:tcW w:w="40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pPr>
              <w:pStyle w:val="HL7TableBody"/>
            </w:pPr>
            <w:r>
              <w:t>0</w:t>
            </w:r>
          </w:p>
        </w:tc>
        <w:tc>
          <w:tcPr>
            <w:tcW w:w="1600" w:type="dxa"/>
            <w:tcBorders>
              <w:bottom w:val="single" w:sz="4" w:space="0" w:color="auto"/>
            </w:tcBorders>
            <w:shd w:val="clear" w:color="auto" w:fill="FFFFFF"/>
          </w:tcPr>
          <w:p w:rsidR="00D658F9" w:rsidRDefault="00D658F9" w:rsidP="00D658F9">
            <w:pPr>
              <w:pStyle w:val="HL7TableBody"/>
            </w:pPr>
            <w:r>
              <w:t>Message accepted</w:t>
            </w:r>
          </w:p>
        </w:tc>
        <w:tc>
          <w:tcPr>
            <w:tcW w:w="1800" w:type="dxa"/>
            <w:tcBorders>
              <w:bottom w:val="single" w:sz="4" w:space="0" w:color="auto"/>
            </w:tcBorders>
            <w:shd w:val="clear" w:color="auto" w:fill="FFFFFF"/>
          </w:tcPr>
          <w:p w:rsidR="00D658F9" w:rsidRDefault="00D658F9" w:rsidP="00D658F9">
            <w:pPr>
              <w:pStyle w:val="HL7TableBody"/>
            </w:pPr>
          </w:p>
        </w:tc>
        <w:tc>
          <w:tcPr>
            <w:tcW w:w="4000" w:type="dxa"/>
            <w:tcBorders>
              <w:bottom w:val="single" w:sz="4" w:space="0" w:color="auto"/>
            </w:tcBorders>
            <w:shd w:val="clear" w:color="auto" w:fill="FFFFFF"/>
          </w:tcPr>
          <w:p w:rsidR="00D658F9" w:rsidRDefault="00D658F9" w:rsidP="00D658F9">
            <w:pPr>
              <w:pStyle w:val="HL7TableBody"/>
            </w:pPr>
            <w:r>
              <w:t>Success. Optional, as the AA conveys success. Used for systems that must always return a status code.</w:t>
            </w: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100</w:t>
            </w:r>
          </w:p>
        </w:tc>
        <w:tc>
          <w:tcPr>
            <w:tcW w:w="1600" w:type="dxa"/>
            <w:tcBorders>
              <w:bottom w:val="single" w:sz="4" w:space="0" w:color="auto"/>
            </w:tcBorders>
            <w:shd w:val="clear" w:color="auto" w:fill="F3F3F3"/>
          </w:tcPr>
          <w:p w:rsidR="00D658F9" w:rsidRDefault="00D658F9" w:rsidP="00D658F9">
            <w:r>
              <w:t>Segment sequence error</w:t>
            </w:r>
          </w:p>
        </w:tc>
        <w:tc>
          <w:tcPr>
            <w:tcW w:w="1800" w:type="dxa"/>
            <w:tcBorders>
              <w:bottom w:val="single" w:sz="4" w:space="0" w:color="auto"/>
            </w:tcBorders>
            <w:shd w:val="clear" w:color="auto" w:fill="F3F3F3"/>
          </w:tcPr>
          <w:p w:rsidR="00D658F9" w:rsidRDefault="00D658F9" w:rsidP="00D658F9"/>
        </w:tc>
        <w:tc>
          <w:tcPr>
            <w:tcW w:w="4000" w:type="dxa"/>
            <w:tcBorders>
              <w:bottom w:val="single" w:sz="4" w:space="0" w:color="auto"/>
            </w:tcBorders>
            <w:shd w:val="clear" w:color="auto" w:fill="F3F3F3"/>
          </w:tcPr>
          <w:p w:rsidR="00D658F9" w:rsidRDefault="00D658F9" w:rsidP="00D658F9">
            <w:r>
              <w:t>Error: The message segments were not in the proper order, or required segments are missing.</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101</w:t>
            </w:r>
          </w:p>
        </w:tc>
        <w:tc>
          <w:tcPr>
            <w:tcW w:w="1600" w:type="dxa"/>
            <w:tcBorders>
              <w:bottom w:val="single" w:sz="4" w:space="0" w:color="auto"/>
            </w:tcBorders>
            <w:shd w:val="clear" w:color="auto" w:fill="FFFFFF"/>
          </w:tcPr>
          <w:p w:rsidR="00D658F9" w:rsidRDefault="00D658F9" w:rsidP="00D658F9">
            <w:r>
              <w:t>Required field missing</w:t>
            </w:r>
          </w:p>
        </w:tc>
        <w:tc>
          <w:tcPr>
            <w:tcW w:w="1800" w:type="dxa"/>
            <w:tcBorders>
              <w:bottom w:val="single" w:sz="4" w:space="0" w:color="auto"/>
            </w:tcBorders>
            <w:shd w:val="clear" w:color="auto" w:fill="FFFFFF"/>
          </w:tcPr>
          <w:p w:rsidR="00D658F9" w:rsidRDefault="00D658F9" w:rsidP="00D658F9"/>
        </w:tc>
        <w:tc>
          <w:tcPr>
            <w:tcW w:w="4000" w:type="dxa"/>
            <w:tcBorders>
              <w:bottom w:val="single" w:sz="4" w:space="0" w:color="auto"/>
            </w:tcBorders>
            <w:shd w:val="clear" w:color="auto" w:fill="FFFFFF"/>
          </w:tcPr>
          <w:p w:rsidR="00D658F9" w:rsidRDefault="00D658F9" w:rsidP="00D658F9">
            <w:r>
              <w:t>Error: A required field is missing from a segment</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102</w:t>
            </w:r>
          </w:p>
        </w:tc>
        <w:tc>
          <w:tcPr>
            <w:tcW w:w="1600" w:type="dxa"/>
            <w:tcBorders>
              <w:bottom w:val="single" w:sz="4" w:space="0" w:color="auto"/>
            </w:tcBorders>
            <w:shd w:val="clear" w:color="auto" w:fill="F3F3F3"/>
          </w:tcPr>
          <w:p w:rsidR="00D658F9" w:rsidRDefault="00D658F9" w:rsidP="00D658F9">
            <w:r>
              <w:t>Data type error</w:t>
            </w:r>
          </w:p>
        </w:tc>
        <w:tc>
          <w:tcPr>
            <w:tcW w:w="1800" w:type="dxa"/>
            <w:tcBorders>
              <w:bottom w:val="single" w:sz="4" w:space="0" w:color="auto"/>
            </w:tcBorders>
            <w:shd w:val="clear" w:color="auto" w:fill="F3F3F3"/>
          </w:tcPr>
          <w:p w:rsidR="00D658F9" w:rsidRDefault="00D658F9" w:rsidP="00D658F9"/>
        </w:tc>
        <w:tc>
          <w:tcPr>
            <w:tcW w:w="4000" w:type="dxa"/>
            <w:tcBorders>
              <w:bottom w:val="single" w:sz="4" w:space="0" w:color="auto"/>
            </w:tcBorders>
            <w:shd w:val="clear" w:color="auto" w:fill="F3F3F3"/>
          </w:tcPr>
          <w:p w:rsidR="00D658F9" w:rsidRDefault="00D658F9" w:rsidP="00D658F9">
            <w:r>
              <w:t>Error: The field contained data of the wrong data type, e.g., an NM field contained "FOO".</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103</w:t>
            </w:r>
          </w:p>
        </w:tc>
        <w:tc>
          <w:tcPr>
            <w:tcW w:w="1600" w:type="dxa"/>
            <w:tcBorders>
              <w:bottom w:val="single" w:sz="4" w:space="0" w:color="auto"/>
            </w:tcBorders>
            <w:shd w:val="clear" w:color="auto" w:fill="FFFFFF"/>
          </w:tcPr>
          <w:p w:rsidR="00D658F9" w:rsidRDefault="00D658F9" w:rsidP="00D658F9">
            <w:r>
              <w:t>Table value not found</w:t>
            </w:r>
          </w:p>
        </w:tc>
        <w:tc>
          <w:tcPr>
            <w:tcW w:w="1800" w:type="dxa"/>
            <w:tcBorders>
              <w:bottom w:val="single" w:sz="4" w:space="0" w:color="auto"/>
            </w:tcBorders>
            <w:shd w:val="clear" w:color="auto" w:fill="FFFFFF"/>
          </w:tcPr>
          <w:p w:rsidR="00D658F9" w:rsidRDefault="00D658F9" w:rsidP="00D658F9"/>
        </w:tc>
        <w:tc>
          <w:tcPr>
            <w:tcW w:w="4000" w:type="dxa"/>
            <w:tcBorders>
              <w:bottom w:val="single" w:sz="4" w:space="0" w:color="auto"/>
            </w:tcBorders>
            <w:shd w:val="clear" w:color="auto" w:fill="FFFFFF"/>
          </w:tcPr>
          <w:p w:rsidR="00D658F9" w:rsidRDefault="00D658F9" w:rsidP="00D658F9">
            <w:r>
              <w:t>Error: A field of data type ID or IS was compared against the corresponding table, and no match was found.</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104</w:t>
            </w:r>
          </w:p>
        </w:tc>
        <w:tc>
          <w:tcPr>
            <w:tcW w:w="1600" w:type="dxa"/>
            <w:tcBorders>
              <w:bottom w:val="single" w:sz="4" w:space="0" w:color="auto"/>
            </w:tcBorders>
            <w:shd w:val="clear" w:color="auto" w:fill="F3F3F3"/>
          </w:tcPr>
          <w:p w:rsidR="00D658F9" w:rsidRDefault="00D658F9" w:rsidP="00D658F9">
            <w:r>
              <w:t>Value too long</w:t>
            </w:r>
          </w:p>
        </w:tc>
        <w:tc>
          <w:tcPr>
            <w:tcW w:w="1800" w:type="dxa"/>
            <w:tcBorders>
              <w:bottom w:val="single" w:sz="4" w:space="0" w:color="auto"/>
            </w:tcBorders>
            <w:shd w:val="clear" w:color="auto" w:fill="F3F3F3"/>
          </w:tcPr>
          <w:p w:rsidR="00D658F9" w:rsidRDefault="00D658F9" w:rsidP="00D658F9"/>
        </w:tc>
        <w:tc>
          <w:tcPr>
            <w:tcW w:w="4000" w:type="dxa"/>
            <w:tcBorders>
              <w:bottom w:val="single" w:sz="4" w:space="0" w:color="auto"/>
            </w:tcBorders>
            <w:shd w:val="clear" w:color="auto" w:fill="F3F3F3"/>
          </w:tcPr>
          <w:p w:rsidR="00D658F9" w:rsidRDefault="00D658F9" w:rsidP="00D658F9">
            <w:r>
              <w:t>Error: a value exceeded the normative length, or the length that the application is able to safely handle.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ins w:id="387" w:author="Frank Oemig" w:date="2023-06-16T19:38:00Z">
              <w:r>
                <w:t>198</w:t>
              </w:r>
            </w:ins>
          </w:p>
        </w:tc>
        <w:tc>
          <w:tcPr>
            <w:tcW w:w="1600" w:type="dxa"/>
            <w:tcBorders>
              <w:bottom w:val="single" w:sz="4" w:space="0" w:color="auto"/>
            </w:tcBorders>
            <w:shd w:val="clear" w:color="auto" w:fill="FFFFFF"/>
          </w:tcPr>
          <w:p w:rsidR="00D658F9" w:rsidRDefault="00D658F9" w:rsidP="00D658F9">
            <w:ins w:id="388" w:author="Frank Oemig" w:date="2023-06-16T19:38:00Z">
              <w:r>
                <w:t>Non-Conformant Cardinality</w:t>
              </w:r>
            </w:ins>
          </w:p>
        </w:tc>
        <w:tc>
          <w:tcPr>
            <w:tcW w:w="1800" w:type="dxa"/>
            <w:tcBorders>
              <w:bottom w:val="single" w:sz="4" w:space="0" w:color="auto"/>
            </w:tcBorders>
            <w:shd w:val="clear" w:color="auto" w:fill="FFFFFF"/>
          </w:tcPr>
          <w:p w:rsidR="00D658F9" w:rsidRDefault="00D658F9" w:rsidP="00D658F9">
            <w:ins w:id="389" w:author="Frank Oemig" w:date="2023-06-16T19:38:00Z">
              <w:r>
                <w:t>An error has been encountered related to HL7 message content. Message is not -conformant with the applicable specification’s (base standard, conformance profile or implementation profile)  cardinality.</w:t>
              </w:r>
            </w:ins>
          </w:p>
        </w:tc>
        <w:tc>
          <w:tcPr>
            <w:tcW w:w="4000" w:type="dxa"/>
            <w:tcBorders>
              <w:bottom w:val="single" w:sz="4" w:space="0" w:color="auto"/>
            </w:tcBorders>
            <w:shd w:val="clear" w:color="auto" w:fill="FFFFFF"/>
          </w:tcPr>
          <w:p w:rsidR="00D658F9" w:rsidRDefault="00D658F9" w:rsidP="00D658F9">
            <w:ins w:id="390" w:author="Frank Oemig" w:date="2023-06-16T19:38:00Z">
              <w:r>
                <w:t>Error: Cardinality is listed as [0..3] and more than 3 of the identified element are present in the message.</w:t>
              </w:r>
            </w:ins>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ins w:id="391" w:author="Frank Oemig" w:date="2023-06-16T19:38:00Z">
              <w:r>
                <w:t>199</w:t>
              </w:r>
            </w:ins>
          </w:p>
        </w:tc>
        <w:tc>
          <w:tcPr>
            <w:tcW w:w="1600" w:type="dxa"/>
            <w:tcBorders>
              <w:bottom w:val="single" w:sz="4" w:space="0" w:color="auto"/>
            </w:tcBorders>
            <w:shd w:val="clear" w:color="auto" w:fill="F3F3F3"/>
          </w:tcPr>
          <w:p w:rsidR="00D658F9" w:rsidRDefault="00D658F9" w:rsidP="00D658F9">
            <w:ins w:id="392" w:author="Frank Oemig" w:date="2023-06-16T19:38:00Z">
              <w:r>
                <w:t>Other HL7 Error</w:t>
              </w:r>
            </w:ins>
          </w:p>
        </w:tc>
        <w:tc>
          <w:tcPr>
            <w:tcW w:w="1800" w:type="dxa"/>
            <w:tcBorders>
              <w:bottom w:val="single" w:sz="4" w:space="0" w:color="auto"/>
            </w:tcBorders>
            <w:shd w:val="clear" w:color="auto" w:fill="F3F3F3"/>
          </w:tcPr>
          <w:p w:rsidR="00D658F9" w:rsidRDefault="00D658F9" w:rsidP="00D658F9">
            <w:ins w:id="393" w:author="Frank Oemig" w:date="2023-06-16T19:38:00Z">
              <w:r>
                <w:t>Any other error with the HL7 syntax that is not captured in any of the other error codes in this set.</w:t>
              </w:r>
            </w:ins>
          </w:p>
        </w:tc>
        <w:tc>
          <w:tcPr>
            <w:tcW w:w="4000" w:type="dxa"/>
            <w:tcBorders>
              <w:bottom w:val="single" w:sz="4" w:space="0" w:color="auto"/>
            </w:tcBorders>
            <w:shd w:val="clear" w:color="auto" w:fill="F3F3F3"/>
          </w:tcPr>
          <w:p w:rsidR="00D658F9" w:rsidRDefault="00D658F9" w:rsidP="00D658F9">
            <w:ins w:id="394" w:author="Frank Oemig" w:date="2023-06-16T19:38:00Z">
              <w:r>
                <w:t>Error</w:t>
              </w:r>
            </w:ins>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200</w:t>
            </w:r>
          </w:p>
        </w:tc>
        <w:tc>
          <w:tcPr>
            <w:tcW w:w="1600" w:type="dxa"/>
            <w:tcBorders>
              <w:bottom w:val="single" w:sz="4" w:space="0" w:color="auto"/>
            </w:tcBorders>
            <w:shd w:val="clear" w:color="auto" w:fill="FFFFFF"/>
          </w:tcPr>
          <w:p w:rsidR="00D658F9" w:rsidRDefault="00D658F9" w:rsidP="00D658F9">
            <w:r>
              <w:t>Unsupported message type</w:t>
            </w:r>
          </w:p>
        </w:tc>
        <w:tc>
          <w:tcPr>
            <w:tcW w:w="1800" w:type="dxa"/>
            <w:tcBorders>
              <w:bottom w:val="single" w:sz="4" w:space="0" w:color="auto"/>
            </w:tcBorders>
            <w:shd w:val="clear" w:color="auto" w:fill="FFFFFF"/>
          </w:tcPr>
          <w:p w:rsidR="00D658F9" w:rsidRDefault="00D658F9" w:rsidP="00D658F9"/>
        </w:tc>
        <w:tc>
          <w:tcPr>
            <w:tcW w:w="4000" w:type="dxa"/>
            <w:tcBorders>
              <w:bottom w:val="single" w:sz="4" w:space="0" w:color="auto"/>
            </w:tcBorders>
            <w:shd w:val="clear" w:color="auto" w:fill="FFFFFF"/>
          </w:tcPr>
          <w:p w:rsidR="00D658F9" w:rsidRDefault="00D658F9" w:rsidP="00D658F9">
            <w:r>
              <w:t>Rejection: The Message Type is not supported.</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201</w:t>
            </w:r>
          </w:p>
        </w:tc>
        <w:tc>
          <w:tcPr>
            <w:tcW w:w="1600" w:type="dxa"/>
            <w:tcBorders>
              <w:bottom w:val="single" w:sz="4" w:space="0" w:color="auto"/>
            </w:tcBorders>
            <w:shd w:val="clear" w:color="auto" w:fill="F3F3F3"/>
          </w:tcPr>
          <w:p w:rsidR="00D658F9" w:rsidRDefault="00D658F9" w:rsidP="00D658F9">
            <w:r>
              <w:t>Unsupported event code</w:t>
            </w:r>
          </w:p>
        </w:tc>
        <w:tc>
          <w:tcPr>
            <w:tcW w:w="1800" w:type="dxa"/>
            <w:tcBorders>
              <w:bottom w:val="single" w:sz="4" w:space="0" w:color="auto"/>
            </w:tcBorders>
            <w:shd w:val="clear" w:color="auto" w:fill="F3F3F3"/>
          </w:tcPr>
          <w:p w:rsidR="00D658F9" w:rsidRDefault="00D658F9" w:rsidP="00D658F9"/>
        </w:tc>
        <w:tc>
          <w:tcPr>
            <w:tcW w:w="4000" w:type="dxa"/>
            <w:tcBorders>
              <w:bottom w:val="single" w:sz="4" w:space="0" w:color="auto"/>
            </w:tcBorders>
            <w:shd w:val="clear" w:color="auto" w:fill="F3F3F3"/>
          </w:tcPr>
          <w:p w:rsidR="00D658F9" w:rsidRDefault="00D658F9" w:rsidP="00D658F9">
            <w:r>
              <w:t>Rejection: The Event Code is not supported.</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202</w:t>
            </w:r>
          </w:p>
        </w:tc>
        <w:tc>
          <w:tcPr>
            <w:tcW w:w="1600" w:type="dxa"/>
            <w:tcBorders>
              <w:bottom w:val="single" w:sz="4" w:space="0" w:color="auto"/>
            </w:tcBorders>
            <w:shd w:val="clear" w:color="auto" w:fill="FFFFFF"/>
          </w:tcPr>
          <w:p w:rsidR="00D658F9" w:rsidRDefault="00D658F9" w:rsidP="00D658F9">
            <w:r>
              <w:t>Unsupported processing id</w:t>
            </w:r>
          </w:p>
        </w:tc>
        <w:tc>
          <w:tcPr>
            <w:tcW w:w="1800" w:type="dxa"/>
            <w:tcBorders>
              <w:bottom w:val="single" w:sz="4" w:space="0" w:color="auto"/>
            </w:tcBorders>
            <w:shd w:val="clear" w:color="auto" w:fill="FFFFFF"/>
          </w:tcPr>
          <w:p w:rsidR="00D658F9" w:rsidRDefault="00D658F9" w:rsidP="00D658F9"/>
        </w:tc>
        <w:tc>
          <w:tcPr>
            <w:tcW w:w="4000" w:type="dxa"/>
            <w:tcBorders>
              <w:bottom w:val="single" w:sz="4" w:space="0" w:color="auto"/>
            </w:tcBorders>
            <w:shd w:val="clear" w:color="auto" w:fill="FFFFFF"/>
          </w:tcPr>
          <w:p w:rsidR="00D658F9" w:rsidRDefault="00D658F9" w:rsidP="00D658F9">
            <w:r>
              <w:t>Rejection: The Processing ID is not supported.</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203</w:t>
            </w:r>
          </w:p>
        </w:tc>
        <w:tc>
          <w:tcPr>
            <w:tcW w:w="1600" w:type="dxa"/>
            <w:tcBorders>
              <w:bottom w:val="single" w:sz="4" w:space="0" w:color="auto"/>
            </w:tcBorders>
            <w:shd w:val="clear" w:color="auto" w:fill="F3F3F3"/>
          </w:tcPr>
          <w:p w:rsidR="00D658F9" w:rsidRDefault="00D658F9" w:rsidP="00D658F9">
            <w:r>
              <w:t>Unsupported version id</w:t>
            </w:r>
          </w:p>
        </w:tc>
        <w:tc>
          <w:tcPr>
            <w:tcW w:w="1800" w:type="dxa"/>
            <w:tcBorders>
              <w:bottom w:val="single" w:sz="4" w:space="0" w:color="auto"/>
            </w:tcBorders>
            <w:shd w:val="clear" w:color="auto" w:fill="F3F3F3"/>
          </w:tcPr>
          <w:p w:rsidR="00D658F9" w:rsidRDefault="00D658F9" w:rsidP="00D658F9"/>
        </w:tc>
        <w:tc>
          <w:tcPr>
            <w:tcW w:w="4000" w:type="dxa"/>
            <w:tcBorders>
              <w:bottom w:val="single" w:sz="4" w:space="0" w:color="auto"/>
            </w:tcBorders>
            <w:shd w:val="clear" w:color="auto" w:fill="F3F3F3"/>
          </w:tcPr>
          <w:p w:rsidR="00D658F9" w:rsidRDefault="00D658F9" w:rsidP="00D658F9">
            <w:r>
              <w:t>Rejection:  The Version ID is not supported.</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204</w:t>
            </w:r>
          </w:p>
        </w:tc>
        <w:tc>
          <w:tcPr>
            <w:tcW w:w="1600" w:type="dxa"/>
            <w:tcBorders>
              <w:bottom w:val="single" w:sz="4" w:space="0" w:color="auto"/>
            </w:tcBorders>
            <w:shd w:val="clear" w:color="auto" w:fill="FFFFFF"/>
          </w:tcPr>
          <w:p w:rsidR="00D658F9" w:rsidRDefault="00D658F9" w:rsidP="00D658F9">
            <w:r>
              <w:t>Unknown key identifier</w:t>
            </w:r>
          </w:p>
        </w:tc>
        <w:tc>
          <w:tcPr>
            <w:tcW w:w="1800" w:type="dxa"/>
            <w:tcBorders>
              <w:bottom w:val="single" w:sz="4" w:space="0" w:color="auto"/>
            </w:tcBorders>
            <w:shd w:val="clear" w:color="auto" w:fill="FFFFFF"/>
          </w:tcPr>
          <w:p w:rsidR="00D658F9" w:rsidRDefault="00D658F9" w:rsidP="00D658F9">
            <w:r>
              <w:t>Retained for backwards compatibility only: This situation should be reported in ERR-5 (Application Error Code) using code 101 (Unknown Key Identifier) from code system HL70533.</w:t>
            </w:r>
          </w:p>
        </w:tc>
        <w:tc>
          <w:tcPr>
            <w:tcW w:w="4000" w:type="dxa"/>
            <w:tcBorders>
              <w:bottom w:val="single" w:sz="4" w:space="0" w:color="auto"/>
            </w:tcBorders>
            <w:shd w:val="clear" w:color="auto" w:fill="FFFFFF"/>
          </w:tcPr>
          <w:p w:rsidR="00D658F9" w:rsidRDefault="00D658F9" w:rsidP="00D658F9">
            <w: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D658F9" w:rsidRDefault="00D658F9" w:rsidP="00D658F9">
            <w:r>
              <w:t>B</w:t>
            </w:r>
          </w:p>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205</w:t>
            </w:r>
          </w:p>
        </w:tc>
        <w:tc>
          <w:tcPr>
            <w:tcW w:w="1600" w:type="dxa"/>
            <w:tcBorders>
              <w:bottom w:val="single" w:sz="4" w:space="0" w:color="auto"/>
            </w:tcBorders>
            <w:shd w:val="clear" w:color="auto" w:fill="F3F3F3"/>
          </w:tcPr>
          <w:p w:rsidR="00D658F9" w:rsidRDefault="00D658F9" w:rsidP="00D658F9">
            <w:r>
              <w:t>Duplicate key identifier</w:t>
            </w:r>
          </w:p>
        </w:tc>
        <w:tc>
          <w:tcPr>
            <w:tcW w:w="1800" w:type="dxa"/>
            <w:tcBorders>
              <w:bottom w:val="single" w:sz="4" w:space="0" w:color="auto"/>
            </w:tcBorders>
            <w:shd w:val="clear" w:color="auto" w:fill="F3F3F3"/>
          </w:tcPr>
          <w:p w:rsidR="00D658F9" w:rsidRDefault="00D658F9" w:rsidP="00D658F9">
            <w:r>
              <w:t>Retained for backwards compatibility only: This situation should be reported in ERR-5 (Application Error Code) using code 102 (Duplicate Key Identifier) from code system HL70533.</w:t>
            </w:r>
          </w:p>
        </w:tc>
        <w:tc>
          <w:tcPr>
            <w:tcW w:w="4000" w:type="dxa"/>
            <w:tcBorders>
              <w:bottom w:val="single" w:sz="4" w:space="0" w:color="auto"/>
            </w:tcBorders>
            <w:shd w:val="clear" w:color="auto" w:fill="F3F3F3"/>
          </w:tcPr>
          <w:p w:rsidR="00D658F9" w:rsidRDefault="00D658F9" w:rsidP="00D658F9">
            <w: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3F3F3"/>
          </w:tcPr>
          <w:p w:rsidR="00D658F9" w:rsidRDefault="00D658F9" w:rsidP="00D658F9">
            <w:r>
              <w:t>B</w:t>
            </w:r>
          </w:p>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206</w:t>
            </w:r>
          </w:p>
        </w:tc>
        <w:tc>
          <w:tcPr>
            <w:tcW w:w="1600" w:type="dxa"/>
            <w:tcBorders>
              <w:bottom w:val="single" w:sz="4" w:space="0" w:color="auto"/>
            </w:tcBorders>
            <w:shd w:val="clear" w:color="auto" w:fill="FFFFFF"/>
          </w:tcPr>
          <w:p w:rsidR="00D658F9" w:rsidRDefault="00D658F9" w:rsidP="00D658F9">
            <w:r>
              <w:t>Application record locked</w:t>
            </w:r>
          </w:p>
        </w:tc>
        <w:tc>
          <w:tcPr>
            <w:tcW w:w="1800" w:type="dxa"/>
            <w:tcBorders>
              <w:bottom w:val="single" w:sz="4" w:space="0" w:color="auto"/>
            </w:tcBorders>
            <w:shd w:val="clear" w:color="auto" w:fill="FFFFFF"/>
          </w:tcPr>
          <w:p w:rsidR="00D658F9" w:rsidRDefault="00D658F9" w:rsidP="00D658F9">
            <w:r>
              <w:t>Retained for backwards compatibility only: This situation should be reported in ERR-5 (Application Error Code) using code 103 (Application record locked) from code system HL70533.</w:t>
            </w:r>
          </w:p>
        </w:tc>
        <w:tc>
          <w:tcPr>
            <w:tcW w:w="4000" w:type="dxa"/>
            <w:tcBorders>
              <w:bottom w:val="single" w:sz="4" w:space="0" w:color="auto"/>
            </w:tcBorders>
            <w:shd w:val="clear" w:color="auto" w:fill="FFFFFF"/>
          </w:tcPr>
          <w:p w:rsidR="00D658F9" w:rsidRDefault="00D658F9" w:rsidP="00D658F9">
            <w: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D658F9" w:rsidRDefault="00D658F9" w:rsidP="00D658F9">
            <w:r>
              <w:t>B</w:t>
            </w:r>
          </w:p>
        </w:tc>
      </w:tr>
      <w:tr w:rsidR="00D658F9" w:rsidTr="00D658F9">
        <w:tblPrEx>
          <w:tblCellMar>
            <w:top w:w="0" w:type="dxa"/>
            <w:bottom w:w="0" w:type="dxa"/>
          </w:tblCellMar>
        </w:tblPrEx>
        <w:tc>
          <w:tcPr>
            <w:tcW w:w="1000" w:type="dxa"/>
            <w:shd w:val="clear" w:color="auto" w:fill="F3F3F3"/>
          </w:tcPr>
          <w:p w:rsidR="00D658F9" w:rsidRDefault="00D658F9" w:rsidP="00D658F9">
            <w:r>
              <w:t>207</w:t>
            </w:r>
          </w:p>
        </w:tc>
        <w:tc>
          <w:tcPr>
            <w:tcW w:w="1600" w:type="dxa"/>
            <w:shd w:val="clear" w:color="auto" w:fill="F3F3F3"/>
          </w:tcPr>
          <w:p w:rsidR="00D658F9" w:rsidRDefault="00D658F9" w:rsidP="00D658F9">
            <w:r>
              <w:t>Application error</w:t>
            </w:r>
          </w:p>
        </w:tc>
        <w:tc>
          <w:tcPr>
            <w:tcW w:w="1800" w:type="dxa"/>
            <w:shd w:val="clear" w:color="auto" w:fill="F3F3F3"/>
          </w:tcPr>
          <w:p w:rsidR="00D658F9" w:rsidRDefault="00D658F9" w:rsidP="00D658F9">
            <w:r>
              <w:t>An application level error has occurred and the detail for that error is identified in ERR-5.</w:t>
            </w:r>
          </w:p>
        </w:tc>
        <w:tc>
          <w:tcPr>
            <w:tcW w:w="4000" w:type="dxa"/>
            <w:shd w:val="clear" w:color="auto" w:fill="F3F3F3"/>
          </w:tcPr>
          <w:p w:rsidR="00D658F9" w:rsidRDefault="00D658F9" w:rsidP="00D658F9">
            <w:r>
              <w:t>This value is used when no other value in this list is applicable and there is an application error reported in ERR-5. It is applicable when ERR-3 is required in an implementation guide.</w:t>
            </w:r>
          </w:p>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0358 - Practitioner Group</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PractitionerGroup</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name and/or code of a group of practitioners to which this practitioner belongs.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Practitioner Group</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name and/or code of a group of practitioners to which this practitioner belongs.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FM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DG1-15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0359 - Diagnosis Priority</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359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DiagnosisPriority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2.16.840.1.113883.18.218</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diagnosisPriority</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significance or priority of the diagnosis code.  Note that the codes are numeric, and the number of the code represents the ordinal priority of the associated diagnosis.  Used in the DG1 segment in HL7 Version 2.x messaging. The predefined codes are the most common, and just a starter set, as the codes are an unbounded list; additional ranked procedures may be signified by incrementing the code value as needed.</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Diagnosis Priority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http://terminology.hl7.org/CodeSystem/v2-0359</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hl7VS-diagnosisPriority</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that identify the significance or priority of the diagnosis code.  Note that the codes are numeric, and the number of the code represents the ordinal priority of the associated diagnosis.  Used in the DG1 segment in Version 2 messaging.</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Diagnosis Priority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http://terminology.hl7.org/ValueSet/v2-0359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unspecified</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0359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2.16.840.1.113883.12.359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Diagnosis Priority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3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0</w:t>
            </w:r>
          </w:p>
        </w:tc>
        <w:tc>
          <w:tcPr>
            <w:tcW w:w="3600" w:type="dxa"/>
            <w:tcBorders>
              <w:top w:val="single" w:sz="4" w:space="0" w:color="auto"/>
              <w:bottom w:val="single" w:sz="4" w:space="0" w:color="auto"/>
            </w:tcBorders>
            <w:shd w:val="clear" w:color="auto" w:fill="FFFFFF"/>
          </w:tcPr>
          <w:p w:rsidR="00D658F9" w:rsidRDefault="00D658F9" w:rsidP="00D658F9">
            <w:pPr>
              <w:pStyle w:val="UserTableBody"/>
            </w:pPr>
            <w:r>
              <w:t>Not included in diagnosis ranking</w:t>
            </w:r>
          </w:p>
        </w:tc>
        <w:tc>
          <w:tcPr>
            <w:tcW w:w="2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w:t>
            </w:r>
          </w:p>
        </w:tc>
        <w:tc>
          <w:tcPr>
            <w:tcW w:w="3600" w:type="dxa"/>
            <w:tcBorders>
              <w:top w:val="single" w:sz="4" w:space="0" w:color="auto"/>
              <w:bottom w:val="single" w:sz="4" w:space="0" w:color="auto"/>
            </w:tcBorders>
            <w:shd w:val="clear" w:color="auto" w:fill="F3F3F3"/>
          </w:tcPr>
          <w:p w:rsidR="00D658F9" w:rsidRDefault="00D658F9" w:rsidP="00D658F9">
            <w:r>
              <w:t>The primary diagnosis</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2</w:t>
            </w:r>
          </w:p>
        </w:tc>
        <w:tc>
          <w:tcPr>
            <w:tcW w:w="3600" w:type="dxa"/>
            <w:tcBorders>
              <w:top w:val="single" w:sz="4" w:space="0" w:color="auto"/>
              <w:bottom w:val="single" w:sz="4" w:space="0" w:color="auto"/>
            </w:tcBorders>
            <w:shd w:val="clear" w:color="auto" w:fill="FFFFFF"/>
          </w:tcPr>
          <w:p w:rsidR="00D658F9" w:rsidRDefault="00D658F9" w:rsidP="00D658F9">
            <w:r>
              <w:t>For  secondary diagnosis</w:t>
            </w:r>
          </w:p>
        </w:tc>
        <w:tc>
          <w:tcPr>
            <w:tcW w:w="2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3</w:t>
            </w:r>
          </w:p>
        </w:tc>
        <w:tc>
          <w:tcPr>
            <w:tcW w:w="3600" w:type="dxa"/>
            <w:tcBorders>
              <w:top w:val="single" w:sz="4" w:space="0" w:color="auto"/>
              <w:bottom w:val="single" w:sz="4" w:space="0" w:color="auto"/>
            </w:tcBorders>
            <w:shd w:val="clear" w:color="auto" w:fill="F3F3F3"/>
          </w:tcPr>
          <w:p w:rsidR="00D658F9" w:rsidRDefault="00D658F9" w:rsidP="00D658F9">
            <w:r>
              <w:t>For tertiary diagnosis</w:t>
            </w:r>
          </w:p>
        </w:tc>
        <w:tc>
          <w:tcPr>
            <w:tcW w:w="2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r>
              <w:t>4</w:t>
            </w:r>
          </w:p>
        </w:tc>
        <w:tc>
          <w:tcPr>
            <w:tcW w:w="3600" w:type="dxa"/>
            <w:tcBorders>
              <w:top w:val="single" w:sz="4" w:space="0" w:color="auto"/>
              <w:bottom w:val="double" w:sz="4" w:space="0" w:color="auto"/>
            </w:tcBorders>
            <w:shd w:val="clear" w:color="auto" w:fill="FFFFFF"/>
          </w:tcPr>
          <w:p w:rsidR="00D658F9" w:rsidRDefault="00D658F9" w:rsidP="00D658F9">
            <w:r>
              <w:t>For quaternary diagnosis</w:t>
            </w:r>
          </w:p>
        </w:tc>
        <w:tc>
          <w:tcPr>
            <w:tcW w:w="2400" w:type="dxa"/>
            <w:tcBorders>
              <w:top w:val="single" w:sz="4" w:space="0" w:color="auto"/>
              <w:bottom w:val="double" w:sz="4" w:space="0" w:color="auto"/>
            </w:tcBorders>
            <w:shd w:val="clear" w:color="auto" w:fill="FFFFFF"/>
          </w:tcPr>
          <w:p w:rsidR="00D658F9" w:rsidRDefault="00D658F9" w:rsidP="00D658F9"/>
        </w:tc>
        <w:tc>
          <w:tcPr>
            <w:tcW w:w="1200" w:type="dxa"/>
            <w:tcBorders>
              <w:top w:val="single" w:sz="4" w:space="0" w:color="auto"/>
              <w:bottom w:val="double" w:sz="4" w:space="0" w:color="auto"/>
            </w:tcBorders>
            <w:shd w:val="clear" w:color="auto" w:fill="FFFFFF"/>
          </w:tcPr>
          <w:p w:rsidR="00D658F9" w:rsidRDefault="00D658F9" w:rsidP="00D658F9"/>
        </w:tc>
        <w:tc>
          <w:tcPr>
            <w:tcW w:w="800" w:type="dxa"/>
            <w:tcBorders>
              <w:top w:val="single" w:sz="4" w:space="0" w:color="auto"/>
              <w:bottom w:val="double" w:sz="4" w:space="0" w:color="auto"/>
            </w:tcBorders>
            <w:shd w:val="clear" w:color="auto" w:fill="FFFFFF"/>
          </w:tcPr>
          <w:p w:rsidR="00D658F9" w:rsidRDefault="00D658F9" w:rsidP="00D658F9"/>
        </w:tc>
      </w:tr>
    </w:tbl>
    <w:p w:rsidR="00D658F9" w:rsidRDefault="00D658F9" w:rsidP="00D658F9"/>
    <w:p w:rsidR="00D658F9" w:rsidRDefault="00D658F9" w:rsidP="00D658F9">
      <w:pPr>
        <w:pStyle w:val="berschrift3"/>
      </w:pPr>
      <w:r>
        <w:t>0360 - Degree/License/Certificate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Degree/License/Certificate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an educational degree (e.g., MD).  Used in the CNN datatype (names and identifiers of clinicians) in Version 2 messaging.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2.16.840.1.113883.18.220</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degreeLicenseCertificate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specifying an educational degree (e.g., MD).  Used in the CNN datatype (names and identifiers of clinicians) in Version 2 messaging.  Used in HL7 Version 2.x messaging in the CNN segment; note that in releases of HL7 prior to 2.3.1, was also used in person names (XPN), but this use was deprecated, then withdrawn in 2.7.</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Degree/License/Certificate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http://terminology.hl7.org/CodeSystem/v2-0360</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05.05.2007</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2.5.1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hl7VS-degreeLicenseCertificate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specifying an educational degree (e.g., MD).  Used in the CNN datatype (names and identifiers of clinicians) in Version 2 messaging.  Used in Version 2 messaging; note that in releases of HL7 prior to 2.3.1, was also used in person names (XPN), but this use was deprecated, then withdrawn in 2.7.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Degree/License/Certificate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Degree/License/Certificate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an educational degree (e.g., MD).  Used in the CNN datatype (names and identifiers of clinicians) in Version 2 messaging.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CNN.7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PN</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r>
              <w:t>Advanced Practice Nurse</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AAS</w:t>
            </w:r>
          </w:p>
        </w:tc>
        <w:tc>
          <w:tcPr>
            <w:tcW w:w="4400" w:type="dxa"/>
            <w:tcBorders>
              <w:top w:val="single" w:sz="4" w:space="0" w:color="auto"/>
              <w:bottom w:val="single" w:sz="4" w:space="0" w:color="auto"/>
            </w:tcBorders>
            <w:shd w:val="clear" w:color="auto" w:fill="F3F3F3"/>
          </w:tcPr>
          <w:p w:rsidR="00D658F9" w:rsidRDefault="00D658F9" w:rsidP="00D658F9">
            <w:r>
              <w:t>Associate of Applied Science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AA</w:t>
            </w:r>
          </w:p>
        </w:tc>
        <w:tc>
          <w:tcPr>
            <w:tcW w:w="4400" w:type="dxa"/>
            <w:tcBorders>
              <w:top w:val="single" w:sz="4" w:space="0" w:color="auto"/>
              <w:bottom w:val="single" w:sz="4" w:space="0" w:color="auto"/>
            </w:tcBorders>
            <w:shd w:val="clear" w:color="auto" w:fill="FFFFFF"/>
          </w:tcPr>
          <w:p w:rsidR="00D658F9" w:rsidRDefault="00D658F9" w:rsidP="00D658F9">
            <w:r>
              <w:t>Associate of Arts</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ABA</w:t>
            </w:r>
          </w:p>
        </w:tc>
        <w:tc>
          <w:tcPr>
            <w:tcW w:w="4400" w:type="dxa"/>
            <w:tcBorders>
              <w:top w:val="single" w:sz="4" w:space="0" w:color="auto"/>
              <w:bottom w:val="single" w:sz="4" w:space="0" w:color="auto"/>
            </w:tcBorders>
            <w:shd w:val="clear" w:color="auto" w:fill="F3F3F3"/>
          </w:tcPr>
          <w:p w:rsidR="00D658F9" w:rsidRDefault="00D658F9" w:rsidP="00D658F9">
            <w:r>
              <w:t>Associate of Business Administration</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AE</w:t>
            </w:r>
          </w:p>
        </w:tc>
        <w:tc>
          <w:tcPr>
            <w:tcW w:w="4400" w:type="dxa"/>
            <w:tcBorders>
              <w:top w:val="single" w:sz="4" w:space="0" w:color="auto"/>
              <w:bottom w:val="single" w:sz="4" w:space="0" w:color="auto"/>
            </w:tcBorders>
            <w:shd w:val="clear" w:color="auto" w:fill="FFFFFF"/>
          </w:tcPr>
          <w:p w:rsidR="00D658F9" w:rsidRDefault="00D658F9" w:rsidP="00D658F9">
            <w:r>
              <w:t>Associate of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AS</w:t>
            </w:r>
          </w:p>
        </w:tc>
        <w:tc>
          <w:tcPr>
            <w:tcW w:w="4400" w:type="dxa"/>
            <w:tcBorders>
              <w:top w:val="single" w:sz="4" w:space="0" w:color="auto"/>
              <w:bottom w:val="single" w:sz="4" w:space="0" w:color="auto"/>
            </w:tcBorders>
            <w:shd w:val="clear" w:color="auto" w:fill="F3F3F3"/>
          </w:tcPr>
          <w:p w:rsidR="00D658F9" w:rsidRDefault="00D658F9" w:rsidP="00D658F9">
            <w:r>
              <w:t>Associate of Science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BA</w:t>
            </w:r>
          </w:p>
        </w:tc>
        <w:tc>
          <w:tcPr>
            <w:tcW w:w="4400" w:type="dxa"/>
            <w:tcBorders>
              <w:top w:val="single" w:sz="4" w:space="0" w:color="auto"/>
              <w:bottom w:val="single" w:sz="4" w:space="0" w:color="auto"/>
            </w:tcBorders>
            <w:shd w:val="clear" w:color="auto" w:fill="FFFFFF"/>
          </w:tcPr>
          <w:p w:rsidR="00D658F9" w:rsidRDefault="00D658F9" w:rsidP="00D658F9">
            <w:r>
              <w:t>Bachelor of Arts</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BBA</w:t>
            </w:r>
          </w:p>
        </w:tc>
        <w:tc>
          <w:tcPr>
            <w:tcW w:w="4400" w:type="dxa"/>
            <w:tcBorders>
              <w:top w:val="single" w:sz="4" w:space="0" w:color="auto"/>
              <w:bottom w:val="single" w:sz="4" w:space="0" w:color="auto"/>
            </w:tcBorders>
            <w:shd w:val="clear" w:color="auto" w:fill="F3F3F3"/>
          </w:tcPr>
          <w:p w:rsidR="00D658F9" w:rsidRDefault="00D658F9" w:rsidP="00D658F9">
            <w:r>
              <w:t>Bachelor of Business Administration</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BE</w:t>
            </w:r>
          </w:p>
        </w:tc>
        <w:tc>
          <w:tcPr>
            <w:tcW w:w="4400" w:type="dxa"/>
            <w:tcBorders>
              <w:top w:val="single" w:sz="4" w:space="0" w:color="auto"/>
              <w:bottom w:val="single" w:sz="4" w:space="0" w:color="auto"/>
            </w:tcBorders>
            <w:shd w:val="clear" w:color="auto" w:fill="FFFFFF"/>
          </w:tcPr>
          <w:p w:rsidR="00D658F9" w:rsidRDefault="00D658F9" w:rsidP="00D658F9">
            <w:r>
              <w:t>Bachelor or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BFA</w:t>
            </w:r>
          </w:p>
        </w:tc>
        <w:tc>
          <w:tcPr>
            <w:tcW w:w="4400" w:type="dxa"/>
            <w:tcBorders>
              <w:top w:val="single" w:sz="4" w:space="0" w:color="auto"/>
              <w:bottom w:val="single" w:sz="4" w:space="0" w:color="auto"/>
            </w:tcBorders>
            <w:shd w:val="clear" w:color="auto" w:fill="F3F3F3"/>
          </w:tcPr>
          <w:p w:rsidR="00D658F9" w:rsidRDefault="00D658F9" w:rsidP="00D658F9">
            <w:r>
              <w:t>Bachelor of Fine Arts</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BN</w:t>
            </w:r>
          </w:p>
        </w:tc>
        <w:tc>
          <w:tcPr>
            <w:tcW w:w="4400" w:type="dxa"/>
            <w:tcBorders>
              <w:top w:val="single" w:sz="4" w:space="0" w:color="auto"/>
              <w:bottom w:val="single" w:sz="4" w:space="0" w:color="auto"/>
            </w:tcBorders>
            <w:shd w:val="clear" w:color="auto" w:fill="FFFFFF"/>
          </w:tcPr>
          <w:p w:rsidR="00D658F9" w:rsidRDefault="00D658F9" w:rsidP="00D658F9">
            <w:r>
              <w:t>Bachelor of Nursing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BS</w:t>
            </w:r>
          </w:p>
        </w:tc>
        <w:tc>
          <w:tcPr>
            <w:tcW w:w="4400" w:type="dxa"/>
            <w:tcBorders>
              <w:top w:val="single" w:sz="4" w:space="0" w:color="auto"/>
              <w:bottom w:val="single" w:sz="4" w:space="0" w:color="auto"/>
            </w:tcBorders>
            <w:shd w:val="clear" w:color="auto" w:fill="F3F3F3"/>
          </w:tcPr>
          <w:p w:rsidR="00D658F9" w:rsidRDefault="00D658F9" w:rsidP="00D658F9">
            <w:r>
              <w:t>Bachelor of Science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BSL</w:t>
            </w:r>
          </w:p>
        </w:tc>
        <w:tc>
          <w:tcPr>
            <w:tcW w:w="4400" w:type="dxa"/>
            <w:tcBorders>
              <w:top w:val="single" w:sz="4" w:space="0" w:color="auto"/>
              <w:bottom w:val="single" w:sz="4" w:space="0" w:color="auto"/>
            </w:tcBorders>
            <w:shd w:val="clear" w:color="auto" w:fill="FFFFFF"/>
          </w:tcPr>
          <w:p w:rsidR="00D658F9" w:rsidRDefault="00D658F9" w:rsidP="00D658F9">
            <w:r>
              <w:t>Bachelor of Science - Law</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BSN</w:t>
            </w:r>
          </w:p>
        </w:tc>
        <w:tc>
          <w:tcPr>
            <w:tcW w:w="4400" w:type="dxa"/>
            <w:tcBorders>
              <w:top w:val="single" w:sz="4" w:space="0" w:color="auto"/>
              <w:bottom w:val="single" w:sz="4" w:space="0" w:color="auto"/>
            </w:tcBorders>
            <w:shd w:val="clear" w:color="auto" w:fill="F3F3F3"/>
          </w:tcPr>
          <w:p w:rsidR="00D658F9" w:rsidRDefault="00D658F9" w:rsidP="00D658F9">
            <w:r>
              <w:t>Bachelor on Science - Nursing</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BT</w:t>
            </w:r>
          </w:p>
        </w:tc>
        <w:tc>
          <w:tcPr>
            <w:tcW w:w="4400" w:type="dxa"/>
            <w:tcBorders>
              <w:top w:val="single" w:sz="4" w:space="0" w:color="auto"/>
              <w:bottom w:val="single" w:sz="4" w:space="0" w:color="auto"/>
            </w:tcBorders>
            <w:shd w:val="clear" w:color="auto" w:fill="FFFFFF"/>
          </w:tcPr>
          <w:p w:rsidR="00D658F9" w:rsidRDefault="00D658F9" w:rsidP="00D658F9">
            <w:r>
              <w:t>Bachelor of Theology</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CER</w:t>
            </w:r>
          </w:p>
        </w:tc>
        <w:tc>
          <w:tcPr>
            <w:tcW w:w="4400" w:type="dxa"/>
            <w:tcBorders>
              <w:top w:val="single" w:sz="4" w:space="0" w:color="auto"/>
              <w:bottom w:val="single" w:sz="4" w:space="0" w:color="auto"/>
            </w:tcBorders>
            <w:shd w:val="clear" w:color="auto" w:fill="F3F3F3"/>
          </w:tcPr>
          <w:p w:rsidR="00D658F9" w:rsidRDefault="00D658F9" w:rsidP="00D658F9">
            <w:r>
              <w:t>Certificate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CANP</w:t>
            </w:r>
          </w:p>
        </w:tc>
        <w:tc>
          <w:tcPr>
            <w:tcW w:w="4400" w:type="dxa"/>
            <w:tcBorders>
              <w:top w:val="single" w:sz="4" w:space="0" w:color="auto"/>
              <w:bottom w:val="single" w:sz="4" w:space="0" w:color="auto"/>
            </w:tcBorders>
            <w:shd w:val="clear" w:color="auto" w:fill="FFFFFF"/>
          </w:tcPr>
          <w:p w:rsidR="00D658F9" w:rsidRDefault="00D658F9" w:rsidP="00D658F9">
            <w:r>
              <w:t>Certified Adult Nurse Practitioner</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CMA</w:t>
            </w:r>
          </w:p>
        </w:tc>
        <w:tc>
          <w:tcPr>
            <w:tcW w:w="4400" w:type="dxa"/>
            <w:tcBorders>
              <w:top w:val="single" w:sz="4" w:space="0" w:color="auto"/>
              <w:bottom w:val="single" w:sz="4" w:space="0" w:color="auto"/>
            </w:tcBorders>
            <w:shd w:val="clear" w:color="auto" w:fill="F3F3F3"/>
          </w:tcPr>
          <w:p w:rsidR="00D658F9" w:rsidRDefault="00D658F9" w:rsidP="00D658F9">
            <w:r>
              <w:t>Certified Medical Assistant</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CNP</w:t>
            </w:r>
          </w:p>
        </w:tc>
        <w:tc>
          <w:tcPr>
            <w:tcW w:w="4400" w:type="dxa"/>
            <w:tcBorders>
              <w:top w:val="single" w:sz="4" w:space="0" w:color="auto"/>
              <w:bottom w:val="single" w:sz="4" w:space="0" w:color="auto"/>
            </w:tcBorders>
            <w:shd w:val="clear" w:color="auto" w:fill="FFFFFF"/>
          </w:tcPr>
          <w:p w:rsidR="00D658F9" w:rsidRDefault="00D658F9" w:rsidP="00D658F9">
            <w:r>
              <w:t>Certified Nurse Practitioner</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CNM</w:t>
            </w:r>
          </w:p>
        </w:tc>
        <w:tc>
          <w:tcPr>
            <w:tcW w:w="4400" w:type="dxa"/>
            <w:tcBorders>
              <w:top w:val="single" w:sz="4" w:space="0" w:color="auto"/>
              <w:bottom w:val="single" w:sz="4" w:space="0" w:color="auto"/>
            </w:tcBorders>
            <w:shd w:val="clear" w:color="auto" w:fill="F3F3F3"/>
          </w:tcPr>
          <w:p w:rsidR="00D658F9" w:rsidRDefault="00D658F9" w:rsidP="00D658F9">
            <w:r>
              <w:t>Certified Nurse Midwife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CRN</w:t>
            </w:r>
          </w:p>
        </w:tc>
        <w:tc>
          <w:tcPr>
            <w:tcW w:w="4400" w:type="dxa"/>
            <w:tcBorders>
              <w:top w:val="single" w:sz="4" w:space="0" w:color="auto"/>
              <w:bottom w:val="single" w:sz="4" w:space="0" w:color="auto"/>
            </w:tcBorders>
            <w:shd w:val="clear" w:color="auto" w:fill="FFFFFF"/>
          </w:tcPr>
          <w:p w:rsidR="00D658F9" w:rsidRDefault="00D658F9" w:rsidP="00D658F9">
            <w:r>
              <w:t>Certified Registered Nurse</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CNS</w:t>
            </w:r>
          </w:p>
        </w:tc>
        <w:tc>
          <w:tcPr>
            <w:tcW w:w="4400" w:type="dxa"/>
            <w:tcBorders>
              <w:top w:val="single" w:sz="4" w:space="0" w:color="auto"/>
              <w:bottom w:val="single" w:sz="4" w:space="0" w:color="auto"/>
            </w:tcBorders>
            <w:shd w:val="clear" w:color="auto" w:fill="F3F3F3"/>
          </w:tcPr>
          <w:p w:rsidR="00D658F9" w:rsidRDefault="00D658F9" w:rsidP="00D658F9">
            <w:r>
              <w:t>Certified Nurse Specialist</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CPNP</w:t>
            </w:r>
          </w:p>
        </w:tc>
        <w:tc>
          <w:tcPr>
            <w:tcW w:w="4400" w:type="dxa"/>
            <w:tcBorders>
              <w:top w:val="single" w:sz="4" w:space="0" w:color="auto"/>
              <w:bottom w:val="single" w:sz="4" w:space="0" w:color="auto"/>
            </w:tcBorders>
            <w:shd w:val="clear" w:color="auto" w:fill="FFFFFF"/>
          </w:tcPr>
          <w:p w:rsidR="00D658F9" w:rsidRDefault="00D658F9" w:rsidP="00D658F9">
            <w:r>
              <w:t>Certified Pediatric Nurse Practitioner</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CTR</w:t>
            </w:r>
          </w:p>
        </w:tc>
        <w:tc>
          <w:tcPr>
            <w:tcW w:w="4400" w:type="dxa"/>
            <w:tcBorders>
              <w:top w:val="single" w:sz="4" w:space="0" w:color="auto"/>
              <w:bottom w:val="single" w:sz="4" w:space="0" w:color="auto"/>
            </w:tcBorders>
            <w:shd w:val="clear" w:color="auto" w:fill="F3F3F3"/>
          </w:tcPr>
          <w:p w:rsidR="00D658F9" w:rsidRDefault="00D658F9" w:rsidP="00D658F9">
            <w:r>
              <w:t>Certified Tumor Registrar</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DIP</w:t>
            </w:r>
          </w:p>
        </w:tc>
        <w:tc>
          <w:tcPr>
            <w:tcW w:w="4400" w:type="dxa"/>
            <w:tcBorders>
              <w:top w:val="single" w:sz="4" w:space="0" w:color="auto"/>
              <w:bottom w:val="single" w:sz="4" w:space="0" w:color="auto"/>
            </w:tcBorders>
            <w:shd w:val="clear" w:color="auto" w:fill="FFFFFF"/>
          </w:tcPr>
          <w:p w:rsidR="00D658F9" w:rsidRDefault="00D658F9" w:rsidP="00D658F9">
            <w:r>
              <w:t>Diploma</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DBA</w:t>
            </w:r>
          </w:p>
        </w:tc>
        <w:tc>
          <w:tcPr>
            <w:tcW w:w="4400" w:type="dxa"/>
            <w:tcBorders>
              <w:top w:val="single" w:sz="4" w:space="0" w:color="auto"/>
              <w:bottom w:val="single" w:sz="4" w:space="0" w:color="auto"/>
            </w:tcBorders>
            <w:shd w:val="clear" w:color="auto" w:fill="F3F3F3"/>
          </w:tcPr>
          <w:p w:rsidR="00D658F9" w:rsidRDefault="00D658F9" w:rsidP="00D658F9">
            <w:r>
              <w:t>Doctor of Business Administration</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DED</w:t>
            </w:r>
          </w:p>
        </w:tc>
        <w:tc>
          <w:tcPr>
            <w:tcW w:w="4400" w:type="dxa"/>
            <w:tcBorders>
              <w:top w:val="single" w:sz="4" w:space="0" w:color="auto"/>
              <w:bottom w:val="single" w:sz="4" w:space="0" w:color="auto"/>
            </w:tcBorders>
            <w:shd w:val="clear" w:color="auto" w:fill="FFFFFF"/>
          </w:tcPr>
          <w:p w:rsidR="00D658F9" w:rsidRDefault="00D658F9" w:rsidP="00D658F9">
            <w:r>
              <w:t>Doctor of Education</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PharmD</w:t>
            </w:r>
          </w:p>
        </w:tc>
        <w:tc>
          <w:tcPr>
            <w:tcW w:w="4400" w:type="dxa"/>
            <w:tcBorders>
              <w:top w:val="single" w:sz="4" w:space="0" w:color="auto"/>
              <w:bottom w:val="single" w:sz="4" w:space="0" w:color="auto"/>
            </w:tcBorders>
            <w:shd w:val="clear" w:color="auto" w:fill="F3F3F3"/>
          </w:tcPr>
          <w:p w:rsidR="00D658F9" w:rsidRDefault="00D658F9" w:rsidP="00D658F9">
            <w:r>
              <w:t>Doctor of Pharmacy</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PHE</w:t>
            </w:r>
          </w:p>
        </w:tc>
        <w:tc>
          <w:tcPr>
            <w:tcW w:w="4400" w:type="dxa"/>
            <w:tcBorders>
              <w:top w:val="single" w:sz="4" w:space="0" w:color="auto"/>
              <w:bottom w:val="single" w:sz="4" w:space="0" w:color="auto"/>
            </w:tcBorders>
            <w:shd w:val="clear" w:color="auto" w:fill="FFFFFF"/>
          </w:tcPr>
          <w:p w:rsidR="00D658F9" w:rsidRDefault="00D658F9" w:rsidP="00D658F9">
            <w:r>
              <w:t>Doctor of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PHD</w:t>
            </w:r>
          </w:p>
        </w:tc>
        <w:tc>
          <w:tcPr>
            <w:tcW w:w="4400" w:type="dxa"/>
            <w:tcBorders>
              <w:top w:val="single" w:sz="4" w:space="0" w:color="auto"/>
              <w:bottom w:val="single" w:sz="4" w:space="0" w:color="auto"/>
            </w:tcBorders>
            <w:shd w:val="clear" w:color="auto" w:fill="F3F3F3"/>
          </w:tcPr>
          <w:p w:rsidR="00D658F9" w:rsidRDefault="00D658F9" w:rsidP="00D658F9">
            <w:r>
              <w:t>Doctor of Philosophy</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PHS</w:t>
            </w:r>
          </w:p>
        </w:tc>
        <w:tc>
          <w:tcPr>
            <w:tcW w:w="4400" w:type="dxa"/>
            <w:tcBorders>
              <w:top w:val="single" w:sz="4" w:space="0" w:color="auto"/>
              <w:bottom w:val="single" w:sz="4" w:space="0" w:color="auto"/>
            </w:tcBorders>
            <w:shd w:val="clear" w:color="auto" w:fill="FFFFFF"/>
          </w:tcPr>
          <w:p w:rsidR="00D658F9" w:rsidRDefault="00D658F9" w:rsidP="00D658F9">
            <w:r>
              <w:t>Doctor of Science</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MD</w:t>
            </w:r>
          </w:p>
        </w:tc>
        <w:tc>
          <w:tcPr>
            <w:tcW w:w="4400" w:type="dxa"/>
            <w:tcBorders>
              <w:top w:val="single" w:sz="4" w:space="0" w:color="auto"/>
              <w:bottom w:val="single" w:sz="4" w:space="0" w:color="auto"/>
            </w:tcBorders>
            <w:shd w:val="clear" w:color="auto" w:fill="F3F3F3"/>
          </w:tcPr>
          <w:p w:rsidR="00D658F9" w:rsidRDefault="00D658F9" w:rsidP="00D658F9">
            <w:r>
              <w:t>Doctor of Medicine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DO</w:t>
            </w:r>
          </w:p>
        </w:tc>
        <w:tc>
          <w:tcPr>
            <w:tcW w:w="4400" w:type="dxa"/>
            <w:tcBorders>
              <w:top w:val="single" w:sz="4" w:space="0" w:color="auto"/>
              <w:bottom w:val="single" w:sz="4" w:space="0" w:color="auto"/>
            </w:tcBorders>
            <w:shd w:val="clear" w:color="auto" w:fill="FFFFFF"/>
          </w:tcPr>
          <w:p w:rsidR="00D658F9" w:rsidRDefault="00D658F9" w:rsidP="00D658F9">
            <w:r>
              <w:t>Doctor of Osteopathy</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EMT</w:t>
            </w:r>
          </w:p>
        </w:tc>
        <w:tc>
          <w:tcPr>
            <w:tcW w:w="4400" w:type="dxa"/>
            <w:tcBorders>
              <w:top w:val="single" w:sz="4" w:space="0" w:color="auto"/>
              <w:bottom w:val="single" w:sz="4" w:space="0" w:color="auto"/>
            </w:tcBorders>
            <w:shd w:val="clear" w:color="auto" w:fill="F3F3F3"/>
          </w:tcPr>
          <w:p w:rsidR="00D658F9" w:rsidRDefault="00D658F9" w:rsidP="00D658F9">
            <w:r>
              <w:t>Emergency Medical Technician</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EMTP</w:t>
            </w:r>
          </w:p>
        </w:tc>
        <w:tc>
          <w:tcPr>
            <w:tcW w:w="4400" w:type="dxa"/>
            <w:tcBorders>
              <w:top w:val="single" w:sz="4" w:space="0" w:color="auto"/>
              <w:bottom w:val="single" w:sz="4" w:space="0" w:color="auto"/>
            </w:tcBorders>
            <w:shd w:val="clear" w:color="auto" w:fill="FFFFFF"/>
          </w:tcPr>
          <w:p w:rsidR="00D658F9" w:rsidRDefault="00D658F9" w:rsidP="00D658F9">
            <w:r>
              <w:t>Emergency Medical Technician - Paramedic</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FPNP</w:t>
            </w:r>
          </w:p>
        </w:tc>
        <w:tc>
          <w:tcPr>
            <w:tcW w:w="4400" w:type="dxa"/>
            <w:tcBorders>
              <w:top w:val="single" w:sz="4" w:space="0" w:color="auto"/>
              <w:bottom w:val="single" w:sz="4" w:space="0" w:color="auto"/>
            </w:tcBorders>
            <w:shd w:val="clear" w:color="auto" w:fill="F3F3F3"/>
          </w:tcPr>
          <w:p w:rsidR="00D658F9" w:rsidRDefault="00D658F9" w:rsidP="00D658F9">
            <w:r>
              <w:t>Family Practice Nurse Practitioner</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HS</w:t>
            </w:r>
          </w:p>
        </w:tc>
        <w:tc>
          <w:tcPr>
            <w:tcW w:w="4400" w:type="dxa"/>
            <w:tcBorders>
              <w:top w:val="single" w:sz="4" w:space="0" w:color="auto"/>
              <w:bottom w:val="single" w:sz="4" w:space="0" w:color="auto"/>
            </w:tcBorders>
            <w:shd w:val="clear" w:color="auto" w:fill="FFFFFF"/>
          </w:tcPr>
          <w:p w:rsidR="00D658F9" w:rsidRDefault="00D658F9" w:rsidP="00D658F9">
            <w:r>
              <w:t>High School Graduate</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JD</w:t>
            </w:r>
          </w:p>
        </w:tc>
        <w:tc>
          <w:tcPr>
            <w:tcW w:w="4400" w:type="dxa"/>
            <w:tcBorders>
              <w:top w:val="single" w:sz="4" w:space="0" w:color="auto"/>
              <w:bottom w:val="single" w:sz="4" w:space="0" w:color="auto"/>
            </w:tcBorders>
            <w:shd w:val="clear" w:color="auto" w:fill="F3F3F3"/>
          </w:tcPr>
          <w:p w:rsidR="00D658F9" w:rsidRDefault="00D658F9" w:rsidP="00D658F9">
            <w:r>
              <w:t>Juris Doctor</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MA</w:t>
            </w:r>
          </w:p>
        </w:tc>
        <w:tc>
          <w:tcPr>
            <w:tcW w:w="4400" w:type="dxa"/>
            <w:tcBorders>
              <w:top w:val="single" w:sz="4" w:space="0" w:color="auto"/>
              <w:bottom w:val="single" w:sz="4" w:space="0" w:color="auto"/>
            </w:tcBorders>
            <w:shd w:val="clear" w:color="auto" w:fill="FFFFFF"/>
          </w:tcPr>
          <w:p w:rsidR="00D658F9" w:rsidRDefault="00D658F9" w:rsidP="00D658F9">
            <w:r>
              <w:t>Master of Arts</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MBA</w:t>
            </w:r>
          </w:p>
        </w:tc>
        <w:tc>
          <w:tcPr>
            <w:tcW w:w="4400" w:type="dxa"/>
            <w:tcBorders>
              <w:top w:val="single" w:sz="4" w:space="0" w:color="auto"/>
              <w:bottom w:val="single" w:sz="4" w:space="0" w:color="auto"/>
            </w:tcBorders>
            <w:shd w:val="clear" w:color="auto" w:fill="F3F3F3"/>
          </w:tcPr>
          <w:p w:rsidR="00D658F9" w:rsidRDefault="00D658F9" w:rsidP="00D658F9">
            <w:r>
              <w:t>Master of Business Administration</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MCE</w:t>
            </w:r>
          </w:p>
        </w:tc>
        <w:tc>
          <w:tcPr>
            <w:tcW w:w="4400" w:type="dxa"/>
            <w:tcBorders>
              <w:top w:val="single" w:sz="4" w:space="0" w:color="auto"/>
              <w:bottom w:val="single" w:sz="4" w:space="0" w:color="auto"/>
            </w:tcBorders>
            <w:shd w:val="clear" w:color="auto" w:fill="FFFFFF"/>
          </w:tcPr>
          <w:p w:rsidR="00D658F9" w:rsidRDefault="00D658F9" w:rsidP="00D658F9">
            <w:r>
              <w:t>Master of Civil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MDI</w:t>
            </w:r>
          </w:p>
        </w:tc>
        <w:tc>
          <w:tcPr>
            <w:tcW w:w="4400" w:type="dxa"/>
            <w:tcBorders>
              <w:top w:val="single" w:sz="4" w:space="0" w:color="auto"/>
              <w:bottom w:val="single" w:sz="4" w:space="0" w:color="auto"/>
            </w:tcBorders>
            <w:shd w:val="clear" w:color="auto" w:fill="F3F3F3"/>
          </w:tcPr>
          <w:p w:rsidR="00D658F9" w:rsidRDefault="00D658F9" w:rsidP="00D658F9">
            <w:r>
              <w:t>Master of Divinity</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MED</w:t>
            </w:r>
          </w:p>
        </w:tc>
        <w:tc>
          <w:tcPr>
            <w:tcW w:w="4400" w:type="dxa"/>
            <w:tcBorders>
              <w:top w:val="single" w:sz="4" w:space="0" w:color="auto"/>
              <w:bottom w:val="single" w:sz="4" w:space="0" w:color="auto"/>
            </w:tcBorders>
            <w:shd w:val="clear" w:color="auto" w:fill="FFFFFF"/>
          </w:tcPr>
          <w:p w:rsidR="00D658F9" w:rsidRDefault="00D658F9" w:rsidP="00D658F9">
            <w:r>
              <w:t>Master of Education</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MEE</w:t>
            </w:r>
          </w:p>
        </w:tc>
        <w:tc>
          <w:tcPr>
            <w:tcW w:w="4400" w:type="dxa"/>
            <w:tcBorders>
              <w:top w:val="single" w:sz="4" w:space="0" w:color="auto"/>
              <w:bottom w:val="single" w:sz="4" w:space="0" w:color="auto"/>
            </w:tcBorders>
            <w:shd w:val="clear" w:color="auto" w:fill="F3F3F3"/>
          </w:tcPr>
          <w:p w:rsidR="00D658F9" w:rsidRDefault="00D658F9" w:rsidP="00D658F9">
            <w:r>
              <w:t>Master of Electrical Engineering</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ME</w:t>
            </w:r>
          </w:p>
        </w:tc>
        <w:tc>
          <w:tcPr>
            <w:tcW w:w="4400" w:type="dxa"/>
            <w:tcBorders>
              <w:top w:val="single" w:sz="4" w:space="0" w:color="auto"/>
              <w:bottom w:val="single" w:sz="4" w:space="0" w:color="auto"/>
            </w:tcBorders>
            <w:shd w:val="clear" w:color="auto" w:fill="FFFFFF"/>
          </w:tcPr>
          <w:p w:rsidR="00D658F9" w:rsidRDefault="00D658F9" w:rsidP="00D658F9">
            <w:r>
              <w:t>Master of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MFA</w:t>
            </w:r>
          </w:p>
        </w:tc>
        <w:tc>
          <w:tcPr>
            <w:tcW w:w="4400" w:type="dxa"/>
            <w:tcBorders>
              <w:top w:val="single" w:sz="4" w:space="0" w:color="auto"/>
              <w:bottom w:val="single" w:sz="4" w:space="0" w:color="auto"/>
            </w:tcBorders>
            <w:shd w:val="clear" w:color="auto" w:fill="F3F3F3"/>
          </w:tcPr>
          <w:p w:rsidR="00D658F9" w:rsidRDefault="00D658F9" w:rsidP="00D658F9">
            <w:r>
              <w:t>Master of Fine Arts</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MME</w:t>
            </w:r>
          </w:p>
        </w:tc>
        <w:tc>
          <w:tcPr>
            <w:tcW w:w="4400" w:type="dxa"/>
            <w:tcBorders>
              <w:top w:val="single" w:sz="4" w:space="0" w:color="auto"/>
              <w:bottom w:val="single" w:sz="4" w:space="0" w:color="auto"/>
            </w:tcBorders>
            <w:shd w:val="clear" w:color="auto" w:fill="FFFFFF"/>
          </w:tcPr>
          <w:p w:rsidR="00D658F9" w:rsidRDefault="00D658F9" w:rsidP="00D658F9">
            <w:r>
              <w:t>Master of Mechanical Engineering</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MS</w:t>
            </w:r>
          </w:p>
        </w:tc>
        <w:tc>
          <w:tcPr>
            <w:tcW w:w="4400" w:type="dxa"/>
            <w:tcBorders>
              <w:top w:val="single" w:sz="4" w:space="0" w:color="auto"/>
              <w:bottom w:val="single" w:sz="4" w:space="0" w:color="auto"/>
            </w:tcBorders>
            <w:shd w:val="clear" w:color="auto" w:fill="F3F3F3"/>
          </w:tcPr>
          <w:p w:rsidR="00D658F9" w:rsidRDefault="00D658F9" w:rsidP="00D658F9">
            <w:r>
              <w:t>Master of Science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MSL</w:t>
            </w:r>
          </w:p>
        </w:tc>
        <w:tc>
          <w:tcPr>
            <w:tcW w:w="4400" w:type="dxa"/>
            <w:tcBorders>
              <w:top w:val="single" w:sz="4" w:space="0" w:color="auto"/>
              <w:bottom w:val="single" w:sz="4" w:space="0" w:color="auto"/>
            </w:tcBorders>
            <w:shd w:val="clear" w:color="auto" w:fill="FFFFFF"/>
          </w:tcPr>
          <w:p w:rsidR="00D658F9" w:rsidRDefault="00D658F9" w:rsidP="00D658F9">
            <w:r>
              <w:t>Master of Science - Law</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MSN</w:t>
            </w:r>
          </w:p>
        </w:tc>
        <w:tc>
          <w:tcPr>
            <w:tcW w:w="4400" w:type="dxa"/>
            <w:tcBorders>
              <w:top w:val="single" w:sz="4" w:space="0" w:color="auto"/>
              <w:bottom w:val="single" w:sz="4" w:space="0" w:color="auto"/>
            </w:tcBorders>
            <w:shd w:val="clear" w:color="auto" w:fill="F3F3F3"/>
          </w:tcPr>
          <w:p w:rsidR="00D658F9" w:rsidRDefault="00D658F9" w:rsidP="00D658F9">
            <w:r>
              <w:t>Master of Science - Nursing</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MTH</w:t>
            </w:r>
          </w:p>
        </w:tc>
        <w:tc>
          <w:tcPr>
            <w:tcW w:w="4400" w:type="dxa"/>
            <w:tcBorders>
              <w:top w:val="single" w:sz="4" w:space="0" w:color="auto"/>
              <w:bottom w:val="single" w:sz="4" w:space="0" w:color="auto"/>
            </w:tcBorders>
            <w:shd w:val="clear" w:color="auto" w:fill="FFFFFF"/>
          </w:tcPr>
          <w:p w:rsidR="00D658F9" w:rsidRDefault="00D658F9" w:rsidP="00D658F9">
            <w:r>
              <w:t>Master of Theology</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MDA</w:t>
            </w:r>
          </w:p>
        </w:tc>
        <w:tc>
          <w:tcPr>
            <w:tcW w:w="4400" w:type="dxa"/>
            <w:tcBorders>
              <w:top w:val="single" w:sz="4" w:space="0" w:color="auto"/>
              <w:bottom w:val="single" w:sz="4" w:space="0" w:color="auto"/>
            </w:tcBorders>
            <w:shd w:val="clear" w:color="auto" w:fill="F3F3F3"/>
          </w:tcPr>
          <w:p w:rsidR="00D658F9" w:rsidRDefault="00D658F9" w:rsidP="00D658F9">
            <w:r>
              <w:t>Medical Assistant</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MT</w:t>
            </w:r>
          </w:p>
        </w:tc>
        <w:tc>
          <w:tcPr>
            <w:tcW w:w="4400" w:type="dxa"/>
            <w:tcBorders>
              <w:top w:val="single" w:sz="4" w:space="0" w:color="auto"/>
              <w:bottom w:val="single" w:sz="4" w:space="0" w:color="auto"/>
            </w:tcBorders>
            <w:shd w:val="clear" w:color="auto" w:fill="FFFFFF"/>
          </w:tcPr>
          <w:p w:rsidR="00D658F9" w:rsidRDefault="00D658F9" w:rsidP="00D658F9">
            <w:r>
              <w:t>Medical Technician</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NG</w:t>
            </w:r>
          </w:p>
        </w:tc>
        <w:tc>
          <w:tcPr>
            <w:tcW w:w="4400" w:type="dxa"/>
            <w:tcBorders>
              <w:top w:val="single" w:sz="4" w:space="0" w:color="auto"/>
              <w:bottom w:val="single" w:sz="4" w:space="0" w:color="auto"/>
            </w:tcBorders>
            <w:shd w:val="clear" w:color="auto" w:fill="F3F3F3"/>
          </w:tcPr>
          <w:p w:rsidR="00D658F9" w:rsidRDefault="00D658F9" w:rsidP="00D658F9">
            <w:r>
              <w:t>Non-Graduate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NP</w:t>
            </w:r>
          </w:p>
        </w:tc>
        <w:tc>
          <w:tcPr>
            <w:tcW w:w="4400" w:type="dxa"/>
            <w:tcBorders>
              <w:top w:val="single" w:sz="4" w:space="0" w:color="auto"/>
              <w:bottom w:val="single" w:sz="4" w:space="0" w:color="auto"/>
            </w:tcBorders>
            <w:shd w:val="clear" w:color="auto" w:fill="FFFFFF"/>
          </w:tcPr>
          <w:p w:rsidR="00D658F9" w:rsidRDefault="00D658F9" w:rsidP="00D658F9">
            <w:r>
              <w:t>Nurse Practitioner</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PA</w:t>
            </w:r>
          </w:p>
        </w:tc>
        <w:tc>
          <w:tcPr>
            <w:tcW w:w="4400" w:type="dxa"/>
            <w:tcBorders>
              <w:top w:val="single" w:sz="4" w:space="0" w:color="auto"/>
              <w:bottom w:val="single" w:sz="4" w:space="0" w:color="auto"/>
            </w:tcBorders>
            <w:shd w:val="clear" w:color="auto" w:fill="F3F3F3"/>
          </w:tcPr>
          <w:p w:rsidR="00D658F9" w:rsidRDefault="00D658F9" w:rsidP="00D658F9">
            <w:r>
              <w:t>Physician Assistant</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RMA</w:t>
            </w:r>
          </w:p>
        </w:tc>
        <w:tc>
          <w:tcPr>
            <w:tcW w:w="4400" w:type="dxa"/>
            <w:tcBorders>
              <w:top w:val="single" w:sz="4" w:space="0" w:color="auto"/>
              <w:bottom w:val="single" w:sz="4" w:space="0" w:color="auto"/>
            </w:tcBorders>
            <w:shd w:val="clear" w:color="auto" w:fill="FFFFFF"/>
          </w:tcPr>
          <w:p w:rsidR="00D658F9" w:rsidRDefault="00D658F9" w:rsidP="00D658F9">
            <w:r>
              <w:t>Registered Medical Assistant</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RN</w:t>
            </w:r>
          </w:p>
        </w:tc>
        <w:tc>
          <w:tcPr>
            <w:tcW w:w="4400" w:type="dxa"/>
            <w:tcBorders>
              <w:top w:val="single" w:sz="4" w:space="0" w:color="auto"/>
              <w:bottom w:val="single" w:sz="4" w:space="0" w:color="auto"/>
            </w:tcBorders>
            <w:shd w:val="clear" w:color="auto" w:fill="F3F3F3"/>
          </w:tcPr>
          <w:p w:rsidR="00D658F9" w:rsidRDefault="00D658F9" w:rsidP="00D658F9">
            <w:r>
              <w:t>Registered Nurse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RPH</w:t>
            </w:r>
          </w:p>
        </w:tc>
        <w:tc>
          <w:tcPr>
            <w:tcW w:w="4400" w:type="dxa"/>
            <w:tcBorders>
              <w:top w:val="single" w:sz="4" w:space="0" w:color="auto"/>
              <w:bottom w:val="single" w:sz="4" w:space="0" w:color="auto"/>
            </w:tcBorders>
            <w:shd w:val="clear" w:color="auto" w:fill="FFFFFF"/>
          </w:tcPr>
          <w:p w:rsidR="00D658F9" w:rsidRDefault="00D658F9" w:rsidP="00D658F9">
            <w:r>
              <w:t>Registered Pharmacist</w:t>
            </w:r>
          </w:p>
        </w:tc>
        <w:tc>
          <w:tcPr>
            <w:tcW w:w="16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SEC</w:t>
            </w:r>
          </w:p>
        </w:tc>
        <w:tc>
          <w:tcPr>
            <w:tcW w:w="4400" w:type="dxa"/>
            <w:tcBorders>
              <w:top w:val="single" w:sz="4" w:space="0" w:color="auto"/>
              <w:bottom w:val="single" w:sz="4" w:space="0" w:color="auto"/>
            </w:tcBorders>
            <w:shd w:val="clear" w:color="auto" w:fill="F3F3F3"/>
          </w:tcPr>
          <w:p w:rsidR="00D658F9" w:rsidRDefault="00D658F9" w:rsidP="00D658F9">
            <w:r>
              <w:t>Secretarial Certificate</w:t>
            </w:r>
          </w:p>
        </w:tc>
        <w:tc>
          <w:tcPr>
            <w:tcW w:w="16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r>
              <w:t>TS</w:t>
            </w:r>
          </w:p>
        </w:tc>
        <w:tc>
          <w:tcPr>
            <w:tcW w:w="4400" w:type="dxa"/>
            <w:tcBorders>
              <w:top w:val="single" w:sz="4" w:space="0" w:color="auto"/>
              <w:bottom w:val="double" w:sz="4" w:space="0" w:color="auto"/>
            </w:tcBorders>
            <w:shd w:val="clear" w:color="auto" w:fill="FFFFFF"/>
          </w:tcPr>
          <w:p w:rsidR="00D658F9" w:rsidRDefault="00D658F9" w:rsidP="00D658F9">
            <w:r>
              <w:t>Trade School Graduate</w:t>
            </w:r>
          </w:p>
        </w:tc>
        <w:tc>
          <w:tcPr>
            <w:tcW w:w="1600" w:type="dxa"/>
            <w:tcBorders>
              <w:top w:val="single" w:sz="4" w:space="0" w:color="auto"/>
              <w:bottom w:val="double" w:sz="4" w:space="0" w:color="auto"/>
            </w:tcBorders>
            <w:shd w:val="clear" w:color="auto" w:fill="FFFFFF"/>
          </w:tcPr>
          <w:p w:rsidR="00D658F9" w:rsidRDefault="00D658F9" w:rsidP="00D658F9"/>
        </w:tc>
        <w:tc>
          <w:tcPr>
            <w:tcW w:w="1200" w:type="dxa"/>
            <w:tcBorders>
              <w:top w:val="single" w:sz="4" w:space="0" w:color="auto"/>
              <w:bottom w:val="double" w:sz="4" w:space="0" w:color="auto"/>
            </w:tcBorders>
            <w:shd w:val="clear" w:color="auto" w:fill="FFFFFF"/>
          </w:tcPr>
          <w:p w:rsidR="00D658F9" w:rsidRDefault="00D658F9" w:rsidP="00D658F9"/>
        </w:tc>
        <w:tc>
          <w:tcPr>
            <w:tcW w:w="800" w:type="dxa"/>
            <w:tcBorders>
              <w:top w:val="single" w:sz="4" w:space="0" w:color="auto"/>
              <w:bottom w:val="double" w:sz="4" w:space="0" w:color="auto"/>
            </w:tcBorders>
            <w:shd w:val="clear" w:color="auto" w:fill="FFFFFF"/>
          </w:tcPr>
          <w:p w:rsidR="00D658F9" w:rsidRDefault="00D658F9" w:rsidP="00D658F9"/>
        </w:tc>
      </w:tr>
    </w:tbl>
    <w:p w:rsidR="00D658F9" w:rsidRDefault="00D658F9" w:rsidP="00D658F9"/>
    <w:p w:rsidR="00D658F9" w:rsidRDefault="00D658F9" w:rsidP="00D658F9">
      <w:pPr>
        <w:pStyle w:val="berschrift3"/>
      </w:pPr>
      <w:r>
        <w:t>0361 - Application</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Application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a sending application among all other applications within the network enterprise.  The network enterprise consists of all those applications that participate in the exchange of HL7 messages within the enterprise.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Application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a sending application among all other applications within the network enterprise.  The network enterprise consists of all those applications that participate in the exchange of HL7 messages within the enterprise.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MSH-3, MSH-5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0362 - Facility</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Facility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the site-specific name for the facility used by this application.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Facility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the site-specific name for the facility used by this application.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MSH-4, MSH-6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0363 - Assigning Authority</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AssigningAuthority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a unique name of the system (or organization or agency or department) that creates the data.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Assigning Authority</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specifying a unique name of the system (or organization or agency or department) that creates the data.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CX.4, EI.2, PL.11, PPN.9, XCN.9, XON.6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berschrift3"/>
      </w:pPr>
      <w:r>
        <w:t>0364 - Comment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CommentType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type of comment text being sent in the specific comment record.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2.16.840.1.113883.18.222</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commentType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type of comment text being sent in the specific comment record.  Used in the Notes and Comments (NTE)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Comment Type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http://terminology.hl7.org/CodeSystem/v2-0364</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17.05.1999</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2.16.840.1.113883.21.238</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hl7VS-commentType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type of comment text being sent in the specific comment record.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Comment Type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Comment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type of comment text being sent in the specific comment record.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InM</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NTE-4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2.3.1</w:t>
            </w:r>
          </w:p>
        </w:tc>
      </w:tr>
    </w:tbl>
    <w:p w:rsidR="00D658F9" w:rsidRDefault="00D658F9" w:rsidP="00D658F9"/>
    <w:p w:rsidR="00D658F9" w:rsidRDefault="00D658F9" w:rsidP="00D658F9">
      <w:pPr>
        <w:pStyle w:val="Subheading"/>
      </w:pPr>
      <w:r>
        <w:t>Table 0364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PI</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Patient Instructions</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AI</w:t>
            </w:r>
          </w:p>
        </w:tc>
        <w:tc>
          <w:tcPr>
            <w:tcW w:w="1600" w:type="dxa"/>
            <w:tcBorders>
              <w:top w:val="single" w:sz="4" w:space="0" w:color="auto"/>
              <w:bottom w:val="single" w:sz="4" w:space="0" w:color="auto"/>
            </w:tcBorders>
            <w:shd w:val="clear" w:color="auto" w:fill="F3F3F3"/>
          </w:tcPr>
          <w:p w:rsidR="00D658F9" w:rsidRDefault="00D658F9" w:rsidP="00D658F9">
            <w:r>
              <w:t>Ancillary Instructions</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GI</w:t>
            </w:r>
          </w:p>
        </w:tc>
        <w:tc>
          <w:tcPr>
            <w:tcW w:w="1600" w:type="dxa"/>
            <w:tcBorders>
              <w:top w:val="single" w:sz="4" w:space="0" w:color="auto"/>
              <w:bottom w:val="single" w:sz="4" w:space="0" w:color="auto"/>
            </w:tcBorders>
            <w:shd w:val="clear" w:color="auto" w:fill="FFFFFF"/>
          </w:tcPr>
          <w:p w:rsidR="00D658F9" w:rsidRDefault="00D658F9" w:rsidP="00D658F9">
            <w:r>
              <w:t>General Instructions</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1R</w:t>
            </w:r>
          </w:p>
        </w:tc>
        <w:tc>
          <w:tcPr>
            <w:tcW w:w="1600" w:type="dxa"/>
            <w:tcBorders>
              <w:top w:val="single" w:sz="4" w:space="0" w:color="auto"/>
              <w:bottom w:val="single" w:sz="4" w:space="0" w:color="auto"/>
            </w:tcBorders>
            <w:shd w:val="clear" w:color="auto" w:fill="F3F3F3"/>
          </w:tcPr>
          <w:p w:rsidR="00D658F9" w:rsidRDefault="00D658F9" w:rsidP="00D658F9">
            <w:r>
              <w:t>Primary Reason</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2R</w:t>
            </w:r>
          </w:p>
        </w:tc>
        <w:tc>
          <w:tcPr>
            <w:tcW w:w="1600" w:type="dxa"/>
            <w:tcBorders>
              <w:top w:val="single" w:sz="4" w:space="0" w:color="auto"/>
              <w:bottom w:val="single" w:sz="4" w:space="0" w:color="auto"/>
            </w:tcBorders>
            <w:shd w:val="clear" w:color="auto" w:fill="FFFFFF"/>
          </w:tcPr>
          <w:p w:rsidR="00D658F9" w:rsidRDefault="00D658F9" w:rsidP="00D658F9">
            <w:r>
              <w:t>Secondary Reason</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GR</w:t>
            </w:r>
          </w:p>
        </w:tc>
        <w:tc>
          <w:tcPr>
            <w:tcW w:w="1600" w:type="dxa"/>
            <w:tcBorders>
              <w:top w:val="single" w:sz="4" w:space="0" w:color="auto"/>
              <w:bottom w:val="single" w:sz="4" w:space="0" w:color="auto"/>
            </w:tcBorders>
            <w:shd w:val="clear" w:color="auto" w:fill="F3F3F3"/>
          </w:tcPr>
          <w:p w:rsidR="00D658F9" w:rsidRDefault="00D658F9" w:rsidP="00D658F9">
            <w:r>
              <w:t>General Reason</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RE</w:t>
            </w:r>
          </w:p>
        </w:tc>
        <w:tc>
          <w:tcPr>
            <w:tcW w:w="1600" w:type="dxa"/>
            <w:tcBorders>
              <w:top w:val="single" w:sz="4" w:space="0" w:color="auto"/>
              <w:bottom w:val="single" w:sz="4" w:space="0" w:color="auto"/>
            </w:tcBorders>
            <w:shd w:val="clear" w:color="auto" w:fill="FFFFFF"/>
          </w:tcPr>
          <w:p w:rsidR="00D658F9" w:rsidRDefault="00D658F9" w:rsidP="00D658F9">
            <w:r>
              <w:t>Remark</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DR</w:t>
            </w:r>
          </w:p>
        </w:tc>
        <w:tc>
          <w:tcPr>
            <w:tcW w:w="1600" w:type="dxa"/>
            <w:tcBorders>
              <w:top w:val="single" w:sz="4" w:space="0" w:color="auto"/>
              <w:bottom w:val="double" w:sz="4" w:space="0" w:color="auto"/>
            </w:tcBorders>
            <w:shd w:val="clear" w:color="auto" w:fill="F3F3F3"/>
          </w:tcPr>
          <w:p w:rsidR="00D658F9" w:rsidRDefault="00D658F9" w:rsidP="00D658F9">
            <w:r>
              <w:t>Duplicate/Interaction Reason</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0365 - Equipment State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EquipmentState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status the equipment was in at the time the transaction was initiated.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2.16.840.1.113883.18.223</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equipmentState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that identify the status the equipment was in at the time the transaction was initiated.  Used in HL7 Version 2.x messaging in the EQU segment.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Equipment State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http://terminology.hl7.org/CodeSystem/v2-0365</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3</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2.16.840.1.113883.21.239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hl7VS-equipmentState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status the equipment was in at the time the transaction was initiated.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Equipment State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Equipment 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identify the status the equipment was in at the time the transaction was initiated.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EQU-3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200"/>
        <w:gridCol w:w="3200"/>
        <w:gridCol w:w="1200"/>
        <w:gridCol w:w="800"/>
      </w:tblGrid>
      <w:tr w:rsidR="00D658F9" w:rsidTr="00D658F9">
        <w:tblPrEx>
          <w:tblCellMar>
            <w:top w:w="0" w:type="dxa"/>
            <w:bottom w:w="0" w:type="dxa"/>
          </w:tblCellMar>
        </w:tblPrEx>
        <w:trPr>
          <w:tblHeader/>
        </w:trPr>
        <w:tc>
          <w:tcPr>
            <w:tcW w:w="800" w:type="dxa"/>
            <w:tcBorders>
              <w:bottom w:val="single" w:sz="4" w:space="0" w:color="auto"/>
            </w:tcBorders>
            <w:shd w:val="clear" w:color="auto" w:fill="E6E6E6"/>
          </w:tcPr>
          <w:p w:rsidR="00D658F9" w:rsidRDefault="00D658F9" w:rsidP="00D658F9">
            <w:pPr>
              <w:pStyle w:val="HL7TableHeader"/>
            </w:pPr>
            <w:r>
              <w:t>Value</w:t>
            </w:r>
          </w:p>
        </w:tc>
        <w:tc>
          <w:tcPr>
            <w:tcW w:w="3200" w:type="dxa"/>
            <w:tcBorders>
              <w:bottom w:val="single" w:sz="4" w:space="0" w:color="auto"/>
            </w:tcBorders>
            <w:shd w:val="clear" w:color="auto" w:fill="E6E6E6"/>
          </w:tcPr>
          <w:p w:rsidR="00D658F9" w:rsidRDefault="00D658F9" w:rsidP="00D658F9">
            <w:pPr>
              <w:pStyle w:val="HL7TableHeader"/>
            </w:pPr>
            <w:r>
              <w:t>Display Name</w:t>
            </w:r>
          </w:p>
        </w:tc>
        <w:tc>
          <w:tcPr>
            <w:tcW w:w="32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pPr>
              <w:pStyle w:val="HL7TableBody"/>
            </w:pPr>
            <w:r>
              <w:t>IN</w:t>
            </w:r>
          </w:p>
        </w:tc>
        <w:tc>
          <w:tcPr>
            <w:tcW w:w="3200" w:type="dxa"/>
            <w:tcBorders>
              <w:bottom w:val="single" w:sz="4" w:space="0" w:color="auto"/>
            </w:tcBorders>
            <w:shd w:val="clear" w:color="auto" w:fill="FFFFFF"/>
          </w:tcPr>
          <w:p w:rsidR="00D658F9" w:rsidRDefault="00D658F9" w:rsidP="00D658F9">
            <w:pPr>
              <w:pStyle w:val="HL7TableBody"/>
            </w:pPr>
            <w:r>
              <w:t>Initializing</w:t>
            </w:r>
          </w:p>
        </w:tc>
        <w:tc>
          <w:tcPr>
            <w:tcW w:w="3200" w:type="dxa"/>
            <w:tcBorders>
              <w:bottom w:val="single" w:sz="4" w:space="0" w:color="auto"/>
            </w:tcBorders>
            <w:shd w:val="clear" w:color="auto" w:fill="FFFFFF"/>
          </w:tcPr>
          <w:p w:rsidR="00D658F9" w:rsidRDefault="00D658F9" w:rsidP="00D658F9">
            <w:pPr>
              <w:pStyle w:val="HL7TableBody"/>
            </w:pPr>
            <w:r>
              <w:t>Software is ready, hardware not yet</w:t>
            </w: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CO</w:t>
            </w:r>
          </w:p>
        </w:tc>
        <w:tc>
          <w:tcPr>
            <w:tcW w:w="3200" w:type="dxa"/>
            <w:tcBorders>
              <w:bottom w:val="single" w:sz="4" w:space="0" w:color="auto"/>
            </w:tcBorders>
            <w:shd w:val="clear" w:color="auto" w:fill="F3F3F3"/>
          </w:tcPr>
          <w:p w:rsidR="00D658F9" w:rsidRDefault="00D658F9" w:rsidP="00D658F9">
            <w:r>
              <w:t>Configuring</w:t>
            </w:r>
          </w:p>
        </w:tc>
        <w:tc>
          <w:tcPr>
            <w:tcW w:w="32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PU</w:t>
            </w:r>
          </w:p>
        </w:tc>
        <w:tc>
          <w:tcPr>
            <w:tcW w:w="3200" w:type="dxa"/>
            <w:tcBorders>
              <w:bottom w:val="single" w:sz="4" w:space="0" w:color="auto"/>
            </w:tcBorders>
            <w:shd w:val="clear" w:color="auto" w:fill="FFFFFF"/>
          </w:tcPr>
          <w:p w:rsidR="00D658F9" w:rsidRDefault="00D658F9" w:rsidP="00D658F9">
            <w:r>
              <w:t>Powered Up</w:t>
            </w:r>
          </w:p>
        </w:tc>
        <w:tc>
          <w:tcPr>
            <w:tcW w:w="3200" w:type="dxa"/>
            <w:tcBorders>
              <w:bottom w:val="single" w:sz="4" w:space="0" w:color="auto"/>
            </w:tcBorders>
            <w:shd w:val="clear" w:color="auto" w:fill="FFFFFF"/>
          </w:tcPr>
          <w:p w:rsidR="00D658F9" w:rsidRDefault="00D658F9" w:rsidP="00D658F9">
            <w:r>
              <w:t>Software and hardware are not yet ready</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RS</w:t>
            </w:r>
          </w:p>
        </w:tc>
        <w:tc>
          <w:tcPr>
            <w:tcW w:w="3200" w:type="dxa"/>
            <w:tcBorders>
              <w:bottom w:val="single" w:sz="4" w:space="0" w:color="auto"/>
            </w:tcBorders>
            <w:shd w:val="clear" w:color="auto" w:fill="F3F3F3"/>
          </w:tcPr>
          <w:p w:rsidR="00D658F9" w:rsidRDefault="00D658F9" w:rsidP="00D658F9">
            <w:r>
              <w:t>Ready to start</w:t>
            </w:r>
          </w:p>
        </w:tc>
        <w:tc>
          <w:tcPr>
            <w:tcW w:w="3200" w:type="dxa"/>
            <w:tcBorders>
              <w:bottom w:val="single" w:sz="4" w:space="0" w:color="auto"/>
            </w:tcBorders>
            <w:shd w:val="clear" w:color="auto" w:fill="F3F3F3"/>
          </w:tcPr>
          <w:p w:rsidR="00D658F9" w:rsidRDefault="00D658F9" w:rsidP="00D658F9">
            <w:r>
              <w:t>Software and hardware are ready, but user action is required to start</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ID</w:t>
            </w:r>
          </w:p>
        </w:tc>
        <w:tc>
          <w:tcPr>
            <w:tcW w:w="3200" w:type="dxa"/>
            <w:tcBorders>
              <w:bottom w:val="single" w:sz="4" w:space="0" w:color="auto"/>
            </w:tcBorders>
            <w:shd w:val="clear" w:color="auto" w:fill="FFFFFF"/>
          </w:tcPr>
          <w:p w:rsidR="00D658F9" w:rsidRDefault="00D658F9" w:rsidP="00D658F9">
            <w:r>
              <w:t>Idle</w:t>
            </w:r>
          </w:p>
        </w:tc>
        <w:tc>
          <w:tcPr>
            <w:tcW w:w="3200" w:type="dxa"/>
            <w:tcBorders>
              <w:bottom w:val="single" w:sz="4" w:space="0" w:color="auto"/>
            </w:tcBorders>
            <w:shd w:val="clear" w:color="auto" w:fill="FFFFFF"/>
          </w:tcPr>
          <w:p w:rsidR="00D658F9" w:rsidRDefault="00D658F9" w:rsidP="00D658F9">
            <w:r>
              <w:t>Successfully started, new orders can be accepted, currently no orders are present</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OP</w:t>
            </w:r>
          </w:p>
        </w:tc>
        <w:tc>
          <w:tcPr>
            <w:tcW w:w="3200" w:type="dxa"/>
            <w:tcBorders>
              <w:bottom w:val="single" w:sz="4" w:space="0" w:color="auto"/>
            </w:tcBorders>
            <w:shd w:val="clear" w:color="auto" w:fill="F3F3F3"/>
          </w:tcPr>
          <w:p w:rsidR="00D658F9" w:rsidRDefault="00D658F9" w:rsidP="00D658F9">
            <w:r>
              <w:t>Normal Operation</w:t>
            </w:r>
          </w:p>
        </w:tc>
        <w:tc>
          <w:tcPr>
            <w:tcW w:w="3200" w:type="dxa"/>
            <w:tcBorders>
              <w:bottom w:val="single" w:sz="4" w:space="0" w:color="auto"/>
            </w:tcBorders>
            <w:shd w:val="clear" w:color="auto" w:fill="F3F3F3"/>
          </w:tcPr>
          <w:p w:rsidR="00D658F9" w:rsidRDefault="00D658F9" w:rsidP="00D658F9">
            <w:r>
              <w:t>Successfully started, new orders can be accepted</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CL</w:t>
            </w:r>
          </w:p>
        </w:tc>
        <w:tc>
          <w:tcPr>
            <w:tcW w:w="3200" w:type="dxa"/>
            <w:tcBorders>
              <w:bottom w:val="single" w:sz="4" w:space="0" w:color="auto"/>
            </w:tcBorders>
            <w:shd w:val="clear" w:color="auto" w:fill="FFFFFF"/>
          </w:tcPr>
          <w:p w:rsidR="00D658F9" w:rsidRDefault="00D658F9" w:rsidP="00D658F9">
            <w:r>
              <w:t>Clearing</w:t>
            </w:r>
          </w:p>
        </w:tc>
        <w:tc>
          <w:tcPr>
            <w:tcW w:w="32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PA</w:t>
            </w:r>
          </w:p>
        </w:tc>
        <w:tc>
          <w:tcPr>
            <w:tcW w:w="3200" w:type="dxa"/>
            <w:tcBorders>
              <w:bottom w:val="single" w:sz="4" w:space="0" w:color="auto"/>
            </w:tcBorders>
            <w:shd w:val="clear" w:color="auto" w:fill="F3F3F3"/>
          </w:tcPr>
          <w:p w:rsidR="00D658F9" w:rsidRDefault="00D658F9" w:rsidP="00D658F9">
            <w:r>
              <w:t>Pausing</w:t>
            </w:r>
          </w:p>
        </w:tc>
        <w:tc>
          <w:tcPr>
            <w:tcW w:w="32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PD</w:t>
            </w:r>
          </w:p>
        </w:tc>
        <w:tc>
          <w:tcPr>
            <w:tcW w:w="3200" w:type="dxa"/>
            <w:tcBorders>
              <w:bottom w:val="single" w:sz="4" w:space="0" w:color="auto"/>
            </w:tcBorders>
            <w:shd w:val="clear" w:color="auto" w:fill="FFFFFF"/>
          </w:tcPr>
          <w:p w:rsidR="00D658F9" w:rsidRDefault="00D658F9" w:rsidP="00D658F9">
            <w:r>
              <w:t>Paused</w:t>
            </w:r>
          </w:p>
        </w:tc>
        <w:tc>
          <w:tcPr>
            <w:tcW w:w="3200" w:type="dxa"/>
            <w:tcBorders>
              <w:bottom w:val="single" w:sz="4" w:space="0" w:color="auto"/>
            </w:tcBorders>
            <w:shd w:val="clear" w:color="auto" w:fill="FFFFFF"/>
          </w:tcPr>
          <w:p w:rsidR="00D658F9" w:rsidRDefault="00D658F9" w:rsidP="00D658F9">
            <w:r>
              <w:t>User action is required to continue</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ES</w:t>
            </w:r>
          </w:p>
        </w:tc>
        <w:tc>
          <w:tcPr>
            <w:tcW w:w="3200" w:type="dxa"/>
            <w:tcBorders>
              <w:bottom w:val="single" w:sz="4" w:space="0" w:color="auto"/>
            </w:tcBorders>
            <w:shd w:val="clear" w:color="auto" w:fill="F3F3F3"/>
          </w:tcPr>
          <w:p w:rsidR="00D658F9" w:rsidRDefault="00D658F9" w:rsidP="00D658F9">
            <w:r>
              <w:t>E-stopped</w:t>
            </w:r>
          </w:p>
        </w:tc>
        <w:tc>
          <w:tcPr>
            <w:tcW w:w="3200" w:type="dxa"/>
            <w:tcBorders>
              <w:bottom w:val="single" w:sz="4" w:space="0" w:color="auto"/>
            </w:tcBorders>
            <w:shd w:val="clear" w:color="auto" w:fill="F3F3F3"/>
          </w:tcPr>
          <w:p w:rsidR="00D658F9" w:rsidRDefault="00D658F9" w:rsidP="00D658F9">
            <w:r>
              <w:t>Error, remaining orders can be finished, new orders cannot be accepted</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TS</w:t>
            </w:r>
          </w:p>
        </w:tc>
        <w:tc>
          <w:tcPr>
            <w:tcW w:w="3200" w:type="dxa"/>
            <w:tcBorders>
              <w:bottom w:val="single" w:sz="4" w:space="0" w:color="auto"/>
            </w:tcBorders>
            <w:shd w:val="clear" w:color="auto" w:fill="FFFFFF"/>
          </w:tcPr>
          <w:p w:rsidR="00D658F9" w:rsidRDefault="00D658F9" w:rsidP="00D658F9">
            <w:r>
              <w:t>Transport stopped</w:t>
            </w:r>
          </w:p>
        </w:tc>
        <w:tc>
          <w:tcPr>
            <w:tcW w:w="32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SS</w:t>
            </w:r>
          </w:p>
        </w:tc>
        <w:tc>
          <w:tcPr>
            <w:tcW w:w="3200" w:type="dxa"/>
            <w:tcBorders>
              <w:bottom w:val="single" w:sz="4" w:space="0" w:color="auto"/>
            </w:tcBorders>
            <w:shd w:val="clear" w:color="auto" w:fill="F3F3F3"/>
          </w:tcPr>
          <w:p w:rsidR="00D658F9" w:rsidRDefault="00D658F9" w:rsidP="00D658F9">
            <w:r>
              <w:t>Sampling stopped</w:t>
            </w:r>
          </w:p>
        </w:tc>
        <w:tc>
          <w:tcPr>
            <w:tcW w:w="32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SD</w:t>
            </w:r>
          </w:p>
        </w:tc>
        <w:tc>
          <w:tcPr>
            <w:tcW w:w="3200" w:type="dxa"/>
            <w:tcBorders>
              <w:bottom w:val="single" w:sz="4" w:space="0" w:color="auto"/>
            </w:tcBorders>
            <w:shd w:val="clear" w:color="auto" w:fill="FFFFFF"/>
          </w:tcPr>
          <w:p w:rsidR="00D658F9" w:rsidRDefault="00D658F9" w:rsidP="00D658F9">
            <w:r>
              <w:t>Shutting down</w:t>
            </w:r>
          </w:p>
        </w:tc>
        <w:tc>
          <w:tcPr>
            <w:tcW w:w="32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DI</w:t>
            </w:r>
          </w:p>
        </w:tc>
        <w:tc>
          <w:tcPr>
            <w:tcW w:w="3200" w:type="dxa"/>
            <w:tcBorders>
              <w:bottom w:val="single" w:sz="4" w:space="0" w:color="auto"/>
            </w:tcBorders>
            <w:shd w:val="clear" w:color="auto" w:fill="F3F3F3"/>
          </w:tcPr>
          <w:p w:rsidR="00D658F9" w:rsidRDefault="00D658F9" w:rsidP="00D658F9">
            <w:r>
              <w:t>Diagnose</w:t>
            </w:r>
          </w:p>
        </w:tc>
        <w:tc>
          <w:tcPr>
            <w:tcW w:w="3200" w:type="dxa"/>
            <w:tcBorders>
              <w:bottom w:val="single" w:sz="4" w:space="0" w:color="auto"/>
            </w:tcBorders>
            <w:shd w:val="clear" w:color="auto" w:fill="F3F3F3"/>
          </w:tcPr>
          <w:p w:rsidR="00D658F9" w:rsidRDefault="00D658F9" w:rsidP="00D658F9"/>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MA</w:t>
            </w:r>
          </w:p>
        </w:tc>
        <w:tc>
          <w:tcPr>
            <w:tcW w:w="3200" w:type="dxa"/>
            <w:tcBorders>
              <w:bottom w:val="single" w:sz="4" w:space="0" w:color="auto"/>
            </w:tcBorders>
            <w:shd w:val="clear" w:color="auto" w:fill="FFFFFF"/>
          </w:tcPr>
          <w:p w:rsidR="00D658F9" w:rsidRDefault="00D658F9" w:rsidP="00D658F9">
            <w:r>
              <w:t>Maintenance</w:t>
            </w:r>
          </w:p>
        </w:tc>
        <w:tc>
          <w:tcPr>
            <w:tcW w:w="32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FL</w:t>
            </w:r>
          </w:p>
        </w:tc>
        <w:tc>
          <w:tcPr>
            <w:tcW w:w="3200" w:type="dxa"/>
            <w:tcBorders>
              <w:bottom w:val="single" w:sz="4" w:space="0" w:color="auto"/>
            </w:tcBorders>
            <w:shd w:val="clear" w:color="auto" w:fill="F3F3F3"/>
          </w:tcPr>
          <w:p w:rsidR="00D658F9" w:rsidRDefault="00D658F9" w:rsidP="00D658F9">
            <w:r>
              <w:t>Failure</w:t>
            </w:r>
          </w:p>
        </w:tc>
        <w:tc>
          <w:tcPr>
            <w:tcW w:w="3200" w:type="dxa"/>
            <w:tcBorders>
              <w:bottom w:val="single" w:sz="4" w:space="0" w:color="auto"/>
            </w:tcBorders>
            <w:shd w:val="clear" w:color="auto" w:fill="F3F3F3"/>
          </w:tcPr>
          <w:p w:rsidR="00D658F9" w:rsidRDefault="00D658F9" w:rsidP="00D658F9">
            <w:r>
              <w:t>Failure, remaining orders are aborted, new orders cannot be accepted</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UNK</w:t>
            </w:r>
          </w:p>
        </w:tc>
        <w:tc>
          <w:tcPr>
            <w:tcW w:w="3200" w:type="dxa"/>
            <w:tcBorders>
              <w:bottom w:val="single" w:sz="4" w:space="0" w:color="auto"/>
            </w:tcBorders>
            <w:shd w:val="clear" w:color="auto" w:fill="FFFFFF"/>
          </w:tcPr>
          <w:p w:rsidR="00D658F9" w:rsidRDefault="00D658F9" w:rsidP="00D658F9">
            <w:r>
              <w:t>Unknown</w:t>
            </w:r>
          </w:p>
        </w:tc>
        <w:tc>
          <w:tcPr>
            <w:tcW w:w="3200" w:type="dxa"/>
            <w:tcBorders>
              <w:bottom w:val="single" w:sz="4" w:space="0" w:color="auto"/>
            </w:tcBorders>
            <w:shd w:val="clear" w:color="auto" w:fill="FFFFFF"/>
          </w:tcPr>
          <w:p w:rsidR="00D658F9" w:rsidRDefault="00D658F9" w:rsidP="00D658F9"/>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shd w:val="clear" w:color="auto" w:fill="F3F3F3"/>
          </w:tcPr>
          <w:p w:rsidR="00D658F9" w:rsidRDefault="00D658F9" w:rsidP="00D658F9">
            <w:r>
              <w:t>LT</w:t>
            </w:r>
          </w:p>
        </w:tc>
        <w:tc>
          <w:tcPr>
            <w:tcW w:w="3200" w:type="dxa"/>
            <w:shd w:val="clear" w:color="auto" w:fill="F3F3F3"/>
          </w:tcPr>
          <w:p w:rsidR="00D658F9" w:rsidRDefault="00D658F9" w:rsidP="00D658F9">
            <w:r>
              <w:t>Limited test menu</w:t>
            </w:r>
          </w:p>
        </w:tc>
        <w:tc>
          <w:tcPr>
            <w:tcW w:w="3200" w:type="dxa"/>
            <w:shd w:val="clear" w:color="auto" w:fill="F3F3F3"/>
          </w:tcPr>
          <w:p w:rsidR="00D658F9" w:rsidRDefault="00D658F9" w:rsidP="00D658F9">
            <w:r>
              <w:t>For diagnostic instruments: some test types are unavailable</w:t>
            </w:r>
          </w:p>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0366 - Local/Remote Control State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Local_RemoteControlState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current state of control associated with the equipment.   Equipment can either work autonomously ('Local' control state) or it can be controlled by another system, e.g., LAS computer ('Remote' control 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2.16.840.1.113883.18.224</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local-remoteControlState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that identify the current state of control associated with the equipment.   Equipment can either work autonomously ('Local' control state) or it can be controlled by another system, e.g., LAS computer ('Remote' control state).  Used in the Equipment Detail (EQU)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Local/Remote Control State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http://terminology.hl7.org/CodeSystem/v2-0366</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hl7VS-local-remoteControlState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current state of control associated with the equipment.   Equipment can either work autonomously ('Local' control state) or it can be controlled by another system, e.g., LAS computer ('Remote' control state)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Local/Remote Control State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Local/Remote Control 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identify the current state of control associated with the equipment.   Equipment can either work autonomously ('Local' control state) or it can be controlled by another system, e.g., LAS computer ('Remote' control state).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EQU-4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4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200" w:type="dxa"/>
            <w:tcBorders>
              <w:bottom w:val="single" w:sz="4" w:space="0" w:color="auto"/>
            </w:tcBorders>
            <w:shd w:val="clear" w:color="auto" w:fill="FFFFFF"/>
          </w:tcPr>
          <w:p w:rsidR="00D658F9" w:rsidRDefault="00D658F9" w:rsidP="00D658F9">
            <w:pPr>
              <w:pStyle w:val="HL7TableBody"/>
            </w:pPr>
            <w:r>
              <w:t>L</w:t>
            </w:r>
          </w:p>
        </w:tc>
        <w:tc>
          <w:tcPr>
            <w:tcW w:w="1600" w:type="dxa"/>
            <w:tcBorders>
              <w:bottom w:val="single" w:sz="4" w:space="0" w:color="auto"/>
            </w:tcBorders>
            <w:shd w:val="clear" w:color="auto" w:fill="FFFFFF"/>
          </w:tcPr>
          <w:p w:rsidR="00D658F9" w:rsidRDefault="00D658F9" w:rsidP="00D658F9">
            <w:pPr>
              <w:pStyle w:val="HL7TableBody"/>
            </w:pPr>
            <w:r>
              <w:t>Local</w:t>
            </w:r>
          </w:p>
        </w:tc>
        <w:tc>
          <w:tcPr>
            <w:tcW w:w="4400" w:type="dxa"/>
            <w:tcBorders>
              <w:bottom w:val="single" w:sz="4" w:space="0" w:color="auto"/>
            </w:tcBorders>
            <w:shd w:val="clear" w:color="auto" w:fill="FFFFFF"/>
          </w:tcPr>
          <w:p w:rsidR="00D658F9" w:rsidRDefault="00D658F9" w:rsidP="00D658F9">
            <w:pPr>
              <w:pStyle w:val="HL7TableBody"/>
            </w:pP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200" w:type="dxa"/>
            <w:shd w:val="clear" w:color="auto" w:fill="F3F3F3"/>
          </w:tcPr>
          <w:p w:rsidR="00D658F9" w:rsidRDefault="00D658F9" w:rsidP="00D658F9">
            <w:r>
              <w:t>R</w:t>
            </w:r>
          </w:p>
        </w:tc>
        <w:tc>
          <w:tcPr>
            <w:tcW w:w="1600" w:type="dxa"/>
            <w:shd w:val="clear" w:color="auto" w:fill="F3F3F3"/>
          </w:tcPr>
          <w:p w:rsidR="00D658F9" w:rsidRDefault="00D658F9" w:rsidP="00D658F9">
            <w:r>
              <w:t>Remote</w:t>
            </w:r>
          </w:p>
        </w:tc>
        <w:tc>
          <w:tcPr>
            <w:tcW w:w="4400" w:type="dxa"/>
            <w:shd w:val="clear" w:color="auto" w:fill="F3F3F3"/>
          </w:tcPr>
          <w:p w:rsidR="00D658F9" w:rsidRDefault="00D658F9" w:rsidP="00D658F9"/>
        </w:tc>
        <w:tc>
          <w:tcPr>
            <w:tcW w:w="1200" w:type="dxa"/>
            <w:shd w:val="clear" w:color="auto" w:fill="F3F3F3"/>
          </w:tcPr>
          <w:p w:rsidR="00D658F9" w:rsidRDefault="00D658F9" w:rsidP="00D658F9"/>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0367 - Alert Level</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AlertLevel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highest level of the alert state (e.g.,highest alert severity) that is associated with the indicated equipment (e.g. processing event, inventory event, QC event).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2.16.840.1.113883.18.225</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alertLevel</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that identify the highest level of the alert state (e.g.,highest alert severity) that is associated with the indicated equipment (e.g. processing event, inventory event, QC event).  Used in the Equipment Detail (EQU) and Notification Detail (NDS) segments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Alert Level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http://terminology.hl7.org/CodeSystem/v2-0367</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hl7VS-alertLevel</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highest level of the alert state (e.g.,highest alert severity) that is associated with the indicated equipment (e.g. processing event, inventory event, QC event).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Alert Level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Alert Level</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identify the highest level of the alert state (e.g.,highest alert severity) that is associated with the indicated equipment (e.g. processing event, inventory event, QC event).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EQU-5, NDS-3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D658F9" w:rsidTr="00D658F9">
        <w:tblPrEx>
          <w:tblCellMar>
            <w:top w:w="0" w:type="dxa"/>
            <w:bottom w:w="0" w:type="dxa"/>
          </w:tblCellMar>
        </w:tblPrEx>
        <w:trPr>
          <w:tblHeader/>
        </w:trPr>
        <w:tc>
          <w:tcPr>
            <w:tcW w:w="10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1600" w:type="dxa"/>
            <w:tcBorders>
              <w:bottom w:val="single" w:sz="4" w:space="0" w:color="auto"/>
            </w:tcBorders>
            <w:shd w:val="clear" w:color="auto" w:fill="E6E6E6"/>
          </w:tcPr>
          <w:p w:rsidR="00D658F9" w:rsidRDefault="00D658F9" w:rsidP="00D658F9">
            <w:pPr>
              <w:pStyle w:val="HL7TableHeader"/>
            </w:pPr>
            <w:r>
              <w:t>Definition</w:t>
            </w:r>
          </w:p>
        </w:tc>
        <w:tc>
          <w:tcPr>
            <w:tcW w:w="4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pPr>
              <w:pStyle w:val="HL7TableBody"/>
            </w:pPr>
            <w:r>
              <w:t>N</w:t>
            </w:r>
          </w:p>
        </w:tc>
        <w:tc>
          <w:tcPr>
            <w:tcW w:w="1600" w:type="dxa"/>
            <w:tcBorders>
              <w:bottom w:val="single" w:sz="4" w:space="0" w:color="auto"/>
            </w:tcBorders>
            <w:shd w:val="clear" w:color="auto" w:fill="FFFFFF"/>
          </w:tcPr>
          <w:p w:rsidR="00D658F9" w:rsidRDefault="00D658F9" w:rsidP="00D658F9">
            <w:pPr>
              <w:pStyle w:val="HL7TableBody"/>
            </w:pPr>
            <w:r>
              <w:t>Normal</w:t>
            </w:r>
          </w:p>
        </w:tc>
        <w:tc>
          <w:tcPr>
            <w:tcW w:w="1600" w:type="dxa"/>
            <w:tcBorders>
              <w:bottom w:val="single" w:sz="4" w:space="0" w:color="auto"/>
            </w:tcBorders>
            <w:shd w:val="clear" w:color="auto" w:fill="FFFFFF"/>
          </w:tcPr>
          <w:p w:rsidR="00D658F9" w:rsidRDefault="00D658F9" w:rsidP="00D658F9">
            <w:pPr>
              <w:pStyle w:val="HL7TableBody"/>
            </w:pPr>
          </w:p>
        </w:tc>
        <w:tc>
          <w:tcPr>
            <w:tcW w:w="4200" w:type="dxa"/>
            <w:tcBorders>
              <w:bottom w:val="single" w:sz="4" w:space="0" w:color="auto"/>
            </w:tcBorders>
            <w:shd w:val="clear" w:color="auto" w:fill="FFFFFF"/>
          </w:tcPr>
          <w:p w:rsidR="00D658F9" w:rsidRDefault="00D658F9" w:rsidP="00D658F9">
            <w:pPr>
              <w:pStyle w:val="HL7TableBody"/>
            </w:pPr>
            <w:r>
              <w:t>No Corrective Action Needed</w:t>
            </w: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W</w:t>
            </w:r>
          </w:p>
        </w:tc>
        <w:tc>
          <w:tcPr>
            <w:tcW w:w="1600" w:type="dxa"/>
            <w:tcBorders>
              <w:bottom w:val="single" w:sz="4" w:space="0" w:color="auto"/>
            </w:tcBorders>
            <w:shd w:val="clear" w:color="auto" w:fill="F3F3F3"/>
          </w:tcPr>
          <w:p w:rsidR="00D658F9" w:rsidRDefault="00D658F9" w:rsidP="00D658F9">
            <w:r>
              <w:t>Warning</w:t>
            </w:r>
          </w:p>
        </w:tc>
        <w:tc>
          <w:tcPr>
            <w:tcW w:w="1600" w:type="dxa"/>
            <w:tcBorders>
              <w:bottom w:val="single" w:sz="4" w:space="0" w:color="auto"/>
            </w:tcBorders>
            <w:shd w:val="clear" w:color="auto" w:fill="F3F3F3"/>
          </w:tcPr>
          <w:p w:rsidR="00D658F9" w:rsidRDefault="00D658F9" w:rsidP="00D658F9"/>
        </w:tc>
        <w:tc>
          <w:tcPr>
            <w:tcW w:w="4200" w:type="dxa"/>
            <w:tcBorders>
              <w:bottom w:val="single" w:sz="4" w:space="0" w:color="auto"/>
            </w:tcBorders>
            <w:shd w:val="clear" w:color="auto" w:fill="F3F3F3"/>
          </w:tcPr>
          <w:p w:rsidR="00D658F9" w:rsidRDefault="00D658F9" w:rsidP="00D658F9">
            <w:r>
              <w:t>Corrective Action Anticipated</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S</w:t>
            </w:r>
          </w:p>
        </w:tc>
        <w:tc>
          <w:tcPr>
            <w:tcW w:w="1600" w:type="dxa"/>
            <w:tcBorders>
              <w:bottom w:val="single" w:sz="4" w:space="0" w:color="auto"/>
            </w:tcBorders>
            <w:shd w:val="clear" w:color="auto" w:fill="FFFFFF"/>
          </w:tcPr>
          <w:p w:rsidR="00D658F9" w:rsidRDefault="00D658F9" w:rsidP="00D658F9">
            <w:r>
              <w:t>Serious</w:t>
            </w:r>
          </w:p>
        </w:tc>
        <w:tc>
          <w:tcPr>
            <w:tcW w:w="1600" w:type="dxa"/>
            <w:tcBorders>
              <w:bottom w:val="single" w:sz="4" w:space="0" w:color="auto"/>
            </w:tcBorders>
            <w:shd w:val="clear" w:color="auto" w:fill="FFFFFF"/>
          </w:tcPr>
          <w:p w:rsidR="00D658F9" w:rsidRDefault="00D658F9" w:rsidP="00D658F9"/>
        </w:tc>
        <w:tc>
          <w:tcPr>
            <w:tcW w:w="4200" w:type="dxa"/>
            <w:tcBorders>
              <w:bottom w:val="single" w:sz="4" w:space="0" w:color="auto"/>
            </w:tcBorders>
            <w:shd w:val="clear" w:color="auto" w:fill="FFFFFF"/>
          </w:tcPr>
          <w:p w:rsidR="00D658F9" w:rsidRDefault="00D658F9" w:rsidP="00D658F9">
            <w:r>
              <w:t>Corrective Action Required</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shd w:val="clear" w:color="auto" w:fill="F3F3F3"/>
          </w:tcPr>
          <w:p w:rsidR="00D658F9" w:rsidRDefault="00D658F9" w:rsidP="00D658F9">
            <w:r>
              <w:t>C</w:t>
            </w:r>
          </w:p>
        </w:tc>
        <w:tc>
          <w:tcPr>
            <w:tcW w:w="1600" w:type="dxa"/>
            <w:shd w:val="clear" w:color="auto" w:fill="F3F3F3"/>
          </w:tcPr>
          <w:p w:rsidR="00D658F9" w:rsidRDefault="00D658F9" w:rsidP="00D658F9">
            <w:r>
              <w:t>Critical</w:t>
            </w:r>
          </w:p>
        </w:tc>
        <w:tc>
          <w:tcPr>
            <w:tcW w:w="1600" w:type="dxa"/>
            <w:shd w:val="clear" w:color="auto" w:fill="F3F3F3"/>
          </w:tcPr>
          <w:p w:rsidR="00D658F9" w:rsidRDefault="00D658F9" w:rsidP="00D658F9"/>
        </w:tc>
        <w:tc>
          <w:tcPr>
            <w:tcW w:w="4200" w:type="dxa"/>
            <w:shd w:val="clear" w:color="auto" w:fill="F3F3F3"/>
          </w:tcPr>
          <w:p w:rsidR="00D658F9" w:rsidRDefault="00D658F9" w:rsidP="00D658F9">
            <w:r>
              <w:t>Shut Down, Fix Problem and Re-init</w:t>
            </w:r>
          </w:p>
        </w:tc>
        <w:tc>
          <w:tcPr>
            <w:tcW w:w="800" w:type="dxa"/>
            <w:shd w:val="clear" w:color="auto" w:fill="F3F3F3"/>
          </w:tcPr>
          <w:p w:rsidR="00D658F9" w:rsidRDefault="00D658F9" w:rsidP="00D658F9"/>
        </w:tc>
      </w:tr>
    </w:tbl>
    <w:p w:rsidR="00D658F9" w:rsidRDefault="00D658F9" w:rsidP="00D658F9"/>
    <w:p w:rsidR="00D658F9" w:rsidRDefault="00D658F9" w:rsidP="00D658F9">
      <w:pPr>
        <w:pStyle w:val="berschrift3"/>
      </w:pPr>
      <w:r>
        <w:t>0368 - Remote Control Command</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RemoteControlCommand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comment the component is to initiate.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2.16.840.1.113883.18.226</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remoteControlCommand</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comment the component is to initiate.  Used in the Equipment Command (ECD) and Interaction Status Detail (ISD) segments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Remote Control Command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http://terminology.hl7.org/CodeSystem/v2-0368</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hl7VS-remoteControlCommand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comment the component is to initiate.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Remote Control Command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http://terminology.hl7.org/ValueSet/v2-0368</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Remote Control Command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comment the component is to initiate.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ECD-2, ISD-2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400"/>
        <w:gridCol w:w="18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30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8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SA</w:t>
            </w:r>
          </w:p>
        </w:tc>
        <w:tc>
          <w:tcPr>
            <w:tcW w:w="3000" w:type="dxa"/>
            <w:tcBorders>
              <w:top w:val="single" w:sz="4" w:space="0" w:color="auto"/>
              <w:bottom w:val="single" w:sz="4" w:space="0" w:color="auto"/>
            </w:tcBorders>
            <w:shd w:val="clear" w:color="auto" w:fill="FFFFFF"/>
          </w:tcPr>
          <w:p w:rsidR="00D658F9" w:rsidRDefault="00D658F9" w:rsidP="00D658F9">
            <w:pPr>
              <w:pStyle w:val="UserTableBody"/>
            </w:pPr>
            <w:r>
              <w:t>Sampling</w:t>
            </w:r>
          </w:p>
        </w:tc>
        <w:tc>
          <w:tcPr>
            <w:tcW w:w="2400" w:type="dxa"/>
            <w:tcBorders>
              <w:top w:val="single" w:sz="4" w:space="0" w:color="auto"/>
              <w:bottom w:val="single" w:sz="4" w:space="0" w:color="auto"/>
            </w:tcBorders>
            <w:shd w:val="clear" w:color="auto" w:fill="FFFFFF"/>
          </w:tcPr>
          <w:p w:rsidR="00D658F9" w:rsidRDefault="00D658F9" w:rsidP="00D658F9">
            <w:pPr>
              <w:pStyle w:val="UserTableBody"/>
            </w:pPr>
          </w:p>
        </w:tc>
        <w:tc>
          <w:tcPr>
            <w:tcW w:w="18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LO</w:t>
            </w:r>
          </w:p>
        </w:tc>
        <w:tc>
          <w:tcPr>
            <w:tcW w:w="3000" w:type="dxa"/>
            <w:tcBorders>
              <w:top w:val="single" w:sz="4" w:space="0" w:color="auto"/>
              <w:bottom w:val="single" w:sz="4" w:space="0" w:color="auto"/>
            </w:tcBorders>
            <w:shd w:val="clear" w:color="auto" w:fill="F3F3F3"/>
          </w:tcPr>
          <w:p w:rsidR="00D658F9" w:rsidRDefault="00D658F9" w:rsidP="00D658F9">
            <w:r>
              <w:t>Load</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UN</w:t>
            </w:r>
          </w:p>
        </w:tc>
        <w:tc>
          <w:tcPr>
            <w:tcW w:w="3000" w:type="dxa"/>
            <w:tcBorders>
              <w:top w:val="single" w:sz="4" w:space="0" w:color="auto"/>
              <w:bottom w:val="single" w:sz="4" w:space="0" w:color="auto"/>
            </w:tcBorders>
            <w:shd w:val="clear" w:color="auto" w:fill="FFFFFF"/>
          </w:tcPr>
          <w:p w:rsidR="00D658F9" w:rsidRDefault="00D658F9" w:rsidP="00D658F9">
            <w:r>
              <w:t>Unload</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LK</w:t>
            </w:r>
          </w:p>
        </w:tc>
        <w:tc>
          <w:tcPr>
            <w:tcW w:w="3000" w:type="dxa"/>
            <w:tcBorders>
              <w:top w:val="single" w:sz="4" w:space="0" w:color="auto"/>
              <w:bottom w:val="single" w:sz="4" w:space="0" w:color="auto"/>
            </w:tcBorders>
            <w:shd w:val="clear" w:color="auto" w:fill="F3F3F3"/>
          </w:tcPr>
          <w:p w:rsidR="00D658F9" w:rsidRDefault="00D658F9" w:rsidP="00D658F9">
            <w:r>
              <w:t>Lock</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UC</w:t>
            </w:r>
          </w:p>
        </w:tc>
        <w:tc>
          <w:tcPr>
            <w:tcW w:w="3000" w:type="dxa"/>
            <w:tcBorders>
              <w:top w:val="single" w:sz="4" w:space="0" w:color="auto"/>
              <w:bottom w:val="single" w:sz="4" w:space="0" w:color="auto"/>
            </w:tcBorders>
            <w:shd w:val="clear" w:color="auto" w:fill="FFFFFF"/>
          </w:tcPr>
          <w:p w:rsidR="00D658F9" w:rsidRDefault="00D658F9" w:rsidP="00D658F9">
            <w:r>
              <w:t>Unlock</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TT</w:t>
            </w:r>
          </w:p>
        </w:tc>
        <w:tc>
          <w:tcPr>
            <w:tcW w:w="3000" w:type="dxa"/>
            <w:tcBorders>
              <w:top w:val="single" w:sz="4" w:space="0" w:color="auto"/>
              <w:bottom w:val="single" w:sz="4" w:space="0" w:color="auto"/>
            </w:tcBorders>
            <w:shd w:val="clear" w:color="auto" w:fill="F3F3F3"/>
          </w:tcPr>
          <w:p w:rsidR="00D658F9" w:rsidRDefault="00D658F9" w:rsidP="00D658F9">
            <w:r>
              <w:t>Transport To</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CN</w:t>
            </w:r>
          </w:p>
        </w:tc>
        <w:tc>
          <w:tcPr>
            <w:tcW w:w="3000" w:type="dxa"/>
            <w:tcBorders>
              <w:top w:val="single" w:sz="4" w:space="0" w:color="auto"/>
              <w:bottom w:val="single" w:sz="4" w:space="0" w:color="auto"/>
            </w:tcBorders>
            <w:shd w:val="clear" w:color="auto" w:fill="FFFFFF"/>
          </w:tcPr>
          <w:p w:rsidR="00D658F9" w:rsidRDefault="00D658F9" w:rsidP="00D658F9">
            <w:r>
              <w:t>Clear Notification</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IN</w:t>
            </w:r>
          </w:p>
        </w:tc>
        <w:tc>
          <w:tcPr>
            <w:tcW w:w="3000" w:type="dxa"/>
            <w:tcBorders>
              <w:top w:val="single" w:sz="4" w:space="0" w:color="auto"/>
              <w:bottom w:val="single" w:sz="4" w:space="0" w:color="auto"/>
            </w:tcBorders>
            <w:shd w:val="clear" w:color="auto" w:fill="F3F3F3"/>
          </w:tcPr>
          <w:p w:rsidR="00D658F9" w:rsidRDefault="00D658F9" w:rsidP="00D658F9">
            <w:r>
              <w:t>Initialize/Initiate</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SU</w:t>
            </w:r>
          </w:p>
        </w:tc>
        <w:tc>
          <w:tcPr>
            <w:tcW w:w="3000" w:type="dxa"/>
            <w:tcBorders>
              <w:top w:val="single" w:sz="4" w:space="0" w:color="auto"/>
              <w:bottom w:val="single" w:sz="4" w:space="0" w:color="auto"/>
            </w:tcBorders>
            <w:shd w:val="clear" w:color="auto" w:fill="FFFFFF"/>
          </w:tcPr>
          <w:p w:rsidR="00D658F9" w:rsidRDefault="00D658F9" w:rsidP="00D658F9">
            <w:r>
              <w:t>Setup</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CL</w:t>
            </w:r>
          </w:p>
        </w:tc>
        <w:tc>
          <w:tcPr>
            <w:tcW w:w="3000" w:type="dxa"/>
            <w:tcBorders>
              <w:top w:val="single" w:sz="4" w:space="0" w:color="auto"/>
              <w:bottom w:val="single" w:sz="4" w:space="0" w:color="auto"/>
            </w:tcBorders>
            <w:shd w:val="clear" w:color="auto" w:fill="F3F3F3"/>
          </w:tcPr>
          <w:p w:rsidR="00D658F9" w:rsidRDefault="00D658F9" w:rsidP="00D658F9">
            <w:r>
              <w:t>Clear</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PA</w:t>
            </w:r>
          </w:p>
        </w:tc>
        <w:tc>
          <w:tcPr>
            <w:tcW w:w="3000" w:type="dxa"/>
            <w:tcBorders>
              <w:top w:val="single" w:sz="4" w:space="0" w:color="auto"/>
              <w:bottom w:val="single" w:sz="4" w:space="0" w:color="auto"/>
            </w:tcBorders>
            <w:shd w:val="clear" w:color="auto" w:fill="FFFFFF"/>
          </w:tcPr>
          <w:p w:rsidR="00D658F9" w:rsidRDefault="00D658F9" w:rsidP="00D658F9">
            <w:r>
              <w:t>Pause</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RE</w:t>
            </w:r>
          </w:p>
        </w:tc>
        <w:tc>
          <w:tcPr>
            <w:tcW w:w="3000" w:type="dxa"/>
            <w:tcBorders>
              <w:top w:val="single" w:sz="4" w:space="0" w:color="auto"/>
              <w:bottom w:val="single" w:sz="4" w:space="0" w:color="auto"/>
            </w:tcBorders>
            <w:shd w:val="clear" w:color="auto" w:fill="F3F3F3"/>
          </w:tcPr>
          <w:p w:rsidR="00D658F9" w:rsidRDefault="00D658F9" w:rsidP="00D658F9">
            <w:r>
              <w:t>Resume</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ES</w:t>
            </w:r>
          </w:p>
        </w:tc>
        <w:tc>
          <w:tcPr>
            <w:tcW w:w="3000" w:type="dxa"/>
            <w:tcBorders>
              <w:top w:val="single" w:sz="4" w:space="0" w:color="auto"/>
              <w:bottom w:val="single" w:sz="4" w:space="0" w:color="auto"/>
            </w:tcBorders>
            <w:shd w:val="clear" w:color="auto" w:fill="FFFFFF"/>
          </w:tcPr>
          <w:p w:rsidR="00D658F9" w:rsidRDefault="00D658F9" w:rsidP="00D658F9">
            <w:r>
              <w:t>Emergency -stop</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LC</w:t>
            </w:r>
          </w:p>
        </w:tc>
        <w:tc>
          <w:tcPr>
            <w:tcW w:w="3000" w:type="dxa"/>
            <w:tcBorders>
              <w:top w:val="single" w:sz="4" w:space="0" w:color="auto"/>
              <w:bottom w:val="single" w:sz="4" w:space="0" w:color="auto"/>
            </w:tcBorders>
            <w:shd w:val="clear" w:color="auto" w:fill="F3F3F3"/>
          </w:tcPr>
          <w:p w:rsidR="00D658F9" w:rsidRDefault="00D658F9" w:rsidP="00D658F9">
            <w:r>
              <w:t>Local Control Request</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RC</w:t>
            </w:r>
          </w:p>
        </w:tc>
        <w:tc>
          <w:tcPr>
            <w:tcW w:w="3000" w:type="dxa"/>
            <w:tcBorders>
              <w:top w:val="single" w:sz="4" w:space="0" w:color="auto"/>
              <w:bottom w:val="single" w:sz="4" w:space="0" w:color="auto"/>
            </w:tcBorders>
            <w:shd w:val="clear" w:color="auto" w:fill="FFFFFF"/>
          </w:tcPr>
          <w:p w:rsidR="00D658F9" w:rsidRDefault="00D658F9" w:rsidP="00D658F9">
            <w:r>
              <w:t>Remote Control Request</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AB</w:t>
            </w:r>
          </w:p>
        </w:tc>
        <w:tc>
          <w:tcPr>
            <w:tcW w:w="3000" w:type="dxa"/>
            <w:tcBorders>
              <w:top w:val="single" w:sz="4" w:space="0" w:color="auto"/>
              <w:bottom w:val="single" w:sz="4" w:space="0" w:color="auto"/>
            </w:tcBorders>
            <w:shd w:val="clear" w:color="auto" w:fill="F3F3F3"/>
          </w:tcPr>
          <w:p w:rsidR="00D658F9" w:rsidRDefault="00D658F9" w:rsidP="00D658F9">
            <w:r>
              <w:t>Abort</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EN</w:t>
            </w:r>
          </w:p>
        </w:tc>
        <w:tc>
          <w:tcPr>
            <w:tcW w:w="3000" w:type="dxa"/>
            <w:tcBorders>
              <w:top w:val="single" w:sz="4" w:space="0" w:color="auto"/>
              <w:bottom w:val="single" w:sz="4" w:space="0" w:color="auto"/>
            </w:tcBorders>
            <w:shd w:val="clear" w:color="auto" w:fill="FFFFFF"/>
          </w:tcPr>
          <w:p w:rsidR="00D658F9" w:rsidRDefault="00D658F9" w:rsidP="00D658F9">
            <w:r>
              <w:t>Enable Sending Events</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DI</w:t>
            </w:r>
          </w:p>
        </w:tc>
        <w:tc>
          <w:tcPr>
            <w:tcW w:w="3000" w:type="dxa"/>
            <w:tcBorders>
              <w:top w:val="single" w:sz="4" w:space="0" w:color="auto"/>
              <w:bottom w:val="single" w:sz="4" w:space="0" w:color="auto"/>
            </w:tcBorders>
            <w:shd w:val="clear" w:color="auto" w:fill="F3F3F3"/>
          </w:tcPr>
          <w:p w:rsidR="00D658F9" w:rsidRDefault="00D658F9" w:rsidP="00D658F9">
            <w:r>
              <w:t>Disable Sending Events</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EX</w:t>
            </w:r>
          </w:p>
        </w:tc>
        <w:tc>
          <w:tcPr>
            <w:tcW w:w="3000" w:type="dxa"/>
            <w:tcBorders>
              <w:top w:val="single" w:sz="4" w:space="0" w:color="auto"/>
              <w:bottom w:val="single" w:sz="4" w:space="0" w:color="auto"/>
            </w:tcBorders>
            <w:shd w:val="clear" w:color="auto" w:fill="FFFFFF"/>
          </w:tcPr>
          <w:p w:rsidR="00D658F9" w:rsidRDefault="00D658F9" w:rsidP="00D658F9">
            <w:r>
              <w:t>Execute (command specified in field Parameters (ST) 01394)</w:t>
            </w:r>
          </w:p>
        </w:tc>
        <w:tc>
          <w:tcPr>
            <w:tcW w:w="2400" w:type="dxa"/>
            <w:tcBorders>
              <w:top w:val="single" w:sz="4" w:space="0" w:color="auto"/>
              <w:bottom w:val="single" w:sz="4" w:space="0" w:color="auto"/>
            </w:tcBorders>
            <w:shd w:val="clear" w:color="auto" w:fill="FFFFFF"/>
          </w:tcPr>
          <w:p w:rsidR="00D658F9" w:rsidRDefault="00D658F9" w:rsidP="00D658F9"/>
        </w:tc>
        <w:tc>
          <w:tcPr>
            <w:tcW w:w="1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AF</w:t>
            </w:r>
          </w:p>
        </w:tc>
        <w:tc>
          <w:tcPr>
            <w:tcW w:w="3000" w:type="dxa"/>
            <w:tcBorders>
              <w:top w:val="single" w:sz="4" w:space="0" w:color="auto"/>
              <w:bottom w:val="single" w:sz="4" w:space="0" w:color="auto"/>
            </w:tcBorders>
            <w:shd w:val="clear" w:color="auto" w:fill="F3F3F3"/>
          </w:tcPr>
          <w:p w:rsidR="00D658F9" w:rsidRDefault="00D658F9" w:rsidP="00D658F9">
            <w:r>
              <w:t>Aliquot From container</w:t>
            </w:r>
          </w:p>
        </w:tc>
        <w:tc>
          <w:tcPr>
            <w:tcW w:w="2400" w:type="dxa"/>
            <w:tcBorders>
              <w:top w:val="single" w:sz="4" w:space="0" w:color="auto"/>
              <w:bottom w:val="single" w:sz="4" w:space="0" w:color="auto"/>
            </w:tcBorders>
            <w:shd w:val="clear" w:color="auto" w:fill="F3F3F3"/>
          </w:tcPr>
          <w:p w:rsidR="00D658F9" w:rsidRDefault="00D658F9" w:rsidP="00D658F9"/>
        </w:tc>
        <w:tc>
          <w:tcPr>
            <w:tcW w:w="1800" w:type="dxa"/>
            <w:tcBorders>
              <w:top w:val="single" w:sz="4" w:space="0" w:color="auto"/>
              <w:bottom w:val="single" w:sz="4" w:space="0" w:color="auto"/>
            </w:tcBorders>
            <w:shd w:val="clear" w:color="auto" w:fill="F3F3F3"/>
          </w:tcPr>
          <w:p w:rsidR="00D658F9" w:rsidRDefault="00D658F9" w:rsidP="00D658F9">
            <w:r>
              <w:t>See desc. below</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r>
              <w:t>AT</w:t>
            </w:r>
          </w:p>
        </w:tc>
        <w:tc>
          <w:tcPr>
            <w:tcW w:w="3000" w:type="dxa"/>
            <w:tcBorders>
              <w:top w:val="single" w:sz="4" w:space="0" w:color="auto"/>
              <w:bottom w:val="double" w:sz="4" w:space="0" w:color="auto"/>
            </w:tcBorders>
            <w:shd w:val="clear" w:color="auto" w:fill="FFFFFF"/>
          </w:tcPr>
          <w:p w:rsidR="00D658F9" w:rsidRDefault="00D658F9" w:rsidP="00D658F9">
            <w:r>
              <w:t>Aliquot To container</w:t>
            </w:r>
          </w:p>
        </w:tc>
        <w:tc>
          <w:tcPr>
            <w:tcW w:w="2400" w:type="dxa"/>
            <w:tcBorders>
              <w:top w:val="single" w:sz="4" w:space="0" w:color="auto"/>
              <w:bottom w:val="double" w:sz="4" w:space="0" w:color="auto"/>
            </w:tcBorders>
            <w:shd w:val="clear" w:color="auto" w:fill="FFFFFF"/>
          </w:tcPr>
          <w:p w:rsidR="00D658F9" w:rsidRDefault="00D658F9" w:rsidP="00D658F9"/>
        </w:tc>
        <w:tc>
          <w:tcPr>
            <w:tcW w:w="1800" w:type="dxa"/>
            <w:tcBorders>
              <w:top w:val="single" w:sz="4" w:space="0" w:color="auto"/>
              <w:bottom w:val="double" w:sz="4" w:space="0" w:color="auto"/>
            </w:tcBorders>
            <w:shd w:val="clear" w:color="auto" w:fill="FFFFFF"/>
          </w:tcPr>
          <w:p w:rsidR="00D658F9" w:rsidRDefault="00D658F9" w:rsidP="00D658F9">
            <w:r>
              <w:t>See desc. below</w:t>
            </w:r>
          </w:p>
        </w:tc>
        <w:tc>
          <w:tcPr>
            <w:tcW w:w="800" w:type="dxa"/>
            <w:tcBorders>
              <w:top w:val="single" w:sz="4" w:space="0" w:color="auto"/>
              <w:bottom w:val="double" w:sz="4" w:space="0" w:color="auto"/>
            </w:tcBorders>
            <w:shd w:val="clear" w:color="auto" w:fill="FFFFFF"/>
          </w:tcPr>
          <w:p w:rsidR="00D658F9" w:rsidRDefault="00D658F9" w:rsidP="00D658F9"/>
        </w:tc>
      </w:tr>
    </w:tbl>
    <w:p w:rsidR="00D658F9" w:rsidRDefault="00D658F9" w:rsidP="00D658F9"/>
    <w:p w:rsidR="00D658F9" w:rsidRDefault="00D658F9" w:rsidP="00D658F9">
      <w:pPr>
        <w:pStyle w:val="berschrift3"/>
      </w:pPr>
      <w:r>
        <w:t>0369 - Specimen Role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369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SpecimenRole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role of a sample.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2.16.840.1.113883.18.227</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specimenRole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that identify the role of a sample.  Used in HL7 Version 2.x messaging in the Specimen (SPM) and Observation Request (OBR) segments.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Specimen Role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http://terminology.hl7.org/CodeSystem/v2-0369</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3</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2.16.840.1.113883.21.243</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hl7VS-specimenRole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role of a sample.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Specimen Role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http://terminology.hl7.org/ValueSet/v2-0369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0369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2.16.840.1.113883.12.369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Specimen Role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role of a sample.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SPM-11, OBR-15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800"/>
        <w:gridCol w:w="2800"/>
        <w:gridCol w:w="800"/>
      </w:tblGrid>
      <w:tr w:rsidR="00D658F9" w:rsidTr="00D658F9">
        <w:tblPrEx>
          <w:tblCellMar>
            <w:top w:w="0" w:type="dxa"/>
            <w:bottom w:w="0" w:type="dxa"/>
          </w:tblCellMar>
        </w:tblPrEx>
        <w:trPr>
          <w:tblHeader/>
        </w:trPr>
        <w:tc>
          <w:tcPr>
            <w:tcW w:w="8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20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28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28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pPr>
              <w:pStyle w:val="UserTableBody"/>
            </w:pPr>
            <w:r>
              <w:t>B</w:t>
            </w:r>
          </w:p>
        </w:tc>
        <w:tc>
          <w:tcPr>
            <w:tcW w:w="2000" w:type="dxa"/>
            <w:tcBorders>
              <w:top w:val="single" w:sz="4" w:space="0" w:color="auto"/>
              <w:bottom w:val="single" w:sz="4" w:space="0" w:color="auto"/>
            </w:tcBorders>
            <w:shd w:val="clear" w:color="auto" w:fill="FFFFFF"/>
          </w:tcPr>
          <w:p w:rsidR="00D658F9" w:rsidRDefault="00D658F9" w:rsidP="00D658F9">
            <w:pPr>
              <w:pStyle w:val="UserTableBody"/>
            </w:pPr>
            <w:r>
              <w:t>Blind Sample</w:t>
            </w:r>
          </w:p>
        </w:tc>
        <w:tc>
          <w:tcPr>
            <w:tcW w:w="2800" w:type="dxa"/>
            <w:tcBorders>
              <w:top w:val="single" w:sz="4" w:space="0" w:color="auto"/>
              <w:bottom w:val="single" w:sz="4" w:space="0" w:color="auto"/>
            </w:tcBorders>
            <w:shd w:val="clear" w:color="auto" w:fill="FFFFFF"/>
          </w:tcPr>
          <w:p w:rsidR="00D658F9" w:rsidRDefault="00D658F9" w:rsidP="00D658F9">
            <w:pPr>
              <w:pStyle w:val="UserTableBody"/>
            </w:pPr>
            <w:r>
              <w:t>Used to test the validity of the measurement process, where the composition of the sample is unknown except to the person submitting it.</w:t>
            </w:r>
          </w:p>
        </w:tc>
        <w:tc>
          <w:tcPr>
            <w:tcW w:w="28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3F3F3"/>
          </w:tcPr>
          <w:p w:rsidR="00D658F9" w:rsidRDefault="00D658F9" w:rsidP="00D658F9">
            <w:r>
              <w:t>C</w:t>
            </w:r>
          </w:p>
        </w:tc>
        <w:tc>
          <w:tcPr>
            <w:tcW w:w="2000" w:type="dxa"/>
            <w:tcBorders>
              <w:top w:val="single" w:sz="4" w:space="0" w:color="auto"/>
              <w:bottom w:val="single" w:sz="4" w:space="0" w:color="auto"/>
            </w:tcBorders>
            <w:shd w:val="clear" w:color="auto" w:fill="F3F3F3"/>
          </w:tcPr>
          <w:p w:rsidR="00D658F9" w:rsidRDefault="00D658F9" w:rsidP="00D658F9">
            <w:r>
              <w:t>Calibrator</w:t>
            </w:r>
          </w:p>
        </w:tc>
        <w:tc>
          <w:tcPr>
            <w:tcW w:w="2800" w:type="dxa"/>
            <w:tcBorders>
              <w:top w:val="single" w:sz="4" w:space="0" w:color="auto"/>
              <w:bottom w:val="single" w:sz="4" w:space="0" w:color="auto"/>
            </w:tcBorders>
            <w:shd w:val="clear" w:color="auto" w:fill="F3F3F3"/>
          </w:tcPr>
          <w:p w:rsidR="00D658F9" w:rsidRDefault="00D658F9" w:rsidP="00D658F9">
            <w:r>
              <w:t>Used for initial setting of calibration of the instrument.</w:t>
            </w:r>
          </w:p>
        </w:tc>
        <w:tc>
          <w:tcPr>
            <w:tcW w:w="2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r>
              <w:t>E</w:t>
            </w:r>
          </w:p>
        </w:tc>
        <w:tc>
          <w:tcPr>
            <w:tcW w:w="2000" w:type="dxa"/>
            <w:tcBorders>
              <w:top w:val="single" w:sz="4" w:space="0" w:color="auto"/>
              <w:bottom w:val="single" w:sz="4" w:space="0" w:color="auto"/>
            </w:tcBorders>
            <w:shd w:val="clear" w:color="auto" w:fill="FFFFFF"/>
          </w:tcPr>
          <w:p w:rsidR="00D658F9" w:rsidRDefault="00D658F9" w:rsidP="00D658F9">
            <w:r>
              <w:t>Electronic QC</w:t>
            </w:r>
          </w:p>
        </w:tc>
        <w:tc>
          <w:tcPr>
            <w:tcW w:w="2800" w:type="dxa"/>
            <w:tcBorders>
              <w:top w:val="single" w:sz="4" w:space="0" w:color="auto"/>
              <w:bottom w:val="single" w:sz="4" w:space="0" w:color="auto"/>
            </w:tcBorders>
            <w:shd w:val="clear" w:color="auto" w:fill="FFFFFF"/>
          </w:tcPr>
          <w:p w:rsidR="00D658F9" w:rsidRDefault="00D658F9" w:rsidP="00D658F9">
            <w:r>
              <w:t>Used with manufactured reference providing signals that simulate QC results</w:t>
            </w:r>
          </w:p>
        </w:tc>
        <w:tc>
          <w:tcPr>
            <w:tcW w:w="2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3F3F3"/>
          </w:tcPr>
          <w:p w:rsidR="00D658F9" w:rsidRDefault="00D658F9" w:rsidP="00D658F9">
            <w:r>
              <w:t>F</w:t>
            </w:r>
          </w:p>
        </w:tc>
        <w:tc>
          <w:tcPr>
            <w:tcW w:w="2000" w:type="dxa"/>
            <w:tcBorders>
              <w:top w:val="single" w:sz="4" w:space="0" w:color="auto"/>
              <w:bottom w:val="single" w:sz="4" w:space="0" w:color="auto"/>
            </w:tcBorders>
            <w:shd w:val="clear" w:color="auto" w:fill="F3F3F3"/>
          </w:tcPr>
          <w:p w:rsidR="00D658F9" w:rsidRDefault="00D658F9" w:rsidP="00D658F9">
            <w:r>
              <w:t>Filler Organization Proficiency</w:t>
            </w:r>
          </w:p>
        </w:tc>
        <w:tc>
          <w:tcPr>
            <w:tcW w:w="2800" w:type="dxa"/>
            <w:tcBorders>
              <w:top w:val="single" w:sz="4" w:space="0" w:color="auto"/>
              <w:bottom w:val="single" w:sz="4" w:space="0" w:color="auto"/>
            </w:tcBorders>
            <w:shd w:val="clear" w:color="auto" w:fill="F3F3F3"/>
          </w:tcPr>
          <w:p w:rsidR="00D658F9" w:rsidRDefault="00D658F9" w:rsidP="00D658F9">
            <w:r>
              <w:t>Specimen used for testing proficiency of the organization performing the testing (Filler).</w:t>
            </w:r>
          </w:p>
        </w:tc>
        <w:tc>
          <w:tcPr>
            <w:tcW w:w="2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r>
              <w:t>G</w:t>
            </w:r>
          </w:p>
        </w:tc>
        <w:tc>
          <w:tcPr>
            <w:tcW w:w="2000" w:type="dxa"/>
            <w:tcBorders>
              <w:top w:val="single" w:sz="4" w:space="0" w:color="auto"/>
              <w:bottom w:val="single" w:sz="4" w:space="0" w:color="auto"/>
            </w:tcBorders>
            <w:shd w:val="clear" w:color="auto" w:fill="FFFFFF"/>
          </w:tcPr>
          <w:p w:rsidR="00D658F9" w:rsidRDefault="00D658F9" w:rsidP="00D658F9">
            <w:r>
              <w:t>Group</w:t>
            </w:r>
          </w:p>
        </w:tc>
        <w:tc>
          <w:tcPr>
            <w:tcW w:w="2800" w:type="dxa"/>
            <w:tcBorders>
              <w:top w:val="single" w:sz="4" w:space="0" w:color="auto"/>
              <w:bottom w:val="single" w:sz="4" w:space="0" w:color="auto"/>
            </w:tcBorders>
            <w:shd w:val="clear" w:color="auto" w:fill="FFFFFF"/>
          </w:tcPr>
          <w:p w:rsidR="00D658F9" w:rsidRDefault="00D658F9" w:rsidP="00D658F9">
            <w:r>
              <w:t>Used when solid specimens consist of multiple individual elements that are not individually identified but can be separated again into the original specimens.  The identifiers of the original specimens may be tracked.</w:t>
            </w:r>
          </w:p>
        </w:tc>
        <w:tc>
          <w:tcPr>
            <w:tcW w:w="2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3F3F3"/>
          </w:tcPr>
          <w:p w:rsidR="00D658F9" w:rsidRDefault="00D658F9" w:rsidP="00D658F9">
            <w:ins w:id="395" w:author="Frank Oemig" w:date="2023-06-16T19:44:00Z">
              <w:r>
                <w:t>H</w:t>
              </w:r>
            </w:ins>
          </w:p>
        </w:tc>
        <w:tc>
          <w:tcPr>
            <w:tcW w:w="2000" w:type="dxa"/>
            <w:tcBorders>
              <w:top w:val="single" w:sz="4" w:space="0" w:color="auto"/>
              <w:bottom w:val="single" w:sz="4" w:space="0" w:color="auto"/>
            </w:tcBorders>
            <w:shd w:val="clear" w:color="auto" w:fill="F3F3F3"/>
          </w:tcPr>
          <w:p w:rsidR="00D658F9" w:rsidRDefault="00D658F9" w:rsidP="00D658F9">
            <w:ins w:id="396" w:author="Frank Oemig" w:date="2023-06-16T19:44:00Z">
              <w:r>
                <w:t>Historical Specimen</w:t>
              </w:r>
            </w:ins>
          </w:p>
        </w:tc>
        <w:tc>
          <w:tcPr>
            <w:tcW w:w="2800" w:type="dxa"/>
            <w:tcBorders>
              <w:top w:val="single" w:sz="4" w:space="0" w:color="auto"/>
              <w:bottom w:val="single" w:sz="4" w:space="0" w:color="auto"/>
            </w:tcBorders>
            <w:shd w:val="clear" w:color="auto" w:fill="F3F3F3"/>
          </w:tcPr>
          <w:p w:rsidR="00D658F9" w:rsidRDefault="00D658F9" w:rsidP="00D658F9">
            <w:ins w:id="397" w:author="Frank Oemig" w:date="2023-06-16T19:44:00Z">
              <w:r>
                <w:t>This identifies a parent specimen to the specimen that is submitted for testing</w:t>
              </w:r>
            </w:ins>
          </w:p>
        </w:tc>
        <w:tc>
          <w:tcPr>
            <w:tcW w:w="2800" w:type="dxa"/>
            <w:tcBorders>
              <w:top w:val="single" w:sz="4" w:space="0" w:color="auto"/>
              <w:bottom w:val="single" w:sz="4" w:space="0" w:color="auto"/>
            </w:tcBorders>
            <w:shd w:val="clear" w:color="auto" w:fill="F3F3F3"/>
          </w:tcPr>
          <w:p w:rsidR="00D658F9" w:rsidRDefault="00D658F9" w:rsidP="00D658F9">
            <w:ins w:id="398" w:author="Frank Oemig" w:date="2023-06-16T19:44:00Z">
              <w:r>
                <w:t>The order of specimen processing can be derived from the SPM-3 value in all SPM segments in the message.  More than one historical SPM can be submitted, each SPM describes one step in the derivation process of the specimen submitted for testing.</w:t>
              </w:r>
            </w:ins>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r>
              <w:t>L</w:t>
            </w:r>
          </w:p>
        </w:tc>
        <w:tc>
          <w:tcPr>
            <w:tcW w:w="2000" w:type="dxa"/>
            <w:tcBorders>
              <w:top w:val="single" w:sz="4" w:space="0" w:color="auto"/>
              <w:bottom w:val="single" w:sz="4" w:space="0" w:color="auto"/>
            </w:tcBorders>
            <w:shd w:val="clear" w:color="auto" w:fill="FFFFFF"/>
          </w:tcPr>
          <w:p w:rsidR="00D658F9" w:rsidRDefault="00D658F9" w:rsidP="00D658F9">
            <w:r>
              <w:t>Pool</w:t>
            </w:r>
          </w:p>
        </w:tc>
        <w:tc>
          <w:tcPr>
            <w:tcW w:w="2800" w:type="dxa"/>
            <w:tcBorders>
              <w:top w:val="single" w:sz="4" w:space="0" w:color="auto"/>
              <w:bottom w:val="single" w:sz="4" w:space="0" w:color="auto"/>
            </w:tcBorders>
            <w:shd w:val="clear" w:color="auto" w:fill="FFFFFF"/>
          </w:tcPr>
          <w:p w:rsidR="00D658F9" w:rsidRDefault="00D658F9" w:rsidP="00D658F9">
            <w:r>
              <w:t>Used when aliquots of liquid individual specimens are combined to form a single specimen representing all of the components that are not individually identified.  The identifiers of the original specimens may be tracked.</w:t>
            </w:r>
          </w:p>
        </w:tc>
        <w:tc>
          <w:tcPr>
            <w:tcW w:w="2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3F3F3"/>
          </w:tcPr>
          <w:p w:rsidR="00D658F9" w:rsidRDefault="00D658F9" w:rsidP="00D658F9">
            <w:r>
              <w:t>O</w:t>
            </w:r>
          </w:p>
        </w:tc>
        <w:tc>
          <w:tcPr>
            <w:tcW w:w="2000" w:type="dxa"/>
            <w:tcBorders>
              <w:top w:val="single" w:sz="4" w:space="0" w:color="auto"/>
              <w:bottom w:val="single" w:sz="4" w:space="0" w:color="auto"/>
            </w:tcBorders>
            <w:shd w:val="clear" w:color="auto" w:fill="F3F3F3"/>
          </w:tcPr>
          <w:p w:rsidR="00D658F9" w:rsidRDefault="00D658F9" w:rsidP="00D658F9">
            <w:r>
              <w:t>Operator Proficiency</w:t>
            </w:r>
          </w:p>
        </w:tc>
        <w:tc>
          <w:tcPr>
            <w:tcW w:w="2800" w:type="dxa"/>
            <w:tcBorders>
              <w:top w:val="single" w:sz="4" w:space="0" w:color="auto"/>
              <w:bottom w:val="single" w:sz="4" w:space="0" w:color="auto"/>
            </w:tcBorders>
            <w:shd w:val="clear" w:color="auto" w:fill="F3F3F3"/>
          </w:tcPr>
          <w:p w:rsidR="00D658F9" w:rsidRDefault="00D658F9" w:rsidP="00D658F9">
            <w:r>
              <w:t>Specimen used for testing Operator Proficiency.</w:t>
            </w:r>
          </w:p>
        </w:tc>
        <w:tc>
          <w:tcPr>
            <w:tcW w:w="2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r>
              <w:t>P</w:t>
            </w:r>
          </w:p>
        </w:tc>
        <w:tc>
          <w:tcPr>
            <w:tcW w:w="2000" w:type="dxa"/>
            <w:tcBorders>
              <w:top w:val="single" w:sz="4" w:space="0" w:color="auto"/>
              <w:bottom w:val="single" w:sz="4" w:space="0" w:color="auto"/>
            </w:tcBorders>
            <w:shd w:val="clear" w:color="auto" w:fill="FFFFFF"/>
          </w:tcPr>
          <w:p w:rsidR="00D658F9" w:rsidRDefault="00D658F9" w:rsidP="00D658F9">
            <w:r>
              <w:t>Patient</w:t>
            </w:r>
          </w:p>
        </w:tc>
        <w:tc>
          <w:tcPr>
            <w:tcW w:w="2800" w:type="dxa"/>
            <w:tcBorders>
              <w:top w:val="single" w:sz="4" w:space="0" w:color="auto"/>
              <w:bottom w:val="single" w:sz="4" w:space="0" w:color="auto"/>
            </w:tcBorders>
            <w:shd w:val="clear" w:color="auto" w:fill="FFFFFF"/>
          </w:tcPr>
          <w:p w:rsidR="00D658F9" w:rsidRDefault="00D658F9" w:rsidP="00D658F9">
            <w:r>
              <w:t>Used for any patient sample.</w:t>
            </w:r>
          </w:p>
        </w:tc>
        <w:tc>
          <w:tcPr>
            <w:tcW w:w="2800" w:type="dxa"/>
            <w:tcBorders>
              <w:top w:val="single" w:sz="4" w:space="0" w:color="auto"/>
              <w:bottom w:val="single" w:sz="4" w:space="0" w:color="auto"/>
            </w:tcBorders>
            <w:shd w:val="clear" w:color="auto" w:fill="FFFFFF"/>
          </w:tcPr>
          <w:p w:rsidR="00D658F9" w:rsidRDefault="00D658F9" w:rsidP="00D658F9">
            <w:r>
              <w:t>If the component is not valued (blank) this represents the default meaning.</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3F3F3"/>
          </w:tcPr>
          <w:p w:rsidR="00D658F9" w:rsidRDefault="00D658F9" w:rsidP="00D658F9">
            <w:r>
              <w:t>Q</w:t>
            </w:r>
          </w:p>
        </w:tc>
        <w:tc>
          <w:tcPr>
            <w:tcW w:w="2000" w:type="dxa"/>
            <w:tcBorders>
              <w:top w:val="single" w:sz="4" w:space="0" w:color="auto"/>
              <w:bottom w:val="single" w:sz="4" w:space="0" w:color="auto"/>
            </w:tcBorders>
            <w:shd w:val="clear" w:color="auto" w:fill="F3F3F3"/>
          </w:tcPr>
          <w:p w:rsidR="00D658F9" w:rsidRDefault="00D658F9" w:rsidP="00D658F9">
            <w:r>
              <w:t>Control specimen</w:t>
            </w:r>
          </w:p>
        </w:tc>
        <w:tc>
          <w:tcPr>
            <w:tcW w:w="2800" w:type="dxa"/>
            <w:tcBorders>
              <w:top w:val="single" w:sz="4" w:space="0" w:color="auto"/>
              <w:bottom w:val="single" w:sz="4" w:space="0" w:color="auto"/>
            </w:tcBorders>
            <w:shd w:val="clear" w:color="auto" w:fill="F3F3F3"/>
          </w:tcPr>
          <w:p w:rsidR="00D658F9" w:rsidRDefault="00D658F9" w:rsidP="00D658F9">
            <w:r>
              <w:t>Used when specimen is the control specimen (either positive or negative).</w:t>
            </w:r>
          </w:p>
        </w:tc>
        <w:tc>
          <w:tcPr>
            <w:tcW w:w="28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top w:val="single" w:sz="4" w:space="0" w:color="auto"/>
              <w:bottom w:val="single" w:sz="4" w:space="0" w:color="auto"/>
            </w:tcBorders>
            <w:shd w:val="clear" w:color="auto" w:fill="FFFFFF"/>
          </w:tcPr>
          <w:p w:rsidR="00D658F9" w:rsidRDefault="00D658F9" w:rsidP="00D658F9">
            <w:r>
              <w:t>R</w:t>
            </w:r>
          </w:p>
        </w:tc>
        <w:tc>
          <w:tcPr>
            <w:tcW w:w="2000" w:type="dxa"/>
            <w:tcBorders>
              <w:top w:val="single" w:sz="4" w:space="0" w:color="auto"/>
              <w:bottom w:val="single" w:sz="4" w:space="0" w:color="auto"/>
            </w:tcBorders>
            <w:shd w:val="clear" w:color="auto" w:fill="FFFFFF"/>
          </w:tcPr>
          <w:p w:rsidR="00D658F9" w:rsidRDefault="00D658F9" w:rsidP="00D658F9">
            <w:r>
              <w:t>Replicate (of patient sample as a control)</w:t>
            </w:r>
          </w:p>
        </w:tc>
        <w:tc>
          <w:tcPr>
            <w:tcW w:w="2800" w:type="dxa"/>
            <w:tcBorders>
              <w:top w:val="single" w:sz="4" w:space="0" w:color="auto"/>
              <w:bottom w:val="single" w:sz="4" w:space="0" w:color="auto"/>
            </w:tcBorders>
            <w:shd w:val="clear" w:color="auto" w:fill="FFFFFF"/>
          </w:tcPr>
          <w:p w:rsidR="00D658F9" w:rsidRDefault="00D658F9" w:rsidP="00D658F9">
            <w:r>
              <w:t>Used when a patient sample is re-run as a control for a repeat test.</w:t>
            </w:r>
          </w:p>
        </w:tc>
        <w:tc>
          <w:tcPr>
            <w:tcW w:w="28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top w:val="single" w:sz="4" w:space="0" w:color="auto"/>
              <w:bottom w:val="double" w:sz="4" w:space="0" w:color="auto"/>
            </w:tcBorders>
            <w:shd w:val="clear" w:color="auto" w:fill="F3F3F3"/>
          </w:tcPr>
          <w:p w:rsidR="00D658F9" w:rsidRDefault="00D658F9" w:rsidP="00D658F9">
            <w:r>
              <w:t>V</w:t>
            </w:r>
          </w:p>
        </w:tc>
        <w:tc>
          <w:tcPr>
            <w:tcW w:w="2000" w:type="dxa"/>
            <w:tcBorders>
              <w:top w:val="single" w:sz="4" w:space="0" w:color="auto"/>
              <w:bottom w:val="double" w:sz="4" w:space="0" w:color="auto"/>
            </w:tcBorders>
            <w:shd w:val="clear" w:color="auto" w:fill="F3F3F3"/>
          </w:tcPr>
          <w:p w:rsidR="00D658F9" w:rsidRDefault="00D658F9" w:rsidP="00D658F9">
            <w:r>
              <w:t>Verifying Calibrator</w:t>
            </w:r>
          </w:p>
        </w:tc>
        <w:tc>
          <w:tcPr>
            <w:tcW w:w="2800" w:type="dxa"/>
            <w:tcBorders>
              <w:top w:val="single" w:sz="4" w:space="0" w:color="auto"/>
              <w:bottom w:val="double" w:sz="4" w:space="0" w:color="auto"/>
            </w:tcBorders>
            <w:shd w:val="clear" w:color="auto" w:fill="F3F3F3"/>
          </w:tcPr>
          <w:p w:rsidR="00D658F9" w:rsidRDefault="00D658F9" w:rsidP="00D658F9">
            <w:r>
              <w:t>Used for periodic calibration checks.</w:t>
            </w:r>
          </w:p>
        </w:tc>
        <w:tc>
          <w:tcPr>
            <w:tcW w:w="28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0370 - Container Status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ContainerStatus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status of the unique container in which the specimen resides at the time the transaction was initiated.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2.16.840.1.113883.18.228</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containerStatus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that identify the status of the unique container in which the specimen resides at the time the transaction was initiated.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Container Status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http://terminology.hl7.org/CodeSystem/v2-0370</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hl7VS-containerStatus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status of the unique container in which the specimen resides at the time the transaction was initiated.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Container Status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Container Status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that identify the status of the unique container in which the specimen resides at the time the transaction was initiated.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4800"/>
        <w:gridCol w:w="1200"/>
        <w:gridCol w:w="800"/>
      </w:tblGrid>
      <w:tr w:rsidR="00D658F9" w:rsidTr="00D658F9">
        <w:tblPrEx>
          <w:tblCellMar>
            <w:top w:w="0" w:type="dxa"/>
            <w:bottom w:w="0" w:type="dxa"/>
          </w:tblCellMar>
        </w:tblPrEx>
        <w:trPr>
          <w:tblHeader/>
        </w:trPr>
        <w:tc>
          <w:tcPr>
            <w:tcW w:w="800" w:type="dxa"/>
            <w:tcBorders>
              <w:bottom w:val="single" w:sz="4" w:space="0" w:color="auto"/>
            </w:tcBorders>
            <w:shd w:val="clear" w:color="auto" w:fill="E6E6E6"/>
          </w:tcPr>
          <w:p w:rsidR="00D658F9" w:rsidRDefault="00D658F9" w:rsidP="00D658F9">
            <w:pPr>
              <w:pStyle w:val="HL7TableHeader"/>
            </w:pPr>
            <w:r>
              <w:t>Value</w:t>
            </w:r>
          </w:p>
        </w:tc>
        <w:tc>
          <w:tcPr>
            <w:tcW w:w="1600" w:type="dxa"/>
            <w:tcBorders>
              <w:bottom w:val="single" w:sz="4" w:space="0" w:color="auto"/>
            </w:tcBorders>
            <w:shd w:val="clear" w:color="auto" w:fill="E6E6E6"/>
          </w:tcPr>
          <w:p w:rsidR="00D658F9" w:rsidRDefault="00D658F9" w:rsidP="00D658F9">
            <w:pPr>
              <w:pStyle w:val="HL7TableHeader"/>
            </w:pPr>
            <w:r>
              <w:t>Display Name</w:t>
            </w:r>
          </w:p>
        </w:tc>
        <w:tc>
          <w:tcPr>
            <w:tcW w:w="4800" w:type="dxa"/>
            <w:tcBorders>
              <w:bottom w:val="single" w:sz="4" w:space="0" w:color="auto"/>
            </w:tcBorders>
            <w:shd w:val="clear" w:color="auto" w:fill="E6E6E6"/>
          </w:tcPr>
          <w:p w:rsidR="00D658F9" w:rsidRDefault="00D658F9" w:rsidP="00D658F9">
            <w:pPr>
              <w:pStyle w:val="HL7TableHeader"/>
            </w:pPr>
            <w:r>
              <w:t>Definition</w:t>
            </w:r>
          </w:p>
        </w:tc>
        <w:tc>
          <w:tcPr>
            <w:tcW w:w="12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pPr>
              <w:pStyle w:val="HL7TableBody"/>
            </w:pPr>
            <w:r>
              <w:t>A</w:t>
            </w:r>
          </w:p>
        </w:tc>
        <w:tc>
          <w:tcPr>
            <w:tcW w:w="1600" w:type="dxa"/>
            <w:tcBorders>
              <w:bottom w:val="single" w:sz="4" w:space="0" w:color="auto"/>
            </w:tcBorders>
            <w:shd w:val="clear" w:color="auto" w:fill="FFFFFF"/>
          </w:tcPr>
          <w:p w:rsidR="00D658F9" w:rsidRDefault="00D658F9" w:rsidP="00D658F9">
            <w:pPr>
              <w:pStyle w:val="HL7TableBody"/>
            </w:pPr>
            <w:r>
              <w:t>Archived</w:t>
            </w:r>
          </w:p>
        </w:tc>
        <w:tc>
          <w:tcPr>
            <w:tcW w:w="4800" w:type="dxa"/>
            <w:tcBorders>
              <w:bottom w:val="single" w:sz="4" w:space="0" w:color="auto"/>
            </w:tcBorders>
            <w:shd w:val="clear" w:color="auto" w:fill="FFFFFF"/>
          </w:tcPr>
          <w:p w:rsidR="00D658F9" w:rsidRDefault="00D658F9" w:rsidP="00D658F9">
            <w:pPr>
              <w:pStyle w:val="HL7TableBody"/>
            </w:pPr>
            <w:r>
              <w:t>Archived status is used by one system to inform another that the container was already processed by this system, archived for a longer time period and is re-introduced to the automation system for re-processing.</w:t>
            </w:r>
          </w:p>
        </w:tc>
        <w:tc>
          <w:tcPr>
            <w:tcW w:w="1200" w:type="dxa"/>
            <w:tcBorders>
              <w:bottom w:val="single" w:sz="4" w:space="0" w:color="auto"/>
            </w:tcBorders>
            <w:shd w:val="clear" w:color="auto" w:fill="FFFFFF"/>
          </w:tcPr>
          <w:p w:rsidR="00D658F9" w:rsidRDefault="00D658F9" w:rsidP="00D658F9">
            <w:pPr>
              <w:pStyle w:val="HL7TableBody"/>
            </w:pP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I</w:t>
            </w:r>
          </w:p>
        </w:tc>
        <w:tc>
          <w:tcPr>
            <w:tcW w:w="1600" w:type="dxa"/>
            <w:tcBorders>
              <w:bottom w:val="single" w:sz="4" w:space="0" w:color="auto"/>
            </w:tcBorders>
            <w:shd w:val="clear" w:color="auto" w:fill="F3F3F3"/>
          </w:tcPr>
          <w:p w:rsidR="00D658F9" w:rsidRDefault="00D658F9" w:rsidP="00D658F9">
            <w:r>
              <w:t>Identified</w:t>
            </w:r>
          </w:p>
        </w:tc>
        <w:tc>
          <w:tcPr>
            <w:tcW w:w="4800" w:type="dxa"/>
            <w:tcBorders>
              <w:bottom w:val="single" w:sz="4" w:space="0" w:color="auto"/>
            </w:tcBorders>
            <w:shd w:val="clear" w:color="auto" w:fill="F3F3F3"/>
          </w:tcPr>
          <w:p w:rsidR="00D658F9" w:rsidRDefault="00D658F9" w:rsidP="00D658F9">
            <w: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L</w:t>
            </w:r>
          </w:p>
        </w:tc>
        <w:tc>
          <w:tcPr>
            <w:tcW w:w="1600" w:type="dxa"/>
            <w:tcBorders>
              <w:bottom w:val="single" w:sz="4" w:space="0" w:color="auto"/>
            </w:tcBorders>
            <w:shd w:val="clear" w:color="auto" w:fill="FFFFFF"/>
          </w:tcPr>
          <w:p w:rsidR="00D658F9" w:rsidRDefault="00D658F9" w:rsidP="00D658F9">
            <w:r>
              <w:t>Left Equipment</w:t>
            </w:r>
          </w:p>
        </w:tc>
        <w:tc>
          <w:tcPr>
            <w:tcW w:w="4800" w:type="dxa"/>
            <w:tcBorders>
              <w:bottom w:val="single" w:sz="4" w:space="0" w:color="auto"/>
            </w:tcBorders>
            <w:shd w:val="clear" w:color="auto" w:fill="FFFFFF"/>
          </w:tcPr>
          <w:p w:rsidR="00D658F9" w:rsidRDefault="00D658F9" w:rsidP="00D658F9">
            <w:r>
              <w:t>Left Equipment status is used by one system to inform another that the container has been released from that system.</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M</w:t>
            </w:r>
          </w:p>
        </w:tc>
        <w:tc>
          <w:tcPr>
            <w:tcW w:w="1600" w:type="dxa"/>
            <w:tcBorders>
              <w:bottom w:val="single" w:sz="4" w:space="0" w:color="auto"/>
            </w:tcBorders>
            <w:shd w:val="clear" w:color="auto" w:fill="F3F3F3"/>
          </w:tcPr>
          <w:p w:rsidR="00D658F9" w:rsidRDefault="00D658F9" w:rsidP="00D658F9">
            <w:r>
              <w:t>Missing</w:t>
            </w:r>
          </w:p>
        </w:tc>
        <w:tc>
          <w:tcPr>
            <w:tcW w:w="4800" w:type="dxa"/>
            <w:tcBorders>
              <w:bottom w:val="single" w:sz="4" w:space="0" w:color="auto"/>
            </w:tcBorders>
            <w:shd w:val="clear" w:color="auto" w:fill="F3F3F3"/>
          </w:tcPr>
          <w:p w:rsidR="00D658F9" w:rsidRDefault="00D658F9" w:rsidP="00D658F9">
            <w:r>
              <w:t>Missing status is used by one system to inform another that the container did not arrive at its next expected location.</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O</w:t>
            </w:r>
          </w:p>
        </w:tc>
        <w:tc>
          <w:tcPr>
            <w:tcW w:w="1600" w:type="dxa"/>
            <w:tcBorders>
              <w:bottom w:val="single" w:sz="4" w:space="0" w:color="auto"/>
            </w:tcBorders>
            <w:shd w:val="clear" w:color="auto" w:fill="FFFFFF"/>
          </w:tcPr>
          <w:p w:rsidR="00D658F9" w:rsidRDefault="00D658F9" w:rsidP="00D658F9">
            <w:r>
              <w:t>In Process</w:t>
            </w:r>
          </w:p>
        </w:tc>
        <w:tc>
          <w:tcPr>
            <w:tcW w:w="4800" w:type="dxa"/>
            <w:tcBorders>
              <w:bottom w:val="single" w:sz="4" w:space="0" w:color="auto"/>
            </w:tcBorders>
            <w:shd w:val="clear" w:color="auto" w:fill="FFFFFF"/>
          </w:tcPr>
          <w:p w:rsidR="00D658F9" w:rsidRDefault="00D658F9" w:rsidP="00D658F9">
            <w:r>
              <w:t>In Process status is used by one system to inform another that the specific container is being processed by the equipment. It is useful as a response to a query about Container Status, when the specific step of the process is not relevant.</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P</w:t>
            </w:r>
          </w:p>
        </w:tc>
        <w:tc>
          <w:tcPr>
            <w:tcW w:w="1600" w:type="dxa"/>
            <w:tcBorders>
              <w:bottom w:val="single" w:sz="4" w:space="0" w:color="auto"/>
            </w:tcBorders>
            <w:shd w:val="clear" w:color="auto" w:fill="F3F3F3"/>
          </w:tcPr>
          <w:p w:rsidR="00D658F9" w:rsidRDefault="00D658F9" w:rsidP="00D658F9">
            <w:r>
              <w:t>In Position</w:t>
            </w:r>
          </w:p>
        </w:tc>
        <w:tc>
          <w:tcPr>
            <w:tcW w:w="4800" w:type="dxa"/>
            <w:tcBorders>
              <w:bottom w:val="single" w:sz="4" w:space="0" w:color="auto"/>
            </w:tcBorders>
            <w:shd w:val="clear" w:color="auto" w:fill="F3F3F3"/>
          </w:tcPr>
          <w:p w:rsidR="00D658F9" w:rsidRDefault="00D658F9" w:rsidP="00D658F9">
            <w:r>
              <w:t>In Position status is used by one system to inform another that the container is in position for specimen transfer (e.g., container removal from track, pipetting, etc.).</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FFFFF"/>
          </w:tcPr>
          <w:p w:rsidR="00D658F9" w:rsidRDefault="00D658F9" w:rsidP="00D658F9">
            <w:r>
              <w:t>R</w:t>
            </w:r>
          </w:p>
        </w:tc>
        <w:tc>
          <w:tcPr>
            <w:tcW w:w="1600" w:type="dxa"/>
            <w:tcBorders>
              <w:bottom w:val="single" w:sz="4" w:space="0" w:color="auto"/>
            </w:tcBorders>
            <w:shd w:val="clear" w:color="auto" w:fill="FFFFFF"/>
          </w:tcPr>
          <w:p w:rsidR="00D658F9" w:rsidRDefault="00D658F9" w:rsidP="00D658F9">
            <w:r>
              <w:t>Process Completed</w:t>
            </w:r>
          </w:p>
        </w:tc>
        <w:tc>
          <w:tcPr>
            <w:tcW w:w="4800" w:type="dxa"/>
            <w:tcBorders>
              <w:bottom w:val="single" w:sz="4" w:space="0" w:color="auto"/>
            </w:tcBorders>
            <w:shd w:val="clear" w:color="auto" w:fill="FFFFFF"/>
          </w:tcPr>
          <w:p w:rsidR="00D658F9" w:rsidRDefault="00D658F9" w:rsidP="00D658F9">
            <w:r>
              <w:t>Process Completed status is used by one system to inform another that the processing has been completed, but the container has not been released from that system.</w:t>
            </w:r>
          </w:p>
        </w:tc>
        <w:tc>
          <w:tcPr>
            <w:tcW w:w="1200" w:type="dxa"/>
            <w:tcBorders>
              <w:bottom w:val="single" w:sz="4" w:space="0" w:color="auto"/>
            </w:tcBorders>
            <w:shd w:val="clear" w:color="auto" w:fill="FFFFFF"/>
          </w:tcPr>
          <w:p w:rsidR="00D658F9" w:rsidRDefault="00D658F9" w:rsidP="00D658F9"/>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800" w:type="dxa"/>
            <w:tcBorders>
              <w:bottom w:val="single" w:sz="4" w:space="0" w:color="auto"/>
            </w:tcBorders>
            <w:shd w:val="clear" w:color="auto" w:fill="F3F3F3"/>
          </w:tcPr>
          <w:p w:rsidR="00D658F9" w:rsidRDefault="00D658F9" w:rsidP="00D658F9">
            <w:r>
              <w:t>U</w:t>
            </w:r>
          </w:p>
        </w:tc>
        <w:tc>
          <w:tcPr>
            <w:tcW w:w="1600" w:type="dxa"/>
            <w:tcBorders>
              <w:bottom w:val="single" w:sz="4" w:space="0" w:color="auto"/>
            </w:tcBorders>
            <w:shd w:val="clear" w:color="auto" w:fill="F3F3F3"/>
          </w:tcPr>
          <w:p w:rsidR="00D658F9" w:rsidRDefault="00D658F9" w:rsidP="00D658F9">
            <w:r>
              <w:t>Unknown</w:t>
            </w:r>
          </w:p>
        </w:tc>
        <w:tc>
          <w:tcPr>
            <w:tcW w:w="4800" w:type="dxa"/>
            <w:tcBorders>
              <w:bottom w:val="single" w:sz="4" w:space="0" w:color="auto"/>
            </w:tcBorders>
            <w:shd w:val="clear" w:color="auto" w:fill="F3F3F3"/>
          </w:tcPr>
          <w:p w:rsidR="00D658F9" w:rsidRDefault="00D658F9" w:rsidP="00D658F9">
            <w:r>
              <w:t>Unknown status is used by one system to inform another that the container has not been identified.</w:t>
            </w:r>
          </w:p>
        </w:tc>
        <w:tc>
          <w:tcPr>
            <w:tcW w:w="1200" w:type="dxa"/>
            <w:tcBorders>
              <w:bottom w:val="single" w:sz="4" w:space="0" w:color="auto"/>
            </w:tcBorders>
            <w:shd w:val="clear" w:color="auto" w:fill="F3F3F3"/>
          </w:tcPr>
          <w:p w:rsidR="00D658F9" w:rsidRDefault="00D658F9" w:rsidP="00D658F9"/>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800" w:type="dxa"/>
            <w:shd w:val="clear" w:color="auto" w:fill="FFFFFF"/>
          </w:tcPr>
          <w:p w:rsidR="00D658F9" w:rsidRDefault="00D658F9" w:rsidP="00D658F9">
            <w:r>
              <w:t>X</w:t>
            </w:r>
          </w:p>
        </w:tc>
        <w:tc>
          <w:tcPr>
            <w:tcW w:w="1600" w:type="dxa"/>
            <w:shd w:val="clear" w:color="auto" w:fill="FFFFFF"/>
          </w:tcPr>
          <w:p w:rsidR="00D658F9" w:rsidRDefault="00D658F9" w:rsidP="00D658F9">
            <w:r>
              <w:t>Container Unavailable</w:t>
            </w:r>
          </w:p>
        </w:tc>
        <w:tc>
          <w:tcPr>
            <w:tcW w:w="4800" w:type="dxa"/>
            <w:shd w:val="clear" w:color="auto" w:fill="FFFFFF"/>
          </w:tcPr>
          <w:p w:rsidR="00D658F9" w:rsidRDefault="00D658F9" w:rsidP="00D658F9">
            <w:r>
              <w:t>Cancelled status is used by one system to inform another that the container is no longer available within the scope of the system (e.g., tube broken or discarded).</w:t>
            </w:r>
          </w:p>
        </w:tc>
        <w:tc>
          <w:tcPr>
            <w:tcW w:w="1200" w:type="dxa"/>
            <w:shd w:val="clear" w:color="auto" w:fill="FFFFFF"/>
          </w:tcPr>
          <w:p w:rsidR="00D658F9" w:rsidRDefault="00D658F9" w:rsidP="00D658F9"/>
        </w:tc>
        <w:tc>
          <w:tcPr>
            <w:tcW w:w="800" w:type="dxa"/>
            <w:shd w:val="clear" w:color="auto" w:fill="FFFFFF"/>
          </w:tcPr>
          <w:p w:rsidR="00D658F9" w:rsidRDefault="00D658F9" w:rsidP="00D658F9"/>
        </w:tc>
      </w:tr>
    </w:tbl>
    <w:p w:rsidR="00D658F9" w:rsidRDefault="00D658F9" w:rsidP="00D658F9"/>
    <w:p w:rsidR="00D658F9" w:rsidRDefault="00D658F9" w:rsidP="00D658F9">
      <w:pPr>
        <w:pStyle w:val="berschrift3"/>
      </w:pPr>
      <w:r>
        <w:t>0371 - Additive/Preservative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Additive/Preservative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for any additive introduced to the specimen before or at the time of collection.  These additives may be introduced in order to preserve, maintain or enhance the particular nature or component of the specimen.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2.16.840.1.113883.18.229</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additivePreservative</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HL7-defined code system of concepts specifying any additive introduced to the specimen before or at the time of collection.  These additives may be introduced in order to preserve, maintain or enhance the particular nature or component of the specimen.  Used in HL7 Version 2.x messaging in the SPM and SAC segments.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Additive/Preservative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http://terminology.hl7.org/CodeSystem/v2-0371</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hl7VS-additivePreservative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specifying any additive introduced to the specimen before or at the time of collection.  These additives may be introduced in order to preserve, maintain or enhance the particular nature or component of the specimen.  Used in Version 2 messaging in the SPM segment.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Additive/Preservative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universal</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2.16.840.1.113883.12.371</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Additive/Preservative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HL7-defined table of codes specifying any additive introduced to the specimen before or at the time of collection.  These additives may be introduced in order to preserve, maintain or enhance the particular nature or component of the specimen.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HL7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SPM-6, SAC-27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1600"/>
        <w:gridCol w:w="2600"/>
        <w:gridCol w:w="800"/>
      </w:tblGrid>
      <w:tr w:rsidR="00D658F9" w:rsidTr="00D658F9">
        <w:tblPrEx>
          <w:tblCellMar>
            <w:top w:w="0" w:type="dxa"/>
            <w:bottom w:w="0" w:type="dxa"/>
          </w:tblCellMar>
        </w:tblPrEx>
        <w:trPr>
          <w:tblHeader/>
        </w:trPr>
        <w:tc>
          <w:tcPr>
            <w:tcW w:w="1000" w:type="dxa"/>
            <w:tcBorders>
              <w:bottom w:val="single" w:sz="4" w:space="0" w:color="auto"/>
            </w:tcBorders>
            <w:shd w:val="clear" w:color="auto" w:fill="E6E6E6"/>
          </w:tcPr>
          <w:p w:rsidR="00D658F9" w:rsidRDefault="00D658F9" w:rsidP="00D658F9">
            <w:pPr>
              <w:pStyle w:val="HL7TableHeader"/>
            </w:pPr>
            <w:r>
              <w:t>Value</w:t>
            </w:r>
          </w:p>
        </w:tc>
        <w:tc>
          <w:tcPr>
            <w:tcW w:w="3200" w:type="dxa"/>
            <w:tcBorders>
              <w:bottom w:val="single" w:sz="4" w:space="0" w:color="auto"/>
            </w:tcBorders>
            <w:shd w:val="clear" w:color="auto" w:fill="E6E6E6"/>
          </w:tcPr>
          <w:p w:rsidR="00D658F9" w:rsidRDefault="00D658F9" w:rsidP="00D658F9">
            <w:pPr>
              <w:pStyle w:val="HL7TableHeader"/>
            </w:pPr>
            <w:r>
              <w:t>Display Name</w:t>
            </w:r>
          </w:p>
        </w:tc>
        <w:tc>
          <w:tcPr>
            <w:tcW w:w="1600" w:type="dxa"/>
            <w:tcBorders>
              <w:bottom w:val="single" w:sz="4" w:space="0" w:color="auto"/>
            </w:tcBorders>
            <w:shd w:val="clear" w:color="auto" w:fill="E6E6E6"/>
          </w:tcPr>
          <w:p w:rsidR="00D658F9" w:rsidRDefault="00D658F9" w:rsidP="00D658F9">
            <w:pPr>
              <w:pStyle w:val="HL7TableHeader"/>
            </w:pPr>
            <w:r>
              <w:t>Definition</w:t>
            </w:r>
          </w:p>
        </w:tc>
        <w:tc>
          <w:tcPr>
            <w:tcW w:w="2600" w:type="dxa"/>
            <w:tcBorders>
              <w:bottom w:val="single" w:sz="4" w:space="0" w:color="auto"/>
            </w:tcBorders>
            <w:shd w:val="clear" w:color="auto" w:fill="E6E6E6"/>
          </w:tcPr>
          <w:p w:rsidR="00D658F9" w:rsidRDefault="00D658F9" w:rsidP="00D658F9">
            <w:pPr>
              <w:pStyle w:val="HL7TableHeader"/>
            </w:pPr>
            <w:r>
              <w:t>Comment/ Usage Note</w:t>
            </w:r>
          </w:p>
        </w:tc>
        <w:tc>
          <w:tcPr>
            <w:tcW w:w="800" w:type="dxa"/>
            <w:tcBorders>
              <w:bottom w:val="single" w:sz="4" w:space="0" w:color="auto"/>
            </w:tcBorders>
            <w:shd w:val="clear" w:color="auto" w:fill="E6E6E6"/>
          </w:tcPr>
          <w:p w:rsidR="00D658F9" w:rsidRDefault="00D658F9" w:rsidP="00D658F9">
            <w:pPr>
              <w:pStyle w:val="HL7TableHeader"/>
            </w:pPr>
            <w:r>
              <w:t>Status</w:t>
            </w:r>
          </w:p>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pPr>
              <w:pStyle w:val="HL7TableBody"/>
            </w:pPr>
            <w:r>
              <w:t>F10</w:t>
            </w:r>
          </w:p>
        </w:tc>
        <w:tc>
          <w:tcPr>
            <w:tcW w:w="3200" w:type="dxa"/>
            <w:tcBorders>
              <w:bottom w:val="single" w:sz="4" w:space="0" w:color="auto"/>
            </w:tcBorders>
            <w:shd w:val="clear" w:color="auto" w:fill="FFFFFF"/>
          </w:tcPr>
          <w:p w:rsidR="00D658F9" w:rsidRDefault="00D658F9" w:rsidP="00D658F9">
            <w:pPr>
              <w:pStyle w:val="HL7TableBody"/>
            </w:pPr>
            <w:r>
              <w:t>10% Formalin</w:t>
            </w:r>
          </w:p>
        </w:tc>
        <w:tc>
          <w:tcPr>
            <w:tcW w:w="1600" w:type="dxa"/>
            <w:tcBorders>
              <w:bottom w:val="single" w:sz="4" w:space="0" w:color="auto"/>
            </w:tcBorders>
            <w:shd w:val="clear" w:color="auto" w:fill="FFFFFF"/>
          </w:tcPr>
          <w:p w:rsidR="00D658F9" w:rsidRDefault="00D658F9" w:rsidP="00D658F9">
            <w:pPr>
              <w:pStyle w:val="HL7TableBody"/>
            </w:pPr>
          </w:p>
        </w:tc>
        <w:tc>
          <w:tcPr>
            <w:tcW w:w="2600" w:type="dxa"/>
            <w:tcBorders>
              <w:bottom w:val="single" w:sz="4" w:space="0" w:color="auto"/>
            </w:tcBorders>
            <w:shd w:val="clear" w:color="auto" w:fill="FFFFFF"/>
          </w:tcPr>
          <w:p w:rsidR="00D658F9" w:rsidRDefault="00D658F9" w:rsidP="00D658F9">
            <w:pPr>
              <w:pStyle w:val="HL7TableBody"/>
            </w:pPr>
            <w:r>
              <w:t>Tissue preservative</w:t>
            </w:r>
          </w:p>
        </w:tc>
        <w:tc>
          <w:tcPr>
            <w:tcW w:w="800" w:type="dxa"/>
            <w:tcBorders>
              <w:bottom w:val="single" w:sz="4" w:space="0" w:color="auto"/>
            </w:tcBorders>
            <w:shd w:val="clear" w:color="auto" w:fill="FFFFFF"/>
          </w:tcPr>
          <w:p w:rsidR="00D658F9" w:rsidRDefault="00D658F9" w:rsidP="00D658F9">
            <w:pPr>
              <w:pStyle w:val="HL7TableBody"/>
            </w:pPr>
          </w:p>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C32</w:t>
            </w:r>
          </w:p>
        </w:tc>
        <w:tc>
          <w:tcPr>
            <w:tcW w:w="3200" w:type="dxa"/>
            <w:tcBorders>
              <w:bottom w:val="single" w:sz="4" w:space="0" w:color="auto"/>
            </w:tcBorders>
            <w:shd w:val="clear" w:color="auto" w:fill="F3F3F3"/>
          </w:tcPr>
          <w:p w:rsidR="00D658F9" w:rsidRDefault="00D658F9" w:rsidP="00D658F9">
            <w:r>
              <w:t>3.2%  Citrate</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Blue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C38</w:t>
            </w:r>
          </w:p>
        </w:tc>
        <w:tc>
          <w:tcPr>
            <w:tcW w:w="3200" w:type="dxa"/>
            <w:tcBorders>
              <w:bottom w:val="single" w:sz="4" w:space="0" w:color="auto"/>
            </w:tcBorders>
            <w:shd w:val="clear" w:color="auto" w:fill="FFFFFF"/>
          </w:tcPr>
          <w:p w:rsidR="00D658F9" w:rsidRDefault="00D658F9" w:rsidP="00D658F9">
            <w:r>
              <w:t>3.8% Citrate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Blue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HCL6</w:t>
            </w:r>
          </w:p>
        </w:tc>
        <w:tc>
          <w:tcPr>
            <w:tcW w:w="3200" w:type="dxa"/>
            <w:tcBorders>
              <w:bottom w:val="single" w:sz="4" w:space="0" w:color="auto"/>
            </w:tcBorders>
            <w:shd w:val="clear" w:color="auto" w:fill="F3F3F3"/>
          </w:tcPr>
          <w:p w:rsidR="00D658F9" w:rsidRDefault="00D658F9" w:rsidP="00D658F9">
            <w:r>
              <w:t>6N HCL</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24 HR Urine Additive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ACDA</w:t>
            </w:r>
          </w:p>
        </w:tc>
        <w:tc>
          <w:tcPr>
            <w:tcW w:w="3200" w:type="dxa"/>
            <w:tcBorders>
              <w:bottom w:val="single" w:sz="4" w:space="0" w:color="auto"/>
            </w:tcBorders>
            <w:shd w:val="clear" w:color="auto" w:fill="FFFFFF"/>
          </w:tcPr>
          <w:p w:rsidR="00D658F9" w:rsidRDefault="00D658F9" w:rsidP="00D658F9">
            <w:r>
              <w:t>ACD Solution A</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Yellow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ACDB</w:t>
            </w:r>
          </w:p>
        </w:tc>
        <w:tc>
          <w:tcPr>
            <w:tcW w:w="3200" w:type="dxa"/>
            <w:tcBorders>
              <w:bottom w:val="single" w:sz="4" w:space="0" w:color="auto"/>
            </w:tcBorders>
            <w:shd w:val="clear" w:color="auto" w:fill="F3F3F3"/>
          </w:tcPr>
          <w:p w:rsidR="00D658F9" w:rsidRDefault="00D658F9" w:rsidP="00D658F9">
            <w:r>
              <w:t>ACD Solution B</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Yellow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ACET</w:t>
            </w:r>
          </w:p>
        </w:tc>
        <w:tc>
          <w:tcPr>
            <w:tcW w:w="3200" w:type="dxa"/>
            <w:tcBorders>
              <w:bottom w:val="single" w:sz="4" w:space="0" w:color="auto"/>
            </w:tcBorders>
            <w:shd w:val="clear" w:color="auto" w:fill="FFFFFF"/>
          </w:tcPr>
          <w:p w:rsidR="00D658F9" w:rsidRDefault="00D658F9" w:rsidP="00D658F9">
            <w:r>
              <w:t>Acetic Acid</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Urine preservative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AMIES</w:t>
            </w:r>
          </w:p>
        </w:tc>
        <w:tc>
          <w:tcPr>
            <w:tcW w:w="3200" w:type="dxa"/>
            <w:tcBorders>
              <w:bottom w:val="single" w:sz="4" w:space="0" w:color="auto"/>
            </w:tcBorders>
            <w:shd w:val="clear" w:color="auto" w:fill="F3F3F3"/>
          </w:tcPr>
          <w:p w:rsidR="00D658F9" w:rsidRDefault="00D658F9" w:rsidP="00D658F9">
            <w:r>
              <w:t>Amies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Protozoa</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HEPA</w:t>
            </w:r>
          </w:p>
        </w:tc>
        <w:tc>
          <w:tcPr>
            <w:tcW w:w="3200" w:type="dxa"/>
            <w:tcBorders>
              <w:bottom w:val="single" w:sz="4" w:space="0" w:color="auto"/>
            </w:tcBorders>
            <w:shd w:val="clear" w:color="auto" w:fill="FFFFFF"/>
          </w:tcPr>
          <w:p w:rsidR="00D658F9" w:rsidRDefault="00D658F9" w:rsidP="00D658F9">
            <w:r>
              <w:t>Ammonium heparin</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Green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BACTM</w:t>
            </w:r>
          </w:p>
        </w:tc>
        <w:tc>
          <w:tcPr>
            <w:tcW w:w="3200" w:type="dxa"/>
            <w:tcBorders>
              <w:bottom w:val="single" w:sz="4" w:space="0" w:color="auto"/>
            </w:tcBorders>
            <w:shd w:val="clear" w:color="auto" w:fill="F3F3F3"/>
          </w:tcPr>
          <w:p w:rsidR="00D658F9" w:rsidRDefault="00D658F9" w:rsidP="00D658F9">
            <w:r>
              <w:t>Bacterial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Microbiological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BOR</w:t>
            </w:r>
          </w:p>
        </w:tc>
        <w:tc>
          <w:tcPr>
            <w:tcW w:w="3200" w:type="dxa"/>
            <w:tcBorders>
              <w:bottom w:val="single" w:sz="4" w:space="0" w:color="auto"/>
            </w:tcBorders>
            <w:shd w:val="clear" w:color="auto" w:fill="FFFFFF"/>
          </w:tcPr>
          <w:p w:rsidR="00D658F9" w:rsidRDefault="00D658F9" w:rsidP="00D658F9">
            <w:r>
              <w:t>Borate Boric Acid</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24HR Urine Additive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BOUIN</w:t>
            </w:r>
          </w:p>
        </w:tc>
        <w:tc>
          <w:tcPr>
            <w:tcW w:w="3200" w:type="dxa"/>
            <w:tcBorders>
              <w:bottom w:val="single" w:sz="4" w:space="0" w:color="auto"/>
            </w:tcBorders>
            <w:shd w:val="clear" w:color="auto" w:fill="F3F3F3"/>
          </w:tcPr>
          <w:p w:rsidR="00D658F9" w:rsidRDefault="00D658F9" w:rsidP="00D658F9">
            <w:r>
              <w:t>Bouin's solution</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Tissue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BF10</w:t>
            </w:r>
          </w:p>
        </w:tc>
        <w:tc>
          <w:tcPr>
            <w:tcW w:w="3200" w:type="dxa"/>
            <w:tcBorders>
              <w:bottom w:val="single" w:sz="4" w:space="0" w:color="auto"/>
            </w:tcBorders>
            <w:shd w:val="clear" w:color="auto" w:fill="FFFFFF"/>
          </w:tcPr>
          <w:p w:rsidR="00D658F9" w:rsidRDefault="00D658F9" w:rsidP="00D658F9">
            <w:r>
              <w:t>Buffered 10% formalin</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Tissue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WEST</w:t>
            </w:r>
          </w:p>
        </w:tc>
        <w:tc>
          <w:tcPr>
            <w:tcW w:w="3200" w:type="dxa"/>
            <w:tcBorders>
              <w:bottom w:val="single" w:sz="4" w:space="0" w:color="auto"/>
            </w:tcBorders>
            <w:shd w:val="clear" w:color="auto" w:fill="F3F3F3"/>
          </w:tcPr>
          <w:p w:rsidR="00D658F9" w:rsidRDefault="00D658F9" w:rsidP="00D658F9">
            <w:r>
              <w:t>Buffered Citrate (Westergren Sedimentation Rate)</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Black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BSKM</w:t>
            </w:r>
          </w:p>
        </w:tc>
        <w:tc>
          <w:tcPr>
            <w:tcW w:w="3200" w:type="dxa"/>
            <w:tcBorders>
              <w:bottom w:val="single" w:sz="4" w:space="0" w:color="auto"/>
            </w:tcBorders>
            <w:shd w:val="clear" w:color="auto" w:fill="FFFFFF"/>
          </w:tcPr>
          <w:p w:rsidR="00D658F9" w:rsidRDefault="00D658F9" w:rsidP="00D658F9">
            <w:r>
              <w:t>Buffered skim milk</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Viral isolation</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CARS</w:t>
            </w:r>
          </w:p>
        </w:tc>
        <w:tc>
          <w:tcPr>
            <w:tcW w:w="3200" w:type="dxa"/>
            <w:tcBorders>
              <w:bottom w:val="single" w:sz="4" w:space="0" w:color="auto"/>
            </w:tcBorders>
            <w:shd w:val="clear" w:color="auto" w:fill="F3F3F3"/>
          </w:tcPr>
          <w:p w:rsidR="00D658F9" w:rsidRDefault="00D658F9" w:rsidP="00D658F9">
            <w:r>
              <w:t>Carson's Modified 10% formalin</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Tissue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CARY</w:t>
            </w:r>
          </w:p>
        </w:tc>
        <w:tc>
          <w:tcPr>
            <w:tcW w:w="3200" w:type="dxa"/>
            <w:tcBorders>
              <w:bottom w:val="single" w:sz="4" w:space="0" w:color="auto"/>
            </w:tcBorders>
            <w:shd w:val="clear" w:color="auto" w:fill="FFFFFF"/>
          </w:tcPr>
          <w:p w:rsidR="00D658F9" w:rsidRDefault="00D658F9" w:rsidP="00D658F9">
            <w:r>
              <w:t>Cary Blair Medium</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Stool Cultures</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CHLTM</w:t>
            </w:r>
          </w:p>
        </w:tc>
        <w:tc>
          <w:tcPr>
            <w:tcW w:w="3200" w:type="dxa"/>
            <w:tcBorders>
              <w:bottom w:val="single" w:sz="4" w:space="0" w:color="auto"/>
            </w:tcBorders>
            <w:shd w:val="clear" w:color="auto" w:fill="F3F3F3"/>
          </w:tcPr>
          <w:p w:rsidR="00D658F9" w:rsidRDefault="00D658F9" w:rsidP="00D658F9">
            <w:r>
              <w:t>Chlamydia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Chlamydia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CTAD</w:t>
            </w:r>
          </w:p>
        </w:tc>
        <w:tc>
          <w:tcPr>
            <w:tcW w:w="3200" w:type="dxa"/>
            <w:tcBorders>
              <w:bottom w:val="single" w:sz="4" w:space="0" w:color="auto"/>
            </w:tcBorders>
            <w:shd w:val="clear" w:color="auto" w:fill="FFFFFF"/>
          </w:tcPr>
          <w:p w:rsidR="00D658F9" w:rsidRDefault="00D658F9" w:rsidP="00D658F9">
            <w:r>
              <w:t>CTAD (this should be spelled out if not universally understood)</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Blue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ENT</w:t>
            </w:r>
          </w:p>
        </w:tc>
        <w:tc>
          <w:tcPr>
            <w:tcW w:w="3200" w:type="dxa"/>
            <w:tcBorders>
              <w:bottom w:val="single" w:sz="4" w:space="0" w:color="auto"/>
            </w:tcBorders>
            <w:shd w:val="clear" w:color="auto" w:fill="F3F3F3"/>
          </w:tcPr>
          <w:p w:rsidR="00D658F9" w:rsidRDefault="00D658F9" w:rsidP="00D658F9">
            <w:r>
              <w:t>Enteric bacteria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Bacterial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ENT+</w:t>
            </w:r>
          </w:p>
        </w:tc>
        <w:tc>
          <w:tcPr>
            <w:tcW w:w="3200" w:type="dxa"/>
            <w:tcBorders>
              <w:bottom w:val="single" w:sz="4" w:space="0" w:color="auto"/>
            </w:tcBorders>
            <w:shd w:val="clear" w:color="auto" w:fill="FFFFFF"/>
          </w:tcPr>
          <w:p w:rsidR="00D658F9" w:rsidRDefault="00D658F9" w:rsidP="00D658F9">
            <w:r>
              <w:t>Enteric plus</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Stool Cultures</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JKM</w:t>
            </w:r>
          </w:p>
        </w:tc>
        <w:tc>
          <w:tcPr>
            <w:tcW w:w="3200" w:type="dxa"/>
            <w:tcBorders>
              <w:bottom w:val="single" w:sz="4" w:space="0" w:color="auto"/>
            </w:tcBorders>
            <w:shd w:val="clear" w:color="auto" w:fill="F3F3F3"/>
          </w:tcPr>
          <w:p w:rsidR="00D658F9" w:rsidRDefault="00D658F9" w:rsidP="00D658F9">
            <w:r>
              <w:t>Jones Kendrick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Bordetella pertussis</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KARN</w:t>
            </w:r>
          </w:p>
        </w:tc>
        <w:tc>
          <w:tcPr>
            <w:tcW w:w="3200" w:type="dxa"/>
            <w:tcBorders>
              <w:bottom w:val="single" w:sz="4" w:space="0" w:color="auto"/>
            </w:tcBorders>
            <w:shd w:val="clear" w:color="auto" w:fill="FFFFFF"/>
          </w:tcPr>
          <w:p w:rsidR="00D658F9" w:rsidRDefault="00D658F9" w:rsidP="00D658F9">
            <w:r>
              <w:t>Karnovsky's fixative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Tissue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LIA</w:t>
            </w:r>
          </w:p>
        </w:tc>
        <w:tc>
          <w:tcPr>
            <w:tcW w:w="3200" w:type="dxa"/>
            <w:tcBorders>
              <w:bottom w:val="single" w:sz="4" w:space="0" w:color="auto"/>
            </w:tcBorders>
            <w:shd w:val="clear" w:color="auto" w:fill="F3F3F3"/>
          </w:tcPr>
          <w:p w:rsidR="00D658F9" w:rsidRDefault="00D658F9" w:rsidP="00D658F9">
            <w:r>
              <w:t>Lithium iodoacetate</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Gray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HEPL</w:t>
            </w:r>
          </w:p>
        </w:tc>
        <w:tc>
          <w:tcPr>
            <w:tcW w:w="3200" w:type="dxa"/>
            <w:tcBorders>
              <w:bottom w:val="single" w:sz="4" w:space="0" w:color="auto"/>
            </w:tcBorders>
            <w:shd w:val="clear" w:color="auto" w:fill="FFFFFF"/>
          </w:tcPr>
          <w:p w:rsidR="00D658F9" w:rsidRDefault="00D658F9" w:rsidP="00D658F9">
            <w:r>
              <w:t>Lithium/Li  Heparin</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Green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M4</w:t>
            </w:r>
          </w:p>
        </w:tc>
        <w:tc>
          <w:tcPr>
            <w:tcW w:w="3200" w:type="dxa"/>
            <w:tcBorders>
              <w:bottom w:val="single" w:sz="4" w:space="0" w:color="auto"/>
            </w:tcBorders>
            <w:shd w:val="clear" w:color="auto" w:fill="F3F3F3"/>
          </w:tcPr>
          <w:p w:rsidR="00D658F9" w:rsidRDefault="00D658F9" w:rsidP="00D658F9">
            <w:r>
              <w:t>M4</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Microbiological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M4RT</w:t>
            </w:r>
          </w:p>
        </w:tc>
        <w:tc>
          <w:tcPr>
            <w:tcW w:w="3200" w:type="dxa"/>
            <w:tcBorders>
              <w:bottom w:val="single" w:sz="4" w:space="0" w:color="auto"/>
            </w:tcBorders>
            <w:shd w:val="clear" w:color="auto" w:fill="FFFFFF"/>
          </w:tcPr>
          <w:p w:rsidR="00D658F9" w:rsidRDefault="00D658F9" w:rsidP="00D658F9">
            <w:r>
              <w:t>M4-RT</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Microbiological culture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M5</w:t>
            </w:r>
          </w:p>
        </w:tc>
        <w:tc>
          <w:tcPr>
            <w:tcW w:w="3200" w:type="dxa"/>
            <w:tcBorders>
              <w:bottom w:val="single" w:sz="4" w:space="0" w:color="auto"/>
            </w:tcBorders>
            <w:shd w:val="clear" w:color="auto" w:fill="F3F3F3"/>
          </w:tcPr>
          <w:p w:rsidR="00D658F9" w:rsidRDefault="00D658F9" w:rsidP="00D658F9">
            <w:r>
              <w:t>M5</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Microbiological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MICHTM</w:t>
            </w:r>
          </w:p>
        </w:tc>
        <w:tc>
          <w:tcPr>
            <w:tcW w:w="3200" w:type="dxa"/>
            <w:tcBorders>
              <w:bottom w:val="single" w:sz="4" w:space="0" w:color="auto"/>
            </w:tcBorders>
            <w:shd w:val="clear" w:color="auto" w:fill="FFFFFF"/>
          </w:tcPr>
          <w:p w:rsidR="00D658F9" w:rsidRDefault="00D658F9" w:rsidP="00D658F9">
            <w:r>
              <w:t>Michel's transport medium</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IF tests</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MMDTM</w:t>
            </w:r>
          </w:p>
        </w:tc>
        <w:tc>
          <w:tcPr>
            <w:tcW w:w="3200" w:type="dxa"/>
            <w:tcBorders>
              <w:bottom w:val="single" w:sz="4" w:space="0" w:color="auto"/>
            </w:tcBorders>
            <w:shd w:val="clear" w:color="auto" w:fill="F3F3F3"/>
          </w:tcPr>
          <w:p w:rsidR="00D658F9" w:rsidRDefault="00D658F9" w:rsidP="00D658F9">
            <w:r>
              <w:t>MMD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Immunofluorescence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HNO3</w:t>
            </w:r>
          </w:p>
        </w:tc>
        <w:tc>
          <w:tcPr>
            <w:tcW w:w="3200" w:type="dxa"/>
            <w:tcBorders>
              <w:bottom w:val="single" w:sz="4" w:space="0" w:color="auto"/>
            </w:tcBorders>
            <w:shd w:val="clear" w:color="auto" w:fill="FFFFFF"/>
          </w:tcPr>
          <w:p w:rsidR="00D658F9" w:rsidRDefault="00D658F9" w:rsidP="00D658F9">
            <w:r>
              <w:t>Nitric Acid</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Urine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NONE</w:t>
            </w:r>
          </w:p>
        </w:tc>
        <w:tc>
          <w:tcPr>
            <w:tcW w:w="3200" w:type="dxa"/>
            <w:tcBorders>
              <w:bottom w:val="single" w:sz="4" w:space="0" w:color="auto"/>
            </w:tcBorders>
            <w:shd w:val="clear" w:color="auto" w:fill="F3F3F3"/>
          </w:tcPr>
          <w:p w:rsidR="00D658F9" w:rsidRDefault="00D658F9" w:rsidP="00D658F9">
            <w:r>
              <w:t>None</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Red or Pink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PAGE</w:t>
            </w:r>
          </w:p>
        </w:tc>
        <w:tc>
          <w:tcPr>
            <w:tcW w:w="3200" w:type="dxa"/>
            <w:tcBorders>
              <w:bottom w:val="single" w:sz="4" w:space="0" w:color="auto"/>
            </w:tcBorders>
            <w:shd w:val="clear" w:color="auto" w:fill="FFFFFF"/>
          </w:tcPr>
          <w:p w:rsidR="00D658F9" w:rsidRDefault="00D658F9" w:rsidP="00D658F9">
            <w:r>
              <w:t>Pages's Saline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Acanthaoemba</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PHENOL</w:t>
            </w:r>
          </w:p>
        </w:tc>
        <w:tc>
          <w:tcPr>
            <w:tcW w:w="3200" w:type="dxa"/>
            <w:tcBorders>
              <w:bottom w:val="single" w:sz="4" w:space="0" w:color="auto"/>
            </w:tcBorders>
            <w:shd w:val="clear" w:color="auto" w:fill="F3F3F3"/>
          </w:tcPr>
          <w:p w:rsidR="00D658F9" w:rsidRDefault="00D658F9" w:rsidP="00D658F9">
            <w:r>
              <w:t>Phenol</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24 Hr Urine Additive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KOX</w:t>
            </w:r>
          </w:p>
        </w:tc>
        <w:tc>
          <w:tcPr>
            <w:tcW w:w="3200" w:type="dxa"/>
            <w:tcBorders>
              <w:bottom w:val="single" w:sz="4" w:space="0" w:color="auto"/>
            </w:tcBorders>
            <w:shd w:val="clear" w:color="auto" w:fill="FFFFFF"/>
          </w:tcPr>
          <w:p w:rsidR="00D658F9" w:rsidRDefault="00D658F9" w:rsidP="00D658F9">
            <w:r>
              <w:t>Potassium Oxalate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Gray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EDTK</w:t>
            </w:r>
          </w:p>
        </w:tc>
        <w:tc>
          <w:tcPr>
            <w:tcW w:w="3200" w:type="dxa"/>
            <w:tcBorders>
              <w:bottom w:val="single" w:sz="4" w:space="0" w:color="auto"/>
            </w:tcBorders>
            <w:shd w:val="clear" w:color="auto" w:fill="F3F3F3"/>
          </w:tcPr>
          <w:p w:rsidR="00D658F9" w:rsidRDefault="00D658F9" w:rsidP="00D658F9">
            <w:r>
              <w:t>Potassium/K EDTA</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Deprecated. Replaced by EDTK15 and EDTK75</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EDTK15</w:t>
            </w:r>
          </w:p>
        </w:tc>
        <w:tc>
          <w:tcPr>
            <w:tcW w:w="3200" w:type="dxa"/>
            <w:tcBorders>
              <w:bottom w:val="single" w:sz="4" w:space="0" w:color="auto"/>
            </w:tcBorders>
            <w:shd w:val="clear" w:color="auto" w:fill="FFFFFF"/>
          </w:tcPr>
          <w:p w:rsidR="00D658F9" w:rsidRDefault="00D658F9" w:rsidP="00D658F9">
            <w:r>
              <w:t>Potassium/K EDTA 15%</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Purple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EDTK75</w:t>
            </w:r>
          </w:p>
        </w:tc>
        <w:tc>
          <w:tcPr>
            <w:tcW w:w="3200" w:type="dxa"/>
            <w:tcBorders>
              <w:bottom w:val="single" w:sz="4" w:space="0" w:color="auto"/>
            </w:tcBorders>
            <w:shd w:val="clear" w:color="auto" w:fill="F3F3F3"/>
          </w:tcPr>
          <w:p w:rsidR="00D658F9" w:rsidRDefault="00D658F9" w:rsidP="00D658F9">
            <w:r>
              <w:t>Potassium/K EDTA 7.5%</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Purple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PVA</w:t>
            </w:r>
          </w:p>
        </w:tc>
        <w:tc>
          <w:tcPr>
            <w:tcW w:w="3200" w:type="dxa"/>
            <w:tcBorders>
              <w:bottom w:val="single" w:sz="4" w:space="0" w:color="auto"/>
            </w:tcBorders>
            <w:shd w:val="clear" w:color="auto" w:fill="FFFFFF"/>
          </w:tcPr>
          <w:p w:rsidR="00D658F9" w:rsidRDefault="00D658F9" w:rsidP="00D658F9">
            <w:r>
              <w:t>PVA (polyvinylalcohol)</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O&amp;P</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RLM</w:t>
            </w:r>
          </w:p>
        </w:tc>
        <w:tc>
          <w:tcPr>
            <w:tcW w:w="3200" w:type="dxa"/>
            <w:tcBorders>
              <w:bottom w:val="single" w:sz="4" w:space="0" w:color="auto"/>
            </w:tcBorders>
            <w:shd w:val="clear" w:color="auto" w:fill="F3F3F3"/>
          </w:tcPr>
          <w:p w:rsidR="00D658F9" w:rsidRDefault="00D658F9" w:rsidP="00D658F9">
            <w:r>
              <w:t>Reagan Lowe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Bordetella pertussis cultures</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SST</w:t>
            </w:r>
          </w:p>
        </w:tc>
        <w:tc>
          <w:tcPr>
            <w:tcW w:w="3200" w:type="dxa"/>
            <w:tcBorders>
              <w:bottom w:val="single" w:sz="4" w:space="0" w:color="auto"/>
            </w:tcBorders>
            <w:shd w:val="clear" w:color="auto" w:fill="FFFFFF"/>
          </w:tcPr>
          <w:p w:rsidR="00D658F9" w:rsidRDefault="00D658F9" w:rsidP="00D658F9">
            <w:r>
              <w:t>Serum Separator Tube (Polymer Gel)</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'Tiger'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SILICA</w:t>
            </w:r>
          </w:p>
        </w:tc>
        <w:tc>
          <w:tcPr>
            <w:tcW w:w="3200" w:type="dxa"/>
            <w:tcBorders>
              <w:bottom w:val="single" w:sz="4" w:space="0" w:color="auto"/>
            </w:tcBorders>
            <w:shd w:val="clear" w:color="auto" w:fill="F3F3F3"/>
          </w:tcPr>
          <w:p w:rsidR="00D658F9" w:rsidRDefault="00D658F9" w:rsidP="00D658F9">
            <w:r>
              <w:t>Siliceous earth, 12 mg</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Gray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NAF</w:t>
            </w:r>
          </w:p>
        </w:tc>
        <w:tc>
          <w:tcPr>
            <w:tcW w:w="3200" w:type="dxa"/>
            <w:tcBorders>
              <w:bottom w:val="single" w:sz="4" w:space="0" w:color="auto"/>
            </w:tcBorders>
            <w:shd w:val="clear" w:color="auto" w:fill="FFFFFF"/>
          </w:tcPr>
          <w:p w:rsidR="00D658F9" w:rsidRDefault="00D658F9" w:rsidP="00D658F9">
            <w:r>
              <w:t>Sodium Fluoride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Gray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FL100</w:t>
            </w:r>
          </w:p>
        </w:tc>
        <w:tc>
          <w:tcPr>
            <w:tcW w:w="3200" w:type="dxa"/>
            <w:tcBorders>
              <w:bottom w:val="single" w:sz="4" w:space="0" w:color="auto"/>
            </w:tcBorders>
            <w:shd w:val="clear" w:color="auto" w:fill="F3F3F3"/>
          </w:tcPr>
          <w:p w:rsidR="00D658F9" w:rsidRDefault="00D658F9" w:rsidP="00D658F9">
            <w:r>
              <w:t>Sodium Fluoride, 100mg</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Urine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FL10</w:t>
            </w:r>
          </w:p>
        </w:tc>
        <w:tc>
          <w:tcPr>
            <w:tcW w:w="3200" w:type="dxa"/>
            <w:tcBorders>
              <w:bottom w:val="single" w:sz="4" w:space="0" w:color="auto"/>
            </w:tcBorders>
            <w:shd w:val="clear" w:color="auto" w:fill="FFFFFF"/>
          </w:tcPr>
          <w:p w:rsidR="00D658F9" w:rsidRDefault="00D658F9" w:rsidP="00D658F9">
            <w:r>
              <w:t>Sodium Fluoride, 10mg</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Urine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NAPS</w:t>
            </w:r>
          </w:p>
        </w:tc>
        <w:tc>
          <w:tcPr>
            <w:tcW w:w="3200" w:type="dxa"/>
            <w:tcBorders>
              <w:bottom w:val="single" w:sz="4" w:space="0" w:color="auto"/>
            </w:tcBorders>
            <w:shd w:val="clear" w:color="auto" w:fill="F3F3F3"/>
          </w:tcPr>
          <w:p w:rsidR="00D658F9" w:rsidRDefault="00D658F9" w:rsidP="00D658F9">
            <w:r>
              <w:t>Sodium polyanethol sulfonate 0.35% in 0.85% sodium chloride</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Yellow (Blood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HEPN</w:t>
            </w:r>
          </w:p>
        </w:tc>
        <w:tc>
          <w:tcPr>
            <w:tcW w:w="3200" w:type="dxa"/>
            <w:tcBorders>
              <w:bottom w:val="single" w:sz="4" w:space="0" w:color="auto"/>
            </w:tcBorders>
            <w:shd w:val="clear" w:color="auto" w:fill="FFFFFF"/>
          </w:tcPr>
          <w:p w:rsidR="00D658F9" w:rsidRDefault="00D658F9" w:rsidP="00D658F9">
            <w:r>
              <w:t>Sodium/Na  Heparin</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Green top tube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EDTN</w:t>
            </w:r>
          </w:p>
        </w:tc>
        <w:tc>
          <w:tcPr>
            <w:tcW w:w="3200" w:type="dxa"/>
            <w:tcBorders>
              <w:bottom w:val="single" w:sz="4" w:space="0" w:color="auto"/>
            </w:tcBorders>
            <w:shd w:val="clear" w:color="auto" w:fill="F3F3F3"/>
          </w:tcPr>
          <w:p w:rsidR="00D658F9" w:rsidRDefault="00D658F9" w:rsidP="00D658F9">
            <w:r>
              <w:t>Sodium/Na EDTA</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Dark Blue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SPS</w:t>
            </w:r>
          </w:p>
        </w:tc>
        <w:tc>
          <w:tcPr>
            <w:tcW w:w="3200" w:type="dxa"/>
            <w:tcBorders>
              <w:bottom w:val="single" w:sz="4" w:space="0" w:color="auto"/>
            </w:tcBorders>
            <w:shd w:val="clear" w:color="auto" w:fill="FFFFFF"/>
          </w:tcPr>
          <w:p w:rsidR="00D658F9" w:rsidRDefault="00D658F9" w:rsidP="00D658F9">
            <w:r>
              <w:t>SPS(this should be spelled out if not universally understood)</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Anticoagulant w/o bacteriocidal properties</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STUTM</w:t>
            </w:r>
          </w:p>
        </w:tc>
        <w:tc>
          <w:tcPr>
            <w:tcW w:w="3200" w:type="dxa"/>
            <w:tcBorders>
              <w:bottom w:val="single" w:sz="4" w:space="0" w:color="auto"/>
            </w:tcBorders>
            <w:shd w:val="clear" w:color="auto" w:fill="F3F3F3"/>
          </w:tcPr>
          <w:p w:rsidR="00D658F9" w:rsidRDefault="00D658F9" w:rsidP="00D658F9">
            <w:r>
              <w:t>Stuart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Bacterial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THROM</w:t>
            </w:r>
          </w:p>
        </w:tc>
        <w:tc>
          <w:tcPr>
            <w:tcW w:w="3200" w:type="dxa"/>
            <w:tcBorders>
              <w:bottom w:val="single" w:sz="4" w:space="0" w:color="auto"/>
            </w:tcBorders>
            <w:shd w:val="clear" w:color="auto" w:fill="FFFFFF"/>
          </w:tcPr>
          <w:p w:rsidR="00D658F9" w:rsidRDefault="00D658F9" w:rsidP="00D658F9">
            <w:r>
              <w:t>Thrombin</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Orange or Grey/Yellow (STAT Chem)</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FDP</w:t>
            </w:r>
          </w:p>
        </w:tc>
        <w:tc>
          <w:tcPr>
            <w:tcW w:w="3200" w:type="dxa"/>
            <w:tcBorders>
              <w:bottom w:val="single" w:sz="4" w:space="0" w:color="auto"/>
            </w:tcBorders>
            <w:shd w:val="clear" w:color="auto" w:fill="F3F3F3"/>
          </w:tcPr>
          <w:p w:rsidR="00D658F9" w:rsidRDefault="00D658F9" w:rsidP="00D658F9">
            <w:r>
              <w:t>Thrombin NIH; soybean trypsin inhibitor (Fibrin Degradation Products)</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Dark Blue top tube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THYMOL</w:t>
            </w:r>
          </w:p>
        </w:tc>
        <w:tc>
          <w:tcPr>
            <w:tcW w:w="3200" w:type="dxa"/>
            <w:tcBorders>
              <w:bottom w:val="single" w:sz="4" w:space="0" w:color="auto"/>
            </w:tcBorders>
            <w:shd w:val="clear" w:color="auto" w:fill="FFFFFF"/>
          </w:tcPr>
          <w:p w:rsidR="00D658F9" w:rsidRDefault="00D658F9" w:rsidP="00D658F9">
            <w:r>
              <w:t>Thymol</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24 Hr Urine Additive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THYO</w:t>
            </w:r>
          </w:p>
        </w:tc>
        <w:tc>
          <w:tcPr>
            <w:tcW w:w="3200" w:type="dxa"/>
            <w:tcBorders>
              <w:bottom w:val="single" w:sz="4" w:space="0" w:color="auto"/>
            </w:tcBorders>
            <w:shd w:val="clear" w:color="auto" w:fill="F3F3F3"/>
          </w:tcPr>
          <w:p w:rsidR="00D658F9" w:rsidRDefault="00D658F9" w:rsidP="00D658F9">
            <w:r>
              <w:t>Thyoglycollate broth</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Bacterial Isolation</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FFFFF"/>
          </w:tcPr>
          <w:p w:rsidR="00D658F9" w:rsidRDefault="00D658F9" w:rsidP="00D658F9">
            <w:r>
              <w:t>TOLU</w:t>
            </w:r>
          </w:p>
        </w:tc>
        <w:tc>
          <w:tcPr>
            <w:tcW w:w="3200" w:type="dxa"/>
            <w:tcBorders>
              <w:bottom w:val="single" w:sz="4" w:space="0" w:color="auto"/>
            </w:tcBorders>
            <w:shd w:val="clear" w:color="auto" w:fill="FFFFFF"/>
          </w:tcPr>
          <w:p w:rsidR="00D658F9" w:rsidRDefault="00D658F9" w:rsidP="00D658F9">
            <w:r>
              <w:t>Toluene</w:t>
            </w:r>
          </w:p>
        </w:tc>
        <w:tc>
          <w:tcPr>
            <w:tcW w:w="1600" w:type="dxa"/>
            <w:tcBorders>
              <w:bottom w:val="single" w:sz="4" w:space="0" w:color="auto"/>
            </w:tcBorders>
            <w:shd w:val="clear" w:color="auto" w:fill="FFFFFF"/>
          </w:tcPr>
          <w:p w:rsidR="00D658F9" w:rsidRDefault="00D658F9" w:rsidP="00D658F9"/>
        </w:tc>
        <w:tc>
          <w:tcPr>
            <w:tcW w:w="2600" w:type="dxa"/>
            <w:tcBorders>
              <w:bottom w:val="single" w:sz="4" w:space="0" w:color="auto"/>
            </w:tcBorders>
            <w:shd w:val="clear" w:color="auto" w:fill="FFFFFF"/>
          </w:tcPr>
          <w:p w:rsidR="00D658F9" w:rsidRDefault="00D658F9" w:rsidP="00D658F9">
            <w:r>
              <w:t>24 Hr Urine Additive</w:t>
            </w:r>
          </w:p>
        </w:tc>
        <w:tc>
          <w:tcPr>
            <w:tcW w:w="800" w:type="dxa"/>
            <w:tcBorders>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000" w:type="dxa"/>
            <w:tcBorders>
              <w:bottom w:val="single" w:sz="4" w:space="0" w:color="auto"/>
            </w:tcBorders>
            <w:shd w:val="clear" w:color="auto" w:fill="F3F3F3"/>
          </w:tcPr>
          <w:p w:rsidR="00D658F9" w:rsidRDefault="00D658F9" w:rsidP="00D658F9">
            <w:r>
              <w:t>URETM</w:t>
            </w:r>
          </w:p>
        </w:tc>
        <w:tc>
          <w:tcPr>
            <w:tcW w:w="3200" w:type="dxa"/>
            <w:tcBorders>
              <w:bottom w:val="single" w:sz="4" w:space="0" w:color="auto"/>
            </w:tcBorders>
            <w:shd w:val="clear" w:color="auto" w:fill="F3F3F3"/>
          </w:tcPr>
          <w:p w:rsidR="00D658F9" w:rsidRDefault="00D658F9" w:rsidP="00D658F9">
            <w:r>
              <w:t>Ureaplasma transport medium</w:t>
            </w:r>
          </w:p>
        </w:tc>
        <w:tc>
          <w:tcPr>
            <w:tcW w:w="1600" w:type="dxa"/>
            <w:tcBorders>
              <w:bottom w:val="single" w:sz="4" w:space="0" w:color="auto"/>
            </w:tcBorders>
            <w:shd w:val="clear" w:color="auto" w:fill="F3F3F3"/>
          </w:tcPr>
          <w:p w:rsidR="00D658F9" w:rsidRDefault="00D658F9" w:rsidP="00D658F9"/>
        </w:tc>
        <w:tc>
          <w:tcPr>
            <w:tcW w:w="2600" w:type="dxa"/>
            <w:tcBorders>
              <w:bottom w:val="single" w:sz="4" w:space="0" w:color="auto"/>
            </w:tcBorders>
            <w:shd w:val="clear" w:color="auto" w:fill="F3F3F3"/>
          </w:tcPr>
          <w:p w:rsidR="00D658F9" w:rsidRDefault="00D658F9" w:rsidP="00D658F9">
            <w:r>
              <w:t>Ureaplasma culture</w:t>
            </w:r>
          </w:p>
        </w:tc>
        <w:tc>
          <w:tcPr>
            <w:tcW w:w="800" w:type="dxa"/>
            <w:tcBorders>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000" w:type="dxa"/>
            <w:shd w:val="clear" w:color="auto" w:fill="FFFFFF"/>
          </w:tcPr>
          <w:p w:rsidR="00D658F9" w:rsidRDefault="00D658F9" w:rsidP="00D658F9">
            <w:r>
              <w:t>VIRTM</w:t>
            </w:r>
          </w:p>
        </w:tc>
        <w:tc>
          <w:tcPr>
            <w:tcW w:w="3200" w:type="dxa"/>
            <w:shd w:val="clear" w:color="auto" w:fill="FFFFFF"/>
          </w:tcPr>
          <w:p w:rsidR="00D658F9" w:rsidRDefault="00D658F9" w:rsidP="00D658F9">
            <w:r>
              <w:t>Viral Transport medium</w:t>
            </w:r>
          </w:p>
        </w:tc>
        <w:tc>
          <w:tcPr>
            <w:tcW w:w="1600" w:type="dxa"/>
            <w:shd w:val="clear" w:color="auto" w:fill="FFFFFF"/>
          </w:tcPr>
          <w:p w:rsidR="00D658F9" w:rsidRDefault="00D658F9" w:rsidP="00D658F9"/>
        </w:tc>
        <w:tc>
          <w:tcPr>
            <w:tcW w:w="2600" w:type="dxa"/>
            <w:shd w:val="clear" w:color="auto" w:fill="FFFFFF"/>
          </w:tcPr>
          <w:p w:rsidR="00D658F9" w:rsidRDefault="00D658F9" w:rsidP="00D658F9">
            <w:r>
              <w:t>Virus cultures</w:t>
            </w:r>
          </w:p>
        </w:tc>
        <w:tc>
          <w:tcPr>
            <w:tcW w:w="800" w:type="dxa"/>
            <w:shd w:val="clear" w:color="auto" w:fill="FFFFFF"/>
          </w:tcPr>
          <w:p w:rsidR="00D658F9" w:rsidRDefault="00D658F9" w:rsidP="00D658F9"/>
        </w:tc>
      </w:tr>
    </w:tbl>
    <w:p w:rsidR="00D658F9" w:rsidRDefault="00D658F9" w:rsidP="00D658F9"/>
    <w:p w:rsidR="00D658F9" w:rsidRDefault="00D658F9" w:rsidP="00D658F9">
      <w:pPr>
        <w:pStyle w:val="berschrift3"/>
      </w:pPr>
      <w:r>
        <w:t>0372 - Specimen Component</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SpecimenComponent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specimen component, e.g., supernatant, sediment, etc.</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2.16.840.1.113883.18.230</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specimenComponent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specimen component, e.g., supernatant, sediment, etc.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Specimen Component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http://terminology.hl7.org/CodeSystem/v2-0372</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hl7VS-specimenComponent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specimen component, e.g., supernatant, sediment, etc.</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Specimen Component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http://terminology.hl7.org/ValueSet/v2-0372</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Specimen Component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specimen component, e.g., supernatant, sediment, etc.</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SAC-28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SUP</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Supernatant</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SED</w:t>
            </w:r>
          </w:p>
        </w:tc>
        <w:tc>
          <w:tcPr>
            <w:tcW w:w="1600" w:type="dxa"/>
            <w:tcBorders>
              <w:top w:val="single" w:sz="4" w:space="0" w:color="auto"/>
              <w:bottom w:val="single" w:sz="4" w:space="0" w:color="auto"/>
            </w:tcBorders>
            <w:shd w:val="clear" w:color="auto" w:fill="F3F3F3"/>
          </w:tcPr>
          <w:p w:rsidR="00D658F9" w:rsidRDefault="00D658F9" w:rsidP="00D658F9">
            <w:r>
              <w:t>Sediment</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BLD</w:t>
            </w:r>
          </w:p>
        </w:tc>
        <w:tc>
          <w:tcPr>
            <w:tcW w:w="1600" w:type="dxa"/>
            <w:tcBorders>
              <w:top w:val="single" w:sz="4" w:space="0" w:color="auto"/>
              <w:bottom w:val="single" w:sz="4" w:space="0" w:color="auto"/>
            </w:tcBorders>
            <w:shd w:val="clear" w:color="auto" w:fill="FFFFFF"/>
          </w:tcPr>
          <w:p w:rsidR="00D658F9" w:rsidRDefault="00D658F9" w:rsidP="00D658F9">
            <w:r>
              <w:t>Whole blood, homogeneous</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BSEP</w:t>
            </w:r>
          </w:p>
        </w:tc>
        <w:tc>
          <w:tcPr>
            <w:tcW w:w="1600" w:type="dxa"/>
            <w:tcBorders>
              <w:top w:val="single" w:sz="4" w:space="0" w:color="auto"/>
              <w:bottom w:val="single" w:sz="4" w:space="0" w:color="auto"/>
            </w:tcBorders>
            <w:shd w:val="clear" w:color="auto" w:fill="F3F3F3"/>
          </w:tcPr>
          <w:p w:rsidR="00D658F9" w:rsidRDefault="00D658F9" w:rsidP="00D658F9">
            <w:r>
              <w:t>Whole blood, separated</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PRP</w:t>
            </w:r>
          </w:p>
        </w:tc>
        <w:tc>
          <w:tcPr>
            <w:tcW w:w="1600" w:type="dxa"/>
            <w:tcBorders>
              <w:top w:val="single" w:sz="4" w:space="0" w:color="auto"/>
              <w:bottom w:val="single" w:sz="4" w:space="0" w:color="auto"/>
            </w:tcBorders>
            <w:shd w:val="clear" w:color="auto" w:fill="FFFFFF"/>
          </w:tcPr>
          <w:p w:rsidR="00D658F9" w:rsidRDefault="00D658F9" w:rsidP="00D658F9">
            <w:r>
              <w:t>Platelet rich plasma</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PPP</w:t>
            </w:r>
          </w:p>
        </w:tc>
        <w:tc>
          <w:tcPr>
            <w:tcW w:w="1600" w:type="dxa"/>
            <w:tcBorders>
              <w:top w:val="single" w:sz="4" w:space="0" w:color="auto"/>
              <w:bottom w:val="single" w:sz="4" w:space="0" w:color="auto"/>
            </w:tcBorders>
            <w:shd w:val="clear" w:color="auto" w:fill="F3F3F3"/>
          </w:tcPr>
          <w:p w:rsidR="00D658F9" w:rsidRDefault="00D658F9" w:rsidP="00D658F9">
            <w:r>
              <w:t>Platelet poor plasma</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SER</w:t>
            </w:r>
          </w:p>
        </w:tc>
        <w:tc>
          <w:tcPr>
            <w:tcW w:w="1600" w:type="dxa"/>
            <w:tcBorders>
              <w:top w:val="single" w:sz="4" w:space="0" w:color="auto"/>
              <w:bottom w:val="single" w:sz="4" w:space="0" w:color="auto"/>
            </w:tcBorders>
            <w:shd w:val="clear" w:color="auto" w:fill="FFFFFF"/>
          </w:tcPr>
          <w:p w:rsidR="00D658F9" w:rsidRDefault="00D658F9" w:rsidP="00D658F9">
            <w:r>
              <w:t>Serum, NOS (not otherwise specified)</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PLAS</w:t>
            </w:r>
          </w:p>
        </w:tc>
        <w:tc>
          <w:tcPr>
            <w:tcW w:w="1600" w:type="dxa"/>
            <w:tcBorders>
              <w:top w:val="single" w:sz="4" w:space="0" w:color="auto"/>
              <w:bottom w:val="double" w:sz="4" w:space="0" w:color="auto"/>
            </w:tcBorders>
            <w:shd w:val="clear" w:color="auto" w:fill="F3F3F3"/>
          </w:tcPr>
          <w:p w:rsidR="00D658F9" w:rsidRDefault="00D658F9" w:rsidP="00D658F9">
            <w:r>
              <w:t>Plasma, NOS (not otherwise specified)</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0373 - Treatment</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Treatment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specimen treatment performed during lab processing.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2.16.840.1.113883.18.231</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treatment</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specimen treatment performed during lab processing.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Treatment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http://terminology.hl7.org/CodeSystem/v2-0373</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hl7VS-treatment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specimen treatment performed during lab processing.</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Treatment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http://terminology.hl7.org/ValueSet/v2-0373</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2.16.840.1.113883.12.373</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Treatment</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specimen treatment performed during lab processing.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SAC-30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LDLP</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LDL Precipitation</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RECA</w:t>
            </w:r>
          </w:p>
        </w:tc>
        <w:tc>
          <w:tcPr>
            <w:tcW w:w="1600" w:type="dxa"/>
            <w:tcBorders>
              <w:top w:val="single" w:sz="4" w:space="0" w:color="auto"/>
              <w:bottom w:val="single" w:sz="4" w:space="0" w:color="auto"/>
            </w:tcBorders>
            <w:shd w:val="clear" w:color="auto" w:fill="F3F3F3"/>
          </w:tcPr>
          <w:p w:rsidR="00D658F9" w:rsidRDefault="00D658F9" w:rsidP="00D658F9">
            <w:r>
              <w:t>Recalification</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DEFB</w:t>
            </w:r>
          </w:p>
        </w:tc>
        <w:tc>
          <w:tcPr>
            <w:tcW w:w="1600" w:type="dxa"/>
            <w:tcBorders>
              <w:top w:val="single" w:sz="4" w:space="0" w:color="auto"/>
              <w:bottom w:val="single" w:sz="4" w:space="0" w:color="auto"/>
            </w:tcBorders>
            <w:shd w:val="clear" w:color="auto" w:fill="FFFFFF"/>
          </w:tcPr>
          <w:p w:rsidR="00D658F9" w:rsidRDefault="00D658F9" w:rsidP="00D658F9">
            <w:r>
              <w:t>Defibrination</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ACID</w:t>
            </w:r>
          </w:p>
        </w:tc>
        <w:tc>
          <w:tcPr>
            <w:tcW w:w="1600" w:type="dxa"/>
            <w:tcBorders>
              <w:top w:val="single" w:sz="4" w:space="0" w:color="auto"/>
              <w:bottom w:val="single" w:sz="4" w:space="0" w:color="auto"/>
            </w:tcBorders>
            <w:shd w:val="clear" w:color="auto" w:fill="F3F3F3"/>
          </w:tcPr>
          <w:p w:rsidR="00D658F9" w:rsidRDefault="00D658F9" w:rsidP="00D658F9">
            <w:r>
              <w:t>Acidification</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NEUT</w:t>
            </w:r>
          </w:p>
        </w:tc>
        <w:tc>
          <w:tcPr>
            <w:tcW w:w="1600" w:type="dxa"/>
            <w:tcBorders>
              <w:top w:val="single" w:sz="4" w:space="0" w:color="auto"/>
              <w:bottom w:val="single" w:sz="4" w:space="0" w:color="auto"/>
            </w:tcBorders>
            <w:shd w:val="clear" w:color="auto" w:fill="FFFFFF"/>
          </w:tcPr>
          <w:p w:rsidR="00D658F9" w:rsidRDefault="00D658F9" w:rsidP="00D658F9">
            <w:r>
              <w:t>Neutralization</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ALK</w:t>
            </w:r>
          </w:p>
        </w:tc>
        <w:tc>
          <w:tcPr>
            <w:tcW w:w="1600" w:type="dxa"/>
            <w:tcBorders>
              <w:top w:val="single" w:sz="4" w:space="0" w:color="auto"/>
              <w:bottom w:val="single" w:sz="4" w:space="0" w:color="auto"/>
            </w:tcBorders>
            <w:shd w:val="clear" w:color="auto" w:fill="F3F3F3"/>
          </w:tcPr>
          <w:p w:rsidR="00D658F9" w:rsidRDefault="00D658F9" w:rsidP="00D658F9">
            <w:r>
              <w:t>Alkalization</w:t>
            </w:r>
          </w:p>
        </w:tc>
        <w:tc>
          <w:tcPr>
            <w:tcW w:w="4400" w:type="dxa"/>
            <w:tcBorders>
              <w:top w:val="single" w:sz="4" w:space="0" w:color="auto"/>
              <w:bottom w:val="single" w:sz="4" w:space="0" w:color="auto"/>
            </w:tcBorders>
            <w:shd w:val="clear" w:color="auto" w:fill="F3F3F3"/>
          </w:tcPr>
          <w:p w:rsidR="00D658F9" w:rsidRDefault="00D658F9" w:rsidP="00D658F9"/>
        </w:tc>
        <w:tc>
          <w:tcPr>
            <w:tcW w:w="1200" w:type="dxa"/>
            <w:tcBorders>
              <w:top w:val="single" w:sz="4" w:space="0" w:color="auto"/>
              <w:bottom w:val="single" w:sz="4" w:space="0" w:color="auto"/>
            </w:tcBorders>
            <w:shd w:val="clear" w:color="auto" w:fill="F3F3F3"/>
          </w:tcPr>
          <w:p w:rsidR="00D658F9" w:rsidRDefault="00D658F9" w:rsidP="00D658F9"/>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FILT</w:t>
            </w:r>
          </w:p>
        </w:tc>
        <w:tc>
          <w:tcPr>
            <w:tcW w:w="1600" w:type="dxa"/>
            <w:tcBorders>
              <w:top w:val="single" w:sz="4" w:space="0" w:color="auto"/>
              <w:bottom w:val="single" w:sz="4" w:space="0" w:color="auto"/>
            </w:tcBorders>
            <w:shd w:val="clear" w:color="auto" w:fill="FFFFFF"/>
          </w:tcPr>
          <w:p w:rsidR="00D658F9" w:rsidRDefault="00D658F9" w:rsidP="00D658F9">
            <w:r>
              <w:t>Filtration</w:t>
            </w:r>
          </w:p>
        </w:tc>
        <w:tc>
          <w:tcPr>
            <w:tcW w:w="4400" w:type="dxa"/>
            <w:tcBorders>
              <w:top w:val="single" w:sz="4" w:space="0" w:color="auto"/>
              <w:bottom w:val="single" w:sz="4" w:space="0" w:color="auto"/>
            </w:tcBorders>
            <w:shd w:val="clear" w:color="auto" w:fill="FFFFFF"/>
          </w:tcPr>
          <w:p w:rsidR="00D658F9" w:rsidRDefault="00D658F9" w:rsidP="00D658F9"/>
        </w:tc>
        <w:tc>
          <w:tcPr>
            <w:tcW w:w="1200" w:type="dxa"/>
            <w:tcBorders>
              <w:top w:val="single" w:sz="4" w:space="0" w:color="auto"/>
              <w:bottom w:val="single" w:sz="4" w:space="0" w:color="auto"/>
            </w:tcBorders>
            <w:shd w:val="clear" w:color="auto" w:fill="FFFFFF"/>
          </w:tcPr>
          <w:p w:rsidR="00D658F9" w:rsidRDefault="00D658F9" w:rsidP="00D658F9"/>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UFIL</w:t>
            </w:r>
          </w:p>
        </w:tc>
        <w:tc>
          <w:tcPr>
            <w:tcW w:w="1600" w:type="dxa"/>
            <w:tcBorders>
              <w:top w:val="single" w:sz="4" w:space="0" w:color="auto"/>
              <w:bottom w:val="double" w:sz="4" w:space="0" w:color="auto"/>
            </w:tcBorders>
            <w:shd w:val="clear" w:color="auto" w:fill="F3F3F3"/>
          </w:tcPr>
          <w:p w:rsidR="00D658F9" w:rsidRDefault="00D658F9" w:rsidP="00D658F9">
            <w:r>
              <w:t>Ultrafiltration</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0374 - System Induced Contaminants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SystemInducedContaminants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specimen contaminant identifier associated with the specimen in the container.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2.16.840.1.113883.18.232</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systemInducedContaminants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specimen contaminant identifier associated with the specimen in the container.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System Induced Contaminants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http://terminology.hl7.org/CodeSystem/v2-0374</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2.16.840.1.113883.21.248</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hl7VS-systemInducedContaminants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specimen contaminant identifier associated with the specimen in the container.</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System Induced Contaminants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http://terminology.hl7.org/ValueSet/v2-0374</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example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System Induced Contaminants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specimen contaminant identifier associated with the specimen in the container.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SAC-40</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pPr>
              <w:pStyle w:val="UserTableBody"/>
            </w:pPr>
            <w:r>
              <w:t>CNTM</w:t>
            </w:r>
          </w:p>
        </w:tc>
        <w:tc>
          <w:tcPr>
            <w:tcW w:w="1600" w:type="dxa"/>
            <w:tcBorders>
              <w:top w:val="single" w:sz="4" w:space="0" w:color="auto"/>
              <w:bottom w:val="double" w:sz="4" w:space="0" w:color="auto"/>
            </w:tcBorders>
            <w:shd w:val="clear" w:color="auto" w:fill="FFFFFF"/>
          </w:tcPr>
          <w:p w:rsidR="00D658F9" w:rsidRDefault="00D658F9" w:rsidP="00D658F9">
            <w:pPr>
              <w:pStyle w:val="UserTableBody"/>
            </w:pPr>
            <w:r>
              <w:t>Present, type of contamination unspecified</w:t>
            </w:r>
          </w:p>
        </w:tc>
        <w:tc>
          <w:tcPr>
            <w:tcW w:w="4400" w:type="dxa"/>
            <w:tcBorders>
              <w:top w:val="single" w:sz="4" w:space="0" w:color="auto"/>
              <w:bottom w:val="double" w:sz="4" w:space="0" w:color="auto"/>
            </w:tcBorders>
            <w:shd w:val="clear" w:color="auto" w:fill="FFFFFF"/>
          </w:tcPr>
          <w:p w:rsidR="00D658F9" w:rsidRDefault="00D658F9" w:rsidP="00D658F9">
            <w:pPr>
              <w:pStyle w:val="UserTableBody"/>
            </w:pPr>
          </w:p>
        </w:tc>
        <w:tc>
          <w:tcPr>
            <w:tcW w:w="1200" w:type="dxa"/>
            <w:tcBorders>
              <w:top w:val="single" w:sz="4" w:space="0" w:color="auto"/>
              <w:bottom w:val="double" w:sz="4" w:space="0" w:color="auto"/>
            </w:tcBorders>
            <w:shd w:val="clear" w:color="auto" w:fill="FFFFFF"/>
          </w:tcPr>
          <w:p w:rsidR="00D658F9" w:rsidRDefault="00D658F9" w:rsidP="00D658F9">
            <w:pPr>
              <w:pStyle w:val="UserTableBody"/>
            </w:pPr>
          </w:p>
        </w:tc>
        <w:tc>
          <w:tcPr>
            <w:tcW w:w="800" w:type="dxa"/>
            <w:tcBorders>
              <w:top w:val="single" w:sz="4" w:space="0" w:color="auto"/>
              <w:bottom w:val="double" w:sz="4" w:space="0" w:color="auto"/>
            </w:tcBorders>
            <w:shd w:val="clear" w:color="auto" w:fill="FFFFFF"/>
          </w:tcPr>
          <w:p w:rsidR="00D658F9" w:rsidRDefault="00D658F9" w:rsidP="00D658F9">
            <w:pPr>
              <w:pStyle w:val="UserTableBody"/>
            </w:pPr>
          </w:p>
        </w:tc>
      </w:tr>
    </w:tbl>
    <w:p w:rsidR="00D658F9" w:rsidRDefault="00D658F9" w:rsidP="00D658F9"/>
    <w:p w:rsidR="00D658F9" w:rsidRDefault="00D658F9" w:rsidP="00D658F9">
      <w:pPr>
        <w:pStyle w:val="berschrift3"/>
      </w:pPr>
      <w:r>
        <w:t>0375 - Artificial Blood</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ArtificialBlood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artificial blood identifier associated with the specimen.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2.16.840.1.113883.18.233</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artificialBlood</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artificial blood identifier associated with the specimen.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Artificial Blood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http://terminology.hl7.org/CodeSystem/v2-0375</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2.16.840.1.113883.21.249</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hl7VS-artificialBlood</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artificial blood identifier associated with the specimen.</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Artificial Blood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http://terminology.hl7.org/ValueSet/v2-0375</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example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Artificial Blood</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artificial blood identifier associated with the specimen.</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SAC-42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SFHB</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Stromal free hemoglobin preparations</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FLUR</w:t>
            </w:r>
          </w:p>
        </w:tc>
        <w:tc>
          <w:tcPr>
            <w:tcW w:w="1600" w:type="dxa"/>
            <w:tcBorders>
              <w:top w:val="single" w:sz="4" w:space="0" w:color="auto"/>
              <w:bottom w:val="double" w:sz="4" w:space="0" w:color="auto"/>
            </w:tcBorders>
            <w:shd w:val="clear" w:color="auto" w:fill="F3F3F3"/>
          </w:tcPr>
          <w:p w:rsidR="00D658F9" w:rsidRDefault="00D658F9" w:rsidP="00D658F9">
            <w:r>
              <w:t>Fluorocarbons</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0376 - Special Handling Code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SpecialHandlingCode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describing how a specimen and/or container needs to be handled from the time of collection through the initiation of testing.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2.16.840.1.113883.18.234</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specialHandling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describing how a specimen and/or container needs to be handled from the time of collection through the initiation of testing.  Used in HL7 Version 2.x messaging in the SPM, SAC, PAC and OM4 segments.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Special Handling Code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http://terminology.hl7.org/CodeSystem/v2-0376</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2</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2.16.840.1.113883.21.250</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hl7VS-specialHandlingConsiderations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Concepts describing how a specimen and/or container needs to be handled from the time of collection through the initiation of testing.  Used in Version 2 messaging in the SPM segment.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Special Handling Code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http://terminology.hl7.org/ValueSet/v2-0376</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representative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2.16.840.1.113883.12.376</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Special Handling Code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describing how a specimen and/or container needs to be handled from the time of collection through the initiation of testing.</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SPM-15, SAC-43,  PAC-7, OM4-15</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C37</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Body temperature</w:t>
            </w: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r>
              <w:t>Critical to keep at body temperature: 36 - 38( C.</w:t>
            </w: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AMB</w:t>
            </w:r>
          </w:p>
        </w:tc>
        <w:tc>
          <w:tcPr>
            <w:tcW w:w="1600" w:type="dxa"/>
            <w:tcBorders>
              <w:top w:val="single" w:sz="4" w:space="0" w:color="auto"/>
              <w:bottom w:val="single" w:sz="4" w:space="0" w:color="auto"/>
            </w:tcBorders>
            <w:shd w:val="clear" w:color="auto" w:fill="F3F3F3"/>
          </w:tcPr>
          <w:p w:rsidR="00D658F9" w:rsidRDefault="00D658F9" w:rsidP="00D658F9">
            <w:r>
              <w:t>Ambient temperature</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CAMB</w:t>
            </w:r>
          </w:p>
        </w:tc>
        <w:tc>
          <w:tcPr>
            <w:tcW w:w="1600" w:type="dxa"/>
            <w:tcBorders>
              <w:top w:val="single" w:sz="4" w:space="0" w:color="auto"/>
              <w:bottom w:val="single" w:sz="4" w:space="0" w:color="auto"/>
            </w:tcBorders>
            <w:shd w:val="clear" w:color="auto" w:fill="FFFFFF"/>
          </w:tcPr>
          <w:p w:rsidR="00D658F9" w:rsidRDefault="00D658F9" w:rsidP="00D658F9">
            <w:r>
              <w:t>Critical ambient temperature</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Critical ambient - must not be refrigerated or frozen.</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REF</w:t>
            </w:r>
          </w:p>
        </w:tc>
        <w:tc>
          <w:tcPr>
            <w:tcW w:w="1600" w:type="dxa"/>
            <w:tcBorders>
              <w:top w:val="single" w:sz="4" w:space="0" w:color="auto"/>
              <w:bottom w:val="single" w:sz="4" w:space="0" w:color="auto"/>
            </w:tcBorders>
            <w:shd w:val="clear" w:color="auto" w:fill="F3F3F3"/>
          </w:tcPr>
          <w:p w:rsidR="00D658F9" w:rsidRDefault="00D658F9" w:rsidP="00D658F9">
            <w:r>
              <w:t>Refrigerated temperature</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Keep at refrigerated temperature: 4-8( C. Accidental warming or freezing is of little consequence</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CREF</w:t>
            </w:r>
          </w:p>
        </w:tc>
        <w:tc>
          <w:tcPr>
            <w:tcW w:w="1600" w:type="dxa"/>
            <w:tcBorders>
              <w:top w:val="single" w:sz="4" w:space="0" w:color="auto"/>
              <w:bottom w:val="single" w:sz="4" w:space="0" w:color="auto"/>
            </w:tcBorders>
            <w:shd w:val="clear" w:color="auto" w:fill="FFFFFF"/>
          </w:tcPr>
          <w:p w:rsidR="00D658F9" w:rsidRDefault="00D658F9" w:rsidP="00D658F9">
            <w:r>
              <w:t>Critical refrigerated temperature</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Critical refrigerated -  must not be allowed to freeze or warm until immediately prior to testing</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FRZ</w:t>
            </w:r>
          </w:p>
        </w:tc>
        <w:tc>
          <w:tcPr>
            <w:tcW w:w="1600" w:type="dxa"/>
            <w:tcBorders>
              <w:top w:val="single" w:sz="4" w:space="0" w:color="auto"/>
              <w:bottom w:val="single" w:sz="4" w:space="0" w:color="auto"/>
            </w:tcBorders>
            <w:shd w:val="clear" w:color="auto" w:fill="F3F3F3"/>
          </w:tcPr>
          <w:p w:rsidR="00D658F9" w:rsidRDefault="00D658F9" w:rsidP="00D658F9">
            <w:r>
              <w:t>Frozen temperature</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Keep at frozen temperature: -4( C. Accidental thawing is of little consequence</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CFRZ</w:t>
            </w:r>
          </w:p>
        </w:tc>
        <w:tc>
          <w:tcPr>
            <w:tcW w:w="1600" w:type="dxa"/>
            <w:tcBorders>
              <w:top w:val="single" w:sz="4" w:space="0" w:color="auto"/>
              <w:bottom w:val="single" w:sz="4" w:space="0" w:color="auto"/>
            </w:tcBorders>
            <w:shd w:val="clear" w:color="auto" w:fill="FFFFFF"/>
          </w:tcPr>
          <w:p w:rsidR="00D658F9" w:rsidRDefault="00D658F9" w:rsidP="00D658F9">
            <w:r>
              <w:t>Critical frozen temperature</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Critical frozen - must not be allowed to thaw until immediately prior to testing</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DFRZ</w:t>
            </w:r>
          </w:p>
        </w:tc>
        <w:tc>
          <w:tcPr>
            <w:tcW w:w="1600" w:type="dxa"/>
            <w:tcBorders>
              <w:top w:val="single" w:sz="4" w:space="0" w:color="auto"/>
              <w:bottom w:val="single" w:sz="4" w:space="0" w:color="auto"/>
            </w:tcBorders>
            <w:shd w:val="clear" w:color="auto" w:fill="F3F3F3"/>
          </w:tcPr>
          <w:p w:rsidR="00D658F9" w:rsidRDefault="00D658F9" w:rsidP="00D658F9">
            <w:r>
              <w:t>Deep frozen</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Deep frozen: -16 to -20( C.</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UFRZ</w:t>
            </w:r>
          </w:p>
        </w:tc>
        <w:tc>
          <w:tcPr>
            <w:tcW w:w="1600" w:type="dxa"/>
            <w:tcBorders>
              <w:top w:val="single" w:sz="4" w:space="0" w:color="auto"/>
              <w:bottom w:val="single" w:sz="4" w:space="0" w:color="auto"/>
            </w:tcBorders>
            <w:shd w:val="clear" w:color="auto" w:fill="FFFFFF"/>
          </w:tcPr>
          <w:p w:rsidR="00D658F9" w:rsidRDefault="00D658F9" w:rsidP="00D658F9">
            <w:r>
              <w:t>Ultra frozen</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Ultra cold frozen: ~ -75 to -85( C. (ultra cold freezer is typically at temperature of dry ice).</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NTR</w:t>
            </w:r>
          </w:p>
        </w:tc>
        <w:tc>
          <w:tcPr>
            <w:tcW w:w="1600" w:type="dxa"/>
            <w:tcBorders>
              <w:top w:val="single" w:sz="4" w:space="0" w:color="auto"/>
              <w:bottom w:val="single" w:sz="4" w:space="0" w:color="auto"/>
            </w:tcBorders>
            <w:shd w:val="clear" w:color="auto" w:fill="F3F3F3"/>
          </w:tcPr>
          <w:p w:rsidR="00D658F9" w:rsidRDefault="00D658F9" w:rsidP="00D658F9">
            <w:r>
              <w:t>Liquid nitrogen</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Keep in liquid nitrogen.</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PRTL</w:t>
            </w:r>
          </w:p>
        </w:tc>
        <w:tc>
          <w:tcPr>
            <w:tcW w:w="1600" w:type="dxa"/>
            <w:tcBorders>
              <w:top w:val="single" w:sz="4" w:space="0" w:color="auto"/>
              <w:bottom w:val="single" w:sz="4" w:space="0" w:color="auto"/>
            </w:tcBorders>
            <w:shd w:val="clear" w:color="auto" w:fill="FFFFFF"/>
          </w:tcPr>
          <w:p w:rsidR="00D658F9" w:rsidRDefault="00D658F9" w:rsidP="00D658F9">
            <w:r>
              <w:t>Protect from light</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Protect from light (e.g., wrap in aluminum foil).</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CATM</w:t>
            </w:r>
          </w:p>
        </w:tc>
        <w:tc>
          <w:tcPr>
            <w:tcW w:w="1600" w:type="dxa"/>
            <w:tcBorders>
              <w:top w:val="single" w:sz="4" w:space="0" w:color="auto"/>
              <w:bottom w:val="single" w:sz="4" w:space="0" w:color="auto"/>
            </w:tcBorders>
            <w:shd w:val="clear" w:color="auto" w:fill="F3F3F3"/>
          </w:tcPr>
          <w:p w:rsidR="00D658F9" w:rsidRDefault="00D658F9" w:rsidP="00D658F9">
            <w:r>
              <w:t>Protect from air</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Critical. Do not expose to atmosphere. Do not uncap.</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DRY</w:t>
            </w:r>
          </w:p>
        </w:tc>
        <w:tc>
          <w:tcPr>
            <w:tcW w:w="1600" w:type="dxa"/>
            <w:tcBorders>
              <w:top w:val="single" w:sz="4" w:space="0" w:color="auto"/>
              <w:bottom w:val="single" w:sz="4" w:space="0" w:color="auto"/>
            </w:tcBorders>
            <w:shd w:val="clear" w:color="auto" w:fill="FFFFFF"/>
          </w:tcPr>
          <w:p w:rsidR="00D658F9" w:rsidRDefault="00D658F9" w:rsidP="00D658F9">
            <w:r>
              <w:t>Dry</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Keep in a dry environment.</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PSO</w:t>
            </w:r>
          </w:p>
        </w:tc>
        <w:tc>
          <w:tcPr>
            <w:tcW w:w="1600" w:type="dxa"/>
            <w:tcBorders>
              <w:top w:val="single" w:sz="4" w:space="0" w:color="auto"/>
              <w:bottom w:val="single" w:sz="4" w:space="0" w:color="auto"/>
            </w:tcBorders>
            <w:shd w:val="clear" w:color="auto" w:fill="F3F3F3"/>
          </w:tcPr>
          <w:p w:rsidR="00D658F9" w:rsidRDefault="00D658F9" w:rsidP="00D658F9">
            <w:r>
              <w:t>No shock</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Protect from shock.</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r>
              <w:t>PSA</w:t>
            </w:r>
          </w:p>
        </w:tc>
        <w:tc>
          <w:tcPr>
            <w:tcW w:w="1600" w:type="dxa"/>
            <w:tcBorders>
              <w:top w:val="single" w:sz="4" w:space="0" w:color="auto"/>
              <w:bottom w:val="single" w:sz="4" w:space="0" w:color="auto"/>
            </w:tcBorders>
            <w:shd w:val="clear" w:color="auto" w:fill="FFFFFF"/>
          </w:tcPr>
          <w:p w:rsidR="00D658F9" w:rsidRDefault="00D658F9" w:rsidP="00D658F9">
            <w:r>
              <w:t>Do not shake</w:t>
            </w:r>
          </w:p>
        </w:tc>
        <w:tc>
          <w:tcPr>
            <w:tcW w:w="1200" w:type="dxa"/>
            <w:tcBorders>
              <w:top w:val="single" w:sz="4" w:space="0" w:color="auto"/>
              <w:bottom w:val="single" w:sz="4" w:space="0" w:color="auto"/>
            </w:tcBorders>
            <w:shd w:val="clear" w:color="auto" w:fill="FFFFFF"/>
          </w:tcPr>
          <w:p w:rsidR="00D658F9" w:rsidRDefault="00D658F9" w:rsidP="00D658F9"/>
        </w:tc>
        <w:tc>
          <w:tcPr>
            <w:tcW w:w="4400" w:type="dxa"/>
            <w:tcBorders>
              <w:top w:val="single" w:sz="4" w:space="0" w:color="auto"/>
              <w:bottom w:val="single" w:sz="4" w:space="0" w:color="auto"/>
            </w:tcBorders>
            <w:shd w:val="clear" w:color="auto" w:fill="FFFFFF"/>
          </w:tcPr>
          <w:p w:rsidR="00D658F9" w:rsidRDefault="00D658F9" w:rsidP="00D658F9">
            <w:r>
              <w:t>Do not shake.</w:t>
            </w:r>
          </w:p>
        </w:tc>
        <w:tc>
          <w:tcPr>
            <w:tcW w:w="800" w:type="dxa"/>
            <w:tcBorders>
              <w:top w:val="single" w:sz="4" w:space="0" w:color="auto"/>
              <w:bottom w:val="single" w:sz="4" w:space="0" w:color="auto"/>
            </w:tcBorders>
            <w:shd w:val="clear" w:color="auto" w:fill="FFFFFF"/>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3F3F3"/>
          </w:tcPr>
          <w:p w:rsidR="00D658F9" w:rsidRDefault="00D658F9" w:rsidP="00D658F9">
            <w:r>
              <w:t>UPR</w:t>
            </w:r>
          </w:p>
        </w:tc>
        <w:tc>
          <w:tcPr>
            <w:tcW w:w="1600" w:type="dxa"/>
            <w:tcBorders>
              <w:top w:val="single" w:sz="4" w:space="0" w:color="auto"/>
              <w:bottom w:val="single" w:sz="4" w:space="0" w:color="auto"/>
            </w:tcBorders>
            <w:shd w:val="clear" w:color="auto" w:fill="F3F3F3"/>
          </w:tcPr>
          <w:p w:rsidR="00D658F9" w:rsidRDefault="00D658F9" w:rsidP="00D658F9">
            <w:r>
              <w:t>Upright</w:t>
            </w:r>
          </w:p>
        </w:tc>
        <w:tc>
          <w:tcPr>
            <w:tcW w:w="1200" w:type="dxa"/>
            <w:tcBorders>
              <w:top w:val="single" w:sz="4" w:space="0" w:color="auto"/>
              <w:bottom w:val="single" w:sz="4" w:space="0" w:color="auto"/>
            </w:tcBorders>
            <w:shd w:val="clear" w:color="auto" w:fill="F3F3F3"/>
          </w:tcPr>
          <w:p w:rsidR="00D658F9" w:rsidRDefault="00D658F9" w:rsidP="00D658F9"/>
        </w:tc>
        <w:tc>
          <w:tcPr>
            <w:tcW w:w="4400" w:type="dxa"/>
            <w:tcBorders>
              <w:top w:val="single" w:sz="4" w:space="0" w:color="auto"/>
              <w:bottom w:val="single" w:sz="4" w:space="0" w:color="auto"/>
            </w:tcBorders>
            <w:shd w:val="clear" w:color="auto" w:fill="F3F3F3"/>
          </w:tcPr>
          <w:p w:rsidR="00D658F9" w:rsidRDefault="00D658F9" w:rsidP="00D658F9">
            <w:r>
              <w:t>Keep upright. Do not turn upside down.</w:t>
            </w:r>
          </w:p>
        </w:tc>
        <w:tc>
          <w:tcPr>
            <w:tcW w:w="800" w:type="dxa"/>
            <w:tcBorders>
              <w:top w:val="single" w:sz="4" w:space="0" w:color="auto"/>
              <w:bottom w:val="single" w:sz="4" w:space="0" w:color="auto"/>
            </w:tcBorders>
            <w:shd w:val="clear" w:color="auto" w:fill="F3F3F3"/>
          </w:tcPr>
          <w:p w:rsidR="00D658F9" w:rsidRDefault="00D658F9" w:rsidP="00D658F9"/>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FFFFF"/>
          </w:tcPr>
          <w:p w:rsidR="00D658F9" w:rsidRDefault="00D658F9" w:rsidP="00D658F9">
            <w:r>
              <w:t>MTLF</w:t>
            </w:r>
          </w:p>
        </w:tc>
        <w:tc>
          <w:tcPr>
            <w:tcW w:w="1600" w:type="dxa"/>
            <w:tcBorders>
              <w:top w:val="single" w:sz="4" w:space="0" w:color="auto"/>
              <w:bottom w:val="double" w:sz="4" w:space="0" w:color="auto"/>
            </w:tcBorders>
            <w:shd w:val="clear" w:color="auto" w:fill="FFFFFF"/>
          </w:tcPr>
          <w:p w:rsidR="00D658F9" w:rsidRDefault="00D658F9" w:rsidP="00D658F9">
            <w:r>
              <w:t>Metal Free</w:t>
            </w:r>
          </w:p>
        </w:tc>
        <w:tc>
          <w:tcPr>
            <w:tcW w:w="1200" w:type="dxa"/>
            <w:tcBorders>
              <w:top w:val="single" w:sz="4" w:space="0" w:color="auto"/>
              <w:bottom w:val="double" w:sz="4" w:space="0" w:color="auto"/>
            </w:tcBorders>
            <w:shd w:val="clear" w:color="auto" w:fill="FFFFFF"/>
          </w:tcPr>
          <w:p w:rsidR="00D658F9" w:rsidRDefault="00D658F9" w:rsidP="00D658F9"/>
        </w:tc>
        <w:tc>
          <w:tcPr>
            <w:tcW w:w="4400" w:type="dxa"/>
            <w:tcBorders>
              <w:top w:val="single" w:sz="4" w:space="0" w:color="auto"/>
              <w:bottom w:val="double" w:sz="4" w:space="0" w:color="auto"/>
            </w:tcBorders>
            <w:shd w:val="clear" w:color="auto" w:fill="FFFFFF"/>
          </w:tcPr>
          <w:p w:rsidR="00D658F9" w:rsidRDefault="00D658F9" w:rsidP="00D658F9">
            <w:r>
              <w:t>Container is free of heavy metals including lead.</w:t>
            </w:r>
          </w:p>
        </w:tc>
        <w:tc>
          <w:tcPr>
            <w:tcW w:w="800" w:type="dxa"/>
            <w:tcBorders>
              <w:top w:val="single" w:sz="4" w:space="0" w:color="auto"/>
              <w:bottom w:val="double" w:sz="4" w:space="0" w:color="auto"/>
            </w:tcBorders>
            <w:shd w:val="clear" w:color="auto" w:fill="FFFFFF"/>
          </w:tcPr>
          <w:p w:rsidR="00D658F9" w:rsidRDefault="00D658F9" w:rsidP="00D658F9"/>
        </w:tc>
      </w:tr>
    </w:tbl>
    <w:p w:rsidR="00D658F9" w:rsidRDefault="00D658F9" w:rsidP="00D658F9"/>
    <w:p w:rsidR="00D658F9" w:rsidRDefault="00D658F9" w:rsidP="00D658F9">
      <w:pPr>
        <w:pStyle w:val="berschrift3"/>
      </w:pPr>
      <w:r>
        <w:t>0377 - Other Environmental Factors</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OtherEnvironmentalFactors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the other environmental factors associated with the specimen in a specific container, e.g., atmospheric exposure.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no</w:t>
            </w:r>
          </w:p>
        </w:tc>
      </w:tr>
    </w:tbl>
    <w:p w:rsidR="00D658F9" w:rsidRDefault="00D658F9" w:rsidP="00D658F9"/>
    <w:p w:rsidR="00D658F9" w:rsidRDefault="00D658F9" w:rsidP="00D658F9">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Code System OID</w:t>
            </w:r>
          </w:p>
        </w:tc>
        <w:tc>
          <w:tcPr>
            <w:tcW w:w="7200" w:type="dxa"/>
            <w:shd w:val="clear" w:color="auto" w:fill="auto"/>
          </w:tcPr>
          <w:p w:rsidR="00D658F9" w:rsidRDefault="00D658F9" w:rsidP="00D658F9">
            <w:pPr>
              <w:pStyle w:val="OtherTableBody"/>
            </w:pPr>
            <w:r>
              <w:t>2.16.840.1.113883.18.235</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SymbolicName</w:t>
            </w:r>
          </w:p>
        </w:tc>
        <w:tc>
          <w:tcPr>
            <w:tcW w:w="7200" w:type="dxa"/>
            <w:shd w:val="clear" w:color="auto" w:fill="auto"/>
          </w:tcPr>
          <w:p w:rsidR="00D658F9" w:rsidRDefault="00D658F9" w:rsidP="00D658F9">
            <w:pPr>
              <w:pStyle w:val="OtherTableBody"/>
            </w:pPr>
            <w:r>
              <w:t>environmentalFactors</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Description</w:t>
            </w:r>
          </w:p>
        </w:tc>
        <w:tc>
          <w:tcPr>
            <w:tcW w:w="7200" w:type="dxa"/>
            <w:shd w:val="clear" w:color="auto" w:fill="auto"/>
          </w:tcPr>
          <w:p w:rsidR="00D658F9" w:rsidRDefault="00D658F9" w:rsidP="00D658F9">
            <w:pPr>
              <w:pStyle w:val="OtherTableBody"/>
            </w:pPr>
            <w:r>
              <w:t>Code system of concepts that identify the other environmental factors associated with the specimen in a specific container, e.g., atmospheric exposure.  Used in the Interaction Specimen Container Detail (SAC) segment in HL7 Version 2.x messaging.</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Full Name</w:t>
            </w:r>
          </w:p>
        </w:tc>
        <w:tc>
          <w:tcPr>
            <w:tcW w:w="7200" w:type="dxa"/>
            <w:shd w:val="clear" w:color="auto" w:fill="auto"/>
          </w:tcPr>
          <w:p w:rsidR="00D658F9" w:rsidRDefault="00D658F9" w:rsidP="00D658F9">
            <w:pPr>
              <w:pStyle w:val="OtherTableBody"/>
            </w:pPr>
            <w:r>
              <w:t>Other Environmental Factors Code System</w:t>
            </w:r>
          </w:p>
        </w:tc>
      </w:tr>
      <w:tr w:rsidR="00D658F9" w:rsidTr="00D658F9">
        <w:tblPrEx>
          <w:tblCellMar>
            <w:top w:w="0" w:type="dxa"/>
            <w:bottom w:w="0" w:type="dxa"/>
          </w:tblCellMar>
        </w:tblPrEx>
        <w:tc>
          <w:tcPr>
            <w:tcW w:w="2000" w:type="dxa"/>
            <w:shd w:val="clear" w:color="auto" w:fill="F3F3F3"/>
          </w:tcPr>
          <w:p w:rsidR="00D658F9" w:rsidRDefault="00D658F9" w:rsidP="00D658F9">
            <w:pPr>
              <w:pStyle w:val="OtherTableHeader"/>
            </w:pPr>
            <w:r>
              <w:t>UTG URL</w:t>
            </w:r>
          </w:p>
        </w:tc>
        <w:tc>
          <w:tcPr>
            <w:tcW w:w="7200" w:type="dxa"/>
            <w:shd w:val="clear" w:color="auto" w:fill="auto"/>
          </w:tcPr>
          <w:p w:rsidR="00D658F9" w:rsidRDefault="00D658F9" w:rsidP="00D658F9">
            <w:pPr>
              <w:pStyle w:val="OtherTableBody"/>
            </w:pPr>
            <w:r>
              <w:t>http://terminology.hl7.org/CodeSystem/v2-0377</w:t>
            </w:r>
          </w:p>
        </w:tc>
      </w:tr>
    </w:tbl>
    <w:p w:rsidR="00D658F9" w:rsidRDefault="00D658F9" w:rsidP="00D658F9"/>
    <w:p w:rsidR="00D658F9" w:rsidRDefault="00D658F9" w:rsidP="00D658F9">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Effective Date</w:t>
            </w:r>
          </w:p>
        </w:tc>
        <w:tc>
          <w:tcPr>
            <w:tcW w:w="1400" w:type="dxa"/>
            <w:shd w:val="clear" w:color="auto" w:fill="auto"/>
          </w:tcPr>
          <w:p w:rsidR="00D658F9" w:rsidRDefault="00D658F9" w:rsidP="00D658F9">
            <w:pPr>
              <w:pStyle w:val="OtherTableBody"/>
            </w:pPr>
            <w:r>
              <w:t>01.11.2000</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Version</w:t>
            </w:r>
          </w:p>
        </w:tc>
        <w:tc>
          <w:tcPr>
            <w:tcW w:w="1400" w:type="dxa"/>
            <w:shd w:val="clear" w:color="auto" w:fill="auto"/>
          </w:tcPr>
          <w:p w:rsidR="00D658F9" w:rsidRDefault="00D658F9" w:rsidP="00D658F9">
            <w:pPr>
              <w:pStyle w:val="OtherTableBody"/>
            </w:pPr>
            <w:r>
              <w:t>1</w:t>
            </w:r>
          </w:p>
        </w:tc>
      </w:tr>
      <w:tr w:rsidR="00D658F9" w:rsidTr="00D658F9">
        <w:tblPrEx>
          <w:tblCellMar>
            <w:top w:w="0" w:type="dxa"/>
            <w:bottom w:w="0" w:type="dxa"/>
          </w:tblCellMar>
        </w:tblPrEx>
        <w:tc>
          <w:tcPr>
            <w:tcW w:w="2400" w:type="dxa"/>
            <w:shd w:val="clear" w:color="auto" w:fill="F3F3F3"/>
          </w:tcPr>
          <w:p w:rsidR="00D658F9" w:rsidRDefault="00D658F9" w:rsidP="00D658F9">
            <w:pPr>
              <w:pStyle w:val="OtherTableHeader"/>
            </w:pPr>
            <w:r>
              <w:t>HL7 Version Introduced</w:t>
            </w:r>
          </w:p>
        </w:tc>
        <w:tc>
          <w:tcPr>
            <w:tcW w:w="14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Value Set OID</w:t>
            </w:r>
          </w:p>
        </w:tc>
        <w:tc>
          <w:tcPr>
            <w:tcW w:w="6400" w:type="dxa"/>
            <w:shd w:val="clear" w:color="auto" w:fill="auto"/>
          </w:tcPr>
          <w:p w:rsidR="00D658F9" w:rsidRDefault="00D658F9" w:rsidP="00D658F9">
            <w:pPr>
              <w:pStyle w:val="OtherTableBody"/>
            </w:pPr>
            <w:r>
              <w:t>2.16.840.1.113883.21.251</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SymbolicName</w:t>
            </w:r>
          </w:p>
        </w:tc>
        <w:tc>
          <w:tcPr>
            <w:tcW w:w="6400" w:type="dxa"/>
            <w:shd w:val="clear" w:color="auto" w:fill="auto"/>
          </w:tcPr>
          <w:p w:rsidR="00D658F9" w:rsidRDefault="00D658F9" w:rsidP="00D658F9">
            <w:pPr>
              <w:pStyle w:val="OtherTableBody"/>
            </w:pPr>
            <w:r>
              <w:t>hl7VS-otherEnvironmentalFactors</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Description</w:t>
            </w:r>
          </w:p>
        </w:tc>
        <w:tc>
          <w:tcPr>
            <w:tcW w:w="6400" w:type="dxa"/>
            <w:shd w:val="clear" w:color="auto" w:fill="auto"/>
          </w:tcPr>
          <w:p w:rsidR="00D658F9" w:rsidRDefault="00D658F9" w:rsidP="00D658F9">
            <w:pPr>
              <w:pStyle w:val="OtherTableBody"/>
            </w:pPr>
            <w:r>
              <w:t>Value Set of codes that identify the other environmental factors associated with the specimen in a specific container, e.g., atmospheric exposure.</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Full Name</w:t>
            </w:r>
          </w:p>
        </w:tc>
        <w:tc>
          <w:tcPr>
            <w:tcW w:w="6400" w:type="dxa"/>
            <w:shd w:val="clear" w:color="auto" w:fill="auto"/>
          </w:tcPr>
          <w:p w:rsidR="00D658F9" w:rsidRDefault="00D658F9" w:rsidP="00D658F9">
            <w:pPr>
              <w:pStyle w:val="OtherTableBody"/>
            </w:pPr>
            <w:r>
              <w:t>Other Environmental Factors Value Set</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UTG URL</w:t>
            </w:r>
          </w:p>
        </w:tc>
        <w:tc>
          <w:tcPr>
            <w:tcW w:w="6400" w:type="dxa"/>
            <w:shd w:val="clear" w:color="auto" w:fill="auto"/>
          </w:tcPr>
          <w:p w:rsidR="00D658F9" w:rsidRDefault="00D658F9" w:rsidP="00D658F9">
            <w:pPr>
              <w:pStyle w:val="OtherTableBody"/>
            </w:pPr>
            <w:r>
              <w:t>http://terminology.hl7.org/ValueSet/v2-0377</w:t>
            </w:r>
          </w:p>
        </w:tc>
      </w:tr>
      <w:tr w:rsidR="00D658F9" w:rsidTr="00D658F9">
        <w:tblPrEx>
          <w:tblCellMar>
            <w:top w:w="0" w:type="dxa"/>
            <w:bottom w:w="0" w:type="dxa"/>
          </w:tblCellMar>
        </w:tblPrEx>
        <w:tc>
          <w:tcPr>
            <w:tcW w:w="2800" w:type="dxa"/>
            <w:shd w:val="clear" w:color="auto" w:fill="F3F3F3"/>
          </w:tcPr>
          <w:p w:rsidR="00D658F9" w:rsidRDefault="00D658F9" w:rsidP="00D658F9">
            <w:pPr>
              <w:pStyle w:val="OtherTableHeader"/>
            </w:pPr>
            <w:r>
              <w:t>Content Logical Definition</w:t>
            </w:r>
          </w:p>
        </w:tc>
        <w:tc>
          <w:tcPr>
            <w:tcW w:w="6400" w:type="dxa"/>
            <w:shd w:val="clear" w:color="auto" w:fill="auto"/>
          </w:tcPr>
          <w:p w:rsidR="00D658F9" w:rsidRDefault="00D658F9" w:rsidP="00D658F9">
            <w:pPr>
              <w:pStyle w:val="OtherTableBody"/>
            </w:pPr>
            <w:r>
              <w:t>all codes</w:t>
            </w:r>
          </w:p>
        </w:tc>
      </w:tr>
    </w:tbl>
    <w:p w:rsidR="00D658F9" w:rsidRDefault="00D658F9" w:rsidP="00D658F9"/>
    <w:p w:rsidR="00D658F9" w:rsidRDefault="00D658F9" w:rsidP="00D658F9">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658F9" w:rsidTr="00D658F9">
        <w:tblPrEx>
          <w:tblCellMar>
            <w:top w:w="0" w:type="dxa"/>
            <w:bottom w:w="0" w:type="dxa"/>
          </w:tblCellMar>
        </w:tblPrEx>
        <w:tc>
          <w:tcPr>
            <w:tcW w:w="1800" w:type="dxa"/>
            <w:shd w:val="clear" w:color="auto" w:fill="F3F3F3"/>
          </w:tcPr>
          <w:p w:rsidR="00D658F9" w:rsidRDefault="00D658F9" w:rsidP="00D658F9">
            <w:pPr>
              <w:pStyle w:val="OtherTableHeader"/>
            </w:pPr>
            <w:r>
              <w:t>Realm</w:t>
            </w:r>
          </w:p>
        </w:tc>
        <w:tc>
          <w:tcPr>
            <w:tcW w:w="2400" w:type="dxa"/>
            <w:shd w:val="clear" w:color="auto" w:fill="auto"/>
          </w:tcPr>
          <w:p w:rsidR="00D658F9" w:rsidRDefault="00D658F9" w:rsidP="00D658F9">
            <w:pPr>
              <w:pStyle w:val="OtherTableBody"/>
            </w:pPr>
            <w:r>
              <w:t>example</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2.16.840.1.113883.12.377</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Other Environmental Factors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the other environmental factors associated with the specimen in a specific container, e.g., atmospheric exposure.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SAC-44</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Subheading"/>
      </w:pPr>
      <w:r>
        <w:t>Table 0377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D658F9" w:rsidTr="00D658F9">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D658F9" w:rsidRDefault="00D658F9" w:rsidP="00D658F9">
            <w:pPr>
              <w:pStyle w:val="UserTableHeader"/>
            </w:pPr>
            <w:r>
              <w:t>Value</w:t>
            </w:r>
          </w:p>
        </w:tc>
        <w:tc>
          <w:tcPr>
            <w:tcW w:w="1600" w:type="dxa"/>
            <w:tcBorders>
              <w:top w:val="double" w:sz="4" w:space="0" w:color="auto"/>
              <w:bottom w:val="single" w:sz="4" w:space="0" w:color="auto"/>
            </w:tcBorders>
            <w:shd w:val="clear" w:color="auto" w:fill="E6E6E6"/>
          </w:tcPr>
          <w:p w:rsidR="00D658F9" w:rsidRDefault="00D658F9" w:rsidP="00D658F9">
            <w:pPr>
              <w:pStyle w:val="UserTableHeader"/>
            </w:pPr>
            <w:r>
              <w:t>Display Name</w:t>
            </w:r>
          </w:p>
        </w:tc>
        <w:tc>
          <w:tcPr>
            <w:tcW w:w="4400" w:type="dxa"/>
            <w:tcBorders>
              <w:top w:val="double" w:sz="4" w:space="0" w:color="auto"/>
              <w:bottom w:val="single" w:sz="4" w:space="0" w:color="auto"/>
            </w:tcBorders>
            <w:shd w:val="clear" w:color="auto" w:fill="E6E6E6"/>
          </w:tcPr>
          <w:p w:rsidR="00D658F9" w:rsidRDefault="00D658F9" w:rsidP="00D658F9">
            <w:pPr>
              <w:pStyle w:val="UserTableHeader"/>
            </w:pPr>
            <w:r>
              <w:t>Definition</w:t>
            </w:r>
          </w:p>
        </w:tc>
        <w:tc>
          <w:tcPr>
            <w:tcW w:w="1200" w:type="dxa"/>
            <w:tcBorders>
              <w:top w:val="double" w:sz="4" w:space="0" w:color="auto"/>
              <w:bottom w:val="single" w:sz="4" w:space="0" w:color="auto"/>
            </w:tcBorders>
            <w:shd w:val="clear" w:color="auto" w:fill="E6E6E6"/>
          </w:tcPr>
          <w:p w:rsidR="00D658F9" w:rsidRDefault="00D658F9" w:rsidP="00D658F9">
            <w:pPr>
              <w:pStyle w:val="UserTableHeader"/>
            </w:pPr>
            <w:r>
              <w:t>Comment/ Usage Note</w:t>
            </w:r>
          </w:p>
        </w:tc>
        <w:tc>
          <w:tcPr>
            <w:tcW w:w="800" w:type="dxa"/>
            <w:tcBorders>
              <w:top w:val="double" w:sz="4" w:space="0" w:color="auto"/>
              <w:bottom w:val="single" w:sz="4" w:space="0" w:color="auto"/>
            </w:tcBorders>
            <w:shd w:val="clear" w:color="auto" w:fill="E6E6E6"/>
          </w:tcPr>
          <w:p w:rsidR="00D658F9" w:rsidRDefault="00D658F9" w:rsidP="00D658F9">
            <w:pPr>
              <w:pStyle w:val="UserTableHeader"/>
            </w:pPr>
            <w:r>
              <w:t>Status</w:t>
            </w:r>
          </w:p>
        </w:tc>
      </w:tr>
      <w:tr w:rsidR="00D658F9" w:rsidTr="00D658F9">
        <w:tblPrEx>
          <w:tblCellMar>
            <w:top w:w="0" w:type="dxa"/>
            <w:bottom w:w="0" w:type="dxa"/>
          </w:tblCellMar>
        </w:tblPrEx>
        <w:tc>
          <w:tcPr>
            <w:tcW w:w="1200" w:type="dxa"/>
            <w:tcBorders>
              <w:top w:val="single" w:sz="4" w:space="0" w:color="auto"/>
              <w:bottom w:val="single" w:sz="4" w:space="0" w:color="auto"/>
            </w:tcBorders>
            <w:shd w:val="clear" w:color="auto" w:fill="FFFFFF"/>
          </w:tcPr>
          <w:p w:rsidR="00D658F9" w:rsidRDefault="00D658F9" w:rsidP="00D658F9">
            <w:pPr>
              <w:pStyle w:val="UserTableBody"/>
            </w:pPr>
            <w:r>
              <w:t>ATM</w:t>
            </w:r>
          </w:p>
        </w:tc>
        <w:tc>
          <w:tcPr>
            <w:tcW w:w="1600" w:type="dxa"/>
            <w:tcBorders>
              <w:top w:val="single" w:sz="4" w:space="0" w:color="auto"/>
              <w:bottom w:val="single" w:sz="4" w:space="0" w:color="auto"/>
            </w:tcBorders>
            <w:shd w:val="clear" w:color="auto" w:fill="FFFFFF"/>
          </w:tcPr>
          <w:p w:rsidR="00D658F9" w:rsidRDefault="00D658F9" w:rsidP="00D658F9">
            <w:pPr>
              <w:pStyle w:val="UserTableBody"/>
            </w:pPr>
            <w:r>
              <w:t>Opened container, atmosphere and duration unspecified</w:t>
            </w:r>
          </w:p>
        </w:tc>
        <w:tc>
          <w:tcPr>
            <w:tcW w:w="4400" w:type="dxa"/>
            <w:tcBorders>
              <w:top w:val="single" w:sz="4" w:space="0" w:color="auto"/>
              <w:bottom w:val="single" w:sz="4" w:space="0" w:color="auto"/>
            </w:tcBorders>
            <w:shd w:val="clear" w:color="auto" w:fill="FFFFFF"/>
          </w:tcPr>
          <w:p w:rsidR="00D658F9" w:rsidRDefault="00D658F9" w:rsidP="00D658F9">
            <w:pPr>
              <w:pStyle w:val="UserTableBody"/>
            </w:pPr>
          </w:p>
        </w:tc>
        <w:tc>
          <w:tcPr>
            <w:tcW w:w="1200" w:type="dxa"/>
            <w:tcBorders>
              <w:top w:val="single" w:sz="4" w:space="0" w:color="auto"/>
              <w:bottom w:val="single" w:sz="4" w:space="0" w:color="auto"/>
            </w:tcBorders>
            <w:shd w:val="clear" w:color="auto" w:fill="FFFFFF"/>
          </w:tcPr>
          <w:p w:rsidR="00D658F9" w:rsidRDefault="00D658F9" w:rsidP="00D658F9">
            <w:pPr>
              <w:pStyle w:val="UserTableBody"/>
            </w:pPr>
          </w:p>
        </w:tc>
        <w:tc>
          <w:tcPr>
            <w:tcW w:w="800" w:type="dxa"/>
            <w:tcBorders>
              <w:top w:val="single" w:sz="4" w:space="0" w:color="auto"/>
              <w:bottom w:val="single" w:sz="4" w:space="0" w:color="auto"/>
            </w:tcBorders>
            <w:shd w:val="clear" w:color="auto" w:fill="FFFFFF"/>
          </w:tcPr>
          <w:p w:rsidR="00D658F9" w:rsidRDefault="00D658F9" w:rsidP="00D658F9">
            <w:pPr>
              <w:pStyle w:val="UserTableBody"/>
            </w:pPr>
          </w:p>
        </w:tc>
      </w:tr>
      <w:tr w:rsidR="00D658F9" w:rsidTr="00D658F9">
        <w:tblPrEx>
          <w:tblCellMar>
            <w:top w:w="0" w:type="dxa"/>
            <w:bottom w:w="0" w:type="dxa"/>
          </w:tblCellMar>
        </w:tblPrEx>
        <w:tc>
          <w:tcPr>
            <w:tcW w:w="1200" w:type="dxa"/>
            <w:tcBorders>
              <w:top w:val="single" w:sz="4" w:space="0" w:color="auto"/>
              <w:bottom w:val="double" w:sz="4" w:space="0" w:color="auto"/>
            </w:tcBorders>
            <w:shd w:val="clear" w:color="auto" w:fill="F3F3F3"/>
          </w:tcPr>
          <w:p w:rsidR="00D658F9" w:rsidRDefault="00D658F9" w:rsidP="00D658F9">
            <w:r>
              <w:t>A60</w:t>
            </w:r>
          </w:p>
        </w:tc>
        <w:tc>
          <w:tcPr>
            <w:tcW w:w="1600" w:type="dxa"/>
            <w:tcBorders>
              <w:top w:val="single" w:sz="4" w:space="0" w:color="auto"/>
              <w:bottom w:val="double" w:sz="4" w:space="0" w:color="auto"/>
            </w:tcBorders>
            <w:shd w:val="clear" w:color="auto" w:fill="F3F3F3"/>
          </w:tcPr>
          <w:p w:rsidR="00D658F9" w:rsidRDefault="00D658F9" w:rsidP="00D658F9">
            <w:r>
              <w:t>Opened container, indoor atmosphere, 60 minutes duration</w:t>
            </w:r>
          </w:p>
        </w:tc>
        <w:tc>
          <w:tcPr>
            <w:tcW w:w="4400" w:type="dxa"/>
            <w:tcBorders>
              <w:top w:val="single" w:sz="4" w:space="0" w:color="auto"/>
              <w:bottom w:val="double" w:sz="4" w:space="0" w:color="auto"/>
            </w:tcBorders>
            <w:shd w:val="clear" w:color="auto" w:fill="F3F3F3"/>
          </w:tcPr>
          <w:p w:rsidR="00D658F9" w:rsidRDefault="00D658F9" w:rsidP="00D658F9"/>
        </w:tc>
        <w:tc>
          <w:tcPr>
            <w:tcW w:w="1200" w:type="dxa"/>
            <w:tcBorders>
              <w:top w:val="single" w:sz="4" w:space="0" w:color="auto"/>
              <w:bottom w:val="double" w:sz="4" w:space="0" w:color="auto"/>
            </w:tcBorders>
            <w:shd w:val="clear" w:color="auto" w:fill="F3F3F3"/>
          </w:tcPr>
          <w:p w:rsidR="00D658F9" w:rsidRDefault="00D658F9" w:rsidP="00D658F9"/>
        </w:tc>
        <w:tc>
          <w:tcPr>
            <w:tcW w:w="800" w:type="dxa"/>
            <w:tcBorders>
              <w:top w:val="single" w:sz="4" w:space="0" w:color="auto"/>
              <w:bottom w:val="double" w:sz="4" w:space="0" w:color="auto"/>
            </w:tcBorders>
            <w:shd w:val="clear" w:color="auto" w:fill="F3F3F3"/>
          </w:tcPr>
          <w:p w:rsidR="00D658F9" w:rsidRDefault="00D658F9" w:rsidP="00D658F9"/>
        </w:tc>
      </w:tr>
    </w:tbl>
    <w:p w:rsidR="00D658F9" w:rsidRDefault="00D658F9" w:rsidP="00D658F9"/>
    <w:p w:rsidR="00D658F9" w:rsidRDefault="00D658F9" w:rsidP="00D658F9">
      <w:pPr>
        <w:pStyle w:val="berschrift3"/>
      </w:pPr>
      <w:r>
        <w:t>0378 - Carrier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CarrierType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a type of carrier.  Because the geometry can be different, the carrier type should, if possible, express the number of positions in the carrier.  The definition assumes hierarchical nesting using the following phrases: container is located in a carrier, carrier is located in a tray.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2.16.840.1.113883.12.378</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Carrier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a type of carrier.  Because the geometry can be different, the carrier type should, if possible, express the number of positions in the carrier.  The definition assumes hierarchical nesting using the following phrases: container is located in a carrier, carrier is located in a tray.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D658F9" w:rsidRDefault="00D658F9" w:rsidP="00D658F9">
      <w:pPr>
        <w:pStyle w:val="berschrift3"/>
      </w:pPr>
      <w:r>
        <w:t>0379 - Tray Type</w:t>
      </w:r>
    </w:p>
    <w:p w:rsidR="00D658F9" w:rsidRDefault="00D658F9" w:rsidP="00D658F9">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Name</w:t>
            </w:r>
          </w:p>
        </w:tc>
        <w:tc>
          <w:tcPr>
            <w:tcW w:w="6600" w:type="dxa"/>
            <w:shd w:val="clear" w:color="auto" w:fill="auto"/>
          </w:tcPr>
          <w:p w:rsidR="00D658F9" w:rsidRDefault="00D658F9" w:rsidP="00D658F9">
            <w:pPr>
              <w:pStyle w:val="OtherTableBody"/>
            </w:pPr>
            <w:r>
              <w:t>DOM: 379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ContainerTrayType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The domain of possible values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Concept Domain Only</w:t>
            </w:r>
          </w:p>
        </w:tc>
        <w:tc>
          <w:tcPr>
            <w:tcW w:w="6600" w:type="dxa"/>
            <w:shd w:val="clear" w:color="auto" w:fill="auto"/>
          </w:tcPr>
          <w:p w:rsidR="00D658F9" w:rsidRDefault="00D658F9" w:rsidP="00D658F9">
            <w:pPr>
              <w:pStyle w:val="OtherTableBody"/>
            </w:pPr>
            <w:r>
              <w:t>yes</w:t>
            </w:r>
          </w:p>
        </w:tc>
      </w:tr>
    </w:tbl>
    <w:p w:rsidR="00D658F9" w:rsidRDefault="00D658F9" w:rsidP="00D658F9"/>
    <w:p w:rsidR="00D658F9" w:rsidRDefault="00D658F9" w:rsidP="00D658F9">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w:t>
            </w:r>
          </w:p>
        </w:tc>
        <w:tc>
          <w:tcPr>
            <w:tcW w:w="6600" w:type="dxa"/>
            <w:shd w:val="clear" w:color="auto" w:fill="auto"/>
          </w:tcPr>
          <w:p w:rsidR="00D658F9" w:rsidRDefault="00D658F9" w:rsidP="00D658F9">
            <w:pPr>
              <w:pStyle w:val="OtherTableBody"/>
            </w:pPr>
            <w:r>
              <w:t>0379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Table OID</w:t>
            </w:r>
          </w:p>
        </w:tc>
        <w:tc>
          <w:tcPr>
            <w:tcW w:w="6600" w:type="dxa"/>
            <w:shd w:val="clear" w:color="auto" w:fill="auto"/>
          </w:tcPr>
          <w:p w:rsidR="00D658F9" w:rsidRDefault="00D658F9" w:rsidP="00D658F9">
            <w:pPr>
              <w:pStyle w:val="OtherTableBody"/>
            </w:pPr>
            <w:r>
              <w:t>2.16.840.1.113883.12.379</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SymbolicName</w:t>
            </w:r>
          </w:p>
        </w:tc>
        <w:tc>
          <w:tcPr>
            <w:tcW w:w="6600" w:type="dxa"/>
            <w:shd w:val="clear" w:color="auto" w:fill="auto"/>
          </w:tcPr>
          <w:p w:rsidR="00D658F9" w:rsidRDefault="00D658F9" w:rsidP="00D658F9">
            <w:pPr>
              <w:pStyle w:val="OtherTableBody"/>
            </w:pPr>
            <w:r>
              <w:t>Tray Type</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Description</w:t>
            </w:r>
          </w:p>
        </w:tc>
        <w:tc>
          <w:tcPr>
            <w:tcW w:w="6600" w:type="dxa"/>
            <w:shd w:val="clear" w:color="auto" w:fill="auto"/>
          </w:tcPr>
          <w:p w:rsidR="00D658F9" w:rsidRDefault="00D658F9" w:rsidP="00D658F9">
            <w:pPr>
              <w:pStyle w:val="OtherTableBody"/>
            </w:pPr>
            <w:r>
              <w:t>Table of codes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Type</w:t>
            </w:r>
          </w:p>
        </w:tc>
        <w:tc>
          <w:tcPr>
            <w:tcW w:w="6600" w:type="dxa"/>
            <w:shd w:val="clear" w:color="auto" w:fill="auto"/>
          </w:tcPr>
          <w:p w:rsidR="00D658F9" w:rsidRDefault="00D658F9" w:rsidP="00D658F9">
            <w:pPr>
              <w:pStyle w:val="OtherTableBody"/>
            </w:pPr>
            <w:r>
              <w:t>User</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Steward</w:t>
            </w:r>
          </w:p>
        </w:tc>
        <w:tc>
          <w:tcPr>
            <w:tcW w:w="6600" w:type="dxa"/>
            <w:shd w:val="clear" w:color="auto" w:fill="auto"/>
          </w:tcPr>
          <w:p w:rsidR="00D658F9" w:rsidRDefault="00D658F9" w:rsidP="00D658F9">
            <w:pPr>
              <w:pStyle w:val="OtherTableBody"/>
            </w:pPr>
            <w:r>
              <w:t>OO</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where used</w:t>
            </w:r>
          </w:p>
        </w:tc>
        <w:tc>
          <w:tcPr>
            <w:tcW w:w="6600" w:type="dxa"/>
            <w:shd w:val="clear" w:color="auto" w:fill="auto"/>
          </w:tcPr>
          <w:p w:rsidR="00D658F9" w:rsidRDefault="00D658F9" w:rsidP="00D658F9">
            <w:pPr>
              <w:pStyle w:val="OtherTableBody"/>
            </w:pPr>
            <w:r>
              <w:t>SAC-12</w:t>
            </w:r>
          </w:p>
        </w:tc>
      </w:tr>
      <w:tr w:rsidR="00D658F9" w:rsidTr="00D658F9">
        <w:tblPrEx>
          <w:tblCellMar>
            <w:top w:w="0" w:type="dxa"/>
            <w:bottom w:w="0" w:type="dxa"/>
          </w:tblCellMar>
        </w:tblPrEx>
        <w:tc>
          <w:tcPr>
            <w:tcW w:w="2600" w:type="dxa"/>
            <w:shd w:val="clear" w:color="auto" w:fill="F3F3F3"/>
          </w:tcPr>
          <w:p w:rsidR="00D658F9" w:rsidRDefault="00D658F9" w:rsidP="00D658F9">
            <w:pPr>
              <w:pStyle w:val="OtherTableHeader"/>
            </w:pPr>
            <w:r>
              <w:t>HL7 Version Introduced</w:t>
            </w:r>
          </w:p>
        </w:tc>
        <w:tc>
          <w:tcPr>
            <w:tcW w:w="6600" w:type="dxa"/>
            <w:shd w:val="clear" w:color="auto" w:fill="auto"/>
          </w:tcPr>
          <w:p w:rsidR="00D658F9" w:rsidRDefault="00D658F9" w:rsidP="00D658F9">
            <w:pPr>
              <w:pStyle w:val="OtherTableBody"/>
            </w:pPr>
            <w:r>
              <w:t>2.4</w:t>
            </w:r>
          </w:p>
        </w:tc>
      </w:tr>
    </w:tbl>
    <w:p w:rsidR="00D658F9" w:rsidRDefault="00D658F9" w:rsidP="00D658F9"/>
    <w:p w:rsidR="002D331B" w:rsidRDefault="002D331B" w:rsidP="002D331B">
      <w:pPr>
        <w:pStyle w:val="berschrift3"/>
      </w:pPr>
      <w:r>
        <w:t>0380 - Separator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SeparatorType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identify a type of separator being used (e.g., a gel separator in a container - not to be confused with the communication separators).  It is recommended the first table entry be "NO" meaning "No Separator".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0536E4" w:rsidRDefault="002D331B">
      <w:pPr>
        <w:rPr>
          <w:b/>
          <w:noProof/>
        </w:rPr>
      </w:pPr>
      <w:r>
        <w:rPr>
          <w:b/>
          <w:noProof/>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Separator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identify a type of separator being used (e.g., a gel separator in a container - not to be confused with the communication separators).  It is recommended the first table entry be "NO" meaning "No Separator".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SAC-25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p w:rsidR="002D331B" w:rsidRDefault="002D331B" w:rsidP="002D331B">
      <w:pPr>
        <w:pStyle w:val="berschrift3"/>
      </w:pPr>
      <w:r>
        <w:t>0381 - Cap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CapType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identify a type of cap that is to be used with a container for decapping, piercing or other mechanisms.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Cap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identify a type of cap that is to be used with a container for decapping, piercing or other mechanisms.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SAC-26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0382 - Drug Interference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DrugInterference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identify a drug interference  associated with a specimen.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Drug Interference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identify a drug interference  associated with a specimen.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SAC-41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0383 - Substance Status</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SubstanceStatus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status of the inventoried item.  The status indicates the current status of the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2.16.840.1.113883.18.236</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substanceStatus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the status of the inventoried item.  The status indicates the current status of the substance.  Used in HL7 Version 2.x messaging in the Inventory Detail (INV)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Substance Status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http://terminology.hl7.org/CodeSystem/v2-0383</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hl7VS-substanceStatus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status of the inventoried item.  The status indicates the current status of the substance.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Substance Status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http://terminology.hl7.org/ValueSet/v2-0383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Substance Status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the status of the inventoried item.  The status indicates the current status of the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INV-2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44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EW</w:t>
            </w:r>
          </w:p>
        </w:tc>
        <w:tc>
          <w:tcPr>
            <w:tcW w:w="1600" w:type="dxa"/>
            <w:tcBorders>
              <w:bottom w:val="single" w:sz="4" w:space="0" w:color="auto"/>
            </w:tcBorders>
            <w:shd w:val="clear" w:color="auto" w:fill="FFFFFF"/>
          </w:tcPr>
          <w:p w:rsidR="002D331B" w:rsidRDefault="002D331B" w:rsidP="002D331B">
            <w:pPr>
              <w:pStyle w:val="HL7TableBody"/>
            </w:pPr>
            <w:r>
              <w:t>Expired Warning</w:t>
            </w:r>
          </w:p>
        </w:tc>
        <w:tc>
          <w:tcPr>
            <w:tcW w:w="44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EE</w:t>
            </w:r>
          </w:p>
        </w:tc>
        <w:tc>
          <w:tcPr>
            <w:tcW w:w="1600" w:type="dxa"/>
            <w:tcBorders>
              <w:bottom w:val="single" w:sz="4" w:space="0" w:color="auto"/>
            </w:tcBorders>
            <w:shd w:val="clear" w:color="auto" w:fill="F3F3F3"/>
          </w:tcPr>
          <w:p w:rsidR="002D331B" w:rsidRDefault="002D331B" w:rsidP="002D331B">
            <w:r>
              <w:t>Expired Error</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CW</w:t>
            </w:r>
          </w:p>
        </w:tc>
        <w:tc>
          <w:tcPr>
            <w:tcW w:w="1600" w:type="dxa"/>
            <w:tcBorders>
              <w:bottom w:val="single" w:sz="4" w:space="0" w:color="auto"/>
            </w:tcBorders>
            <w:shd w:val="clear" w:color="auto" w:fill="FFFFFF"/>
          </w:tcPr>
          <w:p w:rsidR="002D331B" w:rsidRDefault="002D331B" w:rsidP="002D331B">
            <w:r>
              <w:t>Calibration Warning</w:t>
            </w:r>
          </w:p>
        </w:tc>
        <w:tc>
          <w:tcPr>
            <w:tcW w:w="44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CE</w:t>
            </w:r>
          </w:p>
        </w:tc>
        <w:tc>
          <w:tcPr>
            <w:tcW w:w="1600" w:type="dxa"/>
            <w:tcBorders>
              <w:bottom w:val="single" w:sz="4" w:space="0" w:color="auto"/>
            </w:tcBorders>
            <w:shd w:val="clear" w:color="auto" w:fill="F3F3F3"/>
          </w:tcPr>
          <w:p w:rsidR="002D331B" w:rsidRDefault="002D331B" w:rsidP="002D331B">
            <w:r>
              <w:t>Calibration Error</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QW</w:t>
            </w:r>
          </w:p>
        </w:tc>
        <w:tc>
          <w:tcPr>
            <w:tcW w:w="1600" w:type="dxa"/>
            <w:tcBorders>
              <w:bottom w:val="single" w:sz="4" w:space="0" w:color="auto"/>
            </w:tcBorders>
            <w:shd w:val="clear" w:color="auto" w:fill="FFFFFF"/>
          </w:tcPr>
          <w:p w:rsidR="002D331B" w:rsidRDefault="002D331B" w:rsidP="002D331B">
            <w:r>
              <w:t>QC Warning</w:t>
            </w:r>
          </w:p>
        </w:tc>
        <w:tc>
          <w:tcPr>
            <w:tcW w:w="44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QE</w:t>
            </w:r>
          </w:p>
        </w:tc>
        <w:tc>
          <w:tcPr>
            <w:tcW w:w="1600" w:type="dxa"/>
            <w:tcBorders>
              <w:bottom w:val="single" w:sz="4" w:space="0" w:color="auto"/>
            </w:tcBorders>
            <w:shd w:val="clear" w:color="auto" w:fill="F3F3F3"/>
          </w:tcPr>
          <w:p w:rsidR="002D331B" w:rsidRDefault="002D331B" w:rsidP="002D331B">
            <w:r>
              <w:t>QC Error</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NW</w:t>
            </w:r>
          </w:p>
        </w:tc>
        <w:tc>
          <w:tcPr>
            <w:tcW w:w="1600" w:type="dxa"/>
            <w:tcBorders>
              <w:bottom w:val="single" w:sz="4" w:space="0" w:color="auto"/>
            </w:tcBorders>
            <w:shd w:val="clear" w:color="auto" w:fill="FFFFFF"/>
          </w:tcPr>
          <w:p w:rsidR="002D331B" w:rsidRDefault="002D331B" w:rsidP="002D331B">
            <w:r>
              <w:t>Not Available Warning</w:t>
            </w:r>
          </w:p>
        </w:tc>
        <w:tc>
          <w:tcPr>
            <w:tcW w:w="44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NE</w:t>
            </w:r>
          </w:p>
        </w:tc>
        <w:tc>
          <w:tcPr>
            <w:tcW w:w="1600" w:type="dxa"/>
            <w:tcBorders>
              <w:bottom w:val="single" w:sz="4" w:space="0" w:color="auto"/>
            </w:tcBorders>
            <w:shd w:val="clear" w:color="auto" w:fill="F3F3F3"/>
          </w:tcPr>
          <w:p w:rsidR="002D331B" w:rsidRDefault="002D331B" w:rsidP="002D331B">
            <w:r>
              <w:t>Not Available Error</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OW</w:t>
            </w:r>
          </w:p>
        </w:tc>
        <w:tc>
          <w:tcPr>
            <w:tcW w:w="1600" w:type="dxa"/>
            <w:tcBorders>
              <w:bottom w:val="single" w:sz="4" w:space="0" w:color="auto"/>
            </w:tcBorders>
            <w:shd w:val="clear" w:color="auto" w:fill="FFFFFF"/>
          </w:tcPr>
          <w:p w:rsidR="002D331B" w:rsidRDefault="002D331B" w:rsidP="002D331B">
            <w:r>
              <w:t>Other Warning</w:t>
            </w:r>
          </w:p>
        </w:tc>
        <w:tc>
          <w:tcPr>
            <w:tcW w:w="44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OE</w:t>
            </w:r>
          </w:p>
        </w:tc>
        <w:tc>
          <w:tcPr>
            <w:tcW w:w="1600" w:type="dxa"/>
            <w:tcBorders>
              <w:bottom w:val="single" w:sz="4" w:space="0" w:color="auto"/>
            </w:tcBorders>
            <w:shd w:val="clear" w:color="auto" w:fill="F3F3F3"/>
          </w:tcPr>
          <w:p w:rsidR="002D331B" w:rsidRDefault="002D331B" w:rsidP="002D331B">
            <w:r>
              <w:t>Other Error</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shd w:val="clear" w:color="auto" w:fill="FFFFFF"/>
          </w:tcPr>
          <w:p w:rsidR="002D331B" w:rsidRDefault="002D331B" w:rsidP="002D331B">
            <w:r>
              <w:t>OK</w:t>
            </w:r>
          </w:p>
        </w:tc>
        <w:tc>
          <w:tcPr>
            <w:tcW w:w="1600" w:type="dxa"/>
            <w:shd w:val="clear" w:color="auto" w:fill="FFFFFF"/>
          </w:tcPr>
          <w:p w:rsidR="002D331B" w:rsidRDefault="002D331B" w:rsidP="002D331B">
            <w:r>
              <w:t>OK Status</w:t>
            </w:r>
          </w:p>
        </w:tc>
        <w:tc>
          <w:tcPr>
            <w:tcW w:w="4400" w:type="dxa"/>
            <w:shd w:val="clear" w:color="auto" w:fill="FFFFFF"/>
          </w:tcPr>
          <w:p w:rsidR="002D331B" w:rsidRDefault="002D331B" w:rsidP="002D331B"/>
        </w:tc>
        <w:tc>
          <w:tcPr>
            <w:tcW w:w="1200" w:type="dxa"/>
            <w:shd w:val="clear" w:color="auto" w:fill="FFFFFF"/>
          </w:tcPr>
          <w:p w:rsidR="002D331B" w:rsidRDefault="002D331B" w:rsidP="002D331B"/>
        </w:tc>
        <w:tc>
          <w:tcPr>
            <w:tcW w:w="800" w:type="dxa"/>
            <w:shd w:val="clear" w:color="auto" w:fill="FFFFFF"/>
          </w:tcPr>
          <w:p w:rsidR="002D331B" w:rsidRDefault="002D331B" w:rsidP="002D331B"/>
        </w:tc>
      </w:tr>
    </w:tbl>
    <w:p w:rsidR="002D331B" w:rsidRDefault="002D331B" w:rsidP="002D331B"/>
    <w:p w:rsidR="002D331B" w:rsidRDefault="002D331B" w:rsidP="002D331B">
      <w:pPr>
        <w:pStyle w:val="berschrift3"/>
      </w:pPr>
      <w:r>
        <w:t>0384 - Substance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SubstanceType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type of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2.16.840.1.113883.18.237</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substanceType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the type of substance.  Used in HL7 Version 2.x messaging in the Inventory Detail (INV)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Substance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http://terminology.hl7.org/CodeSystem/v2-0384</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hl7VS-substanceType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type of substance.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Substance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http://terminology.hl7.org/ValueSet/v2-0384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Substance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the type of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INV-3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0384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2D331B" w:rsidTr="002D331B">
        <w:tblPrEx>
          <w:tblCellMar>
            <w:top w:w="0" w:type="dxa"/>
            <w:bottom w:w="0" w:type="dxa"/>
          </w:tblCellMar>
        </w:tblPrEx>
        <w:trPr>
          <w:tblHeader/>
        </w:trPr>
        <w:tc>
          <w:tcPr>
            <w:tcW w:w="1000" w:type="dxa"/>
            <w:tcBorders>
              <w:bottom w:val="single" w:sz="4" w:space="0" w:color="auto"/>
            </w:tcBorders>
            <w:shd w:val="clear" w:color="auto" w:fill="E6E6E6"/>
          </w:tcPr>
          <w:p w:rsidR="002D331B" w:rsidRDefault="002D331B" w:rsidP="002D331B">
            <w:pPr>
              <w:pStyle w:val="HL7TableHeader"/>
            </w:pPr>
            <w:r>
              <w:t>Value</w:t>
            </w:r>
          </w:p>
        </w:tc>
        <w:tc>
          <w:tcPr>
            <w:tcW w:w="5000" w:type="dxa"/>
            <w:tcBorders>
              <w:bottom w:val="single" w:sz="4" w:space="0" w:color="auto"/>
            </w:tcBorders>
            <w:shd w:val="clear" w:color="auto" w:fill="E6E6E6"/>
          </w:tcPr>
          <w:p w:rsidR="002D331B" w:rsidRDefault="002D331B" w:rsidP="002D331B">
            <w:pPr>
              <w:pStyle w:val="HL7TableHeader"/>
            </w:pPr>
            <w:r>
              <w:t>Display Name</w:t>
            </w:r>
          </w:p>
        </w:tc>
        <w:tc>
          <w:tcPr>
            <w:tcW w:w="12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pPr>
              <w:pStyle w:val="HL7TableBody"/>
            </w:pPr>
            <w:r>
              <w:t>SR</w:t>
            </w:r>
          </w:p>
        </w:tc>
        <w:tc>
          <w:tcPr>
            <w:tcW w:w="5000" w:type="dxa"/>
            <w:tcBorders>
              <w:bottom w:val="single" w:sz="4" w:space="0" w:color="auto"/>
            </w:tcBorders>
            <w:shd w:val="clear" w:color="auto" w:fill="FFFFFF"/>
          </w:tcPr>
          <w:p w:rsidR="002D331B" w:rsidRDefault="002D331B" w:rsidP="002D331B">
            <w:pPr>
              <w:pStyle w:val="HL7TableBody"/>
            </w:pPr>
            <w:r>
              <w:t>Single Test Reagent</w:t>
            </w:r>
          </w:p>
        </w:tc>
        <w:tc>
          <w:tcPr>
            <w:tcW w:w="12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MR</w:t>
            </w:r>
          </w:p>
        </w:tc>
        <w:tc>
          <w:tcPr>
            <w:tcW w:w="5000" w:type="dxa"/>
            <w:tcBorders>
              <w:bottom w:val="single" w:sz="4" w:space="0" w:color="auto"/>
            </w:tcBorders>
            <w:shd w:val="clear" w:color="auto" w:fill="F3F3F3"/>
          </w:tcPr>
          <w:p w:rsidR="002D331B" w:rsidRDefault="002D331B" w:rsidP="002D331B">
            <w:r>
              <w:t>Multiple Test Reagent</w:t>
            </w:r>
          </w:p>
        </w:tc>
        <w:tc>
          <w:tcPr>
            <w:tcW w:w="12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r>
              <w:t>The consumption cannot be tied to orders for a single test</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r>
              <w:t>DI</w:t>
            </w:r>
          </w:p>
        </w:tc>
        <w:tc>
          <w:tcPr>
            <w:tcW w:w="5000" w:type="dxa"/>
            <w:tcBorders>
              <w:bottom w:val="single" w:sz="4" w:space="0" w:color="auto"/>
            </w:tcBorders>
            <w:shd w:val="clear" w:color="auto" w:fill="FFFFFF"/>
          </w:tcPr>
          <w:p w:rsidR="002D331B" w:rsidRDefault="002D331B" w:rsidP="002D331B">
            <w:r>
              <w:t>Diluent</w:t>
            </w:r>
          </w:p>
        </w:tc>
        <w:tc>
          <w:tcPr>
            <w:tcW w:w="12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PT</w:t>
            </w:r>
          </w:p>
        </w:tc>
        <w:tc>
          <w:tcPr>
            <w:tcW w:w="5000" w:type="dxa"/>
            <w:tcBorders>
              <w:bottom w:val="single" w:sz="4" w:space="0" w:color="auto"/>
            </w:tcBorders>
            <w:shd w:val="clear" w:color="auto" w:fill="F3F3F3"/>
          </w:tcPr>
          <w:p w:rsidR="002D331B" w:rsidRDefault="002D331B" w:rsidP="002D331B">
            <w:r>
              <w:t>Pretreatment</w:t>
            </w:r>
          </w:p>
        </w:tc>
        <w:tc>
          <w:tcPr>
            <w:tcW w:w="12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r>
              <w:t>RC</w:t>
            </w:r>
          </w:p>
        </w:tc>
        <w:tc>
          <w:tcPr>
            <w:tcW w:w="5000" w:type="dxa"/>
            <w:tcBorders>
              <w:bottom w:val="single" w:sz="4" w:space="0" w:color="auto"/>
            </w:tcBorders>
            <w:shd w:val="clear" w:color="auto" w:fill="FFFFFF"/>
          </w:tcPr>
          <w:p w:rsidR="002D331B" w:rsidRDefault="002D331B" w:rsidP="002D331B">
            <w:r>
              <w:t>Reagent Calibrator</w:t>
            </w:r>
          </w:p>
        </w:tc>
        <w:tc>
          <w:tcPr>
            <w:tcW w:w="12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CO</w:t>
            </w:r>
          </w:p>
        </w:tc>
        <w:tc>
          <w:tcPr>
            <w:tcW w:w="5000" w:type="dxa"/>
            <w:tcBorders>
              <w:bottom w:val="single" w:sz="4" w:space="0" w:color="auto"/>
            </w:tcBorders>
            <w:shd w:val="clear" w:color="auto" w:fill="F3F3F3"/>
          </w:tcPr>
          <w:p w:rsidR="002D331B" w:rsidRDefault="002D331B" w:rsidP="002D331B">
            <w:r>
              <w:t>Control Reagent</w:t>
            </w:r>
          </w:p>
        </w:tc>
        <w:tc>
          <w:tcPr>
            <w:tcW w:w="12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r>
              <w:t>PW</w:t>
            </w:r>
          </w:p>
        </w:tc>
        <w:tc>
          <w:tcPr>
            <w:tcW w:w="5000" w:type="dxa"/>
            <w:tcBorders>
              <w:bottom w:val="single" w:sz="4" w:space="0" w:color="auto"/>
            </w:tcBorders>
            <w:shd w:val="clear" w:color="auto" w:fill="FFFFFF"/>
          </w:tcPr>
          <w:p w:rsidR="002D331B" w:rsidRDefault="002D331B" w:rsidP="002D331B">
            <w:r>
              <w:t>Purified Water</w:t>
            </w:r>
          </w:p>
        </w:tc>
        <w:tc>
          <w:tcPr>
            <w:tcW w:w="12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LW</w:t>
            </w:r>
          </w:p>
        </w:tc>
        <w:tc>
          <w:tcPr>
            <w:tcW w:w="5000" w:type="dxa"/>
            <w:tcBorders>
              <w:bottom w:val="single" w:sz="4" w:space="0" w:color="auto"/>
            </w:tcBorders>
            <w:shd w:val="clear" w:color="auto" w:fill="F3F3F3"/>
          </w:tcPr>
          <w:p w:rsidR="002D331B" w:rsidRDefault="002D331B" w:rsidP="002D331B">
            <w:r>
              <w:t>Liquid Waste</w:t>
            </w:r>
          </w:p>
        </w:tc>
        <w:tc>
          <w:tcPr>
            <w:tcW w:w="12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r>
              <w:t>SW</w:t>
            </w:r>
          </w:p>
        </w:tc>
        <w:tc>
          <w:tcPr>
            <w:tcW w:w="5000" w:type="dxa"/>
            <w:tcBorders>
              <w:bottom w:val="single" w:sz="4" w:space="0" w:color="auto"/>
            </w:tcBorders>
            <w:shd w:val="clear" w:color="auto" w:fill="FFFFFF"/>
          </w:tcPr>
          <w:p w:rsidR="002D331B" w:rsidRDefault="002D331B" w:rsidP="002D331B">
            <w:r>
              <w:t>Solid Waste</w:t>
            </w:r>
          </w:p>
        </w:tc>
        <w:tc>
          <w:tcPr>
            <w:tcW w:w="12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SC</w:t>
            </w:r>
          </w:p>
        </w:tc>
        <w:tc>
          <w:tcPr>
            <w:tcW w:w="5000" w:type="dxa"/>
            <w:tcBorders>
              <w:bottom w:val="single" w:sz="4" w:space="0" w:color="auto"/>
            </w:tcBorders>
            <w:shd w:val="clear" w:color="auto" w:fill="F3F3F3"/>
          </w:tcPr>
          <w:p w:rsidR="002D331B" w:rsidRDefault="002D331B" w:rsidP="002D331B">
            <w:r>
              <w:t>Countable Solid Item</w:t>
            </w:r>
          </w:p>
        </w:tc>
        <w:tc>
          <w:tcPr>
            <w:tcW w:w="12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r>
              <w:t>E.g., Pipetting tip</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r>
              <w:t>LI</w:t>
            </w:r>
          </w:p>
        </w:tc>
        <w:tc>
          <w:tcPr>
            <w:tcW w:w="5000" w:type="dxa"/>
            <w:tcBorders>
              <w:bottom w:val="single" w:sz="4" w:space="0" w:color="auto"/>
            </w:tcBorders>
            <w:shd w:val="clear" w:color="auto" w:fill="FFFFFF"/>
          </w:tcPr>
          <w:p w:rsidR="002D331B" w:rsidRDefault="002D331B" w:rsidP="002D331B">
            <w:r>
              <w:t>Measurable Liquid Item</w:t>
            </w:r>
          </w:p>
        </w:tc>
        <w:tc>
          <w:tcPr>
            <w:tcW w:w="12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shd w:val="clear" w:color="auto" w:fill="F3F3F3"/>
          </w:tcPr>
          <w:p w:rsidR="002D331B" w:rsidRDefault="002D331B" w:rsidP="002D331B">
            <w:r>
              <w:t>OT</w:t>
            </w:r>
          </w:p>
        </w:tc>
        <w:tc>
          <w:tcPr>
            <w:tcW w:w="5000" w:type="dxa"/>
            <w:shd w:val="clear" w:color="auto" w:fill="F3F3F3"/>
          </w:tcPr>
          <w:p w:rsidR="002D331B" w:rsidRDefault="002D331B" w:rsidP="002D331B">
            <w:r>
              <w:t>Other</w:t>
            </w:r>
          </w:p>
        </w:tc>
        <w:tc>
          <w:tcPr>
            <w:tcW w:w="12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0385 - Manufacturer Identifier</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ManufacturerIdentifier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identify a manufacturer of a substance.  Relevant external code systems may be used, e.g., HIBCC Manufacturers Labeler ID Code (LIC), UPC, NDC, etc.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Manufacturer 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identify a manufacturer of a substance.  Relevant external code systems may be used, e.g., HIBCC Manufacturers Labeler ID Code (LIC), UPC, NDC, etc.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INV-17, RQ1-2, SID-4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0386 - Supplier Identifier</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SupplierIdentifier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identify a supplier of a substance.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Supplier 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identify a supplier of a substance.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INV-18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0387 - Command Response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CommandResponse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response of the previously issued command.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2.16.840.1.113883.18.238</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commandResponse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identifying the response of the previously issued command.  Used in HL7 Version 2.x messaging in the Equipment Command Response (ECR) and Interaction Status Detail (ISD) segments.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Command Response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http://terminology.hl7.org/CodeSystem/v2-0387</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hl7VS-commandResponse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response of the previously issued command.</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Command Response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http://terminology.hl7.org/ValueSet/v2-0387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Command Response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identifying the response of the previously issued command.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ECR-1, ISD-3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0387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OK</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Command completed successfully</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TI</w:t>
            </w:r>
          </w:p>
        </w:tc>
        <w:tc>
          <w:tcPr>
            <w:tcW w:w="4000" w:type="dxa"/>
            <w:tcBorders>
              <w:top w:val="single" w:sz="4" w:space="0" w:color="auto"/>
              <w:bottom w:val="single" w:sz="4" w:space="0" w:color="auto"/>
            </w:tcBorders>
            <w:shd w:val="clear" w:color="auto" w:fill="F3F3F3"/>
          </w:tcPr>
          <w:p w:rsidR="002D331B" w:rsidRDefault="002D331B" w:rsidP="002D331B">
            <w:r>
              <w:t>Command cannot be completed within requested completion time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ER</w:t>
            </w:r>
          </w:p>
        </w:tc>
        <w:tc>
          <w:tcPr>
            <w:tcW w:w="4000" w:type="dxa"/>
            <w:tcBorders>
              <w:top w:val="single" w:sz="4" w:space="0" w:color="auto"/>
              <w:bottom w:val="single" w:sz="4" w:space="0" w:color="auto"/>
            </w:tcBorders>
            <w:shd w:val="clear" w:color="auto" w:fill="FFFFFF"/>
          </w:tcPr>
          <w:p w:rsidR="002D331B" w:rsidRDefault="002D331B" w:rsidP="002D331B">
            <w:r>
              <w:t>Command cannot be completed because of error condition</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r>
              <w:t>See response parameters.</w:t>
            </w:r>
          </w:p>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ST</w:t>
            </w:r>
          </w:p>
        </w:tc>
        <w:tc>
          <w:tcPr>
            <w:tcW w:w="4000" w:type="dxa"/>
            <w:tcBorders>
              <w:top w:val="single" w:sz="4" w:space="0" w:color="auto"/>
              <w:bottom w:val="single" w:sz="4" w:space="0" w:color="auto"/>
            </w:tcBorders>
            <w:shd w:val="clear" w:color="auto" w:fill="F3F3F3"/>
          </w:tcPr>
          <w:p w:rsidR="002D331B" w:rsidRDefault="002D331B" w:rsidP="002D331B">
            <w:r>
              <w:t>Command cannot be completed because of the status of the requested equipment</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UN</w:t>
            </w:r>
          </w:p>
        </w:tc>
        <w:tc>
          <w:tcPr>
            <w:tcW w:w="4000" w:type="dxa"/>
            <w:tcBorders>
              <w:top w:val="single" w:sz="4" w:space="0" w:color="auto"/>
              <w:bottom w:val="double" w:sz="4" w:space="0" w:color="auto"/>
            </w:tcBorders>
            <w:shd w:val="clear" w:color="auto" w:fill="FFFFFF"/>
          </w:tcPr>
          <w:p w:rsidR="002D331B" w:rsidRDefault="002D331B" w:rsidP="002D331B">
            <w:r>
              <w:t>Command cannot be completed for unknown reasons</w:t>
            </w:r>
          </w:p>
        </w:tc>
        <w:tc>
          <w:tcPr>
            <w:tcW w:w="20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0388 - Processing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ProcessingType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processing type that applies to the test code.  If this attribute is omitted, then regular production is the default.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2.16.840.1.113883.18.239</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processingType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the processing type that applies to the test code.  If this attribute is omitted, then regular production is the default.  Used in HL7 Version 2.x messaging in the Test Code Configuration (TCC)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Processing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http://terminology.hl7.org/CodeSystem/v2-0388</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hl7VS-processingType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processing type that applies to the test code.  If this attribute is omitted, then regular production is the default.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Processing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http://terminology.hl7.org/ValueSet/v2-0388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Processing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the processing type that applies to the test code.  If this attribute is omitted, then regular production is the default.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TCC-14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44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P</w:t>
            </w:r>
          </w:p>
        </w:tc>
        <w:tc>
          <w:tcPr>
            <w:tcW w:w="1600" w:type="dxa"/>
            <w:tcBorders>
              <w:bottom w:val="single" w:sz="4" w:space="0" w:color="auto"/>
            </w:tcBorders>
            <w:shd w:val="clear" w:color="auto" w:fill="FFFFFF"/>
          </w:tcPr>
          <w:p w:rsidR="002D331B" w:rsidRDefault="002D331B" w:rsidP="002D331B">
            <w:pPr>
              <w:pStyle w:val="HL7TableBody"/>
            </w:pPr>
            <w:r>
              <w:t>Regular Production</w:t>
            </w:r>
          </w:p>
        </w:tc>
        <w:tc>
          <w:tcPr>
            <w:tcW w:w="44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shd w:val="clear" w:color="auto" w:fill="F3F3F3"/>
          </w:tcPr>
          <w:p w:rsidR="002D331B" w:rsidRDefault="002D331B" w:rsidP="002D331B">
            <w:r>
              <w:t>E</w:t>
            </w:r>
          </w:p>
        </w:tc>
        <w:tc>
          <w:tcPr>
            <w:tcW w:w="1600" w:type="dxa"/>
            <w:shd w:val="clear" w:color="auto" w:fill="F3F3F3"/>
          </w:tcPr>
          <w:p w:rsidR="002D331B" w:rsidRDefault="002D331B" w:rsidP="002D331B">
            <w:r>
              <w:t>Evaluation</w:t>
            </w:r>
          </w:p>
        </w:tc>
        <w:tc>
          <w:tcPr>
            <w:tcW w:w="44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0389 - Analyte Repeat Status</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389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AnalyteRepeatStatus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2.16.840.1.113883.18.240</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analyteRepeatStatus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the repeat status for the analyte/result (e.g. original, rerun, repeat, reflex).  The following are assumptions regarding the table values:</w:t>
            </w:r>
          </w:p>
          <w:p w:rsidR="002D331B" w:rsidRDefault="002D331B" w:rsidP="002D331B">
            <w:pPr>
              <w:pStyle w:val="OtherTableBody"/>
            </w:pPr>
            <w:r>
              <w:t>Repeated without dilution — performed usually to confirm correctness of results (e.g., in case of results flagged as "Panic" or mechanical failures).</w:t>
            </w:r>
          </w:p>
          <w:p w:rsidR="002D331B" w:rsidRDefault="002D331B" w:rsidP="002D331B">
            <w:pPr>
              <w:pStyle w:val="OtherTableBody"/>
            </w:pPr>
            <w:r>
              <w:t>Repeated with dilution — performed usually in the case the original result exceeded the measurement range (technical limits).</w:t>
            </w:r>
          </w:p>
          <w:p w:rsidR="002D331B" w:rsidRDefault="002D331B" w:rsidP="002D331B">
            <w:pPr>
              <w:pStyle w:val="OtherTableBody"/>
            </w:pPr>
            <w:r>
              <w:t>Reflex test — this test is performed as the consequence of rules triggered based on other test result(s).  Used in HL7 Version 2.x messaging in the Test Code Detail (TCD)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Analyte Repeat Status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http://terminology.hl7.org/CodeSystem/v2-0389</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hl7VS-analyteRepeatStatus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repeat status for the analyte/result (e.g. original, rerun, repeat, reflex).  The following are assumptions regarding the table values: Repeated without dilution — performed usually to confirm correctness of r</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Analyte Repeat Status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http://terminology.hl7.org/ValueSet/v2-0389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0389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2.16.840.1.113883.12.389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Analyte Repeat Status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TCD-8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0389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44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O</w:t>
            </w:r>
          </w:p>
        </w:tc>
        <w:tc>
          <w:tcPr>
            <w:tcW w:w="1600" w:type="dxa"/>
            <w:tcBorders>
              <w:bottom w:val="single" w:sz="4" w:space="0" w:color="auto"/>
            </w:tcBorders>
            <w:shd w:val="clear" w:color="auto" w:fill="FFFFFF"/>
          </w:tcPr>
          <w:p w:rsidR="002D331B" w:rsidRDefault="002D331B" w:rsidP="002D331B">
            <w:pPr>
              <w:pStyle w:val="HL7TableBody"/>
            </w:pPr>
            <w:r>
              <w:t>Original, first run</w:t>
            </w:r>
          </w:p>
        </w:tc>
        <w:tc>
          <w:tcPr>
            <w:tcW w:w="44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R</w:t>
            </w:r>
          </w:p>
        </w:tc>
        <w:tc>
          <w:tcPr>
            <w:tcW w:w="1600" w:type="dxa"/>
            <w:tcBorders>
              <w:bottom w:val="single" w:sz="4" w:space="0" w:color="auto"/>
            </w:tcBorders>
            <w:shd w:val="clear" w:color="auto" w:fill="F3F3F3"/>
          </w:tcPr>
          <w:p w:rsidR="002D331B" w:rsidRDefault="002D331B" w:rsidP="002D331B">
            <w:r>
              <w:t>Repeated without dilution</w:t>
            </w:r>
          </w:p>
        </w:tc>
        <w:tc>
          <w:tcPr>
            <w:tcW w:w="44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D</w:t>
            </w:r>
          </w:p>
        </w:tc>
        <w:tc>
          <w:tcPr>
            <w:tcW w:w="1600" w:type="dxa"/>
            <w:tcBorders>
              <w:bottom w:val="single" w:sz="4" w:space="0" w:color="auto"/>
            </w:tcBorders>
            <w:shd w:val="clear" w:color="auto" w:fill="FFFFFF"/>
          </w:tcPr>
          <w:p w:rsidR="002D331B" w:rsidRDefault="002D331B" w:rsidP="002D331B">
            <w:r>
              <w:t>Repeated with dilution</w:t>
            </w:r>
          </w:p>
        </w:tc>
        <w:tc>
          <w:tcPr>
            <w:tcW w:w="44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shd w:val="clear" w:color="auto" w:fill="F3F3F3"/>
          </w:tcPr>
          <w:p w:rsidR="002D331B" w:rsidRDefault="002D331B" w:rsidP="002D331B">
            <w:r>
              <w:t>F</w:t>
            </w:r>
          </w:p>
        </w:tc>
        <w:tc>
          <w:tcPr>
            <w:tcW w:w="1600" w:type="dxa"/>
            <w:shd w:val="clear" w:color="auto" w:fill="F3F3F3"/>
          </w:tcPr>
          <w:p w:rsidR="002D331B" w:rsidRDefault="002D331B" w:rsidP="002D331B">
            <w:r>
              <w:t>Reflex test</w:t>
            </w:r>
          </w:p>
        </w:tc>
        <w:tc>
          <w:tcPr>
            <w:tcW w:w="44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0391 - Segment Group</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SegmentGroup</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for the optional segment groups which are to be included in a response.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2.16.840.1.113883.18.242</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segmentGroup</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specifying the optional segment groups which are to be included in the response.  This is a repeating field, to accommodate inclusion of multiple segment groups. The default for this field, not present, means that all relevant groups are included.  Used in HL7 Version 2.x messaging in the Response Control Parameter (RCP)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Segment Group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http://terminology.hl7.org/CodeSystem/v2-0391</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05.05.2007</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2.5.1</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hl7VS-segmentGroup</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the optional segment groups which are to be included in a response.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Segment Group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Segment Group</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specifying the optional segment groups which are to be included in a response.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RCP.7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00"/>
        <w:gridCol w:w="1600"/>
        <w:gridCol w:w="1600"/>
        <w:gridCol w:w="1200"/>
        <w:gridCol w:w="800"/>
      </w:tblGrid>
      <w:tr w:rsidR="002D331B" w:rsidTr="002D331B">
        <w:tblPrEx>
          <w:tblCellMar>
            <w:top w:w="0" w:type="dxa"/>
            <w:bottom w:w="0" w:type="dxa"/>
          </w:tblCellMar>
        </w:tblPrEx>
        <w:trPr>
          <w:tblHeader/>
        </w:trPr>
        <w:tc>
          <w:tcPr>
            <w:tcW w:w="40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16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pPr>
              <w:pStyle w:val="HL7TableBody"/>
            </w:pPr>
            <w:r>
              <w:t>ADMINISTRATION</w:t>
            </w:r>
          </w:p>
        </w:tc>
        <w:tc>
          <w:tcPr>
            <w:tcW w:w="1600" w:type="dxa"/>
            <w:tcBorders>
              <w:bottom w:val="single" w:sz="4" w:space="0" w:color="auto"/>
            </w:tcBorders>
            <w:shd w:val="clear" w:color="auto" w:fill="FFFFFF"/>
          </w:tcPr>
          <w:p w:rsidR="002D331B" w:rsidRDefault="002D331B" w:rsidP="002D331B">
            <w:pPr>
              <w:pStyle w:val="HL7TableBody"/>
            </w:pPr>
          </w:p>
        </w:tc>
        <w:tc>
          <w:tcPr>
            <w:tcW w:w="16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ALLERGY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APP_STATS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APP_STATUS</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ASSOCIATED_PERSON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ASSOCIATED_RX_ADMIN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ASSOCIATED_RX_ORDER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AUTHORIZATION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AUTHORIZATION_CONTACT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CERTIFICATE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CLOCK</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CLOCK_AND_STATISTICS</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CLOCK_AND_STATS_WITH_NOTES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CLOCK_AND_STATS_WITH_NOTES_ALT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COMMAND</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COMMAND_RESPONSE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COMMON_ORDER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COMPONENT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COMPONENTS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CONTAINER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DEFINITION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DIET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DISPENSE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ENCODED_ORDER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ENCODING</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EXPERIENCE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FINANCIAL</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FINANCIAL_COMMON_ORDER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FINANCIAL_INSURANCE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FINANCIAL_OBSERVATION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FINANCIAL_ORDER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FINANCIAL_PROCEDURE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FINANCIAL_TIMING_QUANTITY</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GENERAL_RESOURCE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GIVE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GOAL</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GOAL_OBSERVATION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GOAL_PATHWAY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GOAL_ROLE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GUARANTOR_INSURANCE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INSURANCE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LOCATION_RESOURCE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MERGE_INFO</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MF_CDM</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MF_CLIN_STUDY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MF_CLIN_STUDY_SCHED</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MF_INV_ITEM</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MF_LOC_DEPT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MF_LOCATION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MF_OBS_ATTRIBUTES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MF_PHASE_SCHED_DETAIL</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MF_QUERY</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MF_SITE_DEFINED</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MF_STAFF</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MF_TEST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MF_TEST_BATT_DETAIL</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MF_TEST_BATTERIES</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MF_TEST_CALC_DETAIL</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MF_TEST_CALCULATED</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MF_TEST_CAT_DETAIL</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MF_TEST_CATEGORICAL</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MF_TEST_NUMERIC</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NK1_TIMING_QTY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NOTIFICATION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OBSERVATION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OBSERVATION_PRIOR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OBSERVATION_REQUEST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OMSERVATION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ORDER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ORDER_CHOICE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ORDER_DETAIL</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ORDER_DETAIL_SUPPLEMENT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ORDER_DIET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ORDER_ENCODED</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ORDER_OBSERVATION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ORDER_PRIOR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ORDER_TRAY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PATHWAY</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PATHWAY_ROLE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PATIENT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PATIENT_PRIOR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PATIENT_RESULT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PATIENT_VISIT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PATIENT_VISIT_PRIOR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PERSONNEL_RESOURCE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PEX_CAUSE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PEX_OBSERVATION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PRIOR_RESULT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PROBLEM</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PROBLEM_OBSERVATION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PROBLEM_PATHWAY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PROBLEM_ROLE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PROCEDURE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PRODUCT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PRODUCT_STATUS</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PROVIDER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PROVIDER_CONTACT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QBP</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QRY_WITH_DETAIL</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QUERY_RESPONSE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QUERY_RESULT_CLUSTER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REQUEST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RESOURCE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RESOURCES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RESPONSE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RESULT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RESULTS</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RESULTS_NOTES</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ROW_DEFINITION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RX_ADMINISTRATION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RX_ORDER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SCHEDULE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SERVICE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SPECIMEN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SPECIMEN_CONTAINER</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STAFF</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STUDY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STUDY_OBSERVATION</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STUDY_PHASE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STUDY_SCHEDULE</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TEST_CONFIGURATION</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TIMING</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TIMING_DIET</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TIMING_ENCODED</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TIMING_GIVE</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TIMING_PRIOR</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TIMING_QTY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TIMING_QUANTITY</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3F3F3"/>
          </w:tcPr>
          <w:p w:rsidR="002D331B" w:rsidRDefault="002D331B" w:rsidP="002D331B">
            <w:r>
              <w:t>TIMING_TRAY</w:t>
            </w:r>
          </w:p>
        </w:tc>
        <w:tc>
          <w:tcPr>
            <w:tcW w:w="1600" w:type="dxa"/>
            <w:tcBorders>
              <w:bottom w:val="single" w:sz="4" w:space="0" w:color="auto"/>
            </w:tcBorders>
            <w:shd w:val="clear" w:color="auto" w:fill="F3F3F3"/>
          </w:tcPr>
          <w:p w:rsidR="002D331B" w:rsidRDefault="002D331B" w:rsidP="002D331B"/>
        </w:tc>
        <w:tc>
          <w:tcPr>
            <w:tcW w:w="1600" w:type="dxa"/>
            <w:tcBorders>
              <w:bottom w:val="single" w:sz="4" w:space="0" w:color="auto"/>
            </w:tcBorders>
            <w:shd w:val="clear" w:color="auto" w:fill="F3F3F3"/>
          </w:tcPr>
          <w:p w:rsidR="002D331B" w:rsidRDefault="002D331B" w:rsidP="002D331B"/>
        </w:tc>
        <w:tc>
          <w:tcPr>
            <w:tcW w:w="12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4000" w:type="dxa"/>
            <w:tcBorders>
              <w:bottom w:val="single" w:sz="4" w:space="0" w:color="auto"/>
            </w:tcBorders>
            <w:shd w:val="clear" w:color="auto" w:fill="FFFFFF"/>
          </w:tcPr>
          <w:p w:rsidR="002D331B" w:rsidRDefault="002D331B" w:rsidP="002D331B">
            <w:r>
              <w:t>TREATMENT</w:t>
            </w:r>
          </w:p>
        </w:tc>
        <w:tc>
          <w:tcPr>
            <w:tcW w:w="1600" w:type="dxa"/>
            <w:tcBorders>
              <w:bottom w:val="single" w:sz="4" w:space="0" w:color="auto"/>
            </w:tcBorders>
            <w:shd w:val="clear" w:color="auto" w:fill="FFFFFF"/>
          </w:tcPr>
          <w:p w:rsidR="002D331B" w:rsidRDefault="002D331B" w:rsidP="002D331B"/>
        </w:tc>
        <w:tc>
          <w:tcPr>
            <w:tcW w:w="1600" w:type="dxa"/>
            <w:tcBorders>
              <w:bottom w:val="single" w:sz="4" w:space="0" w:color="auto"/>
            </w:tcBorders>
            <w:shd w:val="clear" w:color="auto" w:fill="FFFFFF"/>
          </w:tcPr>
          <w:p w:rsidR="002D331B" w:rsidRDefault="002D331B" w:rsidP="002D331B"/>
        </w:tc>
        <w:tc>
          <w:tcPr>
            <w:tcW w:w="12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4000" w:type="dxa"/>
            <w:shd w:val="clear" w:color="auto" w:fill="F3F3F3"/>
          </w:tcPr>
          <w:p w:rsidR="002D331B" w:rsidRDefault="002D331B" w:rsidP="002D331B">
            <w:r>
              <w:t>VISIT</w:t>
            </w:r>
          </w:p>
        </w:tc>
        <w:tc>
          <w:tcPr>
            <w:tcW w:w="1600" w:type="dxa"/>
            <w:shd w:val="clear" w:color="auto" w:fill="F3F3F3"/>
          </w:tcPr>
          <w:p w:rsidR="002D331B" w:rsidRDefault="002D331B" w:rsidP="002D331B"/>
        </w:tc>
        <w:tc>
          <w:tcPr>
            <w:tcW w:w="16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0392 - Match Reason</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MatchReason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2.16.840.1.113883.18.243</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matchReason</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  Used in HL7 Version 2.x messaging in the Query Response Instance (QRI)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Match Reason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http://terminology.hl7.org/CodeSystem/v2-0392</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2.16.840.1.113883.21.259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hl7VS-matchReason</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 xml:space="preserve">Value Set of codes identifying what search components (e.g., name, birthdate, social security number) of the record returned matched the original query where the responding system does not assign numeric match weights or confidence levels.  It </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Match Reason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Match Reason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QRI.2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DB</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Match on Date of Birth</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NA</w:t>
            </w:r>
          </w:p>
        </w:tc>
        <w:tc>
          <w:tcPr>
            <w:tcW w:w="1600" w:type="dxa"/>
            <w:tcBorders>
              <w:top w:val="single" w:sz="4" w:space="0" w:color="auto"/>
              <w:bottom w:val="single" w:sz="4" w:space="0" w:color="auto"/>
            </w:tcBorders>
            <w:shd w:val="clear" w:color="auto" w:fill="F3F3F3"/>
          </w:tcPr>
          <w:p w:rsidR="002D331B" w:rsidRDefault="002D331B" w:rsidP="002D331B">
            <w:r>
              <w:t>Match on Name (Alpha Match)</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NP</w:t>
            </w:r>
          </w:p>
        </w:tc>
        <w:tc>
          <w:tcPr>
            <w:tcW w:w="1600" w:type="dxa"/>
            <w:tcBorders>
              <w:top w:val="single" w:sz="4" w:space="0" w:color="auto"/>
              <w:bottom w:val="single" w:sz="4" w:space="0" w:color="auto"/>
            </w:tcBorders>
            <w:shd w:val="clear" w:color="auto" w:fill="FFFFFF"/>
          </w:tcPr>
          <w:p w:rsidR="002D331B" w:rsidRDefault="002D331B" w:rsidP="002D331B">
            <w:r>
              <w:t>Match on Name (Phonetic Match)</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SS</w:t>
            </w:r>
          </w:p>
        </w:tc>
        <w:tc>
          <w:tcPr>
            <w:tcW w:w="1600" w:type="dxa"/>
            <w:tcBorders>
              <w:top w:val="single" w:sz="4" w:space="0" w:color="auto"/>
              <w:bottom w:val="double" w:sz="4" w:space="0" w:color="auto"/>
            </w:tcBorders>
            <w:shd w:val="clear" w:color="auto" w:fill="F3F3F3"/>
          </w:tcPr>
          <w:p w:rsidR="002D331B" w:rsidRDefault="002D331B" w:rsidP="002D331B">
            <w:r>
              <w:t>Match on Social Security Number</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0393 - Match Algorithms</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MatchAlgorithms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name or identity of the specific search algorithm to which the RCP-5 Search Confidence Threshold and the QRI-1 Candidate Confidence refer.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2.16.840.1.113883.18.244</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matchAlgorithms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identifying the name or identity of the specific search algorithm to which the RCP-5 Search Confidence Threshold and the QRI-1 Candidate Confidence refer.  Used in HL7 Version 2.x messaging in the Query Response Instance (QRI)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Match Algorithms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http://terminology.hl7.org/CodeSystem/v2-0393</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2.16.840.1.113883.21.260</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hl7VS-matchAlgorithms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name or identity of the specific search algorithm to which the RCP-5 Search Confidence Threshold and the QRI-1 Candidate Confidence refer.</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Match Algorithms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Match Algorithms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identifying the name or identity of the specific search algorithm to which the RCP-5 Search Confidence Threshold and the QRI-1 Candidate Confidence refer.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QRI.3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LINKSOFT_2.01</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Proprietary algorithm for LinkSoft v2.01</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MATCHWARE_1.2</w:t>
            </w:r>
          </w:p>
        </w:tc>
        <w:tc>
          <w:tcPr>
            <w:tcW w:w="1600" w:type="dxa"/>
            <w:tcBorders>
              <w:top w:val="single" w:sz="4" w:space="0" w:color="auto"/>
              <w:bottom w:val="double" w:sz="4" w:space="0" w:color="auto"/>
            </w:tcBorders>
            <w:shd w:val="clear" w:color="auto" w:fill="F3F3F3"/>
          </w:tcPr>
          <w:p w:rsidR="002D331B" w:rsidRDefault="002D331B" w:rsidP="002D331B">
            <w:r>
              <w:t>Proprietary algorithm for MatchWare v1.2</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0394 - Response Modality</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V2ResponseModality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the timing and grouping of the response message(s).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2.16.840.1.113883.18.245</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responseModality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the timing and grouping of the response message(s).  Used in HL7 Version 2.x messaging in the Response Control Parameter (RCP)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Response Modality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http://terminology.hl7.org/CodeSystem/v2-0394</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hl7VS-responseModality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the timing and grouping of the response message(s).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Response Modality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Response Modality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the timing and grouping of the response message(s).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RCP.3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1600"/>
        <w:gridCol w:w="2000"/>
        <w:gridCol w:w="800"/>
      </w:tblGrid>
      <w:tr w:rsidR="002D331B" w:rsidTr="002D331B">
        <w:tblPrEx>
          <w:tblCellMar>
            <w:top w:w="0" w:type="dxa"/>
            <w:bottom w:w="0" w:type="dxa"/>
          </w:tblCellMar>
        </w:tblPrEx>
        <w:trPr>
          <w:tblHeader/>
        </w:trPr>
        <w:tc>
          <w:tcPr>
            <w:tcW w:w="1000" w:type="dxa"/>
            <w:tcBorders>
              <w:bottom w:val="single" w:sz="4" w:space="0" w:color="auto"/>
            </w:tcBorders>
            <w:shd w:val="clear" w:color="auto" w:fill="E6E6E6"/>
          </w:tcPr>
          <w:p w:rsidR="002D331B" w:rsidRDefault="002D331B" w:rsidP="002D331B">
            <w:pPr>
              <w:pStyle w:val="HL7TableHeader"/>
            </w:pPr>
            <w:r>
              <w:t>Value</w:t>
            </w:r>
          </w:p>
        </w:tc>
        <w:tc>
          <w:tcPr>
            <w:tcW w:w="3800" w:type="dxa"/>
            <w:tcBorders>
              <w:bottom w:val="single" w:sz="4" w:space="0" w:color="auto"/>
            </w:tcBorders>
            <w:shd w:val="clear" w:color="auto" w:fill="E6E6E6"/>
          </w:tcPr>
          <w:p w:rsidR="002D331B" w:rsidRDefault="002D331B" w:rsidP="002D331B">
            <w:pPr>
              <w:pStyle w:val="HL7TableHeader"/>
            </w:pPr>
            <w:r>
              <w:t>Display Name</w:t>
            </w:r>
          </w:p>
        </w:tc>
        <w:tc>
          <w:tcPr>
            <w:tcW w:w="1600" w:type="dxa"/>
            <w:tcBorders>
              <w:bottom w:val="single" w:sz="4" w:space="0" w:color="auto"/>
            </w:tcBorders>
            <w:shd w:val="clear" w:color="auto" w:fill="E6E6E6"/>
          </w:tcPr>
          <w:p w:rsidR="002D331B" w:rsidRDefault="002D331B" w:rsidP="002D331B">
            <w:pPr>
              <w:pStyle w:val="HL7TableHeader"/>
            </w:pPr>
            <w:r>
              <w:t>Definition</w:t>
            </w:r>
          </w:p>
        </w:tc>
        <w:tc>
          <w:tcPr>
            <w:tcW w:w="20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pPr>
              <w:pStyle w:val="HL7TableBody"/>
            </w:pPr>
            <w:r>
              <w:t>R</w:t>
            </w:r>
          </w:p>
        </w:tc>
        <w:tc>
          <w:tcPr>
            <w:tcW w:w="3800" w:type="dxa"/>
            <w:tcBorders>
              <w:bottom w:val="single" w:sz="4" w:space="0" w:color="auto"/>
            </w:tcBorders>
            <w:shd w:val="clear" w:color="auto" w:fill="FFFFFF"/>
          </w:tcPr>
          <w:p w:rsidR="002D331B" w:rsidRDefault="002D331B" w:rsidP="002D331B">
            <w:pPr>
              <w:pStyle w:val="HL7TableBody"/>
            </w:pPr>
            <w:r>
              <w:t>Real Time</w:t>
            </w:r>
          </w:p>
        </w:tc>
        <w:tc>
          <w:tcPr>
            <w:tcW w:w="1600" w:type="dxa"/>
            <w:tcBorders>
              <w:bottom w:val="single" w:sz="4" w:space="0" w:color="auto"/>
            </w:tcBorders>
            <w:shd w:val="clear" w:color="auto" w:fill="FFFFFF"/>
          </w:tcPr>
          <w:p w:rsidR="002D331B" w:rsidRDefault="002D331B" w:rsidP="002D331B">
            <w:pPr>
              <w:pStyle w:val="HL7TableBody"/>
            </w:pPr>
          </w:p>
        </w:tc>
        <w:tc>
          <w:tcPr>
            <w:tcW w:w="20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000" w:type="dxa"/>
            <w:tcBorders>
              <w:bottom w:val="single" w:sz="4" w:space="0" w:color="auto"/>
            </w:tcBorders>
            <w:shd w:val="clear" w:color="auto" w:fill="F3F3F3"/>
          </w:tcPr>
          <w:p w:rsidR="002D331B" w:rsidRDefault="002D331B" w:rsidP="002D331B">
            <w:r>
              <w:t>T</w:t>
            </w:r>
          </w:p>
        </w:tc>
        <w:tc>
          <w:tcPr>
            <w:tcW w:w="3800" w:type="dxa"/>
            <w:tcBorders>
              <w:bottom w:val="single" w:sz="4" w:space="0" w:color="auto"/>
            </w:tcBorders>
            <w:shd w:val="clear" w:color="auto" w:fill="F3F3F3"/>
          </w:tcPr>
          <w:p w:rsidR="002D331B" w:rsidRDefault="002D331B" w:rsidP="002D331B">
            <w:r>
              <w:t>Bolus (a series of responses sent at the same time without use of batch formatting)</w:t>
            </w:r>
          </w:p>
        </w:tc>
        <w:tc>
          <w:tcPr>
            <w:tcW w:w="1600" w:type="dxa"/>
            <w:tcBorders>
              <w:bottom w:val="single" w:sz="4" w:space="0" w:color="auto"/>
            </w:tcBorders>
            <w:shd w:val="clear" w:color="auto" w:fill="F3F3F3"/>
          </w:tcPr>
          <w:p w:rsidR="002D331B" w:rsidRDefault="002D331B" w:rsidP="002D331B"/>
        </w:tc>
        <w:tc>
          <w:tcPr>
            <w:tcW w:w="20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shd w:val="clear" w:color="auto" w:fill="FFFFFF"/>
          </w:tcPr>
          <w:p w:rsidR="002D331B" w:rsidRDefault="002D331B" w:rsidP="002D331B">
            <w:r>
              <w:t>B</w:t>
            </w:r>
          </w:p>
        </w:tc>
        <w:tc>
          <w:tcPr>
            <w:tcW w:w="3800" w:type="dxa"/>
            <w:shd w:val="clear" w:color="auto" w:fill="FFFFFF"/>
          </w:tcPr>
          <w:p w:rsidR="002D331B" w:rsidRDefault="002D331B" w:rsidP="002D331B">
            <w:r>
              <w:t>Batch</w:t>
            </w:r>
          </w:p>
        </w:tc>
        <w:tc>
          <w:tcPr>
            <w:tcW w:w="1600" w:type="dxa"/>
            <w:shd w:val="clear" w:color="auto" w:fill="FFFFFF"/>
          </w:tcPr>
          <w:p w:rsidR="002D331B" w:rsidRDefault="002D331B" w:rsidP="002D331B"/>
        </w:tc>
        <w:tc>
          <w:tcPr>
            <w:tcW w:w="2000" w:type="dxa"/>
            <w:shd w:val="clear" w:color="auto" w:fill="FFFFFF"/>
          </w:tcPr>
          <w:p w:rsidR="002D331B" w:rsidRDefault="002D331B" w:rsidP="002D331B"/>
        </w:tc>
        <w:tc>
          <w:tcPr>
            <w:tcW w:w="800" w:type="dxa"/>
            <w:shd w:val="clear" w:color="auto" w:fill="FFFFFF"/>
          </w:tcPr>
          <w:p w:rsidR="002D331B" w:rsidRDefault="002D331B" w:rsidP="002D331B"/>
        </w:tc>
      </w:tr>
    </w:tbl>
    <w:p w:rsidR="002D331B" w:rsidRDefault="002D331B" w:rsidP="002D331B"/>
    <w:p w:rsidR="002D331B" w:rsidRDefault="002D331B" w:rsidP="002D331B">
      <w:pPr>
        <w:pStyle w:val="berschrift3"/>
      </w:pPr>
      <w:r>
        <w:t>0395 - Modify Indicator</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V2ModifyIndicator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whether the subscription is new or is being modified.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2.16.840.1.113883.18.246</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modifyIndicator</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whether the subscription is new or is being modified.  Used in HL7 Version 2.x messaging in the Response Control Parameter (RCP)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Modify Indicator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http://terminology.hl7.org/CodeSystem/v2-0395</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hl7VS-modifyIndicator</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whether the subscription is new or is being modified.</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Modify Indicator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Modify Indicator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whether the subscription is new or is being modified.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RCP.5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000"/>
        <w:gridCol w:w="2000"/>
        <w:gridCol w:w="2400"/>
        <w:gridCol w:w="800"/>
      </w:tblGrid>
      <w:tr w:rsidR="002D331B" w:rsidTr="002D331B">
        <w:tblPrEx>
          <w:tblCellMar>
            <w:top w:w="0" w:type="dxa"/>
            <w:bottom w:w="0" w:type="dxa"/>
          </w:tblCellMar>
        </w:tblPrEx>
        <w:trPr>
          <w:tblHeader/>
        </w:trPr>
        <w:tc>
          <w:tcPr>
            <w:tcW w:w="1000" w:type="dxa"/>
            <w:tcBorders>
              <w:bottom w:val="single" w:sz="4" w:space="0" w:color="auto"/>
            </w:tcBorders>
            <w:shd w:val="clear" w:color="auto" w:fill="E6E6E6"/>
          </w:tcPr>
          <w:p w:rsidR="002D331B" w:rsidRDefault="002D331B" w:rsidP="002D331B">
            <w:pPr>
              <w:pStyle w:val="HL7TableHeader"/>
            </w:pPr>
            <w:r>
              <w:t>Value</w:t>
            </w:r>
          </w:p>
        </w:tc>
        <w:tc>
          <w:tcPr>
            <w:tcW w:w="3000" w:type="dxa"/>
            <w:tcBorders>
              <w:bottom w:val="single" w:sz="4" w:space="0" w:color="auto"/>
            </w:tcBorders>
            <w:shd w:val="clear" w:color="auto" w:fill="E6E6E6"/>
          </w:tcPr>
          <w:p w:rsidR="002D331B" w:rsidRDefault="002D331B" w:rsidP="002D331B">
            <w:pPr>
              <w:pStyle w:val="HL7TableHeader"/>
            </w:pPr>
            <w:r>
              <w:t>Display Name</w:t>
            </w:r>
          </w:p>
        </w:tc>
        <w:tc>
          <w:tcPr>
            <w:tcW w:w="2000" w:type="dxa"/>
            <w:tcBorders>
              <w:bottom w:val="single" w:sz="4" w:space="0" w:color="auto"/>
            </w:tcBorders>
            <w:shd w:val="clear" w:color="auto" w:fill="E6E6E6"/>
          </w:tcPr>
          <w:p w:rsidR="002D331B" w:rsidRDefault="002D331B" w:rsidP="002D331B">
            <w:pPr>
              <w:pStyle w:val="HL7TableHeader"/>
            </w:pPr>
            <w:r>
              <w:t>Definition</w:t>
            </w:r>
          </w:p>
        </w:tc>
        <w:tc>
          <w:tcPr>
            <w:tcW w:w="24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000" w:type="dxa"/>
            <w:tcBorders>
              <w:bottom w:val="single" w:sz="4" w:space="0" w:color="auto"/>
            </w:tcBorders>
            <w:shd w:val="clear" w:color="auto" w:fill="FFFFFF"/>
          </w:tcPr>
          <w:p w:rsidR="002D331B" w:rsidRDefault="002D331B" w:rsidP="002D331B">
            <w:pPr>
              <w:pStyle w:val="HL7TableBody"/>
            </w:pPr>
            <w:r>
              <w:t>N</w:t>
            </w:r>
          </w:p>
        </w:tc>
        <w:tc>
          <w:tcPr>
            <w:tcW w:w="3000" w:type="dxa"/>
            <w:tcBorders>
              <w:bottom w:val="single" w:sz="4" w:space="0" w:color="auto"/>
            </w:tcBorders>
            <w:shd w:val="clear" w:color="auto" w:fill="FFFFFF"/>
          </w:tcPr>
          <w:p w:rsidR="002D331B" w:rsidRDefault="002D331B" w:rsidP="002D331B">
            <w:pPr>
              <w:pStyle w:val="HL7TableBody"/>
            </w:pPr>
            <w:r>
              <w:t>New Subscription</w:t>
            </w:r>
          </w:p>
        </w:tc>
        <w:tc>
          <w:tcPr>
            <w:tcW w:w="2000" w:type="dxa"/>
            <w:tcBorders>
              <w:bottom w:val="single" w:sz="4" w:space="0" w:color="auto"/>
            </w:tcBorders>
            <w:shd w:val="clear" w:color="auto" w:fill="FFFFFF"/>
          </w:tcPr>
          <w:p w:rsidR="002D331B" w:rsidRDefault="002D331B" w:rsidP="002D331B">
            <w:pPr>
              <w:pStyle w:val="HL7TableBody"/>
            </w:pPr>
          </w:p>
        </w:tc>
        <w:tc>
          <w:tcPr>
            <w:tcW w:w="24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000" w:type="dxa"/>
            <w:shd w:val="clear" w:color="auto" w:fill="F3F3F3"/>
          </w:tcPr>
          <w:p w:rsidR="002D331B" w:rsidRDefault="002D331B" w:rsidP="002D331B">
            <w:r>
              <w:t>M</w:t>
            </w:r>
          </w:p>
        </w:tc>
        <w:tc>
          <w:tcPr>
            <w:tcW w:w="3000" w:type="dxa"/>
            <w:shd w:val="clear" w:color="auto" w:fill="F3F3F3"/>
          </w:tcPr>
          <w:p w:rsidR="002D331B" w:rsidRDefault="002D331B" w:rsidP="002D331B">
            <w:r>
              <w:t>Modified Subscription</w:t>
            </w:r>
          </w:p>
        </w:tc>
        <w:tc>
          <w:tcPr>
            <w:tcW w:w="2000" w:type="dxa"/>
            <w:shd w:val="clear" w:color="auto" w:fill="F3F3F3"/>
          </w:tcPr>
          <w:p w:rsidR="002D331B" w:rsidRDefault="002D331B" w:rsidP="002D331B"/>
        </w:tc>
        <w:tc>
          <w:tcPr>
            <w:tcW w:w="24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0396 - Coding System</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CodingSystem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of specifying the coding system.  This table is maintained outside of the published Version 2 standards, and may be found at http://www.hl7.org/Special/committees/vocab/table_0396/index.cfm.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2.16.840.1.113883.18.247</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codingSystem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specifying the coding system.  This table is maintained outside of the published Version 2 standards, and may be found at http://www.hl7.org/Special/committees/vocab/table_0396/index.cfm.  Used in HL7 Version 2.x messaging in the CWE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Coding System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5</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hl7VS-codingSystem</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Names of coding systems. Each coding system is assigned a unique identifier, which is generally a short mnemonic derived from the full name of the coding system.</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Coding System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Webpage URL</w:t>
            </w:r>
          </w:p>
        </w:tc>
        <w:tc>
          <w:tcPr>
            <w:tcW w:w="6400" w:type="dxa"/>
            <w:shd w:val="clear" w:color="auto" w:fill="auto"/>
          </w:tcPr>
          <w:p w:rsidR="002D331B" w:rsidRDefault="002D331B" w:rsidP="002D331B">
            <w:pPr>
              <w:pStyle w:val="OtherTableBody"/>
            </w:pPr>
            <w:r>
              <w:t>http://www.hl7.org/Special/committees/vocab/table_0396/index.cfm</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Coding System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specifying the coding system.  This table is maintained outside of the published Version 2 standards; the content is not listed here; the content is maintained outside of the Version 2 Product Family maintenance process.  For the list of codes in the table, see the HL7 Webpage rendering, at http://www.hl7.org/Special/committees/vocab/table_0396/index.cfm.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HL7-EXT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Vocabulary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CWE.3, CWE.6, CWE, and numerous places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2000"/>
        <w:gridCol w:w="1200"/>
        <w:gridCol w:w="3600"/>
        <w:gridCol w:w="800"/>
      </w:tblGrid>
      <w:tr w:rsidR="002D331B" w:rsidTr="002D331B">
        <w:tblPrEx>
          <w:tblCellMar>
            <w:top w:w="0" w:type="dxa"/>
            <w:bottom w:w="0" w:type="dxa"/>
          </w:tblCellMar>
        </w:tblPrEx>
        <w:trPr>
          <w:tblHeader/>
        </w:trPr>
        <w:tc>
          <w:tcPr>
            <w:tcW w:w="1600" w:type="dxa"/>
            <w:tcBorders>
              <w:bottom w:val="single" w:sz="4" w:space="0" w:color="auto"/>
            </w:tcBorders>
            <w:shd w:val="clear" w:color="auto" w:fill="E6E6E6"/>
          </w:tcPr>
          <w:p w:rsidR="002D331B" w:rsidRDefault="002D331B" w:rsidP="002D331B">
            <w:pPr>
              <w:pStyle w:val="OtherTableHeader"/>
            </w:pPr>
            <w:r>
              <w:t>Value</w:t>
            </w:r>
          </w:p>
        </w:tc>
        <w:tc>
          <w:tcPr>
            <w:tcW w:w="2000" w:type="dxa"/>
            <w:tcBorders>
              <w:bottom w:val="single" w:sz="4" w:space="0" w:color="auto"/>
            </w:tcBorders>
            <w:shd w:val="clear" w:color="auto" w:fill="E6E6E6"/>
          </w:tcPr>
          <w:p w:rsidR="002D331B" w:rsidRDefault="002D331B" w:rsidP="002D331B">
            <w:pPr>
              <w:pStyle w:val="OtherTableHeader"/>
            </w:pPr>
            <w:r>
              <w:t>Display Name</w:t>
            </w:r>
          </w:p>
        </w:tc>
        <w:tc>
          <w:tcPr>
            <w:tcW w:w="1200" w:type="dxa"/>
            <w:tcBorders>
              <w:bottom w:val="single" w:sz="4" w:space="0" w:color="auto"/>
            </w:tcBorders>
            <w:shd w:val="clear" w:color="auto" w:fill="E6E6E6"/>
          </w:tcPr>
          <w:p w:rsidR="002D331B" w:rsidRDefault="002D331B" w:rsidP="002D331B">
            <w:pPr>
              <w:pStyle w:val="OtherTableHeader"/>
            </w:pPr>
            <w:r>
              <w:t>Definition</w:t>
            </w:r>
          </w:p>
        </w:tc>
        <w:tc>
          <w:tcPr>
            <w:tcW w:w="3600" w:type="dxa"/>
            <w:tcBorders>
              <w:bottom w:val="single" w:sz="4" w:space="0" w:color="auto"/>
            </w:tcBorders>
            <w:shd w:val="clear" w:color="auto" w:fill="E6E6E6"/>
          </w:tcPr>
          <w:p w:rsidR="002D331B" w:rsidRDefault="002D331B" w:rsidP="002D331B">
            <w:pPr>
              <w:pStyle w:val="OtherTableHeader"/>
            </w:pPr>
            <w:r>
              <w:t>Comment/ Usage Note</w:t>
            </w:r>
          </w:p>
        </w:tc>
        <w:tc>
          <w:tcPr>
            <w:tcW w:w="800" w:type="dxa"/>
            <w:tcBorders>
              <w:bottom w:val="single" w:sz="4" w:space="0" w:color="auto"/>
            </w:tcBorders>
            <w:shd w:val="clear" w:color="auto" w:fill="E6E6E6"/>
          </w:tcPr>
          <w:p w:rsidR="002D331B" w:rsidRDefault="002D331B" w:rsidP="002D331B">
            <w:pPr>
              <w:pStyle w:val="OtherTableHeader"/>
            </w:pPr>
            <w:r>
              <w:t>Status</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pPr>
              <w:pStyle w:val="OtherTableBody"/>
            </w:pPr>
            <w:ins w:id="399" w:author="Frank Oemig" w:date="2023-06-16T20:02:00Z">
              <w:r>
                <w:t>99zzz</w:t>
              </w:r>
            </w:ins>
          </w:p>
        </w:tc>
        <w:tc>
          <w:tcPr>
            <w:tcW w:w="2000" w:type="dxa"/>
            <w:tcBorders>
              <w:bottom w:val="single" w:sz="4" w:space="0" w:color="auto"/>
            </w:tcBorders>
            <w:shd w:val="clear" w:color="auto" w:fill="FFFFFF"/>
          </w:tcPr>
          <w:p w:rsidR="002D331B" w:rsidRDefault="002D331B" w:rsidP="002D331B">
            <w:pPr>
              <w:pStyle w:val="OtherTableBody"/>
            </w:pPr>
            <w:ins w:id="400" w:author="Frank Oemig" w:date="2023-06-16T20:02:00Z">
              <w:r>
                <w:t>Local general code for a site-defined code system used for a specific set of trading partners.  The 'zzz' SHALL be any printable ASCII string.  Length of the name SHALL not exceed field width, and is subject to local implementation.</w:t>
              </w:r>
            </w:ins>
          </w:p>
        </w:tc>
        <w:tc>
          <w:tcPr>
            <w:tcW w:w="1200" w:type="dxa"/>
            <w:tcBorders>
              <w:bottom w:val="single" w:sz="4" w:space="0" w:color="auto"/>
            </w:tcBorders>
            <w:shd w:val="clear" w:color="auto" w:fill="FFFFFF"/>
          </w:tcPr>
          <w:p w:rsidR="002D331B" w:rsidRDefault="002D331B" w:rsidP="002D331B">
            <w:pPr>
              <w:pStyle w:val="OtherTableBody"/>
            </w:pPr>
          </w:p>
        </w:tc>
        <w:tc>
          <w:tcPr>
            <w:tcW w:w="3600" w:type="dxa"/>
            <w:tcBorders>
              <w:bottom w:val="single" w:sz="4" w:space="0" w:color="auto"/>
            </w:tcBorders>
            <w:shd w:val="clear" w:color="auto" w:fill="FFFFFF"/>
          </w:tcPr>
          <w:p w:rsidR="002D331B" w:rsidRDefault="002D331B" w:rsidP="002D331B">
            <w:pPr>
              <w:pStyle w:val="OtherTableBody"/>
            </w:pPr>
            <w:ins w:id="401" w:author="Frank Oemig" w:date="2023-06-16T20:02:00Z">
              <w:r>
                <w:t>The 'zzz' may be any printable ASCII string of variable length, but the recommendation is to generally use only numbers and uppercase letters, as that is how all of the currently existent table 396 entries have been created for many years.  In addition, there is no explicit length restriction, but it is recommended that the string be kept below a 20 character maximum.</w:t>
              </w:r>
            </w:ins>
          </w:p>
        </w:tc>
        <w:tc>
          <w:tcPr>
            <w:tcW w:w="800" w:type="dxa"/>
            <w:tcBorders>
              <w:bottom w:val="single" w:sz="4" w:space="0" w:color="auto"/>
            </w:tcBorders>
            <w:shd w:val="clear" w:color="auto" w:fill="FFFFFF"/>
          </w:tcPr>
          <w:p w:rsidR="002D331B" w:rsidRDefault="002D331B" w:rsidP="002D331B">
            <w:pPr>
              <w:pStyle w:val="OtherTableBody"/>
            </w:pPr>
            <w:ins w:id="402" w:author="Frank Oemig" w:date="2023-06-16T20:02:00Z">
              <w:r>
                <w:t>D</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ACR</w:t>
            </w:r>
          </w:p>
        </w:tc>
        <w:tc>
          <w:tcPr>
            <w:tcW w:w="2000" w:type="dxa"/>
            <w:tcBorders>
              <w:bottom w:val="single" w:sz="4" w:space="0" w:color="auto"/>
            </w:tcBorders>
            <w:shd w:val="clear" w:color="auto" w:fill="F3F3F3"/>
          </w:tcPr>
          <w:p w:rsidR="002D331B" w:rsidRDefault="002D331B" w:rsidP="002D331B">
            <w:r>
              <w:t>American College of Radiology finding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Index for Radiological Diagnosis Revised, 3rd Edition 1986, American College of Radiology, Reston, VA.</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ACTCODE</w:t>
            </w:r>
          </w:p>
        </w:tc>
        <w:tc>
          <w:tcPr>
            <w:tcW w:w="2000" w:type="dxa"/>
            <w:tcBorders>
              <w:bottom w:val="single" w:sz="4" w:space="0" w:color="auto"/>
            </w:tcBorders>
            <w:shd w:val="clear" w:color="auto" w:fill="FFFFFF"/>
          </w:tcPr>
          <w:p w:rsidR="002D331B" w:rsidRDefault="002D331B" w:rsidP="002D331B">
            <w:r>
              <w:t>Table of HL7 Version 3 ActCode values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2.16.840.1.113883.5.4 ActCode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ACTRELSS</w:t>
            </w:r>
          </w:p>
        </w:tc>
        <w:tc>
          <w:tcPr>
            <w:tcW w:w="2000" w:type="dxa"/>
            <w:tcBorders>
              <w:bottom w:val="single" w:sz="4" w:space="0" w:color="auto"/>
            </w:tcBorders>
            <w:shd w:val="clear" w:color="auto" w:fill="F3F3F3"/>
          </w:tcPr>
          <w:p w:rsidR="002D331B" w:rsidRDefault="002D331B" w:rsidP="002D331B">
            <w:r>
              <w:t>Used to indicate that the target of the relationship will be a filtered subset of the total related set of targets.</w:t>
            </w:r>
          </w:p>
          <w:p w:rsidR="002D331B" w:rsidRDefault="002D331B" w:rsidP="002D331B">
            <w:r>
              <w:t>Used when there is a need to limit the number of components to the first, the last, the next, the total, the average or some other filtere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V3 coding system.   Download with V3 materials.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ALPHAID2006</w:t>
            </w:r>
          </w:p>
        </w:tc>
        <w:tc>
          <w:tcPr>
            <w:tcW w:w="2000" w:type="dxa"/>
            <w:tcBorders>
              <w:bottom w:val="single" w:sz="4" w:space="0" w:color="auto"/>
            </w:tcBorders>
            <w:shd w:val="clear" w:color="auto" w:fill="FFFFFF"/>
          </w:tcPr>
          <w:p w:rsidR="002D331B" w:rsidRDefault="002D331B" w:rsidP="002D331B">
            <w:r>
              <w:t>German Alpha-ID v2006</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ID of the alphabetical Index ICD-10-GM-2006. Alpha-ID.</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ALPHAID2007</w:t>
            </w:r>
          </w:p>
        </w:tc>
        <w:tc>
          <w:tcPr>
            <w:tcW w:w="2000" w:type="dxa"/>
            <w:tcBorders>
              <w:bottom w:val="single" w:sz="4" w:space="0" w:color="auto"/>
            </w:tcBorders>
            <w:shd w:val="clear" w:color="auto" w:fill="F3F3F3"/>
          </w:tcPr>
          <w:p w:rsidR="002D331B" w:rsidRDefault="002D331B" w:rsidP="002D331B">
            <w:r>
              <w:t>German Alpha-ID v2007</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ID of the alphabetical Index ICD-10-GM-2007. Alpha-ID.</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ALPHAID2008</w:t>
            </w:r>
          </w:p>
        </w:tc>
        <w:tc>
          <w:tcPr>
            <w:tcW w:w="2000" w:type="dxa"/>
            <w:tcBorders>
              <w:bottom w:val="single" w:sz="4" w:space="0" w:color="auto"/>
            </w:tcBorders>
            <w:shd w:val="clear" w:color="auto" w:fill="FFFFFF"/>
          </w:tcPr>
          <w:p w:rsidR="002D331B" w:rsidRDefault="002D331B" w:rsidP="002D331B">
            <w:r>
              <w:t>German Alpha-ID v2008</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ID of the alphabetical Index ICD-10-GM-2008. Alpha-ID.</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ALPHAID2009</w:t>
            </w:r>
          </w:p>
        </w:tc>
        <w:tc>
          <w:tcPr>
            <w:tcW w:w="2000" w:type="dxa"/>
            <w:tcBorders>
              <w:bottom w:val="single" w:sz="4" w:space="0" w:color="auto"/>
            </w:tcBorders>
            <w:shd w:val="clear" w:color="auto" w:fill="F3F3F3"/>
          </w:tcPr>
          <w:p w:rsidR="002D331B" w:rsidRDefault="002D331B" w:rsidP="002D331B">
            <w:r>
              <w:t>German Alpha-ID v2009</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ID of the alphabetical Index ICD-10-GM-2009. Alpha-ID.</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03" w:author="Frank Oemig" w:date="2023-06-16T20:02:00Z">
              <w:r>
                <w:t>ALPHAID2010</w:t>
              </w:r>
            </w:ins>
          </w:p>
        </w:tc>
        <w:tc>
          <w:tcPr>
            <w:tcW w:w="2000" w:type="dxa"/>
            <w:tcBorders>
              <w:bottom w:val="single" w:sz="4" w:space="0" w:color="auto"/>
            </w:tcBorders>
            <w:shd w:val="clear" w:color="auto" w:fill="FFFFFF"/>
          </w:tcPr>
          <w:p w:rsidR="002D331B" w:rsidRDefault="002D331B" w:rsidP="002D331B">
            <w:ins w:id="404" w:author="Frank Oemig" w:date="2023-06-16T20:02:00Z">
              <w:r>
                <w:t>German Alpha-ID v2010</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05" w:author="Frank Oemig" w:date="2023-06-16T20:02:00Z">
              <w:r>
                <w:t>ID of the alphabetical Index ICD-10-GM-2010</w:t>
              </w:r>
            </w:ins>
          </w:p>
        </w:tc>
        <w:tc>
          <w:tcPr>
            <w:tcW w:w="800" w:type="dxa"/>
            <w:tcBorders>
              <w:bottom w:val="single" w:sz="4" w:space="0" w:color="auto"/>
            </w:tcBorders>
            <w:shd w:val="clear" w:color="auto" w:fill="FFFFFF"/>
          </w:tcPr>
          <w:p w:rsidR="002D331B" w:rsidRDefault="002D331B" w:rsidP="002D331B">
            <w:ins w:id="406"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07" w:author="Frank Oemig" w:date="2023-06-16T20:02:00Z">
              <w:r>
                <w:t>ALPHAID2011</w:t>
              </w:r>
            </w:ins>
          </w:p>
        </w:tc>
        <w:tc>
          <w:tcPr>
            <w:tcW w:w="2000" w:type="dxa"/>
            <w:tcBorders>
              <w:bottom w:val="single" w:sz="4" w:space="0" w:color="auto"/>
            </w:tcBorders>
            <w:shd w:val="clear" w:color="auto" w:fill="F3F3F3"/>
          </w:tcPr>
          <w:p w:rsidR="002D331B" w:rsidRDefault="002D331B" w:rsidP="002D331B">
            <w:ins w:id="408" w:author="Frank Oemig" w:date="2023-06-16T20:02:00Z">
              <w:r>
                <w:t>German Alpha-ID v2011</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09" w:author="Frank Oemig" w:date="2023-06-16T20:02:00Z">
              <w:r>
                <w:t>ID of the alphabetical Index ICD-10-GM-2011</w:t>
              </w:r>
            </w:ins>
          </w:p>
        </w:tc>
        <w:tc>
          <w:tcPr>
            <w:tcW w:w="800" w:type="dxa"/>
            <w:tcBorders>
              <w:bottom w:val="single" w:sz="4" w:space="0" w:color="auto"/>
            </w:tcBorders>
            <w:shd w:val="clear" w:color="auto" w:fill="F3F3F3"/>
          </w:tcPr>
          <w:p w:rsidR="002D331B" w:rsidRDefault="002D331B" w:rsidP="002D331B">
            <w:ins w:id="410"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11" w:author="Frank Oemig" w:date="2023-06-16T20:02:00Z">
              <w:r>
                <w:t>ALPHAID2012</w:t>
              </w:r>
            </w:ins>
          </w:p>
        </w:tc>
        <w:tc>
          <w:tcPr>
            <w:tcW w:w="2000" w:type="dxa"/>
            <w:tcBorders>
              <w:bottom w:val="single" w:sz="4" w:space="0" w:color="auto"/>
            </w:tcBorders>
            <w:shd w:val="clear" w:color="auto" w:fill="FFFFFF"/>
          </w:tcPr>
          <w:p w:rsidR="002D331B" w:rsidRDefault="002D331B" w:rsidP="002D331B">
            <w:ins w:id="412" w:author="Frank Oemig" w:date="2023-06-16T20:02:00Z">
              <w:r>
                <w:t>German Alpha-ID v2012</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13" w:author="Frank Oemig" w:date="2023-06-16T20:02:00Z">
              <w:r>
                <w:t>ID of the alphabetical Index ICD-10-GM-2012</w:t>
              </w:r>
            </w:ins>
          </w:p>
        </w:tc>
        <w:tc>
          <w:tcPr>
            <w:tcW w:w="800" w:type="dxa"/>
            <w:tcBorders>
              <w:bottom w:val="single" w:sz="4" w:space="0" w:color="auto"/>
            </w:tcBorders>
            <w:shd w:val="clear" w:color="auto" w:fill="FFFFFF"/>
          </w:tcPr>
          <w:p w:rsidR="002D331B" w:rsidRDefault="002D331B" w:rsidP="002D331B">
            <w:ins w:id="414"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15" w:author="Frank Oemig" w:date="2023-06-16T20:02:00Z">
              <w:r>
                <w:t>ALPHAID2013</w:t>
              </w:r>
            </w:ins>
          </w:p>
        </w:tc>
        <w:tc>
          <w:tcPr>
            <w:tcW w:w="2000" w:type="dxa"/>
            <w:tcBorders>
              <w:bottom w:val="single" w:sz="4" w:space="0" w:color="auto"/>
            </w:tcBorders>
            <w:shd w:val="clear" w:color="auto" w:fill="F3F3F3"/>
          </w:tcPr>
          <w:p w:rsidR="002D331B" w:rsidRDefault="002D331B" w:rsidP="002D331B">
            <w:ins w:id="416" w:author="Frank Oemig" w:date="2023-06-16T20:02:00Z">
              <w:r>
                <w:t>German Alpha-ID v2013</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17" w:author="Frank Oemig" w:date="2023-06-16T20:02:00Z">
              <w:r>
                <w:t>ID of the alphabetical Index ICD-10-GM-2013</w:t>
              </w:r>
            </w:ins>
          </w:p>
        </w:tc>
        <w:tc>
          <w:tcPr>
            <w:tcW w:w="800" w:type="dxa"/>
            <w:tcBorders>
              <w:bottom w:val="single" w:sz="4" w:space="0" w:color="auto"/>
            </w:tcBorders>
            <w:shd w:val="clear" w:color="auto" w:fill="F3F3F3"/>
          </w:tcPr>
          <w:p w:rsidR="002D331B" w:rsidRDefault="002D331B" w:rsidP="002D331B">
            <w:ins w:id="418"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19" w:author="Frank Oemig" w:date="2023-06-16T20:02:00Z">
              <w:r>
                <w:t>ALPHAID2014</w:t>
              </w:r>
            </w:ins>
          </w:p>
        </w:tc>
        <w:tc>
          <w:tcPr>
            <w:tcW w:w="2000" w:type="dxa"/>
            <w:tcBorders>
              <w:bottom w:val="single" w:sz="4" w:space="0" w:color="auto"/>
            </w:tcBorders>
            <w:shd w:val="clear" w:color="auto" w:fill="FFFFFF"/>
          </w:tcPr>
          <w:p w:rsidR="002D331B" w:rsidRDefault="002D331B" w:rsidP="002D331B">
            <w:ins w:id="420" w:author="Frank Oemig" w:date="2023-06-16T20:02:00Z">
              <w:r>
                <w:t>German Alpha-ID v2014</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21" w:author="Frank Oemig" w:date="2023-06-16T20:02:00Z">
              <w:r>
                <w:t>ID of the alphabetical Index ICD-10-GM-2014</w:t>
              </w:r>
            </w:ins>
          </w:p>
        </w:tc>
        <w:tc>
          <w:tcPr>
            <w:tcW w:w="800" w:type="dxa"/>
            <w:tcBorders>
              <w:bottom w:val="single" w:sz="4" w:space="0" w:color="auto"/>
            </w:tcBorders>
            <w:shd w:val="clear" w:color="auto" w:fill="FFFFFF"/>
          </w:tcPr>
          <w:p w:rsidR="002D331B" w:rsidRDefault="002D331B" w:rsidP="002D331B">
            <w:ins w:id="422"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23" w:author="Frank Oemig" w:date="2023-06-16T20:02:00Z">
              <w:r>
                <w:t>ALPHAID2015</w:t>
              </w:r>
            </w:ins>
          </w:p>
        </w:tc>
        <w:tc>
          <w:tcPr>
            <w:tcW w:w="2000" w:type="dxa"/>
            <w:tcBorders>
              <w:bottom w:val="single" w:sz="4" w:space="0" w:color="auto"/>
            </w:tcBorders>
            <w:shd w:val="clear" w:color="auto" w:fill="F3F3F3"/>
          </w:tcPr>
          <w:p w:rsidR="002D331B" w:rsidRDefault="002D331B" w:rsidP="002D331B">
            <w:ins w:id="424" w:author="Frank Oemig" w:date="2023-06-16T20:02:00Z">
              <w:r>
                <w:t>German Alpha-ID v2015</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25" w:author="Frank Oemig" w:date="2023-06-16T20:02:00Z">
              <w:r>
                <w:t>ID of the alphabetical Index ICD-10-GM-2015</w:t>
              </w:r>
            </w:ins>
          </w:p>
        </w:tc>
        <w:tc>
          <w:tcPr>
            <w:tcW w:w="800" w:type="dxa"/>
            <w:tcBorders>
              <w:bottom w:val="single" w:sz="4" w:space="0" w:color="auto"/>
            </w:tcBorders>
            <w:shd w:val="clear" w:color="auto" w:fill="F3F3F3"/>
          </w:tcPr>
          <w:p w:rsidR="002D331B" w:rsidRDefault="002D331B" w:rsidP="002D331B">
            <w:ins w:id="426"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27" w:author="Frank Oemig" w:date="2023-06-16T20:02:00Z">
              <w:r>
                <w:t>ALPHAID2016</w:t>
              </w:r>
            </w:ins>
          </w:p>
        </w:tc>
        <w:tc>
          <w:tcPr>
            <w:tcW w:w="2000" w:type="dxa"/>
            <w:tcBorders>
              <w:bottom w:val="single" w:sz="4" w:space="0" w:color="auto"/>
            </w:tcBorders>
            <w:shd w:val="clear" w:color="auto" w:fill="FFFFFF"/>
          </w:tcPr>
          <w:p w:rsidR="002D331B" w:rsidRDefault="002D331B" w:rsidP="002D331B">
            <w:ins w:id="428" w:author="Frank Oemig" w:date="2023-06-16T20:02:00Z">
              <w:r>
                <w:t>German Alpha-ID v2016</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29" w:author="Frank Oemig" w:date="2023-06-16T20:02:00Z">
              <w:r>
                <w:t>ID of the alphabetical Index ICD-10-GM-2016</w:t>
              </w:r>
            </w:ins>
          </w:p>
        </w:tc>
        <w:tc>
          <w:tcPr>
            <w:tcW w:w="800" w:type="dxa"/>
            <w:tcBorders>
              <w:bottom w:val="single" w:sz="4" w:space="0" w:color="auto"/>
            </w:tcBorders>
            <w:shd w:val="clear" w:color="auto" w:fill="FFFFFF"/>
          </w:tcPr>
          <w:p w:rsidR="002D331B" w:rsidRDefault="002D331B" w:rsidP="002D331B">
            <w:ins w:id="430"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31" w:author="Frank Oemig" w:date="2023-06-16T20:02:00Z">
              <w:r>
                <w:t>ALPHAID2017</w:t>
              </w:r>
            </w:ins>
          </w:p>
        </w:tc>
        <w:tc>
          <w:tcPr>
            <w:tcW w:w="2000" w:type="dxa"/>
            <w:tcBorders>
              <w:bottom w:val="single" w:sz="4" w:space="0" w:color="auto"/>
            </w:tcBorders>
            <w:shd w:val="clear" w:color="auto" w:fill="F3F3F3"/>
          </w:tcPr>
          <w:p w:rsidR="002D331B" w:rsidRDefault="002D331B" w:rsidP="002D331B">
            <w:ins w:id="432" w:author="Frank Oemig" w:date="2023-06-16T20:02:00Z">
              <w:r>
                <w:t>German Alpha-ID v2017</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33" w:author="Frank Oemig" w:date="2023-06-16T20:02:00Z">
              <w:r>
                <w:t>ID of the alphabetical Index ICD-10-GM-2017</w:t>
              </w:r>
            </w:ins>
          </w:p>
        </w:tc>
        <w:tc>
          <w:tcPr>
            <w:tcW w:w="800" w:type="dxa"/>
            <w:tcBorders>
              <w:bottom w:val="single" w:sz="4" w:space="0" w:color="auto"/>
            </w:tcBorders>
            <w:shd w:val="clear" w:color="auto" w:fill="F3F3F3"/>
          </w:tcPr>
          <w:p w:rsidR="002D331B" w:rsidRDefault="002D331B" w:rsidP="002D331B">
            <w:ins w:id="434"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35" w:author="Frank Oemig" w:date="2023-06-16T20:02:00Z">
              <w:r>
                <w:t>ALPHAID2018</w:t>
              </w:r>
            </w:ins>
          </w:p>
        </w:tc>
        <w:tc>
          <w:tcPr>
            <w:tcW w:w="2000" w:type="dxa"/>
            <w:tcBorders>
              <w:bottom w:val="single" w:sz="4" w:space="0" w:color="auto"/>
            </w:tcBorders>
            <w:shd w:val="clear" w:color="auto" w:fill="FFFFFF"/>
          </w:tcPr>
          <w:p w:rsidR="002D331B" w:rsidRDefault="002D331B" w:rsidP="002D331B">
            <w:ins w:id="436" w:author="Frank Oemig" w:date="2023-06-16T20:02:00Z">
              <w:r>
                <w:t>German Alpha-ID v2018</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37" w:author="Frank Oemig" w:date="2023-06-16T20:02:00Z">
              <w:r>
                <w:t>ID of the alphabetical Index ICD-10-GM-2018</w:t>
              </w:r>
            </w:ins>
          </w:p>
        </w:tc>
        <w:tc>
          <w:tcPr>
            <w:tcW w:w="800" w:type="dxa"/>
            <w:tcBorders>
              <w:bottom w:val="single" w:sz="4" w:space="0" w:color="auto"/>
            </w:tcBorders>
            <w:shd w:val="clear" w:color="auto" w:fill="FFFFFF"/>
          </w:tcPr>
          <w:p w:rsidR="002D331B" w:rsidRDefault="002D331B" w:rsidP="002D331B">
            <w:ins w:id="438"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39" w:author="Frank Oemig" w:date="2023-06-16T20:02:00Z">
              <w:r>
                <w:t>ALPHAID2019</w:t>
              </w:r>
            </w:ins>
          </w:p>
        </w:tc>
        <w:tc>
          <w:tcPr>
            <w:tcW w:w="2000" w:type="dxa"/>
            <w:tcBorders>
              <w:bottom w:val="single" w:sz="4" w:space="0" w:color="auto"/>
            </w:tcBorders>
            <w:shd w:val="clear" w:color="auto" w:fill="F3F3F3"/>
          </w:tcPr>
          <w:p w:rsidR="002D331B" w:rsidRDefault="002D331B" w:rsidP="002D331B">
            <w:ins w:id="440" w:author="Frank Oemig" w:date="2023-06-16T20:02:00Z">
              <w:r>
                <w:t>German Alpha-ID v2019</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41" w:author="Frank Oemig" w:date="2023-06-16T20:02:00Z">
              <w:r>
                <w:t>ID of the alphabetical Index ICD-10-GM-2019</w:t>
              </w:r>
            </w:ins>
          </w:p>
        </w:tc>
        <w:tc>
          <w:tcPr>
            <w:tcW w:w="800" w:type="dxa"/>
            <w:tcBorders>
              <w:bottom w:val="single" w:sz="4" w:space="0" w:color="auto"/>
            </w:tcBorders>
            <w:shd w:val="clear" w:color="auto" w:fill="F3F3F3"/>
          </w:tcPr>
          <w:p w:rsidR="002D331B" w:rsidRDefault="002D331B" w:rsidP="002D331B">
            <w:ins w:id="442"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43" w:author="Frank Oemig" w:date="2023-06-16T20:02:00Z">
              <w:r>
                <w:t>ALPHAID2020</w:t>
              </w:r>
            </w:ins>
          </w:p>
        </w:tc>
        <w:tc>
          <w:tcPr>
            <w:tcW w:w="2000" w:type="dxa"/>
            <w:tcBorders>
              <w:bottom w:val="single" w:sz="4" w:space="0" w:color="auto"/>
            </w:tcBorders>
            <w:shd w:val="clear" w:color="auto" w:fill="FFFFFF"/>
          </w:tcPr>
          <w:p w:rsidR="002D331B" w:rsidRDefault="002D331B" w:rsidP="002D331B">
            <w:ins w:id="444" w:author="Frank Oemig" w:date="2023-06-16T20:02:00Z">
              <w:r>
                <w:t>German Alpha-ID v2020</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45" w:author="Frank Oemig" w:date="2023-06-16T20:02:00Z">
              <w:r>
                <w:t>ID of the alphabetical Index ICD-10-GM-2020</w:t>
              </w:r>
            </w:ins>
          </w:p>
        </w:tc>
        <w:tc>
          <w:tcPr>
            <w:tcW w:w="800" w:type="dxa"/>
            <w:tcBorders>
              <w:bottom w:val="single" w:sz="4" w:space="0" w:color="auto"/>
            </w:tcBorders>
            <w:shd w:val="clear" w:color="auto" w:fill="FFFFFF"/>
          </w:tcPr>
          <w:p w:rsidR="002D331B" w:rsidRDefault="002D331B" w:rsidP="002D331B">
            <w:ins w:id="446"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47" w:author="Frank Oemig" w:date="2023-06-16T20:02:00Z">
              <w:r>
                <w:t>ALPHAID2021</w:t>
              </w:r>
            </w:ins>
          </w:p>
        </w:tc>
        <w:tc>
          <w:tcPr>
            <w:tcW w:w="2000" w:type="dxa"/>
            <w:tcBorders>
              <w:bottom w:val="single" w:sz="4" w:space="0" w:color="auto"/>
            </w:tcBorders>
            <w:shd w:val="clear" w:color="auto" w:fill="F3F3F3"/>
          </w:tcPr>
          <w:p w:rsidR="002D331B" w:rsidRDefault="002D331B" w:rsidP="002D331B">
            <w:ins w:id="448" w:author="Frank Oemig" w:date="2023-06-16T20:02:00Z">
              <w:r>
                <w:t>German Alpha-ID v2021</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49" w:author="Frank Oemig" w:date="2023-06-16T20:02:00Z">
              <w:r>
                <w:t>ID of the alphabetical Index ICD-10-GM-2021</w:t>
              </w:r>
            </w:ins>
          </w:p>
        </w:tc>
        <w:tc>
          <w:tcPr>
            <w:tcW w:w="800" w:type="dxa"/>
            <w:tcBorders>
              <w:bottom w:val="single" w:sz="4" w:space="0" w:color="auto"/>
            </w:tcBorders>
            <w:shd w:val="clear" w:color="auto" w:fill="F3F3F3"/>
          </w:tcPr>
          <w:p w:rsidR="002D331B" w:rsidRDefault="002D331B" w:rsidP="002D331B">
            <w:ins w:id="450"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51" w:author="Frank Oemig" w:date="2023-06-16T20:02:00Z">
              <w:r>
                <w:t>ALPHAID2022</w:t>
              </w:r>
            </w:ins>
          </w:p>
        </w:tc>
        <w:tc>
          <w:tcPr>
            <w:tcW w:w="2000" w:type="dxa"/>
            <w:tcBorders>
              <w:bottom w:val="single" w:sz="4" w:space="0" w:color="auto"/>
            </w:tcBorders>
            <w:shd w:val="clear" w:color="auto" w:fill="FFFFFF"/>
          </w:tcPr>
          <w:p w:rsidR="002D331B" w:rsidRDefault="002D331B" w:rsidP="002D331B">
            <w:ins w:id="452" w:author="Frank Oemig" w:date="2023-06-16T20:02:00Z">
              <w:r>
                <w:t>German Alpha-ID v2022</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53" w:author="Frank Oemig" w:date="2023-06-16T20:02:00Z">
              <w:r>
                <w:t>ID of the alphabetical Index ICD-10-GM-2022</w:t>
              </w:r>
            </w:ins>
          </w:p>
        </w:tc>
        <w:tc>
          <w:tcPr>
            <w:tcW w:w="800" w:type="dxa"/>
            <w:tcBorders>
              <w:bottom w:val="single" w:sz="4" w:space="0" w:color="auto"/>
            </w:tcBorders>
            <w:shd w:val="clear" w:color="auto" w:fill="FFFFFF"/>
          </w:tcPr>
          <w:p w:rsidR="002D331B" w:rsidRDefault="002D331B" w:rsidP="002D331B">
            <w:ins w:id="454"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55" w:author="Frank Oemig" w:date="2023-06-16T20:02:00Z">
              <w:r>
                <w:t>ALPHAID2023</w:t>
              </w:r>
            </w:ins>
          </w:p>
        </w:tc>
        <w:tc>
          <w:tcPr>
            <w:tcW w:w="2000" w:type="dxa"/>
            <w:tcBorders>
              <w:bottom w:val="single" w:sz="4" w:space="0" w:color="auto"/>
            </w:tcBorders>
            <w:shd w:val="clear" w:color="auto" w:fill="F3F3F3"/>
          </w:tcPr>
          <w:p w:rsidR="002D331B" w:rsidRDefault="002D331B" w:rsidP="002D331B">
            <w:ins w:id="456" w:author="Frank Oemig" w:date="2023-06-16T20:02:00Z">
              <w:r>
                <w:t>German Alpha-ID v2023</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57" w:author="Frank Oemig" w:date="2023-06-16T20:02:00Z">
              <w:r>
                <w:t>ID of the alphabetical Index ICD-10-GM-2023</w:t>
              </w:r>
            </w:ins>
          </w:p>
        </w:tc>
        <w:tc>
          <w:tcPr>
            <w:tcW w:w="800" w:type="dxa"/>
            <w:tcBorders>
              <w:bottom w:val="single" w:sz="4" w:space="0" w:color="auto"/>
            </w:tcBorders>
            <w:shd w:val="clear" w:color="auto" w:fill="F3F3F3"/>
          </w:tcPr>
          <w:p w:rsidR="002D331B" w:rsidRDefault="002D331B" w:rsidP="002D331B">
            <w:ins w:id="458"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AMTv2</w:t>
            </w:r>
          </w:p>
        </w:tc>
        <w:tc>
          <w:tcPr>
            <w:tcW w:w="2000" w:type="dxa"/>
            <w:tcBorders>
              <w:bottom w:val="single" w:sz="4" w:space="0" w:color="auto"/>
            </w:tcBorders>
            <w:shd w:val="clear" w:color="auto" w:fill="FFFFFF"/>
          </w:tcPr>
          <w:p w:rsidR="002D331B" w:rsidRDefault="002D331B" w:rsidP="002D331B">
            <w:r>
              <w:t>Australian Medicines Terminology (v2)</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national terminology to identify medicines used in Australia,</w:t>
            </w:r>
          </w:p>
          <w:p w:rsidR="002D331B" w:rsidRDefault="002D331B" w:rsidP="002D331B">
            <w:r>
              <w:t>using unique codes to deliver unambiguous, accurate and standardised</w:t>
            </w:r>
          </w:p>
          <w:p w:rsidR="002D331B" w:rsidRDefault="002D331B" w:rsidP="002D331B">
            <w:r>
              <w:t>names for both branded (trade) and generic (medicinal) products.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ANS+</w:t>
            </w:r>
          </w:p>
        </w:tc>
        <w:tc>
          <w:tcPr>
            <w:tcW w:w="2000" w:type="dxa"/>
            <w:tcBorders>
              <w:bottom w:val="single" w:sz="4" w:space="0" w:color="auto"/>
            </w:tcBorders>
            <w:shd w:val="clear" w:color="auto" w:fill="F3F3F3"/>
          </w:tcPr>
          <w:p w:rsidR="002D331B" w:rsidRDefault="002D331B" w:rsidP="002D331B">
            <w:r>
              <w:t>HL7 set of units of measure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HL7 set of units of measure based upon ANSI X3.50 - 1986, ISO 2988-83, and US customary units / see chapter 7, section 7.4.2.6.</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ART</w:t>
            </w:r>
          </w:p>
        </w:tc>
        <w:tc>
          <w:tcPr>
            <w:tcW w:w="2000" w:type="dxa"/>
            <w:tcBorders>
              <w:bottom w:val="single" w:sz="4" w:space="0" w:color="auto"/>
            </w:tcBorders>
            <w:shd w:val="clear" w:color="auto" w:fill="FFFFFF"/>
          </w:tcPr>
          <w:p w:rsidR="002D331B" w:rsidRDefault="002D331B" w:rsidP="002D331B">
            <w:r>
              <w:t>WHO Adverse Reaction Terms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WHO Collaborating Centre for International Drug Monitoring, Box 26, S-751 03, Uppsala, Sweden.</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AS4</w:t>
            </w:r>
          </w:p>
        </w:tc>
        <w:tc>
          <w:tcPr>
            <w:tcW w:w="2000" w:type="dxa"/>
            <w:tcBorders>
              <w:bottom w:val="single" w:sz="4" w:space="0" w:color="auto"/>
            </w:tcBorders>
            <w:shd w:val="clear" w:color="auto" w:fill="F3F3F3"/>
          </w:tcPr>
          <w:p w:rsidR="002D331B" w:rsidRDefault="002D331B" w:rsidP="002D331B">
            <w:r>
              <w:t>ASTM E1238/ E1467 Universal</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American Society for Testing &amp; Materials and CPT4 (see Appendix X1 of Specification E1238 and Appendix X2 of Specification E1467).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AS4E</w:t>
            </w:r>
          </w:p>
        </w:tc>
        <w:tc>
          <w:tcPr>
            <w:tcW w:w="2000" w:type="dxa"/>
            <w:tcBorders>
              <w:bottom w:val="single" w:sz="4" w:space="0" w:color="auto"/>
            </w:tcBorders>
            <w:shd w:val="clear" w:color="auto" w:fill="FFFFFF"/>
          </w:tcPr>
          <w:p w:rsidR="002D331B" w:rsidRDefault="002D331B" w:rsidP="002D331B">
            <w:r>
              <w:t>AS4 Neurophysiology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ASTM’s diagnostic codes and test result coding/grading systems for clinical neurophysiology. See ASTM Specification E1467, Appendix 2.</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ATC</w:t>
            </w:r>
          </w:p>
        </w:tc>
        <w:tc>
          <w:tcPr>
            <w:tcW w:w="2000" w:type="dxa"/>
            <w:tcBorders>
              <w:bottom w:val="single" w:sz="4" w:space="0" w:color="auto"/>
            </w:tcBorders>
            <w:shd w:val="clear" w:color="auto" w:fill="F3F3F3"/>
          </w:tcPr>
          <w:p w:rsidR="002D331B" w:rsidRDefault="002D331B" w:rsidP="002D331B">
            <w:r>
              <w:t>American Type Culture Collection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Reference cultures (microorganisms, tissue cultures, etc.), related biological materials and associated data. American Type Culture Collection, 12301 Parklawn Dr, Rockville MD, 20852. (301) 881-2600.</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C4</w:t>
            </w:r>
          </w:p>
        </w:tc>
        <w:tc>
          <w:tcPr>
            <w:tcW w:w="2000" w:type="dxa"/>
            <w:tcBorders>
              <w:bottom w:val="single" w:sz="4" w:space="0" w:color="auto"/>
            </w:tcBorders>
            <w:shd w:val="clear" w:color="auto" w:fill="FFFFFF"/>
          </w:tcPr>
          <w:p w:rsidR="002D331B" w:rsidRDefault="002D331B" w:rsidP="002D331B">
            <w:r>
              <w:t>CPT-4</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American Medical Association, P.O. Box 10946, Chicago IL  60610.</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C5</w:t>
            </w:r>
          </w:p>
        </w:tc>
        <w:tc>
          <w:tcPr>
            <w:tcW w:w="2000" w:type="dxa"/>
            <w:tcBorders>
              <w:bottom w:val="single" w:sz="4" w:space="0" w:color="auto"/>
            </w:tcBorders>
            <w:shd w:val="clear" w:color="auto" w:fill="F3F3F3"/>
          </w:tcPr>
          <w:p w:rsidR="002D331B" w:rsidRDefault="002D331B" w:rsidP="002D331B">
            <w:r>
              <w:t xml:space="preserve">CPT-5  </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Not currently being worked on, no proposed release date at this time.  American Medical Association, P.O. Box 10946, Chicago IL  60610.</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CAPECC</w:t>
            </w:r>
          </w:p>
        </w:tc>
        <w:tc>
          <w:tcPr>
            <w:tcW w:w="2000" w:type="dxa"/>
            <w:tcBorders>
              <w:bottom w:val="single" w:sz="4" w:space="0" w:color="auto"/>
            </w:tcBorders>
            <w:shd w:val="clear" w:color="auto" w:fill="FFFFFF"/>
          </w:tcPr>
          <w:p w:rsidR="002D331B" w:rsidRDefault="002D331B" w:rsidP="002D331B">
            <w:r>
              <w:t>College of American Pathologists Electronic Cancer Checklist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Each code in this system represents a single line in a database template for the College of American Pathologists Electronic Cancer Checklist (CAP eCC).  Each line and its code corresponds to either a question or an answer selection.  The code is in a decimal format of #########.#########, where each "#" is an optional number.  The nine digits to the right of the Ckey decimal point make up a namespace identifier, which is specific to the center that created the database entries for the checklist line items with their unique Ckey values.   The namespace identifier for SNOMED Terminology Solutions at the College of American Pathologists is 1000043.  All Ckey values in the 2008 release use namespace 1000043.  The digits to the left of the decimal point are a locally assigned sequential key for the ChecklistTemplateItems table in the local CAP eCC database.  These codes are used to specify questions and answers selected in a CAP eCC template for transmission in an HL7 message, as defined by the NAACCR Pathology Workgroup and the CDC/NPCR Reporting Pathology Protocols II (RPP II) project. SNOMED Terminology Solutions, College of American Pathologists, 325 Waukegan Road, Northfield, Illinois, 60093, snomedsolutions@cap.org</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CAS</w:t>
            </w:r>
          </w:p>
        </w:tc>
        <w:tc>
          <w:tcPr>
            <w:tcW w:w="2000" w:type="dxa"/>
            <w:tcBorders>
              <w:bottom w:val="single" w:sz="4" w:space="0" w:color="auto"/>
            </w:tcBorders>
            <w:shd w:val="clear" w:color="auto" w:fill="F3F3F3"/>
          </w:tcPr>
          <w:p w:rsidR="002D331B" w:rsidRDefault="002D331B" w:rsidP="002D331B">
            <w:r>
              <w:t>Chemical abstract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These include unique codes for each unique chemical, including all generic drugs. The codes do not distinguish among different dosing forms. When multiple equivalent CAS numbers exist, use the first one listed in USAN. USAN 1990 and the USP dictionary of drug names, William M. Heller, Ph.D., Executive Editor, United States Pharmacopeial Convention, Inc., 12601 Twinbrook Parkway, Rockville, MD 20852.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CCC</w:t>
            </w:r>
          </w:p>
        </w:tc>
        <w:tc>
          <w:tcPr>
            <w:tcW w:w="2000" w:type="dxa"/>
            <w:tcBorders>
              <w:bottom w:val="single" w:sz="4" w:space="0" w:color="auto"/>
            </w:tcBorders>
            <w:shd w:val="clear" w:color="auto" w:fill="FFFFFF"/>
          </w:tcPr>
          <w:p w:rsidR="002D331B" w:rsidRDefault="002D331B" w:rsidP="002D331B">
            <w:r>
              <w:t>Clinical Care Classification system</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Clinical Care Classification System (formerly Home Health Care Classification system) codes.</w:t>
            </w:r>
          </w:p>
          <w:p w:rsidR="002D331B" w:rsidRDefault="002D331B" w:rsidP="002D331B">
            <w:r>
              <w:t xml:space="preserve">The Clinical Care Classification (CCC) consists of two terminologies: CCC of Nursing Diagnoses </w:t>
            </w:r>
          </w:p>
          <w:p w:rsidR="002D331B" w:rsidRDefault="002D331B" w:rsidP="002D331B">
            <w:r>
              <w:t>and CCC of Nursing Interventions both of which are classified by 21 Care Components.</w:t>
            </w:r>
          </w:p>
          <w:p w:rsidR="002D331B" w:rsidRDefault="002D331B" w:rsidP="002D331B">
            <w:r>
              <w:t>Virginia Saba, EdD, RN; Georgetown University School of Nursing; Washington, DC.</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CD2</w:t>
            </w:r>
          </w:p>
        </w:tc>
        <w:tc>
          <w:tcPr>
            <w:tcW w:w="2000" w:type="dxa"/>
            <w:tcBorders>
              <w:bottom w:val="single" w:sz="4" w:space="0" w:color="auto"/>
            </w:tcBorders>
            <w:shd w:val="clear" w:color="auto" w:fill="F3F3F3"/>
          </w:tcPr>
          <w:p w:rsidR="002D331B" w:rsidRDefault="002D331B" w:rsidP="002D331B">
            <w:r>
              <w:t>CDT-2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American Dental Association’s Current Dental Terminology (CDT-2) code. American Dental Association, 211 E. Chicago Avenue,. Chicago, Illinois 60611.</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CDCA</w:t>
            </w:r>
          </w:p>
        </w:tc>
        <w:tc>
          <w:tcPr>
            <w:tcW w:w="2000" w:type="dxa"/>
            <w:tcBorders>
              <w:bottom w:val="single" w:sz="4" w:space="0" w:color="auto"/>
            </w:tcBorders>
            <w:shd w:val="clear" w:color="auto" w:fill="FFFFFF"/>
          </w:tcPr>
          <w:p w:rsidR="002D331B" w:rsidRDefault="002D331B" w:rsidP="002D331B">
            <w:r>
              <w:t>CDC Analyte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Public Health Practice Program Office, Centers for Disease Control and Prevention, 4770 Buford Highway, Atlanta, GA, 30421. Also available via FTP: ftp.cdc.gov/pub/laboratory _info/CLIA and Gopher: gopher.cdc.gov:70/11/laboratory_info/CLIA</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CDCEDACUITY</w:t>
            </w:r>
          </w:p>
        </w:tc>
        <w:tc>
          <w:tcPr>
            <w:tcW w:w="2000" w:type="dxa"/>
            <w:tcBorders>
              <w:bottom w:val="single" w:sz="4" w:space="0" w:color="auto"/>
            </w:tcBorders>
            <w:shd w:val="clear" w:color="auto" w:fill="F3F3F3"/>
          </w:tcPr>
          <w:p w:rsidR="002D331B" w:rsidRDefault="002D331B" w:rsidP="002D331B">
            <w:r>
              <w:t>CDC Emergency Department Acuity</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Patient Acuity indicates level of care required (Acute, Chronic, Critical)</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cdcgs1vis</w:t>
            </w:r>
          </w:p>
        </w:tc>
        <w:tc>
          <w:tcPr>
            <w:tcW w:w="2000" w:type="dxa"/>
            <w:tcBorders>
              <w:bottom w:val="single" w:sz="4" w:space="0" w:color="auto"/>
            </w:tcBorders>
            <w:shd w:val="clear" w:color="auto" w:fill="FFFFFF"/>
          </w:tcPr>
          <w:p w:rsidR="002D331B" w:rsidRDefault="002D331B" w:rsidP="002D331B">
            <w:r>
              <w:t>VIS Bar Codes (IIS)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purpose of the barcode on the bottom of the Vaccine Information Statement (VIS) is to provide an opportunity to electronically capture the VIS document type (e.g. influenza, MMR) and the edition date of the VIS, as required by the National Childhood Vaccine Injury Act (NCVIA). For more information, please visit - http://www.cdc.gov/vaccines/pubs/vis/vis-barcodes.htm</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59" w:author="Frank Oemig" w:date="2023-06-16T20:02:00Z">
              <w:r>
                <w:t>CDCINDUSTRY2010</w:t>
              </w:r>
            </w:ins>
          </w:p>
        </w:tc>
        <w:tc>
          <w:tcPr>
            <w:tcW w:w="2000" w:type="dxa"/>
            <w:tcBorders>
              <w:bottom w:val="single" w:sz="4" w:space="0" w:color="auto"/>
            </w:tcBorders>
            <w:shd w:val="clear" w:color="auto" w:fill="F3F3F3"/>
          </w:tcPr>
          <w:p w:rsidR="002D331B" w:rsidRDefault="002D331B" w:rsidP="002D331B">
            <w:ins w:id="460" w:author="Frank Oemig" w:date="2023-06-16T20:02:00Z">
              <w:r>
                <w:t>Industry CDC Census 2010</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61" w:author="Frank Oemig" w:date="2023-06-16T20:02:00Z">
              <w:r>
                <w:t xml:space="preserve"> For more information and instructions on using this coding system, see the instruction manual for CDC-Census I&amp;O coding at: http://www.cdc.gov/niosh/topics/coding/</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CDCM</w:t>
            </w:r>
          </w:p>
        </w:tc>
        <w:tc>
          <w:tcPr>
            <w:tcW w:w="2000" w:type="dxa"/>
            <w:tcBorders>
              <w:bottom w:val="single" w:sz="4" w:space="0" w:color="auto"/>
            </w:tcBorders>
            <w:shd w:val="clear" w:color="auto" w:fill="FFFFFF"/>
          </w:tcPr>
          <w:p w:rsidR="002D331B" w:rsidRDefault="002D331B" w:rsidP="002D331B">
            <w:r>
              <w:t>CDC Methods/Instruments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Public Health Practice Program Office, Centers for Disease Control and Prevention, 4770 Buford Highway, Atlanta, GA, 30421. Also available via FTP</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CDCNHSN</w:t>
            </w:r>
          </w:p>
        </w:tc>
        <w:tc>
          <w:tcPr>
            <w:tcW w:w="2000" w:type="dxa"/>
            <w:tcBorders>
              <w:bottom w:val="single" w:sz="4" w:space="0" w:color="auto"/>
            </w:tcBorders>
            <w:shd w:val="clear" w:color="auto" w:fill="F3F3F3"/>
          </w:tcPr>
          <w:p w:rsidR="002D331B" w:rsidRDefault="002D331B" w:rsidP="002D331B">
            <w:r>
              <w:t>CDC National Healthcare Safety Network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 set of patient safety and healthcare personnel safety vocabulary concepts and associated identifiers maintained as a code system by the CDC's National Healthcare Safety Network.</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CDCOBS</w:t>
            </w:r>
          </w:p>
        </w:tc>
        <w:tc>
          <w:tcPr>
            <w:tcW w:w="2000" w:type="dxa"/>
            <w:tcBorders>
              <w:bottom w:val="single" w:sz="4" w:space="0" w:color="auto"/>
            </w:tcBorders>
            <w:shd w:val="clear" w:color="auto" w:fill="FFFFFF"/>
          </w:tcPr>
          <w:p w:rsidR="002D331B" w:rsidRDefault="002D331B" w:rsidP="002D331B">
            <w:r>
              <w:t>CDC BioSense RT observations (Census) - CDC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List of BioSense RT observations (Clinical) used in OBX-3 like Temperature, Bloodpressure and Census related observations.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62" w:author="Frank Oemig" w:date="2023-06-16T20:02:00Z">
              <w:r>
                <w:t>CDCOCCUPATION2010</w:t>
              </w:r>
            </w:ins>
          </w:p>
        </w:tc>
        <w:tc>
          <w:tcPr>
            <w:tcW w:w="2000" w:type="dxa"/>
            <w:tcBorders>
              <w:bottom w:val="single" w:sz="4" w:space="0" w:color="auto"/>
            </w:tcBorders>
            <w:shd w:val="clear" w:color="auto" w:fill="F3F3F3"/>
          </w:tcPr>
          <w:p w:rsidR="002D331B" w:rsidRDefault="002D331B" w:rsidP="002D331B">
            <w:ins w:id="463" w:author="Frank Oemig" w:date="2023-06-16T20:02:00Z">
              <w:r>
                <w:t>Occupation CDC Census 2010</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64" w:author="Frank Oemig" w:date="2023-06-16T20:02:00Z">
              <w:r>
                <w:t>For more information and instructions on using this coding system, see the instruction manual for CDC-Census I&amp;O coding at: http://www.cdc.gov/niosh/topics/coding/</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65" w:author="Frank Oemig" w:date="2023-06-16T20:02:00Z">
              <w:r>
                <w:t>CDCODH</w:t>
              </w:r>
            </w:ins>
          </w:p>
        </w:tc>
        <w:tc>
          <w:tcPr>
            <w:tcW w:w="2000" w:type="dxa"/>
            <w:tcBorders>
              <w:bottom w:val="single" w:sz="4" w:space="0" w:color="auto"/>
            </w:tcBorders>
            <w:shd w:val="clear" w:color="auto" w:fill="FFFFFF"/>
          </w:tcPr>
          <w:p w:rsidR="002D331B" w:rsidRDefault="002D331B" w:rsidP="002D331B">
            <w:ins w:id="466" w:author="Frank Oemig" w:date="2023-06-16T20:02:00Z">
              <w:r>
                <w:t>Occupational Data for Health (ODH)</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pPr>
              <w:rPr>
                <w:ins w:id="467" w:author="Frank Oemig" w:date="2023-06-16T20:02:00Z"/>
              </w:rPr>
            </w:pPr>
            <w:ins w:id="468" w:author="Frank Oemig" w:date="2023-06-16T20:02:00Z">
              <w:r>
                <w:t>Code System Source URL: https://phinvads.cdc.gov/vads/ViewCodeSystem.action?id=2.16.840.1.114222.4.5.327</w:t>
              </w:r>
            </w:ins>
          </w:p>
          <w:p w:rsidR="002D331B" w:rsidRDefault="002D331B" w:rsidP="002D331B">
            <w:ins w:id="469" w:author="Frank Oemig" w:date="2023-06-16T20:02:00Z">
              <w:r>
                <w:t>Code System OID: 2.16.840.1.114222.4.5.327</w:t>
              </w:r>
            </w:ins>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CDCPHINVS</w:t>
            </w:r>
          </w:p>
        </w:tc>
        <w:tc>
          <w:tcPr>
            <w:tcW w:w="2000" w:type="dxa"/>
            <w:tcBorders>
              <w:bottom w:val="single" w:sz="4" w:space="0" w:color="auto"/>
            </w:tcBorders>
            <w:shd w:val="clear" w:color="auto" w:fill="F3F3F3"/>
          </w:tcPr>
          <w:p w:rsidR="002D331B" w:rsidRDefault="002D331B" w:rsidP="002D331B">
            <w:r>
              <w:t>CDC PHIN Vocabulary Coding System</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Public Health Information Network Vocabulary Service (PHIN VS) coding system concepts are used when the public health concepts are not available in the Standard Development Organization(SDO) Vocabulary like SNOMED CT, LOINC, ICD-9, etc.. The concepts in this coding system will be mapped to SDO Vocabulary when it is available.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CDCREC</w:t>
            </w:r>
          </w:p>
        </w:tc>
        <w:tc>
          <w:tcPr>
            <w:tcW w:w="2000" w:type="dxa"/>
            <w:tcBorders>
              <w:bottom w:val="single" w:sz="4" w:space="0" w:color="auto"/>
            </w:tcBorders>
            <w:shd w:val="clear" w:color="auto" w:fill="FFFFFF"/>
          </w:tcPr>
          <w:p w:rsidR="002D331B" w:rsidRDefault="002D331B" w:rsidP="002D331B">
            <w:r>
              <w:t>Race &amp; Ethnicity - CDC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U.S. Centers for Disease Control and Prevention (CDC) has prepared a code set for use in coding race and ethnicity data. This code set is based on current federal standards for classifying data on race and ethnicity, specifically the minimum race and ethnicity categories defined by the U.S. Office of Management and Budget (OMB) and a more detailed set of race and ethnicity categories maintained by the U.S. Bureau of the Census (BC). The main purpose of the code set is to facilitate use of federal standards for classifying data on race and ethnicity when these data are exchanged, stored, retrieved, or analyzed in electronic form. At the same time, the code set can be applied to paper-based record systems to the extent that these systems are used to collect, maintain, and report data on race and ethnicity in accordance with current federal standards.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CDS</w:t>
            </w:r>
          </w:p>
        </w:tc>
        <w:tc>
          <w:tcPr>
            <w:tcW w:w="2000" w:type="dxa"/>
            <w:tcBorders>
              <w:bottom w:val="single" w:sz="4" w:space="0" w:color="auto"/>
            </w:tcBorders>
            <w:shd w:val="clear" w:color="auto" w:fill="F3F3F3"/>
          </w:tcPr>
          <w:p w:rsidR="002D331B" w:rsidRDefault="002D331B" w:rsidP="002D331B">
            <w:r>
              <w:t>CDC Surveillance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Surveillance Codes. For data unique to specific public health surveillance requirements. Epidemiology Program Office, Centers for Disease Control and Prevention, 1600 Clifton Rd, Atlanta, GA, 30333. (404) 639-3661.</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CE</w:t>
            </w:r>
          </w:p>
        </w:tc>
        <w:tc>
          <w:tcPr>
            <w:tcW w:w="2000" w:type="dxa"/>
            <w:tcBorders>
              <w:bottom w:val="single" w:sz="4" w:space="0" w:color="auto"/>
            </w:tcBorders>
            <w:shd w:val="clear" w:color="auto" w:fill="FFFFFF"/>
          </w:tcPr>
          <w:p w:rsidR="002D331B" w:rsidRDefault="002D331B" w:rsidP="002D331B">
            <w:r>
              <w:t>CEN ECG diagnostic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CEN ECG diagnostic codes – (Obsolete, retained for backwards compatibility only.  See the entry for the MDC coding system.)</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Chrom-Loc</w:t>
            </w:r>
          </w:p>
        </w:tc>
        <w:tc>
          <w:tcPr>
            <w:tcW w:w="2000" w:type="dxa"/>
            <w:tcBorders>
              <w:bottom w:val="single" w:sz="4" w:space="0" w:color="auto"/>
            </w:tcBorders>
            <w:shd w:val="clear" w:color="auto" w:fill="F3F3F3"/>
          </w:tcPr>
          <w:p w:rsidR="002D331B" w:rsidRDefault="002D331B" w:rsidP="002D331B">
            <w:r>
              <w:t>Cytogenetic (chromosome) location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Chromosome location (AKA chromosome locus or cytogenetic location), is the standardized syntax for recording the position of genes and large mutations. It consists of three parts: the Chromosome number (e 1-22, X, Y), an indicator of which arm – either “p” for the  short or “q” for the long, and then a series of numbers separated by dots that indicate the band, sub band and sub-sub band of the locus - e.g. 2p16.3 . There are other conventions for reporting ranges and locations at the end of the chromosomes. The table of these chromosome locations was loaded initially with the all of the locations found in NCBI’s ClinVar variation tables. It will expand as additional sources become available.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CLINVAR-V</w:t>
            </w:r>
          </w:p>
        </w:tc>
        <w:tc>
          <w:tcPr>
            <w:tcW w:w="2000" w:type="dxa"/>
            <w:tcBorders>
              <w:bottom w:val="single" w:sz="4" w:space="0" w:color="auto"/>
            </w:tcBorders>
            <w:shd w:val="clear" w:color="auto" w:fill="FFFFFF"/>
          </w:tcPr>
          <w:p w:rsidR="002D331B" w:rsidRDefault="002D331B" w:rsidP="002D331B">
            <w:r>
              <w:t xml:space="preserve">ClinVar Variant ID </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 xml:space="preserve">ClinVar processes submissions reporting variants found in patient samples, assertions made regarding their clinical significance, information about the submitter, and other supporting data. The alleles described in submissions are mapped to reference sequences, and reported according to the HGVS standard. </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CLP</w:t>
            </w:r>
          </w:p>
        </w:tc>
        <w:tc>
          <w:tcPr>
            <w:tcW w:w="2000" w:type="dxa"/>
            <w:tcBorders>
              <w:bottom w:val="single" w:sz="4" w:space="0" w:color="auto"/>
            </w:tcBorders>
            <w:shd w:val="clear" w:color="auto" w:fill="F3F3F3"/>
          </w:tcPr>
          <w:p w:rsidR="002D331B" w:rsidRDefault="002D331B" w:rsidP="002D331B">
            <w:r>
              <w:t>CLIP</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Codes for radiology reports.  Simon Leeming, Beth Israel Hospital, Boston MA.</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70" w:author="Frank Oemig" w:date="2023-06-16T20:02:00Z">
              <w:r>
                <w:t>CMSOEC</w:t>
              </w:r>
            </w:ins>
          </w:p>
        </w:tc>
        <w:tc>
          <w:tcPr>
            <w:tcW w:w="2000" w:type="dxa"/>
            <w:tcBorders>
              <w:bottom w:val="single" w:sz="4" w:space="0" w:color="auto"/>
            </w:tcBorders>
            <w:shd w:val="clear" w:color="auto" w:fill="FFFFFF"/>
          </w:tcPr>
          <w:p w:rsidR="002D331B" w:rsidRDefault="002D331B" w:rsidP="002D331B">
            <w:ins w:id="471" w:author="Frank Oemig" w:date="2023-06-16T20:02:00Z">
              <w:r>
                <w:t>OCE Edit Code</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72" w:author="Frank Oemig" w:date="2023-06-16T20:02:00Z">
              <w:r>
                <w:t>U.S. Centers for Medicare and Medicaid Services (CMS) Integrated Outpatient Code Editor (I/OCE). The edits that applied to the billing code.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ins>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73" w:author="Frank Oemig" w:date="2023-06-16T20:02:00Z">
              <w:r>
                <w:t>CMSOMC</w:t>
              </w:r>
            </w:ins>
          </w:p>
        </w:tc>
        <w:tc>
          <w:tcPr>
            <w:tcW w:w="2000" w:type="dxa"/>
            <w:tcBorders>
              <w:bottom w:val="single" w:sz="4" w:space="0" w:color="auto"/>
            </w:tcBorders>
            <w:shd w:val="clear" w:color="auto" w:fill="F3F3F3"/>
          </w:tcPr>
          <w:p w:rsidR="002D331B" w:rsidRDefault="002D331B" w:rsidP="002D331B">
            <w:ins w:id="474" w:author="Frank Oemig" w:date="2023-06-16T20:02:00Z">
              <w:r>
                <w:t>OCE Modifier Code</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75" w:author="Frank Oemig" w:date="2023-06-16T20:02:00Z">
              <w:r>
                <w:t>U.S. Centers for Medicare and Medicaid Services (CMS) Integrated Outpatient Code Editor (I/OCE). The edits that applied to the code modifier.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COSMIC-Smpl</w:t>
            </w:r>
          </w:p>
        </w:tc>
        <w:tc>
          <w:tcPr>
            <w:tcW w:w="2000" w:type="dxa"/>
            <w:tcBorders>
              <w:bottom w:val="single" w:sz="4" w:space="0" w:color="auto"/>
            </w:tcBorders>
            <w:shd w:val="clear" w:color="auto" w:fill="FFFFFF"/>
          </w:tcPr>
          <w:p w:rsidR="002D331B" w:rsidRDefault="002D331B" w:rsidP="002D331B">
            <w:r>
              <w:t xml:space="preserve">COSMIC – Simple variants </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This table includes only simple somatic (cancer) mutations, one per unique mutation ID. The codes is the COSMIC mutation ID, and the name uses Ensembl RefSeqs and the single letter code for p.HGVS.   It carries fields analogous to most of the key fields in ClinVar, but its reference sequences are Ensembl transcript reference sequences with prefixes of ENST; it specifies amino acid changes with the older, HGVS, single letter codes and it carries examples of primary cancers and primary tissues, fields that are not in ClinVar. COSMIC's source table includes multiple records per mutation - one per submission.  The COSMIC-Simple Variants table carries only includes one record per unique mutation- more than 3 million of them. These contents are copyright COSMIC (http://cancer.sanger.ac.uk/cosmic/license) LHC has produced a look up table for these records, and for users to look up particular mutation IDs with permission from COSMIC. However, interested parties must contact COSMIC for permission to download these records.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COSMIC-Strc</w:t>
            </w:r>
          </w:p>
        </w:tc>
        <w:tc>
          <w:tcPr>
            <w:tcW w:w="2000" w:type="dxa"/>
            <w:tcBorders>
              <w:bottom w:val="single" w:sz="4" w:space="0" w:color="auto"/>
            </w:tcBorders>
            <w:shd w:val="clear" w:color="auto" w:fill="F3F3F3"/>
          </w:tcPr>
          <w:p w:rsidR="002D331B" w:rsidRDefault="002D331B" w:rsidP="002D331B">
            <w:r>
              <w:t>COSMIC-Structural variants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COSMIC has divided structural variants into two tables one called structural variants and one called copy number variants, both kinds of which are carried in NCBIs dbVar table.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CPTM</w:t>
            </w:r>
          </w:p>
        </w:tc>
        <w:tc>
          <w:tcPr>
            <w:tcW w:w="2000" w:type="dxa"/>
            <w:tcBorders>
              <w:bottom w:val="single" w:sz="4" w:space="0" w:color="auto"/>
            </w:tcBorders>
            <w:shd w:val="clear" w:color="auto" w:fill="FFFFFF"/>
          </w:tcPr>
          <w:p w:rsidR="002D331B" w:rsidRDefault="002D331B" w:rsidP="002D331B">
            <w:r>
              <w:t>CPT Modifier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Available for the AMA at the address listed for CPT above. These codes are found in Appendix A of CPT 2000 Standard Edition. (CPT 2000 Standard Edition, American Medical Association, Chicago, IL).</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CST</w:t>
            </w:r>
          </w:p>
        </w:tc>
        <w:tc>
          <w:tcPr>
            <w:tcW w:w="2000" w:type="dxa"/>
            <w:tcBorders>
              <w:bottom w:val="single" w:sz="4" w:space="0" w:color="auto"/>
            </w:tcBorders>
            <w:shd w:val="clear" w:color="auto" w:fill="F3F3F3"/>
          </w:tcPr>
          <w:p w:rsidR="002D331B" w:rsidRDefault="002D331B" w:rsidP="002D331B">
            <w:r>
              <w:t>COSTART</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International coding system for adverse drug reactions. In the USA, maintained by the FDA, Rockville, MD.</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CVX</w:t>
            </w:r>
          </w:p>
        </w:tc>
        <w:tc>
          <w:tcPr>
            <w:tcW w:w="2000" w:type="dxa"/>
            <w:tcBorders>
              <w:bottom w:val="single" w:sz="4" w:space="0" w:color="auto"/>
            </w:tcBorders>
            <w:shd w:val="clear" w:color="auto" w:fill="FFFFFF"/>
          </w:tcPr>
          <w:p w:rsidR="002D331B" w:rsidRDefault="002D331B" w:rsidP="002D331B">
            <w:r>
              <w:t>CDC Vaccine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National Immunization Program, Centers for Disease Control and Prevention, 1660 Clifton Road, Atlanta, GA, 30333</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dbVar-GL</w:t>
            </w:r>
          </w:p>
        </w:tc>
        <w:tc>
          <w:tcPr>
            <w:tcW w:w="2000" w:type="dxa"/>
            <w:tcBorders>
              <w:bottom w:val="single" w:sz="4" w:space="0" w:color="auto"/>
            </w:tcBorders>
            <w:shd w:val="clear" w:color="auto" w:fill="F3F3F3"/>
          </w:tcPr>
          <w:p w:rsidR="002D331B" w:rsidRDefault="002D331B" w:rsidP="002D331B">
            <w:r>
              <w:t>dbVar-Germline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dbVar-som</w:t>
            </w:r>
          </w:p>
        </w:tc>
        <w:tc>
          <w:tcPr>
            <w:tcW w:w="2000" w:type="dxa"/>
            <w:tcBorders>
              <w:bottom w:val="single" w:sz="4" w:space="0" w:color="auto"/>
            </w:tcBorders>
            <w:shd w:val="clear" w:color="auto" w:fill="FFFFFF"/>
          </w:tcPr>
          <w:p w:rsidR="002D331B" w:rsidRDefault="002D331B" w:rsidP="002D331B">
            <w:r>
              <w:t>dbVar-Somatic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DCM</w:t>
            </w:r>
          </w:p>
        </w:tc>
        <w:tc>
          <w:tcPr>
            <w:tcW w:w="2000" w:type="dxa"/>
            <w:tcBorders>
              <w:bottom w:val="single" w:sz="4" w:space="0" w:color="auto"/>
            </w:tcBorders>
            <w:shd w:val="clear" w:color="auto" w:fill="F3F3F3"/>
          </w:tcPr>
          <w:p w:rsidR="002D331B" w:rsidRDefault="002D331B" w:rsidP="002D331B">
            <w:r>
              <w:t>DICOM Controlled Terminology</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Codes defined in DICOM Content Mapping Resource. Digital Imaging and Communications in Medicine (DICOM). NEMA Publication PS-3.16 National Electrical Manufacturers Association (NEMA). Rosslyn, VA, 22209. Available at:</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w:t>
            </w:r>
          </w:p>
        </w:tc>
        <w:tc>
          <w:tcPr>
            <w:tcW w:w="2000" w:type="dxa"/>
            <w:tcBorders>
              <w:bottom w:val="single" w:sz="4" w:space="0" w:color="auto"/>
            </w:tcBorders>
            <w:shd w:val="clear" w:color="auto" w:fill="FFFFFF"/>
          </w:tcPr>
          <w:p w:rsidR="002D331B" w:rsidRDefault="002D331B" w:rsidP="002D331B">
            <w:r>
              <w:t>EUCLIDES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Available from Euclides Foundation International nv, Excelsiorlaan 4A, B-1930 Zaventem, Belgium; Phone: 32 2 720 90 60.</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E5</w:t>
            </w:r>
          </w:p>
        </w:tc>
        <w:tc>
          <w:tcPr>
            <w:tcW w:w="2000" w:type="dxa"/>
            <w:tcBorders>
              <w:bottom w:val="single" w:sz="4" w:space="0" w:color="auto"/>
            </w:tcBorders>
            <w:shd w:val="clear" w:color="auto" w:fill="F3F3F3"/>
          </w:tcPr>
          <w:p w:rsidR="002D331B" w:rsidRDefault="002D331B" w:rsidP="002D331B">
            <w:r>
              <w:t>Euclides  quantity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Available from Euclides Foundation International nv (see above)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E6</w:t>
            </w:r>
          </w:p>
        </w:tc>
        <w:tc>
          <w:tcPr>
            <w:tcW w:w="2000" w:type="dxa"/>
            <w:tcBorders>
              <w:bottom w:val="single" w:sz="4" w:space="0" w:color="auto"/>
            </w:tcBorders>
            <w:shd w:val="clear" w:color="auto" w:fill="FFFFFF"/>
          </w:tcPr>
          <w:p w:rsidR="002D331B" w:rsidRDefault="002D331B" w:rsidP="002D331B">
            <w:r>
              <w:t>Euclides Lab method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Available from Euclides Foundation International nv, Excelsiorlaan 4A, B-1930 Zaventem, Belgium; Phone: 32 2 720 90 60.</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E7</w:t>
            </w:r>
          </w:p>
        </w:tc>
        <w:tc>
          <w:tcPr>
            <w:tcW w:w="2000" w:type="dxa"/>
            <w:tcBorders>
              <w:bottom w:val="single" w:sz="4" w:space="0" w:color="auto"/>
            </w:tcBorders>
            <w:shd w:val="clear" w:color="auto" w:fill="F3F3F3"/>
          </w:tcPr>
          <w:p w:rsidR="002D331B" w:rsidRDefault="002D331B" w:rsidP="002D331B">
            <w:r>
              <w:t>Euclides Lab equipment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Available from Euclides Foundation International nv (see above)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EDLEVEL</w:t>
            </w:r>
          </w:p>
        </w:tc>
        <w:tc>
          <w:tcPr>
            <w:tcW w:w="2000" w:type="dxa"/>
            <w:tcBorders>
              <w:bottom w:val="single" w:sz="4" w:space="0" w:color="auto"/>
            </w:tcBorders>
            <w:shd w:val="clear" w:color="auto" w:fill="FFFFFF"/>
          </w:tcPr>
          <w:p w:rsidR="002D331B" w:rsidRDefault="002D331B" w:rsidP="002D331B">
            <w:r>
              <w:t>Education Level</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2.16.840.1.113883.5.1077 EducationLevel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ensembl-G</w:t>
            </w:r>
          </w:p>
        </w:tc>
        <w:tc>
          <w:tcPr>
            <w:tcW w:w="2000" w:type="dxa"/>
            <w:tcBorders>
              <w:bottom w:val="single" w:sz="4" w:space="0" w:color="auto"/>
            </w:tcBorders>
            <w:shd w:val="clear" w:color="auto" w:fill="F3F3F3"/>
          </w:tcPr>
          <w:p w:rsidR="002D331B" w:rsidRDefault="002D331B" w:rsidP="002D331B">
            <w:r>
              <w:t>Ensembl genomic reference sequence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Set of Ensembl genomic reference sequences whose identifiers have a prefix of "ENSG." It only includes genomic sequences associated with genes and uses the whole build plus the chromosome number to identify chromosome reference sequences, rather than a separate set of reference sequence identifier as NCBI does.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Ensembl-P</w:t>
            </w:r>
          </w:p>
        </w:tc>
        <w:tc>
          <w:tcPr>
            <w:tcW w:w="2000" w:type="dxa"/>
            <w:tcBorders>
              <w:bottom w:val="single" w:sz="4" w:space="0" w:color="auto"/>
            </w:tcBorders>
            <w:shd w:val="clear" w:color="auto" w:fill="FFFFFF"/>
          </w:tcPr>
          <w:p w:rsidR="002D331B" w:rsidRDefault="002D331B" w:rsidP="002D331B">
            <w:r>
              <w:t>Ensembl protein reference sequence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Set of Ensembl protein reference sequences. Their identifiers are distinguished by the prefix of "ENSP," and correspond to NCBI's "NP_" identifiers.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ensembl-T</w:t>
            </w:r>
          </w:p>
        </w:tc>
        <w:tc>
          <w:tcPr>
            <w:tcW w:w="2000" w:type="dxa"/>
            <w:tcBorders>
              <w:bottom w:val="single" w:sz="4" w:space="0" w:color="auto"/>
            </w:tcBorders>
            <w:shd w:val="clear" w:color="auto" w:fill="F3F3F3"/>
          </w:tcPr>
          <w:p w:rsidR="002D331B" w:rsidRDefault="002D331B" w:rsidP="002D331B">
            <w:r>
              <w:t>Ensembl transcript reference sequence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Set of reference sequences for transcripts of coding regions. Their identifiers all have a prefix of "ENST." There are parallels for most (if not all) of what is in Ensembl within NCBI. "ENST" parallels NCBI's "NM_" identifiers. In general, Ensembl takes its reference sequences directly from the build. NCBI adjusts its reference sequences by replacing known "mutations" with sequences that better reflect the population "normal".</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ENTITYCODE</w:t>
            </w:r>
          </w:p>
        </w:tc>
        <w:tc>
          <w:tcPr>
            <w:tcW w:w="2000" w:type="dxa"/>
            <w:tcBorders>
              <w:bottom w:val="single" w:sz="4" w:space="0" w:color="auto"/>
            </w:tcBorders>
            <w:shd w:val="clear" w:color="auto" w:fill="FFFFFF"/>
          </w:tcPr>
          <w:p w:rsidR="002D331B" w:rsidRDefault="002D331B" w:rsidP="002D331B">
            <w:r>
              <w:t>Entity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2.16.840.1.113883.5.1060 EntityCode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ENTITYHDLG</w:t>
            </w:r>
          </w:p>
        </w:tc>
        <w:tc>
          <w:tcPr>
            <w:tcW w:w="2000" w:type="dxa"/>
            <w:tcBorders>
              <w:bottom w:val="single" w:sz="4" w:space="0" w:color="auto"/>
            </w:tcBorders>
            <w:shd w:val="clear" w:color="auto" w:fill="F3F3F3"/>
          </w:tcPr>
          <w:p w:rsidR="002D331B" w:rsidRDefault="002D331B" w:rsidP="002D331B">
            <w:r>
              <w:t>Entity Handling Code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For use in v2.x systems interoperating with V3 systems.  Identical to the code system 2.16.840.1.113883.5.42 EntityHandling in the Version 3 vocabulary.</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ENZC</w:t>
            </w:r>
          </w:p>
        </w:tc>
        <w:tc>
          <w:tcPr>
            <w:tcW w:w="2000" w:type="dxa"/>
            <w:tcBorders>
              <w:bottom w:val="single" w:sz="4" w:space="0" w:color="auto"/>
            </w:tcBorders>
            <w:shd w:val="clear" w:color="auto" w:fill="FFFFFF"/>
          </w:tcPr>
          <w:p w:rsidR="002D331B" w:rsidRDefault="002D331B" w:rsidP="002D331B">
            <w:r>
              <w:t>Enzyme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Enzyme Committee of the International Union of Biochemistry and Molecular Biology. Enzyme Nomenclature: Recommendations on the Nomenclature and Classification of Enzyme-Catalysed Reactions. London: Academic Press, 1992.</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EPASRS</w:t>
            </w:r>
          </w:p>
        </w:tc>
        <w:tc>
          <w:tcPr>
            <w:tcW w:w="2000" w:type="dxa"/>
            <w:tcBorders>
              <w:bottom w:val="single" w:sz="4" w:space="0" w:color="auto"/>
            </w:tcBorders>
            <w:shd w:val="clear" w:color="auto" w:fill="F3F3F3"/>
          </w:tcPr>
          <w:p w:rsidR="002D331B" w:rsidRDefault="002D331B" w:rsidP="002D331B">
            <w:r>
              <w:t>EPA SRS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Subset of EPA SRS listing chemicals that are present in ECOTOX, STORET and TRI.</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FDAUNII</w:t>
            </w:r>
          </w:p>
        </w:tc>
        <w:tc>
          <w:tcPr>
            <w:tcW w:w="2000" w:type="dxa"/>
            <w:tcBorders>
              <w:bottom w:val="single" w:sz="4" w:space="0" w:color="auto"/>
            </w:tcBorders>
            <w:shd w:val="clear" w:color="auto" w:fill="FFFFFF"/>
          </w:tcPr>
          <w:p w:rsidR="002D331B" w:rsidRDefault="002D331B" w:rsidP="002D331B">
            <w:r>
              <w:t>Unique Ingredient Identifier (UNII)</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Unique Ingredient Identifier (UNII) generated from the FDA Substance Registration System (SRS).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FDDC</w:t>
            </w:r>
          </w:p>
        </w:tc>
        <w:tc>
          <w:tcPr>
            <w:tcW w:w="2000" w:type="dxa"/>
            <w:tcBorders>
              <w:bottom w:val="single" w:sz="4" w:space="0" w:color="auto"/>
            </w:tcBorders>
            <w:shd w:val="clear" w:color="auto" w:fill="F3F3F3"/>
          </w:tcPr>
          <w:p w:rsidR="002D331B" w:rsidRDefault="002D331B" w:rsidP="002D331B">
            <w:r>
              <w:t>First DataBank Drug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National Drug Data File. Proprietary product of First DataBank, Inc. (800) 633-3453, or http://www.firstdatabank.com.</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FDDX</w:t>
            </w:r>
          </w:p>
        </w:tc>
        <w:tc>
          <w:tcPr>
            <w:tcW w:w="2000" w:type="dxa"/>
            <w:tcBorders>
              <w:bottom w:val="single" w:sz="4" w:space="0" w:color="auto"/>
            </w:tcBorders>
            <w:shd w:val="clear" w:color="auto" w:fill="FFFFFF"/>
          </w:tcPr>
          <w:p w:rsidR="002D331B" w:rsidRDefault="002D331B" w:rsidP="002D331B">
            <w:r>
              <w:t>First DataBank Diagnostic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Used for drug-diagnosis interaction checking. Proprietary product of First DataBank, Inc. As above for FDDC.</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FDK</w:t>
            </w:r>
          </w:p>
        </w:tc>
        <w:tc>
          <w:tcPr>
            <w:tcW w:w="2000" w:type="dxa"/>
            <w:tcBorders>
              <w:bottom w:val="single" w:sz="4" w:space="0" w:color="auto"/>
            </w:tcBorders>
            <w:shd w:val="clear" w:color="auto" w:fill="F3F3F3"/>
          </w:tcPr>
          <w:p w:rsidR="002D331B" w:rsidRDefault="002D331B" w:rsidP="002D331B">
            <w:r>
              <w:t>FDA K10</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Dept. of Health &amp; Human Services, Food &amp; Drug Administration, Rockville, MD 20857. (device &amp; analyte process codes).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FIPS5_2</w:t>
            </w:r>
          </w:p>
        </w:tc>
        <w:tc>
          <w:tcPr>
            <w:tcW w:w="2000" w:type="dxa"/>
            <w:tcBorders>
              <w:bottom w:val="single" w:sz="4" w:space="0" w:color="auto"/>
            </w:tcBorders>
            <w:shd w:val="clear" w:color="auto" w:fill="FFFFFF"/>
          </w:tcPr>
          <w:p w:rsidR="002D331B" w:rsidRDefault="002D331B" w:rsidP="002D331B">
            <w:r>
              <w:t>FIPS 5-2 (State)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Codes for the Identification of the States, the District of Columbia and the Outlying Areas of the United States, and Associated Areas.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FIPS55_3</w:t>
            </w:r>
          </w:p>
        </w:tc>
        <w:tc>
          <w:tcPr>
            <w:tcW w:w="2000" w:type="dxa"/>
            <w:tcBorders>
              <w:bottom w:val="single" w:sz="4" w:space="0" w:color="auto"/>
            </w:tcBorders>
            <w:shd w:val="clear" w:color="auto" w:fill="F3F3F3"/>
          </w:tcPr>
          <w:p w:rsidR="002D331B" w:rsidRDefault="002D331B" w:rsidP="002D331B">
            <w:r>
              <w:t>Populated Places (FIPS 55-3)</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Codes for Named Populated Places, Primary County Divisions, and Other Locational Entities of the United States, Puerto Rico, and the Outlying Areas (without codes)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FIPS6_4</w:t>
            </w:r>
          </w:p>
        </w:tc>
        <w:tc>
          <w:tcPr>
            <w:tcW w:w="2000" w:type="dxa"/>
            <w:tcBorders>
              <w:bottom w:val="single" w:sz="4" w:space="0" w:color="auto"/>
            </w:tcBorders>
            <w:shd w:val="clear" w:color="auto" w:fill="FFFFFF"/>
          </w:tcPr>
          <w:p w:rsidR="002D331B" w:rsidRDefault="002D331B" w:rsidP="002D331B">
            <w:r>
              <w:t>FIPS 6-4 (County)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Federal Information Processing Standard (FIPS) 6-4 provides the names and codes that represent the counties and other entities treated as equivalent legal and/or statistical subdivisions of the 50 States, the District of Columbia, and the possessions and freely associated areas of the United States.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GDRG2004</w:t>
            </w:r>
          </w:p>
        </w:tc>
        <w:tc>
          <w:tcPr>
            <w:tcW w:w="2000" w:type="dxa"/>
            <w:tcBorders>
              <w:bottom w:val="single" w:sz="4" w:space="0" w:color="auto"/>
            </w:tcBorders>
            <w:shd w:val="clear" w:color="auto" w:fill="F3F3F3"/>
          </w:tcPr>
          <w:p w:rsidR="002D331B" w:rsidRDefault="002D331B" w:rsidP="002D331B">
            <w:r>
              <w:t>G-DRG German DRG Codes v 2004</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German Handbook for DRGs. The THREE versions, "2004" , "2005" and "2006" are active</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GDRG2005</w:t>
            </w:r>
          </w:p>
        </w:tc>
        <w:tc>
          <w:tcPr>
            <w:tcW w:w="2000" w:type="dxa"/>
            <w:tcBorders>
              <w:bottom w:val="single" w:sz="4" w:space="0" w:color="auto"/>
            </w:tcBorders>
            <w:shd w:val="clear" w:color="auto" w:fill="FFFFFF"/>
          </w:tcPr>
          <w:p w:rsidR="002D331B" w:rsidRDefault="002D331B" w:rsidP="002D331B">
            <w:r>
              <w:t>G-DRG German DRG Codes v 2005</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German Handbook for DRGs. The THREE versions, "2004" , "2005" and "2006" are active</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GDRG2006</w:t>
            </w:r>
          </w:p>
        </w:tc>
        <w:tc>
          <w:tcPr>
            <w:tcW w:w="2000" w:type="dxa"/>
            <w:tcBorders>
              <w:bottom w:val="single" w:sz="4" w:space="0" w:color="auto"/>
            </w:tcBorders>
            <w:shd w:val="clear" w:color="auto" w:fill="F3F3F3"/>
          </w:tcPr>
          <w:p w:rsidR="002D331B" w:rsidRDefault="002D331B" w:rsidP="002D331B">
            <w:r>
              <w:t>G-DRG German DRG Codes v 2006</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German Handbook for DRGs. The THREE versions, "2004" , "2005" and "2006" are active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GDRG2007</w:t>
            </w:r>
          </w:p>
        </w:tc>
        <w:tc>
          <w:tcPr>
            <w:tcW w:w="2000" w:type="dxa"/>
            <w:tcBorders>
              <w:bottom w:val="single" w:sz="4" w:space="0" w:color="auto"/>
            </w:tcBorders>
            <w:shd w:val="clear" w:color="auto" w:fill="FFFFFF"/>
          </w:tcPr>
          <w:p w:rsidR="002D331B" w:rsidRDefault="002D331B" w:rsidP="002D331B">
            <w:r>
              <w:t>G-DRG German DRG Codes v2007</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German Handbook for DRGs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GDRG2008</w:t>
            </w:r>
          </w:p>
        </w:tc>
        <w:tc>
          <w:tcPr>
            <w:tcW w:w="2000" w:type="dxa"/>
            <w:tcBorders>
              <w:bottom w:val="single" w:sz="4" w:space="0" w:color="auto"/>
            </w:tcBorders>
            <w:shd w:val="clear" w:color="auto" w:fill="F3F3F3"/>
          </w:tcPr>
          <w:p w:rsidR="002D331B" w:rsidRDefault="002D331B" w:rsidP="002D331B">
            <w:r>
              <w:t>G-DRG German DRG Codes v2008</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German Handbook for DRGs 2008.</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GDRG2009</w:t>
            </w:r>
          </w:p>
        </w:tc>
        <w:tc>
          <w:tcPr>
            <w:tcW w:w="2000" w:type="dxa"/>
            <w:tcBorders>
              <w:bottom w:val="single" w:sz="4" w:space="0" w:color="auto"/>
            </w:tcBorders>
            <w:shd w:val="clear" w:color="auto" w:fill="FFFFFF"/>
          </w:tcPr>
          <w:p w:rsidR="002D331B" w:rsidRDefault="002D331B" w:rsidP="002D331B">
            <w:r>
              <w:t>G-DRG German DRG Codes v2008</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German Handbook for DRGs 2009.</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GMDC2004</w:t>
            </w:r>
          </w:p>
        </w:tc>
        <w:tc>
          <w:tcPr>
            <w:tcW w:w="2000" w:type="dxa"/>
            <w:tcBorders>
              <w:bottom w:val="single" w:sz="4" w:space="0" w:color="auto"/>
            </w:tcBorders>
            <w:shd w:val="clear" w:color="auto" w:fill="F3F3F3"/>
          </w:tcPr>
          <w:p w:rsidR="002D331B" w:rsidRDefault="002D331B" w:rsidP="002D331B">
            <w:r>
              <w:t>German Major Diagnostic Codes v 1004</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German Major Diagnostic Codes version "2004"</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GMDC2005</w:t>
            </w:r>
          </w:p>
        </w:tc>
        <w:tc>
          <w:tcPr>
            <w:tcW w:w="2000" w:type="dxa"/>
            <w:tcBorders>
              <w:bottom w:val="single" w:sz="4" w:space="0" w:color="auto"/>
            </w:tcBorders>
            <w:shd w:val="clear" w:color="auto" w:fill="FFFFFF"/>
          </w:tcPr>
          <w:p w:rsidR="002D331B" w:rsidRDefault="002D331B" w:rsidP="002D331B">
            <w:r>
              <w:t>German Major Diagnostic Codes v2005</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GMDC2006</w:t>
            </w:r>
          </w:p>
        </w:tc>
        <w:tc>
          <w:tcPr>
            <w:tcW w:w="2000" w:type="dxa"/>
            <w:tcBorders>
              <w:bottom w:val="single" w:sz="4" w:space="0" w:color="auto"/>
            </w:tcBorders>
            <w:shd w:val="clear" w:color="auto" w:fill="F3F3F3"/>
          </w:tcPr>
          <w:p w:rsidR="002D331B" w:rsidRDefault="002D331B" w:rsidP="002D331B">
            <w:r>
              <w:t>German Major v2006 Diagnostic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GMDC2007</w:t>
            </w:r>
          </w:p>
        </w:tc>
        <w:tc>
          <w:tcPr>
            <w:tcW w:w="2000" w:type="dxa"/>
            <w:tcBorders>
              <w:bottom w:val="single" w:sz="4" w:space="0" w:color="auto"/>
            </w:tcBorders>
            <w:shd w:val="clear" w:color="auto" w:fill="FFFFFF"/>
          </w:tcPr>
          <w:p w:rsidR="002D331B" w:rsidRDefault="002D331B" w:rsidP="002D331B">
            <w:r>
              <w:t>German Major Diagnostic Codes v2007</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German Major Diagnostic Codes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GMDC2008</w:t>
            </w:r>
          </w:p>
        </w:tc>
        <w:tc>
          <w:tcPr>
            <w:tcW w:w="2000" w:type="dxa"/>
            <w:tcBorders>
              <w:bottom w:val="single" w:sz="4" w:space="0" w:color="auto"/>
            </w:tcBorders>
            <w:shd w:val="clear" w:color="auto" w:fill="F3F3F3"/>
          </w:tcPr>
          <w:p w:rsidR="002D331B" w:rsidRDefault="002D331B" w:rsidP="002D331B">
            <w:r>
              <w:t>German Major Diagnostic Codes v2008</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German Major Diagnostic Codes v2008.</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76" w:author="Frank Oemig" w:date="2023-06-16T20:02:00Z">
              <w:r>
                <w:t>GMDC2009</w:t>
              </w:r>
            </w:ins>
          </w:p>
        </w:tc>
        <w:tc>
          <w:tcPr>
            <w:tcW w:w="2000" w:type="dxa"/>
            <w:tcBorders>
              <w:bottom w:val="single" w:sz="4" w:space="0" w:color="auto"/>
            </w:tcBorders>
            <w:shd w:val="clear" w:color="auto" w:fill="FFFFFF"/>
          </w:tcPr>
          <w:p w:rsidR="002D331B" w:rsidRDefault="002D331B" w:rsidP="002D331B">
            <w:ins w:id="477" w:author="Frank Oemig" w:date="2023-06-16T20:02:00Z">
              <w:r>
                <w:t>German Major Diagnostic Codes v2009</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78" w:author="Frank Oemig" w:date="2023-06-16T20:02:00Z">
              <w:r>
                <w:t>German Major Diagnostic Codes v2009</w:t>
              </w:r>
            </w:ins>
          </w:p>
        </w:tc>
        <w:tc>
          <w:tcPr>
            <w:tcW w:w="800" w:type="dxa"/>
            <w:tcBorders>
              <w:bottom w:val="single" w:sz="4" w:space="0" w:color="auto"/>
            </w:tcBorders>
            <w:shd w:val="clear" w:color="auto" w:fill="FFFFFF"/>
          </w:tcPr>
          <w:p w:rsidR="002D331B" w:rsidRDefault="002D331B" w:rsidP="002D331B">
            <w:ins w:id="479"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80" w:author="Frank Oemig" w:date="2023-06-16T20:02:00Z">
              <w:r>
                <w:t>GMDC2010</w:t>
              </w:r>
            </w:ins>
          </w:p>
        </w:tc>
        <w:tc>
          <w:tcPr>
            <w:tcW w:w="2000" w:type="dxa"/>
            <w:tcBorders>
              <w:bottom w:val="single" w:sz="4" w:space="0" w:color="auto"/>
            </w:tcBorders>
            <w:shd w:val="clear" w:color="auto" w:fill="F3F3F3"/>
          </w:tcPr>
          <w:p w:rsidR="002D331B" w:rsidRDefault="002D331B" w:rsidP="002D331B">
            <w:ins w:id="481" w:author="Frank Oemig" w:date="2023-06-16T20:02:00Z">
              <w:r>
                <w:t>German Major Diagnostic Codes v2010</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82" w:author="Frank Oemig" w:date="2023-06-16T20:02:00Z">
              <w:r>
                <w:t>German Major Diagnostic Codes v2010</w:t>
              </w:r>
            </w:ins>
          </w:p>
        </w:tc>
        <w:tc>
          <w:tcPr>
            <w:tcW w:w="800" w:type="dxa"/>
            <w:tcBorders>
              <w:bottom w:val="single" w:sz="4" w:space="0" w:color="auto"/>
            </w:tcBorders>
            <w:shd w:val="clear" w:color="auto" w:fill="F3F3F3"/>
          </w:tcPr>
          <w:p w:rsidR="002D331B" w:rsidRDefault="002D331B" w:rsidP="002D331B">
            <w:ins w:id="483"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84" w:author="Frank Oemig" w:date="2023-06-16T20:02:00Z">
              <w:r>
                <w:t>GMDC2011</w:t>
              </w:r>
            </w:ins>
          </w:p>
        </w:tc>
        <w:tc>
          <w:tcPr>
            <w:tcW w:w="2000" w:type="dxa"/>
            <w:tcBorders>
              <w:bottom w:val="single" w:sz="4" w:space="0" w:color="auto"/>
            </w:tcBorders>
            <w:shd w:val="clear" w:color="auto" w:fill="FFFFFF"/>
          </w:tcPr>
          <w:p w:rsidR="002D331B" w:rsidRDefault="002D331B" w:rsidP="002D331B">
            <w:ins w:id="485" w:author="Frank Oemig" w:date="2023-06-16T20:02:00Z">
              <w:r>
                <w:t>German Major Diagnostic Codes v2011</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86" w:author="Frank Oemig" w:date="2023-06-16T20:02:00Z">
              <w:r>
                <w:t>German Major Diagnostic Codes v2011</w:t>
              </w:r>
            </w:ins>
          </w:p>
        </w:tc>
        <w:tc>
          <w:tcPr>
            <w:tcW w:w="800" w:type="dxa"/>
            <w:tcBorders>
              <w:bottom w:val="single" w:sz="4" w:space="0" w:color="auto"/>
            </w:tcBorders>
            <w:shd w:val="clear" w:color="auto" w:fill="FFFFFF"/>
          </w:tcPr>
          <w:p w:rsidR="002D331B" w:rsidRDefault="002D331B" w:rsidP="002D331B">
            <w:ins w:id="487"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88" w:author="Frank Oemig" w:date="2023-06-16T20:02:00Z">
              <w:r>
                <w:t>GMDC2012</w:t>
              </w:r>
            </w:ins>
          </w:p>
        </w:tc>
        <w:tc>
          <w:tcPr>
            <w:tcW w:w="2000" w:type="dxa"/>
            <w:tcBorders>
              <w:bottom w:val="single" w:sz="4" w:space="0" w:color="auto"/>
            </w:tcBorders>
            <w:shd w:val="clear" w:color="auto" w:fill="F3F3F3"/>
          </w:tcPr>
          <w:p w:rsidR="002D331B" w:rsidRDefault="002D331B" w:rsidP="002D331B">
            <w:ins w:id="489" w:author="Frank Oemig" w:date="2023-06-16T20:02:00Z">
              <w:r>
                <w:t>German Major Diagnostic Codes v2012</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90" w:author="Frank Oemig" w:date="2023-06-16T20:02:00Z">
              <w:r>
                <w:t>German Major Diagnostic Codes v2012</w:t>
              </w:r>
            </w:ins>
          </w:p>
        </w:tc>
        <w:tc>
          <w:tcPr>
            <w:tcW w:w="800" w:type="dxa"/>
            <w:tcBorders>
              <w:bottom w:val="single" w:sz="4" w:space="0" w:color="auto"/>
            </w:tcBorders>
            <w:shd w:val="clear" w:color="auto" w:fill="F3F3F3"/>
          </w:tcPr>
          <w:p w:rsidR="002D331B" w:rsidRDefault="002D331B" w:rsidP="002D331B">
            <w:ins w:id="491"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492" w:author="Frank Oemig" w:date="2023-06-16T20:02:00Z">
              <w:r>
                <w:t>GMDC2013</w:t>
              </w:r>
            </w:ins>
          </w:p>
        </w:tc>
        <w:tc>
          <w:tcPr>
            <w:tcW w:w="2000" w:type="dxa"/>
            <w:tcBorders>
              <w:bottom w:val="single" w:sz="4" w:space="0" w:color="auto"/>
            </w:tcBorders>
            <w:shd w:val="clear" w:color="auto" w:fill="FFFFFF"/>
          </w:tcPr>
          <w:p w:rsidR="002D331B" w:rsidRDefault="002D331B" w:rsidP="002D331B">
            <w:ins w:id="493" w:author="Frank Oemig" w:date="2023-06-16T20:02:00Z">
              <w:r>
                <w:t>German Major Diagnostic Codes v2013</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494" w:author="Frank Oemig" w:date="2023-06-16T20:02:00Z">
              <w:r>
                <w:t>German Major Diagnostic Codes v2013</w:t>
              </w:r>
            </w:ins>
          </w:p>
        </w:tc>
        <w:tc>
          <w:tcPr>
            <w:tcW w:w="800" w:type="dxa"/>
            <w:tcBorders>
              <w:bottom w:val="single" w:sz="4" w:space="0" w:color="auto"/>
            </w:tcBorders>
            <w:shd w:val="clear" w:color="auto" w:fill="FFFFFF"/>
          </w:tcPr>
          <w:p w:rsidR="002D331B" w:rsidRDefault="002D331B" w:rsidP="002D331B">
            <w:ins w:id="495"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496" w:author="Frank Oemig" w:date="2023-06-16T20:02:00Z">
              <w:r>
                <w:t>GMDC2014</w:t>
              </w:r>
            </w:ins>
          </w:p>
        </w:tc>
        <w:tc>
          <w:tcPr>
            <w:tcW w:w="2000" w:type="dxa"/>
            <w:tcBorders>
              <w:bottom w:val="single" w:sz="4" w:space="0" w:color="auto"/>
            </w:tcBorders>
            <w:shd w:val="clear" w:color="auto" w:fill="F3F3F3"/>
          </w:tcPr>
          <w:p w:rsidR="002D331B" w:rsidRDefault="002D331B" w:rsidP="002D331B">
            <w:ins w:id="497" w:author="Frank Oemig" w:date="2023-06-16T20:02:00Z">
              <w:r>
                <w:t>German Major Diagnostic Codes v2014</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498" w:author="Frank Oemig" w:date="2023-06-16T20:02:00Z">
              <w:r>
                <w:t>German Major Diagnostic Codes v2014</w:t>
              </w:r>
            </w:ins>
          </w:p>
        </w:tc>
        <w:tc>
          <w:tcPr>
            <w:tcW w:w="800" w:type="dxa"/>
            <w:tcBorders>
              <w:bottom w:val="single" w:sz="4" w:space="0" w:color="auto"/>
            </w:tcBorders>
            <w:shd w:val="clear" w:color="auto" w:fill="F3F3F3"/>
          </w:tcPr>
          <w:p w:rsidR="002D331B" w:rsidRDefault="002D331B" w:rsidP="002D331B">
            <w:ins w:id="499"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00" w:author="Frank Oemig" w:date="2023-06-16T20:02:00Z">
              <w:r>
                <w:t>GLN</w:t>
              </w:r>
            </w:ins>
          </w:p>
        </w:tc>
        <w:tc>
          <w:tcPr>
            <w:tcW w:w="2000" w:type="dxa"/>
            <w:tcBorders>
              <w:bottom w:val="single" w:sz="4" w:space="0" w:color="auto"/>
            </w:tcBorders>
            <w:shd w:val="clear" w:color="auto" w:fill="FFFFFF"/>
          </w:tcPr>
          <w:p w:rsidR="002D331B" w:rsidRDefault="002D331B" w:rsidP="002D331B">
            <w:ins w:id="501" w:author="Frank Oemig" w:date="2023-06-16T20:02:00Z">
              <w:r>
                <w:t>Global Location Number</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ins w:id="502"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03" w:author="Frank Oemig" w:date="2023-06-16T20:02:00Z">
              <w:r>
                <w:t>GMDC2015</w:t>
              </w:r>
            </w:ins>
          </w:p>
        </w:tc>
        <w:tc>
          <w:tcPr>
            <w:tcW w:w="2000" w:type="dxa"/>
            <w:tcBorders>
              <w:bottom w:val="single" w:sz="4" w:space="0" w:color="auto"/>
            </w:tcBorders>
            <w:shd w:val="clear" w:color="auto" w:fill="F3F3F3"/>
          </w:tcPr>
          <w:p w:rsidR="002D331B" w:rsidRDefault="002D331B" w:rsidP="002D331B">
            <w:ins w:id="504" w:author="Frank Oemig" w:date="2023-06-16T20:02:00Z">
              <w:r>
                <w:t>German Major Diagnostic Codes v2015</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05" w:author="Frank Oemig" w:date="2023-06-16T20:02:00Z">
              <w:r>
                <w:t>German Major Diagnostic Codes v2015</w:t>
              </w:r>
            </w:ins>
          </w:p>
        </w:tc>
        <w:tc>
          <w:tcPr>
            <w:tcW w:w="800" w:type="dxa"/>
            <w:tcBorders>
              <w:bottom w:val="single" w:sz="4" w:space="0" w:color="auto"/>
            </w:tcBorders>
            <w:shd w:val="clear" w:color="auto" w:fill="F3F3F3"/>
          </w:tcPr>
          <w:p w:rsidR="002D331B" w:rsidRDefault="002D331B" w:rsidP="002D331B">
            <w:ins w:id="506"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07" w:author="Frank Oemig" w:date="2023-06-16T20:02:00Z">
              <w:r>
                <w:t>GMDC2016</w:t>
              </w:r>
            </w:ins>
          </w:p>
        </w:tc>
        <w:tc>
          <w:tcPr>
            <w:tcW w:w="2000" w:type="dxa"/>
            <w:tcBorders>
              <w:bottom w:val="single" w:sz="4" w:space="0" w:color="auto"/>
            </w:tcBorders>
            <w:shd w:val="clear" w:color="auto" w:fill="FFFFFF"/>
          </w:tcPr>
          <w:p w:rsidR="002D331B" w:rsidRDefault="002D331B" w:rsidP="002D331B">
            <w:ins w:id="508" w:author="Frank Oemig" w:date="2023-06-16T20:02:00Z">
              <w:r>
                <w:t>German Major Diagnostic Codes v2016</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09" w:author="Frank Oemig" w:date="2023-06-16T20:02:00Z">
              <w:r>
                <w:t>German Major Diagnostic Codes v2016</w:t>
              </w:r>
            </w:ins>
          </w:p>
        </w:tc>
        <w:tc>
          <w:tcPr>
            <w:tcW w:w="800" w:type="dxa"/>
            <w:tcBorders>
              <w:bottom w:val="single" w:sz="4" w:space="0" w:color="auto"/>
            </w:tcBorders>
            <w:shd w:val="clear" w:color="auto" w:fill="FFFFFF"/>
          </w:tcPr>
          <w:p w:rsidR="002D331B" w:rsidRDefault="002D331B" w:rsidP="002D331B">
            <w:ins w:id="510"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11" w:author="Frank Oemig" w:date="2023-06-16T20:02:00Z">
              <w:r>
                <w:t>GMDC2017</w:t>
              </w:r>
            </w:ins>
          </w:p>
        </w:tc>
        <w:tc>
          <w:tcPr>
            <w:tcW w:w="2000" w:type="dxa"/>
            <w:tcBorders>
              <w:bottom w:val="single" w:sz="4" w:space="0" w:color="auto"/>
            </w:tcBorders>
            <w:shd w:val="clear" w:color="auto" w:fill="F3F3F3"/>
          </w:tcPr>
          <w:p w:rsidR="002D331B" w:rsidRDefault="002D331B" w:rsidP="002D331B">
            <w:ins w:id="512" w:author="Frank Oemig" w:date="2023-06-16T20:02:00Z">
              <w:r>
                <w:t>German Major Diagnostic Codes v2017</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13" w:author="Frank Oemig" w:date="2023-06-16T20:02:00Z">
              <w:r>
                <w:t>German Major Diagnostic Codes v2017</w:t>
              </w:r>
            </w:ins>
          </w:p>
        </w:tc>
        <w:tc>
          <w:tcPr>
            <w:tcW w:w="800" w:type="dxa"/>
            <w:tcBorders>
              <w:bottom w:val="single" w:sz="4" w:space="0" w:color="auto"/>
            </w:tcBorders>
            <w:shd w:val="clear" w:color="auto" w:fill="F3F3F3"/>
          </w:tcPr>
          <w:p w:rsidR="002D331B" w:rsidRDefault="002D331B" w:rsidP="002D331B">
            <w:ins w:id="514"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15" w:author="Frank Oemig" w:date="2023-06-16T20:02:00Z">
              <w:r>
                <w:t>GMDC2018</w:t>
              </w:r>
            </w:ins>
          </w:p>
        </w:tc>
        <w:tc>
          <w:tcPr>
            <w:tcW w:w="2000" w:type="dxa"/>
            <w:tcBorders>
              <w:bottom w:val="single" w:sz="4" w:space="0" w:color="auto"/>
            </w:tcBorders>
            <w:shd w:val="clear" w:color="auto" w:fill="FFFFFF"/>
          </w:tcPr>
          <w:p w:rsidR="002D331B" w:rsidRDefault="002D331B" w:rsidP="002D331B">
            <w:ins w:id="516" w:author="Frank Oemig" w:date="2023-06-16T20:02:00Z">
              <w:r>
                <w:t>German Major Diagnostic Codes v2018</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17" w:author="Frank Oemig" w:date="2023-06-16T20:02:00Z">
              <w:r>
                <w:t>German Major Diagnostic Codes v2018</w:t>
              </w:r>
            </w:ins>
          </w:p>
        </w:tc>
        <w:tc>
          <w:tcPr>
            <w:tcW w:w="800" w:type="dxa"/>
            <w:tcBorders>
              <w:bottom w:val="single" w:sz="4" w:space="0" w:color="auto"/>
            </w:tcBorders>
            <w:shd w:val="clear" w:color="auto" w:fill="FFFFFF"/>
          </w:tcPr>
          <w:p w:rsidR="002D331B" w:rsidRDefault="002D331B" w:rsidP="002D331B">
            <w:ins w:id="518"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19" w:author="Frank Oemig" w:date="2023-06-16T20:02:00Z">
              <w:r>
                <w:t>GMDC2019</w:t>
              </w:r>
            </w:ins>
          </w:p>
        </w:tc>
        <w:tc>
          <w:tcPr>
            <w:tcW w:w="2000" w:type="dxa"/>
            <w:tcBorders>
              <w:bottom w:val="single" w:sz="4" w:space="0" w:color="auto"/>
            </w:tcBorders>
            <w:shd w:val="clear" w:color="auto" w:fill="F3F3F3"/>
          </w:tcPr>
          <w:p w:rsidR="002D331B" w:rsidRDefault="002D331B" w:rsidP="002D331B">
            <w:ins w:id="520" w:author="Frank Oemig" w:date="2023-06-16T20:02:00Z">
              <w:r>
                <w:t>German Major Diagnostic Codes v2019</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21" w:author="Frank Oemig" w:date="2023-06-16T20:02:00Z">
              <w:r>
                <w:t>German Major Diagnostic Codes v2019</w:t>
              </w:r>
            </w:ins>
          </w:p>
        </w:tc>
        <w:tc>
          <w:tcPr>
            <w:tcW w:w="800" w:type="dxa"/>
            <w:tcBorders>
              <w:bottom w:val="single" w:sz="4" w:space="0" w:color="auto"/>
            </w:tcBorders>
            <w:shd w:val="clear" w:color="auto" w:fill="F3F3F3"/>
          </w:tcPr>
          <w:p w:rsidR="002D331B" w:rsidRDefault="002D331B" w:rsidP="002D331B">
            <w:ins w:id="522" w:author="Frank Oemig" w:date="2023-06-16T20:02: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23" w:author="Frank Oemig" w:date="2023-06-16T20:03:00Z">
              <w:r>
                <w:t>GMDC2020</w:t>
              </w:r>
            </w:ins>
          </w:p>
        </w:tc>
        <w:tc>
          <w:tcPr>
            <w:tcW w:w="2000" w:type="dxa"/>
            <w:tcBorders>
              <w:bottom w:val="single" w:sz="4" w:space="0" w:color="auto"/>
            </w:tcBorders>
            <w:shd w:val="clear" w:color="auto" w:fill="FFFFFF"/>
          </w:tcPr>
          <w:p w:rsidR="002D331B" w:rsidRDefault="002D331B" w:rsidP="002D331B">
            <w:ins w:id="524" w:author="Frank Oemig" w:date="2023-06-16T20:03:00Z">
              <w:r>
                <w:t>German Major Diagnostic Codes v2020</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25" w:author="Frank Oemig" w:date="2023-06-16T20:03:00Z">
              <w:r>
                <w:t>German Major Diagnostic Codes v2020</w:t>
              </w:r>
            </w:ins>
          </w:p>
        </w:tc>
        <w:tc>
          <w:tcPr>
            <w:tcW w:w="800" w:type="dxa"/>
            <w:tcBorders>
              <w:bottom w:val="single" w:sz="4" w:space="0" w:color="auto"/>
            </w:tcBorders>
            <w:shd w:val="clear" w:color="auto" w:fill="FFFFFF"/>
          </w:tcPr>
          <w:p w:rsidR="002D331B" w:rsidRDefault="002D331B" w:rsidP="002D331B">
            <w:ins w:id="526"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27" w:author="Frank Oemig" w:date="2023-06-16T20:03:00Z">
              <w:r>
                <w:t>GMDC2021</w:t>
              </w:r>
            </w:ins>
          </w:p>
        </w:tc>
        <w:tc>
          <w:tcPr>
            <w:tcW w:w="2000" w:type="dxa"/>
            <w:tcBorders>
              <w:bottom w:val="single" w:sz="4" w:space="0" w:color="auto"/>
            </w:tcBorders>
            <w:shd w:val="clear" w:color="auto" w:fill="F3F3F3"/>
          </w:tcPr>
          <w:p w:rsidR="002D331B" w:rsidRDefault="002D331B" w:rsidP="002D331B">
            <w:ins w:id="528" w:author="Frank Oemig" w:date="2023-06-16T20:03:00Z">
              <w:r>
                <w:t>German Major Diagnostic Codes v2021</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29" w:author="Frank Oemig" w:date="2023-06-16T20:03:00Z">
              <w:r>
                <w:t>German Major Diagnostic Codes v2021</w:t>
              </w:r>
            </w:ins>
          </w:p>
        </w:tc>
        <w:tc>
          <w:tcPr>
            <w:tcW w:w="800" w:type="dxa"/>
            <w:tcBorders>
              <w:bottom w:val="single" w:sz="4" w:space="0" w:color="auto"/>
            </w:tcBorders>
            <w:shd w:val="clear" w:color="auto" w:fill="F3F3F3"/>
          </w:tcPr>
          <w:p w:rsidR="002D331B" w:rsidRDefault="002D331B" w:rsidP="002D331B">
            <w:ins w:id="530"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31" w:author="Frank Oemig" w:date="2023-06-16T20:03:00Z">
              <w:r>
                <w:t>GMDC2022</w:t>
              </w:r>
            </w:ins>
          </w:p>
        </w:tc>
        <w:tc>
          <w:tcPr>
            <w:tcW w:w="2000" w:type="dxa"/>
            <w:tcBorders>
              <w:bottom w:val="single" w:sz="4" w:space="0" w:color="auto"/>
            </w:tcBorders>
            <w:shd w:val="clear" w:color="auto" w:fill="FFFFFF"/>
          </w:tcPr>
          <w:p w:rsidR="002D331B" w:rsidRDefault="002D331B" w:rsidP="002D331B">
            <w:ins w:id="532" w:author="Frank Oemig" w:date="2023-06-16T20:03:00Z">
              <w:r>
                <w:t>German Major Diagnostic Codes v2022</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33" w:author="Frank Oemig" w:date="2023-06-16T20:03:00Z">
              <w:r>
                <w:t>German Major Diagnostic Codes v2022</w:t>
              </w:r>
            </w:ins>
          </w:p>
        </w:tc>
        <w:tc>
          <w:tcPr>
            <w:tcW w:w="800" w:type="dxa"/>
            <w:tcBorders>
              <w:bottom w:val="single" w:sz="4" w:space="0" w:color="auto"/>
            </w:tcBorders>
            <w:shd w:val="clear" w:color="auto" w:fill="FFFFFF"/>
          </w:tcPr>
          <w:p w:rsidR="002D331B" w:rsidRDefault="002D331B" w:rsidP="002D331B">
            <w:ins w:id="534"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35" w:author="Frank Oemig" w:date="2023-06-16T20:03:00Z">
              <w:r>
                <w:t>GMDC2023</w:t>
              </w:r>
            </w:ins>
          </w:p>
        </w:tc>
        <w:tc>
          <w:tcPr>
            <w:tcW w:w="2000" w:type="dxa"/>
            <w:tcBorders>
              <w:bottom w:val="single" w:sz="4" w:space="0" w:color="auto"/>
            </w:tcBorders>
            <w:shd w:val="clear" w:color="auto" w:fill="F3F3F3"/>
          </w:tcPr>
          <w:p w:rsidR="002D331B" w:rsidRDefault="002D331B" w:rsidP="002D331B">
            <w:ins w:id="536" w:author="Frank Oemig" w:date="2023-06-16T20:03:00Z">
              <w:r>
                <w:t>German Major Diagnostic Codes v2023</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37" w:author="Frank Oemig" w:date="2023-06-16T20:03:00Z">
              <w:r>
                <w:t>German Major Diagnostic Codes v2023</w:t>
              </w:r>
            </w:ins>
          </w:p>
        </w:tc>
        <w:tc>
          <w:tcPr>
            <w:tcW w:w="800" w:type="dxa"/>
            <w:tcBorders>
              <w:bottom w:val="single" w:sz="4" w:space="0" w:color="auto"/>
            </w:tcBorders>
            <w:shd w:val="clear" w:color="auto" w:fill="F3F3F3"/>
          </w:tcPr>
          <w:p w:rsidR="002D331B" w:rsidRDefault="002D331B" w:rsidP="002D331B">
            <w:ins w:id="538"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HB</w:t>
            </w:r>
          </w:p>
        </w:tc>
        <w:tc>
          <w:tcPr>
            <w:tcW w:w="2000" w:type="dxa"/>
            <w:tcBorders>
              <w:bottom w:val="single" w:sz="4" w:space="0" w:color="auto"/>
            </w:tcBorders>
            <w:shd w:val="clear" w:color="auto" w:fill="FFFFFF"/>
          </w:tcPr>
          <w:p w:rsidR="002D331B" w:rsidRDefault="002D331B" w:rsidP="002D331B">
            <w:r>
              <w:t>HIBCC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Health Industry Business Communications Council, 5110 N. 40th St., Ste 120, Phoenix, AZ 85018.</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HCPCS</w:t>
            </w:r>
          </w:p>
        </w:tc>
        <w:tc>
          <w:tcPr>
            <w:tcW w:w="2000" w:type="dxa"/>
            <w:tcBorders>
              <w:bottom w:val="single" w:sz="4" w:space="0" w:color="auto"/>
            </w:tcBorders>
            <w:shd w:val="clear" w:color="auto" w:fill="F3F3F3"/>
          </w:tcPr>
          <w:p w:rsidR="002D331B" w:rsidRDefault="002D331B" w:rsidP="002D331B">
            <w:r>
              <w:t>CMS (formerly HCFA)  Common Procedure Coding System</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HCPCS: contains codes for medical equipment, injectable drugs, transportation services, and other services not found in CPT4.</w:t>
            </w:r>
          </w:p>
          <w:p w:rsidR="002D331B" w:rsidRDefault="002D331B" w:rsidP="002D331B">
            <w:r>
              <w:t>http://www.cms.hhs.gov/MedHCPCSGenInfo/</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HCPT</w:t>
            </w:r>
          </w:p>
        </w:tc>
        <w:tc>
          <w:tcPr>
            <w:tcW w:w="2000" w:type="dxa"/>
            <w:tcBorders>
              <w:bottom w:val="single" w:sz="4" w:space="0" w:color="auto"/>
            </w:tcBorders>
            <w:shd w:val="clear" w:color="auto" w:fill="FFFFFF"/>
          </w:tcPr>
          <w:p w:rsidR="002D331B" w:rsidRDefault="002D331B" w:rsidP="002D331B">
            <w:r>
              <w:t>Health Care Provider Taxonomy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 xml:space="preserve">Formerly the responsibility of Workgroup 15 (Provider Information) within ANSI ASC X12N, all maintenance is now done by NUCC (turned over in 2001).   Primary distribution is the responsibility of Washington Publishing Company, through its World Wide Web Site http://www.wpc-edi.com.  Requests for new codes or changes may be  done through the same website.  For further information, NUCC may be contacted at: </w:t>
            </w:r>
          </w:p>
          <w:p w:rsidR="002D331B" w:rsidRDefault="002D331B" w:rsidP="002D331B">
            <w:r>
              <w:t>Stephanie Moncada, NUCC Secretary</w:t>
            </w:r>
          </w:p>
          <w:p w:rsidR="002D331B" w:rsidRDefault="002D331B" w:rsidP="002D331B">
            <w:r>
              <w:t>American Medical Association</w:t>
            </w:r>
          </w:p>
          <w:p w:rsidR="002D331B" w:rsidRDefault="002D331B" w:rsidP="002D331B">
            <w:r>
              <w:t>515 N. State St.</w:t>
            </w:r>
          </w:p>
          <w:p w:rsidR="002D331B" w:rsidRDefault="002D331B" w:rsidP="002D331B">
            <w:r>
              <w:t>Chicago, IL 60610</w:t>
            </w:r>
          </w:p>
          <w:p w:rsidR="002D331B" w:rsidRDefault="002D331B" w:rsidP="002D331B">
            <w:r>
              <w:t>Email: stephanie.moncada@ama-assn.org</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HGNC-Symb</w:t>
            </w:r>
          </w:p>
        </w:tc>
        <w:tc>
          <w:tcPr>
            <w:tcW w:w="2000" w:type="dxa"/>
            <w:tcBorders>
              <w:bottom w:val="single" w:sz="4" w:space="0" w:color="auto"/>
            </w:tcBorders>
            <w:shd w:val="clear" w:color="auto" w:fill="F3F3F3"/>
          </w:tcPr>
          <w:p w:rsidR="002D331B" w:rsidRDefault="002D331B" w:rsidP="002D331B">
            <w:r>
              <w:t xml:space="preserve">HGNC-symb </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The HGNC gene table carries the GENE ID, gene symbol and full gene name. The GENE ID is specific to the species. The gene symbol and name will be shared by all species with the same gene. </w:t>
            </w:r>
          </w:p>
          <w:p w:rsidR="002D331B" w:rsidRDefault="002D331B" w:rsidP="002D331B">
            <w:r>
              <w:t xml:space="preserve">The HGNC-Symb table carries only human genes. The code for this coding system is the HGNC gene code, the "name" or print string is the HGNC gene symbol. </w:t>
            </w:r>
          </w:p>
          <w:p w:rsidR="002D331B" w:rsidRDefault="002D331B" w:rsidP="002D331B">
            <w:r>
              <w:t>More than 28,000 human gene symbols and names have been assigned so far, but some human genes lack an HGNC code and symbol. These are mostly non protein coding genes.</w:t>
            </w:r>
          </w:p>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HGVS.c</w:t>
            </w:r>
          </w:p>
        </w:tc>
        <w:tc>
          <w:tcPr>
            <w:tcW w:w="2000" w:type="dxa"/>
            <w:tcBorders>
              <w:bottom w:val="single" w:sz="4" w:space="0" w:color="auto"/>
            </w:tcBorders>
            <w:shd w:val="clear" w:color="auto" w:fill="FFFFFF"/>
          </w:tcPr>
          <w:p w:rsidR="002D331B" w:rsidRDefault="002D331B" w:rsidP="002D331B">
            <w:r>
              <w:t>HGVS- Transcript syntax</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Syntax that describes variations (mutations) at the transcript (messenger RNA) level. The transcript syntax statements, which can describe simple and complex variants, are distinguished by a leading "c."</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HGVS.g</w:t>
            </w:r>
          </w:p>
        </w:tc>
        <w:tc>
          <w:tcPr>
            <w:tcW w:w="2000" w:type="dxa"/>
            <w:tcBorders>
              <w:bottom w:val="single" w:sz="4" w:space="0" w:color="auto"/>
            </w:tcBorders>
            <w:shd w:val="clear" w:color="auto" w:fill="F3F3F3"/>
          </w:tcPr>
          <w:p w:rsidR="002D331B" w:rsidRDefault="002D331B" w:rsidP="002D331B">
            <w:r>
              <w:t>HGVS- Genomic syntax</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Syntax that describes the variations (mutations) at the genome level (the DNA before it is spliced to remove introns). The genomic syntax statements are distinguished by a leading "g."</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HGVS.p</w:t>
            </w:r>
          </w:p>
        </w:tc>
        <w:tc>
          <w:tcPr>
            <w:tcW w:w="2000" w:type="dxa"/>
            <w:tcBorders>
              <w:bottom w:val="single" w:sz="4" w:space="0" w:color="auto"/>
            </w:tcBorders>
            <w:shd w:val="clear" w:color="auto" w:fill="FFFFFF"/>
          </w:tcPr>
          <w:p w:rsidR="002D331B" w:rsidRDefault="002D331B" w:rsidP="002D331B">
            <w:r>
              <w:t xml:space="preserve">HGVS-Protein syntax </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Syntax that specifies the variations (mutations) at the amino acid level, which is induced by underlying DNA variants. The protein change statements are distinguished by a leading "p."</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HHC</w:t>
            </w:r>
          </w:p>
        </w:tc>
        <w:tc>
          <w:tcPr>
            <w:tcW w:w="2000" w:type="dxa"/>
            <w:tcBorders>
              <w:bottom w:val="single" w:sz="4" w:space="0" w:color="auto"/>
            </w:tcBorders>
            <w:shd w:val="clear" w:color="auto" w:fill="F3F3F3"/>
          </w:tcPr>
          <w:p w:rsidR="002D331B" w:rsidRDefault="002D331B" w:rsidP="002D331B">
            <w:r>
              <w:t>Home Health Care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Home Health Care Classification System; Virginia Saba, EdD, RN; Georgetown University School of Nursing; Washington, DC.</w:t>
            </w:r>
          </w:p>
          <w:p w:rsidR="002D331B" w:rsidRDefault="002D331B" w:rsidP="002D331B">
            <w:r>
              <w:t>Superceded by 'CCC' (see above); this entry is retained for backward-compatibility.</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HI</w:t>
            </w:r>
          </w:p>
        </w:tc>
        <w:tc>
          <w:tcPr>
            <w:tcW w:w="2000" w:type="dxa"/>
            <w:tcBorders>
              <w:bottom w:val="single" w:sz="4" w:space="0" w:color="auto"/>
            </w:tcBorders>
            <w:shd w:val="clear" w:color="auto" w:fill="FFFFFF"/>
          </w:tcPr>
          <w:p w:rsidR="002D331B" w:rsidRDefault="002D331B" w:rsidP="002D331B">
            <w:r>
              <w:t>Health Outcomes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Health Outcomes Institute codes for outcome variables available (with responses) from Stratis Health (formerly Foundation for Health Care Evaluation and Health Outcomes Institute), 2901 Metro Drive, Suite 400, Bloomington, MN, 55425-1525; (612) 854-3306 (voice); (612) 853-8503 (fax); dziegen@winternet.com. See examples in the Implementation Guide.</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HL7nnnn</w:t>
            </w:r>
          </w:p>
        </w:tc>
        <w:tc>
          <w:tcPr>
            <w:tcW w:w="2000" w:type="dxa"/>
            <w:tcBorders>
              <w:bottom w:val="single" w:sz="4" w:space="0" w:color="auto"/>
            </w:tcBorders>
            <w:shd w:val="clear" w:color="auto" w:fill="F3F3F3"/>
          </w:tcPr>
          <w:p w:rsidR="002D331B" w:rsidRDefault="002D331B" w:rsidP="002D331B">
            <w:r>
              <w:t>Health Level Seven defined table of codes, where nnnn is the HL7 table number.  The number is four numeric digits as published in HL7 Version 2 chapter 2C.  For example, HL70001.</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table value HL7nnnn is meant to restrict the value to the characters 'HL7' and four numeric digits e.g. HL70001 is valid, examples of invalid values include HL71, HL701, HL7001.</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HOT</w:t>
            </w:r>
          </w:p>
        </w:tc>
        <w:tc>
          <w:tcPr>
            <w:tcW w:w="2000" w:type="dxa"/>
            <w:tcBorders>
              <w:bottom w:val="single" w:sz="4" w:space="0" w:color="auto"/>
            </w:tcBorders>
            <w:shd w:val="clear" w:color="auto" w:fill="FFFFFF"/>
          </w:tcPr>
          <w:p w:rsidR="002D331B" w:rsidRDefault="002D331B" w:rsidP="002D331B">
            <w:r>
              <w:t>Japanese Nationwide Medicine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HPC</w:t>
            </w:r>
          </w:p>
        </w:tc>
        <w:tc>
          <w:tcPr>
            <w:tcW w:w="2000" w:type="dxa"/>
            <w:tcBorders>
              <w:bottom w:val="single" w:sz="4" w:space="0" w:color="auto"/>
            </w:tcBorders>
            <w:shd w:val="clear" w:color="auto" w:fill="F3F3F3"/>
          </w:tcPr>
          <w:p w:rsidR="002D331B" w:rsidRDefault="002D331B" w:rsidP="002D331B">
            <w:r>
              <w:t>CMS (formerly HCFA )Procedure Codes (HCPCS)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Health Care Financing Administration (HCFA) Common Procedure Coding System (HCPCS) including modifiers.[1]</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HSLOC</w:t>
            </w:r>
          </w:p>
        </w:tc>
        <w:tc>
          <w:tcPr>
            <w:tcW w:w="2000" w:type="dxa"/>
            <w:tcBorders>
              <w:bottom w:val="single" w:sz="4" w:space="0" w:color="auto"/>
            </w:tcBorders>
            <w:shd w:val="clear" w:color="auto" w:fill="FFFFFF"/>
          </w:tcPr>
          <w:p w:rsidR="002D331B" w:rsidRDefault="002D331B" w:rsidP="002D331B">
            <w:r>
              <w:t>Healthcare Service Location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 comprehensive classification of locations and settings where healthcare services are provided. This code system is based on the NHSN location code system that has been developed over a number of years through CDC's interaction with a variety of healthcare facilities and is intended to serve a variety of reporting needs where coding of healthcare service locations is required.</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I10</w:t>
            </w:r>
          </w:p>
        </w:tc>
        <w:tc>
          <w:tcPr>
            <w:tcW w:w="2000" w:type="dxa"/>
            <w:tcBorders>
              <w:bottom w:val="single" w:sz="4" w:space="0" w:color="auto"/>
            </w:tcBorders>
            <w:shd w:val="clear" w:color="auto" w:fill="F3F3F3"/>
          </w:tcPr>
          <w:p w:rsidR="002D331B" w:rsidRDefault="002D331B" w:rsidP="002D331B">
            <w:r>
              <w:t>ICD-10</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World Health Publications, Albany, NY.</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I10C</w:t>
            </w:r>
          </w:p>
        </w:tc>
        <w:tc>
          <w:tcPr>
            <w:tcW w:w="2000" w:type="dxa"/>
            <w:tcBorders>
              <w:bottom w:val="single" w:sz="4" w:space="0" w:color="auto"/>
            </w:tcBorders>
            <w:shd w:val="clear" w:color="auto" w:fill="FFFFFF"/>
          </w:tcPr>
          <w:p w:rsidR="002D331B" w:rsidRDefault="002D331B" w:rsidP="002D331B">
            <w:r>
              <w:t>International Classification of Diseases, 10th  Revision, Clinical Modification (ICD-10-CM)</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ICD-10-CM is a clinical modification of the International Statistical Classification of Diseases and Related Health Problems, 10th revision (ICD-10) published by the United States for reporting diagnosis in morbidity settings. Additional information is available at: http://www.cdc.gov/nchs/icd/icd10cm.htm.</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I10G2004</w:t>
            </w:r>
          </w:p>
        </w:tc>
        <w:tc>
          <w:tcPr>
            <w:tcW w:w="2000" w:type="dxa"/>
            <w:tcBorders>
              <w:bottom w:val="single" w:sz="4" w:space="0" w:color="auto"/>
            </w:tcBorders>
            <w:shd w:val="clear" w:color="auto" w:fill="F3F3F3"/>
          </w:tcPr>
          <w:p w:rsidR="002D331B" w:rsidRDefault="002D331B" w:rsidP="002D331B">
            <w:r>
              <w:t>ICD 10 Germany 2004</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Three code sets exist I10G2004, I10G2005, I10G2006</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I10G2005</w:t>
            </w:r>
          </w:p>
        </w:tc>
        <w:tc>
          <w:tcPr>
            <w:tcW w:w="2000" w:type="dxa"/>
            <w:tcBorders>
              <w:bottom w:val="single" w:sz="4" w:space="0" w:color="auto"/>
            </w:tcBorders>
            <w:shd w:val="clear" w:color="auto" w:fill="FFFFFF"/>
          </w:tcPr>
          <w:p w:rsidR="002D331B" w:rsidRDefault="002D331B" w:rsidP="002D331B">
            <w:r>
              <w:t>ICD 10 Germany 2005</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Three code sets exist I10G2004</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I10G2006</w:t>
            </w:r>
          </w:p>
        </w:tc>
        <w:tc>
          <w:tcPr>
            <w:tcW w:w="2000" w:type="dxa"/>
            <w:tcBorders>
              <w:bottom w:val="single" w:sz="4" w:space="0" w:color="auto"/>
            </w:tcBorders>
            <w:shd w:val="clear" w:color="auto" w:fill="F3F3F3"/>
          </w:tcPr>
          <w:p w:rsidR="002D331B" w:rsidRDefault="002D331B" w:rsidP="002D331B">
            <w:r>
              <w:t>ICD 10 Germany 2006</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Three code sets exist I10G2004</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I10P</w:t>
            </w:r>
          </w:p>
        </w:tc>
        <w:tc>
          <w:tcPr>
            <w:tcW w:w="2000" w:type="dxa"/>
            <w:tcBorders>
              <w:bottom w:val="single" w:sz="4" w:space="0" w:color="auto"/>
            </w:tcBorders>
            <w:shd w:val="clear" w:color="auto" w:fill="FFFFFF"/>
          </w:tcPr>
          <w:p w:rsidR="002D331B" w:rsidRDefault="002D331B" w:rsidP="002D331B">
            <w:r>
              <w:t>International Classification of Diseases, 10th  Revision, Procedure Coding System (ICD-10-PCS)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ICD-10-PCS is a procedure classification published by the United States for classifying procedures performed in hospital inpatient health care settings. Additional information is available at: http://www.cms.gov/Medicare/Coding/ICD10/2013-ICD-10-PCS-GEMs.html.</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39" w:author="Frank Oemig" w:date="2023-06-16T20:03:00Z">
              <w:r>
                <w:t>I10P0</w:t>
              </w:r>
            </w:ins>
          </w:p>
        </w:tc>
        <w:tc>
          <w:tcPr>
            <w:tcW w:w="2000" w:type="dxa"/>
            <w:tcBorders>
              <w:bottom w:val="single" w:sz="4" w:space="0" w:color="auto"/>
            </w:tcBorders>
            <w:shd w:val="clear" w:color="auto" w:fill="F3F3F3"/>
          </w:tcPr>
          <w:p w:rsidR="002D331B" w:rsidRDefault="002D331B" w:rsidP="002D331B">
            <w:ins w:id="540" w:author="Frank Oemig" w:date="2023-06-16T20:03:00Z">
              <w:r>
                <w:t>ICD-10 Place of Occurrence</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I9</w:t>
            </w:r>
          </w:p>
        </w:tc>
        <w:tc>
          <w:tcPr>
            <w:tcW w:w="2000" w:type="dxa"/>
            <w:tcBorders>
              <w:bottom w:val="single" w:sz="4" w:space="0" w:color="auto"/>
            </w:tcBorders>
            <w:shd w:val="clear" w:color="auto" w:fill="FFFFFF"/>
          </w:tcPr>
          <w:p w:rsidR="002D331B" w:rsidRDefault="002D331B" w:rsidP="002D331B">
            <w:r>
              <w:t>ICD9</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World Health Publications, Albany, NY.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I9C</w:t>
            </w:r>
          </w:p>
        </w:tc>
        <w:tc>
          <w:tcPr>
            <w:tcW w:w="2000" w:type="dxa"/>
            <w:tcBorders>
              <w:bottom w:val="single" w:sz="4" w:space="0" w:color="auto"/>
            </w:tcBorders>
            <w:shd w:val="clear" w:color="auto" w:fill="F3F3F3"/>
          </w:tcPr>
          <w:p w:rsidR="002D331B" w:rsidRDefault="002D331B" w:rsidP="002D331B">
            <w:r>
              <w:t>International Classification of Diseases, 9th  Revision, Clinical Modification (ICD-9-CM)</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ICD-9-CM is a clinical modification of the World Health Organization's 9th Revision, International Classification of Diseases (ICD-9). ICD-9-CM is the official system of assigning codes to diagnoses and procedures associated with healthcare utilization in the United States. Additional information is available at: http://www.cms.hhs.gov/ICD9ProviderDiagnosticCodes/08_ICD10.asp.</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I9CDX</w:t>
            </w:r>
          </w:p>
        </w:tc>
        <w:tc>
          <w:tcPr>
            <w:tcW w:w="2000" w:type="dxa"/>
            <w:tcBorders>
              <w:bottom w:val="single" w:sz="4" w:space="0" w:color="auto"/>
            </w:tcBorders>
            <w:shd w:val="clear" w:color="auto" w:fill="FFFFFF"/>
          </w:tcPr>
          <w:p w:rsidR="002D331B" w:rsidRDefault="002D331B" w:rsidP="002D331B">
            <w:r>
              <w:t>ICD-9CM Diagnosis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Indicates codes from ICD-9-CM drawn from Volumes 1 and 2, which cover diagnosis codes only.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I9CP</w:t>
            </w:r>
          </w:p>
        </w:tc>
        <w:tc>
          <w:tcPr>
            <w:tcW w:w="2000" w:type="dxa"/>
            <w:tcBorders>
              <w:bottom w:val="single" w:sz="4" w:space="0" w:color="auto"/>
            </w:tcBorders>
            <w:shd w:val="clear" w:color="auto" w:fill="F3F3F3"/>
          </w:tcPr>
          <w:p w:rsidR="002D331B" w:rsidRDefault="002D331B" w:rsidP="002D331B">
            <w:r>
              <w:t>ICD-9CM Procedure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Indicates codes from ICD-9-CM drawn from Volume 3, which covers procedure codes only.</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IBT</w:t>
            </w:r>
          </w:p>
        </w:tc>
        <w:tc>
          <w:tcPr>
            <w:tcW w:w="2000" w:type="dxa"/>
            <w:tcBorders>
              <w:bottom w:val="single" w:sz="4" w:space="0" w:color="auto"/>
            </w:tcBorders>
            <w:shd w:val="clear" w:color="auto" w:fill="FFFFFF"/>
          </w:tcPr>
          <w:p w:rsidR="002D331B" w:rsidRDefault="002D331B" w:rsidP="002D331B">
            <w:r>
              <w:t>ISBT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Retained for backward compatibility only as of v 2.5. This code value has been superceded by the individual codes IBTnnnn (where nnnn identifies a specific table in ISBT 128).  Tables commencing with IBT are used in transfusion/transplantation and maintained by ICCBBA, PO Box 11309, San Bernardino, CA</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IBT0001</w:t>
            </w:r>
          </w:p>
        </w:tc>
        <w:tc>
          <w:tcPr>
            <w:tcW w:w="2000" w:type="dxa"/>
            <w:tcBorders>
              <w:bottom w:val="single" w:sz="4" w:space="0" w:color="auto"/>
            </w:tcBorders>
            <w:shd w:val="clear" w:color="auto" w:fill="F3F3F3"/>
          </w:tcPr>
          <w:p w:rsidR="002D331B" w:rsidRDefault="002D331B" w:rsidP="002D331B">
            <w:r>
              <w:t>ISBT 128 Standard transfusion/transplantation data items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ISBT 128 Standard data items used in transfusion/transplantation and maintained by ICCBBA, PO Box 11309, San Bernardino, CA</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IC2</w:t>
            </w:r>
          </w:p>
        </w:tc>
        <w:tc>
          <w:tcPr>
            <w:tcW w:w="2000" w:type="dxa"/>
            <w:tcBorders>
              <w:bottom w:val="single" w:sz="4" w:space="0" w:color="auto"/>
            </w:tcBorders>
            <w:shd w:val="clear" w:color="auto" w:fill="FFFFFF"/>
          </w:tcPr>
          <w:p w:rsidR="002D331B" w:rsidRDefault="002D331B" w:rsidP="002D331B">
            <w:r>
              <w:t>ICHPPC-2</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International Classification of Health Problems in Primary Care, Classification Committee of World Organization of National Colleges, Academies and Academic Associations of General Practitioners (WONCA), 3rd edition. An adaptation of ICD9 intended for use in General Medicine, Oxford University Press.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ICD10AM</w:t>
            </w:r>
          </w:p>
        </w:tc>
        <w:tc>
          <w:tcPr>
            <w:tcW w:w="2000" w:type="dxa"/>
            <w:tcBorders>
              <w:bottom w:val="single" w:sz="4" w:space="0" w:color="auto"/>
            </w:tcBorders>
            <w:shd w:val="clear" w:color="auto" w:fill="F3F3F3"/>
          </w:tcPr>
          <w:p w:rsidR="002D331B" w:rsidRDefault="002D331B" w:rsidP="002D331B">
            <w:r>
              <w:t>ICD-10 Australian modification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ICD10CA</w:t>
            </w:r>
          </w:p>
        </w:tc>
        <w:tc>
          <w:tcPr>
            <w:tcW w:w="2000" w:type="dxa"/>
            <w:tcBorders>
              <w:bottom w:val="single" w:sz="4" w:space="0" w:color="auto"/>
            </w:tcBorders>
            <w:shd w:val="clear" w:color="auto" w:fill="FFFFFF"/>
          </w:tcPr>
          <w:p w:rsidR="002D331B" w:rsidRDefault="002D331B" w:rsidP="002D331B">
            <w:r>
              <w:t>ICD-10 Canada</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ICD10GM2007</w:t>
            </w:r>
          </w:p>
        </w:tc>
        <w:tc>
          <w:tcPr>
            <w:tcW w:w="2000" w:type="dxa"/>
            <w:tcBorders>
              <w:bottom w:val="single" w:sz="4" w:space="0" w:color="auto"/>
            </w:tcBorders>
            <w:shd w:val="clear" w:color="auto" w:fill="F3F3F3"/>
          </w:tcPr>
          <w:p w:rsidR="002D331B" w:rsidRDefault="002D331B" w:rsidP="002D331B">
            <w:r>
              <w:t>ICD 10 Germany v2007</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ICD German modification for 2007.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ICD10GM2008</w:t>
            </w:r>
          </w:p>
        </w:tc>
        <w:tc>
          <w:tcPr>
            <w:tcW w:w="2000" w:type="dxa"/>
            <w:tcBorders>
              <w:bottom w:val="single" w:sz="4" w:space="0" w:color="auto"/>
            </w:tcBorders>
            <w:shd w:val="clear" w:color="auto" w:fill="FFFFFF"/>
          </w:tcPr>
          <w:p w:rsidR="002D331B" w:rsidRDefault="002D331B" w:rsidP="002D331B">
            <w:r>
              <w:t>ICD 10 Germany v2008</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ICD German modification for 2008.</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ICD10GM2009</w:t>
            </w:r>
          </w:p>
        </w:tc>
        <w:tc>
          <w:tcPr>
            <w:tcW w:w="2000" w:type="dxa"/>
            <w:tcBorders>
              <w:bottom w:val="single" w:sz="4" w:space="0" w:color="auto"/>
            </w:tcBorders>
            <w:shd w:val="clear" w:color="auto" w:fill="F3F3F3"/>
          </w:tcPr>
          <w:p w:rsidR="002D331B" w:rsidRDefault="002D331B" w:rsidP="002D331B">
            <w:r>
              <w:t>ICD 10 Germany v2009</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ICD German modification for 2009.</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41" w:author="Frank Oemig" w:date="2023-06-16T20:03:00Z">
              <w:r>
                <w:t>ICD10GM2010</w:t>
              </w:r>
            </w:ins>
          </w:p>
        </w:tc>
        <w:tc>
          <w:tcPr>
            <w:tcW w:w="2000" w:type="dxa"/>
            <w:tcBorders>
              <w:bottom w:val="single" w:sz="4" w:space="0" w:color="auto"/>
            </w:tcBorders>
            <w:shd w:val="clear" w:color="auto" w:fill="FFFFFF"/>
          </w:tcPr>
          <w:p w:rsidR="002D331B" w:rsidRDefault="002D331B" w:rsidP="002D331B">
            <w:ins w:id="542" w:author="Frank Oemig" w:date="2023-06-16T20:03:00Z">
              <w:r>
                <w:t>ICD 10 Germany v2010</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43" w:author="Frank Oemig" w:date="2023-06-16T20:03:00Z">
              <w:r>
                <w:t>ICD German modification for 2010</w:t>
              </w:r>
            </w:ins>
          </w:p>
        </w:tc>
        <w:tc>
          <w:tcPr>
            <w:tcW w:w="800" w:type="dxa"/>
            <w:tcBorders>
              <w:bottom w:val="single" w:sz="4" w:space="0" w:color="auto"/>
            </w:tcBorders>
            <w:shd w:val="clear" w:color="auto" w:fill="FFFFFF"/>
          </w:tcPr>
          <w:p w:rsidR="002D331B" w:rsidRDefault="002D331B" w:rsidP="002D331B">
            <w:ins w:id="544"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45" w:author="Frank Oemig" w:date="2023-06-16T20:03:00Z">
              <w:r>
                <w:t>ICD10GM2011</w:t>
              </w:r>
            </w:ins>
          </w:p>
        </w:tc>
        <w:tc>
          <w:tcPr>
            <w:tcW w:w="2000" w:type="dxa"/>
            <w:tcBorders>
              <w:bottom w:val="single" w:sz="4" w:space="0" w:color="auto"/>
            </w:tcBorders>
            <w:shd w:val="clear" w:color="auto" w:fill="F3F3F3"/>
          </w:tcPr>
          <w:p w:rsidR="002D331B" w:rsidRDefault="002D331B" w:rsidP="002D331B">
            <w:ins w:id="546" w:author="Frank Oemig" w:date="2023-06-16T20:03:00Z">
              <w:r>
                <w:t>ICD 10 Germany v2011</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47" w:author="Frank Oemig" w:date="2023-06-16T20:03:00Z">
              <w:r>
                <w:t>ICD German modification for 2011</w:t>
              </w:r>
            </w:ins>
          </w:p>
        </w:tc>
        <w:tc>
          <w:tcPr>
            <w:tcW w:w="800" w:type="dxa"/>
            <w:tcBorders>
              <w:bottom w:val="single" w:sz="4" w:space="0" w:color="auto"/>
            </w:tcBorders>
            <w:shd w:val="clear" w:color="auto" w:fill="F3F3F3"/>
          </w:tcPr>
          <w:p w:rsidR="002D331B" w:rsidRDefault="002D331B" w:rsidP="002D331B">
            <w:ins w:id="548"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49" w:author="Frank Oemig" w:date="2023-06-16T20:03:00Z">
              <w:r>
                <w:t>ICD10GM2012</w:t>
              </w:r>
            </w:ins>
          </w:p>
        </w:tc>
        <w:tc>
          <w:tcPr>
            <w:tcW w:w="2000" w:type="dxa"/>
            <w:tcBorders>
              <w:bottom w:val="single" w:sz="4" w:space="0" w:color="auto"/>
            </w:tcBorders>
            <w:shd w:val="clear" w:color="auto" w:fill="FFFFFF"/>
          </w:tcPr>
          <w:p w:rsidR="002D331B" w:rsidRDefault="002D331B" w:rsidP="002D331B">
            <w:ins w:id="550" w:author="Frank Oemig" w:date="2023-06-16T20:03:00Z">
              <w:r>
                <w:t>ICD 10 Germany v2012</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51" w:author="Frank Oemig" w:date="2023-06-16T20:03:00Z">
              <w:r>
                <w:t>ICD German modification for 2012</w:t>
              </w:r>
            </w:ins>
          </w:p>
        </w:tc>
        <w:tc>
          <w:tcPr>
            <w:tcW w:w="800" w:type="dxa"/>
            <w:tcBorders>
              <w:bottom w:val="single" w:sz="4" w:space="0" w:color="auto"/>
            </w:tcBorders>
            <w:shd w:val="clear" w:color="auto" w:fill="FFFFFF"/>
          </w:tcPr>
          <w:p w:rsidR="002D331B" w:rsidRDefault="002D331B" w:rsidP="002D331B">
            <w:ins w:id="552"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53" w:author="Frank Oemig" w:date="2023-06-16T20:03:00Z">
              <w:r>
                <w:t>ICD10GM2013</w:t>
              </w:r>
            </w:ins>
          </w:p>
        </w:tc>
        <w:tc>
          <w:tcPr>
            <w:tcW w:w="2000" w:type="dxa"/>
            <w:tcBorders>
              <w:bottom w:val="single" w:sz="4" w:space="0" w:color="auto"/>
            </w:tcBorders>
            <w:shd w:val="clear" w:color="auto" w:fill="F3F3F3"/>
          </w:tcPr>
          <w:p w:rsidR="002D331B" w:rsidRDefault="002D331B" w:rsidP="002D331B">
            <w:ins w:id="554" w:author="Frank Oemig" w:date="2023-06-16T20:03:00Z">
              <w:r>
                <w:t>ICD 10 Germany v2013</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55" w:author="Frank Oemig" w:date="2023-06-16T20:03:00Z">
              <w:r>
                <w:t>ICD German modification for 2013</w:t>
              </w:r>
            </w:ins>
          </w:p>
        </w:tc>
        <w:tc>
          <w:tcPr>
            <w:tcW w:w="800" w:type="dxa"/>
            <w:tcBorders>
              <w:bottom w:val="single" w:sz="4" w:space="0" w:color="auto"/>
            </w:tcBorders>
            <w:shd w:val="clear" w:color="auto" w:fill="F3F3F3"/>
          </w:tcPr>
          <w:p w:rsidR="002D331B" w:rsidRDefault="002D331B" w:rsidP="002D331B">
            <w:ins w:id="556"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57" w:author="Frank Oemig" w:date="2023-06-16T20:03:00Z">
              <w:r>
                <w:t>ICD10GM2014</w:t>
              </w:r>
            </w:ins>
          </w:p>
        </w:tc>
        <w:tc>
          <w:tcPr>
            <w:tcW w:w="2000" w:type="dxa"/>
            <w:tcBorders>
              <w:bottom w:val="single" w:sz="4" w:space="0" w:color="auto"/>
            </w:tcBorders>
            <w:shd w:val="clear" w:color="auto" w:fill="FFFFFF"/>
          </w:tcPr>
          <w:p w:rsidR="002D331B" w:rsidRDefault="002D331B" w:rsidP="002D331B">
            <w:ins w:id="558" w:author="Frank Oemig" w:date="2023-06-16T20:03:00Z">
              <w:r>
                <w:t>ICD 10 Germany v2014</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59" w:author="Frank Oemig" w:date="2023-06-16T20:03:00Z">
              <w:r>
                <w:t>ICD German modification for 2014</w:t>
              </w:r>
            </w:ins>
          </w:p>
        </w:tc>
        <w:tc>
          <w:tcPr>
            <w:tcW w:w="800" w:type="dxa"/>
            <w:tcBorders>
              <w:bottom w:val="single" w:sz="4" w:space="0" w:color="auto"/>
            </w:tcBorders>
            <w:shd w:val="clear" w:color="auto" w:fill="FFFFFF"/>
          </w:tcPr>
          <w:p w:rsidR="002D331B" w:rsidRDefault="002D331B" w:rsidP="002D331B">
            <w:ins w:id="560"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61" w:author="Frank Oemig" w:date="2023-06-16T20:03:00Z">
              <w:r>
                <w:t>ICD10GM2015</w:t>
              </w:r>
            </w:ins>
          </w:p>
        </w:tc>
        <w:tc>
          <w:tcPr>
            <w:tcW w:w="2000" w:type="dxa"/>
            <w:tcBorders>
              <w:bottom w:val="single" w:sz="4" w:space="0" w:color="auto"/>
            </w:tcBorders>
            <w:shd w:val="clear" w:color="auto" w:fill="F3F3F3"/>
          </w:tcPr>
          <w:p w:rsidR="002D331B" w:rsidRDefault="002D331B" w:rsidP="002D331B">
            <w:ins w:id="562" w:author="Frank Oemig" w:date="2023-06-16T20:03:00Z">
              <w:r>
                <w:t>ICD 10 Germany v2015</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63" w:author="Frank Oemig" w:date="2023-06-16T20:03:00Z">
              <w:r>
                <w:t>ICD German modification for 2015</w:t>
              </w:r>
            </w:ins>
          </w:p>
        </w:tc>
        <w:tc>
          <w:tcPr>
            <w:tcW w:w="800" w:type="dxa"/>
            <w:tcBorders>
              <w:bottom w:val="single" w:sz="4" w:space="0" w:color="auto"/>
            </w:tcBorders>
            <w:shd w:val="clear" w:color="auto" w:fill="F3F3F3"/>
          </w:tcPr>
          <w:p w:rsidR="002D331B" w:rsidRDefault="002D331B" w:rsidP="002D331B">
            <w:ins w:id="564"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65" w:author="Frank Oemig" w:date="2023-06-16T20:03:00Z">
              <w:r>
                <w:t>ICD10GM2016</w:t>
              </w:r>
            </w:ins>
          </w:p>
        </w:tc>
        <w:tc>
          <w:tcPr>
            <w:tcW w:w="2000" w:type="dxa"/>
            <w:tcBorders>
              <w:bottom w:val="single" w:sz="4" w:space="0" w:color="auto"/>
            </w:tcBorders>
            <w:shd w:val="clear" w:color="auto" w:fill="FFFFFF"/>
          </w:tcPr>
          <w:p w:rsidR="002D331B" w:rsidRDefault="002D331B" w:rsidP="002D331B">
            <w:ins w:id="566" w:author="Frank Oemig" w:date="2023-06-16T20:03:00Z">
              <w:r>
                <w:t>ICD 10 Germany v2016</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67" w:author="Frank Oemig" w:date="2023-06-16T20:03:00Z">
              <w:r>
                <w:t>ICD German modification for 2016</w:t>
              </w:r>
            </w:ins>
          </w:p>
        </w:tc>
        <w:tc>
          <w:tcPr>
            <w:tcW w:w="800" w:type="dxa"/>
            <w:tcBorders>
              <w:bottom w:val="single" w:sz="4" w:space="0" w:color="auto"/>
            </w:tcBorders>
            <w:shd w:val="clear" w:color="auto" w:fill="FFFFFF"/>
          </w:tcPr>
          <w:p w:rsidR="002D331B" w:rsidRDefault="002D331B" w:rsidP="002D331B">
            <w:ins w:id="568"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69" w:author="Frank Oemig" w:date="2023-06-16T20:03:00Z">
              <w:r>
                <w:t>ICD10GM2017</w:t>
              </w:r>
            </w:ins>
          </w:p>
        </w:tc>
        <w:tc>
          <w:tcPr>
            <w:tcW w:w="2000" w:type="dxa"/>
            <w:tcBorders>
              <w:bottom w:val="single" w:sz="4" w:space="0" w:color="auto"/>
            </w:tcBorders>
            <w:shd w:val="clear" w:color="auto" w:fill="F3F3F3"/>
          </w:tcPr>
          <w:p w:rsidR="002D331B" w:rsidRDefault="002D331B" w:rsidP="002D331B">
            <w:ins w:id="570" w:author="Frank Oemig" w:date="2023-06-16T20:03:00Z">
              <w:r>
                <w:t>ICD 10 Germany v2017</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71" w:author="Frank Oemig" w:date="2023-06-16T20:03:00Z">
              <w:r>
                <w:t>ICD German modification for 2017</w:t>
              </w:r>
            </w:ins>
          </w:p>
        </w:tc>
        <w:tc>
          <w:tcPr>
            <w:tcW w:w="800" w:type="dxa"/>
            <w:tcBorders>
              <w:bottom w:val="single" w:sz="4" w:space="0" w:color="auto"/>
            </w:tcBorders>
            <w:shd w:val="clear" w:color="auto" w:fill="F3F3F3"/>
          </w:tcPr>
          <w:p w:rsidR="002D331B" w:rsidRDefault="002D331B" w:rsidP="002D331B">
            <w:ins w:id="572"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73" w:author="Frank Oemig" w:date="2023-06-16T20:03:00Z">
              <w:r>
                <w:t>ICD10GM2018</w:t>
              </w:r>
            </w:ins>
          </w:p>
        </w:tc>
        <w:tc>
          <w:tcPr>
            <w:tcW w:w="2000" w:type="dxa"/>
            <w:tcBorders>
              <w:bottom w:val="single" w:sz="4" w:space="0" w:color="auto"/>
            </w:tcBorders>
            <w:shd w:val="clear" w:color="auto" w:fill="FFFFFF"/>
          </w:tcPr>
          <w:p w:rsidR="002D331B" w:rsidRDefault="002D331B" w:rsidP="002D331B">
            <w:ins w:id="574" w:author="Frank Oemig" w:date="2023-06-16T20:03:00Z">
              <w:r>
                <w:t>ICD 10 Germany v2018</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75" w:author="Frank Oemig" w:date="2023-06-16T20:03:00Z">
              <w:r>
                <w:t>ICD German modification for 2018</w:t>
              </w:r>
            </w:ins>
          </w:p>
        </w:tc>
        <w:tc>
          <w:tcPr>
            <w:tcW w:w="800" w:type="dxa"/>
            <w:tcBorders>
              <w:bottom w:val="single" w:sz="4" w:space="0" w:color="auto"/>
            </w:tcBorders>
            <w:shd w:val="clear" w:color="auto" w:fill="FFFFFF"/>
          </w:tcPr>
          <w:p w:rsidR="002D331B" w:rsidRDefault="002D331B" w:rsidP="002D331B">
            <w:ins w:id="576"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77" w:author="Frank Oemig" w:date="2023-06-16T20:03:00Z">
              <w:r>
                <w:t>ICD10GM2019</w:t>
              </w:r>
            </w:ins>
          </w:p>
        </w:tc>
        <w:tc>
          <w:tcPr>
            <w:tcW w:w="2000" w:type="dxa"/>
            <w:tcBorders>
              <w:bottom w:val="single" w:sz="4" w:space="0" w:color="auto"/>
            </w:tcBorders>
            <w:shd w:val="clear" w:color="auto" w:fill="F3F3F3"/>
          </w:tcPr>
          <w:p w:rsidR="002D331B" w:rsidRDefault="002D331B" w:rsidP="002D331B">
            <w:ins w:id="578" w:author="Frank Oemig" w:date="2023-06-16T20:03:00Z">
              <w:r>
                <w:t>ICD 10 Germany v2019</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79" w:author="Frank Oemig" w:date="2023-06-16T20:03:00Z">
              <w:r>
                <w:t>ICD German modification for 2019</w:t>
              </w:r>
            </w:ins>
          </w:p>
        </w:tc>
        <w:tc>
          <w:tcPr>
            <w:tcW w:w="800" w:type="dxa"/>
            <w:tcBorders>
              <w:bottom w:val="single" w:sz="4" w:space="0" w:color="auto"/>
            </w:tcBorders>
            <w:shd w:val="clear" w:color="auto" w:fill="F3F3F3"/>
          </w:tcPr>
          <w:p w:rsidR="002D331B" w:rsidRDefault="002D331B" w:rsidP="002D331B">
            <w:ins w:id="580"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81" w:author="Frank Oemig" w:date="2023-06-16T20:03:00Z">
              <w:r>
                <w:t>ICD10GM2020</w:t>
              </w:r>
            </w:ins>
          </w:p>
        </w:tc>
        <w:tc>
          <w:tcPr>
            <w:tcW w:w="2000" w:type="dxa"/>
            <w:tcBorders>
              <w:bottom w:val="single" w:sz="4" w:space="0" w:color="auto"/>
            </w:tcBorders>
            <w:shd w:val="clear" w:color="auto" w:fill="FFFFFF"/>
          </w:tcPr>
          <w:p w:rsidR="002D331B" w:rsidRDefault="002D331B" w:rsidP="002D331B">
            <w:ins w:id="582" w:author="Frank Oemig" w:date="2023-06-16T20:03:00Z">
              <w:r>
                <w:t>ICD 10 Germany v2020</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83" w:author="Frank Oemig" w:date="2023-06-16T20:03:00Z">
              <w:r>
                <w:t>ICD German modification for 2020</w:t>
              </w:r>
            </w:ins>
          </w:p>
        </w:tc>
        <w:tc>
          <w:tcPr>
            <w:tcW w:w="800" w:type="dxa"/>
            <w:tcBorders>
              <w:bottom w:val="single" w:sz="4" w:space="0" w:color="auto"/>
            </w:tcBorders>
            <w:shd w:val="clear" w:color="auto" w:fill="FFFFFF"/>
          </w:tcPr>
          <w:p w:rsidR="002D331B" w:rsidRDefault="002D331B" w:rsidP="002D331B">
            <w:ins w:id="584"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85" w:author="Frank Oemig" w:date="2023-06-16T20:03:00Z">
              <w:r>
                <w:t>ICD10GM2021</w:t>
              </w:r>
            </w:ins>
          </w:p>
        </w:tc>
        <w:tc>
          <w:tcPr>
            <w:tcW w:w="2000" w:type="dxa"/>
            <w:tcBorders>
              <w:bottom w:val="single" w:sz="4" w:space="0" w:color="auto"/>
            </w:tcBorders>
            <w:shd w:val="clear" w:color="auto" w:fill="F3F3F3"/>
          </w:tcPr>
          <w:p w:rsidR="002D331B" w:rsidRDefault="002D331B" w:rsidP="002D331B">
            <w:ins w:id="586" w:author="Frank Oemig" w:date="2023-06-16T20:03:00Z">
              <w:r>
                <w:t>ICD 10 Germany v2021</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87" w:author="Frank Oemig" w:date="2023-06-16T20:03:00Z">
              <w:r>
                <w:t>ICD German modification for 2021</w:t>
              </w:r>
            </w:ins>
          </w:p>
        </w:tc>
        <w:tc>
          <w:tcPr>
            <w:tcW w:w="800" w:type="dxa"/>
            <w:tcBorders>
              <w:bottom w:val="single" w:sz="4" w:space="0" w:color="auto"/>
            </w:tcBorders>
            <w:shd w:val="clear" w:color="auto" w:fill="F3F3F3"/>
          </w:tcPr>
          <w:p w:rsidR="002D331B" w:rsidRDefault="002D331B" w:rsidP="002D331B">
            <w:ins w:id="588"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89" w:author="Frank Oemig" w:date="2023-06-16T20:03:00Z">
              <w:r>
                <w:t>ICD10GM2022</w:t>
              </w:r>
            </w:ins>
          </w:p>
        </w:tc>
        <w:tc>
          <w:tcPr>
            <w:tcW w:w="2000" w:type="dxa"/>
            <w:tcBorders>
              <w:bottom w:val="single" w:sz="4" w:space="0" w:color="auto"/>
            </w:tcBorders>
            <w:shd w:val="clear" w:color="auto" w:fill="FFFFFF"/>
          </w:tcPr>
          <w:p w:rsidR="002D331B" w:rsidRDefault="002D331B" w:rsidP="002D331B">
            <w:ins w:id="590" w:author="Frank Oemig" w:date="2023-06-16T20:03:00Z">
              <w:r>
                <w:t>ICD 10 Germany v2022</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91" w:author="Frank Oemig" w:date="2023-06-16T20:03:00Z">
              <w:r>
                <w:t>ICD German modification for 2022</w:t>
              </w:r>
            </w:ins>
          </w:p>
        </w:tc>
        <w:tc>
          <w:tcPr>
            <w:tcW w:w="800" w:type="dxa"/>
            <w:tcBorders>
              <w:bottom w:val="single" w:sz="4" w:space="0" w:color="auto"/>
            </w:tcBorders>
            <w:shd w:val="clear" w:color="auto" w:fill="FFFFFF"/>
          </w:tcPr>
          <w:p w:rsidR="002D331B" w:rsidRDefault="002D331B" w:rsidP="002D331B">
            <w:ins w:id="592"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593" w:author="Frank Oemig" w:date="2023-06-16T20:03:00Z">
              <w:r>
                <w:t>ICD10GM2023</w:t>
              </w:r>
            </w:ins>
          </w:p>
        </w:tc>
        <w:tc>
          <w:tcPr>
            <w:tcW w:w="2000" w:type="dxa"/>
            <w:tcBorders>
              <w:bottom w:val="single" w:sz="4" w:space="0" w:color="auto"/>
            </w:tcBorders>
            <w:shd w:val="clear" w:color="auto" w:fill="F3F3F3"/>
          </w:tcPr>
          <w:p w:rsidR="002D331B" w:rsidRDefault="002D331B" w:rsidP="002D331B">
            <w:ins w:id="594" w:author="Frank Oemig" w:date="2023-06-16T20:03:00Z">
              <w:r>
                <w:t>ICD 10 Germany v2023</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595" w:author="Frank Oemig" w:date="2023-06-16T20:03:00Z">
              <w:r>
                <w:t>ICD German modification for 2023</w:t>
              </w:r>
            </w:ins>
          </w:p>
        </w:tc>
        <w:tc>
          <w:tcPr>
            <w:tcW w:w="800" w:type="dxa"/>
            <w:tcBorders>
              <w:bottom w:val="single" w:sz="4" w:space="0" w:color="auto"/>
            </w:tcBorders>
            <w:shd w:val="clear" w:color="auto" w:fill="F3F3F3"/>
          </w:tcPr>
          <w:p w:rsidR="002D331B" w:rsidRDefault="002D331B" w:rsidP="002D331B">
            <w:ins w:id="596"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ICDO</w:t>
            </w:r>
          </w:p>
        </w:tc>
        <w:tc>
          <w:tcPr>
            <w:tcW w:w="2000" w:type="dxa"/>
            <w:tcBorders>
              <w:bottom w:val="single" w:sz="4" w:space="0" w:color="auto"/>
            </w:tcBorders>
            <w:shd w:val="clear" w:color="auto" w:fill="FFFFFF"/>
          </w:tcPr>
          <w:p w:rsidR="002D331B" w:rsidRDefault="002D331B" w:rsidP="002D331B">
            <w:r>
              <w:t>International Classification of Diseases for Oncology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International Classification of Diseases for Oncology, 2nd Edition. World Health Organization: Geneva, Switzerland, 1990. Order from: College of American Pathologists, 325 Waukegan Road, Northfield, IL, 60093-2750. (847) 446-8800.</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ICDO2</w:t>
            </w:r>
          </w:p>
        </w:tc>
        <w:tc>
          <w:tcPr>
            <w:tcW w:w="2000" w:type="dxa"/>
            <w:tcBorders>
              <w:bottom w:val="single" w:sz="4" w:space="0" w:color="auto"/>
            </w:tcBorders>
            <w:shd w:val="clear" w:color="auto" w:fill="F3F3F3"/>
          </w:tcPr>
          <w:p w:rsidR="002D331B" w:rsidRDefault="002D331B" w:rsidP="002D331B">
            <w:r>
              <w:t>International Classification of Disease for Oncology Second Edition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Percy C, VanHolten V, and Muir C, editors. International Classification of Diseases for Oncology. Second Edition. Geneva: World Health Organization; 1990.</w:t>
            </w:r>
          </w:p>
          <w:p w:rsidR="002D331B" w:rsidRDefault="002D331B" w:rsidP="002D331B"/>
          <w:p w:rsidR="002D331B" w:rsidRDefault="002D331B" w:rsidP="002D331B">
            <w:r>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(4-digit), behavior code (1-digit), and grading or differentiation (1-digit). ICD-O-2 is used for tumors diagnosed prior to 2001.</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ICDO3</w:t>
            </w:r>
          </w:p>
        </w:tc>
        <w:tc>
          <w:tcPr>
            <w:tcW w:w="2000" w:type="dxa"/>
            <w:tcBorders>
              <w:bottom w:val="single" w:sz="4" w:space="0" w:color="auto"/>
            </w:tcBorders>
            <w:shd w:val="clear" w:color="auto" w:fill="FFFFFF"/>
          </w:tcPr>
          <w:p w:rsidR="002D331B" w:rsidRDefault="002D331B" w:rsidP="002D331B">
            <w:r>
              <w:t>International Classification of Disease for Oncology Third Edition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Fritz A, Percy C, Jack A, Shanmugaratnam K, Sobin L, Parkin D, et al, editors. International Classification of Diseases for Oncology. Third Edition. Geneva: World Health Organization; 2000.</w:t>
            </w:r>
          </w:p>
          <w:p w:rsidR="002D331B" w:rsidRDefault="002D331B" w:rsidP="002D331B"/>
          <w:p w:rsidR="002D331B" w:rsidRDefault="002D331B" w:rsidP="002D331B">
            <w:r>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behavior code, and grading or differentiation. In the third edition the morphology codes were revised, especially for leukemias and lymphomas. ICD-O-3 is used for tumors diagnosed in 2001 and later.</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ICF</w:t>
            </w:r>
          </w:p>
        </w:tc>
        <w:tc>
          <w:tcPr>
            <w:tcW w:w="2000" w:type="dxa"/>
            <w:tcBorders>
              <w:bottom w:val="single" w:sz="4" w:space="0" w:color="auto"/>
            </w:tcBorders>
            <w:shd w:val="clear" w:color="auto" w:fill="F3F3F3"/>
          </w:tcPr>
          <w:p w:rsidR="002D331B" w:rsidRDefault="002D331B" w:rsidP="002D331B">
            <w:r>
              <w:t>International Classification of Functioning, Disability and Health (ICF)</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ICF is a classification of those characteristics of health involving functional impairments, activity limitations, or participation restrictions that are often associated with disability. The ICF classification complements the World Health Organization's (WHO) International Classification of Diseases-10th Revision (ICD), which contains information on diagnosis and health condition, but not on functional status. The ICD and ICF constitute the core classifications in the WHO Family of International Classifications (WHO-FIC). Additional information is available at: http://www.cdc.gov/nchs/icd/icf.htm.</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ICS</w:t>
            </w:r>
          </w:p>
        </w:tc>
        <w:tc>
          <w:tcPr>
            <w:tcW w:w="2000" w:type="dxa"/>
            <w:tcBorders>
              <w:bottom w:val="single" w:sz="4" w:space="0" w:color="auto"/>
            </w:tcBorders>
            <w:shd w:val="clear" w:color="auto" w:fill="FFFFFF"/>
          </w:tcPr>
          <w:p w:rsidR="002D331B" w:rsidRDefault="002D331B" w:rsidP="002D331B">
            <w:r>
              <w:t>ICCS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Commission on Professional and Hospital Activities, 1968 Green Road, Ann Arbor, MI 48105.</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ICSD</w:t>
            </w:r>
          </w:p>
        </w:tc>
        <w:tc>
          <w:tcPr>
            <w:tcW w:w="2000" w:type="dxa"/>
            <w:tcBorders>
              <w:bottom w:val="single" w:sz="4" w:space="0" w:color="auto"/>
            </w:tcBorders>
            <w:shd w:val="clear" w:color="auto" w:fill="F3F3F3"/>
          </w:tcPr>
          <w:p w:rsidR="002D331B" w:rsidRDefault="002D331B" w:rsidP="002D331B">
            <w:r>
              <w:t>International Classification of Sleep Disorders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International Classification of Sleep Disorders Diagnostic and Coding Manual, 1990, available from American Sleep Disorders Association, 604 Second Street SW, Rochester, MN  55902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IHELAW</w:t>
            </w:r>
          </w:p>
        </w:tc>
        <w:tc>
          <w:tcPr>
            <w:tcW w:w="2000" w:type="dxa"/>
            <w:tcBorders>
              <w:bottom w:val="single" w:sz="4" w:space="0" w:color="auto"/>
            </w:tcBorders>
            <w:shd w:val="clear" w:color="auto" w:fill="FFFFFF"/>
          </w:tcPr>
          <w:p w:rsidR="002D331B" w:rsidRDefault="002D331B" w:rsidP="002D331B">
            <w:r>
              <w:t>IHE Laboratory Analytical Workflow (LAW) Profile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codes are part of the IHE LAW Profile, and it will be published as part of the IHE Laboratory Technical Framework. The technical framework documents can be found with the following link: http://www.ihe.net/Technical_Frameworks/#laboratory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ISCN</w:t>
            </w:r>
          </w:p>
        </w:tc>
        <w:tc>
          <w:tcPr>
            <w:tcW w:w="2000" w:type="dxa"/>
            <w:tcBorders>
              <w:bottom w:val="single" w:sz="4" w:space="0" w:color="auto"/>
            </w:tcBorders>
            <w:shd w:val="clear" w:color="auto" w:fill="F3F3F3"/>
          </w:tcPr>
          <w:p w:rsidR="002D331B" w:rsidRDefault="002D331B" w:rsidP="002D331B">
            <w:r>
              <w:t>International System for Human Cytogenetic Nomenclature (ISCN)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International System for Human Cytogenetic Nomenclature (ISCN) has served as the central reference for describing the human chromosome complement.</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597" w:author="Frank Oemig" w:date="2023-06-16T20:03:00Z">
              <w:r>
                <w:t>ISO+</w:t>
              </w:r>
            </w:ins>
          </w:p>
        </w:tc>
        <w:tc>
          <w:tcPr>
            <w:tcW w:w="2000" w:type="dxa"/>
            <w:tcBorders>
              <w:bottom w:val="single" w:sz="4" w:space="0" w:color="auto"/>
            </w:tcBorders>
            <w:shd w:val="clear" w:color="auto" w:fill="FFFFFF"/>
          </w:tcPr>
          <w:p w:rsidR="002D331B" w:rsidRDefault="002D331B" w:rsidP="002D331B">
            <w:ins w:id="598" w:author="Frank Oemig" w:date="2023-06-16T20:03:00Z">
              <w:r>
                <w:t>ISO 2955.83 (units of measure) with HL7 extensions</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599" w:author="Frank Oemig" w:date="2023-06-16T20:03:00Z">
              <w:r>
                <w:t>See chapter 7, section 7.4.2.6</w:t>
              </w:r>
            </w:ins>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00" w:author="Frank Oemig" w:date="2023-06-16T20:03:00Z">
              <w:r>
                <w:t>ISO</w:t>
              </w:r>
            </w:ins>
          </w:p>
        </w:tc>
        <w:tc>
          <w:tcPr>
            <w:tcW w:w="2000" w:type="dxa"/>
            <w:tcBorders>
              <w:bottom w:val="single" w:sz="4" w:space="0" w:color="auto"/>
            </w:tcBorders>
            <w:shd w:val="clear" w:color="auto" w:fill="F3F3F3"/>
          </w:tcPr>
          <w:p w:rsidR="002D331B" w:rsidRDefault="002D331B" w:rsidP="002D331B">
            <w:ins w:id="601" w:author="Frank Oemig" w:date="2023-06-16T20:03:00Z">
              <w:r>
                <w:t>ISO 2955.83 (units of measure) with HL7 extensions</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02" w:author="Frank Oemig" w:date="2023-06-16T20:03:00Z">
              <w:r>
                <w:t>See chapter 7, section 7.4.2.6</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ISO3166_1</w:t>
            </w:r>
          </w:p>
        </w:tc>
        <w:tc>
          <w:tcPr>
            <w:tcW w:w="2000" w:type="dxa"/>
            <w:tcBorders>
              <w:bottom w:val="single" w:sz="4" w:space="0" w:color="auto"/>
            </w:tcBorders>
            <w:shd w:val="clear" w:color="auto" w:fill="FFFFFF"/>
          </w:tcPr>
          <w:p w:rsidR="002D331B" w:rsidRDefault="002D331B" w:rsidP="002D331B">
            <w:r>
              <w:t>ISO 3166-1 Country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International Standards Organization standard 3166 contains 3 parts.  Part 1 contains three tables for codes for countries of the world.  These are 2-character alphabetic, 3-character alphabetic, and numeric codes.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ISO3166_2</w:t>
            </w:r>
          </w:p>
        </w:tc>
        <w:tc>
          <w:tcPr>
            <w:tcW w:w="2000" w:type="dxa"/>
            <w:tcBorders>
              <w:bottom w:val="single" w:sz="4" w:space="0" w:color="auto"/>
            </w:tcBorders>
            <w:shd w:val="clear" w:color="auto" w:fill="F3F3F3"/>
          </w:tcPr>
          <w:p w:rsidR="002D331B" w:rsidRDefault="002D331B" w:rsidP="002D331B">
            <w:r>
              <w:t>ISO 3166-2 Country subdivisions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International Standards Organization standard 3166 contains 3 parts.  Part 2 contains a complete breakdown into a relevant level of administrative subdivisions of all countries listed in ISO 3166-1. The code elements used consist of the alpha-2 code element from ISO 3166-1 followed by a separator and a further string of up to three alphanumeric characters e. g. DK-025 for the Danish county Roskilde.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ISO4217</w:t>
            </w:r>
          </w:p>
        </w:tc>
        <w:tc>
          <w:tcPr>
            <w:tcW w:w="2000" w:type="dxa"/>
            <w:tcBorders>
              <w:bottom w:val="single" w:sz="4" w:space="0" w:color="auto"/>
            </w:tcBorders>
            <w:shd w:val="clear" w:color="auto" w:fill="FFFFFF"/>
          </w:tcPr>
          <w:p w:rsidR="002D331B" w:rsidRDefault="002D331B" w:rsidP="002D331B">
            <w:r>
              <w:t>ISO4217 Currency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ISO's currency codes, which are based on the ISO country codes are published in the standard ISO 4217:2008 Codes for the representation of currencies and funds.  This International Standard specifies the structure for a three-letter alphabetic code and an equivalent three-digit numeric code for the representation of currencies and funds. For those currencies having minor units, it also shows the decimal relationship between such units and the currency itself.</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ISO639</w:t>
            </w:r>
          </w:p>
        </w:tc>
        <w:tc>
          <w:tcPr>
            <w:tcW w:w="2000" w:type="dxa"/>
            <w:tcBorders>
              <w:bottom w:val="single" w:sz="4" w:space="0" w:color="auto"/>
            </w:tcBorders>
            <w:shd w:val="clear" w:color="auto" w:fill="F3F3F3"/>
          </w:tcPr>
          <w:p w:rsidR="002D331B" w:rsidRDefault="002D331B" w:rsidP="002D331B">
            <w:r>
              <w:t>ISO 639 Language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International Standards Organization codes for the representation of names of languages.  ISO 639 provides two sets of language codes, one as a two-character code set (639-1) and another as a three-character code set (639-2) for the representation of names of languages.  ISO 639-3, Codes for the representation of names of languages - Part 3: Alpha-3 code for comprehensive coverage of languages, is a code list that aims to define three-letter identifiers for all known human languages.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ISOnnnn</w:t>
            </w:r>
          </w:p>
        </w:tc>
        <w:tc>
          <w:tcPr>
            <w:tcW w:w="2000" w:type="dxa"/>
            <w:tcBorders>
              <w:bottom w:val="single" w:sz="4" w:space="0" w:color="auto"/>
            </w:tcBorders>
            <w:shd w:val="clear" w:color="auto" w:fill="FFFFFF"/>
          </w:tcPr>
          <w:p w:rsidR="002D331B" w:rsidRDefault="002D331B" w:rsidP="002D331B">
            <w:r>
              <w:t>ISO Defined Codes where nnnn is the ISO table number. (deprecated)</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International Standards Organization tables.  This has been deprecated since the ISO numbered standards are not the same as tables, and there are no "ISO table numbers".  Some standards contains tables of values, and some contain more than one table.  In the future, specific tables of values drawn from ISO standards will have explicit entries here in table 0396.  Use the specific entries for identified tables instead of this one.</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ITIS</w:t>
            </w:r>
          </w:p>
        </w:tc>
        <w:tc>
          <w:tcPr>
            <w:tcW w:w="2000" w:type="dxa"/>
            <w:tcBorders>
              <w:bottom w:val="single" w:sz="4" w:space="0" w:color="auto"/>
            </w:tcBorders>
            <w:shd w:val="clear" w:color="auto" w:fill="F3F3F3"/>
          </w:tcPr>
          <w:p w:rsidR="002D331B" w:rsidRDefault="002D331B" w:rsidP="002D331B">
            <w:r>
              <w:t>Integrated Taxonomic Information System</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This is a taxonomic hierarchy for living organisms.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IUPC</w:t>
            </w:r>
          </w:p>
        </w:tc>
        <w:tc>
          <w:tcPr>
            <w:tcW w:w="2000" w:type="dxa"/>
            <w:tcBorders>
              <w:bottom w:val="single" w:sz="4" w:space="0" w:color="auto"/>
            </w:tcBorders>
            <w:shd w:val="clear" w:color="auto" w:fill="FFFFFF"/>
          </w:tcPr>
          <w:p w:rsidR="002D331B" w:rsidRDefault="002D331B" w:rsidP="002D331B">
            <w:r>
              <w:t>IUPAC/IFCC Component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Codes used by IUPAC/IFF to identify the component (analyte) measured. Contact Henrik Olesen, as above for IUPP.</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IUPP</w:t>
            </w:r>
          </w:p>
        </w:tc>
        <w:tc>
          <w:tcPr>
            <w:tcW w:w="2000" w:type="dxa"/>
            <w:tcBorders>
              <w:bottom w:val="single" w:sz="4" w:space="0" w:color="auto"/>
            </w:tcBorders>
            <w:shd w:val="clear" w:color="auto" w:fill="F3F3F3"/>
          </w:tcPr>
          <w:p w:rsidR="002D331B" w:rsidRDefault="002D331B" w:rsidP="002D331B">
            <w:r>
              <w:t>IUPAC/IFCC Property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International Union of Pure and Applied Chemistry/International Federation of Clinical Chemistry. The Silver Book: Compendium of terminology and nomenclature of properties in clinical laboratory sciences. Oxford: Blackwell Scientific Publishers, 1995. Henrik Olesen, M.D., D.M.Sc., Chairperson, Department of Clinical Chemistry, KK76.4.2, Rigshospitalet, University Hospital of Copenhagen, DK-2200, Copenhagen. http://inet.uni-c.dk/~qukb7642/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JC10</w:t>
            </w:r>
          </w:p>
        </w:tc>
        <w:tc>
          <w:tcPr>
            <w:tcW w:w="2000" w:type="dxa"/>
            <w:tcBorders>
              <w:bottom w:val="single" w:sz="4" w:space="0" w:color="auto"/>
            </w:tcBorders>
            <w:shd w:val="clear" w:color="auto" w:fill="FFFFFF"/>
          </w:tcPr>
          <w:p w:rsidR="002D331B" w:rsidRDefault="002D331B" w:rsidP="002D331B">
            <w:r>
              <w:t>JLAC/JSLM, nationwide laboratory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Source: Classification &amp;Coding for Clinical Laboratory. Japanese Society of Laboratory Medicine(JSLM, Old:Japan Society of Clinical Pathology). Version 10, 1997. A multiaxial code  including a analyte code (e.g., Rubella = 5f395), identification code (e.g., virus ab IGG=1431), a specimen code (e.g., serum =023) and a method code (e.g., ELISA = 022)</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JC8</w:t>
            </w:r>
          </w:p>
        </w:tc>
        <w:tc>
          <w:tcPr>
            <w:tcW w:w="2000" w:type="dxa"/>
            <w:tcBorders>
              <w:bottom w:val="single" w:sz="4" w:space="0" w:color="auto"/>
            </w:tcBorders>
            <w:shd w:val="clear" w:color="auto" w:fill="F3F3F3"/>
          </w:tcPr>
          <w:p w:rsidR="002D331B" w:rsidRDefault="002D331B" w:rsidP="002D331B">
            <w:r>
              <w:t>Japanese Chemistry</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Clinical examination classification code. Japan Association of Clinical Pathology. Version 8, 1990. A multiaxial code  including a subject code (e.g., Rubella = 5f395, identification code (e.g., virus ab IGG), a specimen code (e.g., serum =023) and a method code (e.g., ELISA = 022)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JJ1017</w:t>
            </w:r>
          </w:p>
        </w:tc>
        <w:tc>
          <w:tcPr>
            <w:tcW w:w="2000" w:type="dxa"/>
            <w:tcBorders>
              <w:bottom w:val="single" w:sz="4" w:space="0" w:color="auto"/>
            </w:tcBorders>
            <w:shd w:val="clear" w:color="auto" w:fill="FFFFFF"/>
          </w:tcPr>
          <w:p w:rsidR="002D331B" w:rsidRDefault="002D331B" w:rsidP="002D331B">
            <w:r>
              <w:t>Japanese Image Examination Cache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L</w:t>
            </w:r>
          </w:p>
        </w:tc>
        <w:tc>
          <w:tcPr>
            <w:tcW w:w="2000" w:type="dxa"/>
            <w:tcBorders>
              <w:bottom w:val="single" w:sz="4" w:space="0" w:color="auto"/>
            </w:tcBorders>
            <w:shd w:val="clear" w:color="auto" w:fill="F3F3F3"/>
          </w:tcPr>
          <w:p w:rsidR="002D331B" w:rsidRDefault="002D331B" w:rsidP="002D331B">
            <w:r>
              <w:t>Local general code for a site-defined code system used for a specific set of trading partners.  The 'zzz' SHALL be any printable ASCII string.  Length of the name SHALL not exceed field width, and is subject to local implementation.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'zzz' may be any printable ASCII string of variable length, but the recommendation is to generally use only numbers and uppercase letters, as that is how all of the currently existent table 396 entries have been created for many years.  In addition, there is no explicit length restriction, but it is recommended that the string be kept below a 20 character maximum.</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LANGUAL</w:t>
            </w:r>
          </w:p>
        </w:tc>
        <w:tc>
          <w:tcPr>
            <w:tcW w:w="2000" w:type="dxa"/>
            <w:tcBorders>
              <w:bottom w:val="single" w:sz="4" w:space="0" w:color="auto"/>
            </w:tcBorders>
            <w:shd w:val="clear" w:color="auto" w:fill="FFFFFF"/>
          </w:tcPr>
          <w:p w:rsidR="002D331B" w:rsidRDefault="002D331B" w:rsidP="002D331B">
            <w:r>
              <w:t>LanguaL</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LanguaL stands for "Langua aLimentaria" or "language of food"  LanguaL is a multilingual thesaural system using facetted classification about food.  Terms reprented in PHIN VADS will be limited to the English language version.</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LB</w:t>
            </w:r>
          </w:p>
        </w:tc>
        <w:tc>
          <w:tcPr>
            <w:tcW w:w="2000" w:type="dxa"/>
            <w:tcBorders>
              <w:bottom w:val="single" w:sz="4" w:space="0" w:color="auto"/>
            </w:tcBorders>
            <w:shd w:val="clear" w:color="auto" w:fill="F3F3F3"/>
          </w:tcPr>
          <w:p w:rsidR="002D331B" w:rsidRDefault="002D331B" w:rsidP="002D331B">
            <w:r>
              <w:t>Local billing code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Local billing codes/names (with extensions if needed).</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LN</w:t>
            </w:r>
          </w:p>
        </w:tc>
        <w:tc>
          <w:tcPr>
            <w:tcW w:w="2000" w:type="dxa"/>
            <w:tcBorders>
              <w:bottom w:val="single" w:sz="4" w:space="0" w:color="auto"/>
            </w:tcBorders>
            <w:shd w:val="clear" w:color="auto" w:fill="FFFFFF"/>
          </w:tcPr>
          <w:p w:rsidR="002D331B" w:rsidRDefault="002D331B" w:rsidP="002D331B">
            <w:r>
              <w:t>Logical Observation Identifier Names and Codes (LOINC®)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Logical Observation Identifiers Names and Codes (LOINC®) provides a set of universal codes and names for identifying laboratory and other clinical observations. One of the main goals of LOINC is to facilitate the exchange and pooling of results for clinical care, outcomes management, and research. LOINC was initiated by Regenstrief Institute research scientists who continue to develop it with the collaboration of the LOINC Committee. The LOINC table, LOINC codes, and LOINC panels and forms file are copyright © 1995-2011, Regenstrief Institute, Inc. and the LOINC Committee and available at no cost (http://loinc.org) under the license at http://loinc.org/terms-of-use.</w:t>
            </w:r>
          </w:p>
          <w:p w:rsidR="002D331B" w:rsidRDefault="002D331B" w:rsidP="002D331B"/>
          <w:p w:rsidR="002D331B" w:rsidRDefault="002D331B" w:rsidP="002D331B">
            <w:r>
              <w:t>The laboratory portion of the LOINC database contains the usual clinical laboratory categories of chemistry, hematology, serology, microbiology (including parasitology and virology), toxicology; as well as categories for drugs and the cell counts, antibiotic susceptibilities, and more. The clinical portion of the LOINC database includes entries for vital signs, hemodynamics, intake/output, EKG, obstetric ultrasound, cardiac echo, radiology report titles, pulmonary ventilator management, document and section titles, patient assessment instruments (e.g. Glascow Coma Score, PHQ-9 depression scale, CMS-required patient assessment instruments), and other clinical observations.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LRG-RefSeq</w:t>
            </w:r>
          </w:p>
        </w:tc>
        <w:tc>
          <w:tcPr>
            <w:tcW w:w="2000" w:type="dxa"/>
            <w:tcBorders>
              <w:bottom w:val="single" w:sz="4" w:space="0" w:color="auto"/>
            </w:tcBorders>
            <w:shd w:val="clear" w:color="auto" w:fill="F3F3F3"/>
          </w:tcPr>
          <w:p w:rsidR="002D331B" w:rsidRDefault="002D331B" w:rsidP="002D331B">
            <w:r>
              <w:t>Locus Reference Genomic (LRG)</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LRG is a manually curated record that contains stable and thus, un-versioned reference sequences designed specifically for reporting sequence variants with clinical implications. </w:t>
            </w:r>
          </w:p>
          <w:p w:rsidR="002D331B" w:rsidRDefault="002D331B" w:rsidP="002D331B">
            <w:r>
              <w:t xml:space="preserve">It provides a genomic DNA sequence representation of a single gene that is idealized, has a permanent ID (with no versioning), and core content that never changes. Their database includes maps to NCBI, Ensembl and USCS reference sequences. </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MCD</w:t>
            </w:r>
          </w:p>
        </w:tc>
        <w:tc>
          <w:tcPr>
            <w:tcW w:w="2000" w:type="dxa"/>
            <w:tcBorders>
              <w:bottom w:val="single" w:sz="4" w:space="0" w:color="auto"/>
            </w:tcBorders>
            <w:shd w:val="clear" w:color="auto" w:fill="FFFFFF"/>
          </w:tcPr>
          <w:p w:rsidR="002D331B" w:rsidRDefault="002D331B" w:rsidP="002D331B">
            <w:r>
              <w:t>Medicaid</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Medicaid billing codes/names.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MCR</w:t>
            </w:r>
          </w:p>
        </w:tc>
        <w:tc>
          <w:tcPr>
            <w:tcW w:w="2000" w:type="dxa"/>
            <w:tcBorders>
              <w:bottom w:val="single" w:sz="4" w:space="0" w:color="auto"/>
            </w:tcBorders>
            <w:shd w:val="clear" w:color="auto" w:fill="F3F3F3"/>
          </w:tcPr>
          <w:p w:rsidR="002D331B" w:rsidRDefault="002D331B" w:rsidP="002D331B">
            <w:r>
              <w:t>Medicare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Medicare billing codes/names.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MDC</w:t>
            </w:r>
          </w:p>
        </w:tc>
        <w:tc>
          <w:tcPr>
            <w:tcW w:w="2000" w:type="dxa"/>
            <w:tcBorders>
              <w:bottom w:val="single" w:sz="4" w:space="0" w:color="auto"/>
            </w:tcBorders>
            <w:shd w:val="clear" w:color="auto" w:fill="FFFFFF"/>
          </w:tcPr>
          <w:p w:rsidR="002D331B" w:rsidRDefault="002D331B" w:rsidP="002D331B">
            <w:r>
              <w:t>Medical Device Communication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EN ISO/IEEE 11073-10101 Health informatics – Point-of-care medical device communication - Nomenclature</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MDDX</w:t>
            </w:r>
          </w:p>
        </w:tc>
        <w:tc>
          <w:tcPr>
            <w:tcW w:w="2000" w:type="dxa"/>
            <w:tcBorders>
              <w:bottom w:val="single" w:sz="4" w:space="0" w:color="auto"/>
            </w:tcBorders>
            <w:shd w:val="clear" w:color="auto" w:fill="F3F3F3"/>
          </w:tcPr>
          <w:p w:rsidR="002D331B" w:rsidRDefault="002D331B" w:rsidP="002D331B">
            <w:r>
              <w:t>Medispan Diagnostic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Codes Used for drug-diagnosis interaction checking. Proprietary product. Hierarchical drug codes for identifying drugs down to manufacturer and pill size. MediSpan, Inc., 8425 Woodfield Crossing Boulevard, Indianapolis, IN 46240. Tel: (800) 428-4495. URL: http://www.medispan.com/Products/index.aspx?cat=1. As above for MGPI.</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MEDC</w:t>
            </w:r>
          </w:p>
        </w:tc>
        <w:tc>
          <w:tcPr>
            <w:tcW w:w="2000" w:type="dxa"/>
            <w:tcBorders>
              <w:bottom w:val="single" w:sz="4" w:space="0" w:color="auto"/>
            </w:tcBorders>
            <w:shd w:val="clear" w:color="auto" w:fill="FFFFFF"/>
          </w:tcPr>
          <w:p w:rsidR="002D331B" w:rsidRDefault="002D331B" w:rsidP="002D331B">
            <w:r>
              <w:t>Medical Economics Drug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Proprietary Codes for identifying drugs. Proprietary product of Medical Economics Data, Inc. (800) 223-0581.</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Medgen-Dis</w:t>
            </w:r>
          </w:p>
        </w:tc>
        <w:tc>
          <w:tcPr>
            <w:tcW w:w="2000" w:type="dxa"/>
            <w:tcBorders>
              <w:bottom w:val="single" w:sz="4" w:space="0" w:color="auto"/>
            </w:tcBorders>
            <w:shd w:val="clear" w:color="auto" w:fill="F3F3F3"/>
          </w:tcPr>
          <w:p w:rsidR="002D331B" w:rsidRDefault="002D331B" w:rsidP="002D331B">
            <w:r>
              <w:t>NCBI MedGen disease subset</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MedGen-disease is a subset disease concepts (about 20,000 as of January 2016) taken from the MedGEN table. It includes most known genetic and clinical diseases. </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MEDIATYPE</w:t>
            </w:r>
          </w:p>
        </w:tc>
        <w:tc>
          <w:tcPr>
            <w:tcW w:w="2000" w:type="dxa"/>
            <w:tcBorders>
              <w:bottom w:val="single" w:sz="4" w:space="0" w:color="auto"/>
            </w:tcBorders>
            <w:shd w:val="clear" w:color="auto" w:fill="FFFFFF"/>
          </w:tcPr>
          <w:p w:rsidR="002D331B" w:rsidRDefault="002D331B" w:rsidP="002D331B">
            <w:r>
              <w:t>MIME Media Type IANA</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Encoding as defined by MIME (Multipurpose Internet Mail Extensions)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MEDR</w:t>
            </w:r>
          </w:p>
        </w:tc>
        <w:tc>
          <w:tcPr>
            <w:tcW w:w="2000" w:type="dxa"/>
            <w:tcBorders>
              <w:bottom w:val="single" w:sz="4" w:space="0" w:color="auto"/>
            </w:tcBorders>
            <w:shd w:val="clear" w:color="auto" w:fill="F3F3F3"/>
          </w:tcPr>
          <w:p w:rsidR="002D331B" w:rsidRDefault="002D331B" w:rsidP="002D331B">
            <w:r>
              <w:t>Medical Dictionary for Drug Regulatory Affairs (MEDDRA)</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Patrick Revelle, Director MSSO</w:t>
            </w:r>
          </w:p>
          <w:p w:rsidR="002D331B" w:rsidRDefault="002D331B" w:rsidP="002D331B">
            <w:r>
              <w:t>12011 Sunset Hills Road, VAR1/7B52</w:t>
            </w:r>
          </w:p>
          <w:p w:rsidR="002D331B" w:rsidRDefault="002D331B" w:rsidP="002D331B">
            <w:r>
              <w:t>Reston, VA 20190</w:t>
            </w:r>
          </w:p>
          <w:p w:rsidR="002D331B" w:rsidRDefault="002D331B" w:rsidP="002D331B">
            <w:r>
              <w:t>Patrick.Revelle@ngc.com</w:t>
            </w:r>
          </w:p>
          <w:p w:rsidR="002D331B" w:rsidRDefault="002D331B" w:rsidP="002D331B">
            <w:r>
              <w:t>http://www.meddramsso.com/MSSOWeb/index.htm</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MEDX</w:t>
            </w:r>
          </w:p>
        </w:tc>
        <w:tc>
          <w:tcPr>
            <w:tcW w:w="2000" w:type="dxa"/>
            <w:tcBorders>
              <w:bottom w:val="single" w:sz="4" w:space="0" w:color="auto"/>
            </w:tcBorders>
            <w:shd w:val="clear" w:color="auto" w:fill="FFFFFF"/>
          </w:tcPr>
          <w:p w:rsidR="002D331B" w:rsidRDefault="002D331B" w:rsidP="002D331B">
            <w:r>
              <w:t>Medical Economics Diagnostic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Used for drug-diagnosis interaction checking. Proprietary product of Medical Economics Data, Inc. (800) 223-0581.</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MGPI</w:t>
            </w:r>
          </w:p>
        </w:tc>
        <w:tc>
          <w:tcPr>
            <w:tcW w:w="2000" w:type="dxa"/>
            <w:tcBorders>
              <w:bottom w:val="single" w:sz="4" w:space="0" w:color="auto"/>
            </w:tcBorders>
            <w:shd w:val="clear" w:color="auto" w:fill="F3F3F3"/>
          </w:tcPr>
          <w:p w:rsidR="002D331B" w:rsidRDefault="002D331B" w:rsidP="002D331B">
            <w:r>
              <w:t>Medispan GPI</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Medispan hierarchical drug codes for identifying drugs down to manufacturer and pill size. Proprietary product of MediSpan, Inc., 8425 Woodfield Crossing Boulevard, Indianapolis, IN 46240. Tel: (800) 428-4495.</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MVX</w:t>
            </w:r>
          </w:p>
        </w:tc>
        <w:tc>
          <w:tcPr>
            <w:tcW w:w="2000" w:type="dxa"/>
            <w:tcBorders>
              <w:bottom w:val="single" w:sz="4" w:space="0" w:color="auto"/>
            </w:tcBorders>
            <w:shd w:val="clear" w:color="auto" w:fill="FFFFFF"/>
          </w:tcPr>
          <w:p w:rsidR="002D331B" w:rsidRDefault="002D331B" w:rsidP="002D331B">
            <w:r>
              <w:t>CDC Vaccine Manufacturer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As above, for CVX</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NAICS</w:t>
            </w:r>
          </w:p>
        </w:tc>
        <w:tc>
          <w:tcPr>
            <w:tcW w:w="2000" w:type="dxa"/>
            <w:tcBorders>
              <w:bottom w:val="single" w:sz="4" w:space="0" w:color="auto"/>
            </w:tcBorders>
            <w:shd w:val="clear" w:color="auto" w:fill="F3F3F3"/>
          </w:tcPr>
          <w:p w:rsidR="002D331B" w:rsidRDefault="002D331B" w:rsidP="002D331B">
            <w:r>
              <w:t>Industry (NAICS)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North American Industry Classification System (NAICS) consists of a set of six digit codes that classify and categorize industries.  It also organizes the categories on a production/process-oriented basis.  This new, uniform, industry-wide classification system has been designed as the index for statistical reporting of all economic activities of the U.S., Canada, and Mexico. Mapping is available between SIC 1987 and NAICS 2002 codes at U.S. Census Bureau website. Mapping is also available between NAICS 2002 and NAICS 2007 at U.S. Census Bureau website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03" w:author="Frank Oemig" w:date="2023-06-16T20:03:00Z">
              <w:r>
                <w:t>NCPDPnnnnsss</w:t>
              </w:r>
            </w:ins>
          </w:p>
        </w:tc>
        <w:tc>
          <w:tcPr>
            <w:tcW w:w="2000" w:type="dxa"/>
            <w:tcBorders>
              <w:bottom w:val="single" w:sz="4" w:space="0" w:color="auto"/>
            </w:tcBorders>
            <w:shd w:val="clear" w:color="auto" w:fill="FFFFFF"/>
          </w:tcPr>
          <w:p w:rsidR="002D331B" w:rsidRDefault="002D331B" w:rsidP="002D331B">
            <w:ins w:id="604" w:author="Frank Oemig" w:date="2023-06-16T20:03:00Z">
              <w:r>
                <w:t>NCPDP code list for data element nnnn [as used in segment sss]</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pPr>
              <w:rPr>
                <w:ins w:id="605" w:author="Frank Oemig" w:date="2023-06-16T20:03:00Z"/>
              </w:rPr>
            </w:pPr>
            <w:ins w:id="606" w:author="Frank Oemig" w:date="2023-06-16T20:03:00Z">
              <w:r>
                <w:t>NCPDP maintain code list associated with the specified Data Element (nnnn) and Segment (sss).  The Segment portion is optional if there is no specialization of the Data Element codes between segments.  Examples:</w:t>
              </w:r>
            </w:ins>
          </w:p>
          <w:p w:rsidR="002D331B" w:rsidRDefault="002D331B" w:rsidP="002D331B">
            <w:pPr>
              <w:rPr>
                <w:ins w:id="607" w:author="Frank Oemig" w:date="2023-06-16T20:03:00Z"/>
              </w:rPr>
            </w:pPr>
            <w:ins w:id="608" w:author="Frank Oemig" w:date="2023-06-16T20:03:00Z">
              <w:r>
                <w:t xml:space="preserve">   NCPDP1131RES = code set defined for NCPDP data element 1131 as used in the RES segment (Code List Qualifier – Response Code)</w:t>
              </w:r>
            </w:ins>
          </w:p>
          <w:p w:rsidR="002D331B" w:rsidRDefault="002D331B" w:rsidP="002D331B">
            <w:pPr>
              <w:rPr>
                <w:ins w:id="609" w:author="Frank Oemig" w:date="2023-06-16T20:03:00Z"/>
              </w:rPr>
            </w:pPr>
            <w:ins w:id="610" w:author="Frank Oemig" w:date="2023-06-16T20:03:00Z">
              <w:r>
                <w:t xml:space="preserve">   NCPDP1131STS = code set defined for NCPDP data element 1131 as used in the STS segment (Code List Qualifier – Reject Code)</w:t>
              </w:r>
            </w:ins>
          </w:p>
          <w:p w:rsidR="002D331B" w:rsidRDefault="002D331B" w:rsidP="002D331B">
            <w:pPr>
              <w:rPr>
                <w:ins w:id="611" w:author="Frank Oemig" w:date="2023-06-16T20:03:00Z"/>
              </w:rPr>
            </w:pPr>
            <w:ins w:id="612" w:author="Frank Oemig" w:date="2023-06-16T20:03:00Z">
              <w:r>
                <w:t xml:space="preserve">   NCPDP9701 = code set defined for NCPDP data element 9701 (Individual Relationship, Coded).  No specialization to a segment exists for this data element.</w:t>
              </w:r>
            </w:ins>
          </w:p>
          <w:p w:rsidR="002D331B" w:rsidRDefault="002D331B" w:rsidP="002D331B">
            <w:pPr>
              <w:rPr>
                <w:ins w:id="613" w:author="Frank Oemig" w:date="2023-06-16T20:03:00Z"/>
              </w:rPr>
            </w:pPr>
          </w:p>
          <w:p w:rsidR="002D331B" w:rsidRDefault="002D331B" w:rsidP="002D331B">
            <w:pPr>
              <w:rPr>
                <w:ins w:id="614" w:author="Frank Oemig" w:date="2023-06-16T20:03:00Z"/>
              </w:rPr>
            </w:pPr>
            <w:ins w:id="615" w:author="Frank Oemig" w:date="2023-06-16T20:03:00Z">
              <w:r>
                <w:t>National Council for Prescription Drug Programs, 924Ø East Raintree Drive, Scottsdale, AZ  8526Ø.</w:t>
              </w:r>
            </w:ins>
          </w:p>
          <w:p w:rsidR="002D331B" w:rsidRDefault="002D331B" w:rsidP="002D331B">
            <w:pPr>
              <w:rPr>
                <w:ins w:id="616" w:author="Frank Oemig" w:date="2023-06-16T20:03:00Z"/>
              </w:rPr>
            </w:pPr>
            <w:ins w:id="617" w:author="Frank Oemig" w:date="2023-06-16T20:03:00Z">
              <w:r>
                <w:t>Phone: (48Ø) 477-1ØØØ</w:t>
              </w:r>
            </w:ins>
          </w:p>
          <w:p w:rsidR="002D331B" w:rsidRDefault="002D331B" w:rsidP="002D331B">
            <w:pPr>
              <w:rPr>
                <w:ins w:id="618" w:author="Frank Oemig" w:date="2023-06-16T20:03:00Z"/>
              </w:rPr>
            </w:pPr>
            <w:ins w:id="619" w:author="Frank Oemig" w:date="2023-06-16T20:03:00Z">
              <w:r>
                <w:t>Fax: (48Ø) 767-1Ø42</w:t>
              </w:r>
            </w:ins>
          </w:p>
          <w:p w:rsidR="002D331B" w:rsidRDefault="002D331B" w:rsidP="002D331B">
            <w:pPr>
              <w:rPr>
                <w:ins w:id="620" w:author="Frank Oemig" w:date="2023-06-16T20:03:00Z"/>
              </w:rPr>
            </w:pPr>
            <w:ins w:id="621" w:author="Frank Oemig" w:date="2023-06-16T20:03:00Z">
              <w:r>
                <w:t>e-mail: ncpdp@ncpdp.org</w:t>
              </w:r>
            </w:ins>
          </w:p>
          <w:p w:rsidR="002D331B" w:rsidRDefault="002D331B" w:rsidP="002D331B">
            <w:ins w:id="622" w:author="Frank Oemig" w:date="2023-06-16T20:03:00Z">
              <w:r>
                <w:t>www.ncpdp.org</w:t>
              </w:r>
            </w:ins>
          </w:p>
        </w:tc>
        <w:tc>
          <w:tcPr>
            <w:tcW w:w="800" w:type="dxa"/>
            <w:tcBorders>
              <w:bottom w:val="single" w:sz="4" w:space="0" w:color="auto"/>
            </w:tcBorders>
            <w:shd w:val="clear" w:color="auto" w:fill="FFFFFF"/>
          </w:tcPr>
          <w:p w:rsidR="002D331B" w:rsidRDefault="002D331B" w:rsidP="002D331B">
            <w:ins w:id="623" w:author="Frank Oemig" w:date="2023-06-16T20:03:00Z">
              <w:r>
                <w:t>D</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NDA</w:t>
            </w:r>
          </w:p>
        </w:tc>
        <w:tc>
          <w:tcPr>
            <w:tcW w:w="2000" w:type="dxa"/>
            <w:tcBorders>
              <w:bottom w:val="single" w:sz="4" w:space="0" w:color="auto"/>
            </w:tcBorders>
            <w:shd w:val="clear" w:color="auto" w:fill="F3F3F3"/>
          </w:tcPr>
          <w:p w:rsidR="002D331B" w:rsidRDefault="002D331B" w:rsidP="002D331B">
            <w:r>
              <w:t>NANDA</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North American Nursing Diagnosis Association, Philadelphia, PA.</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NDC</w:t>
            </w:r>
          </w:p>
        </w:tc>
        <w:tc>
          <w:tcPr>
            <w:tcW w:w="2000" w:type="dxa"/>
            <w:tcBorders>
              <w:bottom w:val="single" w:sz="4" w:space="0" w:color="auto"/>
            </w:tcBorders>
            <w:shd w:val="clear" w:color="auto" w:fill="FFFFFF"/>
          </w:tcPr>
          <w:p w:rsidR="002D331B" w:rsidRDefault="002D331B" w:rsidP="002D331B">
            <w:r>
              <w:t>National drug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These provide unique codes for each distinct drug, dosing form, manufacturer, and packaging. (Available from the National Drug Code Directory, FDA, Rockville, MD, and other sources.)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NDFRT</w:t>
            </w:r>
          </w:p>
        </w:tc>
        <w:tc>
          <w:tcPr>
            <w:tcW w:w="2000" w:type="dxa"/>
            <w:tcBorders>
              <w:bottom w:val="single" w:sz="4" w:space="0" w:color="auto"/>
            </w:tcBorders>
            <w:shd w:val="clear" w:color="auto" w:fill="F3F3F3"/>
          </w:tcPr>
          <w:p w:rsidR="002D331B" w:rsidRDefault="002D331B" w:rsidP="002D331B">
            <w:r>
              <w:t>NDF-RT (Drug Classification)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National Drug File RT (NDF-RT) is published by the US Veterans' Administration (VA). NDF-RT covers clinical drugs used at the VA. The NCI version of NDF-RT is used by NCI to provide automated terminology access to the Food and Drug Administration (FDA) Structured Product Label (SPL) initiative.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NIC</w:t>
            </w:r>
          </w:p>
        </w:tc>
        <w:tc>
          <w:tcPr>
            <w:tcW w:w="2000" w:type="dxa"/>
            <w:tcBorders>
              <w:bottom w:val="single" w:sz="4" w:space="0" w:color="auto"/>
            </w:tcBorders>
            <w:shd w:val="clear" w:color="auto" w:fill="FFFFFF"/>
          </w:tcPr>
          <w:p w:rsidR="002D331B" w:rsidRDefault="002D331B" w:rsidP="002D331B">
            <w:r>
              <w:t>Nursing Interventions Classification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Iowa Intervention Project, College of Nursing, University of Iowa, Iowa City, Iowa</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NIP001</w:t>
            </w:r>
          </w:p>
        </w:tc>
        <w:tc>
          <w:tcPr>
            <w:tcW w:w="2000" w:type="dxa"/>
            <w:tcBorders>
              <w:bottom w:val="single" w:sz="4" w:space="0" w:color="auto"/>
            </w:tcBorders>
            <w:shd w:val="clear" w:color="auto" w:fill="F3F3F3"/>
          </w:tcPr>
          <w:p w:rsidR="002D331B" w:rsidRDefault="002D331B" w:rsidP="002D331B">
            <w:r>
              <w:t>Source of Information (Immunization)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National Immunization Program's (NIP) defined table to be used in HL7 2.x message RXA-9 for documenting the source of information regarding immunization. E.g. From school, provider,public health agency.</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NIP002</w:t>
            </w:r>
          </w:p>
        </w:tc>
        <w:tc>
          <w:tcPr>
            <w:tcW w:w="2000" w:type="dxa"/>
            <w:tcBorders>
              <w:bottom w:val="single" w:sz="4" w:space="0" w:color="auto"/>
            </w:tcBorders>
            <w:shd w:val="clear" w:color="auto" w:fill="FFFFFF"/>
          </w:tcPr>
          <w:p w:rsidR="002D331B" w:rsidRDefault="002D331B" w:rsidP="002D331B">
            <w:r>
              <w:t>Substance refusal reason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CDC National Immunization Program's (NIP) defined table to be used in HL7 2.x message RXA-18 for substance refusal reason (reasons for not having vaccination). E.g. Religious exemption, parental decision</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NIP004</w:t>
            </w:r>
          </w:p>
        </w:tc>
        <w:tc>
          <w:tcPr>
            <w:tcW w:w="2000" w:type="dxa"/>
            <w:tcBorders>
              <w:bottom w:val="single" w:sz="4" w:space="0" w:color="auto"/>
            </w:tcBorders>
            <w:shd w:val="clear" w:color="auto" w:fill="F3F3F3"/>
          </w:tcPr>
          <w:p w:rsidR="002D331B" w:rsidRDefault="002D331B" w:rsidP="002D331B">
            <w:r>
              <w:t>Vaccination - Contraindications, Precautions, and Immunities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National Immunization Program's (NIP) defined table for vaccine contraindications and precautions. E.g. Allergy to egg ingestion, thimerosol</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NIP007</w:t>
            </w:r>
          </w:p>
        </w:tc>
        <w:tc>
          <w:tcPr>
            <w:tcW w:w="2000" w:type="dxa"/>
            <w:tcBorders>
              <w:bottom w:val="single" w:sz="4" w:space="0" w:color="auto"/>
            </w:tcBorders>
            <w:shd w:val="clear" w:color="auto" w:fill="FFFFFF"/>
          </w:tcPr>
          <w:p w:rsidR="002D331B" w:rsidRDefault="002D331B" w:rsidP="002D331B">
            <w:r>
              <w:t>Vaccinated at location (facility)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CDC National Immunization Program's (NIP) defined table for vaccinated at location (facility). E.g.  Private doctor's office, Public Health Clinic</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NIP008</w:t>
            </w:r>
          </w:p>
        </w:tc>
        <w:tc>
          <w:tcPr>
            <w:tcW w:w="2000" w:type="dxa"/>
            <w:tcBorders>
              <w:bottom w:val="single" w:sz="4" w:space="0" w:color="auto"/>
            </w:tcBorders>
            <w:shd w:val="clear" w:color="auto" w:fill="F3F3F3"/>
          </w:tcPr>
          <w:p w:rsidR="002D331B" w:rsidRDefault="002D331B" w:rsidP="002D331B">
            <w:r>
              <w:t>Vaccine purchased with (Type of funding)</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National Immunization Program's (NIP) defined table enumerates the type of funds used for purchasing vaccine. E.g. Public funds, Military funds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NIP009</w:t>
            </w:r>
          </w:p>
        </w:tc>
        <w:tc>
          <w:tcPr>
            <w:tcW w:w="2000" w:type="dxa"/>
            <w:tcBorders>
              <w:bottom w:val="single" w:sz="4" w:space="0" w:color="auto"/>
            </w:tcBorders>
            <w:shd w:val="clear" w:color="auto" w:fill="FFFFFF"/>
          </w:tcPr>
          <w:p w:rsidR="002D331B" w:rsidRDefault="002D331B" w:rsidP="002D331B">
            <w:r>
              <w:t>Reported adverse event previously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CDC National Immunization Program's (NIP) defined table enumerates the authorities to whom the vaccination related adverse events were previously reported. E.g. To health department, To manufacturer</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NIP010</w:t>
            </w:r>
          </w:p>
        </w:tc>
        <w:tc>
          <w:tcPr>
            <w:tcW w:w="2000" w:type="dxa"/>
            <w:tcBorders>
              <w:bottom w:val="single" w:sz="4" w:space="0" w:color="auto"/>
            </w:tcBorders>
            <w:shd w:val="clear" w:color="auto" w:fill="F3F3F3"/>
          </w:tcPr>
          <w:p w:rsidR="002D331B" w:rsidRDefault="002D331B" w:rsidP="002D331B">
            <w:r>
              <w:t>VAERS Report type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CDC National Immunization Program's (NIP) defined table enumerates the type of report used in VAERS (Vaccination Adverse Event Reporting System). E.g. Initial, Follow-up</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NND</w:t>
            </w:r>
          </w:p>
        </w:tc>
        <w:tc>
          <w:tcPr>
            <w:tcW w:w="2000" w:type="dxa"/>
            <w:tcBorders>
              <w:bottom w:val="single" w:sz="4" w:space="0" w:color="auto"/>
            </w:tcBorders>
            <w:shd w:val="clear" w:color="auto" w:fill="FFFFFF"/>
          </w:tcPr>
          <w:p w:rsidR="002D331B" w:rsidRDefault="002D331B" w:rsidP="002D331B">
            <w:r>
              <w:t>Notifiable Event (Disease/Condition) Code List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List of notifiable events, which includes infectious and non-infectious disease or conditions. This list includes events that are notifiable at the state and national level.</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NPI</w:t>
            </w:r>
          </w:p>
        </w:tc>
        <w:tc>
          <w:tcPr>
            <w:tcW w:w="2000" w:type="dxa"/>
            <w:tcBorders>
              <w:bottom w:val="single" w:sz="4" w:space="0" w:color="auto"/>
            </w:tcBorders>
            <w:shd w:val="clear" w:color="auto" w:fill="F3F3F3"/>
          </w:tcPr>
          <w:p w:rsidR="002D331B" w:rsidRDefault="002D331B" w:rsidP="002D331B">
            <w:r>
              <w:t>National Provider Identifier</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Health Care Finance Administration, US Dept. of Health and Human Services, 7500 Security Blvd., Baltimore, MD 21244.</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NUBC</w:t>
            </w:r>
          </w:p>
        </w:tc>
        <w:tc>
          <w:tcPr>
            <w:tcW w:w="2000" w:type="dxa"/>
            <w:tcBorders>
              <w:bottom w:val="single" w:sz="4" w:space="0" w:color="auto"/>
            </w:tcBorders>
            <w:shd w:val="clear" w:color="auto" w:fill="FFFFFF"/>
          </w:tcPr>
          <w:p w:rsidR="002D331B" w:rsidRDefault="002D331B" w:rsidP="002D331B">
            <w:r>
              <w:t>National Uniform Billing Committee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http://www.nubc.org/</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NULLFL</w:t>
            </w:r>
          </w:p>
        </w:tc>
        <w:tc>
          <w:tcPr>
            <w:tcW w:w="2000" w:type="dxa"/>
            <w:tcBorders>
              <w:bottom w:val="single" w:sz="4" w:space="0" w:color="auto"/>
            </w:tcBorders>
            <w:shd w:val="clear" w:color="auto" w:fill="F3F3F3"/>
          </w:tcPr>
          <w:p w:rsidR="002D331B" w:rsidRDefault="002D331B" w:rsidP="002D331B">
            <w:r>
              <w:t>Flavors of NULL</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System of coded values for Flavors of Null, as used in HL7 Version 3 standards.  Identical to the HL7 version 3 </w:t>
            </w:r>
          </w:p>
          <w:p w:rsidR="002D331B" w:rsidRDefault="002D331B" w:rsidP="002D331B">
            <w:r>
              <w:t>coding system 2.16.840.1.113883.5.1008 NullFlavor</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O301</w:t>
            </w:r>
          </w:p>
        </w:tc>
        <w:tc>
          <w:tcPr>
            <w:tcW w:w="2000" w:type="dxa"/>
            <w:tcBorders>
              <w:bottom w:val="single" w:sz="4" w:space="0" w:color="auto"/>
            </w:tcBorders>
            <w:shd w:val="clear" w:color="auto" w:fill="FFFFFF"/>
          </w:tcPr>
          <w:p w:rsidR="002D331B" w:rsidRDefault="002D331B" w:rsidP="002D331B">
            <w:r>
              <w:t>German Procedure Codes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Source: OPS Operationen- und Prozedurenschlussel. Three versions are active.</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O3012004</w:t>
            </w:r>
          </w:p>
        </w:tc>
        <w:tc>
          <w:tcPr>
            <w:tcW w:w="2000" w:type="dxa"/>
            <w:tcBorders>
              <w:bottom w:val="single" w:sz="4" w:space="0" w:color="auto"/>
            </w:tcBorders>
            <w:shd w:val="clear" w:color="auto" w:fill="F3F3F3"/>
          </w:tcPr>
          <w:p w:rsidR="002D331B" w:rsidRDefault="002D331B" w:rsidP="002D331B">
            <w:r>
              <w:t>OPS Germany 2004</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Source: OPS Operationen- und Prozedurenschlussel. Three versions are active</w:t>
            </w:r>
          </w:p>
        </w:tc>
        <w:tc>
          <w:tcPr>
            <w:tcW w:w="800" w:type="dxa"/>
            <w:tcBorders>
              <w:bottom w:val="single" w:sz="4" w:space="0" w:color="auto"/>
            </w:tcBorders>
            <w:shd w:val="clear" w:color="auto" w:fill="F3F3F3"/>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O3012005</w:t>
            </w:r>
          </w:p>
        </w:tc>
        <w:tc>
          <w:tcPr>
            <w:tcW w:w="2000" w:type="dxa"/>
            <w:tcBorders>
              <w:bottom w:val="single" w:sz="4" w:space="0" w:color="auto"/>
            </w:tcBorders>
            <w:shd w:val="clear" w:color="auto" w:fill="FFFFFF"/>
          </w:tcPr>
          <w:p w:rsidR="002D331B" w:rsidRDefault="002D331B" w:rsidP="002D331B">
            <w:r>
              <w:t>OPS Germany 2005</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Source: OPS Operationen- und Prozedurenschlussel. Three versions are active</w:t>
            </w:r>
          </w:p>
        </w:tc>
        <w:tc>
          <w:tcPr>
            <w:tcW w:w="800" w:type="dxa"/>
            <w:tcBorders>
              <w:bottom w:val="single" w:sz="4" w:space="0" w:color="auto"/>
            </w:tcBorders>
            <w:shd w:val="clear" w:color="auto" w:fill="FFFFFF"/>
          </w:tcPr>
          <w:p w:rsidR="002D331B" w:rsidRDefault="002D331B" w:rsidP="002D331B">
            <w:r>
              <w:t>D</w:t>
            </w:r>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O3012006</w:t>
            </w:r>
          </w:p>
        </w:tc>
        <w:tc>
          <w:tcPr>
            <w:tcW w:w="2000" w:type="dxa"/>
            <w:tcBorders>
              <w:bottom w:val="single" w:sz="4" w:space="0" w:color="auto"/>
            </w:tcBorders>
            <w:shd w:val="clear" w:color="auto" w:fill="F3F3F3"/>
          </w:tcPr>
          <w:p w:rsidR="002D331B" w:rsidRDefault="002D331B" w:rsidP="002D331B">
            <w:r>
              <w:t>Ops Germany 2006</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Source: OPS Operationen- und Prozedurenschlussel. Three versions are active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OBSMETHOD</w:t>
            </w:r>
          </w:p>
        </w:tc>
        <w:tc>
          <w:tcPr>
            <w:tcW w:w="2000" w:type="dxa"/>
            <w:tcBorders>
              <w:bottom w:val="single" w:sz="4" w:space="0" w:color="auto"/>
            </w:tcBorders>
            <w:shd w:val="clear" w:color="auto" w:fill="FFFFFF"/>
          </w:tcPr>
          <w:p w:rsidR="002D331B" w:rsidRDefault="002D331B" w:rsidP="002D331B">
            <w:r>
              <w:t>Observation Method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2.16.840.1.113883.5.84 ObservationMethod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OHA</w:t>
            </w:r>
          </w:p>
        </w:tc>
        <w:tc>
          <w:tcPr>
            <w:tcW w:w="2000" w:type="dxa"/>
            <w:tcBorders>
              <w:bottom w:val="single" w:sz="4" w:space="0" w:color="auto"/>
            </w:tcBorders>
            <w:shd w:val="clear" w:color="auto" w:fill="F3F3F3"/>
          </w:tcPr>
          <w:p w:rsidR="002D331B" w:rsidRDefault="002D331B" w:rsidP="002D331B">
            <w:r>
              <w:t>Omaha System</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Omaha Visiting Nurse Association, Omaha, NB.</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OPS2007</w:t>
            </w:r>
          </w:p>
        </w:tc>
        <w:tc>
          <w:tcPr>
            <w:tcW w:w="2000" w:type="dxa"/>
            <w:tcBorders>
              <w:bottom w:val="single" w:sz="4" w:space="0" w:color="auto"/>
            </w:tcBorders>
            <w:shd w:val="clear" w:color="auto" w:fill="FFFFFF"/>
          </w:tcPr>
          <w:p w:rsidR="002D331B" w:rsidRDefault="002D331B" w:rsidP="002D331B">
            <w:r>
              <w:t>OPS Germany v2007</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Source: OPS Operationen- und Prozedurenschlussel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OPS2008</w:t>
            </w:r>
          </w:p>
        </w:tc>
        <w:tc>
          <w:tcPr>
            <w:tcW w:w="2000" w:type="dxa"/>
            <w:tcBorders>
              <w:bottom w:val="single" w:sz="4" w:space="0" w:color="auto"/>
            </w:tcBorders>
            <w:shd w:val="clear" w:color="auto" w:fill="F3F3F3"/>
          </w:tcPr>
          <w:p w:rsidR="002D331B" w:rsidRDefault="002D331B" w:rsidP="002D331B">
            <w:r>
              <w:t>OPS Germany v2008</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Source: OPS Operationen- und Prozedurenschlussel 2008.</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OPS2009</w:t>
            </w:r>
          </w:p>
        </w:tc>
        <w:tc>
          <w:tcPr>
            <w:tcW w:w="2000" w:type="dxa"/>
            <w:tcBorders>
              <w:bottom w:val="single" w:sz="4" w:space="0" w:color="auto"/>
            </w:tcBorders>
            <w:shd w:val="clear" w:color="auto" w:fill="FFFFFF"/>
          </w:tcPr>
          <w:p w:rsidR="002D331B" w:rsidRDefault="002D331B" w:rsidP="002D331B">
            <w:r>
              <w:t>OPS Germany v2009</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Source: OPS Operationen- und Prozedurenschlussel 2009.</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24" w:author="Frank Oemig" w:date="2023-06-16T20:03:00Z">
              <w:r>
                <w:t>OPS2010</w:t>
              </w:r>
            </w:ins>
          </w:p>
        </w:tc>
        <w:tc>
          <w:tcPr>
            <w:tcW w:w="2000" w:type="dxa"/>
            <w:tcBorders>
              <w:bottom w:val="single" w:sz="4" w:space="0" w:color="auto"/>
            </w:tcBorders>
            <w:shd w:val="clear" w:color="auto" w:fill="F3F3F3"/>
          </w:tcPr>
          <w:p w:rsidR="002D331B" w:rsidRDefault="002D331B" w:rsidP="002D331B">
            <w:ins w:id="625" w:author="Frank Oemig" w:date="2023-06-16T20:03:00Z">
              <w:r>
                <w:t>OPS Germany v2010</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26" w:author="Frank Oemig" w:date="2023-06-16T20:03:00Z">
              <w:r>
                <w:t>Source: OPS Operationen- und Prozedurenschlussel 2010</w:t>
              </w:r>
            </w:ins>
          </w:p>
        </w:tc>
        <w:tc>
          <w:tcPr>
            <w:tcW w:w="800" w:type="dxa"/>
            <w:tcBorders>
              <w:bottom w:val="single" w:sz="4" w:space="0" w:color="auto"/>
            </w:tcBorders>
            <w:shd w:val="clear" w:color="auto" w:fill="F3F3F3"/>
          </w:tcPr>
          <w:p w:rsidR="002D331B" w:rsidRDefault="002D331B" w:rsidP="002D331B">
            <w:ins w:id="627"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28" w:author="Frank Oemig" w:date="2023-06-16T20:03:00Z">
              <w:r>
                <w:t>OPS2011</w:t>
              </w:r>
            </w:ins>
          </w:p>
        </w:tc>
        <w:tc>
          <w:tcPr>
            <w:tcW w:w="2000" w:type="dxa"/>
            <w:tcBorders>
              <w:bottom w:val="single" w:sz="4" w:space="0" w:color="auto"/>
            </w:tcBorders>
            <w:shd w:val="clear" w:color="auto" w:fill="FFFFFF"/>
          </w:tcPr>
          <w:p w:rsidR="002D331B" w:rsidRDefault="002D331B" w:rsidP="002D331B">
            <w:ins w:id="629" w:author="Frank Oemig" w:date="2023-06-16T20:03:00Z">
              <w:r>
                <w:t>OPS Germany v2011</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30" w:author="Frank Oemig" w:date="2023-06-16T20:03:00Z">
              <w:r>
                <w:t>Source: OPS Operationen- und Prozedurenschlussel 2011</w:t>
              </w:r>
            </w:ins>
          </w:p>
        </w:tc>
        <w:tc>
          <w:tcPr>
            <w:tcW w:w="800" w:type="dxa"/>
            <w:tcBorders>
              <w:bottom w:val="single" w:sz="4" w:space="0" w:color="auto"/>
            </w:tcBorders>
            <w:shd w:val="clear" w:color="auto" w:fill="FFFFFF"/>
          </w:tcPr>
          <w:p w:rsidR="002D331B" w:rsidRDefault="002D331B" w:rsidP="002D331B">
            <w:ins w:id="631"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32" w:author="Frank Oemig" w:date="2023-06-16T20:03:00Z">
              <w:r>
                <w:t>OPS2012</w:t>
              </w:r>
            </w:ins>
          </w:p>
        </w:tc>
        <w:tc>
          <w:tcPr>
            <w:tcW w:w="2000" w:type="dxa"/>
            <w:tcBorders>
              <w:bottom w:val="single" w:sz="4" w:space="0" w:color="auto"/>
            </w:tcBorders>
            <w:shd w:val="clear" w:color="auto" w:fill="F3F3F3"/>
          </w:tcPr>
          <w:p w:rsidR="002D331B" w:rsidRDefault="002D331B" w:rsidP="002D331B">
            <w:ins w:id="633" w:author="Frank Oemig" w:date="2023-06-16T20:03:00Z">
              <w:r>
                <w:t>OPS Germany v2012</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34" w:author="Frank Oemig" w:date="2023-06-16T20:03:00Z">
              <w:r>
                <w:t>Source: OPS Operationen- und Prozedurenschlussel 2012</w:t>
              </w:r>
            </w:ins>
          </w:p>
        </w:tc>
        <w:tc>
          <w:tcPr>
            <w:tcW w:w="800" w:type="dxa"/>
            <w:tcBorders>
              <w:bottom w:val="single" w:sz="4" w:space="0" w:color="auto"/>
            </w:tcBorders>
            <w:shd w:val="clear" w:color="auto" w:fill="F3F3F3"/>
          </w:tcPr>
          <w:p w:rsidR="002D331B" w:rsidRDefault="002D331B" w:rsidP="002D331B">
            <w:ins w:id="635"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36" w:author="Frank Oemig" w:date="2023-06-16T20:03:00Z">
              <w:r>
                <w:t>OPS2013</w:t>
              </w:r>
            </w:ins>
          </w:p>
        </w:tc>
        <w:tc>
          <w:tcPr>
            <w:tcW w:w="2000" w:type="dxa"/>
            <w:tcBorders>
              <w:bottom w:val="single" w:sz="4" w:space="0" w:color="auto"/>
            </w:tcBorders>
            <w:shd w:val="clear" w:color="auto" w:fill="FFFFFF"/>
          </w:tcPr>
          <w:p w:rsidR="002D331B" w:rsidRDefault="002D331B" w:rsidP="002D331B">
            <w:ins w:id="637" w:author="Frank Oemig" w:date="2023-06-16T20:03:00Z">
              <w:r>
                <w:t>OPS Germany v2013</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38" w:author="Frank Oemig" w:date="2023-06-16T20:03:00Z">
              <w:r>
                <w:t>Source: OPS Operationen- und Prozedurenschlussel 2013</w:t>
              </w:r>
            </w:ins>
          </w:p>
        </w:tc>
        <w:tc>
          <w:tcPr>
            <w:tcW w:w="800" w:type="dxa"/>
            <w:tcBorders>
              <w:bottom w:val="single" w:sz="4" w:space="0" w:color="auto"/>
            </w:tcBorders>
            <w:shd w:val="clear" w:color="auto" w:fill="FFFFFF"/>
          </w:tcPr>
          <w:p w:rsidR="002D331B" w:rsidRDefault="002D331B" w:rsidP="002D331B">
            <w:ins w:id="639"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40" w:author="Frank Oemig" w:date="2023-06-16T20:03:00Z">
              <w:r>
                <w:t>OPS2014</w:t>
              </w:r>
            </w:ins>
          </w:p>
        </w:tc>
        <w:tc>
          <w:tcPr>
            <w:tcW w:w="2000" w:type="dxa"/>
            <w:tcBorders>
              <w:bottom w:val="single" w:sz="4" w:space="0" w:color="auto"/>
            </w:tcBorders>
            <w:shd w:val="clear" w:color="auto" w:fill="F3F3F3"/>
          </w:tcPr>
          <w:p w:rsidR="002D331B" w:rsidRDefault="002D331B" w:rsidP="002D331B">
            <w:ins w:id="641" w:author="Frank Oemig" w:date="2023-06-16T20:03:00Z">
              <w:r>
                <w:t>OPS Germany v2014</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42" w:author="Frank Oemig" w:date="2023-06-16T20:03:00Z">
              <w:r>
                <w:t>Source: OPS Operationen- und Prozedurenschlussel 2014</w:t>
              </w:r>
            </w:ins>
          </w:p>
        </w:tc>
        <w:tc>
          <w:tcPr>
            <w:tcW w:w="800" w:type="dxa"/>
            <w:tcBorders>
              <w:bottom w:val="single" w:sz="4" w:space="0" w:color="auto"/>
            </w:tcBorders>
            <w:shd w:val="clear" w:color="auto" w:fill="F3F3F3"/>
          </w:tcPr>
          <w:p w:rsidR="002D331B" w:rsidRDefault="002D331B" w:rsidP="002D331B">
            <w:ins w:id="643"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44" w:author="Frank Oemig" w:date="2023-06-16T20:03:00Z">
              <w:r>
                <w:t>OPS2015</w:t>
              </w:r>
            </w:ins>
          </w:p>
        </w:tc>
        <w:tc>
          <w:tcPr>
            <w:tcW w:w="2000" w:type="dxa"/>
            <w:tcBorders>
              <w:bottom w:val="single" w:sz="4" w:space="0" w:color="auto"/>
            </w:tcBorders>
            <w:shd w:val="clear" w:color="auto" w:fill="FFFFFF"/>
          </w:tcPr>
          <w:p w:rsidR="002D331B" w:rsidRDefault="002D331B" w:rsidP="002D331B">
            <w:ins w:id="645" w:author="Frank Oemig" w:date="2023-06-16T20:03:00Z">
              <w:r>
                <w:t>OPS Germany v2015</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46" w:author="Frank Oemig" w:date="2023-06-16T20:03:00Z">
              <w:r>
                <w:t>Source: OPS Operationen- und Prozedurenschlussel 2015</w:t>
              </w:r>
            </w:ins>
          </w:p>
        </w:tc>
        <w:tc>
          <w:tcPr>
            <w:tcW w:w="800" w:type="dxa"/>
            <w:tcBorders>
              <w:bottom w:val="single" w:sz="4" w:space="0" w:color="auto"/>
            </w:tcBorders>
            <w:shd w:val="clear" w:color="auto" w:fill="FFFFFF"/>
          </w:tcPr>
          <w:p w:rsidR="002D331B" w:rsidRDefault="002D331B" w:rsidP="002D331B">
            <w:ins w:id="647"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48" w:author="Frank Oemig" w:date="2023-06-16T20:03:00Z">
              <w:r>
                <w:t>OPS2016</w:t>
              </w:r>
            </w:ins>
          </w:p>
        </w:tc>
        <w:tc>
          <w:tcPr>
            <w:tcW w:w="2000" w:type="dxa"/>
            <w:tcBorders>
              <w:bottom w:val="single" w:sz="4" w:space="0" w:color="auto"/>
            </w:tcBorders>
            <w:shd w:val="clear" w:color="auto" w:fill="F3F3F3"/>
          </w:tcPr>
          <w:p w:rsidR="002D331B" w:rsidRDefault="002D331B" w:rsidP="002D331B">
            <w:ins w:id="649" w:author="Frank Oemig" w:date="2023-06-16T20:03:00Z">
              <w:r>
                <w:t>OPS Germany v2016</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50" w:author="Frank Oemig" w:date="2023-06-16T20:03:00Z">
              <w:r>
                <w:t>Source: OPS Operationen- und Prozedurenschlussel 2016</w:t>
              </w:r>
            </w:ins>
          </w:p>
        </w:tc>
        <w:tc>
          <w:tcPr>
            <w:tcW w:w="800" w:type="dxa"/>
            <w:tcBorders>
              <w:bottom w:val="single" w:sz="4" w:space="0" w:color="auto"/>
            </w:tcBorders>
            <w:shd w:val="clear" w:color="auto" w:fill="F3F3F3"/>
          </w:tcPr>
          <w:p w:rsidR="002D331B" w:rsidRDefault="002D331B" w:rsidP="002D331B">
            <w:ins w:id="651"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52" w:author="Frank Oemig" w:date="2023-06-16T20:03:00Z">
              <w:r>
                <w:t>OPS2017</w:t>
              </w:r>
            </w:ins>
          </w:p>
        </w:tc>
        <w:tc>
          <w:tcPr>
            <w:tcW w:w="2000" w:type="dxa"/>
            <w:tcBorders>
              <w:bottom w:val="single" w:sz="4" w:space="0" w:color="auto"/>
            </w:tcBorders>
            <w:shd w:val="clear" w:color="auto" w:fill="FFFFFF"/>
          </w:tcPr>
          <w:p w:rsidR="002D331B" w:rsidRDefault="002D331B" w:rsidP="002D331B">
            <w:ins w:id="653" w:author="Frank Oemig" w:date="2023-06-16T20:03:00Z">
              <w:r>
                <w:t>OPS Germany v2017</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54" w:author="Frank Oemig" w:date="2023-06-16T20:03:00Z">
              <w:r>
                <w:t>Source: OPS Operationen- und Prozedurenschlussel 2017</w:t>
              </w:r>
            </w:ins>
          </w:p>
        </w:tc>
        <w:tc>
          <w:tcPr>
            <w:tcW w:w="800" w:type="dxa"/>
            <w:tcBorders>
              <w:bottom w:val="single" w:sz="4" w:space="0" w:color="auto"/>
            </w:tcBorders>
            <w:shd w:val="clear" w:color="auto" w:fill="FFFFFF"/>
          </w:tcPr>
          <w:p w:rsidR="002D331B" w:rsidRDefault="002D331B" w:rsidP="002D331B">
            <w:ins w:id="655"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56" w:author="Frank Oemig" w:date="2023-06-16T20:03:00Z">
              <w:r>
                <w:t>OPS2018</w:t>
              </w:r>
            </w:ins>
          </w:p>
        </w:tc>
        <w:tc>
          <w:tcPr>
            <w:tcW w:w="2000" w:type="dxa"/>
            <w:tcBorders>
              <w:bottom w:val="single" w:sz="4" w:space="0" w:color="auto"/>
            </w:tcBorders>
            <w:shd w:val="clear" w:color="auto" w:fill="F3F3F3"/>
          </w:tcPr>
          <w:p w:rsidR="002D331B" w:rsidRDefault="002D331B" w:rsidP="002D331B">
            <w:ins w:id="657" w:author="Frank Oemig" w:date="2023-06-16T20:03:00Z">
              <w:r>
                <w:t>OPS Germany v2018</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58" w:author="Frank Oemig" w:date="2023-06-16T20:03:00Z">
              <w:r>
                <w:t>Source: OPS Operationen- und Prozedurenschlussel 2018</w:t>
              </w:r>
            </w:ins>
          </w:p>
        </w:tc>
        <w:tc>
          <w:tcPr>
            <w:tcW w:w="800" w:type="dxa"/>
            <w:tcBorders>
              <w:bottom w:val="single" w:sz="4" w:space="0" w:color="auto"/>
            </w:tcBorders>
            <w:shd w:val="clear" w:color="auto" w:fill="F3F3F3"/>
          </w:tcPr>
          <w:p w:rsidR="002D331B" w:rsidRDefault="002D331B" w:rsidP="002D331B">
            <w:ins w:id="659"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60" w:author="Frank Oemig" w:date="2023-06-16T20:03:00Z">
              <w:r>
                <w:t>OPS2019</w:t>
              </w:r>
            </w:ins>
          </w:p>
        </w:tc>
        <w:tc>
          <w:tcPr>
            <w:tcW w:w="2000" w:type="dxa"/>
            <w:tcBorders>
              <w:bottom w:val="single" w:sz="4" w:space="0" w:color="auto"/>
            </w:tcBorders>
            <w:shd w:val="clear" w:color="auto" w:fill="FFFFFF"/>
          </w:tcPr>
          <w:p w:rsidR="002D331B" w:rsidRDefault="002D331B" w:rsidP="002D331B">
            <w:ins w:id="661" w:author="Frank Oemig" w:date="2023-06-16T20:03:00Z">
              <w:r>
                <w:t>OPS Germany v2019</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62" w:author="Frank Oemig" w:date="2023-06-16T20:03:00Z">
              <w:r>
                <w:t>Source: OPS Operationen- und Prozedurenschlussel 2019</w:t>
              </w:r>
            </w:ins>
          </w:p>
        </w:tc>
        <w:tc>
          <w:tcPr>
            <w:tcW w:w="800" w:type="dxa"/>
            <w:tcBorders>
              <w:bottom w:val="single" w:sz="4" w:space="0" w:color="auto"/>
            </w:tcBorders>
            <w:shd w:val="clear" w:color="auto" w:fill="FFFFFF"/>
          </w:tcPr>
          <w:p w:rsidR="002D331B" w:rsidRDefault="002D331B" w:rsidP="002D331B">
            <w:ins w:id="663"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64" w:author="Frank Oemig" w:date="2023-06-16T20:03:00Z">
              <w:r>
                <w:t>OPS2020</w:t>
              </w:r>
            </w:ins>
          </w:p>
        </w:tc>
        <w:tc>
          <w:tcPr>
            <w:tcW w:w="2000" w:type="dxa"/>
            <w:tcBorders>
              <w:bottom w:val="single" w:sz="4" w:space="0" w:color="auto"/>
            </w:tcBorders>
            <w:shd w:val="clear" w:color="auto" w:fill="F3F3F3"/>
          </w:tcPr>
          <w:p w:rsidR="002D331B" w:rsidRDefault="002D331B" w:rsidP="002D331B">
            <w:ins w:id="665" w:author="Frank Oemig" w:date="2023-06-16T20:03:00Z">
              <w:r>
                <w:t>OPS Germany v2020</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66" w:author="Frank Oemig" w:date="2023-06-16T20:03:00Z">
              <w:r>
                <w:t>Source: OPS Operationen- und Prozedurenschlussel 2020</w:t>
              </w:r>
            </w:ins>
          </w:p>
        </w:tc>
        <w:tc>
          <w:tcPr>
            <w:tcW w:w="800" w:type="dxa"/>
            <w:tcBorders>
              <w:bottom w:val="single" w:sz="4" w:space="0" w:color="auto"/>
            </w:tcBorders>
            <w:shd w:val="clear" w:color="auto" w:fill="F3F3F3"/>
          </w:tcPr>
          <w:p w:rsidR="002D331B" w:rsidRDefault="002D331B" w:rsidP="002D331B">
            <w:ins w:id="667" w:author="Frank Oemig" w:date="2023-06-16T20:03: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68" w:author="Frank Oemig" w:date="2023-06-16T20:04:00Z">
              <w:r>
                <w:t>OPS2021</w:t>
              </w:r>
            </w:ins>
          </w:p>
        </w:tc>
        <w:tc>
          <w:tcPr>
            <w:tcW w:w="2000" w:type="dxa"/>
            <w:tcBorders>
              <w:bottom w:val="single" w:sz="4" w:space="0" w:color="auto"/>
            </w:tcBorders>
            <w:shd w:val="clear" w:color="auto" w:fill="FFFFFF"/>
          </w:tcPr>
          <w:p w:rsidR="002D331B" w:rsidRDefault="002D331B" w:rsidP="002D331B">
            <w:ins w:id="669" w:author="Frank Oemig" w:date="2023-06-16T20:04:00Z">
              <w:r>
                <w:t>OPS Germany v2021</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70" w:author="Frank Oemig" w:date="2023-06-16T20:04:00Z">
              <w:r>
                <w:t>Source: OPS Operationen- und Prozedurenschlussel 2021</w:t>
              </w:r>
            </w:ins>
          </w:p>
        </w:tc>
        <w:tc>
          <w:tcPr>
            <w:tcW w:w="800" w:type="dxa"/>
            <w:tcBorders>
              <w:bottom w:val="single" w:sz="4" w:space="0" w:color="auto"/>
            </w:tcBorders>
            <w:shd w:val="clear" w:color="auto" w:fill="FFFFFF"/>
          </w:tcPr>
          <w:p w:rsidR="002D331B" w:rsidRDefault="002D331B" w:rsidP="002D331B">
            <w:ins w:id="671" w:author="Frank Oemig" w:date="2023-06-16T20:04: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72" w:author="Frank Oemig" w:date="2023-06-16T20:04:00Z">
              <w:r>
                <w:t>OPS2022</w:t>
              </w:r>
            </w:ins>
          </w:p>
        </w:tc>
        <w:tc>
          <w:tcPr>
            <w:tcW w:w="2000" w:type="dxa"/>
            <w:tcBorders>
              <w:bottom w:val="single" w:sz="4" w:space="0" w:color="auto"/>
            </w:tcBorders>
            <w:shd w:val="clear" w:color="auto" w:fill="F3F3F3"/>
          </w:tcPr>
          <w:p w:rsidR="002D331B" w:rsidRDefault="002D331B" w:rsidP="002D331B">
            <w:ins w:id="673" w:author="Frank Oemig" w:date="2023-06-16T20:04:00Z">
              <w:r>
                <w:t>OPS Germany v2022</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74" w:author="Frank Oemig" w:date="2023-06-16T20:04:00Z">
              <w:r>
                <w:t>Source: OPS Operationen- und Prozedurenschlussel 2022</w:t>
              </w:r>
            </w:ins>
          </w:p>
        </w:tc>
        <w:tc>
          <w:tcPr>
            <w:tcW w:w="800" w:type="dxa"/>
            <w:tcBorders>
              <w:bottom w:val="single" w:sz="4" w:space="0" w:color="auto"/>
            </w:tcBorders>
            <w:shd w:val="clear" w:color="auto" w:fill="F3F3F3"/>
          </w:tcPr>
          <w:p w:rsidR="002D331B" w:rsidRDefault="002D331B" w:rsidP="002D331B">
            <w:ins w:id="675" w:author="Frank Oemig" w:date="2023-06-16T20:04:00Z">
              <w:r>
                <w:t>N</w:t>
              </w:r>
            </w:ins>
          </w:p>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76" w:author="Frank Oemig" w:date="2023-06-16T20:04:00Z">
              <w:r>
                <w:t>OPS2023</w:t>
              </w:r>
            </w:ins>
          </w:p>
        </w:tc>
        <w:tc>
          <w:tcPr>
            <w:tcW w:w="2000" w:type="dxa"/>
            <w:tcBorders>
              <w:bottom w:val="single" w:sz="4" w:space="0" w:color="auto"/>
            </w:tcBorders>
            <w:shd w:val="clear" w:color="auto" w:fill="FFFFFF"/>
          </w:tcPr>
          <w:p w:rsidR="002D331B" w:rsidRDefault="002D331B" w:rsidP="002D331B">
            <w:ins w:id="677" w:author="Frank Oemig" w:date="2023-06-16T20:04:00Z">
              <w:r>
                <w:t>OPS Germany v2023</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78" w:author="Frank Oemig" w:date="2023-06-16T20:04:00Z">
              <w:r>
                <w:t>Source: OPS Operationen- und Prozedurenschlussel 2023</w:t>
              </w:r>
            </w:ins>
          </w:p>
        </w:tc>
        <w:tc>
          <w:tcPr>
            <w:tcW w:w="800" w:type="dxa"/>
            <w:tcBorders>
              <w:bottom w:val="single" w:sz="4" w:space="0" w:color="auto"/>
            </w:tcBorders>
            <w:shd w:val="clear" w:color="auto" w:fill="FFFFFF"/>
          </w:tcPr>
          <w:p w:rsidR="002D331B" w:rsidRDefault="002D331B" w:rsidP="002D331B">
            <w:ins w:id="679" w:author="Frank Oemig" w:date="2023-06-16T20:04:00Z">
              <w:r>
                <w:t>N</w:t>
              </w:r>
            </w:ins>
          </w:p>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PHDSCSOPT</w:t>
            </w:r>
          </w:p>
        </w:tc>
        <w:tc>
          <w:tcPr>
            <w:tcW w:w="2000" w:type="dxa"/>
            <w:tcBorders>
              <w:bottom w:val="single" w:sz="4" w:space="0" w:color="auto"/>
            </w:tcBorders>
            <w:shd w:val="clear" w:color="auto" w:fill="F3F3F3"/>
          </w:tcPr>
          <w:p w:rsidR="002D331B" w:rsidRDefault="002D331B" w:rsidP="002D331B">
            <w:r>
              <w:t>Source of Payment Typology</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Source of Payment Typology was developed and is maintained by the Public Health Data Standards Consortium's Payer Type Subcommittee. The purpose of the Payer Typology Subcommittee is to create and refine a standard to allow consistent reporting of payer data to public health agencies for health care services and research.</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PHINQUESTION</w:t>
            </w:r>
          </w:p>
        </w:tc>
        <w:tc>
          <w:tcPr>
            <w:tcW w:w="2000" w:type="dxa"/>
            <w:tcBorders>
              <w:bottom w:val="single" w:sz="4" w:space="0" w:color="auto"/>
            </w:tcBorders>
            <w:shd w:val="clear" w:color="auto" w:fill="FFFFFF"/>
          </w:tcPr>
          <w:p w:rsidR="002D331B" w:rsidRDefault="002D331B" w:rsidP="002D331B">
            <w:r>
              <w:t>CDC Public Health Information Network (PHIN) Question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CDC Public Health Questions used in HL7 Message as observation identifiers. These question or observation identifiers are used in CDC's message implementation guides and will be passed in HL7 OBX-3 or Observation.Code</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PLR</w:t>
            </w:r>
          </w:p>
        </w:tc>
        <w:tc>
          <w:tcPr>
            <w:tcW w:w="2000" w:type="dxa"/>
            <w:tcBorders>
              <w:bottom w:val="single" w:sz="4" w:space="0" w:color="auto"/>
            </w:tcBorders>
            <w:shd w:val="clear" w:color="auto" w:fill="F3F3F3"/>
          </w:tcPr>
          <w:p w:rsidR="002D331B" w:rsidRDefault="002D331B" w:rsidP="002D331B">
            <w:r>
              <w:t>CDC PHLIP Lab result codes that are not covered in SNOMED at the time of this implementation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APHL CDC co-sponsored PHLIP</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PLT</w:t>
            </w:r>
          </w:p>
        </w:tc>
        <w:tc>
          <w:tcPr>
            <w:tcW w:w="2000" w:type="dxa"/>
            <w:tcBorders>
              <w:bottom w:val="single" w:sz="4" w:space="0" w:color="auto"/>
            </w:tcBorders>
            <w:shd w:val="clear" w:color="auto" w:fill="FFFFFF"/>
          </w:tcPr>
          <w:p w:rsidR="002D331B" w:rsidRDefault="002D331B" w:rsidP="002D331B">
            <w:r>
              <w:t>CDC PHLIP Lab test codes, where LOINC concept is too broad or not yet available, especially as needed for ordering and or lab to lab reporting )</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APHL CDC co-sponsored PHLIP</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POS</w:t>
            </w:r>
          </w:p>
        </w:tc>
        <w:tc>
          <w:tcPr>
            <w:tcW w:w="2000" w:type="dxa"/>
            <w:tcBorders>
              <w:bottom w:val="single" w:sz="4" w:space="0" w:color="auto"/>
            </w:tcBorders>
            <w:shd w:val="clear" w:color="auto" w:fill="F3F3F3"/>
          </w:tcPr>
          <w:p w:rsidR="002D331B" w:rsidRDefault="002D331B" w:rsidP="002D331B">
            <w:r>
              <w:t>POS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HCFA Place of Service Codes for Professional Claims (see http://www.cms.hhs.gov/PlaceofServiceCodes/).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PRTCPTNMODE</w:t>
            </w:r>
          </w:p>
        </w:tc>
        <w:tc>
          <w:tcPr>
            <w:tcW w:w="2000" w:type="dxa"/>
            <w:tcBorders>
              <w:bottom w:val="single" w:sz="4" w:space="0" w:color="auto"/>
            </w:tcBorders>
            <w:shd w:val="clear" w:color="auto" w:fill="FFFFFF"/>
          </w:tcPr>
          <w:p w:rsidR="002D331B" w:rsidRDefault="002D331B" w:rsidP="002D331B">
            <w:r>
              <w:t>Paticipation Mode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2.16.840.1.113883.5.1064 ParticipationMode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RC</w:t>
            </w:r>
          </w:p>
        </w:tc>
        <w:tc>
          <w:tcPr>
            <w:tcW w:w="2000" w:type="dxa"/>
            <w:tcBorders>
              <w:bottom w:val="single" w:sz="4" w:space="0" w:color="auto"/>
            </w:tcBorders>
            <w:shd w:val="clear" w:color="auto" w:fill="F3F3F3"/>
          </w:tcPr>
          <w:p w:rsidR="002D331B" w:rsidRDefault="002D331B" w:rsidP="002D331B">
            <w:r>
              <w:t>Read Classification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Read Clinical Classification of Medicine, Park View Surgery, 26 Leicester Rd., Loughborough LE11 2AG (includes drug procedure and other codes, as well as diagnostic codes).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refSeq-G</w:t>
            </w:r>
          </w:p>
        </w:tc>
        <w:tc>
          <w:tcPr>
            <w:tcW w:w="2000" w:type="dxa"/>
            <w:tcBorders>
              <w:bottom w:val="single" w:sz="4" w:space="0" w:color="auto"/>
            </w:tcBorders>
            <w:shd w:val="clear" w:color="auto" w:fill="FFFFFF"/>
          </w:tcPr>
          <w:p w:rsidR="002D331B" w:rsidRDefault="002D331B" w:rsidP="002D331B">
            <w:r>
              <w:t>NCBI - genomic and chromosome reference sequences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Subset of NLM Human RefSeqs with prefix of “NG_ or NC_".</w:t>
            </w:r>
          </w:p>
          <w:p w:rsidR="002D331B" w:rsidRDefault="002D331B" w:rsidP="002D331B">
            <w:r>
              <w:t xml:space="preserve">Those prefixed with "NC_" represent the whole genomic RefSeq for individual chromosomes. Those prefixed with "NG_" represent genes with all of their introns and flanking regions and other larger or smaller genomic sequences. </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RefSeq-P</w:t>
            </w:r>
          </w:p>
        </w:tc>
        <w:tc>
          <w:tcPr>
            <w:tcW w:w="2000" w:type="dxa"/>
            <w:tcBorders>
              <w:bottom w:val="single" w:sz="4" w:space="0" w:color="auto"/>
            </w:tcBorders>
            <w:shd w:val="clear" w:color="auto" w:fill="F3F3F3"/>
          </w:tcPr>
          <w:p w:rsidR="002D331B" w:rsidRDefault="002D331B" w:rsidP="002D331B">
            <w:r>
              <w:t>NCBI - protein reference sequence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Reference sequences for proteins. Not commonly reported because Amino acid changes can be computed directly from DNA changes based on transcript reference sequence. However some fields are interested only in the protein sequence change, and proteins can be sequenced independently of DNA sequencing.</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refSeq-T</w:t>
            </w:r>
          </w:p>
        </w:tc>
        <w:tc>
          <w:tcPr>
            <w:tcW w:w="2000" w:type="dxa"/>
            <w:tcBorders>
              <w:bottom w:val="single" w:sz="4" w:space="0" w:color="auto"/>
            </w:tcBorders>
            <w:shd w:val="clear" w:color="auto" w:fill="FFFFFF"/>
          </w:tcPr>
          <w:p w:rsidR="002D331B" w:rsidRDefault="002D331B" w:rsidP="002D331B">
            <w:r>
              <w:t>NCBI-transcript reference sequences (RefSeq)</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Subset of NLM RefSeq records with prefix of "NM_" are reference sequences that represent messenger RNA.</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80" w:author="Frank Oemig" w:date="2023-06-16T20:04:00Z">
              <w:r>
                <w:t>ROLECLASS</w:t>
              </w:r>
            </w:ins>
          </w:p>
        </w:tc>
        <w:tc>
          <w:tcPr>
            <w:tcW w:w="2000" w:type="dxa"/>
            <w:tcBorders>
              <w:bottom w:val="single" w:sz="4" w:space="0" w:color="auto"/>
            </w:tcBorders>
            <w:shd w:val="clear" w:color="auto" w:fill="F3F3F3"/>
          </w:tcPr>
          <w:p w:rsidR="002D331B" w:rsidRDefault="002D331B" w:rsidP="002D331B">
            <w:ins w:id="681" w:author="Frank Oemig" w:date="2023-06-16T20:04:00Z">
              <w:r>
                <w:t>Used initially for contact roles.</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82" w:author="Frank Oemig" w:date="2023-06-16T20:04:00Z">
              <w:r>
                <w:t>For use in v2.x systems interoperating with V3 systems.  Identical to the code system 2.16.840.1.113883.5.110 RoleCode in the Version 3 vocabulary.</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ROLECODE</w:t>
            </w:r>
          </w:p>
        </w:tc>
        <w:tc>
          <w:tcPr>
            <w:tcW w:w="2000" w:type="dxa"/>
            <w:tcBorders>
              <w:bottom w:val="single" w:sz="4" w:space="0" w:color="auto"/>
            </w:tcBorders>
            <w:shd w:val="clear" w:color="auto" w:fill="FFFFFF"/>
          </w:tcPr>
          <w:p w:rsidR="002D331B" w:rsidRDefault="002D331B" w:rsidP="002D331B">
            <w:r>
              <w:t>Participation Mode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For use in v2.x systems interoperating with V3 systems.  Identical to the code system 2.16.840.1.113883.5.111 RoleCode in the Version 3 vocabulary.</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RSPMODE</w:t>
            </w:r>
          </w:p>
        </w:tc>
        <w:tc>
          <w:tcPr>
            <w:tcW w:w="2000" w:type="dxa"/>
            <w:tcBorders>
              <w:bottom w:val="single" w:sz="4" w:space="0" w:color="auto"/>
            </w:tcBorders>
            <w:shd w:val="clear" w:color="auto" w:fill="F3F3F3"/>
          </w:tcPr>
          <w:p w:rsidR="002D331B" w:rsidRDefault="002D331B" w:rsidP="002D331B">
            <w:r>
              <w:t>Specifies the mode, immediate versus deferred or queued, by which a receiver should communicate its receiver responsibilities.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V3 coding system, available in RIM download materials.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RXNORM</w:t>
            </w:r>
          </w:p>
        </w:tc>
        <w:tc>
          <w:tcPr>
            <w:tcW w:w="2000" w:type="dxa"/>
            <w:tcBorders>
              <w:bottom w:val="single" w:sz="4" w:space="0" w:color="auto"/>
            </w:tcBorders>
            <w:shd w:val="clear" w:color="auto" w:fill="FFFFFF"/>
          </w:tcPr>
          <w:p w:rsidR="002D331B" w:rsidRDefault="002D331B" w:rsidP="002D331B">
            <w:r>
              <w:t>RxNorm</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RxNorm provides standard names for clinical drugs (active ingredient + strength + dose form) and for dose forms as administered to a patient. It provides links from clinical drugs, both branded and generic, to their active ingredients, drug components (active ingredient + strength), and related brand names. NDCs (National Drug Codes) for specific drug products (where there are often many NDC codes for a single product) are linked to that product in RxNorm. RxNorm links its names to many of the drug vocabularies commonly used in pharmacy management and drug interaction software, including those of First Databank, Micromedex, MediSpan, and Multum. By providing links between these vocabularies, RxNorm can mediate messages between systems not using the same software and vocabulary.RxNorm is one of a suite of designated standards for use in U.S. Federal Government systems for the electronic exchange of clinical health information.</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RxT-Ingrd</w:t>
            </w:r>
          </w:p>
        </w:tc>
        <w:tc>
          <w:tcPr>
            <w:tcW w:w="2000" w:type="dxa"/>
            <w:tcBorders>
              <w:bottom w:val="single" w:sz="4" w:space="0" w:color="auto"/>
            </w:tcBorders>
            <w:shd w:val="clear" w:color="auto" w:fill="F3F3F3"/>
          </w:tcPr>
          <w:p w:rsidR="002D331B" w:rsidRDefault="002D331B" w:rsidP="002D331B">
            <w:r>
              <w:t xml:space="preserve">RxTerms-Ingredients Subset </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RxT-Ingrd is a specialization of the RxNorm database that includes the ingredients in RxTerms except allergens (used for allergy testing), combination ingredients, and inactive ingredients. The subset is designed for identifying drugs that might be the focus of pharmacogenetic testing.</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SCT</w:t>
            </w:r>
          </w:p>
        </w:tc>
        <w:tc>
          <w:tcPr>
            <w:tcW w:w="2000" w:type="dxa"/>
            <w:tcBorders>
              <w:bottom w:val="single" w:sz="4" w:space="0" w:color="auto"/>
            </w:tcBorders>
            <w:shd w:val="clear" w:color="auto" w:fill="FFFFFF"/>
          </w:tcPr>
          <w:p w:rsidR="002D331B" w:rsidRDefault="002D331B" w:rsidP="002D331B">
            <w:r>
              <w:t>SNOMED Clinical Terms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SNOMED-CT concept identifier codes.</w:t>
            </w:r>
          </w:p>
          <w:p w:rsidR="002D331B" w:rsidRDefault="002D331B" w:rsidP="002D331B">
            <w:r>
              <w:t>SNOMED International, I325 Waukegan Rd, Northfield, IL, 60093, +1 800-323-4040, mailto:snomed@cap.org  http://www.snomed.org</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SCT2</w:t>
            </w:r>
          </w:p>
        </w:tc>
        <w:tc>
          <w:tcPr>
            <w:tcW w:w="2000" w:type="dxa"/>
            <w:tcBorders>
              <w:bottom w:val="single" w:sz="4" w:space="0" w:color="auto"/>
            </w:tcBorders>
            <w:shd w:val="clear" w:color="auto" w:fill="F3F3F3"/>
          </w:tcPr>
          <w:p w:rsidR="002D331B" w:rsidRDefault="002D331B" w:rsidP="002D331B">
            <w:r>
              <w:t>SNOMED Clinical Terms alphanumeric codes</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 xml:space="preserve">Used to indicate that the code value is the legacy-style SNOMED alphanumeric codes, rather than the concept identifier codes. </w:t>
            </w:r>
          </w:p>
          <w:p w:rsidR="002D331B" w:rsidRDefault="002D331B" w:rsidP="002D331B">
            <w:r>
              <w:t>SNOMED International, I325 Waukegan Rd, Northfield, IL, 60093, +1 800-323-4040, mailto:snomed@cap.org  http://www.snomed.org</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SDM</w:t>
            </w:r>
          </w:p>
        </w:tc>
        <w:tc>
          <w:tcPr>
            <w:tcW w:w="2000" w:type="dxa"/>
            <w:tcBorders>
              <w:bottom w:val="single" w:sz="4" w:space="0" w:color="auto"/>
            </w:tcBorders>
            <w:shd w:val="clear" w:color="auto" w:fill="FFFFFF"/>
          </w:tcPr>
          <w:p w:rsidR="002D331B" w:rsidRDefault="002D331B" w:rsidP="002D331B">
            <w:r>
              <w:t>SNOMED- DICOM Microglossary</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College of American Pathologists, Skokie, IL, 60077-1034. (formerly designated as 99SDM).</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SIC</w:t>
            </w:r>
          </w:p>
        </w:tc>
        <w:tc>
          <w:tcPr>
            <w:tcW w:w="2000" w:type="dxa"/>
            <w:tcBorders>
              <w:bottom w:val="single" w:sz="4" w:space="0" w:color="auto"/>
            </w:tcBorders>
            <w:shd w:val="clear" w:color="auto" w:fill="F3F3F3"/>
          </w:tcPr>
          <w:p w:rsidR="002D331B" w:rsidRDefault="002D331B" w:rsidP="002D331B">
            <w:r>
              <w:t>Industry (SIC)</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Standard Industry Classification - 1987. Use NAICS 2002. This is mainly for mapping and backward compatibility purposes.</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SNM</w:t>
            </w:r>
          </w:p>
        </w:tc>
        <w:tc>
          <w:tcPr>
            <w:tcW w:w="2000" w:type="dxa"/>
            <w:tcBorders>
              <w:bottom w:val="single" w:sz="4" w:space="0" w:color="auto"/>
            </w:tcBorders>
            <w:shd w:val="clear" w:color="auto" w:fill="FFFFFF"/>
          </w:tcPr>
          <w:p w:rsidR="002D331B" w:rsidRDefault="002D331B" w:rsidP="002D331B">
            <w:r>
              <w:t>Systemized Nomenclature of Medicine (SNOMED)</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Systemized Nomenclature of Medicine, 2nd Edition 1984 Vols 1, 2, College of American Pathologists, Skokie, IL.</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SNM3</w:t>
            </w:r>
          </w:p>
        </w:tc>
        <w:tc>
          <w:tcPr>
            <w:tcW w:w="2000" w:type="dxa"/>
            <w:tcBorders>
              <w:bottom w:val="single" w:sz="4" w:space="0" w:color="auto"/>
            </w:tcBorders>
            <w:shd w:val="clear" w:color="auto" w:fill="F3F3F3"/>
          </w:tcPr>
          <w:p w:rsidR="002D331B" w:rsidRDefault="002D331B" w:rsidP="002D331B">
            <w:r>
              <w:t>SNOMED International</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SNOMED International, 1993 Vols 1-4, College of American Pathologists, Skokie, IL, 60077-1034.</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SNT</w:t>
            </w:r>
          </w:p>
        </w:tc>
        <w:tc>
          <w:tcPr>
            <w:tcW w:w="2000" w:type="dxa"/>
            <w:tcBorders>
              <w:bottom w:val="single" w:sz="4" w:space="0" w:color="auto"/>
            </w:tcBorders>
            <w:shd w:val="clear" w:color="auto" w:fill="FFFFFF"/>
          </w:tcPr>
          <w:p w:rsidR="002D331B" w:rsidRDefault="002D331B" w:rsidP="002D331B">
            <w:r>
              <w:t>SNOMED topology codes (anatomic sites)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College of American Pathologists, 5202 Old Orchard Road, Skokie, IL 60077-1034.</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SOC</w:t>
            </w:r>
          </w:p>
        </w:tc>
        <w:tc>
          <w:tcPr>
            <w:tcW w:w="2000" w:type="dxa"/>
            <w:tcBorders>
              <w:bottom w:val="single" w:sz="4" w:space="0" w:color="auto"/>
            </w:tcBorders>
            <w:shd w:val="clear" w:color="auto" w:fill="F3F3F3"/>
          </w:tcPr>
          <w:p w:rsidR="002D331B" w:rsidRDefault="002D331B" w:rsidP="002D331B">
            <w:r>
              <w:t>Occupation (SOC 2000)</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The 2000 Standard Occupational Classification (SOC) system is used by Federal statistical agencies to classify workers into occupational categories for the purpose of collecting, calculating, or disseminating data.</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UB04FL14</w:t>
            </w:r>
          </w:p>
        </w:tc>
        <w:tc>
          <w:tcPr>
            <w:tcW w:w="2000" w:type="dxa"/>
            <w:tcBorders>
              <w:bottom w:val="single" w:sz="4" w:space="0" w:color="auto"/>
            </w:tcBorders>
            <w:shd w:val="clear" w:color="auto" w:fill="FFFFFF"/>
          </w:tcPr>
          <w:p w:rsidR="002D331B" w:rsidRDefault="002D331B" w:rsidP="002D331B">
            <w:r>
              <w:t>Priority (Type) of Visit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UB04FL15</w:t>
            </w:r>
          </w:p>
        </w:tc>
        <w:tc>
          <w:tcPr>
            <w:tcW w:w="2000" w:type="dxa"/>
            <w:tcBorders>
              <w:bottom w:val="single" w:sz="4" w:space="0" w:color="auto"/>
            </w:tcBorders>
            <w:shd w:val="clear" w:color="auto" w:fill="F3F3F3"/>
          </w:tcPr>
          <w:p w:rsidR="002D331B" w:rsidRDefault="002D331B" w:rsidP="002D331B">
            <w:r>
              <w:t xml:space="preserve">Point of Origin </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UB04FL17</w:t>
            </w:r>
          </w:p>
        </w:tc>
        <w:tc>
          <w:tcPr>
            <w:tcW w:w="2000" w:type="dxa"/>
            <w:tcBorders>
              <w:bottom w:val="single" w:sz="4" w:space="0" w:color="auto"/>
            </w:tcBorders>
            <w:shd w:val="clear" w:color="auto" w:fill="FFFFFF"/>
          </w:tcPr>
          <w:p w:rsidR="002D331B" w:rsidRDefault="002D331B" w:rsidP="002D331B">
            <w:r>
              <w:t>Patient Discharge Status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UB04FL31</w:t>
            </w:r>
          </w:p>
        </w:tc>
        <w:tc>
          <w:tcPr>
            <w:tcW w:w="2000" w:type="dxa"/>
            <w:tcBorders>
              <w:bottom w:val="single" w:sz="4" w:space="0" w:color="auto"/>
            </w:tcBorders>
            <w:shd w:val="clear" w:color="auto" w:fill="F3F3F3"/>
          </w:tcPr>
          <w:p w:rsidR="002D331B" w:rsidRDefault="002D331B" w:rsidP="002D331B">
            <w:r>
              <w:t>Occurrence Code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UB04FL35</w:t>
            </w:r>
          </w:p>
        </w:tc>
        <w:tc>
          <w:tcPr>
            <w:tcW w:w="2000" w:type="dxa"/>
            <w:tcBorders>
              <w:bottom w:val="single" w:sz="4" w:space="0" w:color="auto"/>
            </w:tcBorders>
            <w:shd w:val="clear" w:color="auto" w:fill="FFFFFF"/>
          </w:tcPr>
          <w:p w:rsidR="002D331B" w:rsidRDefault="002D331B" w:rsidP="002D331B">
            <w:r>
              <w:t>Occurrence Span</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UB04FL39</w:t>
            </w:r>
          </w:p>
        </w:tc>
        <w:tc>
          <w:tcPr>
            <w:tcW w:w="2000" w:type="dxa"/>
            <w:tcBorders>
              <w:bottom w:val="single" w:sz="4" w:space="0" w:color="auto"/>
            </w:tcBorders>
            <w:shd w:val="clear" w:color="auto" w:fill="F3F3F3"/>
          </w:tcPr>
          <w:p w:rsidR="002D331B" w:rsidRDefault="002D331B" w:rsidP="002D331B">
            <w:r>
              <w:t>Value Code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ins w:id="683" w:author="Frank Oemig" w:date="2023-06-16T20:04:00Z">
              <w:r>
                <w:t>UB04FL42</w:t>
              </w:r>
            </w:ins>
          </w:p>
        </w:tc>
        <w:tc>
          <w:tcPr>
            <w:tcW w:w="2000" w:type="dxa"/>
            <w:tcBorders>
              <w:bottom w:val="single" w:sz="4" w:space="0" w:color="auto"/>
            </w:tcBorders>
            <w:shd w:val="clear" w:color="auto" w:fill="FFFFFF"/>
          </w:tcPr>
          <w:p w:rsidR="002D331B" w:rsidRDefault="002D331B" w:rsidP="002D331B">
            <w:ins w:id="684" w:author="Frank Oemig" w:date="2023-06-16T20:04:00Z">
              <w:r>
                <w:t>Revenue Code</w:t>
              </w:r>
            </w:ins>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ins w:id="685" w:author="Frank Oemig" w:date="2023-06-16T20:04:00Z">
              <w:r>
                <w:t>Official UB-04 Data Specification Manual, most current published edition, by theU.S. National Uniform Billing Committee (NUBC), and can be found at http://www.nubc.org. This coding system supersedes UB92 and is effective immediately (July, 2007).</w:t>
              </w:r>
            </w:ins>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ins w:id="686" w:author="Frank Oemig" w:date="2023-06-16T20:04:00Z">
              <w:r>
                <w:t>UB04FL67</w:t>
              </w:r>
            </w:ins>
          </w:p>
        </w:tc>
        <w:tc>
          <w:tcPr>
            <w:tcW w:w="2000" w:type="dxa"/>
            <w:tcBorders>
              <w:bottom w:val="single" w:sz="4" w:space="0" w:color="auto"/>
            </w:tcBorders>
            <w:shd w:val="clear" w:color="auto" w:fill="F3F3F3"/>
          </w:tcPr>
          <w:p w:rsidR="002D331B" w:rsidRDefault="002D331B" w:rsidP="002D331B">
            <w:ins w:id="687" w:author="Frank Oemig" w:date="2023-06-16T20:04:00Z">
              <w:r>
                <w:t>Present on Admission</w:t>
              </w:r>
            </w:ins>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ins w:id="688" w:author="Frank Oemig" w:date="2023-06-16T20:04:00Z">
              <w:r>
                <w:t>Official UB-04 Data Specification Manual, most current published edition, by the U.S. National Uniform Billing Committee (NUBC), and can be found at http://www.nubc.org. This coding system supersedes UB92 and is effective immediately (July, 2007).</w:t>
              </w:r>
            </w:ins>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UC</w:t>
            </w:r>
          </w:p>
        </w:tc>
        <w:tc>
          <w:tcPr>
            <w:tcW w:w="2000" w:type="dxa"/>
            <w:tcBorders>
              <w:bottom w:val="single" w:sz="4" w:space="0" w:color="auto"/>
            </w:tcBorders>
            <w:shd w:val="clear" w:color="auto" w:fill="FFFFFF"/>
          </w:tcPr>
          <w:p w:rsidR="002D331B" w:rsidRDefault="002D331B" w:rsidP="002D331B">
            <w:r>
              <w:t>UCDS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Uniform Clinical Data Systems. Ms. Michael McMullan, Office of Peer Review Health Care Finance Administration, The Meadows East Bldg., 6325 Security Blvd., Baltimore, MD 21207; (301) 966 6851.</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UCUM</w:t>
            </w:r>
          </w:p>
        </w:tc>
        <w:tc>
          <w:tcPr>
            <w:tcW w:w="2000" w:type="dxa"/>
            <w:tcBorders>
              <w:bottom w:val="single" w:sz="4" w:space="0" w:color="auto"/>
            </w:tcBorders>
            <w:shd w:val="clear" w:color="auto" w:fill="F3F3F3"/>
          </w:tcPr>
          <w:p w:rsidR="002D331B" w:rsidRDefault="002D331B" w:rsidP="002D331B">
            <w:r>
              <w:t>UCUM code set for units of measure(from Regenstrief)</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Added by motion of VOCABULARY T.C. 20060308 14-0-3</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UMD</w:t>
            </w:r>
          </w:p>
        </w:tc>
        <w:tc>
          <w:tcPr>
            <w:tcW w:w="2000" w:type="dxa"/>
            <w:tcBorders>
              <w:bottom w:val="single" w:sz="4" w:space="0" w:color="auto"/>
            </w:tcBorders>
            <w:shd w:val="clear" w:color="auto" w:fill="FFFFFF"/>
          </w:tcPr>
          <w:p w:rsidR="002D331B" w:rsidRDefault="002D331B" w:rsidP="002D331B">
            <w:r>
              <w:t>MDNS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Universal Medical Device Nomenclature System. ECRI, 5200 Butler Pike, Plymouth Meeting, PA  19462 USA. Phone: 215-825-6000, Fax: 215-834-1275.</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UML</w:t>
            </w:r>
          </w:p>
        </w:tc>
        <w:tc>
          <w:tcPr>
            <w:tcW w:w="2000" w:type="dxa"/>
            <w:tcBorders>
              <w:bottom w:val="single" w:sz="4" w:space="0" w:color="auto"/>
            </w:tcBorders>
            <w:shd w:val="clear" w:color="auto" w:fill="F3F3F3"/>
          </w:tcPr>
          <w:p w:rsidR="002D331B" w:rsidRDefault="002D331B" w:rsidP="002D331B">
            <w:r>
              <w:t>Unified Medical Language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National Library of Medicine, 8600 Rockville Pike, Bethesda, MD 20894.</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UPC</w:t>
            </w:r>
          </w:p>
        </w:tc>
        <w:tc>
          <w:tcPr>
            <w:tcW w:w="2000" w:type="dxa"/>
            <w:tcBorders>
              <w:bottom w:val="single" w:sz="4" w:space="0" w:color="auto"/>
            </w:tcBorders>
            <w:shd w:val="clear" w:color="auto" w:fill="FFFFFF"/>
          </w:tcPr>
          <w:p w:rsidR="002D331B" w:rsidRDefault="002D331B" w:rsidP="002D331B">
            <w:r>
              <w:t>Universal Product Code</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The Uniform Code Council. 8163 Old Yankee Road, Suite J, Dayton, OH  45458; (513) 435 3070</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UPIN</w:t>
            </w:r>
          </w:p>
        </w:tc>
        <w:tc>
          <w:tcPr>
            <w:tcW w:w="2000" w:type="dxa"/>
            <w:tcBorders>
              <w:bottom w:val="single" w:sz="4" w:space="0" w:color="auto"/>
            </w:tcBorders>
            <w:shd w:val="clear" w:color="auto" w:fill="F3F3F3"/>
          </w:tcPr>
          <w:p w:rsidR="002D331B" w:rsidRDefault="002D331B" w:rsidP="002D331B">
            <w:r>
              <w:t>UPIN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Medicare/CMS 's (formerly HCFA)  universal physician identification numbers, available from Health Care Financing Administration, U.S. Dept. of Health and Human Services, Bureau of Program Operations, 6325 Security Blvd., Meadows East Bldg., Room 300, Baltimore, MD 21207</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USGSGNIS</w:t>
            </w:r>
          </w:p>
        </w:tc>
        <w:tc>
          <w:tcPr>
            <w:tcW w:w="2000" w:type="dxa"/>
            <w:tcBorders>
              <w:bottom w:val="single" w:sz="4" w:space="0" w:color="auto"/>
            </w:tcBorders>
            <w:shd w:val="clear" w:color="auto" w:fill="FFFFFF"/>
          </w:tcPr>
          <w:p w:rsidR="002D331B" w:rsidRDefault="002D331B" w:rsidP="002D331B">
            <w:r>
              <w:t>U.S. Board on Geographic Names (USGS - GNIS)</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List of populated places(City) from U.S. Geological Survey Geographic Name Information System (USGS GNIS)</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USPS</w:t>
            </w:r>
          </w:p>
        </w:tc>
        <w:tc>
          <w:tcPr>
            <w:tcW w:w="2000" w:type="dxa"/>
            <w:tcBorders>
              <w:bottom w:val="single" w:sz="4" w:space="0" w:color="auto"/>
            </w:tcBorders>
            <w:shd w:val="clear" w:color="auto" w:fill="F3F3F3"/>
          </w:tcPr>
          <w:p w:rsidR="002D331B" w:rsidRDefault="002D331B" w:rsidP="002D331B">
            <w:r>
              <w:t>United States Postal Service</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Two Letter State and Possession Abbreviations are listed in  Publication 28, Postal Addressing Standards which can be obtained from Address Information Products, National Address Information Center, 6060 Primacy Parkway, Suite 101, Memphis, Tennessee  38188-0001</w:t>
            </w:r>
          </w:p>
          <w:p w:rsidR="002D331B" w:rsidRDefault="002D331B" w:rsidP="002D331B"/>
          <w:p w:rsidR="002D331B" w:rsidRDefault="002D331B" w:rsidP="002D331B">
            <w:r>
              <w:t>Questions of comments regarding the publication should be addressed to the Office of Address and Customer Information Systems, Customer and Automation Service Department, US Postal Service, 475 Lenfant Plaza SW Rm 7801, Washington, DC  20260-5902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VIS</w:t>
            </w:r>
          </w:p>
        </w:tc>
        <w:tc>
          <w:tcPr>
            <w:tcW w:w="2000" w:type="dxa"/>
            <w:tcBorders>
              <w:bottom w:val="single" w:sz="4" w:space="0" w:color="auto"/>
            </w:tcBorders>
            <w:shd w:val="clear" w:color="auto" w:fill="FFFFFF"/>
          </w:tcPr>
          <w:p w:rsidR="002D331B" w:rsidRDefault="002D331B" w:rsidP="002D331B">
            <w:r>
              <w:t>Clinicians are required to track the Vaccine Information Sheet (VIS) that was shared with the recipient of a vaccination.  This code system contains codes that  identify the document type and the owner of the document.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More information can be found at the CDC Immunization Standards page at http://www.cdc.gov/vaccines/programs/iis/default.htm.  Content may be downloaded from PHINVADS at https://phinvads.cdc.gov/vads/ViewCodeSystem.action?id=2.16.840.1.113883.6.304 and at http://www.cdc.gov/phin/activities/vocabulary.html.</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W1</w:t>
            </w:r>
          </w:p>
        </w:tc>
        <w:tc>
          <w:tcPr>
            <w:tcW w:w="2000" w:type="dxa"/>
            <w:tcBorders>
              <w:bottom w:val="single" w:sz="4" w:space="0" w:color="auto"/>
            </w:tcBorders>
            <w:shd w:val="clear" w:color="auto" w:fill="F3F3F3"/>
          </w:tcPr>
          <w:p w:rsidR="002D331B" w:rsidRDefault="002D331B" w:rsidP="002D331B">
            <w:r>
              <w:t>WHO record # drug codes (6 digit)</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W2</w:t>
            </w:r>
          </w:p>
        </w:tc>
        <w:tc>
          <w:tcPr>
            <w:tcW w:w="2000" w:type="dxa"/>
            <w:tcBorders>
              <w:bottom w:val="single" w:sz="4" w:space="0" w:color="auto"/>
            </w:tcBorders>
            <w:shd w:val="clear" w:color="auto" w:fill="FFFFFF"/>
          </w:tcPr>
          <w:p w:rsidR="002D331B" w:rsidRDefault="002D331B" w:rsidP="002D331B">
            <w:r>
              <w:t>WHO record # drug codes (8 digit)</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3F3F3"/>
          </w:tcPr>
          <w:p w:rsidR="002D331B" w:rsidRDefault="002D331B" w:rsidP="002D331B">
            <w:r>
              <w:t>W4</w:t>
            </w:r>
          </w:p>
        </w:tc>
        <w:tc>
          <w:tcPr>
            <w:tcW w:w="2000" w:type="dxa"/>
            <w:tcBorders>
              <w:bottom w:val="single" w:sz="4" w:space="0" w:color="auto"/>
            </w:tcBorders>
            <w:shd w:val="clear" w:color="auto" w:fill="F3F3F3"/>
          </w:tcPr>
          <w:p w:rsidR="002D331B" w:rsidRDefault="002D331B" w:rsidP="002D331B">
            <w:r>
              <w:t>WHO record # code with ASTM extension</w:t>
            </w:r>
          </w:p>
        </w:tc>
        <w:tc>
          <w:tcPr>
            <w:tcW w:w="1200" w:type="dxa"/>
            <w:tcBorders>
              <w:bottom w:val="single" w:sz="4" w:space="0" w:color="auto"/>
            </w:tcBorders>
            <w:shd w:val="clear" w:color="auto" w:fill="F3F3F3"/>
          </w:tcPr>
          <w:p w:rsidR="002D331B" w:rsidRDefault="002D331B" w:rsidP="002D331B"/>
        </w:tc>
        <w:tc>
          <w:tcPr>
            <w:tcW w:w="3600" w:type="dxa"/>
            <w:tcBorders>
              <w:bottom w:val="single" w:sz="4" w:space="0" w:color="auto"/>
            </w:tcBorders>
            <w:shd w:val="clear" w:color="auto" w:fill="F3F3F3"/>
          </w:tcPr>
          <w:p w:rsidR="002D331B" w:rsidRDefault="002D331B" w:rsidP="002D331B">
            <w:r>
              <w:t>With ASTM extensions (see Implementation Guide), the WHO codes can be used to report serum (and other) levels, patient compliance with drug usage instructions, average daily doses and more (see Appendix X1 the Implementation Guide).</w:t>
            </w:r>
          </w:p>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600" w:type="dxa"/>
            <w:tcBorders>
              <w:bottom w:val="single" w:sz="4" w:space="0" w:color="auto"/>
            </w:tcBorders>
            <w:shd w:val="clear" w:color="auto" w:fill="FFFFFF"/>
          </w:tcPr>
          <w:p w:rsidR="002D331B" w:rsidRDefault="002D331B" w:rsidP="002D331B">
            <w:r>
              <w:t>WC</w:t>
            </w:r>
          </w:p>
        </w:tc>
        <w:tc>
          <w:tcPr>
            <w:tcW w:w="2000" w:type="dxa"/>
            <w:tcBorders>
              <w:bottom w:val="single" w:sz="4" w:space="0" w:color="auto"/>
            </w:tcBorders>
            <w:shd w:val="clear" w:color="auto" w:fill="FFFFFF"/>
          </w:tcPr>
          <w:p w:rsidR="002D331B" w:rsidRDefault="002D331B" w:rsidP="002D331B">
            <w:r>
              <w:t>WHO ATC</w:t>
            </w:r>
          </w:p>
        </w:tc>
        <w:tc>
          <w:tcPr>
            <w:tcW w:w="1200" w:type="dxa"/>
            <w:tcBorders>
              <w:bottom w:val="single" w:sz="4" w:space="0" w:color="auto"/>
            </w:tcBorders>
            <w:shd w:val="clear" w:color="auto" w:fill="FFFFFF"/>
          </w:tcPr>
          <w:p w:rsidR="002D331B" w:rsidRDefault="002D331B" w:rsidP="002D331B"/>
        </w:tc>
        <w:tc>
          <w:tcPr>
            <w:tcW w:w="3600" w:type="dxa"/>
            <w:tcBorders>
              <w:bottom w:val="single" w:sz="4" w:space="0" w:color="auto"/>
            </w:tcBorders>
            <w:shd w:val="clear" w:color="auto" w:fill="FFFFFF"/>
          </w:tcPr>
          <w:p w:rsidR="002D331B" w:rsidRDefault="002D331B" w:rsidP="002D331B">
            <w:r>
              <w:t>WHO’s ATC codes provide a hierarchical classification of drugs by therapeutic class. They are linked to the record number codes listed above.</w:t>
            </w:r>
          </w:p>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600" w:type="dxa"/>
            <w:shd w:val="clear" w:color="auto" w:fill="F3F3F3"/>
          </w:tcPr>
          <w:p w:rsidR="002D331B" w:rsidRDefault="002D331B" w:rsidP="002D331B">
            <w:ins w:id="689" w:author="Frank Oemig" w:date="2023-06-16T20:04:00Z">
              <w:r>
                <w:t>X12DEnnnn</w:t>
              </w:r>
            </w:ins>
          </w:p>
        </w:tc>
        <w:tc>
          <w:tcPr>
            <w:tcW w:w="2000" w:type="dxa"/>
            <w:shd w:val="clear" w:color="auto" w:fill="F3F3F3"/>
          </w:tcPr>
          <w:p w:rsidR="002D331B" w:rsidRDefault="002D331B" w:rsidP="002D331B">
            <w:ins w:id="690" w:author="Frank Oemig" w:date="2023-06-16T20:04:00Z">
              <w:r>
                <w:t>ASC X12 Code List nnnn</w:t>
              </w:r>
            </w:ins>
          </w:p>
        </w:tc>
        <w:tc>
          <w:tcPr>
            <w:tcW w:w="1200" w:type="dxa"/>
            <w:shd w:val="clear" w:color="auto" w:fill="F3F3F3"/>
          </w:tcPr>
          <w:p w:rsidR="002D331B" w:rsidRDefault="002D331B" w:rsidP="002D331B"/>
        </w:tc>
        <w:tc>
          <w:tcPr>
            <w:tcW w:w="3600" w:type="dxa"/>
            <w:shd w:val="clear" w:color="auto" w:fill="F3F3F3"/>
          </w:tcPr>
          <w:p w:rsidR="002D331B" w:rsidRDefault="002D331B" w:rsidP="002D331B">
            <w:pPr>
              <w:rPr>
                <w:ins w:id="691" w:author="Frank Oemig" w:date="2023-06-16T20:04:00Z"/>
              </w:rPr>
            </w:pPr>
            <w:ins w:id="692" w:author="Frank Oemig" w:date="2023-06-16T20:04:00Z">
              <w:r>
                <w:t xml:space="preserve">Code list associated with X12 Data Element nnnn.  Example:: </w:t>
              </w:r>
            </w:ins>
          </w:p>
          <w:p w:rsidR="002D331B" w:rsidRDefault="002D331B" w:rsidP="002D331B">
            <w:pPr>
              <w:rPr>
                <w:ins w:id="693" w:author="Frank Oemig" w:date="2023-06-16T20:04:00Z"/>
              </w:rPr>
            </w:pPr>
            <w:ins w:id="694" w:author="Frank Oemig" w:date="2023-06-16T20:04:00Z">
              <w:r>
                <w:t xml:space="preserve">   X12DE738 – code set defined for X12 data element 738 (Measurement Qualifier)</w:t>
              </w:r>
            </w:ins>
          </w:p>
          <w:p w:rsidR="002D331B" w:rsidRDefault="002D331B" w:rsidP="002D331B">
            <w:pPr>
              <w:rPr>
                <w:ins w:id="695" w:author="Frank Oemig" w:date="2023-06-16T20:04:00Z"/>
              </w:rPr>
            </w:pPr>
          </w:p>
          <w:p w:rsidR="002D331B" w:rsidRDefault="002D331B" w:rsidP="002D331B">
            <w:pPr>
              <w:rPr>
                <w:ins w:id="696" w:author="Frank Oemig" w:date="2023-06-16T20:04:00Z"/>
              </w:rPr>
            </w:pPr>
            <w:ins w:id="697" w:author="Frank Oemig" w:date="2023-06-16T20:04:00Z">
              <w:r>
                <w:t>The Accredited Standards Committee (ASC) X12</w:t>
              </w:r>
            </w:ins>
          </w:p>
          <w:p w:rsidR="002D331B" w:rsidRDefault="002D331B" w:rsidP="002D331B">
            <w:pPr>
              <w:rPr>
                <w:ins w:id="698" w:author="Frank Oemig" w:date="2023-06-16T20:04:00Z"/>
              </w:rPr>
            </w:pPr>
          </w:p>
          <w:p w:rsidR="002D331B" w:rsidRDefault="002D331B" w:rsidP="002D331B">
            <w:ins w:id="699" w:author="Frank Oemig" w:date="2023-06-16T20:04:00Z">
              <w:r>
                <w:t>www.x12.org</w:t>
              </w:r>
            </w:ins>
          </w:p>
        </w:tc>
        <w:tc>
          <w:tcPr>
            <w:tcW w:w="800" w:type="dxa"/>
            <w:shd w:val="clear" w:color="auto" w:fill="F3F3F3"/>
          </w:tcPr>
          <w:p w:rsidR="002D331B" w:rsidRDefault="002D331B" w:rsidP="002D331B">
            <w:ins w:id="700" w:author="Frank Oemig" w:date="2023-06-16T20:04:00Z">
              <w:r>
                <w:t>D</w:t>
              </w:r>
            </w:ins>
          </w:p>
        </w:tc>
      </w:tr>
    </w:tbl>
    <w:p w:rsidR="002D331B" w:rsidRDefault="002D331B" w:rsidP="002D331B"/>
    <w:p w:rsidR="002D331B" w:rsidRDefault="002D331B" w:rsidP="002D331B">
      <w:pPr>
        <w:pStyle w:val="berschrift3"/>
      </w:pPr>
      <w:r>
        <w:t>0397 - Sequencing</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V2Sequencing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how the field or parameter will be sorted and, if sorted, whether the sort will be case sensitive (the default) or not.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2.16.840.1.113883.18.248</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sequencing</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how the field or parameter will be sorted and, if sorted, whether the sort will be case sensitive (the default) or not.  Used in HL7 Version 2.x messaging in the Sort Order (SRT) value.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Sequencing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http://terminology.hl7.org/CodeSystem/v2-0397</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hl7VS-sequencing</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how the field or parameter will be sorted and, if sorted, whether the sort will be case sensitive (the default) or not.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Sequencing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Sequencing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how the field or parameter will be sorted and, if sorted, whether the sort will be case sensitive (the default) or not.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SRT.2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3600" w:type="dxa"/>
            <w:tcBorders>
              <w:bottom w:val="single" w:sz="4" w:space="0" w:color="auto"/>
            </w:tcBorders>
            <w:shd w:val="clear" w:color="auto" w:fill="E6E6E6"/>
          </w:tcPr>
          <w:p w:rsidR="002D331B" w:rsidRDefault="002D331B" w:rsidP="002D331B">
            <w:pPr>
              <w:pStyle w:val="HL7TableHeader"/>
            </w:pPr>
            <w:r>
              <w:t>Display Name</w:t>
            </w:r>
          </w:p>
        </w:tc>
        <w:tc>
          <w:tcPr>
            <w:tcW w:w="1600" w:type="dxa"/>
            <w:tcBorders>
              <w:bottom w:val="single" w:sz="4" w:space="0" w:color="auto"/>
            </w:tcBorders>
            <w:shd w:val="clear" w:color="auto" w:fill="E6E6E6"/>
          </w:tcPr>
          <w:p w:rsidR="002D331B" w:rsidRDefault="002D331B" w:rsidP="002D331B">
            <w:pPr>
              <w:pStyle w:val="HL7TableHeader"/>
            </w:pPr>
            <w:r>
              <w:t>Definition</w:t>
            </w:r>
          </w:p>
        </w:tc>
        <w:tc>
          <w:tcPr>
            <w:tcW w:w="20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A</w:t>
            </w:r>
          </w:p>
        </w:tc>
        <w:tc>
          <w:tcPr>
            <w:tcW w:w="3600" w:type="dxa"/>
            <w:tcBorders>
              <w:bottom w:val="single" w:sz="4" w:space="0" w:color="auto"/>
            </w:tcBorders>
            <w:shd w:val="clear" w:color="auto" w:fill="FFFFFF"/>
          </w:tcPr>
          <w:p w:rsidR="002D331B" w:rsidRDefault="002D331B" w:rsidP="002D331B">
            <w:pPr>
              <w:pStyle w:val="HL7TableBody"/>
            </w:pPr>
            <w:r>
              <w:t>Ascending</w:t>
            </w:r>
          </w:p>
        </w:tc>
        <w:tc>
          <w:tcPr>
            <w:tcW w:w="1600" w:type="dxa"/>
            <w:tcBorders>
              <w:bottom w:val="single" w:sz="4" w:space="0" w:color="auto"/>
            </w:tcBorders>
            <w:shd w:val="clear" w:color="auto" w:fill="FFFFFF"/>
          </w:tcPr>
          <w:p w:rsidR="002D331B" w:rsidRDefault="002D331B" w:rsidP="002D331B">
            <w:pPr>
              <w:pStyle w:val="HL7TableBody"/>
            </w:pPr>
          </w:p>
        </w:tc>
        <w:tc>
          <w:tcPr>
            <w:tcW w:w="20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AN</w:t>
            </w:r>
          </w:p>
        </w:tc>
        <w:tc>
          <w:tcPr>
            <w:tcW w:w="3600" w:type="dxa"/>
            <w:tcBorders>
              <w:bottom w:val="single" w:sz="4" w:space="0" w:color="auto"/>
            </w:tcBorders>
            <w:shd w:val="clear" w:color="auto" w:fill="F3F3F3"/>
          </w:tcPr>
          <w:p w:rsidR="002D331B" w:rsidRDefault="002D331B" w:rsidP="002D331B">
            <w:r>
              <w:t>Ascending, case insensitive</w:t>
            </w:r>
          </w:p>
        </w:tc>
        <w:tc>
          <w:tcPr>
            <w:tcW w:w="1600" w:type="dxa"/>
            <w:tcBorders>
              <w:bottom w:val="single" w:sz="4" w:space="0" w:color="auto"/>
            </w:tcBorders>
            <w:shd w:val="clear" w:color="auto" w:fill="F3F3F3"/>
          </w:tcPr>
          <w:p w:rsidR="002D331B" w:rsidRDefault="002D331B" w:rsidP="002D331B"/>
        </w:tc>
        <w:tc>
          <w:tcPr>
            <w:tcW w:w="20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r>
              <w:t>D</w:t>
            </w:r>
          </w:p>
        </w:tc>
        <w:tc>
          <w:tcPr>
            <w:tcW w:w="3600" w:type="dxa"/>
            <w:tcBorders>
              <w:bottom w:val="single" w:sz="4" w:space="0" w:color="auto"/>
            </w:tcBorders>
            <w:shd w:val="clear" w:color="auto" w:fill="FFFFFF"/>
          </w:tcPr>
          <w:p w:rsidR="002D331B" w:rsidRDefault="002D331B" w:rsidP="002D331B">
            <w:r>
              <w:t>Descending</w:t>
            </w:r>
          </w:p>
        </w:tc>
        <w:tc>
          <w:tcPr>
            <w:tcW w:w="1600" w:type="dxa"/>
            <w:tcBorders>
              <w:bottom w:val="single" w:sz="4" w:space="0" w:color="auto"/>
            </w:tcBorders>
            <w:shd w:val="clear" w:color="auto" w:fill="FFFFFF"/>
          </w:tcPr>
          <w:p w:rsidR="002D331B" w:rsidRDefault="002D331B" w:rsidP="002D331B"/>
        </w:tc>
        <w:tc>
          <w:tcPr>
            <w:tcW w:w="2000" w:type="dxa"/>
            <w:tcBorders>
              <w:bottom w:val="single" w:sz="4" w:space="0" w:color="auto"/>
            </w:tcBorders>
            <w:shd w:val="clear" w:color="auto" w:fill="FFFFFF"/>
          </w:tcPr>
          <w:p w:rsidR="002D331B" w:rsidRDefault="002D331B" w:rsidP="002D331B"/>
        </w:tc>
        <w:tc>
          <w:tcPr>
            <w:tcW w:w="800" w:type="dxa"/>
            <w:tcBorders>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bottom w:val="single" w:sz="4" w:space="0" w:color="auto"/>
            </w:tcBorders>
            <w:shd w:val="clear" w:color="auto" w:fill="F3F3F3"/>
          </w:tcPr>
          <w:p w:rsidR="002D331B" w:rsidRDefault="002D331B" w:rsidP="002D331B">
            <w:r>
              <w:t>DN</w:t>
            </w:r>
          </w:p>
        </w:tc>
        <w:tc>
          <w:tcPr>
            <w:tcW w:w="3600" w:type="dxa"/>
            <w:tcBorders>
              <w:bottom w:val="single" w:sz="4" w:space="0" w:color="auto"/>
            </w:tcBorders>
            <w:shd w:val="clear" w:color="auto" w:fill="F3F3F3"/>
          </w:tcPr>
          <w:p w:rsidR="002D331B" w:rsidRDefault="002D331B" w:rsidP="002D331B">
            <w:r>
              <w:t>Descending, case insensitive</w:t>
            </w:r>
          </w:p>
        </w:tc>
        <w:tc>
          <w:tcPr>
            <w:tcW w:w="1600" w:type="dxa"/>
            <w:tcBorders>
              <w:bottom w:val="single" w:sz="4" w:space="0" w:color="auto"/>
            </w:tcBorders>
            <w:shd w:val="clear" w:color="auto" w:fill="F3F3F3"/>
          </w:tcPr>
          <w:p w:rsidR="002D331B" w:rsidRDefault="002D331B" w:rsidP="002D331B"/>
        </w:tc>
        <w:tc>
          <w:tcPr>
            <w:tcW w:w="2000" w:type="dxa"/>
            <w:tcBorders>
              <w:bottom w:val="single" w:sz="4" w:space="0" w:color="auto"/>
            </w:tcBorders>
            <w:shd w:val="clear" w:color="auto" w:fill="F3F3F3"/>
          </w:tcPr>
          <w:p w:rsidR="002D331B" w:rsidRDefault="002D331B" w:rsidP="002D331B"/>
        </w:tc>
        <w:tc>
          <w:tcPr>
            <w:tcW w:w="800" w:type="dxa"/>
            <w:tcBorders>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shd w:val="clear" w:color="auto" w:fill="FFFFFF"/>
          </w:tcPr>
          <w:p w:rsidR="002D331B" w:rsidRDefault="002D331B" w:rsidP="002D331B">
            <w:r>
              <w:t>N</w:t>
            </w:r>
          </w:p>
        </w:tc>
        <w:tc>
          <w:tcPr>
            <w:tcW w:w="3600" w:type="dxa"/>
            <w:shd w:val="clear" w:color="auto" w:fill="FFFFFF"/>
          </w:tcPr>
          <w:p w:rsidR="002D331B" w:rsidRDefault="002D331B" w:rsidP="002D331B">
            <w:r>
              <w:t>None</w:t>
            </w:r>
          </w:p>
        </w:tc>
        <w:tc>
          <w:tcPr>
            <w:tcW w:w="1600" w:type="dxa"/>
            <w:shd w:val="clear" w:color="auto" w:fill="FFFFFF"/>
          </w:tcPr>
          <w:p w:rsidR="002D331B" w:rsidRDefault="002D331B" w:rsidP="002D331B"/>
        </w:tc>
        <w:tc>
          <w:tcPr>
            <w:tcW w:w="2000" w:type="dxa"/>
            <w:shd w:val="clear" w:color="auto" w:fill="FFFFFF"/>
          </w:tcPr>
          <w:p w:rsidR="002D331B" w:rsidRDefault="002D331B" w:rsidP="002D331B"/>
        </w:tc>
        <w:tc>
          <w:tcPr>
            <w:tcW w:w="800" w:type="dxa"/>
            <w:shd w:val="clear" w:color="auto" w:fill="FFFFFF"/>
          </w:tcPr>
          <w:p w:rsidR="002D331B" w:rsidRDefault="002D331B" w:rsidP="002D331B"/>
        </w:tc>
      </w:tr>
    </w:tbl>
    <w:p w:rsidR="002D331B" w:rsidRDefault="002D331B" w:rsidP="002D331B"/>
    <w:p w:rsidR="002D331B" w:rsidRDefault="002D331B" w:rsidP="002D331B">
      <w:pPr>
        <w:pStyle w:val="berschrift3"/>
      </w:pPr>
      <w:r>
        <w:t>0398 - Continuation Style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ContinuationStyleCode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identifying whether it is a fragmented message or part of an interactive continuation message.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2.16.840.1.113883.18.249</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continuationStyle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identifying whether it is a fragmented message or part of an interactive continuation message.  Used in HL7 Version 2.x messaging in the Continuation Pointer (DSC)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Continuation Style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http://terminology.hl7.org/CodeSystem/v2-0398</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hl7VS-continuationStyleCode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identifying whether it is a fragmented message or part of an interactive continuation message.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Continuation Style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http://terminology.hl7.org/ValueSet/v2-0398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Continuation Style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identifying whether it is a fragmented message or part of an interactive continuation message.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CH02, DSC.2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0398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44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F</w:t>
            </w:r>
          </w:p>
        </w:tc>
        <w:tc>
          <w:tcPr>
            <w:tcW w:w="1600" w:type="dxa"/>
            <w:tcBorders>
              <w:bottom w:val="single" w:sz="4" w:space="0" w:color="auto"/>
            </w:tcBorders>
            <w:shd w:val="clear" w:color="auto" w:fill="FFFFFF"/>
          </w:tcPr>
          <w:p w:rsidR="002D331B" w:rsidRDefault="002D331B" w:rsidP="002D331B">
            <w:pPr>
              <w:pStyle w:val="HL7TableBody"/>
            </w:pPr>
            <w:r>
              <w:t>Fragmentation</w:t>
            </w:r>
          </w:p>
        </w:tc>
        <w:tc>
          <w:tcPr>
            <w:tcW w:w="44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shd w:val="clear" w:color="auto" w:fill="F3F3F3"/>
          </w:tcPr>
          <w:p w:rsidR="002D331B" w:rsidRDefault="002D331B" w:rsidP="002D331B">
            <w:r>
              <w:t>I</w:t>
            </w:r>
          </w:p>
        </w:tc>
        <w:tc>
          <w:tcPr>
            <w:tcW w:w="1600" w:type="dxa"/>
            <w:shd w:val="clear" w:color="auto" w:fill="F3F3F3"/>
          </w:tcPr>
          <w:p w:rsidR="002D331B" w:rsidRDefault="002D331B" w:rsidP="002D331B">
            <w:r>
              <w:t>Interactive Continuation</w:t>
            </w:r>
          </w:p>
        </w:tc>
        <w:tc>
          <w:tcPr>
            <w:tcW w:w="44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0399 - Country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399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CountryCode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1.0.3166.1</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iso3166-1</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ISO 3166 Part 1 Country Codes.This coding system is published in the ISO 3166-1 Standard for Country codes. This standard is released periodically, and  a new OID will be assigned by ISO for new editions.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Country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urn:iso:std:iso:3166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hl7VS-countryCode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identifies a country of origin for a message.  It will be used primarily to specify default elements, such as currency denominations. The values to be used are those of ISO 3166. The ISO 3166 table has three separate forms for the codes for each country, this value set includes only the 3-character alpha from.</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Country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http://terminology.hl7.org/ValueSet/v2-notAllCodes-0399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ISO 3166-1 alpha-3 axis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0399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2.16.840.1.113883.12.399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Country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External</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MSH-17, CX.9, PPN.23,VID.2, XAD.6, XCN.22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0401 - Government Reimbursement Program</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GovernmentReimbursementProgram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for codes that indicate an agency that the practitioner is authorized to bill for medical services.  Existing codes only for use in the United States.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2.16.840.1.113883.18.250</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governmentReimbursementProgram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which specify codes that indicate an agency that the practitioner is authorized to bill for medical services.  Existing codes only for use in the United States. Used in HL7 Version 2.x messaging in the PRA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Government Reimbursement Program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http://terminology.hl7.org/CodeSystem/v2-0401</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hl7VS-governmentReimbursementProgram</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codes that indicate an agency that the practitioner is authorized to bill for medical services.  Existing codes only for use in the United States.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Government Reimbursement Program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Government Reimbursement Program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which specify codes that indicate an agency that the practitioner is authorized to bill for medical services.  Existing codes only for use in the United States.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PRA-11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MM</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Medicare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C</w:t>
            </w:r>
          </w:p>
        </w:tc>
        <w:tc>
          <w:tcPr>
            <w:tcW w:w="1600" w:type="dxa"/>
            <w:tcBorders>
              <w:top w:val="single" w:sz="4" w:space="0" w:color="auto"/>
              <w:bottom w:val="double" w:sz="4" w:space="0" w:color="auto"/>
            </w:tcBorders>
            <w:shd w:val="clear" w:color="auto" w:fill="F3F3F3"/>
          </w:tcPr>
          <w:p w:rsidR="002D331B" w:rsidRDefault="002D331B" w:rsidP="002D331B">
            <w:r>
              <w:t>Medi-Cal</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0402 - School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SchoolType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for a categorization of an academic institution that grants a degree to a Staff Member.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2.16.840.1.113883.18.251</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schoolType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which specify a categorization of an academic institution that grants a degree to a Staff Member.  Used in HL7 Version 2.x messaging in the EDU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School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http://terminology.hl7.org/CodeSystem/v2-0402</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hl7VS-schoolType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a categorization of an academic institution that grants a degree to a Staff Member.</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School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School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which specify a categorization of an academic institution that grants a degree to a Staff Member.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EDU-7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D</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Dental</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G</w:t>
            </w:r>
          </w:p>
        </w:tc>
        <w:tc>
          <w:tcPr>
            <w:tcW w:w="1600" w:type="dxa"/>
            <w:tcBorders>
              <w:top w:val="single" w:sz="4" w:space="0" w:color="auto"/>
              <w:bottom w:val="single" w:sz="4" w:space="0" w:color="auto"/>
            </w:tcBorders>
            <w:shd w:val="clear" w:color="auto" w:fill="F3F3F3"/>
          </w:tcPr>
          <w:p w:rsidR="002D331B" w:rsidRDefault="002D331B" w:rsidP="002D331B">
            <w:r>
              <w:t>Graduate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M</w:t>
            </w:r>
          </w:p>
        </w:tc>
        <w:tc>
          <w:tcPr>
            <w:tcW w:w="1600" w:type="dxa"/>
            <w:tcBorders>
              <w:top w:val="single" w:sz="4" w:space="0" w:color="auto"/>
              <w:bottom w:val="single" w:sz="4" w:space="0" w:color="auto"/>
            </w:tcBorders>
            <w:shd w:val="clear" w:color="auto" w:fill="FFFFFF"/>
          </w:tcPr>
          <w:p w:rsidR="002D331B" w:rsidRDefault="002D331B" w:rsidP="002D331B">
            <w:r>
              <w:t>Medical</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U</w:t>
            </w:r>
          </w:p>
        </w:tc>
        <w:tc>
          <w:tcPr>
            <w:tcW w:w="1600" w:type="dxa"/>
            <w:tcBorders>
              <w:top w:val="single" w:sz="4" w:space="0" w:color="auto"/>
              <w:bottom w:val="double" w:sz="4" w:space="0" w:color="auto"/>
            </w:tcBorders>
            <w:shd w:val="clear" w:color="auto" w:fill="F3F3F3"/>
          </w:tcPr>
          <w:p w:rsidR="002D331B" w:rsidRDefault="002D331B" w:rsidP="002D331B">
            <w:r>
              <w:t>Undergraduate</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0403 - Language Ability</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LanguageAbility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for codes that indicate the ability that a Staff Member possesses with respect to the language.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2.16.840.1.113883.18.252</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languageAbility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which specify codes that indicate the ability that a Staff Member possesses with respect to the language. Used in HL7 Version 2.x messaging in the LAN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Language Ability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http://terminology.hl7.org/CodeSystem/v2-0403</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2.16.840.1.113883.21.269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hl7VS-languageAbility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codes that indicate the ability that a Staff Member possesses with respect to the language.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Language Ability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Language Ability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which specify codes that indicate the ability that a Staff Member possesses with respect to the language.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LAN-3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0403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Read</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1600" w:type="dxa"/>
            <w:tcBorders>
              <w:top w:val="single" w:sz="4" w:space="0" w:color="auto"/>
              <w:bottom w:val="single" w:sz="4" w:space="0" w:color="auto"/>
            </w:tcBorders>
            <w:shd w:val="clear" w:color="auto" w:fill="F3F3F3"/>
          </w:tcPr>
          <w:p w:rsidR="002D331B" w:rsidRDefault="002D331B" w:rsidP="002D331B">
            <w:r>
              <w:t>Write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1600" w:type="dxa"/>
            <w:tcBorders>
              <w:top w:val="single" w:sz="4" w:space="0" w:color="auto"/>
              <w:bottom w:val="single" w:sz="4" w:space="0" w:color="auto"/>
            </w:tcBorders>
            <w:shd w:val="clear" w:color="auto" w:fill="FFFFFF"/>
          </w:tcPr>
          <w:p w:rsidR="002D331B" w:rsidRDefault="002D331B" w:rsidP="002D331B">
            <w:r>
              <w:t>Speak</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Understand</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5</w:t>
            </w:r>
          </w:p>
        </w:tc>
        <w:tc>
          <w:tcPr>
            <w:tcW w:w="1600" w:type="dxa"/>
            <w:tcBorders>
              <w:top w:val="single" w:sz="4" w:space="0" w:color="auto"/>
              <w:bottom w:val="double" w:sz="4" w:space="0" w:color="auto"/>
            </w:tcBorders>
            <w:shd w:val="clear" w:color="auto" w:fill="FFFFFF"/>
          </w:tcPr>
          <w:p w:rsidR="002D331B" w:rsidRDefault="002D331B" w:rsidP="002D331B">
            <w:r>
              <w:t>Sign</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0404 - Language Proficiency</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LanguageProficiency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which specify the level of knowledge a person possesses with respect to a language ability identified.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2.16.840.1.113883.18.253</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languageProficiency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level of knowledge that a Staff Member possesses with respect to their language ability.  Used in HL7 Version 2 messaging in the LAN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Language Proficiency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http://terminology.hl7.org/CodeSystem/v2-0404</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2.16.840.1.113883.21.270</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hl7VS-languageProficiency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which specify the level of knowledge a person possesses with respect to a language ability identified.</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Language Proficiency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Language Proficiency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which specify the level of knowledge a person possesses with respect to a language ability identified.</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LAN-4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Excellent</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1600" w:type="dxa"/>
            <w:tcBorders>
              <w:top w:val="single" w:sz="4" w:space="0" w:color="auto"/>
              <w:bottom w:val="single" w:sz="4" w:space="0" w:color="auto"/>
            </w:tcBorders>
            <w:shd w:val="clear" w:color="auto" w:fill="F3F3F3"/>
          </w:tcPr>
          <w:p w:rsidR="002D331B" w:rsidRDefault="002D331B" w:rsidP="002D331B">
            <w:r>
              <w:t>Good</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1600" w:type="dxa"/>
            <w:tcBorders>
              <w:top w:val="single" w:sz="4" w:space="0" w:color="auto"/>
              <w:bottom w:val="single" w:sz="4" w:space="0" w:color="auto"/>
            </w:tcBorders>
            <w:shd w:val="clear" w:color="auto" w:fill="FFFFFF"/>
          </w:tcPr>
          <w:p w:rsidR="002D331B" w:rsidRDefault="002D331B" w:rsidP="002D331B">
            <w:r>
              <w:t>Fair</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Poor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5</w:t>
            </w:r>
          </w:p>
        </w:tc>
        <w:tc>
          <w:tcPr>
            <w:tcW w:w="1600" w:type="dxa"/>
            <w:tcBorders>
              <w:top w:val="single" w:sz="4" w:space="0" w:color="auto"/>
              <w:bottom w:val="single" w:sz="4" w:space="0" w:color="auto"/>
            </w:tcBorders>
            <w:shd w:val="clear" w:color="auto" w:fill="FFFFFF"/>
          </w:tcPr>
          <w:p w:rsidR="002D331B" w:rsidRDefault="002D331B" w:rsidP="002D331B">
            <w:r>
              <w:t>Some (level unknown)</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6</w:t>
            </w:r>
          </w:p>
        </w:tc>
        <w:tc>
          <w:tcPr>
            <w:tcW w:w="1600" w:type="dxa"/>
            <w:tcBorders>
              <w:top w:val="single" w:sz="4" w:space="0" w:color="auto"/>
              <w:bottom w:val="double" w:sz="4" w:space="0" w:color="auto"/>
            </w:tcBorders>
            <w:shd w:val="clear" w:color="auto" w:fill="F3F3F3"/>
          </w:tcPr>
          <w:p w:rsidR="002D331B" w:rsidRDefault="002D331B" w:rsidP="002D331B">
            <w:r>
              <w:t>None</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0405 - Organization Unit</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OrganizationUnit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which specify the hierarchical components of an organization unit, as defined by the institution.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Organization Unit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which specify the hierarchical components of an organization unit, as defined by the institution.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ORG-2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0406 - Participant Organization Unit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ParticipantOrganizationUnitType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2.16.840.1.113883.18.254</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organizationUnitType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identify an environment in which a provider acts in a specified role.  The provider environment is not the specialty for the provider.  This is intended to allow communication of this information when the provider information may not have been communicated previously in a master file, and is used to support international requirements.  Used in HL7 Version 2 messaging in the PRT and ROL segments.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Participant Organization Unit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hl7VS-organizationUnitType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the environment in which the provider acts in the role associated with the provider type, and inludes codes for venues outside of formal organized healthcare settings, such as Home. The provider environment is no</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Participant Organization Unit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Participant Organization unit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PRT-7, ROL-10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H</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Home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O</w:t>
            </w:r>
          </w:p>
        </w:tc>
        <w:tc>
          <w:tcPr>
            <w:tcW w:w="1600" w:type="dxa"/>
            <w:tcBorders>
              <w:top w:val="single" w:sz="4" w:space="0" w:color="auto"/>
              <w:bottom w:val="single" w:sz="4" w:space="0" w:color="auto"/>
            </w:tcBorders>
            <w:shd w:val="clear" w:color="auto" w:fill="F3F3F3"/>
          </w:tcPr>
          <w:p w:rsidR="002D331B" w:rsidRDefault="002D331B" w:rsidP="002D331B">
            <w:r>
              <w:t>Office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1</w:t>
            </w:r>
          </w:p>
        </w:tc>
        <w:tc>
          <w:tcPr>
            <w:tcW w:w="1600" w:type="dxa"/>
            <w:tcBorders>
              <w:top w:val="single" w:sz="4" w:space="0" w:color="auto"/>
              <w:bottom w:val="single" w:sz="4" w:space="0" w:color="auto"/>
            </w:tcBorders>
            <w:shd w:val="clear" w:color="auto" w:fill="FFFFFF"/>
          </w:tcPr>
          <w:p w:rsidR="002D331B" w:rsidRDefault="002D331B" w:rsidP="002D331B">
            <w:r>
              <w:t>Hospital</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1600" w:type="dxa"/>
            <w:tcBorders>
              <w:top w:val="single" w:sz="4" w:space="0" w:color="auto"/>
              <w:bottom w:val="single" w:sz="4" w:space="0" w:color="auto"/>
            </w:tcBorders>
            <w:shd w:val="clear" w:color="auto" w:fill="F3F3F3"/>
          </w:tcPr>
          <w:p w:rsidR="002D331B" w:rsidRDefault="002D331B" w:rsidP="002D331B">
            <w:r>
              <w:t>Physician Clinic</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1600" w:type="dxa"/>
            <w:tcBorders>
              <w:top w:val="single" w:sz="4" w:space="0" w:color="auto"/>
              <w:bottom w:val="single" w:sz="4" w:space="0" w:color="auto"/>
            </w:tcBorders>
            <w:shd w:val="clear" w:color="auto" w:fill="FFFFFF"/>
          </w:tcPr>
          <w:p w:rsidR="002D331B" w:rsidRDefault="002D331B" w:rsidP="002D331B">
            <w:r>
              <w:t>Long Term Care</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Acute Care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5</w:t>
            </w:r>
          </w:p>
        </w:tc>
        <w:tc>
          <w:tcPr>
            <w:tcW w:w="1600" w:type="dxa"/>
            <w:tcBorders>
              <w:top w:val="single" w:sz="4" w:space="0" w:color="auto"/>
              <w:bottom w:val="double" w:sz="4" w:space="0" w:color="auto"/>
            </w:tcBorders>
            <w:shd w:val="clear" w:color="auto" w:fill="FFFFFF"/>
          </w:tcPr>
          <w:p w:rsidR="002D331B" w:rsidRDefault="002D331B" w:rsidP="002D331B">
            <w:r>
              <w:t>Other</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0409 - Application Change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409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ApplicationChangeType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a type of change being requested (if NMR query) or announced (if NMD unsolicited update).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2.16.840.1.113883.18.255</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applicationChangeType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the type of change being requested (if NMR query) or announced (if NMD unsolicited update) during application status changes. It is assumed that a "new" version starts up with no loss or duplication of data as the "old" one is shutting down (if possible).  Used in HL7 Version 2 Messaging in the NSC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Application Change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http://terminology.hl7.org/CodeSystem/v2-0409</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17.05.1999</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2.3.1</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hl7VS-applicationChangeType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a type of change being requested (if NMR query) or announced (if NMD unsolicited update).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Application Change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http://terminology.hl7.org/ValueSet/v2-0409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0409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2.16.840.1.113883.12.409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Application Change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that specify a type of change being requested (if NMR query) or announced (if NMD unsolicited update).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NSC-1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2.3.1</w:t>
            </w:r>
          </w:p>
        </w:tc>
      </w:tr>
    </w:tbl>
    <w:p w:rsidR="002D331B" w:rsidRDefault="002D331B" w:rsidP="002D331B"/>
    <w:p w:rsidR="002D331B" w:rsidRDefault="002D331B" w:rsidP="002D331B">
      <w:pPr>
        <w:pStyle w:val="Subheading"/>
      </w:pPr>
      <w:r>
        <w:t>Table 0409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SU</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Start up</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SD</w:t>
            </w:r>
          </w:p>
        </w:tc>
        <w:tc>
          <w:tcPr>
            <w:tcW w:w="1600" w:type="dxa"/>
            <w:tcBorders>
              <w:top w:val="single" w:sz="4" w:space="0" w:color="auto"/>
              <w:bottom w:val="single" w:sz="4" w:space="0" w:color="auto"/>
            </w:tcBorders>
            <w:shd w:val="clear" w:color="auto" w:fill="F3F3F3"/>
          </w:tcPr>
          <w:p w:rsidR="002D331B" w:rsidRDefault="002D331B" w:rsidP="002D331B">
            <w:r>
              <w:t>Shut down</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M</w:t>
            </w:r>
          </w:p>
        </w:tc>
        <w:tc>
          <w:tcPr>
            <w:tcW w:w="1600" w:type="dxa"/>
            <w:tcBorders>
              <w:top w:val="single" w:sz="4" w:space="0" w:color="auto"/>
              <w:bottom w:val="double" w:sz="4" w:space="0" w:color="auto"/>
            </w:tcBorders>
            <w:shd w:val="clear" w:color="auto" w:fill="FFFFFF"/>
          </w:tcPr>
          <w:p w:rsidR="002D331B" w:rsidRDefault="002D331B" w:rsidP="002D331B">
            <w:r>
              <w:t>Migrates to different CPU</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0411 - Supplemental Service Information Values</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SupplementalServiceInformationValues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2.16.840.1.113883.18.452</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supplementalServiceInformation</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the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Supplemental Service Information Values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http://terminology.hl7.org/CodeSystem/v2-0411</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01.12.2019</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2.9</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2.16.840.1.113883.21.477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hl7VS-supplementalServiceInformation</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a kind of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Supplemental Service Information Values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http://terminology.hl7.org/ValueSet/v2-0411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Supplemental Service Information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OBR-46, OBR-47, AIS-11, AIS-12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ins w:id="701" w:author="Frank Oemig" w:date="2023-06-16T20:11:00Z">
              <w:r>
                <w:t>NDBS</w:t>
              </w:r>
            </w:ins>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ins w:id="702" w:author="Frank Oemig" w:date="2023-06-16T20:11:00Z">
              <w:r>
                <w:t>Observation of type Newborn Dried Blood Screening (NDBS)</w:t>
              </w:r>
            </w:ins>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ins w:id="703" w:author="Frank Oemig" w:date="2023-06-16T20:11:00Z">
              <w:r>
                <w:t>CG</w:t>
              </w:r>
            </w:ins>
          </w:p>
        </w:tc>
        <w:tc>
          <w:tcPr>
            <w:tcW w:w="1600" w:type="dxa"/>
            <w:tcBorders>
              <w:top w:val="single" w:sz="4" w:space="0" w:color="auto"/>
              <w:bottom w:val="double" w:sz="4" w:space="0" w:color="auto"/>
            </w:tcBorders>
            <w:shd w:val="clear" w:color="auto" w:fill="F3F3F3"/>
          </w:tcPr>
          <w:p w:rsidR="002D331B" w:rsidRDefault="002D331B" w:rsidP="002D331B">
            <w:ins w:id="704" w:author="Frank Oemig" w:date="2023-06-16T20:11:00Z">
              <w:r>
                <w:t>Observation of type Clinical Genomics (CG)</w:t>
              </w:r>
            </w:ins>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0412 - Category Identifier</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CategoryIdentifier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a category name (term given to a group of service items for the purpose of classification). Examples: Laboratory, Pharmacy, Diagnostic Imaging, etc.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Category 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specify a category name (term given to a group of service items for the purpose of classification). Examples: Laboratory, Pharmacy, Diagnostic Imaging, etc.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OM7-3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0413 - Consent Identifier</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ConsentIdentifier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provide an identifier for the consent specified for a service item.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Consent Identifier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provide an identifier for the consent specified for a service item.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OM7-12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0414 - Units of Time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UnitsOfTime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a unit of time.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yes</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Units of Time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that specify a unit of time.  No suggested values.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InM/OO</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OM7-16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berschrift3"/>
      </w:pPr>
      <w:r>
        <w:t>0415 - Transfer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TransferType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a type of hospital receiving a transfer patient, which affects how a facility is reimbursed under diagnosis related group (DRG's), for example, exempt or non-exempt.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2.16.840.1.113883.18.257</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drgTransferType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type of hospital receiving a transfer patient, which affects how a facility is reimbursed under diagnosis related group (DRG’s), for example, exempt or non-exempt.  Used in HL7 Version 2 messaging in the DRG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Transfer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http://terminology.hl7.org/CodeSystem/v2-0415</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hl7VS-drgTransferType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a type of hospital receiving a transfer patient, which affects how a facility is reimbursed under diagnosis related group (DRG's), for example, exempt or non-exempt.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Transfer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http://terminology.hl7.org/ValueSet/v2-0415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universal</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Transfer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that specify a type of hospital receiving a transfer patient, which affects how a facility is reimbursed under diagnosis related group (DRG's), for example, exempt or non-exempt.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HL7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DRG-11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bottom w:val="single" w:sz="4" w:space="0" w:color="auto"/>
            </w:tcBorders>
            <w:shd w:val="clear" w:color="auto" w:fill="E6E6E6"/>
          </w:tcPr>
          <w:p w:rsidR="002D331B" w:rsidRDefault="002D331B" w:rsidP="002D331B">
            <w:pPr>
              <w:pStyle w:val="HL7TableHeader"/>
            </w:pPr>
            <w:r>
              <w:t>Value</w:t>
            </w:r>
          </w:p>
        </w:tc>
        <w:tc>
          <w:tcPr>
            <w:tcW w:w="1600" w:type="dxa"/>
            <w:tcBorders>
              <w:bottom w:val="single" w:sz="4" w:space="0" w:color="auto"/>
            </w:tcBorders>
            <w:shd w:val="clear" w:color="auto" w:fill="E6E6E6"/>
          </w:tcPr>
          <w:p w:rsidR="002D331B" w:rsidRDefault="002D331B" w:rsidP="002D331B">
            <w:pPr>
              <w:pStyle w:val="HL7TableHeader"/>
            </w:pPr>
            <w:r>
              <w:t>Display Name</w:t>
            </w:r>
          </w:p>
        </w:tc>
        <w:tc>
          <w:tcPr>
            <w:tcW w:w="4400" w:type="dxa"/>
            <w:tcBorders>
              <w:bottom w:val="single" w:sz="4" w:space="0" w:color="auto"/>
            </w:tcBorders>
            <w:shd w:val="clear" w:color="auto" w:fill="E6E6E6"/>
          </w:tcPr>
          <w:p w:rsidR="002D331B" w:rsidRDefault="002D331B" w:rsidP="002D331B">
            <w:pPr>
              <w:pStyle w:val="HL7TableHeader"/>
            </w:pPr>
            <w:r>
              <w:t>Definition</w:t>
            </w:r>
          </w:p>
        </w:tc>
        <w:tc>
          <w:tcPr>
            <w:tcW w:w="1200" w:type="dxa"/>
            <w:tcBorders>
              <w:bottom w:val="single" w:sz="4" w:space="0" w:color="auto"/>
            </w:tcBorders>
            <w:shd w:val="clear" w:color="auto" w:fill="E6E6E6"/>
          </w:tcPr>
          <w:p w:rsidR="002D331B" w:rsidRDefault="002D331B" w:rsidP="002D331B">
            <w:pPr>
              <w:pStyle w:val="HL7TableHeader"/>
            </w:pPr>
            <w:r>
              <w:t>Comment/ Usage Note</w:t>
            </w:r>
          </w:p>
        </w:tc>
        <w:tc>
          <w:tcPr>
            <w:tcW w:w="800" w:type="dxa"/>
            <w:tcBorders>
              <w:bottom w:val="single" w:sz="4" w:space="0" w:color="auto"/>
            </w:tcBorders>
            <w:shd w:val="clear" w:color="auto" w:fill="E6E6E6"/>
          </w:tcPr>
          <w:p w:rsidR="002D331B" w:rsidRDefault="002D331B" w:rsidP="002D331B">
            <w:pPr>
              <w:pStyle w:val="HL7TableHeader"/>
            </w:pPr>
            <w:r>
              <w:t>Status</w:t>
            </w:r>
          </w:p>
        </w:tc>
      </w:tr>
      <w:tr w:rsidR="002D331B" w:rsidTr="002D331B">
        <w:tblPrEx>
          <w:tblCellMar>
            <w:top w:w="0" w:type="dxa"/>
            <w:bottom w:w="0" w:type="dxa"/>
          </w:tblCellMar>
        </w:tblPrEx>
        <w:tc>
          <w:tcPr>
            <w:tcW w:w="1200" w:type="dxa"/>
            <w:tcBorders>
              <w:bottom w:val="single" w:sz="4" w:space="0" w:color="auto"/>
            </w:tcBorders>
            <w:shd w:val="clear" w:color="auto" w:fill="FFFFFF"/>
          </w:tcPr>
          <w:p w:rsidR="002D331B" w:rsidRDefault="002D331B" w:rsidP="002D331B">
            <w:pPr>
              <w:pStyle w:val="HL7TableBody"/>
            </w:pPr>
            <w:r>
              <w:t>N</w:t>
            </w:r>
          </w:p>
        </w:tc>
        <w:tc>
          <w:tcPr>
            <w:tcW w:w="1600" w:type="dxa"/>
            <w:tcBorders>
              <w:bottom w:val="single" w:sz="4" w:space="0" w:color="auto"/>
            </w:tcBorders>
            <w:shd w:val="clear" w:color="auto" w:fill="FFFFFF"/>
          </w:tcPr>
          <w:p w:rsidR="002D331B" w:rsidRDefault="002D331B" w:rsidP="002D331B">
            <w:pPr>
              <w:pStyle w:val="HL7TableBody"/>
            </w:pPr>
            <w:r>
              <w:t>DRG Non Exempt</w:t>
            </w:r>
          </w:p>
        </w:tc>
        <w:tc>
          <w:tcPr>
            <w:tcW w:w="4400" w:type="dxa"/>
            <w:tcBorders>
              <w:bottom w:val="single" w:sz="4" w:space="0" w:color="auto"/>
            </w:tcBorders>
            <w:shd w:val="clear" w:color="auto" w:fill="FFFFFF"/>
          </w:tcPr>
          <w:p w:rsidR="002D331B" w:rsidRDefault="002D331B" w:rsidP="002D331B">
            <w:pPr>
              <w:pStyle w:val="HL7TableBody"/>
            </w:pPr>
          </w:p>
        </w:tc>
        <w:tc>
          <w:tcPr>
            <w:tcW w:w="1200" w:type="dxa"/>
            <w:tcBorders>
              <w:bottom w:val="single" w:sz="4" w:space="0" w:color="auto"/>
            </w:tcBorders>
            <w:shd w:val="clear" w:color="auto" w:fill="FFFFFF"/>
          </w:tcPr>
          <w:p w:rsidR="002D331B" w:rsidRDefault="002D331B" w:rsidP="002D331B">
            <w:pPr>
              <w:pStyle w:val="HL7TableBody"/>
            </w:pPr>
          </w:p>
        </w:tc>
        <w:tc>
          <w:tcPr>
            <w:tcW w:w="800" w:type="dxa"/>
            <w:tcBorders>
              <w:bottom w:val="single" w:sz="4" w:space="0" w:color="auto"/>
            </w:tcBorders>
            <w:shd w:val="clear" w:color="auto" w:fill="FFFFFF"/>
          </w:tcPr>
          <w:p w:rsidR="002D331B" w:rsidRDefault="002D331B" w:rsidP="002D331B">
            <w:pPr>
              <w:pStyle w:val="HL7TableBody"/>
            </w:pPr>
          </w:p>
        </w:tc>
      </w:tr>
      <w:tr w:rsidR="002D331B" w:rsidTr="002D331B">
        <w:tblPrEx>
          <w:tblCellMar>
            <w:top w:w="0" w:type="dxa"/>
            <w:bottom w:w="0" w:type="dxa"/>
          </w:tblCellMar>
        </w:tblPrEx>
        <w:tc>
          <w:tcPr>
            <w:tcW w:w="1200" w:type="dxa"/>
            <w:shd w:val="clear" w:color="auto" w:fill="F3F3F3"/>
          </w:tcPr>
          <w:p w:rsidR="002D331B" w:rsidRDefault="002D331B" w:rsidP="002D331B">
            <w:r>
              <w:t>E</w:t>
            </w:r>
          </w:p>
        </w:tc>
        <w:tc>
          <w:tcPr>
            <w:tcW w:w="1600" w:type="dxa"/>
            <w:shd w:val="clear" w:color="auto" w:fill="F3F3F3"/>
          </w:tcPr>
          <w:p w:rsidR="002D331B" w:rsidRDefault="002D331B" w:rsidP="002D331B">
            <w:r>
              <w:t>DRG Exempt</w:t>
            </w:r>
          </w:p>
        </w:tc>
        <w:tc>
          <w:tcPr>
            <w:tcW w:w="4400" w:type="dxa"/>
            <w:shd w:val="clear" w:color="auto" w:fill="F3F3F3"/>
          </w:tcPr>
          <w:p w:rsidR="002D331B" w:rsidRDefault="002D331B" w:rsidP="002D331B"/>
        </w:tc>
        <w:tc>
          <w:tcPr>
            <w:tcW w:w="1200" w:type="dxa"/>
            <w:shd w:val="clear" w:color="auto" w:fill="F3F3F3"/>
          </w:tcPr>
          <w:p w:rsidR="002D331B" w:rsidRDefault="002D331B" w:rsidP="002D331B"/>
        </w:tc>
        <w:tc>
          <w:tcPr>
            <w:tcW w:w="800" w:type="dxa"/>
            <w:shd w:val="clear" w:color="auto" w:fill="F3F3F3"/>
          </w:tcPr>
          <w:p w:rsidR="002D331B" w:rsidRDefault="002D331B" w:rsidP="002D331B"/>
        </w:tc>
      </w:tr>
    </w:tbl>
    <w:p w:rsidR="002D331B" w:rsidRDefault="002D331B" w:rsidP="002D331B"/>
    <w:p w:rsidR="002D331B" w:rsidRDefault="002D331B" w:rsidP="002D331B">
      <w:pPr>
        <w:pStyle w:val="berschrift3"/>
      </w:pPr>
      <w:r>
        <w:t>0416 - Procedure DRG Type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ProcedureDrgType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a procedure's priority ranking relative to its DRG.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2.16.840.1.113883.18.258</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procedureDrgType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procedure’s priority ranking relative to its DRG.  Used in HL7 Version 2 messaging in the PR1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Procedure DRG Type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http://terminology.hl7.org/CodeSystem/v2-0416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hl7VS-procedureDrgType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a procedure's priority ranking relative to its DRG.</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Procedure DRG Type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http://terminology.hl7.org/ValueSet/v2-0416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Procedure DRG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that specify a procedure's priority ranking relative to its DRG.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PR1-17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1st non-Operative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1600" w:type="dxa"/>
            <w:tcBorders>
              <w:top w:val="single" w:sz="4" w:space="0" w:color="auto"/>
              <w:bottom w:val="single" w:sz="4" w:space="0" w:color="auto"/>
            </w:tcBorders>
            <w:shd w:val="clear" w:color="auto" w:fill="F3F3F3"/>
          </w:tcPr>
          <w:p w:rsidR="002D331B" w:rsidRDefault="002D331B" w:rsidP="002D331B">
            <w:r>
              <w:t>2nd non-Operative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1600" w:type="dxa"/>
            <w:tcBorders>
              <w:top w:val="single" w:sz="4" w:space="0" w:color="auto"/>
              <w:bottom w:val="single" w:sz="4" w:space="0" w:color="auto"/>
            </w:tcBorders>
            <w:shd w:val="clear" w:color="auto" w:fill="FFFFFF"/>
          </w:tcPr>
          <w:p w:rsidR="002D331B" w:rsidRDefault="002D331B" w:rsidP="002D331B">
            <w:r>
              <w:t>Major Operative</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2nd Operative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5</w:t>
            </w:r>
          </w:p>
        </w:tc>
        <w:tc>
          <w:tcPr>
            <w:tcW w:w="1600" w:type="dxa"/>
            <w:tcBorders>
              <w:top w:val="single" w:sz="4" w:space="0" w:color="auto"/>
              <w:bottom w:val="double" w:sz="4" w:space="0" w:color="auto"/>
            </w:tcBorders>
            <w:shd w:val="clear" w:color="auto" w:fill="FFFFFF"/>
          </w:tcPr>
          <w:p w:rsidR="002D331B" w:rsidRDefault="002D331B" w:rsidP="002D331B">
            <w:r>
              <w:t>3rd Operative</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0417 - Tissue Type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TissueTypeCode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that specify the type of tissue removed from a patient during a procedure.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2.16.840.1.113883.18.259</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tissueType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type of tissue removed from a patient during a procedure. Used in HL7 Version 2 messaging in the PR1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Tissue Type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http://terminology.hl7.org/CodeSystem/v2-0417</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hl7VS-tissueTypeCode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that specify the type of tissue removed from a patient during a procedure.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Tissue Type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http://terminology.hl7.org/ValueSet/v2-0417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Tissue Type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that specify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PR1-18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Insufficient Tissue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1600" w:type="dxa"/>
            <w:tcBorders>
              <w:top w:val="single" w:sz="4" w:space="0" w:color="auto"/>
              <w:bottom w:val="single" w:sz="4" w:space="0" w:color="auto"/>
            </w:tcBorders>
            <w:shd w:val="clear" w:color="auto" w:fill="F3F3F3"/>
          </w:tcPr>
          <w:p w:rsidR="002D331B" w:rsidRDefault="002D331B" w:rsidP="002D331B">
            <w:r>
              <w:t>Not abnormal</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1600" w:type="dxa"/>
            <w:tcBorders>
              <w:top w:val="single" w:sz="4" w:space="0" w:color="auto"/>
              <w:bottom w:val="single" w:sz="4" w:space="0" w:color="auto"/>
            </w:tcBorders>
            <w:shd w:val="clear" w:color="auto" w:fill="FFFFFF"/>
          </w:tcPr>
          <w:p w:rsidR="002D331B" w:rsidRDefault="002D331B" w:rsidP="002D331B">
            <w:r>
              <w:t>Abnormal-not categorized</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Mechanical abnormal</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5</w:t>
            </w:r>
          </w:p>
        </w:tc>
        <w:tc>
          <w:tcPr>
            <w:tcW w:w="1600" w:type="dxa"/>
            <w:tcBorders>
              <w:top w:val="single" w:sz="4" w:space="0" w:color="auto"/>
              <w:bottom w:val="single" w:sz="4" w:space="0" w:color="auto"/>
            </w:tcBorders>
            <w:shd w:val="clear" w:color="auto" w:fill="FFFFFF"/>
          </w:tcPr>
          <w:p w:rsidR="002D331B" w:rsidRDefault="002D331B" w:rsidP="002D331B">
            <w:r>
              <w:t>Growth alteration</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6</w:t>
            </w:r>
          </w:p>
        </w:tc>
        <w:tc>
          <w:tcPr>
            <w:tcW w:w="1600" w:type="dxa"/>
            <w:tcBorders>
              <w:top w:val="single" w:sz="4" w:space="0" w:color="auto"/>
              <w:bottom w:val="single" w:sz="4" w:space="0" w:color="auto"/>
            </w:tcBorders>
            <w:shd w:val="clear" w:color="auto" w:fill="F3F3F3"/>
          </w:tcPr>
          <w:p w:rsidR="002D331B" w:rsidRDefault="002D331B" w:rsidP="002D331B">
            <w:r>
              <w:t>Degeneration &amp; necrosis</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7</w:t>
            </w:r>
          </w:p>
        </w:tc>
        <w:tc>
          <w:tcPr>
            <w:tcW w:w="1600" w:type="dxa"/>
            <w:tcBorders>
              <w:top w:val="single" w:sz="4" w:space="0" w:color="auto"/>
              <w:bottom w:val="single" w:sz="4" w:space="0" w:color="auto"/>
            </w:tcBorders>
            <w:shd w:val="clear" w:color="auto" w:fill="FFFFFF"/>
          </w:tcPr>
          <w:p w:rsidR="002D331B" w:rsidRDefault="002D331B" w:rsidP="002D331B">
            <w:r>
              <w:t>Non-acute inflammation</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8</w:t>
            </w:r>
          </w:p>
        </w:tc>
        <w:tc>
          <w:tcPr>
            <w:tcW w:w="1600" w:type="dxa"/>
            <w:tcBorders>
              <w:top w:val="single" w:sz="4" w:space="0" w:color="auto"/>
              <w:bottom w:val="single" w:sz="4" w:space="0" w:color="auto"/>
            </w:tcBorders>
            <w:shd w:val="clear" w:color="auto" w:fill="F3F3F3"/>
          </w:tcPr>
          <w:p w:rsidR="002D331B" w:rsidRDefault="002D331B" w:rsidP="002D331B">
            <w:r>
              <w:t>Non-malignant neoplasm</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9</w:t>
            </w:r>
          </w:p>
        </w:tc>
        <w:tc>
          <w:tcPr>
            <w:tcW w:w="1600" w:type="dxa"/>
            <w:tcBorders>
              <w:top w:val="single" w:sz="4" w:space="0" w:color="auto"/>
              <w:bottom w:val="single" w:sz="4" w:space="0" w:color="auto"/>
            </w:tcBorders>
            <w:shd w:val="clear" w:color="auto" w:fill="FFFFFF"/>
          </w:tcPr>
          <w:p w:rsidR="002D331B" w:rsidRDefault="002D331B" w:rsidP="002D331B">
            <w:r>
              <w:t>Malignant neoplasm</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0</w:t>
            </w:r>
          </w:p>
        </w:tc>
        <w:tc>
          <w:tcPr>
            <w:tcW w:w="1600" w:type="dxa"/>
            <w:tcBorders>
              <w:top w:val="single" w:sz="4" w:space="0" w:color="auto"/>
              <w:bottom w:val="single" w:sz="4" w:space="0" w:color="auto"/>
            </w:tcBorders>
            <w:shd w:val="clear" w:color="auto" w:fill="F3F3F3"/>
          </w:tcPr>
          <w:p w:rsidR="002D331B" w:rsidRDefault="002D331B" w:rsidP="002D331B">
            <w:r>
              <w:t>No tissue expected</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B</w:t>
            </w:r>
          </w:p>
        </w:tc>
        <w:tc>
          <w:tcPr>
            <w:tcW w:w="1600" w:type="dxa"/>
            <w:tcBorders>
              <w:top w:val="single" w:sz="4" w:space="0" w:color="auto"/>
              <w:bottom w:val="single" w:sz="4" w:space="0" w:color="auto"/>
            </w:tcBorders>
            <w:shd w:val="clear" w:color="auto" w:fill="FFFFFF"/>
          </w:tcPr>
          <w:p w:rsidR="002D331B" w:rsidRDefault="002D331B" w:rsidP="002D331B">
            <w:r>
              <w:t>Basal cell carcinoma</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w:t>
            </w:r>
          </w:p>
        </w:tc>
        <w:tc>
          <w:tcPr>
            <w:tcW w:w="1600" w:type="dxa"/>
            <w:tcBorders>
              <w:top w:val="single" w:sz="4" w:space="0" w:color="auto"/>
              <w:bottom w:val="single" w:sz="4" w:space="0" w:color="auto"/>
            </w:tcBorders>
            <w:shd w:val="clear" w:color="auto" w:fill="F3F3F3"/>
          </w:tcPr>
          <w:p w:rsidR="002D331B" w:rsidRDefault="002D331B" w:rsidP="002D331B">
            <w:r>
              <w:t>Carcinoma-unspecified type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G</w:t>
            </w:r>
          </w:p>
        </w:tc>
        <w:tc>
          <w:tcPr>
            <w:tcW w:w="1600" w:type="dxa"/>
            <w:tcBorders>
              <w:top w:val="single" w:sz="4" w:space="0" w:color="auto"/>
              <w:bottom w:val="double" w:sz="4" w:space="0" w:color="auto"/>
            </w:tcBorders>
            <w:shd w:val="clear" w:color="auto" w:fill="FFFFFF"/>
          </w:tcPr>
          <w:p w:rsidR="002D331B" w:rsidRDefault="002D331B" w:rsidP="002D331B">
            <w:r>
              <w:t>Additional tissue required</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0418 - Procedure Priority</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418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ProcedurePriority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a number that identifies the significance or priority of the procedure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2.16.840.1.113883.18.260</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procedurePriority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the significance or priority of a procedure code.  Used in HL7 Version 2 messaging in the PR1 segment.  Note that this is a post-coordinated code system, where additional ordinal priorities are created by incrementing the numericinteger code value as needed.  Only the first 2 ordinal values are predefined in the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Procedure Priority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http://terminology.hl7.org/CodeSystem/v2-0418</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hl7VS-procedurePriority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a number that identifies the significance or priority of the procedure 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Procedure Priority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http://terminology.hl7.org/ValueSet/v2-0418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0418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2.16.840.1.113883.12.418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Procedure Priority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HL7-defined table of codes specifying a number that identifies the significance or priority of the procedure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PR1-14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0</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the admitting procedure</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1</w:t>
            </w:r>
          </w:p>
        </w:tc>
        <w:tc>
          <w:tcPr>
            <w:tcW w:w="4000" w:type="dxa"/>
            <w:tcBorders>
              <w:top w:val="single" w:sz="4" w:space="0" w:color="auto"/>
              <w:bottom w:val="single" w:sz="4" w:space="0" w:color="auto"/>
            </w:tcBorders>
            <w:shd w:val="clear" w:color="auto" w:fill="F3F3F3"/>
          </w:tcPr>
          <w:p w:rsidR="002D331B" w:rsidRDefault="002D331B" w:rsidP="002D331B">
            <w:r>
              <w:t>the primary procedure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2</w:t>
            </w:r>
          </w:p>
        </w:tc>
        <w:tc>
          <w:tcPr>
            <w:tcW w:w="4000" w:type="dxa"/>
            <w:tcBorders>
              <w:top w:val="single" w:sz="4" w:space="0" w:color="auto"/>
              <w:bottom w:val="single" w:sz="4" w:space="0" w:color="auto"/>
            </w:tcBorders>
            <w:shd w:val="clear" w:color="auto" w:fill="FFFFFF"/>
          </w:tcPr>
          <w:p w:rsidR="002D331B" w:rsidRDefault="002D331B" w:rsidP="002D331B">
            <w:r>
              <w:t>for ranked secondary procedures</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w:t>
            </w:r>
          </w:p>
        </w:tc>
        <w:tc>
          <w:tcPr>
            <w:tcW w:w="4000" w:type="dxa"/>
            <w:tcBorders>
              <w:top w:val="single" w:sz="4" w:space="0" w:color="auto"/>
              <w:bottom w:val="double" w:sz="4" w:space="0" w:color="auto"/>
            </w:tcBorders>
            <w:shd w:val="clear" w:color="auto" w:fill="F3F3F3"/>
          </w:tcPr>
          <w:p w:rsidR="002D331B" w:rsidRDefault="002D331B" w:rsidP="002D331B">
            <w:r>
              <w:t>No suggested values defined</w:t>
            </w:r>
          </w:p>
        </w:tc>
        <w:tc>
          <w:tcPr>
            <w:tcW w:w="20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r>
              <w:t>D</w:t>
            </w:r>
          </w:p>
        </w:tc>
      </w:tr>
    </w:tbl>
    <w:p w:rsidR="002D331B" w:rsidRDefault="002D331B" w:rsidP="002D331B"/>
    <w:p w:rsidR="002D331B" w:rsidRDefault="002D331B" w:rsidP="002D331B">
      <w:pPr>
        <w:pStyle w:val="berschrift3"/>
      </w:pPr>
      <w:r>
        <w:t>0421 - Severity of Illness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SeverityOfIllnessCode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severity ranking of a patient's illness.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2.16.840.1.113883.18.262</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severityOfIllness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the ranking of a patient’s illness.  Used in HL7 Version 2 messaging in the ABS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Severity of Illness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http://terminology.hl7.org/CodeSystem/v2-0421</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hl7VS-severityOfIllnessCode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severity ranking of a patient's illness.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Severity of Illness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Severity of Illness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severity ranking of a patient's illness.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ABS-3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MI</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Mild</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MO</w:t>
            </w:r>
          </w:p>
        </w:tc>
        <w:tc>
          <w:tcPr>
            <w:tcW w:w="1600" w:type="dxa"/>
            <w:tcBorders>
              <w:top w:val="single" w:sz="4" w:space="0" w:color="auto"/>
              <w:bottom w:val="single" w:sz="4" w:space="0" w:color="auto"/>
            </w:tcBorders>
            <w:shd w:val="clear" w:color="auto" w:fill="F3F3F3"/>
          </w:tcPr>
          <w:p w:rsidR="002D331B" w:rsidRDefault="002D331B" w:rsidP="002D331B">
            <w:r>
              <w:t>Moderate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SE</w:t>
            </w:r>
          </w:p>
        </w:tc>
        <w:tc>
          <w:tcPr>
            <w:tcW w:w="1600" w:type="dxa"/>
            <w:tcBorders>
              <w:top w:val="single" w:sz="4" w:space="0" w:color="auto"/>
              <w:bottom w:val="double" w:sz="4" w:space="0" w:color="auto"/>
            </w:tcBorders>
            <w:shd w:val="clear" w:color="auto" w:fill="FFFFFF"/>
          </w:tcPr>
          <w:p w:rsidR="002D331B" w:rsidRDefault="002D331B" w:rsidP="002D331B">
            <w:r>
              <w:t>Severe</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0422 - Triage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TriageCode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a patient's prioritization within the context of this abstract.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2.16.840.1.113883.18.263</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triageType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patient’s prioritization within the context of a transmitted abstract. Used in HL7 Version 2 messaging in the ABS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Triage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http://terminology.hl7.org/CodeSystem/v2-0422</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2.16.840.1.113883.21.279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hl7VS-triageCode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a patient's prioritization within the context of this abstract.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Triage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Triage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a patient's prioritization within the context of this abstract.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ABS-6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Non-acute</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4000" w:type="dxa"/>
            <w:tcBorders>
              <w:top w:val="single" w:sz="4" w:space="0" w:color="auto"/>
              <w:bottom w:val="single" w:sz="4" w:space="0" w:color="auto"/>
            </w:tcBorders>
            <w:shd w:val="clear" w:color="auto" w:fill="F3F3F3"/>
          </w:tcPr>
          <w:p w:rsidR="002D331B" w:rsidRDefault="002D331B" w:rsidP="002D331B">
            <w:r>
              <w:t>Acute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3</w:t>
            </w:r>
          </w:p>
        </w:tc>
        <w:tc>
          <w:tcPr>
            <w:tcW w:w="4000" w:type="dxa"/>
            <w:tcBorders>
              <w:top w:val="single" w:sz="4" w:space="0" w:color="auto"/>
              <w:bottom w:val="single" w:sz="4" w:space="0" w:color="auto"/>
            </w:tcBorders>
            <w:shd w:val="clear" w:color="auto" w:fill="FFFFFF"/>
          </w:tcPr>
          <w:p w:rsidR="002D331B" w:rsidRDefault="002D331B" w:rsidP="002D331B">
            <w:r>
              <w:t>Urgent</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4000" w:type="dxa"/>
            <w:tcBorders>
              <w:top w:val="single" w:sz="4" w:space="0" w:color="auto"/>
              <w:bottom w:val="single" w:sz="4" w:space="0" w:color="auto"/>
            </w:tcBorders>
            <w:shd w:val="clear" w:color="auto" w:fill="F3F3F3"/>
          </w:tcPr>
          <w:p w:rsidR="002D331B" w:rsidRDefault="002D331B" w:rsidP="002D331B">
            <w:r>
              <w:t>Severe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5</w:t>
            </w:r>
          </w:p>
        </w:tc>
        <w:tc>
          <w:tcPr>
            <w:tcW w:w="4000" w:type="dxa"/>
            <w:tcBorders>
              <w:top w:val="single" w:sz="4" w:space="0" w:color="auto"/>
              <w:bottom w:val="single" w:sz="4" w:space="0" w:color="auto"/>
            </w:tcBorders>
            <w:shd w:val="clear" w:color="auto" w:fill="FFFFFF"/>
          </w:tcPr>
          <w:p w:rsidR="002D331B" w:rsidRDefault="002D331B" w:rsidP="002D331B">
            <w:r>
              <w:t>Dead on Arrival (DOA)</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99</w:t>
            </w:r>
          </w:p>
        </w:tc>
        <w:tc>
          <w:tcPr>
            <w:tcW w:w="4000" w:type="dxa"/>
            <w:tcBorders>
              <w:top w:val="single" w:sz="4" w:space="0" w:color="auto"/>
              <w:bottom w:val="double" w:sz="4" w:space="0" w:color="auto"/>
            </w:tcBorders>
            <w:shd w:val="clear" w:color="auto" w:fill="F3F3F3"/>
          </w:tcPr>
          <w:p w:rsidR="002D331B" w:rsidRDefault="002D331B" w:rsidP="002D331B">
            <w:r>
              <w:t>Other</w:t>
            </w:r>
          </w:p>
        </w:tc>
        <w:tc>
          <w:tcPr>
            <w:tcW w:w="20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0423 - Case Category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CaseCategoryCode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reason a non-urgent patient presents to the emergency room for treatment instead of a clinic or physican office.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2.16.840.1.113883.18.264</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caseCategory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reasons that a non-urgent patient presents to the Emergency Room for treatment instead of a clinic or physician office.  Used in HL7 Version 2 messaging in the ABS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Case Category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http://terminology.hl7.org/CodeSystem/v2-0423</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2.16.840.1.113883.21.280</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hl7VS-caseCategoryCode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reason a non-urgent patient presents to the emergency room for treatment instead of a clinic or physican office.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Case Category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Case Category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reason a non-urgent patient presents to the emergency room for treatment instead of a clinic or physican office.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ABS-9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pPr>
              <w:pStyle w:val="UserTableBody"/>
            </w:pPr>
            <w:r>
              <w:t>D</w:t>
            </w:r>
          </w:p>
        </w:tc>
        <w:tc>
          <w:tcPr>
            <w:tcW w:w="4000" w:type="dxa"/>
            <w:tcBorders>
              <w:top w:val="single" w:sz="4" w:space="0" w:color="auto"/>
              <w:bottom w:val="double" w:sz="4" w:space="0" w:color="auto"/>
            </w:tcBorders>
            <w:shd w:val="clear" w:color="auto" w:fill="FFFFFF"/>
          </w:tcPr>
          <w:p w:rsidR="002D331B" w:rsidRDefault="002D331B" w:rsidP="002D331B">
            <w:pPr>
              <w:pStyle w:val="UserTableBody"/>
            </w:pPr>
            <w:r>
              <w:t>Doctor's Office Closed</w:t>
            </w:r>
          </w:p>
        </w:tc>
        <w:tc>
          <w:tcPr>
            <w:tcW w:w="2000" w:type="dxa"/>
            <w:tcBorders>
              <w:top w:val="single" w:sz="4" w:space="0" w:color="auto"/>
              <w:bottom w:val="double" w:sz="4" w:space="0" w:color="auto"/>
            </w:tcBorders>
            <w:shd w:val="clear" w:color="auto" w:fill="FFFFFF"/>
          </w:tcPr>
          <w:p w:rsidR="002D331B" w:rsidRDefault="002D331B" w:rsidP="002D331B">
            <w:pPr>
              <w:pStyle w:val="UserTableBody"/>
            </w:pPr>
          </w:p>
        </w:tc>
        <w:tc>
          <w:tcPr>
            <w:tcW w:w="1200" w:type="dxa"/>
            <w:tcBorders>
              <w:top w:val="single" w:sz="4" w:space="0" w:color="auto"/>
              <w:bottom w:val="double" w:sz="4" w:space="0" w:color="auto"/>
            </w:tcBorders>
            <w:shd w:val="clear" w:color="auto" w:fill="FFFFFF"/>
          </w:tcPr>
          <w:p w:rsidR="002D331B" w:rsidRDefault="002D331B" w:rsidP="002D331B">
            <w:pPr>
              <w:pStyle w:val="UserTableBody"/>
            </w:pPr>
          </w:p>
        </w:tc>
        <w:tc>
          <w:tcPr>
            <w:tcW w:w="800" w:type="dxa"/>
            <w:tcBorders>
              <w:top w:val="single" w:sz="4" w:space="0" w:color="auto"/>
              <w:bottom w:val="double" w:sz="4" w:space="0" w:color="auto"/>
            </w:tcBorders>
            <w:shd w:val="clear" w:color="auto" w:fill="FFFFFF"/>
          </w:tcPr>
          <w:p w:rsidR="002D331B" w:rsidRDefault="002D331B" w:rsidP="002D331B">
            <w:pPr>
              <w:pStyle w:val="UserTableBody"/>
            </w:pPr>
          </w:p>
        </w:tc>
      </w:tr>
    </w:tbl>
    <w:p w:rsidR="002D331B" w:rsidRDefault="002D331B" w:rsidP="002D331B"/>
    <w:p w:rsidR="002D331B" w:rsidRDefault="002D331B" w:rsidP="002D331B">
      <w:pPr>
        <w:pStyle w:val="berschrift3"/>
      </w:pPr>
      <w:r>
        <w:t>0424 - Gestation Category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GestationCategoryCode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status of the birth in relation to the gestation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2.16.840.1.113883.18.265</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gestationCategory</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the status of a birth in relation to the gestation.  Used in HL7 Version 2 messaging in the ABS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Gestation Category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http://terminology.hl7.org/CodeSystem/v2-0424</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hl7VS-gestationCategoryCode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status of the birth in relation to the gestation</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Gestation Category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Gestation Category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status of the birth in relation to the gestation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ABS-11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1</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Premature / Pre-term</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2</w:t>
            </w:r>
          </w:p>
        </w:tc>
        <w:tc>
          <w:tcPr>
            <w:tcW w:w="4000" w:type="dxa"/>
            <w:tcBorders>
              <w:top w:val="single" w:sz="4" w:space="0" w:color="auto"/>
              <w:bottom w:val="single" w:sz="4" w:space="0" w:color="auto"/>
            </w:tcBorders>
            <w:shd w:val="clear" w:color="auto" w:fill="F3F3F3"/>
          </w:tcPr>
          <w:p w:rsidR="002D331B" w:rsidRDefault="002D331B" w:rsidP="002D331B">
            <w:r>
              <w:t>Full Term</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3</w:t>
            </w:r>
          </w:p>
        </w:tc>
        <w:tc>
          <w:tcPr>
            <w:tcW w:w="4000" w:type="dxa"/>
            <w:tcBorders>
              <w:top w:val="single" w:sz="4" w:space="0" w:color="auto"/>
              <w:bottom w:val="double" w:sz="4" w:space="0" w:color="auto"/>
            </w:tcBorders>
            <w:shd w:val="clear" w:color="auto" w:fill="FFFFFF"/>
          </w:tcPr>
          <w:p w:rsidR="002D331B" w:rsidRDefault="002D331B" w:rsidP="002D331B">
            <w:r>
              <w:t>Overdue / Post-term</w:t>
            </w:r>
          </w:p>
        </w:tc>
        <w:tc>
          <w:tcPr>
            <w:tcW w:w="20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0425 - Newborn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NewbornCode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whether the baby was born in or out of the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2.16.840.1.113883.18.266</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newbornType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whether the baby was born in or out of a specified facility.  Used in HL7 Version 2 messaging in the ABS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Newborn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http://terminology.hl7.org/CodeSystem/v2-0425</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hl7VS-newbornCode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whether the baby was born in or out of the facility.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Newborn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Newborn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whether the baby was born in or out of the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ABS-13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5</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Born at home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3</w:t>
            </w:r>
          </w:p>
        </w:tc>
        <w:tc>
          <w:tcPr>
            <w:tcW w:w="1600" w:type="dxa"/>
            <w:tcBorders>
              <w:top w:val="single" w:sz="4" w:space="0" w:color="auto"/>
              <w:bottom w:val="single" w:sz="4" w:space="0" w:color="auto"/>
            </w:tcBorders>
            <w:shd w:val="clear" w:color="auto" w:fill="F3F3F3"/>
          </w:tcPr>
          <w:p w:rsidR="002D331B" w:rsidRDefault="002D331B" w:rsidP="002D331B">
            <w:r>
              <w:t>Born en route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1</w:t>
            </w:r>
          </w:p>
        </w:tc>
        <w:tc>
          <w:tcPr>
            <w:tcW w:w="1600" w:type="dxa"/>
            <w:tcBorders>
              <w:top w:val="single" w:sz="4" w:space="0" w:color="auto"/>
              <w:bottom w:val="single" w:sz="4" w:space="0" w:color="auto"/>
            </w:tcBorders>
            <w:shd w:val="clear" w:color="auto" w:fill="FFFFFF"/>
          </w:tcPr>
          <w:p w:rsidR="002D331B" w:rsidRDefault="002D331B" w:rsidP="002D331B">
            <w:r>
              <w:t>Born in facility</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4</w:t>
            </w:r>
          </w:p>
        </w:tc>
        <w:tc>
          <w:tcPr>
            <w:tcW w:w="1600" w:type="dxa"/>
            <w:tcBorders>
              <w:top w:val="single" w:sz="4" w:space="0" w:color="auto"/>
              <w:bottom w:val="single" w:sz="4" w:space="0" w:color="auto"/>
            </w:tcBorders>
            <w:shd w:val="clear" w:color="auto" w:fill="F3F3F3"/>
          </w:tcPr>
          <w:p w:rsidR="002D331B" w:rsidRDefault="002D331B" w:rsidP="002D331B">
            <w:r>
              <w:t>Other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2</w:t>
            </w:r>
          </w:p>
        </w:tc>
        <w:tc>
          <w:tcPr>
            <w:tcW w:w="1600" w:type="dxa"/>
            <w:tcBorders>
              <w:top w:val="single" w:sz="4" w:space="0" w:color="auto"/>
              <w:bottom w:val="double" w:sz="4" w:space="0" w:color="auto"/>
            </w:tcBorders>
            <w:shd w:val="clear" w:color="auto" w:fill="FFFFFF"/>
          </w:tcPr>
          <w:p w:rsidR="002D331B" w:rsidRDefault="002D331B" w:rsidP="002D331B">
            <w:r>
              <w:t>Transfer in</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0426 - Blood Product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BloodProductCode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blood product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2.16.840.1.113883.18.267</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bloodProduct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type of blood product.  Used in HL7 Version 2 messaging in the BLC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Blood Product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hl7VS-bloodProductCode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blood product 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Blood Product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Blood Product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blood product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BLC-1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CRYO</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Cryoprecipitated AHF</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CRYOP</w:t>
            </w:r>
          </w:p>
        </w:tc>
        <w:tc>
          <w:tcPr>
            <w:tcW w:w="4000" w:type="dxa"/>
            <w:tcBorders>
              <w:top w:val="single" w:sz="4" w:space="0" w:color="auto"/>
              <w:bottom w:val="single" w:sz="4" w:space="0" w:color="auto"/>
            </w:tcBorders>
            <w:shd w:val="clear" w:color="auto" w:fill="F3F3F3"/>
          </w:tcPr>
          <w:p w:rsidR="002D331B" w:rsidRDefault="002D331B" w:rsidP="002D331B">
            <w:r>
              <w:t>Pooled Cryoprecipitate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FFP</w:t>
            </w:r>
          </w:p>
        </w:tc>
        <w:tc>
          <w:tcPr>
            <w:tcW w:w="4000" w:type="dxa"/>
            <w:tcBorders>
              <w:top w:val="single" w:sz="4" w:space="0" w:color="auto"/>
              <w:bottom w:val="single" w:sz="4" w:space="0" w:color="auto"/>
            </w:tcBorders>
            <w:shd w:val="clear" w:color="auto" w:fill="FFFFFF"/>
          </w:tcPr>
          <w:p w:rsidR="002D331B" w:rsidRDefault="002D331B" w:rsidP="002D331B">
            <w:r>
              <w:t>Fresh Frozen Plasma</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FFPTH</w:t>
            </w:r>
          </w:p>
        </w:tc>
        <w:tc>
          <w:tcPr>
            <w:tcW w:w="4000" w:type="dxa"/>
            <w:tcBorders>
              <w:top w:val="single" w:sz="4" w:space="0" w:color="auto"/>
              <w:bottom w:val="single" w:sz="4" w:space="0" w:color="auto"/>
            </w:tcBorders>
            <w:shd w:val="clear" w:color="auto" w:fill="F3F3F3"/>
          </w:tcPr>
          <w:p w:rsidR="002D331B" w:rsidRDefault="002D331B" w:rsidP="002D331B">
            <w:r>
              <w:t>Fresh Frozen Plasma - Thawed</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PC</w:t>
            </w:r>
          </w:p>
        </w:tc>
        <w:tc>
          <w:tcPr>
            <w:tcW w:w="4000" w:type="dxa"/>
            <w:tcBorders>
              <w:top w:val="single" w:sz="4" w:space="0" w:color="auto"/>
              <w:bottom w:val="single" w:sz="4" w:space="0" w:color="auto"/>
            </w:tcBorders>
            <w:shd w:val="clear" w:color="auto" w:fill="FFFFFF"/>
          </w:tcPr>
          <w:p w:rsidR="002D331B" w:rsidRDefault="002D331B" w:rsidP="002D331B">
            <w:r>
              <w:t>Packed Cells</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PCA</w:t>
            </w:r>
          </w:p>
        </w:tc>
        <w:tc>
          <w:tcPr>
            <w:tcW w:w="4000" w:type="dxa"/>
            <w:tcBorders>
              <w:top w:val="single" w:sz="4" w:space="0" w:color="auto"/>
              <w:bottom w:val="single" w:sz="4" w:space="0" w:color="auto"/>
            </w:tcBorders>
            <w:shd w:val="clear" w:color="auto" w:fill="F3F3F3"/>
          </w:tcPr>
          <w:p w:rsidR="002D331B" w:rsidRDefault="002D331B" w:rsidP="002D331B">
            <w:r>
              <w:t>Autologous Packed Cells</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PCNEO</w:t>
            </w:r>
          </w:p>
        </w:tc>
        <w:tc>
          <w:tcPr>
            <w:tcW w:w="4000" w:type="dxa"/>
            <w:tcBorders>
              <w:top w:val="single" w:sz="4" w:space="0" w:color="auto"/>
              <w:bottom w:val="single" w:sz="4" w:space="0" w:color="auto"/>
            </w:tcBorders>
            <w:shd w:val="clear" w:color="auto" w:fill="FFFFFF"/>
          </w:tcPr>
          <w:p w:rsidR="002D331B" w:rsidRDefault="002D331B" w:rsidP="002D331B">
            <w:r>
              <w:t>Packed Cells - Neonatal</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PCW</w:t>
            </w:r>
          </w:p>
        </w:tc>
        <w:tc>
          <w:tcPr>
            <w:tcW w:w="4000" w:type="dxa"/>
            <w:tcBorders>
              <w:top w:val="single" w:sz="4" w:space="0" w:color="auto"/>
              <w:bottom w:val="single" w:sz="4" w:space="0" w:color="auto"/>
            </w:tcBorders>
            <w:shd w:val="clear" w:color="auto" w:fill="F3F3F3"/>
          </w:tcPr>
          <w:p w:rsidR="002D331B" w:rsidRDefault="002D331B" w:rsidP="002D331B">
            <w:r>
              <w:t>Washed Packed Cells</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PLT</w:t>
            </w:r>
          </w:p>
        </w:tc>
        <w:tc>
          <w:tcPr>
            <w:tcW w:w="4000" w:type="dxa"/>
            <w:tcBorders>
              <w:top w:val="single" w:sz="4" w:space="0" w:color="auto"/>
              <w:bottom w:val="single" w:sz="4" w:space="0" w:color="auto"/>
            </w:tcBorders>
            <w:shd w:val="clear" w:color="auto" w:fill="FFFFFF"/>
          </w:tcPr>
          <w:p w:rsidR="002D331B" w:rsidRDefault="002D331B" w:rsidP="002D331B">
            <w:r>
              <w:t>Platelet Concentrate</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PLTNEO</w:t>
            </w:r>
          </w:p>
        </w:tc>
        <w:tc>
          <w:tcPr>
            <w:tcW w:w="4000" w:type="dxa"/>
            <w:tcBorders>
              <w:top w:val="single" w:sz="4" w:space="0" w:color="auto"/>
              <w:bottom w:val="single" w:sz="4" w:space="0" w:color="auto"/>
            </w:tcBorders>
            <w:shd w:val="clear" w:color="auto" w:fill="F3F3F3"/>
          </w:tcPr>
          <w:p w:rsidR="002D331B" w:rsidRDefault="002D331B" w:rsidP="002D331B">
            <w:r>
              <w:t>Reduced Volume Platelets</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PLTP</w:t>
            </w:r>
          </w:p>
        </w:tc>
        <w:tc>
          <w:tcPr>
            <w:tcW w:w="4000" w:type="dxa"/>
            <w:tcBorders>
              <w:top w:val="single" w:sz="4" w:space="0" w:color="auto"/>
              <w:bottom w:val="single" w:sz="4" w:space="0" w:color="auto"/>
            </w:tcBorders>
            <w:shd w:val="clear" w:color="auto" w:fill="FFFFFF"/>
          </w:tcPr>
          <w:p w:rsidR="002D331B" w:rsidRDefault="002D331B" w:rsidP="002D331B">
            <w:r>
              <w:t>Pooled Platelets</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PLTPH</w:t>
            </w:r>
          </w:p>
        </w:tc>
        <w:tc>
          <w:tcPr>
            <w:tcW w:w="4000" w:type="dxa"/>
            <w:tcBorders>
              <w:top w:val="single" w:sz="4" w:space="0" w:color="auto"/>
              <w:bottom w:val="single" w:sz="4" w:space="0" w:color="auto"/>
            </w:tcBorders>
            <w:shd w:val="clear" w:color="auto" w:fill="F3F3F3"/>
          </w:tcPr>
          <w:p w:rsidR="002D331B" w:rsidRDefault="002D331B" w:rsidP="002D331B">
            <w:r>
              <w:t>Platelet Pheresis</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PLTPHLR</w:t>
            </w:r>
          </w:p>
        </w:tc>
        <w:tc>
          <w:tcPr>
            <w:tcW w:w="4000" w:type="dxa"/>
            <w:tcBorders>
              <w:top w:val="single" w:sz="4" w:space="0" w:color="auto"/>
              <w:bottom w:val="single" w:sz="4" w:space="0" w:color="auto"/>
            </w:tcBorders>
            <w:shd w:val="clear" w:color="auto" w:fill="FFFFFF"/>
          </w:tcPr>
          <w:p w:rsidR="002D331B" w:rsidRDefault="002D331B" w:rsidP="002D331B">
            <w:r>
              <w:t>Leukoreduced Platelet Pheresis</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RWB</w:t>
            </w:r>
          </w:p>
        </w:tc>
        <w:tc>
          <w:tcPr>
            <w:tcW w:w="4000" w:type="dxa"/>
            <w:tcBorders>
              <w:top w:val="single" w:sz="4" w:space="0" w:color="auto"/>
              <w:bottom w:val="single" w:sz="4" w:space="0" w:color="auto"/>
            </w:tcBorders>
            <w:shd w:val="clear" w:color="auto" w:fill="F3F3F3"/>
          </w:tcPr>
          <w:p w:rsidR="002D331B" w:rsidRDefault="002D331B" w:rsidP="002D331B">
            <w:r>
              <w:t>Reconstituted Whole Blood</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WBA</w:t>
            </w:r>
          </w:p>
        </w:tc>
        <w:tc>
          <w:tcPr>
            <w:tcW w:w="4000" w:type="dxa"/>
            <w:tcBorders>
              <w:top w:val="single" w:sz="4" w:space="0" w:color="auto"/>
              <w:bottom w:val="double" w:sz="4" w:space="0" w:color="auto"/>
            </w:tcBorders>
            <w:shd w:val="clear" w:color="auto" w:fill="FFFFFF"/>
          </w:tcPr>
          <w:p w:rsidR="002D331B" w:rsidRDefault="002D331B" w:rsidP="002D331B">
            <w:r>
              <w:t>Autologous Whole Blood</w:t>
            </w:r>
          </w:p>
        </w:tc>
        <w:tc>
          <w:tcPr>
            <w:tcW w:w="20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0427 - Risk Management Incident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RiskManagementIncidentCode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incident that occurred during a patient's stay.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2.16.840.1.113883.18.268</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riskManagementIncident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type of incident that occurs during a patient’s stay.  Used in HL7 Version 2 messaging in the RMI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Risk Management Incident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http://terminology.hl7.org/CodeSystem/v2-0427</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hl7VS-riskManagementIncidentCode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incident that occurred during a patient's stay.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Risk Management Incident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Risk Management Incident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incident that occurred during a patient's stay.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RMI-1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40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B</w:t>
            </w:r>
          </w:p>
        </w:tc>
        <w:tc>
          <w:tcPr>
            <w:tcW w:w="4000" w:type="dxa"/>
            <w:tcBorders>
              <w:top w:val="single" w:sz="4" w:space="0" w:color="auto"/>
              <w:bottom w:val="single" w:sz="4" w:space="0" w:color="auto"/>
            </w:tcBorders>
            <w:shd w:val="clear" w:color="auto" w:fill="FFFFFF"/>
          </w:tcPr>
          <w:p w:rsidR="002D331B" w:rsidRDefault="002D331B" w:rsidP="002D331B">
            <w:pPr>
              <w:pStyle w:val="UserTableBody"/>
            </w:pPr>
            <w:r>
              <w:t>Body fluid exposure</w:t>
            </w: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w:t>
            </w:r>
          </w:p>
        </w:tc>
        <w:tc>
          <w:tcPr>
            <w:tcW w:w="4000" w:type="dxa"/>
            <w:tcBorders>
              <w:top w:val="single" w:sz="4" w:space="0" w:color="auto"/>
              <w:bottom w:val="single" w:sz="4" w:space="0" w:color="auto"/>
            </w:tcBorders>
            <w:shd w:val="clear" w:color="auto" w:fill="F3F3F3"/>
          </w:tcPr>
          <w:p w:rsidR="002D331B" w:rsidRDefault="002D331B" w:rsidP="002D331B">
            <w:r>
              <w:t>Contaminated Substance</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D</w:t>
            </w:r>
          </w:p>
        </w:tc>
        <w:tc>
          <w:tcPr>
            <w:tcW w:w="4000" w:type="dxa"/>
            <w:tcBorders>
              <w:top w:val="single" w:sz="4" w:space="0" w:color="auto"/>
              <w:bottom w:val="single" w:sz="4" w:space="0" w:color="auto"/>
            </w:tcBorders>
            <w:shd w:val="clear" w:color="auto" w:fill="FFFFFF"/>
          </w:tcPr>
          <w:p w:rsidR="002D331B" w:rsidRDefault="002D331B" w:rsidP="002D331B">
            <w:r>
              <w:t>Diet Errors</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E</w:t>
            </w:r>
          </w:p>
        </w:tc>
        <w:tc>
          <w:tcPr>
            <w:tcW w:w="4000" w:type="dxa"/>
            <w:tcBorders>
              <w:top w:val="single" w:sz="4" w:space="0" w:color="auto"/>
              <w:bottom w:val="single" w:sz="4" w:space="0" w:color="auto"/>
            </w:tcBorders>
            <w:shd w:val="clear" w:color="auto" w:fill="F3F3F3"/>
          </w:tcPr>
          <w:p w:rsidR="002D331B" w:rsidRDefault="002D331B" w:rsidP="002D331B">
            <w:r>
              <w:t>Equipment problem</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F</w:t>
            </w:r>
          </w:p>
        </w:tc>
        <w:tc>
          <w:tcPr>
            <w:tcW w:w="4000" w:type="dxa"/>
            <w:tcBorders>
              <w:top w:val="single" w:sz="4" w:space="0" w:color="auto"/>
              <w:bottom w:val="single" w:sz="4" w:space="0" w:color="auto"/>
            </w:tcBorders>
            <w:shd w:val="clear" w:color="auto" w:fill="FFFFFF"/>
          </w:tcPr>
          <w:p w:rsidR="002D331B" w:rsidRDefault="002D331B" w:rsidP="002D331B">
            <w:r>
              <w:t>Patient fell (not from bed)</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H</w:t>
            </w:r>
          </w:p>
        </w:tc>
        <w:tc>
          <w:tcPr>
            <w:tcW w:w="4000" w:type="dxa"/>
            <w:tcBorders>
              <w:top w:val="single" w:sz="4" w:space="0" w:color="auto"/>
              <w:bottom w:val="single" w:sz="4" w:space="0" w:color="auto"/>
            </w:tcBorders>
            <w:shd w:val="clear" w:color="auto" w:fill="F3F3F3"/>
          </w:tcPr>
          <w:p w:rsidR="002D331B" w:rsidRDefault="002D331B" w:rsidP="002D331B">
            <w:r>
              <w:t>Patient fell from bed</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I</w:t>
            </w:r>
          </w:p>
        </w:tc>
        <w:tc>
          <w:tcPr>
            <w:tcW w:w="4000" w:type="dxa"/>
            <w:tcBorders>
              <w:top w:val="single" w:sz="4" w:space="0" w:color="auto"/>
              <w:bottom w:val="single" w:sz="4" w:space="0" w:color="auto"/>
            </w:tcBorders>
            <w:shd w:val="clear" w:color="auto" w:fill="FFFFFF"/>
          </w:tcPr>
          <w:p w:rsidR="002D331B" w:rsidRDefault="002D331B" w:rsidP="002D331B">
            <w:r>
              <w:t>Infusion error</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J</w:t>
            </w:r>
          </w:p>
        </w:tc>
        <w:tc>
          <w:tcPr>
            <w:tcW w:w="4000" w:type="dxa"/>
            <w:tcBorders>
              <w:top w:val="single" w:sz="4" w:space="0" w:color="auto"/>
              <w:bottom w:val="single" w:sz="4" w:space="0" w:color="auto"/>
            </w:tcBorders>
            <w:shd w:val="clear" w:color="auto" w:fill="F3F3F3"/>
          </w:tcPr>
          <w:p w:rsidR="002D331B" w:rsidRDefault="002D331B" w:rsidP="002D331B">
            <w:r>
              <w:t>Foreign object left during surgery</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K</w:t>
            </w:r>
          </w:p>
        </w:tc>
        <w:tc>
          <w:tcPr>
            <w:tcW w:w="4000" w:type="dxa"/>
            <w:tcBorders>
              <w:top w:val="single" w:sz="4" w:space="0" w:color="auto"/>
              <w:bottom w:val="single" w:sz="4" w:space="0" w:color="auto"/>
            </w:tcBorders>
            <w:shd w:val="clear" w:color="auto" w:fill="FFFFFF"/>
          </w:tcPr>
          <w:p w:rsidR="002D331B" w:rsidRDefault="002D331B" w:rsidP="002D331B">
            <w:r>
              <w:t>Sterile precaution violated</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w:t>
            </w:r>
          </w:p>
        </w:tc>
        <w:tc>
          <w:tcPr>
            <w:tcW w:w="4000" w:type="dxa"/>
            <w:tcBorders>
              <w:top w:val="single" w:sz="4" w:space="0" w:color="auto"/>
              <w:bottom w:val="single" w:sz="4" w:space="0" w:color="auto"/>
            </w:tcBorders>
            <w:shd w:val="clear" w:color="auto" w:fill="F3F3F3"/>
          </w:tcPr>
          <w:p w:rsidR="002D331B" w:rsidRDefault="002D331B" w:rsidP="002D331B">
            <w:r>
              <w:t>Procedure error</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R</w:t>
            </w:r>
          </w:p>
        </w:tc>
        <w:tc>
          <w:tcPr>
            <w:tcW w:w="4000" w:type="dxa"/>
            <w:tcBorders>
              <w:top w:val="single" w:sz="4" w:space="0" w:color="auto"/>
              <w:bottom w:val="single" w:sz="4" w:space="0" w:color="auto"/>
            </w:tcBorders>
            <w:shd w:val="clear" w:color="auto" w:fill="FFFFFF"/>
          </w:tcPr>
          <w:p w:rsidR="002D331B" w:rsidRDefault="002D331B" w:rsidP="002D331B">
            <w:r>
              <w:t>Pharmaceutical error</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S</w:t>
            </w:r>
          </w:p>
        </w:tc>
        <w:tc>
          <w:tcPr>
            <w:tcW w:w="4000" w:type="dxa"/>
            <w:tcBorders>
              <w:top w:val="single" w:sz="4" w:space="0" w:color="auto"/>
              <w:bottom w:val="single" w:sz="4" w:space="0" w:color="auto"/>
            </w:tcBorders>
            <w:shd w:val="clear" w:color="auto" w:fill="F3F3F3"/>
          </w:tcPr>
          <w:p w:rsidR="002D331B" w:rsidRDefault="002D331B" w:rsidP="002D331B">
            <w:r>
              <w:t>Suicide Attempt</w:t>
            </w:r>
          </w:p>
        </w:tc>
        <w:tc>
          <w:tcPr>
            <w:tcW w:w="20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T</w:t>
            </w:r>
          </w:p>
        </w:tc>
        <w:tc>
          <w:tcPr>
            <w:tcW w:w="4000" w:type="dxa"/>
            <w:tcBorders>
              <w:top w:val="single" w:sz="4" w:space="0" w:color="auto"/>
              <w:bottom w:val="single" w:sz="4" w:space="0" w:color="auto"/>
            </w:tcBorders>
            <w:shd w:val="clear" w:color="auto" w:fill="FFFFFF"/>
          </w:tcPr>
          <w:p w:rsidR="002D331B" w:rsidRDefault="002D331B" w:rsidP="002D331B">
            <w:r>
              <w:t>Transfusion error</w:t>
            </w:r>
          </w:p>
        </w:tc>
        <w:tc>
          <w:tcPr>
            <w:tcW w:w="20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O</w:t>
            </w:r>
          </w:p>
        </w:tc>
        <w:tc>
          <w:tcPr>
            <w:tcW w:w="4000" w:type="dxa"/>
            <w:tcBorders>
              <w:top w:val="single" w:sz="4" w:space="0" w:color="auto"/>
              <w:bottom w:val="double" w:sz="4" w:space="0" w:color="auto"/>
            </w:tcBorders>
            <w:shd w:val="clear" w:color="auto" w:fill="F3F3F3"/>
          </w:tcPr>
          <w:p w:rsidR="002D331B" w:rsidRDefault="002D331B" w:rsidP="002D331B">
            <w:r>
              <w:t>Other</w:t>
            </w:r>
          </w:p>
        </w:tc>
        <w:tc>
          <w:tcPr>
            <w:tcW w:w="20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0428 - Incident Type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IncidentTypeCode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a classification of the incident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2.16.840.1.113883.18.269</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incidentType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HL7-defined code system of concepts which specify a classification of types of incidents.  Used in HL7 Version 2 messaging in the RMI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Incident Type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http://terminology.hl7.org/CodeSystem/v2-0428</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hl7VS-incidentTypeCode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a classification of the incident type.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Incident Type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Incident Type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a classification of the incident type.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FM</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RMI-3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P</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Preventable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U</w:t>
            </w:r>
          </w:p>
        </w:tc>
        <w:tc>
          <w:tcPr>
            <w:tcW w:w="1600" w:type="dxa"/>
            <w:tcBorders>
              <w:top w:val="single" w:sz="4" w:space="0" w:color="auto"/>
              <w:bottom w:val="single" w:sz="4" w:space="0" w:color="auto"/>
            </w:tcBorders>
            <w:shd w:val="clear" w:color="auto" w:fill="F3F3F3"/>
          </w:tcPr>
          <w:p w:rsidR="002D331B" w:rsidRDefault="002D331B" w:rsidP="002D331B">
            <w:r>
              <w:t>User Error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O</w:t>
            </w:r>
          </w:p>
        </w:tc>
        <w:tc>
          <w:tcPr>
            <w:tcW w:w="1600" w:type="dxa"/>
            <w:tcBorders>
              <w:top w:val="single" w:sz="4" w:space="0" w:color="auto"/>
              <w:bottom w:val="double" w:sz="4" w:space="0" w:color="auto"/>
            </w:tcBorders>
            <w:shd w:val="clear" w:color="auto" w:fill="FFFFFF"/>
          </w:tcPr>
          <w:p w:rsidR="002D331B" w:rsidRDefault="002D331B" w:rsidP="002D331B">
            <w:r>
              <w:t>Other</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0429 - Production Class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429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ProductionClassCode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code and/or text indicating the primary use for which the living subject was bred or grown.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2.16.840.1.113883.18.270</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productionClass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the code and/or text indicating the primary use for which the living subject was bred or grown.  Used in HL7 Version 2.x messaging in the PID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Production Class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http://terminology.hl7.org/CodeSystem/v2-0429</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hl7VS-productionClassCode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code and/or text indicating the primary use for which the living subject was bred or grown.</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Production Class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http://terminology.hl7.org/ValueSet/v2-0429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0429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2.16.840.1.113883.12.429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Production Class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code and/or text indicating the primary use for which the living subject was bred or grown.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PID-38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0429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BR</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Breeding/genetic stock</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DA</w:t>
            </w:r>
          </w:p>
        </w:tc>
        <w:tc>
          <w:tcPr>
            <w:tcW w:w="1600" w:type="dxa"/>
            <w:tcBorders>
              <w:top w:val="single" w:sz="4" w:space="0" w:color="auto"/>
              <w:bottom w:val="single" w:sz="4" w:space="0" w:color="auto"/>
            </w:tcBorders>
            <w:shd w:val="clear" w:color="auto" w:fill="F3F3F3"/>
          </w:tcPr>
          <w:p w:rsidR="002D331B" w:rsidRDefault="002D331B" w:rsidP="002D331B">
            <w:r>
              <w:t>Dairy</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DR</w:t>
            </w:r>
          </w:p>
        </w:tc>
        <w:tc>
          <w:tcPr>
            <w:tcW w:w="1600" w:type="dxa"/>
            <w:tcBorders>
              <w:top w:val="single" w:sz="4" w:space="0" w:color="auto"/>
              <w:bottom w:val="single" w:sz="4" w:space="0" w:color="auto"/>
            </w:tcBorders>
            <w:shd w:val="clear" w:color="auto" w:fill="FFFFFF"/>
          </w:tcPr>
          <w:p w:rsidR="002D331B" w:rsidRDefault="002D331B" w:rsidP="002D331B">
            <w:r>
              <w:t>Draft</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DU</w:t>
            </w:r>
          </w:p>
        </w:tc>
        <w:tc>
          <w:tcPr>
            <w:tcW w:w="1600" w:type="dxa"/>
            <w:tcBorders>
              <w:top w:val="single" w:sz="4" w:space="0" w:color="auto"/>
              <w:bottom w:val="single" w:sz="4" w:space="0" w:color="auto"/>
            </w:tcBorders>
            <w:shd w:val="clear" w:color="auto" w:fill="F3F3F3"/>
          </w:tcPr>
          <w:p w:rsidR="002D331B" w:rsidRDefault="002D331B" w:rsidP="002D331B">
            <w:r>
              <w:t>Dual Purpose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LY</w:t>
            </w:r>
          </w:p>
        </w:tc>
        <w:tc>
          <w:tcPr>
            <w:tcW w:w="1600" w:type="dxa"/>
            <w:tcBorders>
              <w:top w:val="single" w:sz="4" w:space="0" w:color="auto"/>
              <w:bottom w:val="single" w:sz="4" w:space="0" w:color="auto"/>
            </w:tcBorders>
            <w:shd w:val="clear" w:color="auto" w:fill="FFFFFF"/>
          </w:tcPr>
          <w:p w:rsidR="002D331B" w:rsidRDefault="002D331B" w:rsidP="002D331B">
            <w:r>
              <w:t>Layer, Includes Multiplier flocks</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MT</w:t>
            </w:r>
          </w:p>
        </w:tc>
        <w:tc>
          <w:tcPr>
            <w:tcW w:w="1600" w:type="dxa"/>
            <w:tcBorders>
              <w:top w:val="single" w:sz="4" w:space="0" w:color="auto"/>
              <w:bottom w:val="single" w:sz="4" w:space="0" w:color="auto"/>
            </w:tcBorders>
            <w:shd w:val="clear" w:color="auto" w:fill="F3F3F3"/>
          </w:tcPr>
          <w:p w:rsidR="002D331B" w:rsidRDefault="002D331B" w:rsidP="002D331B">
            <w:r>
              <w:t>Meat</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OT</w:t>
            </w:r>
          </w:p>
        </w:tc>
        <w:tc>
          <w:tcPr>
            <w:tcW w:w="1600" w:type="dxa"/>
            <w:tcBorders>
              <w:top w:val="single" w:sz="4" w:space="0" w:color="auto"/>
              <w:bottom w:val="single" w:sz="4" w:space="0" w:color="auto"/>
            </w:tcBorders>
            <w:shd w:val="clear" w:color="auto" w:fill="FFFFFF"/>
          </w:tcPr>
          <w:p w:rsidR="002D331B" w:rsidRDefault="002D331B" w:rsidP="002D331B">
            <w:r>
              <w:t>Other</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PL</w:t>
            </w:r>
          </w:p>
        </w:tc>
        <w:tc>
          <w:tcPr>
            <w:tcW w:w="1600" w:type="dxa"/>
            <w:tcBorders>
              <w:top w:val="single" w:sz="4" w:space="0" w:color="auto"/>
              <w:bottom w:val="single" w:sz="4" w:space="0" w:color="auto"/>
            </w:tcBorders>
            <w:shd w:val="clear" w:color="auto" w:fill="F3F3F3"/>
          </w:tcPr>
          <w:p w:rsidR="002D331B" w:rsidRDefault="002D331B" w:rsidP="002D331B">
            <w:r>
              <w:t>Pleasure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RA</w:t>
            </w:r>
          </w:p>
        </w:tc>
        <w:tc>
          <w:tcPr>
            <w:tcW w:w="1600" w:type="dxa"/>
            <w:tcBorders>
              <w:top w:val="single" w:sz="4" w:space="0" w:color="auto"/>
              <w:bottom w:val="single" w:sz="4" w:space="0" w:color="auto"/>
            </w:tcBorders>
            <w:shd w:val="clear" w:color="auto" w:fill="FFFFFF"/>
          </w:tcPr>
          <w:p w:rsidR="002D331B" w:rsidRDefault="002D331B" w:rsidP="002D331B">
            <w:r>
              <w:t>Racing</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SH</w:t>
            </w:r>
          </w:p>
        </w:tc>
        <w:tc>
          <w:tcPr>
            <w:tcW w:w="1600" w:type="dxa"/>
            <w:tcBorders>
              <w:top w:val="single" w:sz="4" w:space="0" w:color="auto"/>
              <w:bottom w:val="single" w:sz="4" w:space="0" w:color="auto"/>
            </w:tcBorders>
            <w:shd w:val="clear" w:color="auto" w:fill="F3F3F3"/>
          </w:tcPr>
          <w:p w:rsidR="002D331B" w:rsidRDefault="002D331B" w:rsidP="002D331B">
            <w:r>
              <w:t>Show</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NA</w:t>
            </w:r>
          </w:p>
        </w:tc>
        <w:tc>
          <w:tcPr>
            <w:tcW w:w="1600" w:type="dxa"/>
            <w:tcBorders>
              <w:top w:val="single" w:sz="4" w:space="0" w:color="auto"/>
              <w:bottom w:val="single" w:sz="4" w:space="0" w:color="auto"/>
            </w:tcBorders>
            <w:shd w:val="clear" w:color="auto" w:fill="FFFFFF"/>
          </w:tcPr>
          <w:p w:rsidR="002D331B" w:rsidRDefault="002D331B" w:rsidP="002D331B">
            <w:r>
              <w:t>Not Applicable</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U</w:t>
            </w:r>
          </w:p>
        </w:tc>
        <w:tc>
          <w:tcPr>
            <w:tcW w:w="1600" w:type="dxa"/>
            <w:tcBorders>
              <w:top w:val="single" w:sz="4" w:space="0" w:color="auto"/>
              <w:bottom w:val="double" w:sz="4" w:space="0" w:color="auto"/>
            </w:tcBorders>
            <w:shd w:val="clear" w:color="auto" w:fill="F3F3F3"/>
          </w:tcPr>
          <w:p w:rsidR="002D331B" w:rsidRDefault="002D331B" w:rsidP="002D331B">
            <w:r>
              <w:t>Unknown</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0430 - Mode of Arrival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ModeOfArrivalCode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how the patient was brought to the healthcare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2.16.840.1.113883.18.271</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arrivalMode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how the patient was brought to the healthcare facility.  Used in HL7 Version 2.x messaging in the PV2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Mode of Arrival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http://terminology.hl7.org/CodeSystem/v2-0430</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hl7VS-modeOfArrivalCode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how the patient was brought to the healthcare facility.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Mode of Arrival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http://terminology.hl7.org/ValueSet/v2-0430</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Mode of Arrival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how the patient was brought to the healthcare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PV2-38</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A</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Ambulance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w:t>
            </w:r>
          </w:p>
        </w:tc>
        <w:tc>
          <w:tcPr>
            <w:tcW w:w="1600" w:type="dxa"/>
            <w:tcBorders>
              <w:top w:val="single" w:sz="4" w:space="0" w:color="auto"/>
              <w:bottom w:val="single" w:sz="4" w:space="0" w:color="auto"/>
            </w:tcBorders>
            <w:shd w:val="clear" w:color="auto" w:fill="F3F3F3"/>
          </w:tcPr>
          <w:p w:rsidR="002D331B" w:rsidRDefault="002D331B" w:rsidP="002D331B">
            <w:r>
              <w:t>Car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F</w:t>
            </w:r>
          </w:p>
        </w:tc>
        <w:tc>
          <w:tcPr>
            <w:tcW w:w="1600" w:type="dxa"/>
            <w:tcBorders>
              <w:top w:val="single" w:sz="4" w:space="0" w:color="auto"/>
              <w:bottom w:val="single" w:sz="4" w:space="0" w:color="auto"/>
            </w:tcBorders>
            <w:shd w:val="clear" w:color="auto" w:fill="FFFFFF"/>
          </w:tcPr>
          <w:p w:rsidR="002D331B" w:rsidRDefault="002D331B" w:rsidP="002D331B">
            <w:r>
              <w:t>On foot</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H</w:t>
            </w:r>
          </w:p>
        </w:tc>
        <w:tc>
          <w:tcPr>
            <w:tcW w:w="1600" w:type="dxa"/>
            <w:tcBorders>
              <w:top w:val="single" w:sz="4" w:space="0" w:color="auto"/>
              <w:bottom w:val="single" w:sz="4" w:space="0" w:color="auto"/>
            </w:tcBorders>
            <w:shd w:val="clear" w:color="auto" w:fill="F3F3F3"/>
          </w:tcPr>
          <w:p w:rsidR="002D331B" w:rsidRDefault="002D331B" w:rsidP="002D331B">
            <w:r>
              <w:t>Helicopter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w:t>
            </w:r>
          </w:p>
        </w:tc>
        <w:tc>
          <w:tcPr>
            <w:tcW w:w="1600" w:type="dxa"/>
            <w:tcBorders>
              <w:top w:val="single" w:sz="4" w:space="0" w:color="auto"/>
              <w:bottom w:val="single" w:sz="4" w:space="0" w:color="auto"/>
            </w:tcBorders>
            <w:shd w:val="clear" w:color="auto" w:fill="FFFFFF"/>
          </w:tcPr>
          <w:p w:rsidR="002D331B" w:rsidRDefault="002D331B" w:rsidP="002D331B">
            <w:r>
              <w:t>Public Transport</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O</w:t>
            </w:r>
          </w:p>
        </w:tc>
        <w:tc>
          <w:tcPr>
            <w:tcW w:w="1600" w:type="dxa"/>
            <w:tcBorders>
              <w:top w:val="single" w:sz="4" w:space="0" w:color="auto"/>
              <w:bottom w:val="single" w:sz="4" w:space="0" w:color="auto"/>
            </w:tcBorders>
            <w:shd w:val="clear" w:color="auto" w:fill="F3F3F3"/>
          </w:tcPr>
          <w:p w:rsidR="002D331B" w:rsidRDefault="002D331B" w:rsidP="002D331B">
            <w:r>
              <w:t>Other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U</w:t>
            </w:r>
          </w:p>
        </w:tc>
        <w:tc>
          <w:tcPr>
            <w:tcW w:w="1600" w:type="dxa"/>
            <w:tcBorders>
              <w:top w:val="single" w:sz="4" w:space="0" w:color="auto"/>
              <w:bottom w:val="double" w:sz="4" w:space="0" w:color="auto"/>
            </w:tcBorders>
            <w:shd w:val="clear" w:color="auto" w:fill="FFFFFF"/>
          </w:tcPr>
          <w:p w:rsidR="002D331B" w:rsidRDefault="002D331B" w:rsidP="002D331B">
            <w:r>
              <w:t>Unknown</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0431 - Recreational Drug Use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RecreationalDrugUseCode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what recreational drugs the patient uses.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2.16.840.1.113883.18.272</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recreationalDrugType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what recreational drugs the patient uses.  Used in HL7 Version 2.x messaging in the PV2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Recreational Drug Use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http://terminology.hl7.org/CodeSystem/v2-0431</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2.16.840.1.113883.21.288</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hl7VS-recreationalDrugUseCode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what recreational drugs the patient uses.</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Recreational Drug Use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Recreational Drug Use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what recreational drugs the patient uses.</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PV2-39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A</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Alcohol</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K</w:t>
            </w:r>
          </w:p>
        </w:tc>
        <w:tc>
          <w:tcPr>
            <w:tcW w:w="1600" w:type="dxa"/>
            <w:tcBorders>
              <w:top w:val="single" w:sz="4" w:space="0" w:color="auto"/>
              <w:bottom w:val="single" w:sz="4" w:space="0" w:color="auto"/>
            </w:tcBorders>
            <w:shd w:val="clear" w:color="auto" w:fill="F3F3F3"/>
          </w:tcPr>
          <w:p w:rsidR="002D331B" w:rsidRDefault="002D331B" w:rsidP="002D331B">
            <w:r>
              <w:t>Kava</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M</w:t>
            </w:r>
          </w:p>
        </w:tc>
        <w:tc>
          <w:tcPr>
            <w:tcW w:w="1600" w:type="dxa"/>
            <w:tcBorders>
              <w:top w:val="single" w:sz="4" w:space="0" w:color="auto"/>
              <w:bottom w:val="single" w:sz="4" w:space="0" w:color="auto"/>
            </w:tcBorders>
            <w:shd w:val="clear" w:color="auto" w:fill="FFFFFF"/>
          </w:tcPr>
          <w:p w:rsidR="002D331B" w:rsidRDefault="002D331B" w:rsidP="002D331B">
            <w:r>
              <w:t>Marijuana</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T</w:t>
            </w:r>
          </w:p>
        </w:tc>
        <w:tc>
          <w:tcPr>
            <w:tcW w:w="1600" w:type="dxa"/>
            <w:tcBorders>
              <w:top w:val="single" w:sz="4" w:space="0" w:color="auto"/>
              <w:bottom w:val="single" w:sz="4" w:space="0" w:color="auto"/>
            </w:tcBorders>
            <w:shd w:val="clear" w:color="auto" w:fill="F3F3F3"/>
          </w:tcPr>
          <w:p w:rsidR="002D331B" w:rsidRDefault="002D331B" w:rsidP="002D331B">
            <w:r>
              <w:t>Tobacco - smoked</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C</w:t>
            </w:r>
          </w:p>
        </w:tc>
        <w:tc>
          <w:tcPr>
            <w:tcW w:w="1600" w:type="dxa"/>
            <w:tcBorders>
              <w:top w:val="single" w:sz="4" w:space="0" w:color="auto"/>
              <w:bottom w:val="single" w:sz="4" w:space="0" w:color="auto"/>
            </w:tcBorders>
            <w:shd w:val="clear" w:color="auto" w:fill="FFFFFF"/>
          </w:tcPr>
          <w:p w:rsidR="002D331B" w:rsidRDefault="002D331B" w:rsidP="002D331B">
            <w:r>
              <w:t>Tobacco - chewed</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O</w:t>
            </w:r>
          </w:p>
        </w:tc>
        <w:tc>
          <w:tcPr>
            <w:tcW w:w="1600" w:type="dxa"/>
            <w:tcBorders>
              <w:top w:val="single" w:sz="4" w:space="0" w:color="auto"/>
              <w:bottom w:val="single" w:sz="4" w:space="0" w:color="auto"/>
            </w:tcBorders>
            <w:shd w:val="clear" w:color="auto" w:fill="F3F3F3"/>
          </w:tcPr>
          <w:p w:rsidR="002D331B" w:rsidRDefault="002D331B" w:rsidP="002D331B">
            <w:r>
              <w:t>Other</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U</w:t>
            </w:r>
          </w:p>
        </w:tc>
        <w:tc>
          <w:tcPr>
            <w:tcW w:w="1600" w:type="dxa"/>
            <w:tcBorders>
              <w:top w:val="single" w:sz="4" w:space="0" w:color="auto"/>
              <w:bottom w:val="double" w:sz="4" w:space="0" w:color="auto"/>
            </w:tcBorders>
            <w:shd w:val="clear" w:color="auto" w:fill="FFFFFF"/>
          </w:tcPr>
          <w:p w:rsidR="002D331B" w:rsidRDefault="002D331B" w:rsidP="002D331B">
            <w:r>
              <w:t>Unknown</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0432 - Admission Level of Care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AdmissionLevelOfCareCode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acuity level assigned to the patient at the time of admission.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2.16.840.1.113883.18.273</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admissionLevelOfCare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the acuity level assigned to the patient at the time of admission.  Used in HL7 Version 2.x messaging in the PV2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Admission Level of Care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http://terminology.hl7.org/CodeSystem/v2-0432</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2.16.840.1.113883.21.289</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hl7VS-admissionLevelOfCareCode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acuity level assigned to the patient at the time of admission.</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Admission Level of Care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Admission Level of Care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acuity level assigned to the patient at the time of admission.</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PV2-40</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AC</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Acute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CH</w:t>
            </w:r>
          </w:p>
        </w:tc>
        <w:tc>
          <w:tcPr>
            <w:tcW w:w="1600" w:type="dxa"/>
            <w:tcBorders>
              <w:top w:val="single" w:sz="4" w:space="0" w:color="auto"/>
              <w:bottom w:val="single" w:sz="4" w:space="0" w:color="auto"/>
            </w:tcBorders>
            <w:shd w:val="clear" w:color="auto" w:fill="F3F3F3"/>
          </w:tcPr>
          <w:p w:rsidR="002D331B" w:rsidRDefault="002D331B" w:rsidP="002D331B">
            <w:r>
              <w:t>Chronic</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CO</w:t>
            </w:r>
          </w:p>
        </w:tc>
        <w:tc>
          <w:tcPr>
            <w:tcW w:w="1600" w:type="dxa"/>
            <w:tcBorders>
              <w:top w:val="single" w:sz="4" w:space="0" w:color="auto"/>
              <w:bottom w:val="single" w:sz="4" w:space="0" w:color="auto"/>
            </w:tcBorders>
            <w:shd w:val="clear" w:color="auto" w:fill="FFFFFF"/>
          </w:tcPr>
          <w:p w:rsidR="002D331B" w:rsidRDefault="002D331B" w:rsidP="002D331B">
            <w:r>
              <w:t>Comatose</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CR</w:t>
            </w:r>
          </w:p>
        </w:tc>
        <w:tc>
          <w:tcPr>
            <w:tcW w:w="1600" w:type="dxa"/>
            <w:tcBorders>
              <w:top w:val="single" w:sz="4" w:space="0" w:color="auto"/>
              <w:bottom w:val="single" w:sz="4" w:space="0" w:color="auto"/>
            </w:tcBorders>
            <w:shd w:val="clear" w:color="auto" w:fill="F3F3F3"/>
          </w:tcPr>
          <w:p w:rsidR="002D331B" w:rsidRDefault="002D331B" w:rsidP="002D331B">
            <w:r>
              <w:t>Critical</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IM</w:t>
            </w:r>
          </w:p>
        </w:tc>
        <w:tc>
          <w:tcPr>
            <w:tcW w:w="1600" w:type="dxa"/>
            <w:tcBorders>
              <w:top w:val="single" w:sz="4" w:space="0" w:color="auto"/>
              <w:bottom w:val="single" w:sz="4" w:space="0" w:color="auto"/>
            </w:tcBorders>
            <w:shd w:val="clear" w:color="auto" w:fill="FFFFFF"/>
          </w:tcPr>
          <w:p w:rsidR="002D331B" w:rsidRDefault="002D331B" w:rsidP="002D331B">
            <w:r>
              <w:t>Improved</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MO</w:t>
            </w:r>
          </w:p>
        </w:tc>
        <w:tc>
          <w:tcPr>
            <w:tcW w:w="1600" w:type="dxa"/>
            <w:tcBorders>
              <w:top w:val="single" w:sz="4" w:space="0" w:color="auto"/>
              <w:bottom w:val="double" w:sz="4" w:space="0" w:color="auto"/>
            </w:tcBorders>
            <w:shd w:val="clear" w:color="auto" w:fill="F3F3F3"/>
          </w:tcPr>
          <w:p w:rsidR="002D331B" w:rsidRDefault="002D331B" w:rsidP="002D331B">
            <w:r>
              <w:t>Moribund</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0433 - Precaution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PrecautionCode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non-clincal precautions that need to be taken with the patient.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0536E4" w:rsidRDefault="002D331B">
      <w:pPr>
        <w:rPr>
          <w:b/>
          <w:noProof/>
        </w:rPr>
      </w:pPr>
      <w:r>
        <w:rPr>
          <w:b/>
          <w:noProof/>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2.16.840.1.113883.18.274</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precaution</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non-clincal precautions that need to be taken with the patient.  Used in HL7 Version 2.x messaging in the PV2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Precaution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http://terminology.hl7.org/CodeSystem/v2-0433</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2.16.840.1.113883.21.290</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hl7VS-precautionCode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non-clincal precautions that need to be taken with the patient.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Precaution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2.16.840.1.113883.12.433</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Precaution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non-clincal precautions that need to be taken with the patient.</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PV2-41</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800"/>
        <w:gridCol w:w="2000"/>
        <w:gridCol w:w="800"/>
      </w:tblGrid>
      <w:tr w:rsidR="002D331B" w:rsidTr="002D331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38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20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FFFFF"/>
          </w:tcPr>
          <w:p w:rsidR="002D331B" w:rsidRDefault="002D331B" w:rsidP="002D331B">
            <w:pPr>
              <w:pStyle w:val="UserTableBody"/>
            </w:pPr>
            <w:r>
              <w:t>A</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Aggressive</w:t>
            </w:r>
          </w:p>
        </w:tc>
        <w:tc>
          <w:tcPr>
            <w:tcW w:w="3800" w:type="dxa"/>
            <w:tcBorders>
              <w:top w:val="single" w:sz="4" w:space="0" w:color="auto"/>
              <w:bottom w:val="single" w:sz="4" w:space="0" w:color="auto"/>
            </w:tcBorders>
            <w:shd w:val="clear" w:color="auto" w:fill="FFFFFF"/>
          </w:tcPr>
          <w:p w:rsidR="002D331B" w:rsidRDefault="002D331B" w:rsidP="002D331B">
            <w:pPr>
              <w:pStyle w:val="UserTableBody"/>
            </w:pPr>
          </w:p>
        </w:tc>
        <w:tc>
          <w:tcPr>
            <w:tcW w:w="20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3F3F3"/>
          </w:tcPr>
          <w:p w:rsidR="002D331B" w:rsidRDefault="002D331B" w:rsidP="002D331B">
            <w:r>
              <w:t>B</w:t>
            </w:r>
          </w:p>
        </w:tc>
        <w:tc>
          <w:tcPr>
            <w:tcW w:w="1600" w:type="dxa"/>
            <w:tcBorders>
              <w:top w:val="single" w:sz="4" w:space="0" w:color="auto"/>
              <w:bottom w:val="single" w:sz="4" w:space="0" w:color="auto"/>
            </w:tcBorders>
            <w:shd w:val="clear" w:color="auto" w:fill="F3F3F3"/>
          </w:tcPr>
          <w:p w:rsidR="002D331B" w:rsidRDefault="002D331B" w:rsidP="002D331B">
            <w:r>
              <w:t>Blind</w:t>
            </w:r>
          </w:p>
        </w:tc>
        <w:tc>
          <w:tcPr>
            <w:tcW w:w="3800" w:type="dxa"/>
            <w:tcBorders>
              <w:top w:val="single" w:sz="4" w:space="0" w:color="auto"/>
              <w:bottom w:val="single" w:sz="4" w:space="0" w:color="auto"/>
            </w:tcBorders>
            <w:shd w:val="clear" w:color="auto" w:fill="F3F3F3"/>
          </w:tcPr>
          <w:p w:rsidR="002D331B" w:rsidRDefault="002D331B" w:rsidP="002D331B"/>
        </w:tc>
        <w:tc>
          <w:tcPr>
            <w:tcW w:w="20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FFFFF"/>
          </w:tcPr>
          <w:p w:rsidR="002D331B" w:rsidRDefault="002D331B" w:rsidP="002D331B">
            <w:r>
              <w:t>C</w:t>
            </w:r>
          </w:p>
        </w:tc>
        <w:tc>
          <w:tcPr>
            <w:tcW w:w="1600" w:type="dxa"/>
            <w:tcBorders>
              <w:top w:val="single" w:sz="4" w:space="0" w:color="auto"/>
              <w:bottom w:val="single" w:sz="4" w:space="0" w:color="auto"/>
            </w:tcBorders>
            <w:shd w:val="clear" w:color="auto" w:fill="FFFFFF"/>
          </w:tcPr>
          <w:p w:rsidR="002D331B" w:rsidRDefault="002D331B" w:rsidP="002D331B">
            <w:r>
              <w:t>Confused</w:t>
            </w:r>
          </w:p>
        </w:tc>
        <w:tc>
          <w:tcPr>
            <w:tcW w:w="3800" w:type="dxa"/>
            <w:tcBorders>
              <w:top w:val="single" w:sz="4" w:space="0" w:color="auto"/>
              <w:bottom w:val="single" w:sz="4" w:space="0" w:color="auto"/>
            </w:tcBorders>
            <w:shd w:val="clear" w:color="auto" w:fill="FFFFFF"/>
          </w:tcPr>
          <w:p w:rsidR="002D331B" w:rsidRDefault="002D331B" w:rsidP="002D331B"/>
        </w:tc>
        <w:tc>
          <w:tcPr>
            <w:tcW w:w="20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3F3F3"/>
          </w:tcPr>
          <w:p w:rsidR="002D331B" w:rsidRDefault="002D331B" w:rsidP="002D331B">
            <w:r>
              <w:t>D</w:t>
            </w:r>
          </w:p>
        </w:tc>
        <w:tc>
          <w:tcPr>
            <w:tcW w:w="1600" w:type="dxa"/>
            <w:tcBorders>
              <w:top w:val="single" w:sz="4" w:space="0" w:color="auto"/>
              <w:bottom w:val="single" w:sz="4" w:space="0" w:color="auto"/>
            </w:tcBorders>
            <w:shd w:val="clear" w:color="auto" w:fill="F3F3F3"/>
          </w:tcPr>
          <w:p w:rsidR="002D331B" w:rsidRDefault="002D331B" w:rsidP="002D331B">
            <w:r>
              <w:t>Deaf</w:t>
            </w:r>
          </w:p>
        </w:tc>
        <w:tc>
          <w:tcPr>
            <w:tcW w:w="3800" w:type="dxa"/>
            <w:tcBorders>
              <w:top w:val="single" w:sz="4" w:space="0" w:color="auto"/>
              <w:bottom w:val="single" w:sz="4" w:space="0" w:color="auto"/>
            </w:tcBorders>
            <w:shd w:val="clear" w:color="auto" w:fill="F3F3F3"/>
          </w:tcPr>
          <w:p w:rsidR="002D331B" w:rsidRDefault="002D331B" w:rsidP="002D331B"/>
        </w:tc>
        <w:tc>
          <w:tcPr>
            <w:tcW w:w="20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FFFFF"/>
          </w:tcPr>
          <w:p w:rsidR="002D331B" w:rsidRDefault="002D331B" w:rsidP="002D331B">
            <w:r>
              <w:t>I</w:t>
            </w:r>
          </w:p>
        </w:tc>
        <w:tc>
          <w:tcPr>
            <w:tcW w:w="1600" w:type="dxa"/>
            <w:tcBorders>
              <w:top w:val="single" w:sz="4" w:space="0" w:color="auto"/>
              <w:bottom w:val="single" w:sz="4" w:space="0" w:color="auto"/>
            </w:tcBorders>
            <w:shd w:val="clear" w:color="auto" w:fill="FFFFFF"/>
          </w:tcPr>
          <w:p w:rsidR="002D331B" w:rsidRDefault="002D331B" w:rsidP="002D331B">
            <w:r>
              <w:t>On IV</w:t>
            </w:r>
          </w:p>
        </w:tc>
        <w:tc>
          <w:tcPr>
            <w:tcW w:w="3800" w:type="dxa"/>
            <w:tcBorders>
              <w:top w:val="single" w:sz="4" w:space="0" w:color="auto"/>
              <w:bottom w:val="single" w:sz="4" w:space="0" w:color="auto"/>
            </w:tcBorders>
            <w:shd w:val="clear" w:color="auto" w:fill="FFFFFF"/>
          </w:tcPr>
          <w:p w:rsidR="002D331B" w:rsidRDefault="002D331B" w:rsidP="002D331B"/>
        </w:tc>
        <w:tc>
          <w:tcPr>
            <w:tcW w:w="20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3F3F3"/>
          </w:tcPr>
          <w:p w:rsidR="002D331B" w:rsidRDefault="002D331B" w:rsidP="002D331B">
            <w:r>
              <w:t>N</w:t>
            </w:r>
          </w:p>
        </w:tc>
        <w:tc>
          <w:tcPr>
            <w:tcW w:w="1600" w:type="dxa"/>
            <w:tcBorders>
              <w:top w:val="single" w:sz="4" w:space="0" w:color="auto"/>
              <w:bottom w:val="single" w:sz="4" w:space="0" w:color="auto"/>
            </w:tcBorders>
            <w:shd w:val="clear" w:color="auto" w:fill="F3F3F3"/>
          </w:tcPr>
          <w:p w:rsidR="002D331B" w:rsidRDefault="002D331B" w:rsidP="002D331B">
            <w:r>
              <w:t>Do not resuscitate</w:t>
            </w:r>
          </w:p>
        </w:tc>
        <w:tc>
          <w:tcPr>
            <w:tcW w:w="3800" w:type="dxa"/>
            <w:tcBorders>
              <w:top w:val="single" w:sz="4" w:space="0" w:color="auto"/>
              <w:bottom w:val="single" w:sz="4" w:space="0" w:color="auto"/>
            </w:tcBorders>
            <w:shd w:val="clear" w:color="auto" w:fill="F3F3F3"/>
          </w:tcPr>
          <w:p w:rsidR="002D331B" w:rsidRDefault="002D331B" w:rsidP="002D331B">
            <w:r>
              <w:t>"No-code" (i.e. Do not resuscitate)</w:t>
            </w:r>
          </w:p>
        </w:tc>
        <w:tc>
          <w:tcPr>
            <w:tcW w:w="20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FFFFF"/>
          </w:tcPr>
          <w:p w:rsidR="002D331B" w:rsidRDefault="002D331B" w:rsidP="002D331B">
            <w:r>
              <w:t>P</w:t>
            </w:r>
          </w:p>
        </w:tc>
        <w:tc>
          <w:tcPr>
            <w:tcW w:w="1600" w:type="dxa"/>
            <w:tcBorders>
              <w:top w:val="single" w:sz="4" w:space="0" w:color="auto"/>
              <w:bottom w:val="single" w:sz="4" w:space="0" w:color="auto"/>
            </w:tcBorders>
            <w:shd w:val="clear" w:color="auto" w:fill="FFFFFF"/>
          </w:tcPr>
          <w:p w:rsidR="002D331B" w:rsidRDefault="002D331B" w:rsidP="002D331B">
            <w:r>
              <w:t>Paraplegic</w:t>
            </w:r>
          </w:p>
        </w:tc>
        <w:tc>
          <w:tcPr>
            <w:tcW w:w="3800" w:type="dxa"/>
            <w:tcBorders>
              <w:top w:val="single" w:sz="4" w:space="0" w:color="auto"/>
              <w:bottom w:val="single" w:sz="4" w:space="0" w:color="auto"/>
            </w:tcBorders>
            <w:shd w:val="clear" w:color="auto" w:fill="FFFFFF"/>
          </w:tcPr>
          <w:p w:rsidR="002D331B" w:rsidRDefault="002D331B" w:rsidP="002D331B"/>
        </w:tc>
        <w:tc>
          <w:tcPr>
            <w:tcW w:w="20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single" w:sz="4" w:space="0" w:color="auto"/>
            </w:tcBorders>
            <w:shd w:val="clear" w:color="auto" w:fill="F3F3F3"/>
          </w:tcPr>
          <w:p w:rsidR="002D331B" w:rsidRDefault="002D331B" w:rsidP="002D331B">
            <w:r>
              <w:t>O</w:t>
            </w:r>
          </w:p>
        </w:tc>
        <w:tc>
          <w:tcPr>
            <w:tcW w:w="1600" w:type="dxa"/>
            <w:tcBorders>
              <w:top w:val="single" w:sz="4" w:space="0" w:color="auto"/>
              <w:bottom w:val="single" w:sz="4" w:space="0" w:color="auto"/>
            </w:tcBorders>
            <w:shd w:val="clear" w:color="auto" w:fill="F3F3F3"/>
          </w:tcPr>
          <w:p w:rsidR="002D331B" w:rsidRDefault="002D331B" w:rsidP="002D331B">
            <w:r>
              <w:t>Other</w:t>
            </w:r>
          </w:p>
        </w:tc>
        <w:tc>
          <w:tcPr>
            <w:tcW w:w="3800" w:type="dxa"/>
            <w:tcBorders>
              <w:top w:val="single" w:sz="4" w:space="0" w:color="auto"/>
              <w:bottom w:val="single" w:sz="4" w:space="0" w:color="auto"/>
            </w:tcBorders>
            <w:shd w:val="clear" w:color="auto" w:fill="F3F3F3"/>
          </w:tcPr>
          <w:p w:rsidR="002D331B" w:rsidRDefault="002D331B" w:rsidP="002D331B"/>
        </w:tc>
        <w:tc>
          <w:tcPr>
            <w:tcW w:w="20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000" w:type="dxa"/>
            <w:tcBorders>
              <w:top w:val="single" w:sz="4" w:space="0" w:color="auto"/>
              <w:bottom w:val="double" w:sz="4" w:space="0" w:color="auto"/>
            </w:tcBorders>
            <w:shd w:val="clear" w:color="auto" w:fill="FFFFFF"/>
          </w:tcPr>
          <w:p w:rsidR="002D331B" w:rsidRDefault="002D331B" w:rsidP="002D331B">
            <w:r>
              <w:t>U</w:t>
            </w:r>
          </w:p>
        </w:tc>
        <w:tc>
          <w:tcPr>
            <w:tcW w:w="1600" w:type="dxa"/>
            <w:tcBorders>
              <w:top w:val="single" w:sz="4" w:space="0" w:color="auto"/>
              <w:bottom w:val="double" w:sz="4" w:space="0" w:color="auto"/>
            </w:tcBorders>
            <w:shd w:val="clear" w:color="auto" w:fill="FFFFFF"/>
          </w:tcPr>
          <w:p w:rsidR="002D331B" w:rsidRDefault="002D331B" w:rsidP="002D331B">
            <w:r>
              <w:t>Unknown</w:t>
            </w:r>
          </w:p>
        </w:tc>
        <w:tc>
          <w:tcPr>
            <w:tcW w:w="3800" w:type="dxa"/>
            <w:tcBorders>
              <w:top w:val="single" w:sz="4" w:space="0" w:color="auto"/>
              <w:bottom w:val="double" w:sz="4" w:space="0" w:color="auto"/>
            </w:tcBorders>
            <w:shd w:val="clear" w:color="auto" w:fill="FFFFFF"/>
          </w:tcPr>
          <w:p w:rsidR="002D331B" w:rsidRDefault="002D331B" w:rsidP="002D331B"/>
        </w:tc>
        <w:tc>
          <w:tcPr>
            <w:tcW w:w="20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0434 - Patient Condition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PatientConditionCode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patient's current medical condition for the purpose of communicating to non-medical outside parties, e.g. family, employer, religious minister, media, etc.</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2.16.840.1.113883.18.275</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patientCondition</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the patient's current medical condition for the purpose of communicating to non-medical outside parties, e.g. family, employer, religious minister, media, etc.  Used in HL7 Version 2.x messaging in the PV2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Patient Condition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http://terminology.hl7.org/CodeSystem/v2-0434</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2.16.840.1.113883.21.291</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hl7VS-patientConditionCode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patient's current medical condition for the purpose of communicating to non-medical outside parties, e.g. family, employer, religious minister, media, etc.</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Patient Condition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representative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2.16.840.1.113883.12.434</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Patient Condition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patient's current medical condition for the purpose of communicating to non-medical outside parties, e.g. family, employer, religious minister, media, etc.</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PV2-42</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A</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Satisfactory</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C</w:t>
            </w:r>
          </w:p>
        </w:tc>
        <w:tc>
          <w:tcPr>
            <w:tcW w:w="1600" w:type="dxa"/>
            <w:tcBorders>
              <w:top w:val="single" w:sz="4" w:space="0" w:color="auto"/>
              <w:bottom w:val="single" w:sz="4" w:space="0" w:color="auto"/>
            </w:tcBorders>
            <w:shd w:val="clear" w:color="auto" w:fill="F3F3F3"/>
          </w:tcPr>
          <w:p w:rsidR="002D331B" w:rsidRDefault="002D331B" w:rsidP="002D331B">
            <w:r>
              <w:t>Critical</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P</w:t>
            </w:r>
          </w:p>
        </w:tc>
        <w:tc>
          <w:tcPr>
            <w:tcW w:w="1600" w:type="dxa"/>
            <w:tcBorders>
              <w:top w:val="single" w:sz="4" w:space="0" w:color="auto"/>
              <w:bottom w:val="single" w:sz="4" w:space="0" w:color="auto"/>
            </w:tcBorders>
            <w:shd w:val="clear" w:color="auto" w:fill="FFFFFF"/>
          </w:tcPr>
          <w:p w:rsidR="002D331B" w:rsidRDefault="002D331B" w:rsidP="002D331B">
            <w:r>
              <w:t>Poor</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S</w:t>
            </w:r>
          </w:p>
        </w:tc>
        <w:tc>
          <w:tcPr>
            <w:tcW w:w="1600" w:type="dxa"/>
            <w:tcBorders>
              <w:top w:val="single" w:sz="4" w:space="0" w:color="auto"/>
              <w:bottom w:val="single" w:sz="4" w:space="0" w:color="auto"/>
            </w:tcBorders>
            <w:shd w:val="clear" w:color="auto" w:fill="F3F3F3"/>
          </w:tcPr>
          <w:p w:rsidR="002D331B" w:rsidRDefault="002D331B" w:rsidP="002D331B">
            <w:r>
              <w:t>Stable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O</w:t>
            </w:r>
          </w:p>
        </w:tc>
        <w:tc>
          <w:tcPr>
            <w:tcW w:w="1600" w:type="dxa"/>
            <w:tcBorders>
              <w:top w:val="single" w:sz="4" w:space="0" w:color="auto"/>
              <w:bottom w:val="single" w:sz="4" w:space="0" w:color="auto"/>
            </w:tcBorders>
            <w:shd w:val="clear" w:color="auto" w:fill="FFFFFF"/>
          </w:tcPr>
          <w:p w:rsidR="002D331B" w:rsidRDefault="002D331B" w:rsidP="002D331B">
            <w:r>
              <w:t>Other</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U</w:t>
            </w:r>
          </w:p>
        </w:tc>
        <w:tc>
          <w:tcPr>
            <w:tcW w:w="1600" w:type="dxa"/>
            <w:tcBorders>
              <w:top w:val="single" w:sz="4" w:space="0" w:color="auto"/>
              <w:bottom w:val="double" w:sz="4" w:space="0" w:color="auto"/>
            </w:tcBorders>
            <w:shd w:val="clear" w:color="auto" w:fill="F3F3F3"/>
          </w:tcPr>
          <w:p w:rsidR="002D331B" w:rsidRDefault="002D331B" w:rsidP="002D331B">
            <w:r>
              <w:t>Unknown</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0435 - Advance Directive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AdvanceDirectiveCode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patient's instructions to the healthcare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2.16.840.1.113883.18.276</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advanceDirective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the patient's instructions to the healthcare facility.  Used in HL7 Version 2.x messaging in the PV2 and PD1 segments.</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Advance Directive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http://terminology.hl7.org/CodeSystem/v2-0435</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2</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2.16.840.1.113883.21.292</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hl7VS-advanceDirectiveCode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patient's instructions to the healthcare facility.</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Advance Directive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http://terminology.hl7.org/ValueSet/v2-0435</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Advance Directive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patient's instructions to the healthcare facility.</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PV2-45, PD1-15</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DNR</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Do not resuscitate</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3F3F3"/>
          </w:tcPr>
          <w:p w:rsidR="002D331B" w:rsidRDefault="002D331B" w:rsidP="002D331B">
            <w:r>
              <w:t>N</w:t>
            </w:r>
          </w:p>
        </w:tc>
        <w:tc>
          <w:tcPr>
            <w:tcW w:w="1600" w:type="dxa"/>
            <w:tcBorders>
              <w:top w:val="single" w:sz="4" w:space="0" w:color="auto"/>
              <w:bottom w:val="double" w:sz="4" w:space="0" w:color="auto"/>
            </w:tcBorders>
            <w:shd w:val="clear" w:color="auto" w:fill="F3F3F3"/>
          </w:tcPr>
          <w:p w:rsidR="002D331B" w:rsidRDefault="002D331B" w:rsidP="002D331B">
            <w:r>
              <w:t>No directive</w:t>
            </w:r>
          </w:p>
        </w:tc>
        <w:tc>
          <w:tcPr>
            <w:tcW w:w="4400" w:type="dxa"/>
            <w:tcBorders>
              <w:top w:val="single" w:sz="4" w:space="0" w:color="auto"/>
              <w:bottom w:val="double" w:sz="4" w:space="0" w:color="auto"/>
            </w:tcBorders>
            <w:shd w:val="clear" w:color="auto" w:fill="F3F3F3"/>
          </w:tcPr>
          <w:p w:rsidR="002D331B" w:rsidRDefault="002D331B" w:rsidP="002D331B"/>
        </w:tc>
        <w:tc>
          <w:tcPr>
            <w:tcW w:w="1200" w:type="dxa"/>
            <w:tcBorders>
              <w:top w:val="single" w:sz="4" w:space="0" w:color="auto"/>
              <w:bottom w:val="double" w:sz="4" w:space="0" w:color="auto"/>
            </w:tcBorders>
            <w:shd w:val="clear" w:color="auto" w:fill="F3F3F3"/>
          </w:tcPr>
          <w:p w:rsidR="002D331B" w:rsidRDefault="002D331B" w:rsidP="002D331B"/>
        </w:tc>
        <w:tc>
          <w:tcPr>
            <w:tcW w:w="800" w:type="dxa"/>
            <w:tcBorders>
              <w:top w:val="single" w:sz="4" w:space="0" w:color="auto"/>
              <w:bottom w:val="double" w:sz="4" w:space="0" w:color="auto"/>
            </w:tcBorders>
            <w:shd w:val="clear" w:color="auto" w:fill="F3F3F3"/>
          </w:tcPr>
          <w:p w:rsidR="002D331B" w:rsidRDefault="002D331B" w:rsidP="002D331B"/>
        </w:tc>
      </w:tr>
    </w:tbl>
    <w:p w:rsidR="002D331B" w:rsidRDefault="002D331B" w:rsidP="002D331B"/>
    <w:p w:rsidR="002D331B" w:rsidRDefault="002D331B" w:rsidP="002D331B">
      <w:pPr>
        <w:pStyle w:val="berschrift3"/>
      </w:pPr>
      <w:r>
        <w:t>0436 - Sensitivity to Causative Agent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SensitivityToCausativeAgentCode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the reason the patient should not be exposed to a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2.16.840.1.113883.18.277</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sensitivityToCausativeAgent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the reason the patient should not be exposed to a substance.  Used in HL7 Version 2.x messaging in the IAM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Sensitivity to Causative Agent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http://terminology.hl7.org/CodeSystem/v2-0436</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2</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2.16.840.1.113883.21.293</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hl7VS-sensitivityToCausativeAgentCode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the reason the patient should not be exposed to a substance.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Sensitivity to Causative Agent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http://terminology.hl7.org/ValueSet/v2-0436</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Sensitivity to Causative Agent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the reason the patient should not be exposed to a substance.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IAM-9</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AD</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Adverse Reaction (Not otherwise classified)</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AL</w:t>
            </w:r>
          </w:p>
        </w:tc>
        <w:tc>
          <w:tcPr>
            <w:tcW w:w="1600" w:type="dxa"/>
            <w:tcBorders>
              <w:top w:val="single" w:sz="4" w:space="0" w:color="auto"/>
              <w:bottom w:val="single" w:sz="4" w:space="0" w:color="auto"/>
            </w:tcBorders>
            <w:shd w:val="clear" w:color="auto" w:fill="F3F3F3"/>
          </w:tcPr>
          <w:p w:rsidR="002D331B" w:rsidRDefault="002D331B" w:rsidP="002D331B">
            <w:r>
              <w:t>Allergy</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r>
              <w:t>CT</w:t>
            </w:r>
          </w:p>
        </w:tc>
        <w:tc>
          <w:tcPr>
            <w:tcW w:w="1600" w:type="dxa"/>
            <w:tcBorders>
              <w:top w:val="single" w:sz="4" w:space="0" w:color="auto"/>
              <w:bottom w:val="single" w:sz="4" w:space="0" w:color="auto"/>
            </w:tcBorders>
            <w:shd w:val="clear" w:color="auto" w:fill="FFFFFF"/>
          </w:tcPr>
          <w:p w:rsidR="002D331B" w:rsidRDefault="002D331B" w:rsidP="002D331B">
            <w:r>
              <w:t>Contraindication</w:t>
            </w:r>
          </w:p>
        </w:tc>
        <w:tc>
          <w:tcPr>
            <w:tcW w:w="4400" w:type="dxa"/>
            <w:tcBorders>
              <w:top w:val="single" w:sz="4" w:space="0" w:color="auto"/>
              <w:bottom w:val="single" w:sz="4" w:space="0" w:color="auto"/>
            </w:tcBorders>
            <w:shd w:val="clear" w:color="auto" w:fill="FFFFFF"/>
          </w:tcPr>
          <w:p w:rsidR="002D331B" w:rsidRDefault="002D331B" w:rsidP="002D331B"/>
        </w:tc>
        <w:tc>
          <w:tcPr>
            <w:tcW w:w="1200" w:type="dxa"/>
            <w:tcBorders>
              <w:top w:val="single" w:sz="4" w:space="0" w:color="auto"/>
              <w:bottom w:val="single" w:sz="4" w:space="0" w:color="auto"/>
            </w:tcBorders>
            <w:shd w:val="clear" w:color="auto" w:fill="FFFFFF"/>
          </w:tcPr>
          <w:p w:rsidR="002D331B" w:rsidRDefault="002D331B" w:rsidP="002D331B"/>
        </w:tc>
        <w:tc>
          <w:tcPr>
            <w:tcW w:w="800" w:type="dxa"/>
            <w:tcBorders>
              <w:top w:val="single" w:sz="4" w:space="0" w:color="auto"/>
              <w:bottom w:val="single" w:sz="4" w:space="0" w:color="auto"/>
            </w:tcBorders>
            <w:shd w:val="clear" w:color="auto" w:fill="FFFFFF"/>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IN</w:t>
            </w:r>
          </w:p>
        </w:tc>
        <w:tc>
          <w:tcPr>
            <w:tcW w:w="1600" w:type="dxa"/>
            <w:tcBorders>
              <w:top w:val="single" w:sz="4" w:space="0" w:color="auto"/>
              <w:bottom w:val="single" w:sz="4" w:space="0" w:color="auto"/>
            </w:tcBorders>
            <w:shd w:val="clear" w:color="auto" w:fill="F3F3F3"/>
          </w:tcPr>
          <w:p w:rsidR="002D331B" w:rsidRDefault="002D331B" w:rsidP="002D331B">
            <w:r>
              <w:t>Intolerance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SE</w:t>
            </w:r>
          </w:p>
        </w:tc>
        <w:tc>
          <w:tcPr>
            <w:tcW w:w="1600" w:type="dxa"/>
            <w:tcBorders>
              <w:top w:val="single" w:sz="4" w:space="0" w:color="auto"/>
              <w:bottom w:val="double" w:sz="4" w:space="0" w:color="auto"/>
            </w:tcBorders>
            <w:shd w:val="clear" w:color="auto" w:fill="FFFFFF"/>
          </w:tcPr>
          <w:p w:rsidR="002D331B" w:rsidRDefault="002D331B" w:rsidP="002D331B">
            <w:r>
              <w:t>Side Effect</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2D331B" w:rsidRDefault="002D331B" w:rsidP="002D331B">
      <w:pPr>
        <w:pStyle w:val="berschrift3"/>
      </w:pPr>
      <w:r>
        <w:t>0437 - Alert Device Code</w:t>
      </w:r>
    </w:p>
    <w:p w:rsidR="002D331B" w:rsidRDefault="002D331B" w:rsidP="002D331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Name</w:t>
            </w:r>
          </w:p>
        </w:tc>
        <w:tc>
          <w:tcPr>
            <w:tcW w:w="6600" w:type="dxa"/>
            <w:shd w:val="clear" w:color="auto" w:fill="auto"/>
          </w:tcPr>
          <w:p w:rsidR="002D331B" w:rsidRDefault="002D331B" w:rsidP="002D331B">
            <w:pPr>
              <w:pStyle w:val="OtherTableBody"/>
            </w:pPr>
            <w:r>
              <w:t>DOM: 437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AlertDeviceCode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The domain of possible values specifying any type of allergy alert device the patient may be carrying or wearing.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Concept Domain Only</w:t>
            </w:r>
          </w:p>
        </w:tc>
        <w:tc>
          <w:tcPr>
            <w:tcW w:w="6600" w:type="dxa"/>
            <w:shd w:val="clear" w:color="auto" w:fill="auto"/>
          </w:tcPr>
          <w:p w:rsidR="002D331B" w:rsidRDefault="002D331B" w:rsidP="002D331B">
            <w:pPr>
              <w:pStyle w:val="OtherTableBody"/>
            </w:pPr>
            <w:r>
              <w:t>no</w:t>
            </w:r>
          </w:p>
        </w:tc>
      </w:tr>
    </w:tbl>
    <w:p w:rsidR="002D331B" w:rsidRDefault="002D331B" w:rsidP="002D331B"/>
    <w:p w:rsidR="002D331B" w:rsidRDefault="002D331B" w:rsidP="002D331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Code System OID</w:t>
            </w:r>
          </w:p>
        </w:tc>
        <w:tc>
          <w:tcPr>
            <w:tcW w:w="7200" w:type="dxa"/>
            <w:shd w:val="clear" w:color="auto" w:fill="auto"/>
          </w:tcPr>
          <w:p w:rsidR="002D331B" w:rsidRDefault="002D331B" w:rsidP="002D331B">
            <w:pPr>
              <w:pStyle w:val="OtherTableBody"/>
            </w:pPr>
            <w:r>
              <w:t>2.16.840.1.113883.18.278</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SymbolicName</w:t>
            </w:r>
          </w:p>
        </w:tc>
        <w:tc>
          <w:tcPr>
            <w:tcW w:w="7200" w:type="dxa"/>
            <w:shd w:val="clear" w:color="auto" w:fill="auto"/>
          </w:tcPr>
          <w:p w:rsidR="002D331B" w:rsidRDefault="002D331B" w:rsidP="002D331B">
            <w:pPr>
              <w:pStyle w:val="OtherTableBody"/>
            </w:pPr>
            <w:r>
              <w:t>alertDevice</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Description</w:t>
            </w:r>
          </w:p>
        </w:tc>
        <w:tc>
          <w:tcPr>
            <w:tcW w:w="7200" w:type="dxa"/>
            <w:shd w:val="clear" w:color="auto" w:fill="auto"/>
          </w:tcPr>
          <w:p w:rsidR="002D331B" w:rsidRDefault="002D331B" w:rsidP="002D331B">
            <w:pPr>
              <w:pStyle w:val="OtherTableBody"/>
            </w:pPr>
            <w:r>
              <w:t>Code system of concepts specifying any type of allergy alert device the patient may be carrying or wearing.  Used in HL7 Version 2.x messaging in the IAM segment.</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Full Name</w:t>
            </w:r>
          </w:p>
        </w:tc>
        <w:tc>
          <w:tcPr>
            <w:tcW w:w="7200" w:type="dxa"/>
            <w:shd w:val="clear" w:color="auto" w:fill="auto"/>
          </w:tcPr>
          <w:p w:rsidR="002D331B" w:rsidRDefault="002D331B" w:rsidP="002D331B">
            <w:pPr>
              <w:pStyle w:val="OtherTableBody"/>
            </w:pPr>
            <w:r>
              <w:t>Alert Device Code Code System</w:t>
            </w:r>
          </w:p>
        </w:tc>
      </w:tr>
      <w:tr w:rsidR="002D331B" w:rsidTr="002D331B">
        <w:tblPrEx>
          <w:tblCellMar>
            <w:top w:w="0" w:type="dxa"/>
            <w:bottom w:w="0" w:type="dxa"/>
          </w:tblCellMar>
        </w:tblPrEx>
        <w:tc>
          <w:tcPr>
            <w:tcW w:w="2000" w:type="dxa"/>
            <w:shd w:val="clear" w:color="auto" w:fill="F3F3F3"/>
          </w:tcPr>
          <w:p w:rsidR="002D331B" w:rsidRDefault="002D331B" w:rsidP="002D331B">
            <w:pPr>
              <w:pStyle w:val="OtherTableHeader"/>
            </w:pPr>
            <w:r>
              <w:t>UTG URL</w:t>
            </w:r>
          </w:p>
        </w:tc>
        <w:tc>
          <w:tcPr>
            <w:tcW w:w="7200" w:type="dxa"/>
            <w:shd w:val="clear" w:color="auto" w:fill="auto"/>
          </w:tcPr>
          <w:p w:rsidR="002D331B" w:rsidRDefault="002D331B" w:rsidP="002D331B">
            <w:pPr>
              <w:pStyle w:val="OtherTableBody"/>
            </w:pPr>
            <w:r>
              <w:t>http://terminology.hl7.org/CodeSystem/v2-0437</w:t>
            </w:r>
          </w:p>
        </w:tc>
      </w:tr>
    </w:tbl>
    <w:p w:rsidR="002D331B" w:rsidRDefault="002D331B" w:rsidP="002D331B"/>
    <w:p w:rsidR="002D331B" w:rsidRDefault="002D331B" w:rsidP="002D331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Effective Date</w:t>
            </w:r>
          </w:p>
        </w:tc>
        <w:tc>
          <w:tcPr>
            <w:tcW w:w="1400" w:type="dxa"/>
            <w:shd w:val="clear" w:color="auto" w:fill="auto"/>
          </w:tcPr>
          <w:p w:rsidR="002D331B" w:rsidRDefault="002D331B" w:rsidP="002D331B">
            <w:pPr>
              <w:pStyle w:val="OtherTableBody"/>
            </w:pPr>
            <w:r>
              <w:t>01.11.2000</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Version</w:t>
            </w:r>
          </w:p>
        </w:tc>
        <w:tc>
          <w:tcPr>
            <w:tcW w:w="1400" w:type="dxa"/>
            <w:shd w:val="clear" w:color="auto" w:fill="auto"/>
          </w:tcPr>
          <w:p w:rsidR="002D331B" w:rsidRDefault="002D331B" w:rsidP="002D331B">
            <w:pPr>
              <w:pStyle w:val="OtherTableBody"/>
            </w:pPr>
            <w:r>
              <w:t>1</w:t>
            </w:r>
          </w:p>
        </w:tc>
      </w:tr>
      <w:tr w:rsidR="002D331B" w:rsidTr="002D331B">
        <w:tblPrEx>
          <w:tblCellMar>
            <w:top w:w="0" w:type="dxa"/>
            <w:bottom w:w="0" w:type="dxa"/>
          </w:tblCellMar>
        </w:tblPrEx>
        <w:tc>
          <w:tcPr>
            <w:tcW w:w="2400" w:type="dxa"/>
            <w:shd w:val="clear" w:color="auto" w:fill="F3F3F3"/>
          </w:tcPr>
          <w:p w:rsidR="002D331B" w:rsidRDefault="002D331B" w:rsidP="002D331B">
            <w:pPr>
              <w:pStyle w:val="OtherTableHeader"/>
            </w:pPr>
            <w:r>
              <w:t>HL7 Version Introduced</w:t>
            </w:r>
          </w:p>
        </w:tc>
        <w:tc>
          <w:tcPr>
            <w:tcW w:w="14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Value Set OID</w:t>
            </w:r>
          </w:p>
        </w:tc>
        <w:tc>
          <w:tcPr>
            <w:tcW w:w="6400" w:type="dxa"/>
            <w:shd w:val="clear" w:color="auto" w:fill="auto"/>
          </w:tcPr>
          <w:p w:rsidR="002D331B" w:rsidRDefault="002D331B" w:rsidP="002D331B">
            <w:pPr>
              <w:pStyle w:val="OtherTableBody"/>
            </w:pPr>
            <w:r>
              <w:t>2.16.840.1.113883.21.294</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SymbolicName</w:t>
            </w:r>
          </w:p>
        </w:tc>
        <w:tc>
          <w:tcPr>
            <w:tcW w:w="6400" w:type="dxa"/>
            <w:shd w:val="clear" w:color="auto" w:fill="auto"/>
          </w:tcPr>
          <w:p w:rsidR="002D331B" w:rsidRDefault="002D331B" w:rsidP="002D331B">
            <w:pPr>
              <w:pStyle w:val="OtherTableBody"/>
            </w:pPr>
            <w:r>
              <w:t>hl7VS-alertDeviceCode</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Description</w:t>
            </w:r>
          </w:p>
        </w:tc>
        <w:tc>
          <w:tcPr>
            <w:tcW w:w="6400" w:type="dxa"/>
            <w:shd w:val="clear" w:color="auto" w:fill="auto"/>
          </w:tcPr>
          <w:p w:rsidR="002D331B" w:rsidRDefault="002D331B" w:rsidP="002D331B">
            <w:pPr>
              <w:pStyle w:val="OtherTableBody"/>
            </w:pPr>
            <w:r>
              <w:t>Value Set of codes specifying any type of allergy alert device the patient may be carrying or wearing.</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Full Name</w:t>
            </w:r>
          </w:p>
        </w:tc>
        <w:tc>
          <w:tcPr>
            <w:tcW w:w="6400" w:type="dxa"/>
            <w:shd w:val="clear" w:color="auto" w:fill="auto"/>
          </w:tcPr>
          <w:p w:rsidR="002D331B" w:rsidRDefault="002D331B" w:rsidP="002D331B">
            <w:pPr>
              <w:pStyle w:val="OtherTableBody"/>
            </w:pPr>
            <w:r>
              <w:t>Alert Device Code Value Set</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UTG URL</w:t>
            </w:r>
          </w:p>
        </w:tc>
        <w:tc>
          <w:tcPr>
            <w:tcW w:w="6400" w:type="dxa"/>
            <w:shd w:val="clear" w:color="auto" w:fill="auto"/>
          </w:tcPr>
          <w:p w:rsidR="002D331B" w:rsidRDefault="002D331B" w:rsidP="002D331B">
            <w:pPr>
              <w:pStyle w:val="OtherTableBody"/>
            </w:pPr>
            <w:r>
              <w:t>http://terminology.hl7.org/ValueSet/v2-0437</w:t>
            </w:r>
          </w:p>
        </w:tc>
      </w:tr>
      <w:tr w:rsidR="002D331B" w:rsidTr="002D331B">
        <w:tblPrEx>
          <w:tblCellMar>
            <w:top w:w="0" w:type="dxa"/>
            <w:bottom w:w="0" w:type="dxa"/>
          </w:tblCellMar>
        </w:tblPrEx>
        <w:tc>
          <w:tcPr>
            <w:tcW w:w="2800" w:type="dxa"/>
            <w:shd w:val="clear" w:color="auto" w:fill="F3F3F3"/>
          </w:tcPr>
          <w:p w:rsidR="002D331B" w:rsidRDefault="002D331B" w:rsidP="002D331B">
            <w:pPr>
              <w:pStyle w:val="OtherTableHeader"/>
            </w:pPr>
            <w:r>
              <w:t>Content Logical Definition</w:t>
            </w:r>
          </w:p>
        </w:tc>
        <w:tc>
          <w:tcPr>
            <w:tcW w:w="6400" w:type="dxa"/>
            <w:shd w:val="clear" w:color="auto" w:fill="auto"/>
          </w:tcPr>
          <w:p w:rsidR="002D331B" w:rsidRDefault="002D331B" w:rsidP="002D331B">
            <w:pPr>
              <w:pStyle w:val="OtherTableBody"/>
            </w:pPr>
            <w:r>
              <w:t>all codes</w:t>
            </w:r>
          </w:p>
        </w:tc>
      </w:tr>
    </w:tbl>
    <w:p w:rsidR="002D331B" w:rsidRDefault="002D331B" w:rsidP="002D331B"/>
    <w:p w:rsidR="002D331B" w:rsidRDefault="002D331B" w:rsidP="002D331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D331B" w:rsidTr="002D331B">
        <w:tblPrEx>
          <w:tblCellMar>
            <w:top w:w="0" w:type="dxa"/>
            <w:bottom w:w="0" w:type="dxa"/>
          </w:tblCellMar>
        </w:tblPrEx>
        <w:tc>
          <w:tcPr>
            <w:tcW w:w="1800" w:type="dxa"/>
            <w:shd w:val="clear" w:color="auto" w:fill="F3F3F3"/>
          </w:tcPr>
          <w:p w:rsidR="002D331B" w:rsidRDefault="002D331B" w:rsidP="002D331B">
            <w:pPr>
              <w:pStyle w:val="OtherTableHeader"/>
            </w:pPr>
            <w:r>
              <w:t>Realm</w:t>
            </w:r>
          </w:p>
        </w:tc>
        <w:tc>
          <w:tcPr>
            <w:tcW w:w="2400" w:type="dxa"/>
            <w:shd w:val="clear" w:color="auto" w:fill="auto"/>
          </w:tcPr>
          <w:p w:rsidR="002D331B" w:rsidRDefault="002D331B" w:rsidP="002D331B">
            <w:pPr>
              <w:pStyle w:val="OtherTableBody"/>
            </w:pPr>
            <w:r>
              <w:t>example</w:t>
            </w:r>
          </w:p>
        </w:tc>
      </w:tr>
    </w:tbl>
    <w:p w:rsidR="002D331B" w:rsidRDefault="002D331B" w:rsidP="002D331B"/>
    <w:p w:rsidR="002D331B" w:rsidRDefault="002D331B" w:rsidP="002D331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w:t>
            </w:r>
          </w:p>
        </w:tc>
        <w:tc>
          <w:tcPr>
            <w:tcW w:w="6600" w:type="dxa"/>
            <w:shd w:val="clear" w:color="auto" w:fill="auto"/>
          </w:tcPr>
          <w:p w:rsidR="002D331B" w:rsidRDefault="002D331B" w:rsidP="002D331B">
            <w:pPr>
              <w:pStyle w:val="OtherTableBody"/>
            </w:pPr>
            <w:r>
              <w:t>0437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Table OID</w:t>
            </w:r>
          </w:p>
        </w:tc>
        <w:tc>
          <w:tcPr>
            <w:tcW w:w="6600" w:type="dxa"/>
            <w:shd w:val="clear" w:color="auto" w:fill="auto"/>
          </w:tcPr>
          <w:p w:rsidR="002D331B" w:rsidRDefault="002D331B" w:rsidP="002D331B">
            <w:pPr>
              <w:pStyle w:val="OtherTableBody"/>
            </w:pPr>
            <w:r>
              <w:t>2.16.840.1.113883.12.437</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SymbolicName</w:t>
            </w:r>
          </w:p>
        </w:tc>
        <w:tc>
          <w:tcPr>
            <w:tcW w:w="6600" w:type="dxa"/>
            <w:shd w:val="clear" w:color="auto" w:fill="auto"/>
          </w:tcPr>
          <w:p w:rsidR="002D331B" w:rsidRDefault="002D331B" w:rsidP="002D331B">
            <w:pPr>
              <w:pStyle w:val="OtherTableBody"/>
            </w:pPr>
            <w:r>
              <w:t>Alert Device Code</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Description</w:t>
            </w:r>
          </w:p>
        </w:tc>
        <w:tc>
          <w:tcPr>
            <w:tcW w:w="6600" w:type="dxa"/>
            <w:shd w:val="clear" w:color="auto" w:fill="auto"/>
          </w:tcPr>
          <w:p w:rsidR="002D331B" w:rsidRDefault="002D331B" w:rsidP="002D331B">
            <w:pPr>
              <w:pStyle w:val="OtherTableBody"/>
            </w:pPr>
            <w:r>
              <w:t>Table of codes specifying any type of allergy alert device the patient may be carrying or wearing.</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Type</w:t>
            </w:r>
          </w:p>
        </w:tc>
        <w:tc>
          <w:tcPr>
            <w:tcW w:w="6600" w:type="dxa"/>
            <w:shd w:val="clear" w:color="auto" w:fill="auto"/>
          </w:tcPr>
          <w:p w:rsidR="002D331B" w:rsidRDefault="002D331B" w:rsidP="002D331B">
            <w:pPr>
              <w:pStyle w:val="OtherTableBody"/>
            </w:pPr>
            <w:r>
              <w:t>User</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Steward</w:t>
            </w:r>
          </w:p>
        </w:tc>
        <w:tc>
          <w:tcPr>
            <w:tcW w:w="6600" w:type="dxa"/>
            <w:shd w:val="clear" w:color="auto" w:fill="auto"/>
          </w:tcPr>
          <w:p w:rsidR="002D331B" w:rsidRDefault="002D331B" w:rsidP="002D331B">
            <w:pPr>
              <w:pStyle w:val="OtherTableBody"/>
            </w:pPr>
            <w:r>
              <w:t>PA</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where used</w:t>
            </w:r>
          </w:p>
        </w:tc>
        <w:tc>
          <w:tcPr>
            <w:tcW w:w="6600" w:type="dxa"/>
            <w:shd w:val="clear" w:color="auto" w:fill="auto"/>
          </w:tcPr>
          <w:p w:rsidR="002D331B" w:rsidRDefault="002D331B" w:rsidP="002D331B">
            <w:pPr>
              <w:pStyle w:val="OtherTableBody"/>
            </w:pPr>
            <w:r>
              <w:t>IAM-16</w:t>
            </w:r>
          </w:p>
        </w:tc>
      </w:tr>
      <w:tr w:rsidR="002D331B" w:rsidTr="002D331B">
        <w:tblPrEx>
          <w:tblCellMar>
            <w:top w:w="0" w:type="dxa"/>
            <w:bottom w:w="0" w:type="dxa"/>
          </w:tblCellMar>
        </w:tblPrEx>
        <w:tc>
          <w:tcPr>
            <w:tcW w:w="2600" w:type="dxa"/>
            <w:shd w:val="clear" w:color="auto" w:fill="F3F3F3"/>
          </w:tcPr>
          <w:p w:rsidR="002D331B" w:rsidRDefault="002D331B" w:rsidP="002D331B">
            <w:pPr>
              <w:pStyle w:val="OtherTableHeader"/>
            </w:pPr>
            <w:r>
              <w:t>HL7 Version Introduced</w:t>
            </w:r>
          </w:p>
        </w:tc>
        <w:tc>
          <w:tcPr>
            <w:tcW w:w="6600" w:type="dxa"/>
            <w:shd w:val="clear" w:color="auto" w:fill="auto"/>
          </w:tcPr>
          <w:p w:rsidR="002D331B" w:rsidRDefault="002D331B" w:rsidP="002D331B">
            <w:pPr>
              <w:pStyle w:val="OtherTableBody"/>
            </w:pPr>
            <w:r>
              <w:t>2.4</w:t>
            </w:r>
          </w:p>
        </w:tc>
      </w:tr>
    </w:tbl>
    <w:p w:rsidR="002D331B" w:rsidRDefault="002D331B" w:rsidP="002D331B"/>
    <w:p w:rsidR="002D331B" w:rsidRDefault="002D331B" w:rsidP="002D331B">
      <w:pPr>
        <w:pStyle w:val="Subheading"/>
      </w:pPr>
      <w:r>
        <w:t>Table 0437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D331B" w:rsidTr="002D331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2D331B" w:rsidRDefault="002D331B" w:rsidP="002D331B">
            <w:pPr>
              <w:pStyle w:val="UserTableHeader"/>
            </w:pPr>
            <w:r>
              <w:t>Value</w:t>
            </w:r>
          </w:p>
        </w:tc>
        <w:tc>
          <w:tcPr>
            <w:tcW w:w="1600" w:type="dxa"/>
            <w:tcBorders>
              <w:top w:val="double" w:sz="4" w:space="0" w:color="auto"/>
              <w:bottom w:val="single" w:sz="4" w:space="0" w:color="auto"/>
            </w:tcBorders>
            <w:shd w:val="clear" w:color="auto" w:fill="E6E6E6"/>
          </w:tcPr>
          <w:p w:rsidR="002D331B" w:rsidRDefault="002D331B" w:rsidP="002D331B">
            <w:pPr>
              <w:pStyle w:val="UserTableHeader"/>
            </w:pPr>
            <w:r>
              <w:t>Display Name</w:t>
            </w:r>
          </w:p>
        </w:tc>
        <w:tc>
          <w:tcPr>
            <w:tcW w:w="4400" w:type="dxa"/>
            <w:tcBorders>
              <w:top w:val="double" w:sz="4" w:space="0" w:color="auto"/>
              <w:bottom w:val="single" w:sz="4" w:space="0" w:color="auto"/>
            </w:tcBorders>
            <w:shd w:val="clear" w:color="auto" w:fill="E6E6E6"/>
          </w:tcPr>
          <w:p w:rsidR="002D331B" w:rsidRDefault="002D331B" w:rsidP="002D331B">
            <w:pPr>
              <w:pStyle w:val="UserTableHeader"/>
            </w:pPr>
            <w:r>
              <w:t>Definition</w:t>
            </w:r>
          </w:p>
        </w:tc>
        <w:tc>
          <w:tcPr>
            <w:tcW w:w="1200" w:type="dxa"/>
            <w:tcBorders>
              <w:top w:val="double" w:sz="4" w:space="0" w:color="auto"/>
              <w:bottom w:val="single" w:sz="4" w:space="0" w:color="auto"/>
            </w:tcBorders>
            <w:shd w:val="clear" w:color="auto" w:fill="E6E6E6"/>
          </w:tcPr>
          <w:p w:rsidR="002D331B" w:rsidRDefault="002D331B" w:rsidP="002D331B">
            <w:pPr>
              <w:pStyle w:val="UserTableHeader"/>
            </w:pPr>
            <w:r>
              <w:t>Comment/ Usage Note</w:t>
            </w:r>
          </w:p>
        </w:tc>
        <w:tc>
          <w:tcPr>
            <w:tcW w:w="800" w:type="dxa"/>
            <w:tcBorders>
              <w:top w:val="double" w:sz="4" w:space="0" w:color="auto"/>
              <w:bottom w:val="single" w:sz="4" w:space="0" w:color="auto"/>
            </w:tcBorders>
            <w:shd w:val="clear" w:color="auto" w:fill="E6E6E6"/>
          </w:tcPr>
          <w:p w:rsidR="002D331B" w:rsidRDefault="002D331B" w:rsidP="002D331B">
            <w:pPr>
              <w:pStyle w:val="UserTableHeader"/>
            </w:pPr>
            <w:r>
              <w:t>Status</w:t>
            </w: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FFFFF"/>
          </w:tcPr>
          <w:p w:rsidR="002D331B" w:rsidRDefault="002D331B" w:rsidP="002D331B">
            <w:pPr>
              <w:pStyle w:val="UserTableBody"/>
            </w:pPr>
            <w:r>
              <w:t>B</w:t>
            </w:r>
          </w:p>
        </w:tc>
        <w:tc>
          <w:tcPr>
            <w:tcW w:w="1600" w:type="dxa"/>
            <w:tcBorders>
              <w:top w:val="single" w:sz="4" w:space="0" w:color="auto"/>
              <w:bottom w:val="single" w:sz="4" w:space="0" w:color="auto"/>
            </w:tcBorders>
            <w:shd w:val="clear" w:color="auto" w:fill="FFFFFF"/>
          </w:tcPr>
          <w:p w:rsidR="002D331B" w:rsidRDefault="002D331B" w:rsidP="002D331B">
            <w:pPr>
              <w:pStyle w:val="UserTableBody"/>
            </w:pPr>
            <w:r>
              <w:t>Bracelet</w:t>
            </w:r>
          </w:p>
        </w:tc>
        <w:tc>
          <w:tcPr>
            <w:tcW w:w="4400" w:type="dxa"/>
            <w:tcBorders>
              <w:top w:val="single" w:sz="4" w:space="0" w:color="auto"/>
              <w:bottom w:val="single" w:sz="4" w:space="0" w:color="auto"/>
            </w:tcBorders>
            <w:shd w:val="clear" w:color="auto" w:fill="FFFFFF"/>
          </w:tcPr>
          <w:p w:rsidR="002D331B" w:rsidRDefault="002D331B" w:rsidP="002D331B">
            <w:pPr>
              <w:pStyle w:val="UserTableBody"/>
            </w:pPr>
          </w:p>
        </w:tc>
        <w:tc>
          <w:tcPr>
            <w:tcW w:w="1200" w:type="dxa"/>
            <w:tcBorders>
              <w:top w:val="single" w:sz="4" w:space="0" w:color="auto"/>
              <w:bottom w:val="single" w:sz="4" w:space="0" w:color="auto"/>
            </w:tcBorders>
            <w:shd w:val="clear" w:color="auto" w:fill="FFFFFF"/>
          </w:tcPr>
          <w:p w:rsidR="002D331B" w:rsidRDefault="002D331B" w:rsidP="002D331B">
            <w:pPr>
              <w:pStyle w:val="UserTableBody"/>
            </w:pPr>
          </w:p>
        </w:tc>
        <w:tc>
          <w:tcPr>
            <w:tcW w:w="800" w:type="dxa"/>
            <w:tcBorders>
              <w:top w:val="single" w:sz="4" w:space="0" w:color="auto"/>
              <w:bottom w:val="single" w:sz="4" w:space="0" w:color="auto"/>
            </w:tcBorders>
            <w:shd w:val="clear" w:color="auto" w:fill="FFFFFF"/>
          </w:tcPr>
          <w:p w:rsidR="002D331B" w:rsidRDefault="002D331B" w:rsidP="002D331B">
            <w:pPr>
              <w:pStyle w:val="UserTableBody"/>
            </w:pPr>
          </w:p>
        </w:tc>
      </w:tr>
      <w:tr w:rsidR="002D331B" w:rsidTr="002D331B">
        <w:tblPrEx>
          <w:tblCellMar>
            <w:top w:w="0" w:type="dxa"/>
            <w:bottom w:w="0" w:type="dxa"/>
          </w:tblCellMar>
        </w:tblPrEx>
        <w:tc>
          <w:tcPr>
            <w:tcW w:w="1200" w:type="dxa"/>
            <w:tcBorders>
              <w:top w:val="single" w:sz="4" w:space="0" w:color="auto"/>
              <w:bottom w:val="single" w:sz="4" w:space="0" w:color="auto"/>
            </w:tcBorders>
            <w:shd w:val="clear" w:color="auto" w:fill="F3F3F3"/>
          </w:tcPr>
          <w:p w:rsidR="002D331B" w:rsidRDefault="002D331B" w:rsidP="002D331B">
            <w:r>
              <w:t>N</w:t>
            </w:r>
          </w:p>
        </w:tc>
        <w:tc>
          <w:tcPr>
            <w:tcW w:w="1600" w:type="dxa"/>
            <w:tcBorders>
              <w:top w:val="single" w:sz="4" w:space="0" w:color="auto"/>
              <w:bottom w:val="single" w:sz="4" w:space="0" w:color="auto"/>
            </w:tcBorders>
            <w:shd w:val="clear" w:color="auto" w:fill="F3F3F3"/>
          </w:tcPr>
          <w:p w:rsidR="002D331B" w:rsidRDefault="002D331B" w:rsidP="002D331B">
            <w:r>
              <w:t>Necklace</w:t>
            </w:r>
          </w:p>
        </w:tc>
        <w:tc>
          <w:tcPr>
            <w:tcW w:w="4400" w:type="dxa"/>
            <w:tcBorders>
              <w:top w:val="single" w:sz="4" w:space="0" w:color="auto"/>
              <w:bottom w:val="single" w:sz="4" w:space="0" w:color="auto"/>
            </w:tcBorders>
            <w:shd w:val="clear" w:color="auto" w:fill="F3F3F3"/>
          </w:tcPr>
          <w:p w:rsidR="002D331B" w:rsidRDefault="002D331B" w:rsidP="002D331B"/>
        </w:tc>
        <w:tc>
          <w:tcPr>
            <w:tcW w:w="1200" w:type="dxa"/>
            <w:tcBorders>
              <w:top w:val="single" w:sz="4" w:space="0" w:color="auto"/>
              <w:bottom w:val="single" w:sz="4" w:space="0" w:color="auto"/>
            </w:tcBorders>
            <w:shd w:val="clear" w:color="auto" w:fill="F3F3F3"/>
          </w:tcPr>
          <w:p w:rsidR="002D331B" w:rsidRDefault="002D331B" w:rsidP="002D331B"/>
        </w:tc>
        <w:tc>
          <w:tcPr>
            <w:tcW w:w="800" w:type="dxa"/>
            <w:tcBorders>
              <w:top w:val="single" w:sz="4" w:space="0" w:color="auto"/>
              <w:bottom w:val="single" w:sz="4" w:space="0" w:color="auto"/>
            </w:tcBorders>
            <w:shd w:val="clear" w:color="auto" w:fill="F3F3F3"/>
          </w:tcPr>
          <w:p w:rsidR="002D331B" w:rsidRDefault="002D331B" w:rsidP="002D331B"/>
        </w:tc>
      </w:tr>
      <w:tr w:rsidR="002D331B" w:rsidTr="002D331B">
        <w:tblPrEx>
          <w:tblCellMar>
            <w:top w:w="0" w:type="dxa"/>
            <w:bottom w:w="0" w:type="dxa"/>
          </w:tblCellMar>
        </w:tblPrEx>
        <w:tc>
          <w:tcPr>
            <w:tcW w:w="1200" w:type="dxa"/>
            <w:tcBorders>
              <w:top w:val="single" w:sz="4" w:space="0" w:color="auto"/>
              <w:bottom w:val="double" w:sz="4" w:space="0" w:color="auto"/>
            </w:tcBorders>
            <w:shd w:val="clear" w:color="auto" w:fill="FFFFFF"/>
          </w:tcPr>
          <w:p w:rsidR="002D331B" w:rsidRDefault="002D331B" w:rsidP="002D331B">
            <w:r>
              <w:t>W</w:t>
            </w:r>
          </w:p>
        </w:tc>
        <w:tc>
          <w:tcPr>
            <w:tcW w:w="1600" w:type="dxa"/>
            <w:tcBorders>
              <w:top w:val="single" w:sz="4" w:space="0" w:color="auto"/>
              <w:bottom w:val="double" w:sz="4" w:space="0" w:color="auto"/>
            </w:tcBorders>
            <w:shd w:val="clear" w:color="auto" w:fill="FFFFFF"/>
          </w:tcPr>
          <w:p w:rsidR="002D331B" w:rsidRDefault="002D331B" w:rsidP="002D331B">
            <w:r>
              <w:t>Wallet Card</w:t>
            </w:r>
          </w:p>
        </w:tc>
        <w:tc>
          <w:tcPr>
            <w:tcW w:w="4400" w:type="dxa"/>
            <w:tcBorders>
              <w:top w:val="single" w:sz="4" w:space="0" w:color="auto"/>
              <w:bottom w:val="double" w:sz="4" w:space="0" w:color="auto"/>
            </w:tcBorders>
            <w:shd w:val="clear" w:color="auto" w:fill="FFFFFF"/>
          </w:tcPr>
          <w:p w:rsidR="002D331B" w:rsidRDefault="002D331B" w:rsidP="002D331B"/>
        </w:tc>
        <w:tc>
          <w:tcPr>
            <w:tcW w:w="1200" w:type="dxa"/>
            <w:tcBorders>
              <w:top w:val="single" w:sz="4" w:space="0" w:color="auto"/>
              <w:bottom w:val="double" w:sz="4" w:space="0" w:color="auto"/>
            </w:tcBorders>
            <w:shd w:val="clear" w:color="auto" w:fill="FFFFFF"/>
          </w:tcPr>
          <w:p w:rsidR="002D331B" w:rsidRDefault="002D331B" w:rsidP="002D331B"/>
        </w:tc>
        <w:tc>
          <w:tcPr>
            <w:tcW w:w="800" w:type="dxa"/>
            <w:tcBorders>
              <w:top w:val="single" w:sz="4" w:space="0" w:color="auto"/>
              <w:bottom w:val="double" w:sz="4" w:space="0" w:color="auto"/>
            </w:tcBorders>
            <w:shd w:val="clear" w:color="auto" w:fill="FFFFFF"/>
          </w:tcPr>
          <w:p w:rsidR="002D331B" w:rsidRDefault="002D331B" w:rsidP="002D331B"/>
        </w:tc>
      </w:tr>
    </w:tbl>
    <w:p w:rsidR="002D331B" w:rsidRDefault="002D331B" w:rsidP="002D331B"/>
    <w:p w:rsidR="000447DD" w:rsidRDefault="000447DD" w:rsidP="000447DD">
      <w:pPr>
        <w:pStyle w:val="berschrift3"/>
      </w:pPr>
      <w:r>
        <w:t>0438 - Allergy Clinical Status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438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AllergyClinicalStatus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verification status for the allergy.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2.16.840.1.113883.18.279</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allergyClinicalStatus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verification status for the allergy.  Used in HL7 Version 2.x messaging in the IAM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Allergy Clinical Status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http://terminology.hl7.org/CodeSystem/v2-0438</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2.16.840.1.113883.21.295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hl7VS-allergyClinicalStatus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verification status for the allergy.</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Allergy Clinical Status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http://terminology.hl7.org/ValueSet/v2-0438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0438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2.16.840.1.113883.12.438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Allergy Clinical 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verification status for the allergy.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IAM-17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U</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Unconfirmed</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P</w:t>
            </w:r>
          </w:p>
        </w:tc>
        <w:tc>
          <w:tcPr>
            <w:tcW w:w="1600" w:type="dxa"/>
            <w:tcBorders>
              <w:top w:val="single" w:sz="4" w:space="0" w:color="auto"/>
              <w:bottom w:val="single" w:sz="4" w:space="0" w:color="auto"/>
            </w:tcBorders>
            <w:shd w:val="clear" w:color="auto" w:fill="F3F3F3"/>
          </w:tcPr>
          <w:p w:rsidR="000447DD" w:rsidRDefault="000447DD" w:rsidP="000447DD">
            <w:r>
              <w:t>Pending</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S</w:t>
            </w:r>
          </w:p>
        </w:tc>
        <w:tc>
          <w:tcPr>
            <w:tcW w:w="1600" w:type="dxa"/>
            <w:tcBorders>
              <w:top w:val="single" w:sz="4" w:space="0" w:color="auto"/>
              <w:bottom w:val="single" w:sz="4" w:space="0" w:color="auto"/>
            </w:tcBorders>
            <w:shd w:val="clear" w:color="auto" w:fill="FFFFFF"/>
          </w:tcPr>
          <w:p w:rsidR="000447DD" w:rsidRDefault="000447DD" w:rsidP="000447DD">
            <w:r>
              <w:t>Suspect</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C</w:t>
            </w:r>
          </w:p>
        </w:tc>
        <w:tc>
          <w:tcPr>
            <w:tcW w:w="1600" w:type="dxa"/>
            <w:tcBorders>
              <w:top w:val="single" w:sz="4" w:space="0" w:color="auto"/>
              <w:bottom w:val="single" w:sz="4" w:space="0" w:color="auto"/>
            </w:tcBorders>
            <w:shd w:val="clear" w:color="auto" w:fill="F3F3F3"/>
          </w:tcPr>
          <w:p w:rsidR="000447DD" w:rsidRDefault="000447DD" w:rsidP="000447DD">
            <w:r>
              <w:t>Confirmed or verified</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I</w:t>
            </w:r>
          </w:p>
        </w:tc>
        <w:tc>
          <w:tcPr>
            <w:tcW w:w="1600" w:type="dxa"/>
            <w:tcBorders>
              <w:top w:val="single" w:sz="4" w:space="0" w:color="auto"/>
              <w:bottom w:val="single" w:sz="4" w:space="0" w:color="auto"/>
            </w:tcBorders>
            <w:shd w:val="clear" w:color="auto" w:fill="FFFFFF"/>
          </w:tcPr>
          <w:p w:rsidR="000447DD" w:rsidRDefault="000447DD" w:rsidP="000447DD">
            <w:r>
              <w:t>Confirmed but inactive</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E</w:t>
            </w:r>
          </w:p>
        </w:tc>
        <w:tc>
          <w:tcPr>
            <w:tcW w:w="1600" w:type="dxa"/>
            <w:tcBorders>
              <w:top w:val="single" w:sz="4" w:space="0" w:color="auto"/>
              <w:bottom w:val="single" w:sz="4" w:space="0" w:color="auto"/>
            </w:tcBorders>
            <w:shd w:val="clear" w:color="auto" w:fill="F3F3F3"/>
          </w:tcPr>
          <w:p w:rsidR="000447DD" w:rsidRDefault="000447DD" w:rsidP="000447DD">
            <w:r>
              <w:t>Erroneous</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D</w:t>
            </w:r>
          </w:p>
        </w:tc>
        <w:tc>
          <w:tcPr>
            <w:tcW w:w="1600" w:type="dxa"/>
            <w:tcBorders>
              <w:top w:val="single" w:sz="4" w:space="0" w:color="auto"/>
              <w:bottom w:val="double" w:sz="4" w:space="0" w:color="auto"/>
            </w:tcBorders>
            <w:shd w:val="clear" w:color="auto" w:fill="FFFFFF"/>
          </w:tcPr>
          <w:p w:rsidR="000447DD" w:rsidRDefault="000447DD" w:rsidP="000447DD">
            <w:r>
              <w:t>Doubt raised</w:t>
            </w:r>
          </w:p>
        </w:tc>
        <w:tc>
          <w:tcPr>
            <w:tcW w:w="4400" w:type="dxa"/>
            <w:tcBorders>
              <w:top w:val="single" w:sz="4" w:space="0" w:color="auto"/>
              <w:bottom w:val="double" w:sz="4" w:space="0" w:color="auto"/>
            </w:tcBorders>
            <w:shd w:val="clear" w:color="auto" w:fill="FFFFFF"/>
          </w:tcPr>
          <w:p w:rsidR="000447DD" w:rsidRDefault="000447DD" w:rsidP="000447DD"/>
        </w:tc>
        <w:tc>
          <w:tcPr>
            <w:tcW w:w="12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0440 - Data Types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DataTypes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data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2.16.840.1.113883.18.280</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dataTypes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the format of the observation value in the Observation Result (OBX).   Used in HL7 Version 2.x messaging in the OBX, OM1, OM3 and OMC segments.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Data Types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http://terminology.hl7.org/CodeSystem/v2-0440</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5</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2.16.840.1.113883.21.296</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hl7VS-dataTypes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data 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Data Types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Data Types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data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RCD.2, RDF-2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200"/>
        <w:gridCol w:w="3800"/>
        <w:gridCol w:w="800"/>
      </w:tblGrid>
      <w:tr w:rsidR="000447DD" w:rsidTr="000447DD">
        <w:tblPrEx>
          <w:tblCellMar>
            <w:top w:w="0" w:type="dxa"/>
            <w:bottom w:w="0" w:type="dxa"/>
          </w:tblCellMar>
        </w:tblPrEx>
        <w:trPr>
          <w:tblHeader/>
        </w:trPr>
        <w:tc>
          <w:tcPr>
            <w:tcW w:w="1000" w:type="dxa"/>
            <w:tcBorders>
              <w:bottom w:val="single" w:sz="4" w:space="0" w:color="auto"/>
            </w:tcBorders>
            <w:shd w:val="clear" w:color="auto" w:fill="E6E6E6"/>
          </w:tcPr>
          <w:p w:rsidR="000447DD" w:rsidRDefault="000447DD" w:rsidP="000447DD">
            <w:pPr>
              <w:pStyle w:val="HL7TableHeader"/>
            </w:pPr>
            <w:r>
              <w:t>Value</w:t>
            </w:r>
          </w:p>
        </w:tc>
        <w:tc>
          <w:tcPr>
            <w:tcW w:w="2400" w:type="dxa"/>
            <w:tcBorders>
              <w:bottom w:val="single" w:sz="4" w:space="0" w:color="auto"/>
            </w:tcBorders>
            <w:shd w:val="clear" w:color="auto" w:fill="E6E6E6"/>
          </w:tcPr>
          <w:p w:rsidR="000447DD" w:rsidRDefault="000447DD" w:rsidP="000447DD">
            <w:pPr>
              <w:pStyle w:val="HL7TableHeader"/>
            </w:pPr>
            <w:r>
              <w:t>Display Name</w:t>
            </w:r>
          </w:p>
        </w:tc>
        <w:tc>
          <w:tcPr>
            <w:tcW w:w="1200" w:type="dxa"/>
            <w:tcBorders>
              <w:bottom w:val="single" w:sz="4" w:space="0" w:color="auto"/>
            </w:tcBorders>
            <w:shd w:val="clear" w:color="auto" w:fill="E6E6E6"/>
          </w:tcPr>
          <w:p w:rsidR="000447DD" w:rsidRDefault="000447DD" w:rsidP="000447DD">
            <w:pPr>
              <w:pStyle w:val="HL7TableHeader"/>
            </w:pPr>
            <w:r>
              <w:t>Definition</w:t>
            </w:r>
          </w:p>
        </w:tc>
        <w:tc>
          <w:tcPr>
            <w:tcW w:w="38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pPr>
              <w:pStyle w:val="HL7TableBody"/>
            </w:pPr>
            <w:ins w:id="705" w:author="Frank Oemig" w:date="2023-06-16T20:32:00Z">
              <w:r>
                <w:t>AD</w:t>
              </w:r>
            </w:ins>
          </w:p>
        </w:tc>
        <w:tc>
          <w:tcPr>
            <w:tcW w:w="2400" w:type="dxa"/>
            <w:tcBorders>
              <w:bottom w:val="single" w:sz="4" w:space="0" w:color="auto"/>
            </w:tcBorders>
            <w:shd w:val="clear" w:color="auto" w:fill="FFFFFF"/>
          </w:tcPr>
          <w:p w:rsidR="000447DD" w:rsidRDefault="000447DD" w:rsidP="000447DD">
            <w:pPr>
              <w:pStyle w:val="HL7TableBody"/>
            </w:pPr>
            <w:ins w:id="706" w:author="Frank Oemig" w:date="2023-06-16T20:32:00Z">
              <w:r>
                <w:t>Address</w:t>
              </w:r>
            </w:ins>
          </w:p>
        </w:tc>
        <w:tc>
          <w:tcPr>
            <w:tcW w:w="1200" w:type="dxa"/>
            <w:tcBorders>
              <w:bottom w:val="single" w:sz="4" w:space="0" w:color="auto"/>
            </w:tcBorders>
            <w:shd w:val="clear" w:color="auto" w:fill="FFFFFF"/>
          </w:tcPr>
          <w:p w:rsidR="000447DD" w:rsidRDefault="000447DD" w:rsidP="000447DD">
            <w:pPr>
              <w:pStyle w:val="HL7TableBody"/>
            </w:pPr>
          </w:p>
        </w:tc>
        <w:tc>
          <w:tcPr>
            <w:tcW w:w="3800" w:type="dxa"/>
            <w:tcBorders>
              <w:bottom w:val="single" w:sz="4" w:space="0" w:color="auto"/>
            </w:tcBorders>
            <w:shd w:val="clear" w:color="auto" w:fill="FFFFFF"/>
          </w:tcPr>
          <w:p w:rsidR="000447DD" w:rsidRDefault="000447DD" w:rsidP="000447DD">
            <w:pPr>
              <w:pStyle w:val="HL7TableBody"/>
            </w:pPr>
            <w:ins w:id="707" w:author="Frank Oemig" w:date="2023-06-16T20:32:00Z">
              <w:r>
                <w:t>WITHDRAWN</w:t>
              </w:r>
            </w:ins>
          </w:p>
        </w:tc>
        <w:tc>
          <w:tcPr>
            <w:tcW w:w="800" w:type="dxa"/>
            <w:tcBorders>
              <w:bottom w:val="single" w:sz="4" w:space="0" w:color="auto"/>
            </w:tcBorders>
            <w:shd w:val="clear" w:color="auto" w:fill="FFFFFF"/>
          </w:tcPr>
          <w:p w:rsidR="000447DD" w:rsidRDefault="000447DD" w:rsidP="000447DD">
            <w:pPr>
              <w:pStyle w:val="HL7TableBody"/>
            </w:pPr>
            <w:ins w:id="708"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AUI</w:t>
            </w:r>
          </w:p>
        </w:tc>
        <w:tc>
          <w:tcPr>
            <w:tcW w:w="2400" w:type="dxa"/>
            <w:tcBorders>
              <w:bottom w:val="single" w:sz="4" w:space="0" w:color="auto"/>
            </w:tcBorders>
            <w:shd w:val="clear" w:color="auto" w:fill="F3F3F3"/>
          </w:tcPr>
          <w:p w:rsidR="000447DD" w:rsidRDefault="000447DD" w:rsidP="000447DD">
            <w:r>
              <w:t>Authorization information</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sections 6.5.6.14 IN1-14,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CCD</w:t>
            </w:r>
          </w:p>
        </w:tc>
        <w:tc>
          <w:tcPr>
            <w:tcW w:w="2400" w:type="dxa"/>
            <w:tcBorders>
              <w:bottom w:val="single" w:sz="4" w:space="0" w:color="auto"/>
            </w:tcBorders>
            <w:shd w:val="clear" w:color="auto" w:fill="FFFFFF"/>
          </w:tcPr>
          <w:p w:rsidR="000447DD" w:rsidRDefault="000447DD" w:rsidP="000447DD">
            <w:r>
              <w:t>Charge code and date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 4.5.2.1 BLG-1,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CCP</w:t>
            </w:r>
          </w:p>
        </w:tc>
        <w:tc>
          <w:tcPr>
            <w:tcW w:w="2400" w:type="dxa"/>
            <w:tcBorders>
              <w:bottom w:val="single" w:sz="4" w:space="0" w:color="auto"/>
            </w:tcBorders>
            <w:shd w:val="clear" w:color="auto" w:fill="F3F3F3"/>
          </w:tcPr>
          <w:p w:rsidR="000447DD" w:rsidRDefault="000447DD" w:rsidP="000447DD">
            <w:r>
              <w:t>Channel calibration parameters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7.14.1.5 OBX-5.3 where OBX-5Observation value (*) is data type CD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CD</w:t>
            </w:r>
          </w:p>
        </w:tc>
        <w:tc>
          <w:tcPr>
            <w:tcW w:w="2400" w:type="dxa"/>
            <w:tcBorders>
              <w:bottom w:val="single" w:sz="4" w:space="0" w:color="auto"/>
            </w:tcBorders>
            <w:shd w:val="clear" w:color="auto" w:fill="FFFFFF"/>
          </w:tcPr>
          <w:p w:rsidR="000447DD" w:rsidRDefault="000447DD" w:rsidP="000447DD">
            <w:r>
              <w:t>Channel definition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For waveform data only;.</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09" w:author="Frank Oemig" w:date="2023-06-16T20:32:00Z">
              <w:r>
                <w:t>CE</w:t>
              </w:r>
            </w:ins>
          </w:p>
        </w:tc>
        <w:tc>
          <w:tcPr>
            <w:tcW w:w="2400" w:type="dxa"/>
            <w:tcBorders>
              <w:bottom w:val="single" w:sz="4" w:space="0" w:color="auto"/>
            </w:tcBorders>
            <w:shd w:val="clear" w:color="auto" w:fill="F3F3F3"/>
          </w:tcPr>
          <w:p w:rsidR="000447DD" w:rsidRDefault="000447DD" w:rsidP="000447DD">
            <w:ins w:id="710" w:author="Frank Oemig" w:date="2023-06-16T20:32:00Z">
              <w:r>
                <w:t>Coded element</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11" w:author="Frank Oemig" w:date="2023-06-16T20:32:00Z">
              <w:r>
                <w:t>WITHDRAWN</w:t>
              </w:r>
            </w:ins>
          </w:p>
        </w:tc>
        <w:tc>
          <w:tcPr>
            <w:tcW w:w="800" w:type="dxa"/>
            <w:tcBorders>
              <w:bottom w:val="single" w:sz="4" w:space="0" w:color="auto"/>
            </w:tcBorders>
            <w:shd w:val="clear" w:color="auto" w:fill="F3F3F3"/>
          </w:tcPr>
          <w:p w:rsidR="000447DD" w:rsidRDefault="000447DD" w:rsidP="000447DD">
            <w:ins w:id="712"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CF</w:t>
            </w:r>
          </w:p>
        </w:tc>
        <w:tc>
          <w:tcPr>
            <w:tcW w:w="2400" w:type="dxa"/>
            <w:tcBorders>
              <w:bottom w:val="single" w:sz="4" w:space="0" w:color="auto"/>
            </w:tcBorders>
            <w:shd w:val="clear" w:color="auto" w:fill="FFFFFF"/>
          </w:tcPr>
          <w:p w:rsidR="000447DD" w:rsidRDefault="000447DD" w:rsidP="000447DD">
            <w:r>
              <w:t>Coded element with formatted values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13" w:author="Frank Oemig" w:date="2023-06-16T20:32:00Z">
              <w:r>
                <w:t>CK</w:t>
              </w:r>
            </w:ins>
          </w:p>
        </w:tc>
        <w:tc>
          <w:tcPr>
            <w:tcW w:w="2400" w:type="dxa"/>
            <w:tcBorders>
              <w:bottom w:val="single" w:sz="4" w:space="0" w:color="auto"/>
            </w:tcBorders>
            <w:shd w:val="clear" w:color="auto" w:fill="F3F3F3"/>
          </w:tcPr>
          <w:p w:rsidR="000447DD" w:rsidRDefault="000447DD" w:rsidP="000447DD">
            <w:ins w:id="714" w:author="Frank Oemig" w:date="2023-06-16T20:32:00Z">
              <w:r>
                <w:t>Composite ID with check digit</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15" w:author="Frank Oemig" w:date="2023-06-16T20:32:00Z">
              <w:r>
                <w:t>WITHDRAWN</w:t>
              </w:r>
            </w:ins>
          </w:p>
        </w:tc>
        <w:tc>
          <w:tcPr>
            <w:tcW w:w="800" w:type="dxa"/>
            <w:tcBorders>
              <w:bottom w:val="single" w:sz="4" w:space="0" w:color="auto"/>
            </w:tcBorders>
            <w:shd w:val="clear" w:color="auto" w:fill="F3F3F3"/>
          </w:tcPr>
          <w:p w:rsidR="000447DD" w:rsidRDefault="000447DD" w:rsidP="000447DD">
            <w:ins w:id="716"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17" w:author="Frank Oemig" w:date="2023-06-16T20:32:00Z">
              <w:r>
                <w:t>CM</w:t>
              </w:r>
            </w:ins>
          </w:p>
        </w:tc>
        <w:tc>
          <w:tcPr>
            <w:tcW w:w="2400" w:type="dxa"/>
            <w:tcBorders>
              <w:bottom w:val="single" w:sz="4" w:space="0" w:color="auto"/>
            </w:tcBorders>
            <w:shd w:val="clear" w:color="auto" w:fill="FFFFFF"/>
          </w:tcPr>
          <w:p w:rsidR="000447DD" w:rsidRDefault="000447DD" w:rsidP="000447DD">
            <w:ins w:id="718" w:author="Frank Oemig" w:date="2023-06-16T20:32:00Z">
              <w:r>
                <w:t>Composite</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19" w:author="Frank Oemig" w:date="2023-06-16T20:32:00Z">
              <w:r>
                <w:t>WITHDRAWN Replaced by numerous new unambiguous data types in v 2.5</w:t>
              </w:r>
            </w:ins>
          </w:p>
        </w:tc>
        <w:tc>
          <w:tcPr>
            <w:tcW w:w="800" w:type="dxa"/>
            <w:tcBorders>
              <w:bottom w:val="single" w:sz="4" w:space="0" w:color="auto"/>
            </w:tcBorders>
            <w:shd w:val="clear" w:color="auto" w:fill="FFFFFF"/>
          </w:tcPr>
          <w:p w:rsidR="000447DD" w:rsidRDefault="000447DD" w:rsidP="000447DD">
            <w:ins w:id="720"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21" w:author="Frank Oemig" w:date="2023-06-16T20:32:00Z">
              <w:r>
                <w:t>CN</w:t>
              </w:r>
            </w:ins>
          </w:p>
        </w:tc>
        <w:tc>
          <w:tcPr>
            <w:tcW w:w="2400" w:type="dxa"/>
            <w:tcBorders>
              <w:bottom w:val="single" w:sz="4" w:space="0" w:color="auto"/>
            </w:tcBorders>
            <w:shd w:val="clear" w:color="auto" w:fill="F3F3F3"/>
          </w:tcPr>
          <w:p w:rsidR="000447DD" w:rsidRDefault="000447DD" w:rsidP="000447DD">
            <w:ins w:id="722" w:author="Frank Oemig" w:date="2023-06-16T20:32:00Z">
              <w:r>
                <w:t>Composite ID number and name</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23" w:author="Frank Oemig" w:date="2023-06-16T20:32:00Z">
              <w:r>
                <w:t>WITHDRAWN. Replaced by XCN as of v 2.3</w:t>
              </w:r>
            </w:ins>
          </w:p>
        </w:tc>
        <w:tc>
          <w:tcPr>
            <w:tcW w:w="800" w:type="dxa"/>
            <w:tcBorders>
              <w:bottom w:val="single" w:sz="4" w:space="0" w:color="auto"/>
            </w:tcBorders>
            <w:shd w:val="clear" w:color="auto" w:fill="F3F3F3"/>
          </w:tcPr>
          <w:p w:rsidR="000447DD" w:rsidRDefault="000447DD" w:rsidP="000447DD">
            <w:ins w:id="724"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CNE</w:t>
            </w:r>
          </w:p>
        </w:tc>
        <w:tc>
          <w:tcPr>
            <w:tcW w:w="2400" w:type="dxa"/>
            <w:tcBorders>
              <w:bottom w:val="single" w:sz="4" w:space="0" w:color="auto"/>
            </w:tcBorders>
            <w:shd w:val="clear" w:color="auto" w:fill="FFFFFF"/>
          </w:tcPr>
          <w:p w:rsidR="000447DD" w:rsidRDefault="000447DD" w:rsidP="000447DD">
            <w:r>
              <w:t>Coded with no exceptions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CNN</w:t>
            </w:r>
          </w:p>
        </w:tc>
        <w:tc>
          <w:tcPr>
            <w:tcW w:w="2400" w:type="dxa"/>
            <w:tcBorders>
              <w:bottom w:val="single" w:sz="4" w:space="0" w:color="auto"/>
            </w:tcBorders>
            <w:shd w:val="clear" w:color="auto" w:fill="F3F3F3"/>
          </w:tcPr>
          <w:p w:rsidR="000447DD" w:rsidRDefault="000447DD" w:rsidP="000447DD">
            <w:r>
              <w:t>Composite ID number and name simplified</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Restores the original data type CN as was initially implementable in the CM used in sections 4.5.3.32 and 7.4.1.32-(OBR-32), 4.5.3.33 and 7.4.1.33 - (OBR-33) 4.5.3.34 and 7.4.1.34 - (OBR-34) 4.5.3.35 and 7.4.1.35 - (OBR-35). Components 7 and 8, however, have been promoted to data type IS to be consistent with current practice without violating backward compatibility.</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CP</w:t>
            </w:r>
          </w:p>
        </w:tc>
        <w:tc>
          <w:tcPr>
            <w:tcW w:w="2400" w:type="dxa"/>
            <w:tcBorders>
              <w:bottom w:val="single" w:sz="4" w:space="0" w:color="auto"/>
            </w:tcBorders>
            <w:shd w:val="clear" w:color="auto" w:fill="FFFFFF"/>
          </w:tcPr>
          <w:p w:rsidR="000447DD" w:rsidRDefault="000447DD" w:rsidP="000447DD">
            <w:r>
              <w:t>Composite price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CQ</w:t>
            </w:r>
          </w:p>
        </w:tc>
        <w:tc>
          <w:tcPr>
            <w:tcW w:w="2400" w:type="dxa"/>
            <w:tcBorders>
              <w:bottom w:val="single" w:sz="4" w:space="0" w:color="auto"/>
            </w:tcBorders>
            <w:shd w:val="clear" w:color="auto" w:fill="F3F3F3"/>
          </w:tcPr>
          <w:p w:rsidR="000447DD" w:rsidRDefault="000447DD" w:rsidP="000447DD">
            <w:r>
              <w:t>Composite quantity with units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CQ cannot be legally expressed when embedded within another data type. Its use is constrained to a segment field.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25" w:author="Frank Oemig" w:date="2023-06-16T20:32:00Z">
              <w:r>
                <w:t>CSU</w:t>
              </w:r>
            </w:ins>
          </w:p>
        </w:tc>
        <w:tc>
          <w:tcPr>
            <w:tcW w:w="2400" w:type="dxa"/>
            <w:tcBorders>
              <w:bottom w:val="single" w:sz="4" w:space="0" w:color="auto"/>
            </w:tcBorders>
            <w:shd w:val="clear" w:color="auto" w:fill="FFFFFF"/>
          </w:tcPr>
          <w:p w:rsidR="000447DD" w:rsidRDefault="000447DD" w:rsidP="000447DD">
            <w:ins w:id="726" w:author="Frank Oemig" w:date="2023-06-16T20:32:00Z">
              <w:r>
                <w:t>Channel sensitivity and units</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27" w:author="Frank Oemig" w:date="2023-06-16T20:32:00Z">
              <w:r>
                <w:t>Replaces the CM data type used in 7.14.1.5 OBX-5.3 where OBX-5Observation value (*) is data type CD as of v 2.5.</w:t>
              </w:r>
            </w:ins>
          </w:p>
        </w:tc>
        <w:tc>
          <w:tcPr>
            <w:tcW w:w="800" w:type="dxa"/>
            <w:tcBorders>
              <w:bottom w:val="single" w:sz="4" w:space="0" w:color="auto"/>
            </w:tcBorders>
            <w:shd w:val="clear" w:color="auto" w:fill="FFFFFF"/>
          </w:tcPr>
          <w:p w:rsidR="000447DD" w:rsidRDefault="000447DD" w:rsidP="000447DD">
            <w:ins w:id="728"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CWE</w:t>
            </w:r>
          </w:p>
        </w:tc>
        <w:tc>
          <w:tcPr>
            <w:tcW w:w="2400" w:type="dxa"/>
            <w:tcBorders>
              <w:bottom w:val="single" w:sz="4" w:space="0" w:color="auto"/>
            </w:tcBorders>
            <w:shd w:val="clear" w:color="auto" w:fill="F3F3F3"/>
          </w:tcPr>
          <w:p w:rsidR="000447DD" w:rsidRDefault="000447DD" w:rsidP="000447DD">
            <w:r>
              <w:t>Coded with exceptions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CX</w:t>
            </w:r>
          </w:p>
        </w:tc>
        <w:tc>
          <w:tcPr>
            <w:tcW w:w="2400" w:type="dxa"/>
            <w:tcBorders>
              <w:bottom w:val="single" w:sz="4" w:space="0" w:color="auto"/>
            </w:tcBorders>
            <w:shd w:val="clear" w:color="auto" w:fill="FFFFFF"/>
          </w:tcPr>
          <w:p w:rsidR="000447DD" w:rsidRDefault="000447DD" w:rsidP="000447DD">
            <w:r>
              <w:t>Extended composite ID with check digit</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DDI</w:t>
            </w:r>
          </w:p>
        </w:tc>
        <w:tc>
          <w:tcPr>
            <w:tcW w:w="2400" w:type="dxa"/>
            <w:tcBorders>
              <w:bottom w:val="single" w:sz="4" w:space="0" w:color="auto"/>
            </w:tcBorders>
            <w:shd w:val="clear" w:color="auto" w:fill="F3F3F3"/>
          </w:tcPr>
          <w:p w:rsidR="000447DD" w:rsidRDefault="000447DD" w:rsidP="000447DD">
            <w:r>
              <w:t>Daily deductible information</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6.5.7.30  IN2-30,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DIN</w:t>
            </w:r>
          </w:p>
        </w:tc>
        <w:tc>
          <w:tcPr>
            <w:tcW w:w="2400" w:type="dxa"/>
            <w:tcBorders>
              <w:bottom w:val="single" w:sz="4" w:space="0" w:color="auto"/>
            </w:tcBorders>
            <w:shd w:val="clear" w:color="auto" w:fill="FFFFFF"/>
          </w:tcPr>
          <w:p w:rsidR="000447DD" w:rsidRDefault="000447DD" w:rsidP="000447DD">
            <w:r>
              <w:t>Date and institution name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15.4.6.12 STF-12 and 15.4.6.14 STF-13,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DLD</w:t>
            </w:r>
          </w:p>
        </w:tc>
        <w:tc>
          <w:tcPr>
            <w:tcW w:w="2400" w:type="dxa"/>
            <w:tcBorders>
              <w:bottom w:val="single" w:sz="4" w:space="0" w:color="auto"/>
            </w:tcBorders>
            <w:shd w:val="clear" w:color="auto" w:fill="F3F3F3"/>
          </w:tcPr>
          <w:p w:rsidR="000447DD" w:rsidRDefault="000447DD" w:rsidP="000447DD">
            <w:r>
              <w:t>Discharge to location and date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8.8.4.9 - OM2-9,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DLN</w:t>
            </w:r>
          </w:p>
        </w:tc>
        <w:tc>
          <w:tcPr>
            <w:tcW w:w="2400" w:type="dxa"/>
            <w:tcBorders>
              <w:bottom w:val="single" w:sz="4" w:space="0" w:color="auto"/>
            </w:tcBorders>
            <w:shd w:val="clear" w:color="auto" w:fill="FFFFFF"/>
          </w:tcPr>
          <w:p w:rsidR="000447DD" w:rsidRDefault="000447DD" w:rsidP="000447DD">
            <w:r>
              <w:t>Driver's license number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DLT</w:t>
            </w:r>
          </w:p>
        </w:tc>
        <w:tc>
          <w:tcPr>
            <w:tcW w:w="2400" w:type="dxa"/>
            <w:tcBorders>
              <w:bottom w:val="single" w:sz="4" w:space="0" w:color="auto"/>
            </w:tcBorders>
            <w:shd w:val="clear" w:color="auto" w:fill="F3F3F3"/>
          </w:tcPr>
          <w:p w:rsidR="000447DD" w:rsidRDefault="000447DD" w:rsidP="000447DD">
            <w:r>
              <w:t>Delta</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DR</w:t>
            </w:r>
          </w:p>
        </w:tc>
        <w:tc>
          <w:tcPr>
            <w:tcW w:w="2400" w:type="dxa"/>
            <w:tcBorders>
              <w:bottom w:val="single" w:sz="4" w:space="0" w:color="auto"/>
            </w:tcBorders>
            <w:shd w:val="clear" w:color="auto" w:fill="FFFFFF"/>
          </w:tcPr>
          <w:p w:rsidR="000447DD" w:rsidRDefault="000447DD" w:rsidP="000447DD">
            <w:r>
              <w:t>Date/time range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DT</w:t>
            </w:r>
          </w:p>
        </w:tc>
        <w:tc>
          <w:tcPr>
            <w:tcW w:w="2400" w:type="dxa"/>
            <w:tcBorders>
              <w:bottom w:val="single" w:sz="4" w:space="0" w:color="auto"/>
            </w:tcBorders>
            <w:shd w:val="clear" w:color="auto" w:fill="F3F3F3"/>
          </w:tcPr>
          <w:p w:rsidR="000447DD" w:rsidRDefault="000447DD" w:rsidP="000447DD">
            <w:r>
              <w:t>Date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DTM</w:t>
            </w:r>
          </w:p>
        </w:tc>
        <w:tc>
          <w:tcPr>
            <w:tcW w:w="2400" w:type="dxa"/>
            <w:tcBorders>
              <w:bottom w:val="single" w:sz="4" w:space="0" w:color="auto"/>
            </w:tcBorders>
            <w:shd w:val="clear" w:color="auto" w:fill="FFFFFF"/>
          </w:tcPr>
          <w:p w:rsidR="000447DD" w:rsidRDefault="000447DD" w:rsidP="000447DD">
            <w:r>
              <w:t>Date/time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DTN</w:t>
            </w:r>
          </w:p>
        </w:tc>
        <w:tc>
          <w:tcPr>
            <w:tcW w:w="2400" w:type="dxa"/>
            <w:tcBorders>
              <w:bottom w:val="single" w:sz="4" w:space="0" w:color="auto"/>
            </w:tcBorders>
            <w:shd w:val="clear" w:color="auto" w:fill="F3F3F3"/>
          </w:tcPr>
          <w:p w:rsidR="000447DD" w:rsidRDefault="000447DD" w:rsidP="000447DD">
            <w:r>
              <w:t>Day type and number</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6.5.8.11  IN3-11,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ED</w:t>
            </w:r>
          </w:p>
        </w:tc>
        <w:tc>
          <w:tcPr>
            <w:tcW w:w="2400" w:type="dxa"/>
            <w:tcBorders>
              <w:bottom w:val="single" w:sz="4" w:space="0" w:color="auto"/>
            </w:tcBorders>
            <w:shd w:val="clear" w:color="auto" w:fill="FFFFFF"/>
          </w:tcPr>
          <w:p w:rsidR="000447DD" w:rsidRDefault="000447DD" w:rsidP="000447DD">
            <w:r>
              <w:t>Encapsulated data</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Supports ASCII MIME-encoding of binary data.</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EI</w:t>
            </w:r>
          </w:p>
        </w:tc>
        <w:tc>
          <w:tcPr>
            <w:tcW w:w="2400" w:type="dxa"/>
            <w:tcBorders>
              <w:bottom w:val="single" w:sz="4" w:space="0" w:color="auto"/>
            </w:tcBorders>
            <w:shd w:val="clear" w:color="auto" w:fill="F3F3F3"/>
          </w:tcPr>
          <w:p w:rsidR="000447DD" w:rsidRDefault="000447DD" w:rsidP="000447DD">
            <w:r>
              <w:t>Entity identifier</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EIP</w:t>
            </w:r>
          </w:p>
        </w:tc>
        <w:tc>
          <w:tcPr>
            <w:tcW w:w="2400" w:type="dxa"/>
            <w:tcBorders>
              <w:bottom w:val="single" w:sz="4" w:space="0" w:color="auto"/>
            </w:tcBorders>
            <w:shd w:val="clear" w:color="auto" w:fill="FFFFFF"/>
          </w:tcPr>
          <w:p w:rsidR="000447DD" w:rsidRDefault="000447DD" w:rsidP="000447DD">
            <w:r>
              <w:t>Entity identifier pair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4.5.1.8 - ORC-8, 4.5.3.29 - OBR-29, 7.3.1.29 - OBR-29,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29" w:author="Frank Oemig" w:date="2023-06-16T20:32:00Z">
              <w:r>
                <w:t>ELD</w:t>
              </w:r>
            </w:ins>
          </w:p>
        </w:tc>
        <w:tc>
          <w:tcPr>
            <w:tcW w:w="2400" w:type="dxa"/>
            <w:tcBorders>
              <w:bottom w:val="single" w:sz="4" w:space="0" w:color="auto"/>
            </w:tcBorders>
            <w:shd w:val="clear" w:color="auto" w:fill="F3F3F3"/>
          </w:tcPr>
          <w:p w:rsidR="000447DD" w:rsidRDefault="000447DD" w:rsidP="000447DD">
            <w:ins w:id="730" w:author="Frank Oemig" w:date="2023-06-16T20:32:00Z">
              <w:r>
                <w:t>Error location and description</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31" w:author="Frank Oemig" w:date="2023-06-16T20:32:00Z">
              <w:r>
                <w:t>WITHDRAWN</w:t>
              </w:r>
            </w:ins>
          </w:p>
        </w:tc>
        <w:tc>
          <w:tcPr>
            <w:tcW w:w="800" w:type="dxa"/>
            <w:tcBorders>
              <w:bottom w:val="single" w:sz="4" w:space="0" w:color="auto"/>
            </w:tcBorders>
            <w:shd w:val="clear" w:color="auto" w:fill="F3F3F3"/>
          </w:tcPr>
          <w:p w:rsidR="000447DD" w:rsidRDefault="000447DD" w:rsidP="000447DD">
            <w:ins w:id="732"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ERL</w:t>
            </w:r>
          </w:p>
        </w:tc>
        <w:tc>
          <w:tcPr>
            <w:tcW w:w="2400" w:type="dxa"/>
            <w:tcBorders>
              <w:bottom w:val="single" w:sz="4" w:space="0" w:color="auto"/>
            </w:tcBorders>
            <w:shd w:val="clear" w:color="auto" w:fill="FFFFFF"/>
          </w:tcPr>
          <w:p w:rsidR="000447DD" w:rsidRDefault="000447DD" w:rsidP="000447DD">
            <w:r>
              <w:t>Error location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FC</w:t>
            </w:r>
          </w:p>
        </w:tc>
        <w:tc>
          <w:tcPr>
            <w:tcW w:w="2400" w:type="dxa"/>
            <w:tcBorders>
              <w:bottom w:val="single" w:sz="4" w:space="0" w:color="auto"/>
            </w:tcBorders>
            <w:shd w:val="clear" w:color="auto" w:fill="F3F3F3"/>
          </w:tcPr>
          <w:p w:rsidR="000447DD" w:rsidRDefault="000447DD" w:rsidP="000447DD">
            <w:r>
              <w:t>Financial class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FN</w:t>
            </w:r>
          </w:p>
        </w:tc>
        <w:tc>
          <w:tcPr>
            <w:tcW w:w="2400" w:type="dxa"/>
            <w:tcBorders>
              <w:bottom w:val="single" w:sz="4" w:space="0" w:color="auto"/>
            </w:tcBorders>
            <w:shd w:val="clear" w:color="auto" w:fill="FFFFFF"/>
          </w:tcPr>
          <w:p w:rsidR="000447DD" w:rsidRDefault="000447DD" w:rsidP="000447DD">
            <w:r>
              <w:t>Family name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Appears ONLY in the PPN, XCN, and XPN.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FT</w:t>
            </w:r>
          </w:p>
        </w:tc>
        <w:tc>
          <w:tcPr>
            <w:tcW w:w="2400" w:type="dxa"/>
            <w:tcBorders>
              <w:bottom w:val="single" w:sz="4" w:space="0" w:color="auto"/>
            </w:tcBorders>
            <w:shd w:val="clear" w:color="auto" w:fill="F3F3F3"/>
          </w:tcPr>
          <w:p w:rsidR="000447DD" w:rsidRDefault="000447DD" w:rsidP="000447DD">
            <w:r>
              <w:t>Formatted text</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GTS</w:t>
            </w:r>
          </w:p>
        </w:tc>
        <w:tc>
          <w:tcPr>
            <w:tcW w:w="2400" w:type="dxa"/>
            <w:tcBorders>
              <w:bottom w:val="single" w:sz="4" w:space="0" w:color="auto"/>
            </w:tcBorders>
            <w:shd w:val="clear" w:color="auto" w:fill="FFFFFF"/>
          </w:tcPr>
          <w:p w:rsidR="000447DD" w:rsidRDefault="000447DD" w:rsidP="000447DD">
            <w:r>
              <w:t>General timing specification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HD</w:t>
            </w:r>
          </w:p>
        </w:tc>
        <w:tc>
          <w:tcPr>
            <w:tcW w:w="2400" w:type="dxa"/>
            <w:tcBorders>
              <w:bottom w:val="single" w:sz="4" w:space="0" w:color="auto"/>
            </w:tcBorders>
            <w:shd w:val="clear" w:color="auto" w:fill="F3F3F3"/>
          </w:tcPr>
          <w:p w:rsidR="000447DD" w:rsidRDefault="000447DD" w:rsidP="000447DD">
            <w:r>
              <w:t>Hierarchic designator</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ICD</w:t>
            </w:r>
          </w:p>
        </w:tc>
        <w:tc>
          <w:tcPr>
            <w:tcW w:w="2400" w:type="dxa"/>
            <w:tcBorders>
              <w:bottom w:val="single" w:sz="4" w:space="0" w:color="auto"/>
            </w:tcBorders>
            <w:shd w:val="clear" w:color="auto" w:fill="FFFFFF"/>
          </w:tcPr>
          <w:p w:rsidR="000447DD" w:rsidRDefault="000447DD" w:rsidP="000447DD">
            <w:r>
              <w:t>Insurance certification definition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 6.5.8.20  IN3-20,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ID</w:t>
            </w:r>
          </w:p>
        </w:tc>
        <w:tc>
          <w:tcPr>
            <w:tcW w:w="2400" w:type="dxa"/>
            <w:tcBorders>
              <w:bottom w:val="single" w:sz="4" w:space="0" w:color="auto"/>
            </w:tcBorders>
            <w:shd w:val="clear" w:color="auto" w:fill="F3F3F3"/>
          </w:tcPr>
          <w:p w:rsidR="000447DD" w:rsidRDefault="000447DD" w:rsidP="000447DD">
            <w:r>
              <w:t>Coded values for HL7 tables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IS</w:t>
            </w:r>
          </w:p>
        </w:tc>
        <w:tc>
          <w:tcPr>
            <w:tcW w:w="2400" w:type="dxa"/>
            <w:tcBorders>
              <w:bottom w:val="single" w:sz="4" w:space="0" w:color="auto"/>
            </w:tcBorders>
            <w:shd w:val="clear" w:color="auto" w:fill="FFFFFF"/>
          </w:tcPr>
          <w:p w:rsidR="000447DD" w:rsidRDefault="000447DD" w:rsidP="000447DD">
            <w:r>
              <w:t>Coded value for user-defined tables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JCC</w:t>
            </w:r>
          </w:p>
        </w:tc>
        <w:tc>
          <w:tcPr>
            <w:tcW w:w="2400" w:type="dxa"/>
            <w:tcBorders>
              <w:bottom w:val="single" w:sz="4" w:space="0" w:color="auto"/>
            </w:tcBorders>
            <w:shd w:val="clear" w:color="auto" w:fill="F3F3F3"/>
          </w:tcPr>
          <w:p w:rsidR="000447DD" w:rsidRDefault="000447DD" w:rsidP="000447DD">
            <w:r>
              <w:t>Job code/class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33" w:author="Frank Oemig" w:date="2023-06-16T20:32:00Z">
              <w:r>
                <w:t>LA1</w:t>
              </w:r>
            </w:ins>
          </w:p>
        </w:tc>
        <w:tc>
          <w:tcPr>
            <w:tcW w:w="2400" w:type="dxa"/>
            <w:tcBorders>
              <w:bottom w:val="single" w:sz="4" w:space="0" w:color="auto"/>
            </w:tcBorders>
            <w:shd w:val="clear" w:color="auto" w:fill="FFFFFF"/>
          </w:tcPr>
          <w:p w:rsidR="000447DD" w:rsidRDefault="000447DD" w:rsidP="000447DD">
            <w:ins w:id="734" w:author="Frank Oemig" w:date="2023-06-16T20:32:00Z">
              <w:r>
                <w:t>Location with address variation 1</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35" w:author="Frank Oemig" w:date="2023-06-16T20:32:00Z">
              <w:r>
                <w:t>Datatype has been withdrawn from the Standard; the segments RXO-8 and RXE-8 were deprecated, and kept for backward compatibility only as of v2.5, and as of v2.9 they have been witdrawn so the code for the datapyt is here marked as backwars-compatible use (for historical records only)</w:t>
              </w:r>
            </w:ins>
          </w:p>
        </w:tc>
        <w:tc>
          <w:tcPr>
            <w:tcW w:w="800" w:type="dxa"/>
            <w:tcBorders>
              <w:bottom w:val="single" w:sz="4" w:space="0" w:color="auto"/>
            </w:tcBorders>
            <w:shd w:val="clear" w:color="auto" w:fill="FFFFFF"/>
          </w:tcPr>
          <w:p w:rsidR="000447DD" w:rsidRDefault="000447DD" w:rsidP="000447DD">
            <w:ins w:id="736"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37" w:author="Frank Oemig" w:date="2023-06-16T20:32:00Z">
              <w:r>
                <w:t>LA2</w:t>
              </w:r>
            </w:ins>
          </w:p>
        </w:tc>
        <w:tc>
          <w:tcPr>
            <w:tcW w:w="2400" w:type="dxa"/>
            <w:tcBorders>
              <w:bottom w:val="single" w:sz="4" w:space="0" w:color="auto"/>
            </w:tcBorders>
            <w:shd w:val="clear" w:color="auto" w:fill="F3F3F3"/>
          </w:tcPr>
          <w:p w:rsidR="000447DD" w:rsidRDefault="000447DD" w:rsidP="000447DD">
            <w:ins w:id="738" w:author="Frank Oemig" w:date="2023-06-16T20:32:00Z">
              <w:r>
                <w:t>Location with address variation 2</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39" w:author="Frank Oemig" w:date="2023-06-16T20:32:00Z">
              <w:r>
                <w:t>Datatype has been withdrawn from the Standard; the segments RXD-13, RXG-11 and RXA-11 were deprecated, and kept for backward compatibility only as of v2.5, and as of v2.9 they have been withdrawn so the code for the datatype is here marked as backwards-compatible use (for historical records only)</w:t>
              </w:r>
            </w:ins>
          </w:p>
        </w:tc>
        <w:tc>
          <w:tcPr>
            <w:tcW w:w="800" w:type="dxa"/>
            <w:tcBorders>
              <w:bottom w:val="single" w:sz="4" w:space="0" w:color="auto"/>
            </w:tcBorders>
            <w:shd w:val="clear" w:color="auto" w:fill="F3F3F3"/>
          </w:tcPr>
          <w:p w:rsidR="000447DD" w:rsidRDefault="000447DD" w:rsidP="000447DD">
            <w:ins w:id="740"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MA</w:t>
            </w:r>
          </w:p>
        </w:tc>
        <w:tc>
          <w:tcPr>
            <w:tcW w:w="2400" w:type="dxa"/>
            <w:tcBorders>
              <w:bottom w:val="single" w:sz="4" w:space="0" w:color="auto"/>
            </w:tcBorders>
            <w:shd w:val="clear" w:color="auto" w:fill="FFFFFF"/>
          </w:tcPr>
          <w:p w:rsidR="000447DD" w:rsidRDefault="000447DD" w:rsidP="000447DD">
            <w:r>
              <w:t>Multiplexed array</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For waveform data only</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MO</w:t>
            </w:r>
          </w:p>
        </w:tc>
        <w:tc>
          <w:tcPr>
            <w:tcW w:w="2400" w:type="dxa"/>
            <w:tcBorders>
              <w:bottom w:val="single" w:sz="4" w:space="0" w:color="auto"/>
            </w:tcBorders>
            <w:shd w:val="clear" w:color="auto" w:fill="F3F3F3"/>
          </w:tcPr>
          <w:p w:rsidR="000447DD" w:rsidRDefault="000447DD" w:rsidP="000447DD">
            <w:r>
              <w:t>Money</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MOC</w:t>
            </w:r>
          </w:p>
        </w:tc>
        <w:tc>
          <w:tcPr>
            <w:tcW w:w="2400" w:type="dxa"/>
            <w:tcBorders>
              <w:bottom w:val="single" w:sz="4" w:space="0" w:color="auto"/>
            </w:tcBorders>
            <w:shd w:val="clear" w:color="auto" w:fill="FFFFFF"/>
          </w:tcPr>
          <w:p w:rsidR="000447DD" w:rsidRDefault="000447DD" w:rsidP="000447DD">
            <w:r>
              <w:t>Money and charge code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4.5.3.23 OBR-23 and 7.4.1.23- OBR-23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MOP</w:t>
            </w:r>
          </w:p>
        </w:tc>
        <w:tc>
          <w:tcPr>
            <w:tcW w:w="2400" w:type="dxa"/>
            <w:tcBorders>
              <w:bottom w:val="single" w:sz="4" w:space="0" w:color="auto"/>
            </w:tcBorders>
            <w:shd w:val="clear" w:color="auto" w:fill="F3F3F3"/>
          </w:tcPr>
          <w:p w:rsidR="000447DD" w:rsidRDefault="000447DD" w:rsidP="000447DD">
            <w:r>
              <w:t>Money or percentage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6.5.8.5  IN3-5, as of v 2.5. This data type is restricted to this field.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MSG</w:t>
            </w:r>
          </w:p>
        </w:tc>
        <w:tc>
          <w:tcPr>
            <w:tcW w:w="2400" w:type="dxa"/>
            <w:tcBorders>
              <w:bottom w:val="single" w:sz="4" w:space="0" w:color="auto"/>
            </w:tcBorders>
            <w:shd w:val="clear" w:color="auto" w:fill="FFFFFF"/>
          </w:tcPr>
          <w:p w:rsidR="000447DD" w:rsidRDefault="000447DD" w:rsidP="000447DD">
            <w:r>
              <w:t>Message type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2.16.9.9 MSH-9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NA</w:t>
            </w:r>
          </w:p>
        </w:tc>
        <w:tc>
          <w:tcPr>
            <w:tcW w:w="2400" w:type="dxa"/>
            <w:tcBorders>
              <w:bottom w:val="single" w:sz="4" w:space="0" w:color="auto"/>
            </w:tcBorders>
            <w:shd w:val="clear" w:color="auto" w:fill="F3F3F3"/>
          </w:tcPr>
          <w:p w:rsidR="000447DD" w:rsidRDefault="000447DD" w:rsidP="000447DD">
            <w:r>
              <w:t>Numeric array</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For waveform data only</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NDL</w:t>
            </w:r>
          </w:p>
        </w:tc>
        <w:tc>
          <w:tcPr>
            <w:tcW w:w="2400" w:type="dxa"/>
            <w:tcBorders>
              <w:bottom w:val="single" w:sz="4" w:space="0" w:color="auto"/>
            </w:tcBorders>
            <w:shd w:val="clear" w:color="auto" w:fill="FFFFFF"/>
          </w:tcPr>
          <w:p w:rsidR="000447DD" w:rsidRDefault="000447DD" w:rsidP="000447DD">
            <w:r>
              <w:t>Name with date and location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4.5.3.32 and 7.4.1.32-( OBR-32) , 4.5.3.33 and 7.4.1.33  - ( OBR-33) 4.5.3.34 and 7.4.1.34 - ( OBR-34) 4.5.3.35 and 7.4.1.35 - ( OBR-35)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NM</w:t>
            </w:r>
          </w:p>
        </w:tc>
        <w:tc>
          <w:tcPr>
            <w:tcW w:w="2400" w:type="dxa"/>
            <w:tcBorders>
              <w:bottom w:val="single" w:sz="4" w:space="0" w:color="auto"/>
            </w:tcBorders>
            <w:shd w:val="clear" w:color="auto" w:fill="F3F3F3"/>
          </w:tcPr>
          <w:p w:rsidR="000447DD" w:rsidRDefault="000447DD" w:rsidP="000447DD">
            <w:r>
              <w:t>Numeric</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NR</w:t>
            </w:r>
          </w:p>
        </w:tc>
        <w:tc>
          <w:tcPr>
            <w:tcW w:w="2400" w:type="dxa"/>
            <w:tcBorders>
              <w:bottom w:val="single" w:sz="4" w:space="0" w:color="auto"/>
            </w:tcBorders>
            <w:shd w:val="clear" w:color="auto" w:fill="FFFFFF"/>
          </w:tcPr>
          <w:p w:rsidR="000447DD" w:rsidRDefault="000447DD" w:rsidP="000447DD">
            <w:r>
              <w:t>Numeric range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8.8.4.6.1- OM2-6.1, 8.8.4.6.3- OM2-6.3and 8.8.4.6.4- OM2-6.4,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OCD</w:t>
            </w:r>
          </w:p>
        </w:tc>
        <w:tc>
          <w:tcPr>
            <w:tcW w:w="2400" w:type="dxa"/>
            <w:tcBorders>
              <w:bottom w:val="single" w:sz="4" w:space="0" w:color="auto"/>
            </w:tcBorders>
            <w:shd w:val="clear" w:color="auto" w:fill="F3F3F3"/>
          </w:tcPr>
          <w:p w:rsidR="000447DD" w:rsidRDefault="000447DD" w:rsidP="000447DD">
            <w:r>
              <w:t>Occurrence code and date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sections 6.5.10.10 UB1-16 and 6.5.11.7 UB2-7,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41" w:author="Frank Oemig" w:date="2023-06-16T20:32:00Z">
              <w:r>
                <w:t>OSD</w:t>
              </w:r>
            </w:ins>
          </w:p>
        </w:tc>
        <w:tc>
          <w:tcPr>
            <w:tcW w:w="2400" w:type="dxa"/>
            <w:tcBorders>
              <w:bottom w:val="single" w:sz="4" w:space="0" w:color="auto"/>
            </w:tcBorders>
            <w:shd w:val="clear" w:color="auto" w:fill="FFFFFF"/>
          </w:tcPr>
          <w:p w:rsidR="000447DD" w:rsidRDefault="000447DD" w:rsidP="000447DD">
            <w:ins w:id="742" w:author="Frank Oemig" w:date="2023-06-16T20:32:00Z">
              <w:r>
                <w:t>Order sequence definition</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43" w:author="Frank Oemig" w:date="2023-06-16T20:32:00Z">
              <w:r>
                <w:t>WITHDRAWN</w:t>
              </w:r>
            </w:ins>
          </w:p>
        </w:tc>
        <w:tc>
          <w:tcPr>
            <w:tcW w:w="800" w:type="dxa"/>
            <w:tcBorders>
              <w:bottom w:val="single" w:sz="4" w:space="0" w:color="auto"/>
            </w:tcBorders>
            <w:shd w:val="clear" w:color="auto" w:fill="FFFFFF"/>
          </w:tcPr>
          <w:p w:rsidR="000447DD" w:rsidRDefault="000447DD" w:rsidP="000447DD">
            <w:ins w:id="744"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OSP</w:t>
            </w:r>
          </w:p>
        </w:tc>
        <w:tc>
          <w:tcPr>
            <w:tcW w:w="2400" w:type="dxa"/>
            <w:tcBorders>
              <w:bottom w:val="single" w:sz="4" w:space="0" w:color="auto"/>
            </w:tcBorders>
            <w:shd w:val="clear" w:color="auto" w:fill="F3F3F3"/>
          </w:tcPr>
          <w:p w:rsidR="000447DD" w:rsidRDefault="000447DD" w:rsidP="000447DD">
            <w:r>
              <w:t>Occurrence span code and date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6.5.11.8 UB2-8,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PIP</w:t>
            </w:r>
          </w:p>
        </w:tc>
        <w:tc>
          <w:tcPr>
            <w:tcW w:w="2400" w:type="dxa"/>
            <w:tcBorders>
              <w:bottom w:val="single" w:sz="4" w:space="0" w:color="auto"/>
            </w:tcBorders>
            <w:shd w:val="clear" w:color="auto" w:fill="FFFFFF"/>
          </w:tcPr>
          <w:p w:rsidR="000447DD" w:rsidRDefault="000447DD" w:rsidP="000447DD">
            <w:r>
              <w:t>Practitioner institutional privileges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15.4.5.7 PRA-7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PL</w:t>
            </w:r>
          </w:p>
        </w:tc>
        <w:tc>
          <w:tcPr>
            <w:tcW w:w="2400" w:type="dxa"/>
            <w:tcBorders>
              <w:bottom w:val="single" w:sz="4" w:space="0" w:color="auto"/>
            </w:tcBorders>
            <w:shd w:val="clear" w:color="auto" w:fill="F3F3F3"/>
          </w:tcPr>
          <w:p w:rsidR="000447DD" w:rsidRDefault="000447DD" w:rsidP="000447DD">
            <w:r>
              <w:t>Person location</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PLN</w:t>
            </w:r>
          </w:p>
        </w:tc>
        <w:tc>
          <w:tcPr>
            <w:tcW w:w="2400" w:type="dxa"/>
            <w:tcBorders>
              <w:bottom w:val="single" w:sz="4" w:space="0" w:color="auto"/>
            </w:tcBorders>
            <w:shd w:val="clear" w:color="auto" w:fill="FFFFFF"/>
          </w:tcPr>
          <w:p w:rsidR="000447DD" w:rsidRDefault="000447DD" w:rsidP="000447DD">
            <w:r>
              <w:t>Practitioner license or other ID number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15.4.5.6 PRA-6, 11.6.3.7 PRD-7 and 11.6.4.7 CTD-7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45" w:author="Frank Oemig" w:date="2023-06-16T20:32:00Z">
              <w:r>
                <w:t>PN</w:t>
              </w:r>
            </w:ins>
          </w:p>
        </w:tc>
        <w:tc>
          <w:tcPr>
            <w:tcW w:w="2400" w:type="dxa"/>
            <w:tcBorders>
              <w:bottom w:val="single" w:sz="4" w:space="0" w:color="auto"/>
            </w:tcBorders>
            <w:shd w:val="clear" w:color="auto" w:fill="F3F3F3"/>
          </w:tcPr>
          <w:p w:rsidR="000447DD" w:rsidRDefault="000447DD" w:rsidP="000447DD">
            <w:ins w:id="746" w:author="Frank Oemig" w:date="2023-06-16T20:32:00Z">
              <w:r>
                <w:t>Person name</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47" w:author="Frank Oemig" w:date="2023-06-16T20:32:00Z">
              <w:r>
                <w:t>WITHDRAWN</w:t>
              </w:r>
            </w:ins>
          </w:p>
        </w:tc>
        <w:tc>
          <w:tcPr>
            <w:tcW w:w="800" w:type="dxa"/>
            <w:tcBorders>
              <w:bottom w:val="single" w:sz="4" w:space="0" w:color="auto"/>
            </w:tcBorders>
            <w:shd w:val="clear" w:color="auto" w:fill="F3F3F3"/>
          </w:tcPr>
          <w:p w:rsidR="000447DD" w:rsidRDefault="000447DD" w:rsidP="000447DD">
            <w:ins w:id="748"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PPN</w:t>
            </w:r>
          </w:p>
        </w:tc>
        <w:tc>
          <w:tcPr>
            <w:tcW w:w="2400" w:type="dxa"/>
            <w:tcBorders>
              <w:bottom w:val="single" w:sz="4" w:space="0" w:color="auto"/>
            </w:tcBorders>
            <w:shd w:val="clear" w:color="auto" w:fill="FFFFFF"/>
          </w:tcPr>
          <w:p w:rsidR="000447DD" w:rsidRDefault="000447DD" w:rsidP="000447DD">
            <w:r>
              <w:t>Performing person time stamp</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equivalent of an XCN joined with a TS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PRL</w:t>
            </w:r>
          </w:p>
        </w:tc>
        <w:tc>
          <w:tcPr>
            <w:tcW w:w="2400" w:type="dxa"/>
            <w:tcBorders>
              <w:bottom w:val="single" w:sz="4" w:space="0" w:color="auto"/>
            </w:tcBorders>
            <w:shd w:val="clear" w:color="auto" w:fill="F3F3F3"/>
          </w:tcPr>
          <w:p w:rsidR="000447DD" w:rsidRDefault="000447DD" w:rsidP="000447DD">
            <w:r>
              <w:t>Parent result link</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sections 4.5.3.26 - OBR-26 and 7.4.1.26 - OBR-26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PT</w:t>
            </w:r>
          </w:p>
        </w:tc>
        <w:tc>
          <w:tcPr>
            <w:tcW w:w="2400" w:type="dxa"/>
            <w:tcBorders>
              <w:bottom w:val="single" w:sz="4" w:space="0" w:color="auto"/>
            </w:tcBorders>
            <w:shd w:val="clear" w:color="auto" w:fill="FFFFFF"/>
          </w:tcPr>
          <w:p w:rsidR="000447DD" w:rsidRDefault="000447DD" w:rsidP="000447DD">
            <w:r>
              <w:t>Processing type</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PTA</w:t>
            </w:r>
          </w:p>
        </w:tc>
        <w:tc>
          <w:tcPr>
            <w:tcW w:w="2400" w:type="dxa"/>
            <w:tcBorders>
              <w:bottom w:val="single" w:sz="4" w:space="0" w:color="auto"/>
            </w:tcBorders>
            <w:shd w:val="clear" w:color="auto" w:fill="F3F3F3"/>
          </w:tcPr>
          <w:p w:rsidR="000447DD" w:rsidRDefault="000447DD" w:rsidP="000447DD">
            <w:r>
              <w:t>Policy type and amount</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6.5.7.29  IN2-29,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QIP</w:t>
            </w:r>
          </w:p>
        </w:tc>
        <w:tc>
          <w:tcPr>
            <w:tcW w:w="2400" w:type="dxa"/>
            <w:tcBorders>
              <w:bottom w:val="single" w:sz="4" w:space="0" w:color="auto"/>
            </w:tcBorders>
            <w:shd w:val="clear" w:color="auto" w:fill="FFFFFF"/>
          </w:tcPr>
          <w:p w:rsidR="000447DD" w:rsidRDefault="000447DD" w:rsidP="000447DD">
            <w:r>
              <w:t>Query input parameter list</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QSC</w:t>
            </w:r>
          </w:p>
        </w:tc>
        <w:tc>
          <w:tcPr>
            <w:tcW w:w="2400" w:type="dxa"/>
            <w:tcBorders>
              <w:bottom w:val="single" w:sz="4" w:space="0" w:color="auto"/>
            </w:tcBorders>
            <w:shd w:val="clear" w:color="auto" w:fill="F3F3F3"/>
          </w:tcPr>
          <w:p w:rsidR="000447DD" w:rsidRDefault="000447DD" w:rsidP="000447DD">
            <w:r>
              <w:t>Query selection criteria</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RCD</w:t>
            </w:r>
          </w:p>
        </w:tc>
        <w:tc>
          <w:tcPr>
            <w:tcW w:w="2400" w:type="dxa"/>
            <w:tcBorders>
              <w:bottom w:val="single" w:sz="4" w:space="0" w:color="auto"/>
            </w:tcBorders>
            <w:shd w:val="clear" w:color="auto" w:fill="FFFFFF"/>
          </w:tcPr>
          <w:p w:rsidR="000447DD" w:rsidRDefault="000447DD" w:rsidP="000447DD">
            <w:r>
              <w:t>Row column definition</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RFR</w:t>
            </w:r>
          </w:p>
        </w:tc>
        <w:tc>
          <w:tcPr>
            <w:tcW w:w="2400" w:type="dxa"/>
            <w:tcBorders>
              <w:bottom w:val="single" w:sz="4" w:space="0" w:color="auto"/>
            </w:tcBorders>
            <w:shd w:val="clear" w:color="auto" w:fill="F3F3F3"/>
          </w:tcPr>
          <w:p w:rsidR="000447DD" w:rsidRDefault="000447DD" w:rsidP="000447DD">
            <w:r>
              <w:t>Reference range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sections 8.8.4.6 - OM2-6, 8.8.4.7 - OM2-7 and8.8.4.8 - OM2-8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RI</w:t>
            </w:r>
          </w:p>
        </w:tc>
        <w:tc>
          <w:tcPr>
            <w:tcW w:w="2400" w:type="dxa"/>
            <w:tcBorders>
              <w:bottom w:val="single" w:sz="4" w:space="0" w:color="auto"/>
            </w:tcBorders>
            <w:shd w:val="clear" w:color="auto" w:fill="FFFFFF"/>
          </w:tcPr>
          <w:p w:rsidR="000447DD" w:rsidRDefault="000447DD" w:rsidP="000447DD">
            <w:r>
              <w:t>Repeat interval</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RMC</w:t>
            </w:r>
          </w:p>
        </w:tc>
        <w:tc>
          <w:tcPr>
            <w:tcW w:w="2400" w:type="dxa"/>
            <w:tcBorders>
              <w:bottom w:val="single" w:sz="4" w:space="0" w:color="auto"/>
            </w:tcBorders>
            <w:shd w:val="clear" w:color="auto" w:fill="F3F3F3"/>
          </w:tcPr>
          <w:p w:rsidR="000447DD" w:rsidRDefault="000447DD" w:rsidP="000447DD">
            <w:r>
              <w:t>Room coverage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section 6.5.7.28  IN2-28,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RP</w:t>
            </w:r>
          </w:p>
        </w:tc>
        <w:tc>
          <w:tcPr>
            <w:tcW w:w="2400" w:type="dxa"/>
            <w:tcBorders>
              <w:bottom w:val="single" w:sz="4" w:space="0" w:color="auto"/>
            </w:tcBorders>
            <w:shd w:val="clear" w:color="auto" w:fill="FFFFFF"/>
          </w:tcPr>
          <w:p w:rsidR="000447DD" w:rsidRDefault="000447DD" w:rsidP="000447DD">
            <w:r>
              <w:t>Reference pointer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RPT</w:t>
            </w:r>
          </w:p>
        </w:tc>
        <w:tc>
          <w:tcPr>
            <w:tcW w:w="2400" w:type="dxa"/>
            <w:tcBorders>
              <w:bottom w:val="single" w:sz="4" w:space="0" w:color="auto"/>
            </w:tcBorders>
            <w:shd w:val="clear" w:color="auto" w:fill="F3F3F3"/>
          </w:tcPr>
          <w:p w:rsidR="000447DD" w:rsidRDefault="000447DD" w:rsidP="000447DD">
            <w:r>
              <w:t>Repeat pattern</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SAD</w:t>
            </w:r>
          </w:p>
        </w:tc>
        <w:tc>
          <w:tcPr>
            <w:tcW w:w="2400" w:type="dxa"/>
            <w:tcBorders>
              <w:bottom w:val="single" w:sz="4" w:space="0" w:color="auto"/>
            </w:tcBorders>
            <w:shd w:val="clear" w:color="auto" w:fill="FFFFFF"/>
          </w:tcPr>
          <w:p w:rsidR="000447DD" w:rsidRDefault="000447DD" w:rsidP="000447DD">
            <w:r>
              <w:t>Street Address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Appears ONLY in the XAD data type.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SCV</w:t>
            </w:r>
          </w:p>
        </w:tc>
        <w:tc>
          <w:tcPr>
            <w:tcW w:w="2400" w:type="dxa"/>
            <w:tcBorders>
              <w:bottom w:val="single" w:sz="4" w:space="0" w:color="auto"/>
            </w:tcBorders>
            <w:shd w:val="clear" w:color="auto" w:fill="F3F3F3"/>
          </w:tcPr>
          <w:p w:rsidR="000447DD" w:rsidRDefault="000447DD" w:rsidP="000447DD">
            <w:r>
              <w:t>Scheduling class value pair</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For scheduling data only. See Chapter 10</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SI</w:t>
            </w:r>
          </w:p>
        </w:tc>
        <w:tc>
          <w:tcPr>
            <w:tcW w:w="2400" w:type="dxa"/>
            <w:tcBorders>
              <w:bottom w:val="single" w:sz="4" w:space="0" w:color="auto"/>
            </w:tcBorders>
            <w:shd w:val="clear" w:color="auto" w:fill="FFFFFF"/>
          </w:tcPr>
          <w:p w:rsidR="000447DD" w:rsidRDefault="000447DD" w:rsidP="000447DD">
            <w:r>
              <w:t>Sequence ID</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SN</w:t>
            </w:r>
          </w:p>
        </w:tc>
        <w:tc>
          <w:tcPr>
            <w:tcW w:w="2400" w:type="dxa"/>
            <w:tcBorders>
              <w:bottom w:val="single" w:sz="4" w:space="0" w:color="auto"/>
            </w:tcBorders>
            <w:shd w:val="clear" w:color="auto" w:fill="F3F3F3"/>
          </w:tcPr>
          <w:p w:rsidR="000447DD" w:rsidRDefault="000447DD" w:rsidP="000447DD">
            <w:r>
              <w:t>Structured numeric</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SNM</w:t>
            </w:r>
          </w:p>
        </w:tc>
        <w:tc>
          <w:tcPr>
            <w:tcW w:w="2400" w:type="dxa"/>
            <w:tcBorders>
              <w:bottom w:val="single" w:sz="4" w:space="0" w:color="auto"/>
            </w:tcBorders>
            <w:shd w:val="clear" w:color="auto" w:fill="FFFFFF"/>
          </w:tcPr>
          <w:p w:rsidR="000447DD" w:rsidRDefault="000447DD" w:rsidP="000447DD">
            <w:r>
              <w:t>String of telephone number digits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Definition: a string whose characters are limited to "+" and the decimal digits 0 through 9.  As a string, leading zeros are always considered significant.  Maximum length: Not specified for the type. May be specified in the context of use.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SPD</w:t>
            </w:r>
          </w:p>
        </w:tc>
        <w:tc>
          <w:tcPr>
            <w:tcW w:w="2400" w:type="dxa"/>
            <w:tcBorders>
              <w:bottom w:val="single" w:sz="4" w:space="0" w:color="auto"/>
            </w:tcBorders>
            <w:shd w:val="clear" w:color="auto" w:fill="F3F3F3"/>
          </w:tcPr>
          <w:p w:rsidR="000447DD" w:rsidRDefault="000447DD" w:rsidP="000447DD">
            <w:r>
              <w:t>Specialty description</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15.4.5.5 PRA-5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49" w:author="Frank Oemig" w:date="2023-06-16T20:32:00Z">
              <w:r>
                <w:t>SPS</w:t>
              </w:r>
            </w:ins>
          </w:p>
        </w:tc>
        <w:tc>
          <w:tcPr>
            <w:tcW w:w="2400" w:type="dxa"/>
            <w:tcBorders>
              <w:bottom w:val="single" w:sz="4" w:space="0" w:color="auto"/>
            </w:tcBorders>
            <w:shd w:val="clear" w:color="auto" w:fill="FFFFFF"/>
          </w:tcPr>
          <w:p w:rsidR="000447DD" w:rsidRDefault="000447DD" w:rsidP="000447DD">
            <w:ins w:id="750" w:author="Frank Oemig" w:date="2023-06-16T20:32:00Z">
              <w:r>
                <w:t>Specimen source</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51" w:author="Frank Oemig" w:date="2023-06-16T20:32:00Z">
              <w:r>
                <w:t>WITHDRAWN</w:t>
              </w:r>
            </w:ins>
          </w:p>
        </w:tc>
        <w:tc>
          <w:tcPr>
            <w:tcW w:w="800" w:type="dxa"/>
            <w:tcBorders>
              <w:bottom w:val="single" w:sz="4" w:space="0" w:color="auto"/>
            </w:tcBorders>
            <w:shd w:val="clear" w:color="auto" w:fill="FFFFFF"/>
          </w:tcPr>
          <w:p w:rsidR="000447DD" w:rsidRDefault="000447DD" w:rsidP="000447DD">
            <w:ins w:id="752"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SRT</w:t>
            </w:r>
          </w:p>
        </w:tc>
        <w:tc>
          <w:tcPr>
            <w:tcW w:w="2400" w:type="dxa"/>
            <w:tcBorders>
              <w:bottom w:val="single" w:sz="4" w:space="0" w:color="auto"/>
            </w:tcBorders>
            <w:shd w:val="clear" w:color="auto" w:fill="F3F3F3"/>
          </w:tcPr>
          <w:p w:rsidR="000447DD" w:rsidRDefault="000447DD" w:rsidP="000447DD">
            <w:r>
              <w:t>Sort order</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ST</w:t>
            </w:r>
          </w:p>
        </w:tc>
        <w:tc>
          <w:tcPr>
            <w:tcW w:w="2400" w:type="dxa"/>
            <w:tcBorders>
              <w:bottom w:val="single" w:sz="4" w:space="0" w:color="auto"/>
            </w:tcBorders>
            <w:shd w:val="clear" w:color="auto" w:fill="FFFFFF"/>
          </w:tcPr>
          <w:p w:rsidR="000447DD" w:rsidRDefault="000447DD" w:rsidP="000447DD">
            <w:r>
              <w:t>String data</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TM</w:t>
            </w:r>
          </w:p>
        </w:tc>
        <w:tc>
          <w:tcPr>
            <w:tcW w:w="2400" w:type="dxa"/>
            <w:tcBorders>
              <w:bottom w:val="single" w:sz="4" w:space="0" w:color="auto"/>
            </w:tcBorders>
            <w:shd w:val="clear" w:color="auto" w:fill="F3F3F3"/>
          </w:tcPr>
          <w:p w:rsidR="000447DD" w:rsidRDefault="000447DD" w:rsidP="000447DD">
            <w:r>
              <w:t>Time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53" w:author="Frank Oemig" w:date="2023-06-16T20:32:00Z">
              <w:r>
                <w:t>TN</w:t>
              </w:r>
            </w:ins>
          </w:p>
        </w:tc>
        <w:tc>
          <w:tcPr>
            <w:tcW w:w="2400" w:type="dxa"/>
            <w:tcBorders>
              <w:bottom w:val="single" w:sz="4" w:space="0" w:color="auto"/>
            </w:tcBorders>
            <w:shd w:val="clear" w:color="auto" w:fill="FFFFFF"/>
          </w:tcPr>
          <w:p w:rsidR="000447DD" w:rsidRDefault="000447DD" w:rsidP="000447DD">
            <w:ins w:id="754" w:author="Frank Oemig" w:date="2023-06-16T20:32:00Z">
              <w:r>
                <w:t>Telephone number</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55" w:author="Frank Oemig" w:date="2023-06-16T20:32:00Z">
              <w:r>
                <w:t>WITHDRAWN</w:t>
              </w:r>
            </w:ins>
          </w:p>
        </w:tc>
        <w:tc>
          <w:tcPr>
            <w:tcW w:w="800" w:type="dxa"/>
            <w:tcBorders>
              <w:bottom w:val="single" w:sz="4" w:space="0" w:color="auto"/>
            </w:tcBorders>
            <w:shd w:val="clear" w:color="auto" w:fill="FFFFFF"/>
          </w:tcPr>
          <w:p w:rsidR="000447DD" w:rsidRDefault="000447DD" w:rsidP="000447DD">
            <w:ins w:id="756"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ins w:id="757" w:author="Frank Oemig" w:date="2023-06-16T20:32:00Z">
              <w:r>
                <w:t>TQ</w:t>
              </w:r>
            </w:ins>
          </w:p>
        </w:tc>
        <w:tc>
          <w:tcPr>
            <w:tcW w:w="2400" w:type="dxa"/>
            <w:tcBorders>
              <w:bottom w:val="single" w:sz="4" w:space="0" w:color="auto"/>
            </w:tcBorders>
            <w:shd w:val="clear" w:color="auto" w:fill="F3F3F3"/>
          </w:tcPr>
          <w:p w:rsidR="000447DD" w:rsidRDefault="000447DD" w:rsidP="000447DD">
            <w:ins w:id="758" w:author="Frank Oemig" w:date="2023-06-16T20:32:00Z">
              <w:r>
                <w:t>Timing/quantity</w:t>
              </w:r>
            </w:ins>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ins w:id="759" w:author="Frank Oemig" w:date="2023-06-16T20:32:00Z">
              <w:r>
                <w:t>WITHDRAWN</w:t>
              </w:r>
            </w:ins>
          </w:p>
        </w:tc>
        <w:tc>
          <w:tcPr>
            <w:tcW w:w="800" w:type="dxa"/>
            <w:tcBorders>
              <w:bottom w:val="single" w:sz="4" w:space="0" w:color="auto"/>
            </w:tcBorders>
            <w:shd w:val="clear" w:color="auto" w:fill="F3F3F3"/>
          </w:tcPr>
          <w:p w:rsidR="000447DD" w:rsidRDefault="000447DD" w:rsidP="000447DD">
            <w:ins w:id="760"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ins w:id="761" w:author="Frank Oemig" w:date="2023-06-16T20:32:00Z">
              <w:r>
                <w:t>TS</w:t>
              </w:r>
            </w:ins>
          </w:p>
        </w:tc>
        <w:tc>
          <w:tcPr>
            <w:tcW w:w="2400" w:type="dxa"/>
            <w:tcBorders>
              <w:bottom w:val="single" w:sz="4" w:space="0" w:color="auto"/>
            </w:tcBorders>
            <w:shd w:val="clear" w:color="auto" w:fill="FFFFFF"/>
          </w:tcPr>
          <w:p w:rsidR="000447DD" w:rsidRDefault="000447DD" w:rsidP="000447DD">
            <w:ins w:id="762" w:author="Frank Oemig" w:date="2023-06-16T20:32:00Z">
              <w:r>
                <w:t>Time stamp</w:t>
              </w:r>
            </w:ins>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ins w:id="763" w:author="Frank Oemig" w:date="2023-06-16T20:32:00Z">
              <w:r>
                <w:t>WITHDRAWN</w:t>
              </w:r>
            </w:ins>
          </w:p>
        </w:tc>
        <w:tc>
          <w:tcPr>
            <w:tcW w:w="800" w:type="dxa"/>
            <w:tcBorders>
              <w:bottom w:val="single" w:sz="4" w:space="0" w:color="auto"/>
            </w:tcBorders>
            <w:shd w:val="clear" w:color="auto" w:fill="FFFFFF"/>
          </w:tcPr>
          <w:p w:rsidR="000447DD" w:rsidRDefault="000447DD" w:rsidP="000447DD">
            <w:ins w:id="764" w:author="Frank Oemig" w:date="2023-06-16T20:32:00Z">
              <w:r>
                <w:t>D</w:t>
              </w:r>
            </w:ins>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TX</w:t>
            </w:r>
          </w:p>
        </w:tc>
        <w:tc>
          <w:tcPr>
            <w:tcW w:w="2400" w:type="dxa"/>
            <w:tcBorders>
              <w:bottom w:val="single" w:sz="4" w:space="0" w:color="auto"/>
            </w:tcBorders>
            <w:shd w:val="clear" w:color="auto" w:fill="F3F3F3"/>
          </w:tcPr>
          <w:p w:rsidR="000447DD" w:rsidRDefault="000447DD" w:rsidP="000447DD">
            <w:r>
              <w:t>Text data</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UVC</w:t>
            </w:r>
          </w:p>
        </w:tc>
        <w:tc>
          <w:tcPr>
            <w:tcW w:w="2400" w:type="dxa"/>
            <w:tcBorders>
              <w:bottom w:val="single" w:sz="4" w:space="0" w:color="auto"/>
            </w:tcBorders>
            <w:shd w:val="clear" w:color="auto" w:fill="FFFFFF"/>
          </w:tcPr>
          <w:p w:rsidR="000447DD" w:rsidRDefault="000447DD" w:rsidP="000447DD">
            <w:r>
              <w:t>UB value code and amount</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sections 6.5.10.10 UB1-10 and 6.5.11.6 UB2-6,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VH</w:t>
            </w:r>
          </w:p>
        </w:tc>
        <w:tc>
          <w:tcPr>
            <w:tcW w:w="2400" w:type="dxa"/>
            <w:tcBorders>
              <w:bottom w:val="single" w:sz="4" w:space="0" w:color="auto"/>
            </w:tcBorders>
            <w:shd w:val="clear" w:color="auto" w:fill="F3F3F3"/>
          </w:tcPr>
          <w:p w:rsidR="000447DD" w:rsidRDefault="000447DD" w:rsidP="000447DD">
            <w:r>
              <w:t>Visiting hours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VID</w:t>
            </w:r>
          </w:p>
        </w:tc>
        <w:tc>
          <w:tcPr>
            <w:tcW w:w="2400" w:type="dxa"/>
            <w:tcBorders>
              <w:bottom w:val="single" w:sz="4" w:space="0" w:color="auto"/>
            </w:tcBorders>
            <w:shd w:val="clear" w:color="auto" w:fill="FFFFFF"/>
          </w:tcPr>
          <w:p w:rsidR="000447DD" w:rsidRDefault="000447DD" w:rsidP="000447DD">
            <w:r>
              <w:t>Version identifier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VR</w:t>
            </w:r>
          </w:p>
        </w:tc>
        <w:tc>
          <w:tcPr>
            <w:tcW w:w="2400" w:type="dxa"/>
            <w:tcBorders>
              <w:bottom w:val="single" w:sz="4" w:space="0" w:color="auto"/>
            </w:tcBorders>
            <w:shd w:val="clear" w:color="auto" w:fill="F3F3F3"/>
          </w:tcPr>
          <w:p w:rsidR="000447DD" w:rsidRDefault="000447DD" w:rsidP="000447DD">
            <w:r>
              <w:t>Value range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5.10.5.3.11 QRD-11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WVI</w:t>
            </w:r>
          </w:p>
        </w:tc>
        <w:tc>
          <w:tcPr>
            <w:tcW w:w="2400" w:type="dxa"/>
            <w:tcBorders>
              <w:bottom w:val="single" w:sz="4" w:space="0" w:color="auto"/>
            </w:tcBorders>
            <w:shd w:val="clear" w:color="auto" w:fill="FFFFFF"/>
          </w:tcPr>
          <w:p w:rsidR="000447DD" w:rsidRDefault="000447DD" w:rsidP="000447DD">
            <w:r>
              <w:t>Channel Identifier</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the CM data type used in 7.14.1.3.1 OBX-5.1 where OBX-5 Observation value (*) is data type CD as of v 2.5.</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WVS</w:t>
            </w:r>
          </w:p>
        </w:tc>
        <w:tc>
          <w:tcPr>
            <w:tcW w:w="2400" w:type="dxa"/>
            <w:tcBorders>
              <w:bottom w:val="single" w:sz="4" w:space="0" w:color="auto"/>
            </w:tcBorders>
            <w:shd w:val="clear" w:color="auto" w:fill="F3F3F3"/>
          </w:tcPr>
          <w:p w:rsidR="000447DD" w:rsidRDefault="000447DD" w:rsidP="000447DD">
            <w:r>
              <w:t>Waveform source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the CM data type used in 7.14.1.4 OBX-5.2 where OBX-5 Observation value (*) is data type CD as of v 2.5.</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XAD</w:t>
            </w:r>
          </w:p>
        </w:tc>
        <w:tc>
          <w:tcPr>
            <w:tcW w:w="2400" w:type="dxa"/>
            <w:tcBorders>
              <w:bottom w:val="single" w:sz="4" w:space="0" w:color="auto"/>
            </w:tcBorders>
            <w:shd w:val="clear" w:color="auto" w:fill="FFFFFF"/>
          </w:tcPr>
          <w:p w:rsidR="000447DD" w:rsidRDefault="000447DD" w:rsidP="000447DD">
            <w:r>
              <w:t>Extended address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r>
              <w:t>Replaces AD as of v 2.3</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XCN</w:t>
            </w:r>
          </w:p>
        </w:tc>
        <w:tc>
          <w:tcPr>
            <w:tcW w:w="2400" w:type="dxa"/>
            <w:tcBorders>
              <w:bottom w:val="single" w:sz="4" w:space="0" w:color="auto"/>
            </w:tcBorders>
            <w:shd w:val="clear" w:color="auto" w:fill="F3F3F3"/>
          </w:tcPr>
          <w:p w:rsidR="000447DD" w:rsidRDefault="000447DD" w:rsidP="000447DD">
            <w:r>
              <w:t>Extended composite ID number and name for persons</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CN as of v 2.3</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XON</w:t>
            </w:r>
          </w:p>
        </w:tc>
        <w:tc>
          <w:tcPr>
            <w:tcW w:w="2400" w:type="dxa"/>
            <w:tcBorders>
              <w:bottom w:val="single" w:sz="4" w:space="0" w:color="auto"/>
            </w:tcBorders>
            <w:shd w:val="clear" w:color="auto" w:fill="FFFFFF"/>
          </w:tcPr>
          <w:p w:rsidR="000447DD" w:rsidRDefault="000447DD" w:rsidP="000447DD">
            <w:r>
              <w:t>Extended composite name and ID number for organizations</w:t>
            </w:r>
          </w:p>
        </w:tc>
        <w:tc>
          <w:tcPr>
            <w:tcW w:w="1200" w:type="dxa"/>
            <w:tcBorders>
              <w:bottom w:val="single" w:sz="4" w:space="0" w:color="auto"/>
            </w:tcBorders>
            <w:shd w:val="clear" w:color="auto" w:fill="FFFFFF"/>
          </w:tcPr>
          <w:p w:rsidR="000447DD" w:rsidRDefault="000447DD" w:rsidP="000447DD"/>
        </w:tc>
        <w:tc>
          <w:tcPr>
            <w:tcW w:w="38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XPN</w:t>
            </w:r>
          </w:p>
        </w:tc>
        <w:tc>
          <w:tcPr>
            <w:tcW w:w="2400" w:type="dxa"/>
            <w:tcBorders>
              <w:bottom w:val="single" w:sz="4" w:space="0" w:color="auto"/>
            </w:tcBorders>
            <w:shd w:val="clear" w:color="auto" w:fill="F3F3F3"/>
          </w:tcPr>
          <w:p w:rsidR="000447DD" w:rsidRDefault="000447DD" w:rsidP="000447DD">
            <w:r>
              <w:t>Extended person name</w:t>
            </w:r>
          </w:p>
        </w:tc>
        <w:tc>
          <w:tcPr>
            <w:tcW w:w="1200" w:type="dxa"/>
            <w:tcBorders>
              <w:bottom w:val="single" w:sz="4" w:space="0" w:color="auto"/>
            </w:tcBorders>
            <w:shd w:val="clear" w:color="auto" w:fill="F3F3F3"/>
          </w:tcPr>
          <w:p w:rsidR="000447DD" w:rsidRDefault="000447DD" w:rsidP="000447DD"/>
        </w:tc>
        <w:tc>
          <w:tcPr>
            <w:tcW w:w="3800" w:type="dxa"/>
            <w:tcBorders>
              <w:bottom w:val="single" w:sz="4" w:space="0" w:color="auto"/>
            </w:tcBorders>
            <w:shd w:val="clear" w:color="auto" w:fill="F3F3F3"/>
          </w:tcPr>
          <w:p w:rsidR="000447DD" w:rsidRDefault="000447DD" w:rsidP="000447DD">
            <w:r>
              <w:t>Replaces PN as of v 2.3.</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shd w:val="clear" w:color="auto" w:fill="FFFFFF"/>
          </w:tcPr>
          <w:p w:rsidR="000447DD" w:rsidRDefault="000447DD" w:rsidP="000447DD">
            <w:r>
              <w:t>XTN</w:t>
            </w:r>
          </w:p>
        </w:tc>
        <w:tc>
          <w:tcPr>
            <w:tcW w:w="2400" w:type="dxa"/>
            <w:shd w:val="clear" w:color="auto" w:fill="FFFFFF"/>
          </w:tcPr>
          <w:p w:rsidR="000447DD" w:rsidRDefault="000447DD" w:rsidP="000447DD">
            <w:r>
              <w:t>Extended telecommunications number</w:t>
            </w:r>
          </w:p>
        </w:tc>
        <w:tc>
          <w:tcPr>
            <w:tcW w:w="1200" w:type="dxa"/>
            <w:shd w:val="clear" w:color="auto" w:fill="FFFFFF"/>
          </w:tcPr>
          <w:p w:rsidR="000447DD" w:rsidRDefault="000447DD" w:rsidP="000447DD"/>
        </w:tc>
        <w:tc>
          <w:tcPr>
            <w:tcW w:w="3800" w:type="dxa"/>
            <w:shd w:val="clear" w:color="auto" w:fill="FFFFFF"/>
          </w:tcPr>
          <w:p w:rsidR="000447DD" w:rsidRDefault="000447DD" w:rsidP="000447DD">
            <w:r>
              <w:t>Replaces TN as of v 2.3</w:t>
            </w:r>
          </w:p>
        </w:tc>
        <w:tc>
          <w:tcPr>
            <w:tcW w:w="800" w:type="dxa"/>
            <w:shd w:val="clear" w:color="auto" w:fill="FFFFFF"/>
          </w:tcPr>
          <w:p w:rsidR="000447DD" w:rsidRDefault="000447DD" w:rsidP="000447DD"/>
        </w:tc>
      </w:tr>
    </w:tbl>
    <w:p w:rsidR="000447DD" w:rsidRDefault="000447DD" w:rsidP="000447DD"/>
    <w:p w:rsidR="000447DD" w:rsidRDefault="000447DD" w:rsidP="000447DD">
      <w:pPr>
        <w:pStyle w:val="berschrift3"/>
      </w:pPr>
      <w:r>
        <w:t>0441 - Immunization Registry Status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ImmunizationRegistryStatus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immunization registry status of the patient.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2.16.840.1.113883.18.281</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immunizationRegistryStatus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immunization registry status of the patient.  Used in HL7 Version 2.x messaging in the PD1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Immunization Registry Status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http://terminology.hl7.org/CodeSystem/v2-0441</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2.16.840.1.113883.21.297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hl7VS-immunizationRegistryStatus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Immunization registry status codes of a patient.  Used in Version 2 messaging in the PD1 segment.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Immunization Registry Status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representative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Immunization Registry 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immunization registry status of the patient.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PD1-16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40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20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A</w:t>
            </w:r>
          </w:p>
        </w:tc>
        <w:tc>
          <w:tcPr>
            <w:tcW w:w="4000" w:type="dxa"/>
            <w:tcBorders>
              <w:top w:val="single" w:sz="4" w:space="0" w:color="auto"/>
              <w:bottom w:val="single" w:sz="4" w:space="0" w:color="auto"/>
            </w:tcBorders>
            <w:shd w:val="clear" w:color="auto" w:fill="FFFFFF"/>
          </w:tcPr>
          <w:p w:rsidR="000447DD" w:rsidRDefault="000447DD" w:rsidP="000447DD">
            <w:pPr>
              <w:pStyle w:val="UserTableBody"/>
            </w:pPr>
            <w:r>
              <w:t>Active</w:t>
            </w:r>
          </w:p>
        </w:tc>
        <w:tc>
          <w:tcPr>
            <w:tcW w:w="20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I</w:t>
            </w:r>
          </w:p>
        </w:tc>
        <w:tc>
          <w:tcPr>
            <w:tcW w:w="4000" w:type="dxa"/>
            <w:tcBorders>
              <w:top w:val="single" w:sz="4" w:space="0" w:color="auto"/>
              <w:bottom w:val="single" w:sz="4" w:space="0" w:color="auto"/>
            </w:tcBorders>
            <w:shd w:val="clear" w:color="auto" w:fill="F3F3F3"/>
          </w:tcPr>
          <w:p w:rsidR="000447DD" w:rsidRDefault="000447DD" w:rsidP="000447DD">
            <w:r>
              <w:t>Inactive</w:t>
            </w:r>
          </w:p>
        </w:tc>
        <w:tc>
          <w:tcPr>
            <w:tcW w:w="20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L</w:t>
            </w:r>
          </w:p>
        </w:tc>
        <w:tc>
          <w:tcPr>
            <w:tcW w:w="4000" w:type="dxa"/>
            <w:tcBorders>
              <w:top w:val="single" w:sz="4" w:space="0" w:color="auto"/>
              <w:bottom w:val="single" w:sz="4" w:space="0" w:color="auto"/>
            </w:tcBorders>
            <w:shd w:val="clear" w:color="auto" w:fill="FFFFFF"/>
          </w:tcPr>
          <w:p w:rsidR="000447DD" w:rsidRDefault="000447DD" w:rsidP="000447DD">
            <w:r>
              <w:t>Inactive - Lost to follow-up (cancel contract)</w:t>
            </w:r>
          </w:p>
        </w:tc>
        <w:tc>
          <w:tcPr>
            <w:tcW w:w="20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M</w:t>
            </w:r>
          </w:p>
        </w:tc>
        <w:tc>
          <w:tcPr>
            <w:tcW w:w="4000" w:type="dxa"/>
            <w:tcBorders>
              <w:top w:val="single" w:sz="4" w:space="0" w:color="auto"/>
              <w:bottom w:val="single" w:sz="4" w:space="0" w:color="auto"/>
            </w:tcBorders>
            <w:shd w:val="clear" w:color="auto" w:fill="F3F3F3"/>
          </w:tcPr>
          <w:p w:rsidR="000447DD" w:rsidRDefault="000447DD" w:rsidP="000447DD">
            <w:r>
              <w:t>Inactive - Moved or gone elsewhere (cancel contract)</w:t>
            </w:r>
          </w:p>
        </w:tc>
        <w:tc>
          <w:tcPr>
            <w:tcW w:w="20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P</w:t>
            </w:r>
          </w:p>
        </w:tc>
        <w:tc>
          <w:tcPr>
            <w:tcW w:w="4000" w:type="dxa"/>
            <w:tcBorders>
              <w:top w:val="single" w:sz="4" w:space="0" w:color="auto"/>
              <w:bottom w:val="single" w:sz="4" w:space="0" w:color="auto"/>
            </w:tcBorders>
            <w:shd w:val="clear" w:color="auto" w:fill="FFFFFF"/>
          </w:tcPr>
          <w:p w:rsidR="000447DD" w:rsidRDefault="000447DD" w:rsidP="000447DD">
            <w:r>
              <w:t>Inactive - Permanently inactive (Do not reactivate or add new entries to the record)</w:t>
            </w:r>
          </w:p>
        </w:tc>
        <w:tc>
          <w:tcPr>
            <w:tcW w:w="20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O</w:t>
            </w:r>
          </w:p>
        </w:tc>
        <w:tc>
          <w:tcPr>
            <w:tcW w:w="4000" w:type="dxa"/>
            <w:tcBorders>
              <w:top w:val="single" w:sz="4" w:space="0" w:color="auto"/>
              <w:bottom w:val="single" w:sz="4" w:space="0" w:color="auto"/>
            </w:tcBorders>
            <w:shd w:val="clear" w:color="auto" w:fill="F3F3F3"/>
          </w:tcPr>
          <w:p w:rsidR="000447DD" w:rsidRDefault="000447DD" w:rsidP="000447DD">
            <w:r>
              <w:t>Other</w:t>
            </w:r>
          </w:p>
        </w:tc>
        <w:tc>
          <w:tcPr>
            <w:tcW w:w="20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U</w:t>
            </w:r>
          </w:p>
        </w:tc>
        <w:tc>
          <w:tcPr>
            <w:tcW w:w="4000" w:type="dxa"/>
            <w:tcBorders>
              <w:top w:val="single" w:sz="4" w:space="0" w:color="auto"/>
              <w:bottom w:val="double" w:sz="4" w:space="0" w:color="auto"/>
            </w:tcBorders>
            <w:shd w:val="clear" w:color="auto" w:fill="FFFFFF"/>
          </w:tcPr>
          <w:p w:rsidR="000447DD" w:rsidRDefault="000447DD" w:rsidP="000447DD">
            <w:r>
              <w:t>Unknown</w:t>
            </w:r>
          </w:p>
        </w:tc>
        <w:tc>
          <w:tcPr>
            <w:tcW w:w="2000" w:type="dxa"/>
            <w:tcBorders>
              <w:top w:val="single" w:sz="4" w:space="0" w:color="auto"/>
              <w:bottom w:val="double" w:sz="4" w:space="0" w:color="auto"/>
            </w:tcBorders>
            <w:shd w:val="clear" w:color="auto" w:fill="FFFFFF"/>
          </w:tcPr>
          <w:p w:rsidR="000447DD" w:rsidRDefault="000447DD" w:rsidP="000447DD"/>
        </w:tc>
        <w:tc>
          <w:tcPr>
            <w:tcW w:w="12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0442 - Location Service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LocationServiceCode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types of services provided by the location.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2.16.840.1.113883.18.282</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locationServiceType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types of services provided by the location.  Used in HL7 Version 2.x messaging in the LOC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Location Service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http://terminology.hl7.org/CodeSystem/v2-0442</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2.16.840.1.113883.21.298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hl7VS-locationServiceCode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types of services provided by the location.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Location Service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Location Service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types of services provided by the location.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LOC-9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D</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Diagnostic</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w:t>
            </w:r>
          </w:p>
        </w:tc>
        <w:tc>
          <w:tcPr>
            <w:tcW w:w="1600" w:type="dxa"/>
            <w:tcBorders>
              <w:top w:val="single" w:sz="4" w:space="0" w:color="auto"/>
              <w:bottom w:val="single" w:sz="4" w:space="0" w:color="auto"/>
            </w:tcBorders>
            <w:shd w:val="clear" w:color="auto" w:fill="F3F3F3"/>
          </w:tcPr>
          <w:p w:rsidR="000447DD" w:rsidRDefault="000447DD" w:rsidP="000447DD">
            <w:r>
              <w:t>Therapeutic</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P</w:t>
            </w:r>
          </w:p>
        </w:tc>
        <w:tc>
          <w:tcPr>
            <w:tcW w:w="1600" w:type="dxa"/>
            <w:tcBorders>
              <w:top w:val="single" w:sz="4" w:space="0" w:color="auto"/>
              <w:bottom w:val="single" w:sz="4" w:space="0" w:color="auto"/>
            </w:tcBorders>
            <w:shd w:val="clear" w:color="auto" w:fill="FFFFFF"/>
          </w:tcPr>
          <w:p w:rsidR="000447DD" w:rsidRDefault="000447DD" w:rsidP="000447DD">
            <w:r>
              <w:t>Primary Care</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3F3F3"/>
          </w:tcPr>
          <w:p w:rsidR="000447DD" w:rsidRDefault="000447DD" w:rsidP="000447DD">
            <w:r>
              <w:t>E</w:t>
            </w:r>
          </w:p>
        </w:tc>
        <w:tc>
          <w:tcPr>
            <w:tcW w:w="1600" w:type="dxa"/>
            <w:tcBorders>
              <w:top w:val="single" w:sz="4" w:space="0" w:color="auto"/>
              <w:bottom w:val="double" w:sz="4" w:space="0" w:color="auto"/>
            </w:tcBorders>
            <w:shd w:val="clear" w:color="auto" w:fill="F3F3F3"/>
          </w:tcPr>
          <w:p w:rsidR="000447DD" w:rsidRDefault="000447DD" w:rsidP="000447DD">
            <w:r>
              <w:t>Emergency Room Casualty</w:t>
            </w:r>
          </w:p>
        </w:tc>
        <w:tc>
          <w:tcPr>
            <w:tcW w:w="4400" w:type="dxa"/>
            <w:tcBorders>
              <w:top w:val="single" w:sz="4" w:space="0" w:color="auto"/>
              <w:bottom w:val="double" w:sz="4" w:space="0" w:color="auto"/>
            </w:tcBorders>
            <w:shd w:val="clear" w:color="auto" w:fill="F3F3F3"/>
          </w:tcPr>
          <w:p w:rsidR="000447DD" w:rsidRDefault="000447DD" w:rsidP="000447DD"/>
        </w:tc>
        <w:tc>
          <w:tcPr>
            <w:tcW w:w="12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0443 - Provider Role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ProviderRole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functional involvement with the activity being transmitted (e.g., Case Manager, Evaluator, Transcriber, Nurse Care Practitioner, Midwife, Physician Assistant, etc.).</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2.16.840.1.113883.18.283</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providerRole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functional involvement with the activity being transmitted (e.g., Case Manager, Evaluator, Transcriber, Nurse Care Practitioner, Midwife, Physician Assistant, etc.).  Used in HL7 Version 2.x messaging in the ROL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Provider Role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http://terminology.hl7.org/CodeSystem/v2-0443</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2.16.840.1.113883.21.299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hl7VS-providerRole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functional involvement with the activity being transmitted (e.g., Case Manager, Evaluator, Transcriber, Nurse Care Practitioner, Midwife, Physician Assistant, etc.).</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Provider Role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http://terminology.hl7.org/ValueSet/v2-0443</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Provider Role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functional involvement with the activity being transmitted (e.g., Case Manager, Evaluator, Transcriber, Nurse Care Practitioner, Midwife, Physician Assistant, etc.).</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ROL-3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1600"/>
        <w:gridCol w:w="22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2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AD</w:t>
            </w:r>
          </w:p>
        </w:tc>
        <w:tc>
          <w:tcPr>
            <w:tcW w:w="3600" w:type="dxa"/>
            <w:tcBorders>
              <w:top w:val="single" w:sz="4" w:space="0" w:color="auto"/>
              <w:bottom w:val="single" w:sz="4" w:space="0" w:color="auto"/>
            </w:tcBorders>
            <w:shd w:val="clear" w:color="auto" w:fill="FFFFFF"/>
          </w:tcPr>
          <w:p w:rsidR="000447DD" w:rsidRDefault="000447DD" w:rsidP="000447DD">
            <w:pPr>
              <w:pStyle w:val="UserTableBody"/>
            </w:pPr>
            <w:r>
              <w:t>Admitting</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2200" w:type="dxa"/>
            <w:tcBorders>
              <w:top w:val="single" w:sz="4" w:space="0" w:color="auto"/>
              <w:bottom w:val="single" w:sz="4" w:space="0" w:color="auto"/>
            </w:tcBorders>
            <w:shd w:val="clear" w:color="auto" w:fill="FFFFFF"/>
          </w:tcPr>
          <w:p w:rsidR="000447DD" w:rsidRDefault="000447DD" w:rsidP="000447DD">
            <w:pPr>
              <w:pStyle w:val="UserTableBody"/>
            </w:pPr>
            <w:r>
              <w:t>PV1-17 Admitting doctor</w:t>
            </w: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AP</w:t>
            </w:r>
          </w:p>
        </w:tc>
        <w:tc>
          <w:tcPr>
            <w:tcW w:w="3600" w:type="dxa"/>
            <w:tcBorders>
              <w:top w:val="single" w:sz="4" w:space="0" w:color="auto"/>
              <w:bottom w:val="single" w:sz="4" w:space="0" w:color="auto"/>
            </w:tcBorders>
            <w:shd w:val="clear" w:color="auto" w:fill="F3F3F3"/>
          </w:tcPr>
          <w:p w:rsidR="000447DD" w:rsidRDefault="000447DD" w:rsidP="000447DD">
            <w:r>
              <w:t>Administering Provider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RXA-10 Administering Provider</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AT</w:t>
            </w:r>
          </w:p>
        </w:tc>
        <w:tc>
          <w:tcPr>
            <w:tcW w:w="3600" w:type="dxa"/>
            <w:tcBorders>
              <w:top w:val="single" w:sz="4" w:space="0" w:color="auto"/>
              <w:bottom w:val="single" w:sz="4" w:space="0" w:color="auto"/>
            </w:tcBorders>
            <w:shd w:val="clear" w:color="auto" w:fill="FFFFFF"/>
          </w:tcPr>
          <w:p w:rsidR="000447DD" w:rsidRDefault="000447DD" w:rsidP="000447DD">
            <w:r>
              <w:t>Attending</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PV1-7 Attending doctor</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CLP</w:t>
            </w:r>
          </w:p>
        </w:tc>
        <w:tc>
          <w:tcPr>
            <w:tcW w:w="3600" w:type="dxa"/>
            <w:tcBorders>
              <w:top w:val="single" w:sz="4" w:space="0" w:color="auto"/>
              <w:bottom w:val="single" w:sz="4" w:space="0" w:color="auto"/>
            </w:tcBorders>
            <w:shd w:val="clear" w:color="auto" w:fill="F3F3F3"/>
          </w:tcPr>
          <w:p w:rsidR="000447DD" w:rsidRDefault="000447DD" w:rsidP="000447DD">
            <w:r>
              <w:t>Collecting Provider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OBR-10 Collector Identifier</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CP</w:t>
            </w:r>
          </w:p>
        </w:tc>
        <w:tc>
          <w:tcPr>
            <w:tcW w:w="3600" w:type="dxa"/>
            <w:tcBorders>
              <w:top w:val="single" w:sz="4" w:space="0" w:color="auto"/>
              <w:bottom w:val="single" w:sz="4" w:space="0" w:color="auto"/>
            </w:tcBorders>
            <w:shd w:val="clear" w:color="auto" w:fill="FFFFFF"/>
          </w:tcPr>
          <w:p w:rsidR="000447DD" w:rsidRDefault="000447DD" w:rsidP="000447DD">
            <w:r>
              <w:t>Consulting Provider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DP</w:t>
            </w:r>
          </w:p>
        </w:tc>
        <w:tc>
          <w:tcPr>
            <w:tcW w:w="3600" w:type="dxa"/>
            <w:tcBorders>
              <w:top w:val="single" w:sz="4" w:space="0" w:color="auto"/>
              <w:bottom w:val="single" w:sz="4" w:space="0" w:color="auto"/>
            </w:tcBorders>
            <w:shd w:val="clear" w:color="auto" w:fill="F3F3F3"/>
          </w:tcPr>
          <w:p w:rsidR="000447DD" w:rsidRDefault="000447DD" w:rsidP="000447DD">
            <w:r>
              <w:t>Dispensing Provider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RXD-10 Dispensing Provider</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EP</w:t>
            </w:r>
          </w:p>
        </w:tc>
        <w:tc>
          <w:tcPr>
            <w:tcW w:w="3600" w:type="dxa"/>
            <w:tcBorders>
              <w:top w:val="single" w:sz="4" w:space="0" w:color="auto"/>
              <w:bottom w:val="single" w:sz="4" w:space="0" w:color="auto"/>
            </w:tcBorders>
            <w:shd w:val="clear" w:color="auto" w:fill="FFFFFF"/>
          </w:tcPr>
          <w:p w:rsidR="000447DD" w:rsidRDefault="000447DD" w:rsidP="000447DD">
            <w:r>
              <w:t>Entering Provider (probably not the same as transcriptionist?)</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ORC-10 Entered By</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FHCP</w:t>
            </w:r>
          </w:p>
        </w:tc>
        <w:tc>
          <w:tcPr>
            <w:tcW w:w="3600" w:type="dxa"/>
            <w:tcBorders>
              <w:top w:val="single" w:sz="4" w:space="0" w:color="auto"/>
              <w:bottom w:val="single" w:sz="4" w:space="0" w:color="auto"/>
            </w:tcBorders>
            <w:shd w:val="clear" w:color="auto" w:fill="F3F3F3"/>
          </w:tcPr>
          <w:p w:rsidR="000447DD" w:rsidRDefault="000447DD" w:rsidP="000447DD">
            <w:r>
              <w:t>Family Health Care Professional</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IP</w:t>
            </w:r>
          </w:p>
        </w:tc>
        <w:tc>
          <w:tcPr>
            <w:tcW w:w="3600" w:type="dxa"/>
            <w:tcBorders>
              <w:top w:val="single" w:sz="4" w:space="0" w:color="auto"/>
              <w:bottom w:val="single" w:sz="4" w:space="0" w:color="auto"/>
            </w:tcBorders>
            <w:shd w:val="clear" w:color="auto" w:fill="FFFFFF"/>
          </w:tcPr>
          <w:p w:rsidR="000447DD" w:rsidRDefault="000447DD" w:rsidP="000447DD">
            <w:r>
              <w:t>Initiating Provider (as in action by)</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ORC-19 Action By</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MDIR</w:t>
            </w:r>
          </w:p>
        </w:tc>
        <w:tc>
          <w:tcPr>
            <w:tcW w:w="3600" w:type="dxa"/>
            <w:tcBorders>
              <w:top w:val="single" w:sz="4" w:space="0" w:color="auto"/>
              <w:bottom w:val="single" w:sz="4" w:space="0" w:color="auto"/>
            </w:tcBorders>
            <w:shd w:val="clear" w:color="auto" w:fill="F3F3F3"/>
          </w:tcPr>
          <w:p w:rsidR="000447DD" w:rsidRDefault="000447DD" w:rsidP="000447DD">
            <w:r>
              <w:t>Medical Director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OBX-25 Performing Organization Medical Director</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OP</w:t>
            </w:r>
          </w:p>
        </w:tc>
        <w:tc>
          <w:tcPr>
            <w:tcW w:w="3600" w:type="dxa"/>
            <w:tcBorders>
              <w:top w:val="single" w:sz="4" w:space="0" w:color="auto"/>
              <w:bottom w:val="single" w:sz="4" w:space="0" w:color="auto"/>
            </w:tcBorders>
            <w:shd w:val="clear" w:color="auto" w:fill="FFFFFF"/>
          </w:tcPr>
          <w:p w:rsidR="000447DD" w:rsidRDefault="000447DD" w:rsidP="000447DD">
            <w:r>
              <w:t>Ordering Provider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ORC-12 Ordering Provider, OBR-16 Ordering Provider, RXO-14 Ordering Provider's DEA Number, RXE-13 Ordering Provider's DEA Number, ORC-24 Ordering Provider Address</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PH</w:t>
            </w:r>
          </w:p>
        </w:tc>
        <w:tc>
          <w:tcPr>
            <w:tcW w:w="3600" w:type="dxa"/>
            <w:tcBorders>
              <w:top w:val="single" w:sz="4" w:space="0" w:color="auto"/>
              <w:bottom w:val="single" w:sz="4" w:space="0" w:color="auto"/>
            </w:tcBorders>
            <w:shd w:val="clear" w:color="auto" w:fill="F3F3F3"/>
          </w:tcPr>
          <w:p w:rsidR="000447DD" w:rsidRDefault="000447DD" w:rsidP="000447DD">
            <w:r>
              <w:t>Pharmacist   (not sure how to dissect Pharmacist/Treatment Supplier's Verifier ID)</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RXE-14 Pharmacist/Treatment Supplier's Verifier ID</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PP</w:t>
            </w:r>
          </w:p>
        </w:tc>
        <w:tc>
          <w:tcPr>
            <w:tcW w:w="3600" w:type="dxa"/>
            <w:tcBorders>
              <w:top w:val="single" w:sz="4" w:space="0" w:color="auto"/>
              <w:bottom w:val="single" w:sz="4" w:space="0" w:color="auto"/>
            </w:tcBorders>
            <w:shd w:val="clear" w:color="auto" w:fill="FFFFFF"/>
          </w:tcPr>
          <w:p w:rsidR="000447DD" w:rsidRDefault="000447DD" w:rsidP="000447DD">
            <w:r>
              <w:t>Primary Care Provider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RO</w:t>
            </w:r>
          </w:p>
        </w:tc>
        <w:tc>
          <w:tcPr>
            <w:tcW w:w="3600" w:type="dxa"/>
            <w:tcBorders>
              <w:top w:val="single" w:sz="4" w:space="0" w:color="auto"/>
              <w:bottom w:val="single" w:sz="4" w:space="0" w:color="auto"/>
            </w:tcBorders>
            <w:shd w:val="clear" w:color="auto" w:fill="F3F3F3"/>
          </w:tcPr>
          <w:p w:rsidR="000447DD" w:rsidRDefault="000447DD" w:rsidP="000447DD">
            <w:r>
              <w:t>Responsible Observer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OBX-16 Responsible Observer</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RP</w:t>
            </w:r>
          </w:p>
        </w:tc>
        <w:tc>
          <w:tcPr>
            <w:tcW w:w="3600" w:type="dxa"/>
            <w:tcBorders>
              <w:top w:val="single" w:sz="4" w:space="0" w:color="auto"/>
              <w:bottom w:val="single" w:sz="4" w:space="0" w:color="auto"/>
            </w:tcBorders>
            <w:shd w:val="clear" w:color="auto" w:fill="FFFFFF"/>
          </w:tcPr>
          <w:p w:rsidR="000447DD" w:rsidRDefault="000447DD" w:rsidP="000447DD">
            <w:r>
              <w:t>Referring Provider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PV1-8 Referring doctor</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RT</w:t>
            </w:r>
          </w:p>
        </w:tc>
        <w:tc>
          <w:tcPr>
            <w:tcW w:w="3600" w:type="dxa"/>
            <w:tcBorders>
              <w:top w:val="single" w:sz="4" w:space="0" w:color="auto"/>
              <w:bottom w:val="single" w:sz="4" w:space="0" w:color="auto"/>
            </w:tcBorders>
            <w:shd w:val="clear" w:color="auto" w:fill="F3F3F3"/>
          </w:tcPr>
          <w:p w:rsidR="000447DD" w:rsidRDefault="000447DD" w:rsidP="000447DD">
            <w:r>
              <w:t>Referred to Provider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TR</w:t>
            </w:r>
          </w:p>
        </w:tc>
        <w:tc>
          <w:tcPr>
            <w:tcW w:w="3600" w:type="dxa"/>
            <w:tcBorders>
              <w:top w:val="single" w:sz="4" w:space="0" w:color="auto"/>
              <w:bottom w:val="single" w:sz="4" w:space="0" w:color="auto"/>
            </w:tcBorders>
            <w:shd w:val="clear" w:color="auto" w:fill="FFFFFF"/>
          </w:tcPr>
          <w:p w:rsidR="000447DD" w:rsidRDefault="000447DD" w:rsidP="000447DD">
            <w:r>
              <w:t>Transcriptionist</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PI</w:t>
            </w:r>
          </w:p>
        </w:tc>
        <w:tc>
          <w:tcPr>
            <w:tcW w:w="3600" w:type="dxa"/>
            <w:tcBorders>
              <w:top w:val="single" w:sz="4" w:space="0" w:color="auto"/>
              <w:bottom w:val="single" w:sz="4" w:space="0" w:color="auto"/>
            </w:tcBorders>
            <w:shd w:val="clear" w:color="auto" w:fill="F3F3F3"/>
          </w:tcPr>
          <w:p w:rsidR="000447DD" w:rsidRDefault="000447DD" w:rsidP="000447DD">
            <w:r>
              <w:t>Primary Interpreter</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AI</w:t>
            </w:r>
          </w:p>
        </w:tc>
        <w:tc>
          <w:tcPr>
            <w:tcW w:w="3600" w:type="dxa"/>
            <w:tcBorders>
              <w:top w:val="single" w:sz="4" w:space="0" w:color="auto"/>
              <w:bottom w:val="single" w:sz="4" w:space="0" w:color="auto"/>
            </w:tcBorders>
            <w:shd w:val="clear" w:color="auto" w:fill="FFFFFF"/>
          </w:tcPr>
          <w:p w:rsidR="000447DD" w:rsidRDefault="000447DD" w:rsidP="000447DD">
            <w:r>
              <w:t>Assistant/Alternate Interpreter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TN</w:t>
            </w:r>
          </w:p>
        </w:tc>
        <w:tc>
          <w:tcPr>
            <w:tcW w:w="3600" w:type="dxa"/>
            <w:tcBorders>
              <w:top w:val="single" w:sz="4" w:space="0" w:color="auto"/>
              <w:bottom w:val="single" w:sz="4" w:space="0" w:color="auto"/>
            </w:tcBorders>
            <w:shd w:val="clear" w:color="auto" w:fill="F3F3F3"/>
          </w:tcPr>
          <w:p w:rsidR="000447DD" w:rsidRDefault="000447DD" w:rsidP="000447DD">
            <w:r>
              <w:t>Technician</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VP</w:t>
            </w:r>
          </w:p>
        </w:tc>
        <w:tc>
          <w:tcPr>
            <w:tcW w:w="3600" w:type="dxa"/>
            <w:tcBorders>
              <w:top w:val="single" w:sz="4" w:space="0" w:color="auto"/>
              <w:bottom w:val="single" w:sz="4" w:space="0" w:color="auto"/>
            </w:tcBorders>
            <w:shd w:val="clear" w:color="auto" w:fill="FFFFFF"/>
          </w:tcPr>
          <w:p w:rsidR="000447DD" w:rsidRDefault="000447DD" w:rsidP="000447DD">
            <w:r>
              <w:t>Verifying Provider</w:t>
            </w:r>
          </w:p>
        </w:tc>
        <w:tc>
          <w:tcPr>
            <w:tcW w:w="1600" w:type="dxa"/>
            <w:tcBorders>
              <w:top w:val="single" w:sz="4" w:space="0" w:color="auto"/>
              <w:bottom w:val="single" w:sz="4" w:space="0" w:color="auto"/>
            </w:tcBorders>
            <w:shd w:val="clear" w:color="auto" w:fill="FFFFFF"/>
          </w:tcPr>
          <w:p w:rsidR="000447DD" w:rsidRDefault="000447DD" w:rsidP="000447DD"/>
        </w:tc>
        <w:tc>
          <w:tcPr>
            <w:tcW w:w="2200" w:type="dxa"/>
            <w:tcBorders>
              <w:top w:val="single" w:sz="4" w:space="0" w:color="auto"/>
              <w:bottom w:val="single" w:sz="4" w:space="0" w:color="auto"/>
            </w:tcBorders>
            <w:shd w:val="clear" w:color="auto" w:fill="FFFFFF"/>
          </w:tcPr>
          <w:p w:rsidR="000447DD" w:rsidRDefault="000447DD" w:rsidP="000447DD">
            <w:r>
              <w:t>ORC-11 Verified By</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VPS</w:t>
            </w:r>
          </w:p>
        </w:tc>
        <w:tc>
          <w:tcPr>
            <w:tcW w:w="3600" w:type="dxa"/>
            <w:tcBorders>
              <w:top w:val="single" w:sz="4" w:space="0" w:color="auto"/>
              <w:bottom w:val="single" w:sz="4" w:space="0" w:color="auto"/>
            </w:tcBorders>
            <w:shd w:val="clear" w:color="auto" w:fill="F3F3F3"/>
          </w:tcPr>
          <w:p w:rsidR="000447DD" w:rsidRDefault="000447DD" w:rsidP="000447DD">
            <w:r>
              <w:t>Verifying Pharmaceutical Supplier   (not sure how to dissect Pharmacist/Treatment Supplier's Verifier ID)</w:t>
            </w:r>
          </w:p>
        </w:tc>
        <w:tc>
          <w:tcPr>
            <w:tcW w:w="1600" w:type="dxa"/>
            <w:tcBorders>
              <w:top w:val="single" w:sz="4" w:space="0" w:color="auto"/>
              <w:bottom w:val="single" w:sz="4" w:space="0" w:color="auto"/>
            </w:tcBorders>
            <w:shd w:val="clear" w:color="auto" w:fill="F3F3F3"/>
          </w:tcPr>
          <w:p w:rsidR="000447DD" w:rsidRDefault="000447DD" w:rsidP="000447DD"/>
        </w:tc>
        <w:tc>
          <w:tcPr>
            <w:tcW w:w="2200" w:type="dxa"/>
            <w:tcBorders>
              <w:top w:val="single" w:sz="4" w:space="0" w:color="auto"/>
              <w:bottom w:val="single" w:sz="4" w:space="0" w:color="auto"/>
            </w:tcBorders>
            <w:shd w:val="clear" w:color="auto" w:fill="F3F3F3"/>
          </w:tcPr>
          <w:p w:rsidR="000447DD" w:rsidRDefault="000447DD" w:rsidP="000447DD">
            <w:r>
              <w:t>RXE-14 Pharmacist/Treatment Supplier's Verifier ID</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r>
              <w:t>VTS</w:t>
            </w:r>
          </w:p>
        </w:tc>
        <w:tc>
          <w:tcPr>
            <w:tcW w:w="3600" w:type="dxa"/>
            <w:tcBorders>
              <w:top w:val="single" w:sz="4" w:space="0" w:color="auto"/>
              <w:bottom w:val="double" w:sz="4" w:space="0" w:color="auto"/>
            </w:tcBorders>
            <w:shd w:val="clear" w:color="auto" w:fill="FFFFFF"/>
          </w:tcPr>
          <w:p w:rsidR="000447DD" w:rsidRDefault="000447DD" w:rsidP="000447DD">
            <w:r>
              <w:t>Verifying Treatment Supplier   (not sure how to dissect Pharmacist/Treatment Supplier's Verifier ID)</w:t>
            </w:r>
          </w:p>
        </w:tc>
        <w:tc>
          <w:tcPr>
            <w:tcW w:w="1600" w:type="dxa"/>
            <w:tcBorders>
              <w:top w:val="single" w:sz="4" w:space="0" w:color="auto"/>
              <w:bottom w:val="double" w:sz="4" w:space="0" w:color="auto"/>
            </w:tcBorders>
            <w:shd w:val="clear" w:color="auto" w:fill="FFFFFF"/>
          </w:tcPr>
          <w:p w:rsidR="000447DD" w:rsidRDefault="000447DD" w:rsidP="000447DD"/>
        </w:tc>
        <w:tc>
          <w:tcPr>
            <w:tcW w:w="2200" w:type="dxa"/>
            <w:tcBorders>
              <w:top w:val="single" w:sz="4" w:space="0" w:color="auto"/>
              <w:bottom w:val="double" w:sz="4" w:space="0" w:color="auto"/>
            </w:tcBorders>
            <w:shd w:val="clear" w:color="auto" w:fill="FFFFFF"/>
          </w:tcPr>
          <w:p w:rsidR="000447DD" w:rsidRDefault="000447DD" w:rsidP="000447DD">
            <w:r>
              <w:t>RXE-14 Pharmacist/Treatment Supplier's Verifier ID</w:t>
            </w:r>
          </w:p>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0444 - Name Assembly Order</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NameAssemblyOrder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preferred display order of the components of this person name.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2.16.840.1.113883.18.284</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nameAssemblyOrder</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preferred display order of the components of this person name.  Used in HL7 Version 2.x messaging in the PPN, XCN and XPN segments.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Name Assembly Order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http://terminology.hl7.org/CodeSystem/v2-0444</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2.16.840.1.113883.21.300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hl7VS-nameAssemblyOrder</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preferred display order of the components of this person name.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Name Assembly Order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http://terminology.hl7.org/ValueSet/v2-0444</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 Assembly Order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preferred display order of the components of this person name.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PPN-19, XCN-18, XPN-11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44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G</w:t>
            </w:r>
          </w:p>
        </w:tc>
        <w:tc>
          <w:tcPr>
            <w:tcW w:w="1600" w:type="dxa"/>
            <w:tcBorders>
              <w:bottom w:val="single" w:sz="4" w:space="0" w:color="auto"/>
            </w:tcBorders>
            <w:shd w:val="clear" w:color="auto" w:fill="FFFFFF"/>
          </w:tcPr>
          <w:p w:rsidR="000447DD" w:rsidRDefault="000447DD" w:rsidP="000447DD">
            <w:pPr>
              <w:pStyle w:val="HL7TableBody"/>
            </w:pPr>
            <w:r>
              <w:t>Prefix Given Middle Family Suffix</w:t>
            </w:r>
          </w:p>
        </w:tc>
        <w:tc>
          <w:tcPr>
            <w:tcW w:w="44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shd w:val="clear" w:color="auto" w:fill="F3F3F3"/>
          </w:tcPr>
          <w:p w:rsidR="000447DD" w:rsidRDefault="000447DD" w:rsidP="000447DD">
            <w:r>
              <w:t>F</w:t>
            </w:r>
          </w:p>
        </w:tc>
        <w:tc>
          <w:tcPr>
            <w:tcW w:w="1600" w:type="dxa"/>
            <w:shd w:val="clear" w:color="auto" w:fill="F3F3F3"/>
          </w:tcPr>
          <w:p w:rsidR="000447DD" w:rsidRDefault="000447DD" w:rsidP="000447DD">
            <w:r>
              <w:t>Prefix Family Middle Given Suffix</w:t>
            </w:r>
          </w:p>
        </w:tc>
        <w:tc>
          <w:tcPr>
            <w:tcW w:w="44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0445 - Identity Reliability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IdentityReliabilityCode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reliability of patient/person identifying data transmitted via a transaction.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2.16.840.1.113883.18.285</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identityReliability</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reliability of patient/person identifying data transmitted via a transaction.  Used in HL7 Version 2.x messaging in the PID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Identity Reliability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http://terminology.hl7.org/CodeSystem/v2-0445</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2.16.840.1.113883.21.301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hl7VS-identityReliabilityCode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reliability of patient/person identifying data transmitted via a transaction.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Identity Reliability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http://terminology.hl7.org/ValueSet/v2-0445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Identity Reliability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reliability of patient/person identifying data transmitted via a transaction.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PID-32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2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28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US</w:t>
            </w:r>
          </w:p>
        </w:tc>
        <w:tc>
          <w:tcPr>
            <w:tcW w:w="3200" w:type="dxa"/>
            <w:tcBorders>
              <w:top w:val="single" w:sz="4" w:space="0" w:color="auto"/>
              <w:bottom w:val="single" w:sz="4" w:space="0" w:color="auto"/>
            </w:tcBorders>
            <w:shd w:val="clear" w:color="auto" w:fill="FFFFFF"/>
          </w:tcPr>
          <w:p w:rsidR="000447DD" w:rsidRDefault="000447DD" w:rsidP="000447DD">
            <w:pPr>
              <w:pStyle w:val="UserTableBody"/>
            </w:pPr>
            <w:r>
              <w:t>Unknown/Default Social Security Number</w:t>
            </w:r>
          </w:p>
        </w:tc>
        <w:tc>
          <w:tcPr>
            <w:tcW w:w="28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UD</w:t>
            </w:r>
          </w:p>
        </w:tc>
        <w:tc>
          <w:tcPr>
            <w:tcW w:w="3200" w:type="dxa"/>
            <w:tcBorders>
              <w:top w:val="single" w:sz="4" w:space="0" w:color="auto"/>
              <w:bottom w:val="single" w:sz="4" w:space="0" w:color="auto"/>
            </w:tcBorders>
            <w:shd w:val="clear" w:color="auto" w:fill="F3F3F3"/>
          </w:tcPr>
          <w:p w:rsidR="000447DD" w:rsidRDefault="000447DD" w:rsidP="000447DD">
            <w:r>
              <w:t>Unknown/Default Date of Birth</w:t>
            </w:r>
          </w:p>
        </w:tc>
        <w:tc>
          <w:tcPr>
            <w:tcW w:w="28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UA</w:t>
            </w:r>
          </w:p>
        </w:tc>
        <w:tc>
          <w:tcPr>
            <w:tcW w:w="3200" w:type="dxa"/>
            <w:tcBorders>
              <w:top w:val="single" w:sz="4" w:space="0" w:color="auto"/>
              <w:bottom w:val="single" w:sz="4" w:space="0" w:color="auto"/>
            </w:tcBorders>
            <w:shd w:val="clear" w:color="auto" w:fill="FFFFFF"/>
          </w:tcPr>
          <w:p w:rsidR="000447DD" w:rsidRDefault="000447DD" w:rsidP="000447DD">
            <w:r>
              <w:t>Unknown/Default Address</w:t>
            </w:r>
          </w:p>
        </w:tc>
        <w:tc>
          <w:tcPr>
            <w:tcW w:w="28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3F3F3"/>
          </w:tcPr>
          <w:p w:rsidR="000447DD" w:rsidRDefault="000447DD" w:rsidP="000447DD">
            <w:r>
              <w:t>AL</w:t>
            </w:r>
          </w:p>
        </w:tc>
        <w:tc>
          <w:tcPr>
            <w:tcW w:w="3200" w:type="dxa"/>
            <w:tcBorders>
              <w:top w:val="single" w:sz="4" w:space="0" w:color="auto"/>
              <w:bottom w:val="double" w:sz="4" w:space="0" w:color="auto"/>
            </w:tcBorders>
            <w:shd w:val="clear" w:color="auto" w:fill="F3F3F3"/>
          </w:tcPr>
          <w:p w:rsidR="000447DD" w:rsidRDefault="000447DD" w:rsidP="000447DD">
            <w:r>
              <w:t>Patient/Person Name is an Alias</w:t>
            </w:r>
          </w:p>
        </w:tc>
        <w:tc>
          <w:tcPr>
            <w:tcW w:w="2800" w:type="dxa"/>
            <w:tcBorders>
              <w:top w:val="single" w:sz="4" w:space="0" w:color="auto"/>
              <w:bottom w:val="double" w:sz="4" w:space="0" w:color="auto"/>
            </w:tcBorders>
            <w:shd w:val="clear" w:color="auto" w:fill="F3F3F3"/>
          </w:tcPr>
          <w:p w:rsidR="000447DD" w:rsidRDefault="000447DD" w:rsidP="000447DD"/>
        </w:tc>
        <w:tc>
          <w:tcPr>
            <w:tcW w:w="12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0446 - Species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SpeciesCode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species of living organism.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Species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species of living organism.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PID-35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0447 - Breed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BreedCode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specific breed of animal.</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Breed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specific breed of animal.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PID-36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0448 - Name Context</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448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NameContext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context in which a name is used.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0448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2.16.840.1.113883.12.448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 Context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context in which a name is used.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PPN.17, XCN.16, XPN.9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0450 - Event Type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EQPEventType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type of event of the message.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2.16.840.1.113883.18.286</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eventType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the type of event of the message.  Used in HL7 Version 2.x messaging in the EQP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Event Type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http://terminology.hl7.org/CodeSystem/v2-0450</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2.16.840.1.113883.21.302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hl7VS-eventType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type of event of the message.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Event Type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http://terminology.hl7.org/ValueSet/v2-0450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Event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type of event of the message.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EQP-1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44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LOG</w:t>
            </w:r>
          </w:p>
        </w:tc>
        <w:tc>
          <w:tcPr>
            <w:tcW w:w="1600" w:type="dxa"/>
            <w:tcBorders>
              <w:bottom w:val="single" w:sz="4" w:space="0" w:color="auto"/>
            </w:tcBorders>
            <w:shd w:val="clear" w:color="auto" w:fill="FFFFFF"/>
          </w:tcPr>
          <w:p w:rsidR="000447DD" w:rsidRDefault="000447DD" w:rsidP="000447DD">
            <w:pPr>
              <w:pStyle w:val="HL7TableBody"/>
            </w:pPr>
            <w:r>
              <w:t>Log Event</w:t>
            </w:r>
          </w:p>
        </w:tc>
        <w:tc>
          <w:tcPr>
            <w:tcW w:w="44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shd w:val="clear" w:color="auto" w:fill="F3F3F3"/>
          </w:tcPr>
          <w:p w:rsidR="000447DD" w:rsidRDefault="000447DD" w:rsidP="000447DD">
            <w:r>
              <w:t>SER</w:t>
            </w:r>
          </w:p>
        </w:tc>
        <w:tc>
          <w:tcPr>
            <w:tcW w:w="1600" w:type="dxa"/>
            <w:shd w:val="clear" w:color="auto" w:fill="F3F3F3"/>
          </w:tcPr>
          <w:p w:rsidR="000447DD" w:rsidRDefault="000447DD" w:rsidP="000447DD">
            <w:r>
              <w:t>Service Event</w:t>
            </w:r>
          </w:p>
        </w:tc>
        <w:tc>
          <w:tcPr>
            <w:tcW w:w="44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0451 - Substance Identifier</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SubstanceIdentifier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substance that is in inventory.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Substance Identifier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substance that is in inventory.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INV-1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4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24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pPr>
              <w:pStyle w:val="UserTableBody"/>
            </w:pPr>
            <w:r>
              <w:t>ALL</w:t>
            </w:r>
          </w:p>
        </w:tc>
        <w:tc>
          <w:tcPr>
            <w:tcW w:w="3400" w:type="dxa"/>
            <w:tcBorders>
              <w:top w:val="single" w:sz="4" w:space="0" w:color="auto"/>
              <w:bottom w:val="double" w:sz="4" w:space="0" w:color="auto"/>
            </w:tcBorders>
            <w:shd w:val="clear" w:color="auto" w:fill="FFFFFF"/>
          </w:tcPr>
          <w:p w:rsidR="000447DD" w:rsidRDefault="000447DD" w:rsidP="000447DD">
            <w:pPr>
              <w:pStyle w:val="UserTableBody"/>
            </w:pPr>
            <w:r>
              <w:t>Used for query of all inventory items</w:t>
            </w:r>
          </w:p>
        </w:tc>
        <w:tc>
          <w:tcPr>
            <w:tcW w:w="1600" w:type="dxa"/>
            <w:tcBorders>
              <w:top w:val="single" w:sz="4" w:space="0" w:color="auto"/>
              <w:bottom w:val="double" w:sz="4" w:space="0" w:color="auto"/>
            </w:tcBorders>
            <w:shd w:val="clear" w:color="auto" w:fill="FFFFFF"/>
          </w:tcPr>
          <w:p w:rsidR="000447DD" w:rsidRDefault="000447DD" w:rsidP="000447DD">
            <w:pPr>
              <w:pStyle w:val="UserTableBody"/>
            </w:pPr>
          </w:p>
        </w:tc>
        <w:tc>
          <w:tcPr>
            <w:tcW w:w="2400" w:type="dxa"/>
            <w:tcBorders>
              <w:top w:val="single" w:sz="4" w:space="0" w:color="auto"/>
              <w:bottom w:val="double" w:sz="4" w:space="0" w:color="auto"/>
            </w:tcBorders>
            <w:shd w:val="clear" w:color="auto" w:fill="FFFFFF"/>
          </w:tcPr>
          <w:p w:rsidR="000447DD" w:rsidRDefault="000447DD" w:rsidP="000447DD">
            <w:pPr>
              <w:pStyle w:val="UserTableBody"/>
            </w:pPr>
          </w:p>
        </w:tc>
        <w:tc>
          <w:tcPr>
            <w:tcW w:w="800" w:type="dxa"/>
            <w:tcBorders>
              <w:top w:val="single" w:sz="4" w:space="0" w:color="auto"/>
              <w:bottom w:val="double" w:sz="4" w:space="0" w:color="auto"/>
            </w:tcBorders>
            <w:shd w:val="clear" w:color="auto" w:fill="FFFFFF"/>
          </w:tcPr>
          <w:p w:rsidR="000447DD" w:rsidRDefault="000447DD" w:rsidP="000447DD">
            <w:pPr>
              <w:pStyle w:val="UserTableBody"/>
            </w:pPr>
          </w:p>
        </w:tc>
      </w:tr>
    </w:tbl>
    <w:p w:rsidR="000447DD" w:rsidRDefault="000447DD" w:rsidP="000447DD"/>
    <w:p w:rsidR="000447DD" w:rsidRDefault="000447DD" w:rsidP="000447DD">
      <w:pPr>
        <w:pStyle w:val="berschrift3"/>
      </w:pPr>
      <w:r>
        <w:t>0452 - Health Care Provider Type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HealthCareProviderTypeCode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major grouping of the service or occupation of a practitioner at a specific organization unit.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 Care Provider Type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major grouping of the service or occupation of the practitioner at a specific organization unit.   In the US, it is suggested to use ANSI ASC X12 Health Care Provider Taxonomy, Level 1 -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ORG-6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0453 - Health Care Provider Classification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HealthCareProviderClassification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more specific service or occupation within the healthcare provider type of the practitioner at a specific organization unit.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 Care Provider Classification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more specific service or occupation within the healthcare provider type of the practitioner at a specific organization unit. Health Care Provider ClassificationIn the US, it is suggested to use ANSI ASC X12 Health Care Provider Taxonomy, Level 2 - Classification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ORG-7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0454 - Health Care Provider Area of Specialization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HealthCareProviderAreaOfSpecialization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segment of the population that a health care provider chooses to service, a specific medical service, a specialization in treating a specific disease, or any other descriptive characteristic about a provider’s practice relating to the services rendered of a practitioner at a specific organization unit.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Health Care Provider Area of Specialization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unit.Health Care Provider Area of Specialization.  In the US it is suggested to use ANSI ASC X12 Health Care Provider Taxonomy, Level 2 - Classification.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ORG-8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0455 - Type of Bill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TypeOfBillCode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specific type of bill with digit 1 showing type of facility, digit 2 showing bill classification and digit 3 showing frequency.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Type of Bill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specific type of bill with digit 1 showing type of facility, digit 2 showing bill classification and digit 3 showing frequency.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GP1-1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0456 - Revenue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RevenueCode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a service line revenue code.  These are claim codes indicating the identifying number for the product or service provided.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Revenue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Externally defined table of codes specifying a service line revenue code.  These are claim codes indicating the identifying number for the product or service provided.  In the US, NUBC codes generally used, see code system 2.16.840.1.113883.6.301.3; more information may be found at  http://www.nubc.org/become.html. The UB-04 Data Specifications Manual with the codes is available by subscription from NUBC at http://www.nubc.org/become.html, UB form locater 42.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GP1-2, FT1-41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0457 - Overall Claim Disposition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OverallClaimDispositionCode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final status of the claim.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2.16.840.1.113883.18.292</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overallClaimDisposition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final status of the claim.  Used in HL7 Version 2.x messaging in the GP1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Overall Claim Disposition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http://terminology.hl7.org/CodeSystem/v2-0457</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2.16.840.1.113883.21.308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hl7VS-overallClaimDispositionCode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specifying the final status of the claim.</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Overall Claim Disposition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http://terminology.hl7.org/ValueSet/v2-0457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Overall Claim Disposition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final status of the claim.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GP1-3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300"/>
        <w:gridCol w:w="1300"/>
        <w:gridCol w:w="1900"/>
        <w:gridCol w:w="800"/>
      </w:tblGrid>
      <w:tr w:rsidR="000447DD" w:rsidTr="000447DD">
        <w:tblPrEx>
          <w:tblCellMar>
            <w:top w:w="0" w:type="dxa"/>
            <w:bottom w:w="0" w:type="dxa"/>
          </w:tblCellMar>
        </w:tblPrEx>
        <w:trPr>
          <w:tblHeader/>
        </w:trPr>
        <w:tc>
          <w:tcPr>
            <w:tcW w:w="9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43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3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9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900" w:type="dxa"/>
            <w:tcBorders>
              <w:top w:val="single" w:sz="4" w:space="0" w:color="auto"/>
              <w:bottom w:val="single" w:sz="4" w:space="0" w:color="auto"/>
            </w:tcBorders>
            <w:shd w:val="clear" w:color="auto" w:fill="FFFFFF"/>
          </w:tcPr>
          <w:p w:rsidR="000447DD" w:rsidRDefault="000447DD" w:rsidP="000447DD">
            <w:pPr>
              <w:pStyle w:val="UserTableBody"/>
            </w:pPr>
            <w:r>
              <w:t>0</w:t>
            </w:r>
          </w:p>
        </w:tc>
        <w:tc>
          <w:tcPr>
            <w:tcW w:w="4300" w:type="dxa"/>
            <w:tcBorders>
              <w:top w:val="single" w:sz="4" w:space="0" w:color="auto"/>
              <w:bottom w:val="single" w:sz="4" w:space="0" w:color="auto"/>
            </w:tcBorders>
            <w:shd w:val="clear" w:color="auto" w:fill="FFFFFF"/>
          </w:tcPr>
          <w:p w:rsidR="000447DD" w:rsidRDefault="000447DD" w:rsidP="000447DD">
            <w:pPr>
              <w:pStyle w:val="UserTableBody"/>
            </w:pPr>
            <w:r>
              <w:t>No edits present on claim</w:t>
            </w:r>
          </w:p>
        </w:tc>
        <w:tc>
          <w:tcPr>
            <w:tcW w:w="1300" w:type="dxa"/>
            <w:tcBorders>
              <w:top w:val="single" w:sz="4" w:space="0" w:color="auto"/>
              <w:bottom w:val="single" w:sz="4" w:space="0" w:color="auto"/>
            </w:tcBorders>
            <w:shd w:val="clear" w:color="auto" w:fill="FFFFFF"/>
          </w:tcPr>
          <w:p w:rsidR="000447DD" w:rsidRDefault="000447DD" w:rsidP="000447DD">
            <w:pPr>
              <w:pStyle w:val="UserTableBody"/>
            </w:pPr>
          </w:p>
        </w:tc>
        <w:tc>
          <w:tcPr>
            <w:tcW w:w="19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900" w:type="dxa"/>
            <w:tcBorders>
              <w:top w:val="single" w:sz="4" w:space="0" w:color="auto"/>
              <w:bottom w:val="single" w:sz="4" w:space="0" w:color="auto"/>
            </w:tcBorders>
            <w:shd w:val="clear" w:color="auto" w:fill="F3F3F3"/>
          </w:tcPr>
          <w:p w:rsidR="000447DD" w:rsidRDefault="000447DD" w:rsidP="000447DD">
            <w:r>
              <w:t>1</w:t>
            </w:r>
          </w:p>
        </w:tc>
        <w:tc>
          <w:tcPr>
            <w:tcW w:w="4300" w:type="dxa"/>
            <w:tcBorders>
              <w:top w:val="single" w:sz="4" w:space="0" w:color="auto"/>
              <w:bottom w:val="single" w:sz="4" w:space="0" w:color="auto"/>
            </w:tcBorders>
            <w:shd w:val="clear" w:color="auto" w:fill="F3F3F3"/>
          </w:tcPr>
          <w:p w:rsidR="000447DD" w:rsidRDefault="000447DD" w:rsidP="000447DD">
            <w:r>
              <w:t>Only edits present are for line item denial or rejection</w:t>
            </w:r>
          </w:p>
        </w:tc>
        <w:tc>
          <w:tcPr>
            <w:tcW w:w="1300" w:type="dxa"/>
            <w:tcBorders>
              <w:top w:val="single" w:sz="4" w:space="0" w:color="auto"/>
              <w:bottom w:val="single" w:sz="4" w:space="0" w:color="auto"/>
            </w:tcBorders>
            <w:shd w:val="clear" w:color="auto" w:fill="F3F3F3"/>
          </w:tcPr>
          <w:p w:rsidR="000447DD" w:rsidRDefault="000447DD" w:rsidP="000447DD"/>
        </w:tc>
        <w:tc>
          <w:tcPr>
            <w:tcW w:w="19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900" w:type="dxa"/>
            <w:tcBorders>
              <w:top w:val="single" w:sz="4" w:space="0" w:color="auto"/>
              <w:bottom w:val="single" w:sz="4" w:space="0" w:color="auto"/>
            </w:tcBorders>
            <w:shd w:val="clear" w:color="auto" w:fill="FFFFFF"/>
          </w:tcPr>
          <w:p w:rsidR="000447DD" w:rsidRDefault="000447DD" w:rsidP="000447DD">
            <w:r>
              <w:t>2</w:t>
            </w:r>
          </w:p>
        </w:tc>
        <w:tc>
          <w:tcPr>
            <w:tcW w:w="4300" w:type="dxa"/>
            <w:tcBorders>
              <w:top w:val="single" w:sz="4" w:space="0" w:color="auto"/>
              <w:bottom w:val="single" w:sz="4" w:space="0" w:color="auto"/>
            </w:tcBorders>
            <w:shd w:val="clear" w:color="auto" w:fill="FFFFFF"/>
          </w:tcPr>
          <w:p w:rsidR="000447DD" w:rsidRDefault="000447DD" w:rsidP="000447DD">
            <w:r>
              <w:t>Multiple-day claim with one or more days denied or rejected</w:t>
            </w:r>
          </w:p>
        </w:tc>
        <w:tc>
          <w:tcPr>
            <w:tcW w:w="1300" w:type="dxa"/>
            <w:tcBorders>
              <w:top w:val="single" w:sz="4" w:space="0" w:color="auto"/>
              <w:bottom w:val="single" w:sz="4" w:space="0" w:color="auto"/>
            </w:tcBorders>
            <w:shd w:val="clear" w:color="auto" w:fill="FFFFFF"/>
          </w:tcPr>
          <w:p w:rsidR="000447DD" w:rsidRDefault="000447DD" w:rsidP="000447DD"/>
        </w:tc>
        <w:tc>
          <w:tcPr>
            <w:tcW w:w="19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900" w:type="dxa"/>
            <w:tcBorders>
              <w:top w:val="single" w:sz="4" w:space="0" w:color="auto"/>
              <w:bottom w:val="single" w:sz="4" w:space="0" w:color="auto"/>
            </w:tcBorders>
            <w:shd w:val="clear" w:color="auto" w:fill="F3F3F3"/>
          </w:tcPr>
          <w:p w:rsidR="000447DD" w:rsidRDefault="000447DD" w:rsidP="000447DD">
            <w:r>
              <w:t>3</w:t>
            </w:r>
          </w:p>
        </w:tc>
        <w:tc>
          <w:tcPr>
            <w:tcW w:w="4300" w:type="dxa"/>
            <w:tcBorders>
              <w:top w:val="single" w:sz="4" w:space="0" w:color="auto"/>
              <w:bottom w:val="single" w:sz="4" w:space="0" w:color="auto"/>
            </w:tcBorders>
            <w:shd w:val="clear" w:color="auto" w:fill="F3F3F3"/>
          </w:tcPr>
          <w:p w:rsidR="000447DD" w:rsidRDefault="000447DD" w:rsidP="000447DD">
            <w:r>
              <w:t>Claim denied, rejected, suspended or returned to provider with only post payment edits</w:t>
            </w:r>
          </w:p>
        </w:tc>
        <w:tc>
          <w:tcPr>
            <w:tcW w:w="1300" w:type="dxa"/>
            <w:tcBorders>
              <w:top w:val="single" w:sz="4" w:space="0" w:color="auto"/>
              <w:bottom w:val="single" w:sz="4" w:space="0" w:color="auto"/>
            </w:tcBorders>
            <w:shd w:val="clear" w:color="auto" w:fill="F3F3F3"/>
          </w:tcPr>
          <w:p w:rsidR="000447DD" w:rsidRDefault="000447DD" w:rsidP="000447DD"/>
        </w:tc>
        <w:tc>
          <w:tcPr>
            <w:tcW w:w="19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900" w:type="dxa"/>
            <w:tcBorders>
              <w:top w:val="single" w:sz="4" w:space="0" w:color="auto"/>
              <w:bottom w:val="double" w:sz="4" w:space="0" w:color="auto"/>
            </w:tcBorders>
            <w:shd w:val="clear" w:color="auto" w:fill="FFFFFF"/>
          </w:tcPr>
          <w:p w:rsidR="000447DD" w:rsidRDefault="000447DD" w:rsidP="000447DD">
            <w:r>
              <w:t>4</w:t>
            </w:r>
          </w:p>
        </w:tc>
        <w:tc>
          <w:tcPr>
            <w:tcW w:w="4300" w:type="dxa"/>
            <w:tcBorders>
              <w:top w:val="single" w:sz="4" w:space="0" w:color="auto"/>
              <w:bottom w:val="double" w:sz="4" w:space="0" w:color="auto"/>
            </w:tcBorders>
            <w:shd w:val="clear" w:color="auto" w:fill="FFFFFF"/>
          </w:tcPr>
          <w:p w:rsidR="000447DD" w:rsidRDefault="000447DD" w:rsidP="000447DD">
            <w:r>
              <w:t>Claim denied, rejected, suspended or returned to provider with only pre payment edits</w:t>
            </w:r>
          </w:p>
        </w:tc>
        <w:tc>
          <w:tcPr>
            <w:tcW w:w="1300" w:type="dxa"/>
            <w:tcBorders>
              <w:top w:val="single" w:sz="4" w:space="0" w:color="auto"/>
              <w:bottom w:val="double" w:sz="4" w:space="0" w:color="auto"/>
            </w:tcBorders>
            <w:shd w:val="clear" w:color="auto" w:fill="FFFFFF"/>
          </w:tcPr>
          <w:p w:rsidR="000447DD" w:rsidRDefault="000447DD" w:rsidP="000447DD"/>
        </w:tc>
        <w:tc>
          <w:tcPr>
            <w:tcW w:w="19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0458 - OCE Edit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OceEditCode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that specify the edits that result from processing the HCPCS/CPT procedures for a record after evaluating all the codes, revenue codes, and modifiers.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2.16.840.1.113883.6.301.9</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cms-OCEEditCode-cs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action to be taken during reimbursement calculations.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Reimbursement Action Code Code System</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2.16.840.1.113883.21.470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hl7VS-OCEEditCode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edits that result from processing the HCPCS/CPT procedures for a record after evaluating all the codes, revenue codes, and modifiers.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OCE Edit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OCE Edit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that specify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This field is defined by CMS or other regulatory agencies.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GP1-3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0459 - Reimbursement Action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459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ReimbursementActionCode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action to be taken during reimbursement calculations.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2.16.840.1.113883.6.301.9</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cms-OCEEditCode-cs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action to be taken during reimbursement calculations.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Reimbursement Action Code Code System</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2.16.840.1.113883.21.309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hl7VS-reimbursementActionCode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action to be taken during reimbursement calculations.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Reimbursement Action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0459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2.16.840.1.113883.12.459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Reimbursement Action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action to be taken during reimbursement calculations.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External</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500"/>
        <w:gridCol w:w="1800"/>
        <w:gridCol w:w="1200"/>
        <w:gridCol w:w="800"/>
      </w:tblGrid>
      <w:tr w:rsidR="000447DD" w:rsidTr="000447DD">
        <w:tblPrEx>
          <w:tblCellMar>
            <w:top w:w="0" w:type="dxa"/>
            <w:bottom w:w="0" w:type="dxa"/>
          </w:tblCellMar>
        </w:tblPrEx>
        <w:trPr>
          <w:tblHeader/>
        </w:trPr>
        <w:tc>
          <w:tcPr>
            <w:tcW w:w="900" w:type="dxa"/>
            <w:tcBorders>
              <w:bottom w:val="single" w:sz="4" w:space="0" w:color="auto"/>
            </w:tcBorders>
            <w:shd w:val="clear" w:color="auto" w:fill="E6E6E6"/>
          </w:tcPr>
          <w:p w:rsidR="000447DD" w:rsidRDefault="000447DD" w:rsidP="000447DD">
            <w:pPr>
              <w:pStyle w:val="OtherTableHeader"/>
            </w:pPr>
            <w:r>
              <w:t>Value</w:t>
            </w:r>
          </w:p>
        </w:tc>
        <w:tc>
          <w:tcPr>
            <w:tcW w:w="4500" w:type="dxa"/>
            <w:tcBorders>
              <w:bottom w:val="single" w:sz="4" w:space="0" w:color="auto"/>
            </w:tcBorders>
            <w:shd w:val="clear" w:color="auto" w:fill="E6E6E6"/>
          </w:tcPr>
          <w:p w:rsidR="000447DD" w:rsidRDefault="000447DD" w:rsidP="000447DD">
            <w:pPr>
              <w:pStyle w:val="OtherTableHeader"/>
            </w:pPr>
            <w:r>
              <w:t>Display Name</w:t>
            </w:r>
          </w:p>
        </w:tc>
        <w:tc>
          <w:tcPr>
            <w:tcW w:w="1800" w:type="dxa"/>
            <w:tcBorders>
              <w:bottom w:val="single" w:sz="4" w:space="0" w:color="auto"/>
            </w:tcBorders>
            <w:shd w:val="clear" w:color="auto" w:fill="E6E6E6"/>
          </w:tcPr>
          <w:p w:rsidR="000447DD" w:rsidRDefault="000447DD" w:rsidP="000447DD">
            <w:pPr>
              <w:pStyle w:val="OtherTableHeader"/>
            </w:pPr>
            <w:r>
              <w:t>Definition</w:t>
            </w:r>
          </w:p>
        </w:tc>
        <w:tc>
          <w:tcPr>
            <w:tcW w:w="1200" w:type="dxa"/>
            <w:tcBorders>
              <w:bottom w:val="single" w:sz="4" w:space="0" w:color="auto"/>
            </w:tcBorders>
            <w:shd w:val="clear" w:color="auto" w:fill="E6E6E6"/>
          </w:tcPr>
          <w:p w:rsidR="000447DD" w:rsidRDefault="000447DD" w:rsidP="000447DD">
            <w:pPr>
              <w:pStyle w:val="OtherTableHeader"/>
            </w:pPr>
            <w:r>
              <w:t>Comment/ Usage Note</w:t>
            </w:r>
          </w:p>
        </w:tc>
        <w:tc>
          <w:tcPr>
            <w:tcW w:w="800" w:type="dxa"/>
            <w:tcBorders>
              <w:bottom w:val="single" w:sz="4" w:space="0" w:color="auto"/>
            </w:tcBorders>
            <w:shd w:val="clear" w:color="auto" w:fill="E6E6E6"/>
          </w:tcPr>
          <w:p w:rsidR="000447DD" w:rsidRDefault="000447DD" w:rsidP="000447DD">
            <w:pPr>
              <w:pStyle w:val="OtherTableHeader"/>
            </w:pPr>
            <w:r>
              <w:t>Status</w:t>
            </w:r>
          </w:p>
        </w:tc>
      </w:tr>
      <w:tr w:rsidR="000447DD" w:rsidTr="000447DD">
        <w:tblPrEx>
          <w:tblCellMar>
            <w:top w:w="0" w:type="dxa"/>
            <w:bottom w:w="0" w:type="dxa"/>
          </w:tblCellMar>
        </w:tblPrEx>
        <w:tc>
          <w:tcPr>
            <w:tcW w:w="900" w:type="dxa"/>
            <w:tcBorders>
              <w:bottom w:val="single" w:sz="4" w:space="0" w:color="auto"/>
            </w:tcBorders>
            <w:shd w:val="clear" w:color="auto" w:fill="FFFFFF"/>
          </w:tcPr>
          <w:p w:rsidR="000447DD" w:rsidRDefault="000447DD" w:rsidP="000447DD">
            <w:pPr>
              <w:pStyle w:val="OtherTableBody"/>
            </w:pPr>
            <w:r>
              <w:t>0</w:t>
            </w:r>
          </w:p>
        </w:tc>
        <w:tc>
          <w:tcPr>
            <w:tcW w:w="4500" w:type="dxa"/>
            <w:tcBorders>
              <w:bottom w:val="single" w:sz="4" w:space="0" w:color="auto"/>
            </w:tcBorders>
            <w:shd w:val="clear" w:color="auto" w:fill="FFFFFF"/>
          </w:tcPr>
          <w:p w:rsidR="000447DD" w:rsidRDefault="000447DD" w:rsidP="000447DD">
            <w:pPr>
              <w:pStyle w:val="OtherTableBody"/>
            </w:pPr>
            <w:r>
              <w:t>OCE line item denial or rejection is not ignored</w:t>
            </w:r>
          </w:p>
        </w:tc>
        <w:tc>
          <w:tcPr>
            <w:tcW w:w="1800" w:type="dxa"/>
            <w:tcBorders>
              <w:bottom w:val="single" w:sz="4" w:space="0" w:color="auto"/>
            </w:tcBorders>
            <w:shd w:val="clear" w:color="auto" w:fill="FFFFFF"/>
          </w:tcPr>
          <w:p w:rsidR="000447DD" w:rsidRDefault="000447DD" w:rsidP="000447DD">
            <w:pPr>
              <w:pStyle w:val="OtherTableBody"/>
            </w:pPr>
          </w:p>
        </w:tc>
        <w:tc>
          <w:tcPr>
            <w:tcW w:w="1200" w:type="dxa"/>
            <w:tcBorders>
              <w:bottom w:val="single" w:sz="4" w:space="0" w:color="auto"/>
            </w:tcBorders>
            <w:shd w:val="clear" w:color="auto" w:fill="FFFFFF"/>
          </w:tcPr>
          <w:p w:rsidR="000447DD" w:rsidRDefault="000447DD" w:rsidP="000447DD">
            <w:pPr>
              <w:pStyle w:val="OtherTableBody"/>
            </w:pPr>
          </w:p>
        </w:tc>
        <w:tc>
          <w:tcPr>
            <w:tcW w:w="800" w:type="dxa"/>
            <w:tcBorders>
              <w:bottom w:val="single" w:sz="4" w:space="0" w:color="auto"/>
            </w:tcBorders>
            <w:shd w:val="clear" w:color="auto" w:fill="FFFFFF"/>
          </w:tcPr>
          <w:p w:rsidR="000447DD" w:rsidRDefault="000447DD" w:rsidP="000447DD">
            <w:pPr>
              <w:pStyle w:val="OtherTableBody"/>
            </w:pPr>
          </w:p>
        </w:tc>
      </w:tr>
      <w:tr w:rsidR="000447DD" w:rsidTr="000447DD">
        <w:tblPrEx>
          <w:tblCellMar>
            <w:top w:w="0" w:type="dxa"/>
            <w:bottom w:w="0" w:type="dxa"/>
          </w:tblCellMar>
        </w:tblPrEx>
        <w:tc>
          <w:tcPr>
            <w:tcW w:w="900" w:type="dxa"/>
            <w:tcBorders>
              <w:bottom w:val="single" w:sz="4" w:space="0" w:color="auto"/>
            </w:tcBorders>
            <w:shd w:val="clear" w:color="auto" w:fill="F3F3F3"/>
          </w:tcPr>
          <w:p w:rsidR="000447DD" w:rsidRDefault="000447DD" w:rsidP="000447DD">
            <w:r>
              <w:t>1</w:t>
            </w:r>
          </w:p>
        </w:tc>
        <w:tc>
          <w:tcPr>
            <w:tcW w:w="4500" w:type="dxa"/>
            <w:tcBorders>
              <w:bottom w:val="single" w:sz="4" w:space="0" w:color="auto"/>
            </w:tcBorders>
            <w:shd w:val="clear" w:color="auto" w:fill="F3F3F3"/>
          </w:tcPr>
          <w:p w:rsidR="000447DD" w:rsidRDefault="000447DD" w:rsidP="000447DD">
            <w:r>
              <w:t>OCE line item denial or rejection is ignored</w:t>
            </w:r>
          </w:p>
        </w:tc>
        <w:tc>
          <w:tcPr>
            <w:tcW w:w="1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900" w:type="dxa"/>
            <w:tcBorders>
              <w:bottom w:val="single" w:sz="4" w:space="0" w:color="auto"/>
            </w:tcBorders>
            <w:shd w:val="clear" w:color="auto" w:fill="FFFFFF"/>
          </w:tcPr>
          <w:p w:rsidR="000447DD" w:rsidRDefault="000447DD" w:rsidP="000447DD">
            <w:r>
              <w:t>2</w:t>
            </w:r>
          </w:p>
        </w:tc>
        <w:tc>
          <w:tcPr>
            <w:tcW w:w="4500" w:type="dxa"/>
            <w:tcBorders>
              <w:bottom w:val="single" w:sz="4" w:space="0" w:color="auto"/>
            </w:tcBorders>
            <w:shd w:val="clear" w:color="auto" w:fill="FFFFFF"/>
          </w:tcPr>
          <w:p w:rsidR="000447DD" w:rsidRDefault="000447DD" w:rsidP="000447DD">
            <w:r>
              <w:t>External line item denial. Line item is denied even if no OCE edits</w:t>
            </w:r>
          </w:p>
        </w:tc>
        <w:tc>
          <w:tcPr>
            <w:tcW w:w="1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900" w:type="dxa"/>
            <w:shd w:val="clear" w:color="auto" w:fill="F3F3F3"/>
          </w:tcPr>
          <w:p w:rsidR="000447DD" w:rsidRDefault="000447DD" w:rsidP="000447DD">
            <w:r>
              <w:t>3</w:t>
            </w:r>
          </w:p>
        </w:tc>
        <w:tc>
          <w:tcPr>
            <w:tcW w:w="4500" w:type="dxa"/>
            <w:shd w:val="clear" w:color="auto" w:fill="F3F3F3"/>
          </w:tcPr>
          <w:p w:rsidR="000447DD" w:rsidRDefault="000447DD" w:rsidP="000447DD">
            <w:r>
              <w:t>External line item rejection. Line item is rejected even if no OCE edits</w:t>
            </w:r>
          </w:p>
        </w:tc>
        <w:tc>
          <w:tcPr>
            <w:tcW w:w="18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0460 - Denial or Rejection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DenialOrRejectionCode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OCE status of the line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2.16.840.1.113883.18.294</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denialOrRejectionType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OCE status of the line item.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Denial or Rejection Code Code System</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hl7VS-denialOrRejectionCode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OCE status of the line item.</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Denial or Rejection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Denial or Rejection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OCE status of the line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200"/>
        <w:gridCol w:w="18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8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0</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r>
              <w:t>Line item not denied or rejected</w:t>
            </w: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18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1</w:t>
            </w:r>
          </w:p>
        </w:tc>
        <w:tc>
          <w:tcPr>
            <w:tcW w:w="4400" w:type="dxa"/>
            <w:tcBorders>
              <w:top w:val="single" w:sz="4" w:space="0" w:color="auto"/>
              <w:bottom w:val="single" w:sz="4" w:space="0" w:color="auto"/>
            </w:tcBorders>
            <w:shd w:val="clear" w:color="auto" w:fill="F3F3F3"/>
          </w:tcPr>
          <w:p w:rsidR="000447DD" w:rsidRDefault="000447DD" w:rsidP="000447DD">
            <w:r>
              <w:t>Line item denied or rejected</w:t>
            </w:r>
          </w:p>
        </w:tc>
        <w:tc>
          <w:tcPr>
            <w:tcW w:w="1200" w:type="dxa"/>
            <w:tcBorders>
              <w:top w:val="single" w:sz="4" w:space="0" w:color="auto"/>
              <w:bottom w:val="single" w:sz="4" w:space="0" w:color="auto"/>
            </w:tcBorders>
            <w:shd w:val="clear" w:color="auto" w:fill="F3F3F3"/>
          </w:tcPr>
          <w:p w:rsidR="000447DD" w:rsidRDefault="000447DD" w:rsidP="000447DD"/>
        </w:tc>
        <w:tc>
          <w:tcPr>
            <w:tcW w:w="18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r>
              <w:t>2</w:t>
            </w:r>
          </w:p>
        </w:tc>
        <w:tc>
          <w:tcPr>
            <w:tcW w:w="4400" w:type="dxa"/>
            <w:tcBorders>
              <w:top w:val="single" w:sz="4" w:space="0" w:color="auto"/>
              <w:bottom w:val="double" w:sz="4" w:space="0" w:color="auto"/>
            </w:tcBorders>
            <w:shd w:val="clear" w:color="auto" w:fill="FFFFFF"/>
          </w:tcPr>
          <w:p w:rsidR="000447DD" w:rsidRDefault="000447DD" w:rsidP="000447DD">
            <w:r>
              <w:t>Line item is on a multiple-day claim. The line item is not denied or rejected, but occurs on a day that has been denied or rejected.</w:t>
            </w:r>
          </w:p>
        </w:tc>
        <w:tc>
          <w:tcPr>
            <w:tcW w:w="1200" w:type="dxa"/>
            <w:tcBorders>
              <w:top w:val="single" w:sz="4" w:space="0" w:color="auto"/>
              <w:bottom w:val="double" w:sz="4" w:space="0" w:color="auto"/>
            </w:tcBorders>
            <w:shd w:val="clear" w:color="auto" w:fill="FFFFFF"/>
          </w:tcPr>
          <w:p w:rsidR="000447DD" w:rsidRDefault="000447DD" w:rsidP="000447DD"/>
        </w:tc>
        <w:tc>
          <w:tcPr>
            <w:tcW w:w="18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0461 - License Number</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LicenseNumber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license number for the facility.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License Number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license number for the facility.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LOC-7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0462 - Location Cost Center</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LocationCostCenter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cost center to which this location belongs.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Location Cost Center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cost center to which this location belongs.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LDP-12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0463 - Inventory Number</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InventoryNumber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an identifying stock number, if any, which might be used, for example, as a cross reference for materials management.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Inventory Number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an identifying stock number, if any, which might be used, for example, as a cross reference for materials management.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CDM-9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0464 - Facility ID</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FacilityId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facility of the institution for which a specified price is valid.  For use when needing multi-facility pricing.</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Facility ID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PRC-2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0465 - Name/Address Representation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Name_AddressRepresentation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an indication of the representation provided by the data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2.16.840.1.113883.18.295</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name-addressRepresentation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an indication of the representation provided by the data item.  Used in HL7 Version 2.x messaging in the PPN, XAD, XCN and XON segments.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Name/Address Representation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http://terminology.hl7.org/CodeSystem/v2-0465</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hl7VS-name-addressRepresentation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an indication of the representation provided by the data item.</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Name/Address Representation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http://terminology.hl7.org/ValueSet/v2-0465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Name/Address Representation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an indication of the representation provided by the data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PPN.16, XAD.11, XCN.15, XON.9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0447DD" w:rsidTr="000447DD">
        <w:tblPrEx>
          <w:tblCellMar>
            <w:top w:w="0" w:type="dxa"/>
            <w:bottom w:w="0" w:type="dxa"/>
          </w:tblCellMar>
        </w:tblPrEx>
        <w:trPr>
          <w:tblHeader/>
        </w:trPr>
        <w:tc>
          <w:tcPr>
            <w:tcW w:w="1000" w:type="dxa"/>
            <w:tcBorders>
              <w:bottom w:val="single" w:sz="4" w:space="0" w:color="auto"/>
            </w:tcBorders>
            <w:shd w:val="clear" w:color="auto" w:fill="E6E6E6"/>
          </w:tcPr>
          <w:p w:rsidR="000447DD" w:rsidRDefault="000447DD" w:rsidP="000447DD">
            <w:pPr>
              <w:pStyle w:val="HL7TableHeader"/>
            </w:pPr>
            <w:r>
              <w:t>Value</w:t>
            </w:r>
          </w:p>
        </w:tc>
        <w:tc>
          <w:tcPr>
            <w:tcW w:w="4000" w:type="dxa"/>
            <w:tcBorders>
              <w:bottom w:val="single" w:sz="4" w:space="0" w:color="auto"/>
            </w:tcBorders>
            <w:shd w:val="clear" w:color="auto" w:fill="E6E6E6"/>
          </w:tcPr>
          <w:p w:rsidR="000447DD" w:rsidRDefault="000447DD" w:rsidP="000447DD">
            <w:pPr>
              <w:pStyle w:val="HL7TableHeader"/>
            </w:pPr>
            <w:r>
              <w:t>Display Name</w:t>
            </w:r>
          </w:p>
        </w:tc>
        <w:tc>
          <w:tcPr>
            <w:tcW w:w="1800" w:type="dxa"/>
            <w:tcBorders>
              <w:bottom w:val="single" w:sz="4" w:space="0" w:color="auto"/>
            </w:tcBorders>
            <w:shd w:val="clear" w:color="auto" w:fill="E6E6E6"/>
          </w:tcPr>
          <w:p w:rsidR="000447DD" w:rsidRDefault="000447DD" w:rsidP="000447DD">
            <w:pPr>
              <w:pStyle w:val="HL7TableHeader"/>
            </w:pPr>
            <w:r>
              <w:t>Definition</w:t>
            </w:r>
          </w:p>
        </w:tc>
        <w:tc>
          <w:tcPr>
            <w:tcW w:w="16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pPr>
              <w:pStyle w:val="HL7TableBody"/>
            </w:pPr>
            <w:r>
              <w:t>I</w:t>
            </w:r>
          </w:p>
        </w:tc>
        <w:tc>
          <w:tcPr>
            <w:tcW w:w="4000" w:type="dxa"/>
            <w:tcBorders>
              <w:bottom w:val="single" w:sz="4" w:space="0" w:color="auto"/>
            </w:tcBorders>
            <w:shd w:val="clear" w:color="auto" w:fill="FFFFFF"/>
          </w:tcPr>
          <w:p w:rsidR="000447DD" w:rsidRDefault="000447DD" w:rsidP="000447DD">
            <w:pPr>
              <w:pStyle w:val="HL7TableBody"/>
            </w:pPr>
            <w:r>
              <w:t>Ideographic (i.e., Kanji)</w:t>
            </w:r>
          </w:p>
        </w:tc>
        <w:tc>
          <w:tcPr>
            <w:tcW w:w="1800" w:type="dxa"/>
            <w:tcBorders>
              <w:bottom w:val="single" w:sz="4" w:space="0" w:color="auto"/>
            </w:tcBorders>
            <w:shd w:val="clear" w:color="auto" w:fill="FFFFFF"/>
          </w:tcPr>
          <w:p w:rsidR="000447DD" w:rsidRDefault="000447DD" w:rsidP="000447DD">
            <w:pPr>
              <w:pStyle w:val="HL7TableBody"/>
            </w:pPr>
          </w:p>
        </w:tc>
        <w:tc>
          <w:tcPr>
            <w:tcW w:w="16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A</w:t>
            </w:r>
          </w:p>
        </w:tc>
        <w:tc>
          <w:tcPr>
            <w:tcW w:w="4000" w:type="dxa"/>
            <w:tcBorders>
              <w:bottom w:val="single" w:sz="4" w:space="0" w:color="auto"/>
            </w:tcBorders>
            <w:shd w:val="clear" w:color="auto" w:fill="F3F3F3"/>
          </w:tcPr>
          <w:p w:rsidR="000447DD" w:rsidRDefault="000447DD" w:rsidP="000447DD">
            <w:r>
              <w:t>Alphabetic (i.e., Default or some single-byte)</w:t>
            </w:r>
          </w:p>
        </w:tc>
        <w:tc>
          <w:tcPr>
            <w:tcW w:w="1800" w:type="dxa"/>
            <w:tcBorders>
              <w:bottom w:val="single" w:sz="4" w:space="0" w:color="auto"/>
            </w:tcBorders>
            <w:shd w:val="clear" w:color="auto" w:fill="F3F3F3"/>
          </w:tcPr>
          <w:p w:rsidR="000447DD" w:rsidRDefault="000447DD" w:rsidP="000447DD"/>
        </w:tc>
        <w:tc>
          <w:tcPr>
            <w:tcW w:w="16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shd w:val="clear" w:color="auto" w:fill="FFFFFF"/>
          </w:tcPr>
          <w:p w:rsidR="000447DD" w:rsidRDefault="000447DD" w:rsidP="000447DD">
            <w:r>
              <w:t>P</w:t>
            </w:r>
          </w:p>
        </w:tc>
        <w:tc>
          <w:tcPr>
            <w:tcW w:w="4000" w:type="dxa"/>
            <w:shd w:val="clear" w:color="auto" w:fill="FFFFFF"/>
          </w:tcPr>
          <w:p w:rsidR="000447DD" w:rsidRDefault="000447DD" w:rsidP="000447DD">
            <w:r>
              <w:t>Phonetic (i.e., ASCII, Katakana, Hiragana, etc.)</w:t>
            </w:r>
          </w:p>
        </w:tc>
        <w:tc>
          <w:tcPr>
            <w:tcW w:w="1800" w:type="dxa"/>
            <w:shd w:val="clear" w:color="auto" w:fill="FFFFFF"/>
          </w:tcPr>
          <w:p w:rsidR="000447DD" w:rsidRDefault="000447DD" w:rsidP="000447DD"/>
        </w:tc>
        <w:tc>
          <w:tcPr>
            <w:tcW w:w="1600" w:type="dxa"/>
            <w:shd w:val="clear" w:color="auto" w:fill="FFFFFF"/>
          </w:tcPr>
          <w:p w:rsidR="000447DD" w:rsidRDefault="000447DD" w:rsidP="000447DD"/>
        </w:tc>
        <w:tc>
          <w:tcPr>
            <w:tcW w:w="800" w:type="dxa"/>
            <w:shd w:val="clear" w:color="auto" w:fill="FFFFFF"/>
          </w:tcPr>
          <w:p w:rsidR="000447DD" w:rsidRDefault="000447DD" w:rsidP="000447DD"/>
        </w:tc>
      </w:tr>
    </w:tbl>
    <w:p w:rsidR="000447DD" w:rsidRDefault="000447DD" w:rsidP="000447DD"/>
    <w:p w:rsidR="000447DD" w:rsidRDefault="000447DD" w:rsidP="000447DD">
      <w:pPr>
        <w:pStyle w:val="berschrift3"/>
      </w:pPr>
      <w:r>
        <w:t>0466 - Ambulatory Payment Classification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AmbulatoryPaymentClassificationCode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derived Ambulatory Payment Classification (APC)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2.16.840.1.113883.18.296</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ambulatoryPaymentClassification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derived Ambulatory Payment Classification (APC) code.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Ambulatory Payment Classification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http://terminology.hl7.org/CodeSystem/v2-0466</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hl7VS-ambulatoryPaymentClassificationCode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derived Ambulatory Payment Classification (APC) 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Ambulatory Payment Classification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http://terminology.hl7.org/ValueSet/v2-0466</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Ambulatory Payment Classification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derived Ambulatory Payment Classification (APC)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4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2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031</w:t>
            </w:r>
          </w:p>
        </w:tc>
        <w:tc>
          <w:tcPr>
            <w:tcW w:w="3400" w:type="dxa"/>
            <w:tcBorders>
              <w:top w:val="single" w:sz="4" w:space="0" w:color="auto"/>
              <w:bottom w:val="single" w:sz="4" w:space="0" w:color="auto"/>
            </w:tcBorders>
            <w:shd w:val="clear" w:color="auto" w:fill="FFFFFF"/>
          </w:tcPr>
          <w:p w:rsidR="000447DD" w:rsidRDefault="000447DD" w:rsidP="000447DD">
            <w:pPr>
              <w:pStyle w:val="UserTableBody"/>
            </w:pPr>
            <w:r>
              <w:t>Dental procedures</w:t>
            </w:r>
          </w:p>
        </w:tc>
        <w:tc>
          <w:tcPr>
            <w:tcW w:w="2400" w:type="dxa"/>
            <w:tcBorders>
              <w:top w:val="single" w:sz="4" w:space="0" w:color="auto"/>
              <w:bottom w:val="single" w:sz="4" w:space="0" w:color="auto"/>
            </w:tcBorders>
            <w:shd w:val="clear" w:color="auto" w:fill="FFFFFF"/>
          </w:tcPr>
          <w:p w:rsidR="000447DD" w:rsidRDefault="000447DD" w:rsidP="000447DD">
            <w:pPr>
              <w:pStyle w:val="UserTableBody"/>
            </w:pP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163</w:t>
            </w:r>
          </w:p>
        </w:tc>
        <w:tc>
          <w:tcPr>
            <w:tcW w:w="3400" w:type="dxa"/>
            <w:tcBorders>
              <w:top w:val="single" w:sz="4" w:space="0" w:color="auto"/>
              <w:bottom w:val="single" w:sz="4" w:space="0" w:color="auto"/>
            </w:tcBorders>
            <w:shd w:val="clear" w:color="auto" w:fill="F3F3F3"/>
          </w:tcPr>
          <w:p w:rsidR="000447DD" w:rsidRDefault="000447DD" w:rsidP="000447DD">
            <w:r>
              <w:t>Excision/biopsy</w:t>
            </w:r>
          </w:p>
        </w:tc>
        <w:tc>
          <w:tcPr>
            <w:tcW w:w="2400" w:type="dxa"/>
            <w:tcBorders>
              <w:top w:val="single" w:sz="4" w:space="0" w:color="auto"/>
              <w:bottom w:val="single" w:sz="4" w:space="0" w:color="auto"/>
            </w:tcBorders>
            <w:shd w:val="clear" w:color="auto" w:fill="F3F3F3"/>
          </w:tcPr>
          <w:p w:rsidR="000447DD" w:rsidRDefault="000447DD" w:rsidP="000447DD"/>
        </w:tc>
        <w:tc>
          <w:tcPr>
            <w:tcW w:w="16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181</w:t>
            </w:r>
          </w:p>
        </w:tc>
        <w:tc>
          <w:tcPr>
            <w:tcW w:w="3400" w:type="dxa"/>
            <w:tcBorders>
              <w:top w:val="single" w:sz="4" w:space="0" w:color="auto"/>
              <w:bottom w:val="single" w:sz="4" w:space="0" w:color="auto"/>
            </w:tcBorders>
            <w:shd w:val="clear" w:color="auto" w:fill="FFFFFF"/>
          </w:tcPr>
          <w:p w:rsidR="000447DD" w:rsidRDefault="000447DD" w:rsidP="000447DD">
            <w:r>
              <w:t>Level 1 skin repair.</w:t>
            </w:r>
          </w:p>
        </w:tc>
        <w:tc>
          <w:tcPr>
            <w:tcW w:w="2400" w:type="dxa"/>
            <w:tcBorders>
              <w:top w:val="single" w:sz="4" w:space="0" w:color="auto"/>
              <w:bottom w:val="single" w:sz="4" w:space="0" w:color="auto"/>
            </w:tcBorders>
            <w:shd w:val="clear" w:color="auto" w:fill="FFFFFF"/>
          </w:tcPr>
          <w:p w:rsidR="000447DD" w:rsidRDefault="000447DD" w:rsidP="000447DD"/>
        </w:tc>
        <w:tc>
          <w:tcPr>
            <w:tcW w:w="16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3F3F3"/>
          </w:tcPr>
          <w:p w:rsidR="000447DD" w:rsidRDefault="000447DD" w:rsidP="000447DD">
            <w:r>
              <w:t>...</w:t>
            </w:r>
          </w:p>
        </w:tc>
        <w:tc>
          <w:tcPr>
            <w:tcW w:w="3400" w:type="dxa"/>
            <w:tcBorders>
              <w:top w:val="single" w:sz="4" w:space="0" w:color="auto"/>
              <w:bottom w:val="double" w:sz="4" w:space="0" w:color="auto"/>
            </w:tcBorders>
            <w:shd w:val="clear" w:color="auto" w:fill="F3F3F3"/>
          </w:tcPr>
          <w:p w:rsidR="000447DD" w:rsidRDefault="000447DD" w:rsidP="000447DD">
            <w:r>
              <w:t>No suggested values defined</w:t>
            </w:r>
          </w:p>
        </w:tc>
        <w:tc>
          <w:tcPr>
            <w:tcW w:w="2400" w:type="dxa"/>
            <w:tcBorders>
              <w:top w:val="single" w:sz="4" w:space="0" w:color="auto"/>
              <w:bottom w:val="double" w:sz="4" w:space="0" w:color="auto"/>
            </w:tcBorders>
            <w:shd w:val="clear" w:color="auto" w:fill="F3F3F3"/>
          </w:tcPr>
          <w:p w:rsidR="000447DD" w:rsidRDefault="000447DD" w:rsidP="000447DD"/>
        </w:tc>
        <w:tc>
          <w:tcPr>
            <w:tcW w:w="16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r>
              <w:t>D</w:t>
            </w:r>
          </w:p>
        </w:tc>
      </w:tr>
    </w:tbl>
    <w:p w:rsidR="000447DD" w:rsidRDefault="000447DD" w:rsidP="000447DD"/>
    <w:p w:rsidR="000447DD" w:rsidRDefault="000447DD" w:rsidP="000447DD">
      <w:pPr>
        <w:pStyle w:val="berschrift3"/>
      </w:pPr>
      <w:r>
        <w:t>0467 - Modifier Edit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ModifierEditCode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that specify the edits of the modifiers for each line or HCPCS/CPT.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2.16.840.1.113883.6.301.10</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cms-OCEModifierEditCode-cs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The OPPS functionality of the Integrated Outpatient Code Editor (I/OCE) software was developed for the implementation of the Medicare outpatient prospective payment system mandated by the 1997 Balanced Budget Act. CMS released the proposed OPPS rules using the Ambulatory Payment Classification (APC) system in the September 8, 1998 Federal Register. Final regulations were published in the April 7, 2000 Federal Register and the system became effective for Medicare on August 1, 2000.  Used in HL7 Version 2.x messaging in the GP1 segment.</w:t>
            </w:r>
          </w:p>
          <w:p w:rsidR="000447DD" w:rsidRDefault="000447DD" w:rsidP="000447DD">
            <w:pPr>
              <w:pStyle w:val="OtherTableBody"/>
            </w:pPr>
          </w:p>
          <w:p w:rsidR="000447DD" w:rsidRDefault="000447DD" w:rsidP="000447DD">
            <w:pPr>
              <w:pStyle w:val="OtherTableBody"/>
            </w:pPr>
            <w:r>
              <w:t>The APC-based OPPS developed by CMS is the outpatient equivalent of the inpatient, DRG-based PPS. The APC system establishes groups of covered services so that the services within each group are comparable clinically and with respect to the use of resources.</w:t>
            </w:r>
          </w:p>
          <w:p w:rsidR="000447DD" w:rsidRDefault="000447DD" w:rsidP="000447DD">
            <w:pPr>
              <w:pStyle w:val="OtherTableBody"/>
            </w:pPr>
          </w:p>
          <w:p w:rsidR="000447DD" w:rsidRDefault="000447DD" w:rsidP="000447DD">
            <w:pPr>
              <w:pStyle w:val="OtherTableBody"/>
            </w:pPr>
            <w:r>
              <w:t>Hospitals are required to use HCPCS when billing for outpatient services.</w:t>
            </w:r>
          </w:p>
          <w:p w:rsidR="000447DD" w:rsidRDefault="000447DD" w:rsidP="000447DD">
            <w:pPr>
              <w:pStyle w:val="OtherTableBody"/>
            </w:pPr>
          </w:p>
          <w:p w:rsidR="000447DD" w:rsidRDefault="000447DD" w:rsidP="000447DD">
            <w:pPr>
              <w:pStyle w:val="OtherTableBody"/>
            </w:pPr>
            <w:r>
              <w:t xml:space="preserve">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 </w:t>
            </w:r>
          </w:p>
          <w:p w:rsidR="000447DD" w:rsidRDefault="000447DD" w:rsidP="000447DD">
            <w:pPr>
              <w:pStyle w:val="OtherTableBody"/>
            </w:pPr>
          </w:p>
          <w:p w:rsidR="000447DD" w:rsidRDefault="000447DD" w:rsidP="000447DD">
            <w:pPr>
              <w:pStyle w:val="OtherTableBody"/>
            </w:pPr>
            <w:r>
              <w:t>In general, the OCE performs all functions that require specific reference to HCPCS codes, HCPCS modifiers and ICD-10-CM diagnosis codes (ICD-9-CM diagnosis codes for historical claims with From Dates prior to 10/1/2015). Since these coding systems are complex and annually updated, the centralization of the direct reference to these codes and modifiers in a single program reduces effort and reduces the chance of inconsistent processing.</w:t>
            </w:r>
          </w:p>
          <w:p w:rsidR="000447DD" w:rsidRDefault="000447DD" w:rsidP="000447DD">
            <w:pPr>
              <w:pStyle w:val="OtherTableBody"/>
            </w:pPr>
          </w:p>
          <w:p w:rsidR="000447DD" w:rsidRDefault="000447DD" w:rsidP="000447DD">
            <w:pPr>
              <w:pStyle w:val="OtherTableBody"/>
            </w:pPr>
            <w:r>
              <w:t xml:space="preserve">This is a CMS maintained list of edits: Please see the following for additional information: </w:t>
            </w:r>
          </w:p>
          <w:p w:rsidR="000447DD" w:rsidRDefault="000447DD" w:rsidP="000447DD">
            <w:pPr>
              <w:pStyle w:val="OtherTableBody"/>
            </w:pPr>
            <w:r>
              <w:t>•</w:t>
            </w:r>
            <w:r>
              <w:tab/>
              <w:t>https://www.cms.gov/Medicare/Coding/OutpatientCodeEdit/index.html</w:t>
            </w:r>
          </w:p>
          <w:p w:rsidR="000447DD" w:rsidRDefault="000447DD" w:rsidP="000447DD">
            <w:pPr>
              <w:pStyle w:val="OtherTableBody"/>
            </w:pPr>
            <w:r>
              <w:t>•</w:t>
            </w:r>
            <w:r>
              <w:tab/>
              <w:t>https://www.cms.gov/Medicare/Coding/OutpatientCodeEdit/Background.htmlC</w:t>
            </w:r>
          </w:p>
          <w:p w:rsidR="000447DD" w:rsidRDefault="000447DD" w:rsidP="000447DD">
            <w:pPr>
              <w:pStyle w:val="OtherTableBody"/>
            </w:pPr>
            <w:r>
              <w:t>•</w:t>
            </w:r>
            <w:r>
              <w:tab/>
              <w:t>https://www.cms.gov/Medicare/Coding/OutpatientCodeEdit/OCEQtrReleaseSpecs.html</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Modifier Edit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http://terminology.hl7.org/CodeSystem/v2-0467</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2.16.840.1.113883.21.469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hl7VS-modifierEditCode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edits of the modifiers for each line or HCPCS/CPT.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Modifier Edit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http://terminology.hl7.org/ValueSet/v2-0467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Modifier Edit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that specify the edits of the modifiers for each line or HCPCS/CPT.  This field is defined by CMS or other regulatory agencies in the 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GP1-8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0468 - Payment Adjustment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PaymentAdjustmentCode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any payment adjustment due to drugs or medical devices.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2.16.840.1.113883.18.297</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paymentAdjustmentInformation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any payment adjustment due to drugs or medical devices.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Payment Adjustment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http://terminology.hl7.org/CodeSystem/v2-0468</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2.16.840.1.113883.21.313</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hl7VS-paymentAdjustmentCode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any payment adjustment due to drugs or medical devices.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Payment Adjustment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http://terminology.hl7.org/ValueSet/v2-0468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Payment Adjustment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any payment adjustment due to drugs or medical devices.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4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1</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r>
              <w:t>No payment adjustment</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14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2</w:t>
            </w:r>
          </w:p>
        </w:tc>
        <w:tc>
          <w:tcPr>
            <w:tcW w:w="4400" w:type="dxa"/>
            <w:tcBorders>
              <w:top w:val="single" w:sz="4" w:space="0" w:color="auto"/>
              <w:bottom w:val="single" w:sz="4" w:space="0" w:color="auto"/>
            </w:tcBorders>
            <w:shd w:val="clear" w:color="auto" w:fill="F3F3F3"/>
          </w:tcPr>
          <w:p w:rsidR="000447DD" w:rsidRDefault="000447DD" w:rsidP="000447DD">
            <w:r>
              <w:t>Designated current drug or biological payment adjustment applies to APC (status indicator G)</w:t>
            </w:r>
          </w:p>
        </w:tc>
        <w:tc>
          <w:tcPr>
            <w:tcW w:w="1600" w:type="dxa"/>
            <w:tcBorders>
              <w:top w:val="single" w:sz="4" w:space="0" w:color="auto"/>
              <w:bottom w:val="single" w:sz="4" w:space="0" w:color="auto"/>
            </w:tcBorders>
            <w:shd w:val="clear" w:color="auto" w:fill="F3F3F3"/>
          </w:tcPr>
          <w:p w:rsidR="000447DD" w:rsidRDefault="000447DD" w:rsidP="000447DD"/>
        </w:tc>
        <w:tc>
          <w:tcPr>
            <w:tcW w:w="14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3</w:t>
            </w:r>
          </w:p>
        </w:tc>
        <w:tc>
          <w:tcPr>
            <w:tcW w:w="4400" w:type="dxa"/>
            <w:tcBorders>
              <w:top w:val="single" w:sz="4" w:space="0" w:color="auto"/>
              <w:bottom w:val="single" w:sz="4" w:space="0" w:color="auto"/>
            </w:tcBorders>
            <w:shd w:val="clear" w:color="auto" w:fill="FFFFFF"/>
          </w:tcPr>
          <w:p w:rsidR="000447DD" w:rsidRDefault="000447DD" w:rsidP="000447DD">
            <w:r>
              <w:t>Designated new device payment adjustment applies to APC (status indicator H)</w:t>
            </w:r>
          </w:p>
        </w:tc>
        <w:tc>
          <w:tcPr>
            <w:tcW w:w="1600" w:type="dxa"/>
            <w:tcBorders>
              <w:top w:val="single" w:sz="4" w:space="0" w:color="auto"/>
              <w:bottom w:val="single" w:sz="4" w:space="0" w:color="auto"/>
            </w:tcBorders>
            <w:shd w:val="clear" w:color="auto" w:fill="FFFFFF"/>
          </w:tcPr>
          <w:p w:rsidR="000447DD" w:rsidRDefault="000447DD" w:rsidP="000447DD"/>
        </w:tc>
        <w:tc>
          <w:tcPr>
            <w:tcW w:w="14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4</w:t>
            </w:r>
          </w:p>
        </w:tc>
        <w:tc>
          <w:tcPr>
            <w:tcW w:w="4400" w:type="dxa"/>
            <w:tcBorders>
              <w:top w:val="single" w:sz="4" w:space="0" w:color="auto"/>
              <w:bottom w:val="single" w:sz="4" w:space="0" w:color="auto"/>
            </w:tcBorders>
            <w:shd w:val="clear" w:color="auto" w:fill="F3F3F3"/>
          </w:tcPr>
          <w:p w:rsidR="000447DD" w:rsidRDefault="000447DD" w:rsidP="000447DD">
            <w:r>
              <w:t>Designated new drug or new biological payment adjustment applies to APC (status indicator J)</w:t>
            </w:r>
          </w:p>
        </w:tc>
        <w:tc>
          <w:tcPr>
            <w:tcW w:w="1600" w:type="dxa"/>
            <w:tcBorders>
              <w:top w:val="single" w:sz="4" w:space="0" w:color="auto"/>
              <w:bottom w:val="single" w:sz="4" w:space="0" w:color="auto"/>
            </w:tcBorders>
            <w:shd w:val="clear" w:color="auto" w:fill="F3F3F3"/>
          </w:tcPr>
          <w:p w:rsidR="000447DD" w:rsidRDefault="000447DD" w:rsidP="000447DD"/>
        </w:tc>
        <w:tc>
          <w:tcPr>
            <w:tcW w:w="14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r>
              <w:t>5</w:t>
            </w:r>
          </w:p>
        </w:tc>
        <w:tc>
          <w:tcPr>
            <w:tcW w:w="4400" w:type="dxa"/>
            <w:tcBorders>
              <w:top w:val="single" w:sz="4" w:space="0" w:color="auto"/>
              <w:bottom w:val="double" w:sz="4" w:space="0" w:color="auto"/>
            </w:tcBorders>
            <w:shd w:val="clear" w:color="auto" w:fill="FFFFFF"/>
          </w:tcPr>
          <w:p w:rsidR="000447DD" w:rsidRDefault="000447DD" w:rsidP="000447DD">
            <w:r>
              <w:t>Deductible not applicable (specific list of HCPCS codes)</w:t>
            </w:r>
          </w:p>
        </w:tc>
        <w:tc>
          <w:tcPr>
            <w:tcW w:w="1600" w:type="dxa"/>
            <w:tcBorders>
              <w:top w:val="single" w:sz="4" w:space="0" w:color="auto"/>
              <w:bottom w:val="double" w:sz="4" w:space="0" w:color="auto"/>
            </w:tcBorders>
            <w:shd w:val="clear" w:color="auto" w:fill="FFFFFF"/>
          </w:tcPr>
          <w:p w:rsidR="000447DD" w:rsidRDefault="000447DD" w:rsidP="000447DD"/>
        </w:tc>
        <w:tc>
          <w:tcPr>
            <w:tcW w:w="14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0469 - Packaging Status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469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PackagingStatusCode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packaging status of the service.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2.16.840.1.113883.18.298</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packagingStatus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packaging status of the service.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Packaging Status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http://terminology.hl7.org/CodeSystem/v2-0469</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2.16.840.1.113883.21.314</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hl7VS-packagingStatusCode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packaging status of the service.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Packaging Status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http://terminology.hl7.org/ValueSet/v2-0469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0469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2.16.840.1.113883.12.469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Packaging Status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packaging status of the service.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GP2-10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4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2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0</w:t>
            </w:r>
          </w:p>
        </w:tc>
        <w:tc>
          <w:tcPr>
            <w:tcW w:w="3400" w:type="dxa"/>
            <w:tcBorders>
              <w:top w:val="single" w:sz="4" w:space="0" w:color="auto"/>
              <w:bottom w:val="single" w:sz="4" w:space="0" w:color="auto"/>
            </w:tcBorders>
            <w:shd w:val="clear" w:color="auto" w:fill="FFFFFF"/>
          </w:tcPr>
          <w:p w:rsidR="000447DD" w:rsidRDefault="000447DD" w:rsidP="000447DD">
            <w:pPr>
              <w:pStyle w:val="UserTableBody"/>
            </w:pPr>
            <w:r>
              <w:t>Not packaged</w:t>
            </w:r>
          </w:p>
        </w:tc>
        <w:tc>
          <w:tcPr>
            <w:tcW w:w="2400" w:type="dxa"/>
            <w:tcBorders>
              <w:top w:val="single" w:sz="4" w:space="0" w:color="auto"/>
              <w:bottom w:val="single" w:sz="4" w:space="0" w:color="auto"/>
            </w:tcBorders>
            <w:shd w:val="clear" w:color="auto" w:fill="FFFFFF"/>
          </w:tcPr>
          <w:p w:rsidR="000447DD" w:rsidRDefault="000447DD" w:rsidP="000447DD">
            <w:pPr>
              <w:pStyle w:val="UserTableBody"/>
            </w:pP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1</w:t>
            </w:r>
          </w:p>
        </w:tc>
        <w:tc>
          <w:tcPr>
            <w:tcW w:w="3400" w:type="dxa"/>
            <w:tcBorders>
              <w:top w:val="single" w:sz="4" w:space="0" w:color="auto"/>
              <w:bottom w:val="single" w:sz="4" w:space="0" w:color="auto"/>
            </w:tcBorders>
            <w:shd w:val="clear" w:color="auto" w:fill="F3F3F3"/>
          </w:tcPr>
          <w:p w:rsidR="000447DD" w:rsidRDefault="000447DD" w:rsidP="000447DD">
            <w:r>
              <w:t>Packaged service (status indicator N, or no HCPCS code and certain revenue codes)</w:t>
            </w:r>
          </w:p>
        </w:tc>
        <w:tc>
          <w:tcPr>
            <w:tcW w:w="2400" w:type="dxa"/>
            <w:tcBorders>
              <w:top w:val="single" w:sz="4" w:space="0" w:color="auto"/>
              <w:bottom w:val="single" w:sz="4" w:space="0" w:color="auto"/>
            </w:tcBorders>
            <w:shd w:val="clear" w:color="auto" w:fill="F3F3F3"/>
          </w:tcPr>
          <w:p w:rsidR="000447DD" w:rsidRDefault="000447DD" w:rsidP="000447DD"/>
        </w:tc>
        <w:tc>
          <w:tcPr>
            <w:tcW w:w="16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r>
              <w:t>2</w:t>
            </w:r>
          </w:p>
        </w:tc>
        <w:tc>
          <w:tcPr>
            <w:tcW w:w="3400" w:type="dxa"/>
            <w:tcBorders>
              <w:top w:val="single" w:sz="4" w:space="0" w:color="auto"/>
              <w:bottom w:val="double" w:sz="4" w:space="0" w:color="auto"/>
            </w:tcBorders>
            <w:shd w:val="clear" w:color="auto" w:fill="FFFFFF"/>
          </w:tcPr>
          <w:p w:rsidR="000447DD" w:rsidRDefault="000447DD" w:rsidP="000447DD">
            <w:r>
              <w:t>Packaged as part of partial hospitalization per diem or daily mental health service per diem</w:t>
            </w:r>
          </w:p>
        </w:tc>
        <w:tc>
          <w:tcPr>
            <w:tcW w:w="2400" w:type="dxa"/>
            <w:tcBorders>
              <w:top w:val="single" w:sz="4" w:space="0" w:color="auto"/>
              <w:bottom w:val="double" w:sz="4" w:space="0" w:color="auto"/>
            </w:tcBorders>
            <w:shd w:val="clear" w:color="auto" w:fill="FFFFFF"/>
          </w:tcPr>
          <w:p w:rsidR="000447DD" w:rsidRDefault="000447DD" w:rsidP="000447DD"/>
        </w:tc>
        <w:tc>
          <w:tcPr>
            <w:tcW w:w="16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0470 - Reimbursement Type Code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ReimbursementTypeCode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fee schedule reimbursement type applied to a line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2.16.840.1.113883.18.299</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reimbursementType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fee schedule reimbursement type applied to the line item.  Used in HL7 Version 2.x messaging in the GP2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Reimbursement Type Code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http://terminology.hl7.org/CodeSystem/v2-0470</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hl7VS-reimbursementTypeCode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fee schedule reimbursement type applied to a line item.</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Reimbursement Type Code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Reimbursement Type Code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fee schedule reimbursement type applied to the line item.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FM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GP2-12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OPPS</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Outpatient Prospective Payment System</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Pckg</w:t>
            </w:r>
          </w:p>
        </w:tc>
        <w:tc>
          <w:tcPr>
            <w:tcW w:w="1600" w:type="dxa"/>
            <w:tcBorders>
              <w:top w:val="single" w:sz="4" w:space="0" w:color="auto"/>
              <w:bottom w:val="single" w:sz="4" w:space="0" w:color="auto"/>
            </w:tcBorders>
            <w:shd w:val="clear" w:color="auto" w:fill="F3F3F3"/>
          </w:tcPr>
          <w:p w:rsidR="000447DD" w:rsidRDefault="000447DD" w:rsidP="000447DD">
            <w:r>
              <w:t>Packaged APC</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Lab</w:t>
            </w:r>
          </w:p>
        </w:tc>
        <w:tc>
          <w:tcPr>
            <w:tcW w:w="1600" w:type="dxa"/>
            <w:tcBorders>
              <w:top w:val="single" w:sz="4" w:space="0" w:color="auto"/>
              <w:bottom w:val="single" w:sz="4" w:space="0" w:color="auto"/>
            </w:tcBorders>
            <w:shd w:val="clear" w:color="auto" w:fill="FFFFFF"/>
          </w:tcPr>
          <w:p w:rsidR="000447DD" w:rsidRDefault="000447DD" w:rsidP="000447DD">
            <w:r>
              <w:t>Clinical Laboratory APC</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Thrpy</w:t>
            </w:r>
          </w:p>
        </w:tc>
        <w:tc>
          <w:tcPr>
            <w:tcW w:w="1600" w:type="dxa"/>
            <w:tcBorders>
              <w:top w:val="single" w:sz="4" w:space="0" w:color="auto"/>
              <w:bottom w:val="single" w:sz="4" w:space="0" w:color="auto"/>
            </w:tcBorders>
            <w:shd w:val="clear" w:color="auto" w:fill="F3F3F3"/>
          </w:tcPr>
          <w:p w:rsidR="000447DD" w:rsidRDefault="000447DD" w:rsidP="000447DD">
            <w:r>
              <w:t>Therapy APC</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DME</w:t>
            </w:r>
          </w:p>
        </w:tc>
        <w:tc>
          <w:tcPr>
            <w:tcW w:w="1600" w:type="dxa"/>
            <w:tcBorders>
              <w:top w:val="single" w:sz="4" w:space="0" w:color="auto"/>
              <w:bottom w:val="single" w:sz="4" w:space="0" w:color="auto"/>
            </w:tcBorders>
            <w:shd w:val="clear" w:color="auto" w:fill="FFFFFF"/>
          </w:tcPr>
          <w:p w:rsidR="000447DD" w:rsidRDefault="000447DD" w:rsidP="000447DD">
            <w:r>
              <w:t>Durable Medical Equipment</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EPO</w:t>
            </w:r>
          </w:p>
        </w:tc>
        <w:tc>
          <w:tcPr>
            <w:tcW w:w="1600" w:type="dxa"/>
            <w:tcBorders>
              <w:top w:val="single" w:sz="4" w:space="0" w:color="auto"/>
              <w:bottom w:val="single" w:sz="4" w:space="0" w:color="auto"/>
            </w:tcBorders>
            <w:shd w:val="clear" w:color="auto" w:fill="F3F3F3"/>
          </w:tcPr>
          <w:p w:rsidR="000447DD" w:rsidRDefault="000447DD" w:rsidP="000447DD">
            <w:r>
              <w:t>Epotein</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Mamm</w:t>
            </w:r>
          </w:p>
        </w:tc>
        <w:tc>
          <w:tcPr>
            <w:tcW w:w="1600" w:type="dxa"/>
            <w:tcBorders>
              <w:top w:val="single" w:sz="4" w:space="0" w:color="auto"/>
              <w:bottom w:val="single" w:sz="4" w:space="0" w:color="auto"/>
            </w:tcBorders>
            <w:shd w:val="clear" w:color="auto" w:fill="FFFFFF"/>
          </w:tcPr>
          <w:p w:rsidR="000447DD" w:rsidRDefault="000447DD" w:rsidP="000447DD">
            <w:r>
              <w:t>Screening Mammography APC</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PartH</w:t>
            </w:r>
          </w:p>
        </w:tc>
        <w:tc>
          <w:tcPr>
            <w:tcW w:w="1600" w:type="dxa"/>
            <w:tcBorders>
              <w:top w:val="single" w:sz="4" w:space="0" w:color="auto"/>
              <w:bottom w:val="single" w:sz="4" w:space="0" w:color="auto"/>
            </w:tcBorders>
            <w:shd w:val="clear" w:color="auto" w:fill="F3F3F3"/>
          </w:tcPr>
          <w:p w:rsidR="000447DD" w:rsidRDefault="000447DD" w:rsidP="000447DD">
            <w:r>
              <w:t>Partial Hospitalization APC</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Crnl</w:t>
            </w:r>
          </w:p>
        </w:tc>
        <w:tc>
          <w:tcPr>
            <w:tcW w:w="1600" w:type="dxa"/>
            <w:tcBorders>
              <w:top w:val="single" w:sz="4" w:space="0" w:color="auto"/>
              <w:bottom w:val="single" w:sz="4" w:space="0" w:color="auto"/>
            </w:tcBorders>
            <w:shd w:val="clear" w:color="auto" w:fill="FFFFFF"/>
          </w:tcPr>
          <w:p w:rsidR="000447DD" w:rsidRDefault="000447DD" w:rsidP="000447DD">
            <w:r>
              <w:t>Corneal Tissue APC</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3F3F3"/>
          </w:tcPr>
          <w:p w:rsidR="000447DD" w:rsidRDefault="000447DD" w:rsidP="000447DD">
            <w:r>
              <w:t>NoPay</w:t>
            </w:r>
          </w:p>
        </w:tc>
        <w:tc>
          <w:tcPr>
            <w:tcW w:w="1600" w:type="dxa"/>
            <w:tcBorders>
              <w:top w:val="single" w:sz="4" w:space="0" w:color="auto"/>
              <w:bottom w:val="double" w:sz="4" w:space="0" w:color="auto"/>
            </w:tcBorders>
            <w:shd w:val="clear" w:color="auto" w:fill="F3F3F3"/>
          </w:tcPr>
          <w:p w:rsidR="000447DD" w:rsidRDefault="000447DD" w:rsidP="000447DD">
            <w:r>
              <w:t>This APC is not paid</w:t>
            </w:r>
          </w:p>
        </w:tc>
        <w:tc>
          <w:tcPr>
            <w:tcW w:w="4400" w:type="dxa"/>
            <w:tcBorders>
              <w:top w:val="single" w:sz="4" w:space="0" w:color="auto"/>
              <w:bottom w:val="double" w:sz="4" w:space="0" w:color="auto"/>
            </w:tcBorders>
            <w:shd w:val="clear" w:color="auto" w:fill="F3F3F3"/>
          </w:tcPr>
          <w:p w:rsidR="000447DD" w:rsidRDefault="000447DD" w:rsidP="000447DD"/>
        </w:tc>
        <w:tc>
          <w:tcPr>
            <w:tcW w:w="12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0471 - Query Name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QueryName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name of a query.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Query Name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name of the query.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QPD-1, QAK-3, QID-2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berschrift3"/>
      </w:pPr>
      <w:r>
        <w:t>0472 - TQ Conjunction ID</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TqConjunctionId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that a second timing specification is to follow using the repeat delimiter.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2.16.840.1.113883.18.300</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tqConjunctionId</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that a second timing specification is to follow using the repeat delimiter.  Used in HL7 Version 2.x messaging in the TQ1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TQ Conjunction ID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http://terminology.hl7.org/CodeSystem/v2-0472</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2.16.840.1.113883.21.316</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hl7VS-tqConjunctionId</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that a second timing specification is to follow using the repeat delimiter.</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TQ Conjunction ID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TQ Conjunction ID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that a second timing specification is to follow using the repeat delimiter.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TQ1-12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447DD" w:rsidTr="000447DD">
        <w:tblPrEx>
          <w:tblCellMar>
            <w:top w:w="0" w:type="dxa"/>
            <w:bottom w:w="0" w:type="dxa"/>
          </w:tblCellMar>
        </w:tblPrEx>
        <w:trPr>
          <w:tblHeader/>
        </w:trPr>
        <w:tc>
          <w:tcPr>
            <w:tcW w:w="10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1200" w:type="dxa"/>
            <w:tcBorders>
              <w:bottom w:val="single" w:sz="4" w:space="0" w:color="auto"/>
            </w:tcBorders>
            <w:shd w:val="clear" w:color="auto" w:fill="E6E6E6"/>
          </w:tcPr>
          <w:p w:rsidR="000447DD" w:rsidRDefault="000447DD" w:rsidP="000447DD">
            <w:pPr>
              <w:pStyle w:val="HL7TableHeader"/>
            </w:pPr>
            <w:r>
              <w:t>Definition</w:t>
            </w:r>
          </w:p>
        </w:tc>
        <w:tc>
          <w:tcPr>
            <w:tcW w:w="46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pPr>
              <w:pStyle w:val="HL7TableBody"/>
            </w:pPr>
            <w:r>
              <w:t>S</w:t>
            </w:r>
          </w:p>
        </w:tc>
        <w:tc>
          <w:tcPr>
            <w:tcW w:w="1600" w:type="dxa"/>
            <w:tcBorders>
              <w:bottom w:val="single" w:sz="4" w:space="0" w:color="auto"/>
            </w:tcBorders>
            <w:shd w:val="clear" w:color="auto" w:fill="FFFFFF"/>
          </w:tcPr>
          <w:p w:rsidR="000447DD" w:rsidRDefault="000447DD" w:rsidP="000447DD">
            <w:pPr>
              <w:pStyle w:val="HL7TableBody"/>
            </w:pPr>
            <w:r>
              <w:t>Synchronous</w:t>
            </w:r>
          </w:p>
        </w:tc>
        <w:tc>
          <w:tcPr>
            <w:tcW w:w="1200" w:type="dxa"/>
            <w:tcBorders>
              <w:bottom w:val="single" w:sz="4" w:space="0" w:color="auto"/>
            </w:tcBorders>
            <w:shd w:val="clear" w:color="auto" w:fill="FFFFFF"/>
          </w:tcPr>
          <w:p w:rsidR="000447DD" w:rsidRDefault="000447DD" w:rsidP="000447DD">
            <w:pPr>
              <w:pStyle w:val="HL7TableBody"/>
            </w:pPr>
          </w:p>
        </w:tc>
        <w:tc>
          <w:tcPr>
            <w:tcW w:w="4600" w:type="dxa"/>
            <w:tcBorders>
              <w:bottom w:val="single" w:sz="4" w:space="0" w:color="auto"/>
            </w:tcBorders>
            <w:shd w:val="clear" w:color="auto" w:fill="FFFFFF"/>
          </w:tcPr>
          <w:p w:rsidR="000447DD" w:rsidRDefault="000447DD" w:rsidP="000447DD">
            <w:pPr>
              <w:pStyle w:val="HL7TableBody"/>
            </w:pPr>
            <w:r>
              <w:t>Do the next specification after this one (unless otherwise constrained by the following fields: TQ1-7-start date/time and TQ1-8-end date/time). An "S" specification implies that the second timing sequence follows the first, e.g., when a service request is written to measure blood pressure Q15 minutes for the 1st hour, then every 2 hours for the next day.</w:t>
            </w: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A</w:t>
            </w:r>
          </w:p>
        </w:tc>
        <w:tc>
          <w:tcPr>
            <w:tcW w:w="1600" w:type="dxa"/>
            <w:tcBorders>
              <w:bottom w:val="single" w:sz="4" w:space="0" w:color="auto"/>
            </w:tcBorders>
            <w:shd w:val="clear" w:color="auto" w:fill="F3F3F3"/>
          </w:tcPr>
          <w:p w:rsidR="000447DD" w:rsidRDefault="000447DD" w:rsidP="000447DD">
            <w:r>
              <w:t>Asynchronous</w:t>
            </w:r>
          </w:p>
        </w:tc>
        <w:tc>
          <w:tcPr>
            <w:tcW w:w="1200" w:type="dxa"/>
            <w:tcBorders>
              <w:bottom w:val="single" w:sz="4" w:space="0" w:color="auto"/>
            </w:tcBorders>
            <w:shd w:val="clear" w:color="auto" w:fill="F3F3F3"/>
          </w:tcPr>
          <w:p w:rsidR="000447DD" w:rsidRDefault="000447DD" w:rsidP="000447DD"/>
        </w:tc>
        <w:tc>
          <w:tcPr>
            <w:tcW w:w="4600" w:type="dxa"/>
            <w:tcBorders>
              <w:bottom w:val="single" w:sz="4" w:space="0" w:color="auto"/>
            </w:tcBorders>
            <w:shd w:val="clear" w:color="auto" w:fill="F3F3F3"/>
          </w:tcPr>
          <w:p w:rsidR="000447DD" w:rsidRDefault="000447DD" w:rsidP="000447DD">
            <w:r>
              <w:t>Do the next specification in parallel with this one (unless otherwise constrained by the following fields: TQ1-7-start date/time and TQ1-8-end date/time).  The conjunction of "A" specifies two parallel instructions, as are sometimes used in medication, e.g., prednisone given at 1 tab on Monday, Wednesday, Friday, and at 1/2 tab on Tuesday, Thursday, Saturday, Sunday.</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shd w:val="clear" w:color="auto" w:fill="FFFFFF"/>
          </w:tcPr>
          <w:p w:rsidR="000447DD" w:rsidRDefault="000447DD" w:rsidP="000447DD">
            <w:r>
              <w:t>C</w:t>
            </w:r>
          </w:p>
        </w:tc>
        <w:tc>
          <w:tcPr>
            <w:tcW w:w="1600" w:type="dxa"/>
            <w:shd w:val="clear" w:color="auto" w:fill="FFFFFF"/>
          </w:tcPr>
          <w:p w:rsidR="000447DD" w:rsidRDefault="000447DD" w:rsidP="000447DD">
            <w:r>
              <w:t>Actuation Time</w:t>
            </w:r>
          </w:p>
        </w:tc>
        <w:tc>
          <w:tcPr>
            <w:tcW w:w="1200" w:type="dxa"/>
            <w:shd w:val="clear" w:color="auto" w:fill="FFFFFF"/>
          </w:tcPr>
          <w:p w:rsidR="000447DD" w:rsidRDefault="000447DD" w:rsidP="000447DD"/>
        </w:tc>
        <w:tc>
          <w:tcPr>
            <w:tcW w:w="4600" w:type="dxa"/>
            <w:shd w:val="clear" w:color="auto" w:fill="FFFFFF"/>
          </w:tcPr>
          <w:p w:rsidR="000447DD" w:rsidRDefault="000447DD" w:rsidP="000447DD">
            <w:r>
              <w:t>It will be followed by a completion time for the service.  This code allows one to distinguish between the time and priority at which a service should be actuated (e.g., blood should be drawn) and the time and priority at which a service should be completed (e.g., results should be reported).</w:t>
            </w:r>
          </w:p>
        </w:tc>
        <w:tc>
          <w:tcPr>
            <w:tcW w:w="800" w:type="dxa"/>
            <w:shd w:val="clear" w:color="auto" w:fill="FFFFFF"/>
          </w:tcPr>
          <w:p w:rsidR="000447DD" w:rsidRDefault="000447DD" w:rsidP="000447DD"/>
        </w:tc>
      </w:tr>
    </w:tbl>
    <w:p w:rsidR="000447DD" w:rsidRDefault="000447DD" w:rsidP="000447DD"/>
    <w:p w:rsidR="000447DD" w:rsidRDefault="000447DD" w:rsidP="000447DD">
      <w:pPr>
        <w:pStyle w:val="berschrift3"/>
      </w:pPr>
      <w:r>
        <w:t>0473 - Formulary Status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ServiceFormularyStatus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whether or not the service (pharmaceutical) is in the formulary.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2.16.840.1.113883.18.301</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formularyStatus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whether or not the service (pharmaceutical) is in the formulary.  Used in HL7 Version 2.x messaging in the OM7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Formulary Status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http://terminology.hl7.org/CodeSystem/v2-0473</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hl7VS-formularyStatus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whether or not the service (pharmaceutical) is in the formulary.</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Formulary Status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http://terminology.hl7.org/ValueSet/v2-0473</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Formulary 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whether or not the service (pharmaceutical) is in the formulary.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InM/OO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OM7-22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40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20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G</w:t>
            </w:r>
          </w:p>
        </w:tc>
        <w:tc>
          <w:tcPr>
            <w:tcW w:w="4000" w:type="dxa"/>
            <w:tcBorders>
              <w:top w:val="single" w:sz="4" w:space="0" w:color="auto"/>
              <w:bottom w:val="single" w:sz="4" w:space="0" w:color="auto"/>
            </w:tcBorders>
            <w:shd w:val="clear" w:color="auto" w:fill="FFFFFF"/>
          </w:tcPr>
          <w:p w:rsidR="000447DD" w:rsidRDefault="000447DD" w:rsidP="000447DD">
            <w:pPr>
              <w:pStyle w:val="UserTableBody"/>
            </w:pPr>
            <w:r>
              <w:t>This observation/service is on the formulary, and has guidelines</w:t>
            </w:r>
          </w:p>
        </w:tc>
        <w:tc>
          <w:tcPr>
            <w:tcW w:w="20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N</w:t>
            </w:r>
          </w:p>
        </w:tc>
        <w:tc>
          <w:tcPr>
            <w:tcW w:w="4000" w:type="dxa"/>
            <w:tcBorders>
              <w:top w:val="single" w:sz="4" w:space="0" w:color="auto"/>
              <w:bottom w:val="single" w:sz="4" w:space="0" w:color="auto"/>
            </w:tcBorders>
            <w:shd w:val="clear" w:color="auto" w:fill="F3F3F3"/>
          </w:tcPr>
          <w:p w:rsidR="000447DD" w:rsidRDefault="000447DD" w:rsidP="000447DD">
            <w:r>
              <w:t>This observation/service is not on the formulary</w:t>
            </w:r>
          </w:p>
        </w:tc>
        <w:tc>
          <w:tcPr>
            <w:tcW w:w="20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R</w:t>
            </w:r>
          </w:p>
        </w:tc>
        <w:tc>
          <w:tcPr>
            <w:tcW w:w="4000" w:type="dxa"/>
            <w:tcBorders>
              <w:top w:val="single" w:sz="4" w:space="0" w:color="auto"/>
              <w:bottom w:val="single" w:sz="4" w:space="0" w:color="auto"/>
            </w:tcBorders>
            <w:shd w:val="clear" w:color="auto" w:fill="FFFFFF"/>
          </w:tcPr>
          <w:p w:rsidR="000447DD" w:rsidRDefault="000447DD" w:rsidP="000447DD">
            <w:r>
              <w:t>This observation/service is on the formulary, but is restricted</w:t>
            </w:r>
          </w:p>
        </w:tc>
        <w:tc>
          <w:tcPr>
            <w:tcW w:w="20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3F3F3"/>
          </w:tcPr>
          <w:p w:rsidR="000447DD" w:rsidRDefault="000447DD" w:rsidP="000447DD">
            <w:r>
              <w:t>Y</w:t>
            </w:r>
          </w:p>
        </w:tc>
        <w:tc>
          <w:tcPr>
            <w:tcW w:w="4000" w:type="dxa"/>
            <w:tcBorders>
              <w:top w:val="single" w:sz="4" w:space="0" w:color="auto"/>
              <w:bottom w:val="double" w:sz="4" w:space="0" w:color="auto"/>
            </w:tcBorders>
            <w:shd w:val="clear" w:color="auto" w:fill="F3F3F3"/>
          </w:tcPr>
          <w:p w:rsidR="000447DD" w:rsidRDefault="000447DD" w:rsidP="000447DD">
            <w:r>
              <w:t>This observation/service is on the formulary</w:t>
            </w:r>
          </w:p>
        </w:tc>
        <w:tc>
          <w:tcPr>
            <w:tcW w:w="2000" w:type="dxa"/>
            <w:tcBorders>
              <w:top w:val="single" w:sz="4" w:space="0" w:color="auto"/>
              <w:bottom w:val="double" w:sz="4" w:space="0" w:color="auto"/>
            </w:tcBorders>
            <w:shd w:val="clear" w:color="auto" w:fill="F3F3F3"/>
          </w:tcPr>
          <w:p w:rsidR="000447DD" w:rsidRDefault="000447DD" w:rsidP="000447DD"/>
        </w:tc>
        <w:tc>
          <w:tcPr>
            <w:tcW w:w="12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0474 - Practitioner Organization Unit Type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PractitionerOrganizationUnitType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classification of the organization unit.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2.16.840.1.113883.18.302</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organizationUnitType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classification of the organization unit.  Used in HL7 Version 2.x messaging in the ORG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Practitioner Organization Unit Type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http://terminology.hl7.org/CodeSystem/v2-0474</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01.11.2000</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2</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hl7VS-organizationUnitType-Org</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classification of the organization unit.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Practitioner Organization Unit Type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http://terminology.hl7.org/ValueSet/v2-0474</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Practitioner Organization Unit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classification of the organization unit.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PA</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ORG-3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2.4</w:t>
            </w:r>
          </w:p>
        </w:tc>
      </w:tr>
    </w:tbl>
    <w:p w:rsidR="000447DD" w:rsidRDefault="000447DD" w:rsidP="000447DD"/>
    <w:p w:rsidR="000447DD" w:rsidRDefault="000447DD" w:rsidP="000447DD">
      <w:pPr>
        <w:pStyle w:val="Subheading"/>
      </w:pPr>
      <w:r>
        <w:t>Table 0474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D</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Department</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F</w:t>
            </w:r>
          </w:p>
        </w:tc>
        <w:tc>
          <w:tcPr>
            <w:tcW w:w="1600" w:type="dxa"/>
            <w:tcBorders>
              <w:top w:val="single" w:sz="4" w:space="0" w:color="auto"/>
              <w:bottom w:val="single" w:sz="4" w:space="0" w:color="auto"/>
            </w:tcBorders>
            <w:shd w:val="clear" w:color="auto" w:fill="F3F3F3"/>
          </w:tcPr>
          <w:p w:rsidR="000447DD" w:rsidRDefault="000447DD" w:rsidP="000447DD">
            <w:r>
              <w:t>Facility</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U</w:t>
            </w:r>
          </w:p>
        </w:tc>
        <w:tc>
          <w:tcPr>
            <w:tcW w:w="1600" w:type="dxa"/>
            <w:tcBorders>
              <w:top w:val="single" w:sz="4" w:space="0" w:color="auto"/>
              <w:bottom w:val="single" w:sz="4" w:space="0" w:color="auto"/>
            </w:tcBorders>
            <w:shd w:val="clear" w:color="auto" w:fill="FFFFFF"/>
          </w:tcPr>
          <w:p w:rsidR="000447DD" w:rsidRDefault="000447DD" w:rsidP="000447DD">
            <w:r>
              <w:t>Subdepartment</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S</w:t>
            </w:r>
          </w:p>
        </w:tc>
        <w:tc>
          <w:tcPr>
            <w:tcW w:w="1600" w:type="dxa"/>
            <w:tcBorders>
              <w:top w:val="single" w:sz="4" w:space="0" w:color="auto"/>
              <w:bottom w:val="single" w:sz="4" w:space="0" w:color="auto"/>
            </w:tcBorders>
            <w:shd w:val="clear" w:color="auto" w:fill="F3F3F3"/>
          </w:tcPr>
          <w:p w:rsidR="000447DD" w:rsidRDefault="000447DD" w:rsidP="000447DD">
            <w:r>
              <w:t>Subdivision</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V</w:t>
            </w:r>
          </w:p>
        </w:tc>
        <w:tc>
          <w:tcPr>
            <w:tcW w:w="1600" w:type="dxa"/>
            <w:tcBorders>
              <w:top w:val="single" w:sz="4" w:space="0" w:color="auto"/>
              <w:bottom w:val="double" w:sz="4" w:space="0" w:color="auto"/>
            </w:tcBorders>
            <w:shd w:val="clear" w:color="auto" w:fill="FFFFFF"/>
          </w:tcPr>
          <w:p w:rsidR="000447DD" w:rsidRDefault="000447DD" w:rsidP="000447DD">
            <w:r>
              <w:t>Division</w:t>
            </w:r>
          </w:p>
        </w:tc>
        <w:tc>
          <w:tcPr>
            <w:tcW w:w="4400" w:type="dxa"/>
            <w:tcBorders>
              <w:top w:val="single" w:sz="4" w:space="0" w:color="auto"/>
              <w:bottom w:val="double" w:sz="4" w:space="0" w:color="auto"/>
            </w:tcBorders>
            <w:shd w:val="clear" w:color="auto" w:fill="FFFFFF"/>
          </w:tcPr>
          <w:p w:rsidR="000447DD" w:rsidRDefault="000447DD" w:rsidP="000447DD"/>
        </w:tc>
        <w:tc>
          <w:tcPr>
            <w:tcW w:w="12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0475 - Charge Type Reason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ChargeTypeReason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choice of, and providing the clinical rationale for, a selected charge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2.16.840.1.113883.18.303</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chargeTypeReason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choice of, and providing the clinical rationale for, a selected charge type.  Used in HL7 Version 2.x messaging in the BLG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Charge Type Reason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http://terminology.hl7.org/CodeSystem/v2-0475</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2.16.840.1.113883.21.319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hl7VS-chargeTypeReason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choice of, and providing the clinical rationale for, a selected charge 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Charge Type Reason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representative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Charge Type 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choice of, and providing the clinical rationale for, a selected charge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BLG-4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3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20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01</w:t>
            </w:r>
          </w:p>
        </w:tc>
        <w:tc>
          <w:tcPr>
            <w:tcW w:w="3600" w:type="dxa"/>
            <w:tcBorders>
              <w:top w:val="single" w:sz="4" w:space="0" w:color="auto"/>
              <w:bottom w:val="single" w:sz="4" w:space="0" w:color="auto"/>
            </w:tcBorders>
            <w:shd w:val="clear" w:color="auto" w:fill="FFFFFF"/>
          </w:tcPr>
          <w:p w:rsidR="000447DD" w:rsidRDefault="000447DD" w:rsidP="000447DD">
            <w:pPr>
              <w:pStyle w:val="UserTableBody"/>
            </w:pPr>
            <w:r>
              <w:t>Allergy</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20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02</w:t>
            </w:r>
          </w:p>
        </w:tc>
        <w:tc>
          <w:tcPr>
            <w:tcW w:w="3600" w:type="dxa"/>
            <w:tcBorders>
              <w:top w:val="single" w:sz="4" w:space="0" w:color="auto"/>
              <w:bottom w:val="single" w:sz="4" w:space="0" w:color="auto"/>
            </w:tcBorders>
            <w:shd w:val="clear" w:color="auto" w:fill="F3F3F3"/>
          </w:tcPr>
          <w:p w:rsidR="000447DD" w:rsidRDefault="000447DD" w:rsidP="000447DD">
            <w:r>
              <w:t>Intolerance</w:t>
            </w:r>
          </w:p>
        </w:tc>
        <w:tc>
          <w:tcPr>
            <w:tcW w:w="1600" w:type="dxa"/>
            <w:tcBorders>
              <w:top w:val="single" w:sz="4" w:space="0" w:color="auto"/>
              <w:bottom w:val="single" w:sz="4" w:space="0" w:color="auto"/>
            </w:tcBorders>
            <w:shd w:val="clear" w:color="auto" w:fill="F3F3F3"/>
          </w:tcPr>
          <w:p w:rsidR="000447DD" w:rsidRDefault="000447DD" w:rsidP="000447DD"/>
        </w:tc>
        <w:tc>
          <w:tcPr>
            <w:tcW w:w="20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03</w:t>
            </w:r>
          </w:p>
        </w:tc>
        <w:tc>
          <w:tcPr>
            <w:tcW w:w="3600" w:type="dxa"/>
            <w:tcBorders>
              <w:top w:val="single" w:sz="4" w:space="0" w:color="auto"/>
              <w:bottom w:val="single" w:sz="4" w:space="0" w:color="auto"/>
            </w:tcBorders>
            <w:shd w:val="clear" w:color="auto" w:fill="FFFFFF"/>
          </w:tcPr>
          <w:p w:rsidR="000447DD" w:rsidRDefault="000447DD" w:rsidP="000447DD">
            <w:r>
              <w:t>Treatment Failure</w:t>
            </w:r>
          </w:p>
        </w:tc>
        <w:tc>
          <w:tcPr>
            <w:tcW w:w="1600" w:type="dxa"/>
            <w:tcBorders>
              <w:top w:val="single" w:sz="4" w:space="0" w:color="auto"/>
              <w:bottom w:val="single" w:sz="4" w:space="0" w:color="auto"/>
            </w:tcBorders>
            <w:shd w:val="clear" w:color="auto" w:fill="FFFFFF"/>
          </w:tcPr>
          <w:p w:rsidR="000447DD" w:rsidRDefault="000447DD" w:rsidP="000447DD"/>
        </w:tc>
        <w:tc>
          <w:tcPr>
            <w:tcW w:w="20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04</w:t>
            </w:r>
          </w:p>
        </w:tc>
        <w:tc>
          <w:tcPr>
            <w:tcW w:w="3600" w:type="dxa"/>
            <w:tcBorders>
              <w:top w:val="single" w:sz="4" w:space="0" w:color="auto"/>
              <w:bottom w:val="single" w:sz="4" w:space="0" w:color="auto"/>
            </w:tcBorders>
            <w:shd w:val="clear" w:color="auto" w:fill="F3F3F3"/>
          </w:tcPr>
          <w:p w:rsidR="000447DD" w:rsidRDefault="000447DD" w:rsidP="000447DD">
            <w:r>
              <w:t>Patient Request</w:t>
            </w:r>
          </w:p>
        </w:tc>
        <w:tc>
          <w:tcPr>
            <w:tcW w:w="1600" w:type="dxa"/>
            <w:tcBorders>
              <w:top w:val="single" w:sz="4" w:space="0" w:color="auto"/>
              <w:bottom w:val="single" w:sz="4" w:space="0" w:color="auto"/>
            </w:tcBorders>
            <w:shd w:val="clear" w:color="auto" w:fill="F3F3F3"/>
          </w:tcPr>
          <w:p w:rsidR="000447DD" w:rsidRDefault="000447DD" w:rsidP="000447DD"/>
        </w:tc>
        <w:tc>
          <w:tcPr>
            <w:tcW w:w="20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05</w:t>
            </w:r>
          </w:p>
        </w:tc>
        <w:tc>
          <w:tcPr>
            <w:tcW w:w="3600" w:type="dxa"/>
            <w:tcBorders>
              <w:top w:val="single" w:sz="4" w:space="0" w:color="auto"/>
              <w:bottom w:val="double" w:sz="4" w:space="0" w:color="auto"/>
            </w:tcBorders>
            <w:shd w:val="clear" w:color="auto" w:fill="FFFFFF"/>
          </w:tcPr>
          <w:p w:rsidR="000447DD" w:rsidRDefault="000447DD" w:rsidP="000447DD">
            <w:r>
              <w:t>No Exception</w:t>
            </w:r>
          </w:p>
        </w:tc>
        <w:tc>
          <w:tcPr>
            <w:tcW w:w="1600" w:type="dxa"/>
            <w:tcBorders>
              <w:top w:val="single" w:sz="4" w:space="0" w:color="auto"/>
              <w:bottom w:val="double" w:sz="4" w:space="0" w:color="auto"/>
            </w:tcBorders>
            <w:shd w:val="clear" w:color="auto" w:fill="FFFFFF"/>
          </w:tcPr>
          <w:p w:rsidR="000447DD" w:rsidRDefault="000447DD" w:rsidP="000447DD"/>
        </w:tc>
        <w:tc>
          <w:tcPr>
            <w:tcW w:w="20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0476 - Medically Necessary Duplicate Procedure Reason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V2MedicallyNecessaryDuplicateProcedureReason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specifying the reason the procedure code found in OBR-44 Procedure Code is a duplicate of one ordered/charged previously for the same patient within the same date of service and has been determined to be medically necessary.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Medically Necessary Duplicate Procedure 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reason the procedure code found in OBR-44 Procedure Code is a duplicate of one ordered/charged previously for the same patient within the same date of service and has been determined to be medically necessary.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OBR-48, FT1-28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berschrift3"/>
      </w:pPr>
      <w:r>
        <w:t>0477 - Controlled Substance Schedule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ControlledSubstanceSchedule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class of the drug or other substance if its usage is controlled by legislation.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2.16.840.1.113883.18.304</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controlledSubstanceSchedule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class of the drug or other substance if its usage is controlled by legislation.  In the USA, such legislation includes the federal Controlled Substance Act (CSA) or a State Uniform Controlled Substance Act. Other countries should create their own versions of this table.  Used in HL7 Version 2.x messaging in the RXE segment.  The name of the table is taken from the Pharmacy Law Digest July 1988.</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Controlled Substance Schedule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http://terminology.hl7.org/CodeSystem/v2-0477</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hl7VS-controlledSubstanceSchedule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class of the drug or other substance if its usage is controlled by legislation.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Controlled Substance Schedule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representative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Controlled Substance Schedule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class of the drug or other substance if its usage is controlled by legislation.  In the USA, such legislation includes the federal Controlled Substance Act (CSA) or a State Uniform Controlled Substance Act. Values are drawn from the Pharmacy Law Digest July 1988.  Other countries should create their own versions of this table.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RXE-35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46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I</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Schedule I</w:t>
            </w: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4600" w:type="dxa"/>
            <w:tcBorders>
              <w:top w:val="single" w:sz="4" w:space="0" w:color="auto"/>
              <w:bottom w:val="single" w:sz="4" w:space="0" w:color="auto"/>
            </w:tcBorders>
            <w:shd w:val="clear" w:color="auto" w:fill="FFFFFF"/>
          </w:tcPr>
          <w:p w:rsidR="000447DD" w:rsidRDefault="000447DD" w:rsidP="000447DD">
            <w:pPr>
              <w:pStyle w:val="UserTableBody"/>
            </w:pPr>
            <w:r>
              <w:t>Includes drugs that have a high potential for abuse, no currently accepted medical use in the United States and a lack of accepted safety for use under medical supervision.</w:t>
            </w: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II</w:t>
            </w:r>
          </w:p>
        </w:tc>
        <w:tc>
          <w:tcPr>
            <w:tcW w:w="1600" w:type="dxa"/>
            <w:tcBorders>
              <w:top w:val="single" w:sz="4" w:space="0" w:color="auto"/>
              <w:bottom w:val="single" w:sz="4" w:space="0" w:color="auto"/>
            </w:tcBorders>
            <w:shd w:val="clear" w:color="auto" w:fill="F3F3F3"/>
          </w:tcPr>
          <w:p w:rsidR="000447DD" w:rsidRDefault="000447DD" w:rsidP="000447DD">
            <w:r>
              <w:t>Schedule II</w:t>
            </w:r>
          </w:p>
        </w:tc>
        <w:tc>
          <w:tcPr>
            <w:tcW w:w="1200" w:type="dxa"/>
            <w:tcBorders>
              <w:top w:val="single" w:sz="4" w:space="0" w:color="auto"/>
              <w:bottom w:val="single" w:sz="4" w:space="0" w:color="auto"/>
            </w:tcBorders>
            <w:shd w:val="clear" w:color="auto" w:fill="F3F3F3"/>
          </w:tcPr>
          <w:p w:rsidR="000447DD" w:rsidRDefault="000447DD" w:rsidP="000447DD"/>
        </w:tc>
        <w:tc>
          <w:tcPr>
            <w:tcW w:w="4600" w:type="dxa"/>
            <w:tcBorders>
              <w:top w:val="single" w:sz="4" w:space="0" w:color="auto"/>
              <w:bottom w:val="single" w:sz="4" w:space="0" w:color="auto"/>
            </w:tcBorders>
            <w:shd w:val="clear" w:color="auto" w:fill="F3F3F3"/>
          </w:tcPr>
          <w:p w:rsidR="000447DD" w:rsidRDefault="000447DD" w:rsidP="000447DD">
            <w:r>
              <w:t>Includes drugs having currently accepted medical use in the United States and a high abuse potential, with severe psychological or physical dependence liability.</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III</w:t>
            </w:r>
          </w:p>
        </w:tc>
        <w:tc>
          <w:tcPr>
            <w:tcW w:w="1600" w:type="dxa"/>
            <w:tcBorders>
              <w:top w:val="single" w:sz="4" w:space="0" w:color="auto"/>
              <w:bottom w:val="single" w:sz="4" w:space="0" w:color="auto"/>
            </w:tcBorders>
            <w:shd w:val="clear" w:color="auto" w:fill="FFFFFF"/>
          </w:tcPr>
          <w:p w:rsidR="000447DD" w:rsidRDefault="000447DD" w:rsidP="000447DD">
            <w:r>
              <w:t>Schedule III</w:t>
            </w:r>
          </w:p>
        </w:tc>
        <w:tc>
          <w:tcPr>
            <w:tcW w:w="1200" w:type="dxa"/>
            <w:tcBorders>
              <w:top w:val="single" w:sz="4" w:space="0" w:color="auto"/>
              <w:bottom w:val="single" w:sz="4" w:space="0" w:color="auto"/>
            </w:tcBorders>
            <w:shd w:val="clear" w:color="auto" w:fill="FFFFFF"/>
          </w:tcPr>
          <w:p w:rsidR="000447DD" w:rsidRDefault="000447DD" w:rsidP="000447DD"/>
        </w:tc>
        <w:tc>
          <w:tcPr>
            <w:tcW w:w="4600" w:type="dxa"/>
            <w:tcBorders>
              <w:top w:val="single" w:sz="4" w:space="0" w:color="auto"/>
              <w:bottom w:val="single" w:sz="4" w:space="0" w:color="auto"/>
            </w:tcBorders>
            <w:shd w:val="clear" w:color="auto" w:fill="FFFFFF"/>
          </w:tcPr>
          <w:p w:rsidR="000447DD" w:rsidRDefault="000447DD" w:rsidP="000447DD">
            <w:r>
              <w:t>Includes drugs having an abuse potential less than that of drugs listed in Schedules I and II. All CS III drugs have a currently accepted medical use in the United States.</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IV</w:t>
            </w:r>
          </w:p>
        </w:tc>
        <w:tc>
          <w:tcPr>
            <w:tcW w:w="1600" w:type="dxa"/>
            <w:tcBorders>
              <w:top w:val="single" w:sz="4" w:space="0" w:color="auto"/>
              <w:bottom w:val="single" w:sz="4" w:space="0" w:color="auto"/>
            </w:tcBorders>
            <w:shd w:val="clear" w:color="auto" w:fill="F3F3F3"/>
          </w:tcPr>
          <w:p w:rsidR="000447DD" w:rsidRDefault="000447DD" w:rsidP="000447DD">
            <w:r>
              <w:t>Schedule IV</w:t>
            </w:r>
          </w:p>
        </w:tc>
        <w:tc>
          <w:tcPr>
            <w:tcW w:w="1200" w:type="dxa"/>
            <w:tcBorders>
              <w:top w:val="single" w:sz="4" w:space="0" w:color="auto"/>
              <w:bottom w:val="single" w:sz="4" w:space="0" w:color="auto"/>
            </w:tcBorders>
            <w:shd w:val="clear" w:color="auto" w:fill="F3F3F3"/>
          </w:tcPr>
          <w:p w:rsidR="000447DD" w:rsidRDefault="000447DD" w:rsidP="000447DD"/>
        </w:tc>
        <w:tc>
          <w:tcPr>
            <w:tcW w:w="4600" w:type="dxa"/>
            <w:tcBorders>
              <w:top w:val="single" w:sz="4" w:space="0" w:color="auto"/>
              <w:bottom w:val="single" w:sz="4" w:space="0" w:color="auto"/>
            </w:tcBorders>
            <w:shd w:val="clear" w:color="auto" w:fill="F3F3F3"/>
          </w:tcPr>
          <w:p w:rsidR="000447DD" w:rsidRDefault="000447DD" w:rsidP="000447DD">
            <w:r>
              <w:t>Includes drugs having a lesser potential for abuse than those listed in Schedule III. CS IV drugs have a currently accepted medical use in the United States.</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V</w:t>
            </w:r>
          </w:p>
        </w:tc>
        <w:tc>
          <w:tcPr>
            <w:tcW w:w="1600" w:type="dxa"/>
            <w:tcBorders>
              <w:top w:val="single" w:sz="4" w:space="0" w:color="auto"/>
              <w:bottom w:val="single" w:sz="4" w:space="0" w:color="auto"/>
            </w:tcBorders>
            <w:shd w:val="clear" w:color="auto" w:fill="FFFFFF"/>
          </w:tcPr>
          <w:p w:rsidR="000447DD" w:rsidRDefault="000447DD" w:rsidP="000447DD">
            <w:r>
              <w:t>Schedule V</w:t>
            </w:r>
          </w:p>
        </w:tc>
        <w:tc>
          <w:tcPr>
            <w:tcW w:w="1200" w:type="dxa"/>
            <w:tcBorders>
              <w:top w:val="single" w:sz="4" w:space="0" w:color="auto"/>
              <w:bottom w:val="single" w:sz="4" w:space="0" w:color="auto"/>
            </w:tcBorders>
            <w:shd w:val="clear" w:color="auto" w:fill="FFFFFF"/>
          </w:tcPr>
          <w:p w:rsidR="000447DD" w:rsidRDefault="000447DD" w:rsidP="000447DD"/>
        </w:tc>
        <w:tc>
          <w:tcPr>
            <w:tcW w:w="4600" w:type="dxa"/>
            <w:tcBorders>
              <w:top w:val="single" w:sz="4" w:space="0" w:color="auto"/>
              <w:bottom w:val="single" w:sz="4" w:space="0" w:color="auto"/>
            </w:tcBorders>
            <w:shd w:val="clear" w:color="auto" w:fill="FFFFFF"/>
          </w:tcPr>
          <w:p w:rsidR="000447DD" w:rsidRDefault="000447DD" w:rsidP="000447DD">
            <w:r>
              <w:t>Includes drugs having low abuse potential and limited physical or psychological dependence relative to those listed in IV and have an accepted medical use in the United States.</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3F3F3"/>
          </w:tcPr>
          <w:p w:rsidR="000447DD" w:rsidRDefault="000447DD" w:rsidP="000447DD">
            <w:r>
              <w:t>VI</w:t>
            </w:r>
          </w:p>
        </w:tc>
        <w:tc>
          <w:tcPr>
            <w:tcW w:w="1600" w:type="dxa"/>
            <w:tcBorders>
              <w:top w:val="single" w:sz="4" w:space="0" w:color="auto"/>
              <w:bottom w:val="double" w:sz="4" w:space="0" w:color="auto"/>
            </w:tcBorders>
            <w:shd w:val="clear" w:color="auto" w:fill="F3F3F3"/>
          </w:tcPr>
          <w:p w:rsidR="000447DD" w:rsidRDefault="000447DD" w:rsidP="000447DD">
            <w:r>
              <w:t>Schedule VI</w:t>
            </w:r>
          </w:p>
        </w:tc>
        <w:tc>
          <w:tcPr>
            <w:tcW w:w="1200" w:type="dxa"/>
            <w:tcBorders>
              <w:top w:val="single" w:sz="4" w:space="0" w:color="auto"/>
              <w:bottom w:val="double" w:sz="4" w:space="0" w:color="auto"/>
            </w:tcBorders>
            <w:shd w:val="clear" w:color="auto" w:fill="F3F3F3"/>
          </w:tcPr>
          <w:p w:rsidR="000447DD" w:rsidRDefault="000447DD" w:rsidP="000447DD"/>
        </w:tc>
        <w:tc>
          <w:tcPr>
            <w:tcW w:w="4600" w:type="dxa"/>
            <w:tcBorders>
              <w:top w:val="single" w:sz="4" w:space="0" w:color="auto"/>
              <w:bottom w:val="double" w:sz="4" w:space="0" w:color="auto"/>
            </w:tcBorders>
            <w:shd w:val="clear" w:color="auto" w:fill="F3F3F3"/>
          </w:tcPr>
          <w:p w:rsidR="000447DD" w:rsidRDefault="000447DD" w:rsidP="000447DD">
            <w:r>
              <w:t>State defined</w:t>
            </w:r>
          </w:p>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0478 - Formulary Status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SubstanceFormularyStatus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whether or not the pharmaceutical substance is part of the local formulary.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2.16.840.1.113883.18.305</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formularyStatus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whether or not the pharmaceutical substance is part of the local formulary.  Used in HL7 Version 2.x messaging in the RXE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Formulary Status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http://terminology.hl7.org/CodeSystem/v2-0478</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hl7VS-formularyStatus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whether or not the pharmaceutical substance is part of the local formulary.</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Formulary Status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http://terminology.hl7.org/ValueSet/v2-0478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Formulary Status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whether or not the pharmaceutical substance is part of the local formulary.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0447DD" w:rsidTr="000447DD">
        <w:tblPrEx>
          <w:tblCellMar>
            <w:top w:w="0" w:type="dxa"/>
            <w:bottom w:w="0" w:type="dxa"/>
          </w:tblCellMar>
        </w:tblPrEx>
        <w:trPr>
          <w:tblHeader/>
        </w:trPr>
        <w:tc>
          <w:tcPr>
            <w:tcW w:w="1000" w:type="dxa"/>
            <w:tcBorders>
              <w:bottom w:val="single" w:sz="4" w:space="0" w:color="auto"/>
            </w:tcBorders>
            <w:shd w:val="clear" w:color="auto" w:fill="E6E6E6"/>
          </w:tcPr>
          <w:p w:rsidR="000447DD" w:rsidRDefault="000447DD" w:rsidP="000447DD">
            <w:pPr>
              <w:pStyle w:val="HL7TableHeader"/>
            </w:pPr>
            <w:r>
              <w:t>Value</w:t>
            </w:r>
          </w:p>
        </w:tc>
        <w:tc>
          <w:tcPr>
            <w:tcW w:w="4600" w:type="dxa"/>
            <w:tcBorders>
              <w:bottom w:val="single" w:sz="4" w:space="0" w:color="auto"/>
            </w:tcBorders>
            <w:shd w:val="clear" w:color="auto" w:fill="E6E6E6"/>
          </w:tcPr>
          <w:p w:rsidR="000447DD" w:rsidRDefault="000447DD" w:rsidP="000447DD">
            <w:pPr>
              <w:pStyle w:val="HL7TableHeader"/>
            </w:pPr>
            <w:r>
              <w:t>Display Name</w:t>
            </w:r>
          </w:p>
        </w:tc>
        <w:tc>
          <w:tcPr>
            <w:tcW w:w="16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pPr>
              <w:pStyle w:val="HL7TableBody"/>
            </w:pPr>
            <w:r>
              <w:t>Y</w:t>
            </w:r>
          </w:p>
        </w:tc>
        <w:tc>
          <w:tcPr>
            <w:tcW w:w="4600" w:type="dxa"/>
            <w:tcBorders>
              <w:bottom w:val="single" w:sz="4" w:space="0" w:color="auto"/>
            </w:tcBorders>
            <w:shd w:val="clear" w:color="auto" w:fill="FFFFFF"/>
          </w:tcPr>
          <w:p w:rsidR="000447DD" w:rsidRDefault="000447DD" w:rsidP="000447DD">
            <w:pPr>
              <w:pStyle w:val="HL7TableBody"/>
            </w:pPr>
            <w:r>
              <w:t>Pharmaceutical substance is in the formulary</w:t>
            </w:r>
          </w:p>
        </w:tc>
        <w:tc>
          <w:tcPr>
            <w:tcW w:w="16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000" w:type="dxa"/>
            <w:tcBorders>
              <w:bottom w:val="single" w:sz="4" w:space="0" w:color="auto"/>
            </w:tcBorders>
            <w:shd w:val="clear" w:color="auto" w:fill="F3F3F3"/>
          </w:tcPr>
          <w:p w:rsidR="000447DD" w:rsidRDefault="000447DD" w:rsidP="000447DD">
            <w:r>
              <w:t>N</w:t>
            </w:r>
          </w:p>
        </w:tc>
        <w:tc>
          <w:tcPr>
            <w:tcW w:w="4600" w:type="dxa"/>
            <w:tcBorders>
              <w:bottom w:val="single" w:sz="4" w:space="0" w:color="auto"/>
            </w:tcBorders>
            <w:shd w:val="clear" w:color="auto" w:fill="F3F3F3"/>
          </w:tcPr>
          <w:p w:rsidR="000447DD" w:rsidRDefault="000447DD" w:rsidP="000447DD">
            <w:r>
              <w:t>Pharmaceutical substance is NOT in the formulary</w:t>
            </w:r>
          </w:p>
        </w:tc>
        <w:tc>
          <w:tcPr>
            <w:tcW w:w="16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bottom w:val="single" w:sz="4" w:space="0" w:color="auto"/>
            </w:tcBorders>
            <w:shd w:val="clear" w:color="auto" w:fill="FFFFFF"/>
          </w:tcPr>
          <w:p w:rsidR="000447DD" w:rsidRDefault="000447DD" w:rsidP="000447DD">
            <w:r>
              <w:t>R</w:t>
            </w:r>
          </w:p>
        </w:tc>
        <w:tc>
          <w:tcPr>
            <w:tcW w:w="4600" w:type="dxa"/>
            <w:tcBorders>
              <w:bottom w:val="single" w:sz="4" w:space="0" w:color="auto"/>
            </w:tcBorders>
            <w:shd w:val="clear" w:color="auto" w:fill="FFFFFF"/>
          </w:tcPr>
          <w:p w:rsidR="000447DD" w:rsidRDefault="000447DD" w:rsidP="000447DD">
            <w:r>
              <w:t>Pharmaceutical substance is in the formulary, but restrictions apply</w:t>
            </w:r>
          </w:p>
        </w:tc>
        <w:tc>
          <w:tcPr>
            <w:tcW w:w="16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shd w:val="clear" w:color="auto" w:fill="F3F3F3"/>
          </w:tcPr>
          <w:p w:rsidR="000447DD" w:rsidRDefault="000447DD" w:rsidP="000447DD">
            <w:r>
              <w:t>G</w:t>
            </w:r>
          </w:p>
        </w:tc>
        <w:tc>
          <w:tcPr>
            <w:tcW w:w="4600" w:type="dxa"/>
            <w:shd w:val="clear" w:color="auto" w:fill="F3F3F3"/>
          </w:tcPr>
          <w:p w:rsidR="000447DD" w:rsidRDefault="000447DD" w:rsidP="000447DD">
            <w:r>
              <w:t>Pharmaceutical substance is in the formulary, but guidelines apply</w:t>
            </w:r>
          </w:p>
        </w:tc>
        <w:tc>
          <w:tcPr>
            <w:tcW w:w="16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0479 - Pharmaceutical Substances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479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PharmaceuticalSubstances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a medical substance or treatment that has been ordered to be given to a patient, as encoded by a pharmacy or treatment supplier.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yes</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0479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2.16.840.1.113883.12.479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Pharmaceutical Substances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medical substance or treatment that has been ordered to be given to the patient, as encoded by the pharmacy or treatment supplier.  No suggested values.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RXE-2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berschrift3"/>
      </w:pPr>
      <w:r>
        <w:t>0480 - Pharmacy Order Types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PharmacyOrderTypes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general category of pharmacy order which may be used to determine the processing path the order will take.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2.16.840.1.113883.18.306</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pharmacyOrderTypes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the general category of pharmacy order which may be used to determine the processing path the order will take.  Used in HL7 Version 2.x messaging in the RXO, RXE, RXD, RXG and RXA segments.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Pharmacy Order Types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http://terminology.hl7.org/CodeSystem/v2-0480</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hl7VS-pharmacyOrderTypes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general category of pharmacy order which may be used to determine the processing path the order will take.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Pharmacy Order Types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Pharmacy Order Types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general category of pharmacy order which may be used to determine the processing path the order will take.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RXO-27, RXE-44, RXD-32, RXG-26, RXA-26</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1200" w:type="dxa"/>
            <w:tcBorders>
              <w:bottom w:val="single" w:sz="4" w:space="0" w:color="auto"/>
            </w:tcBorders>
            <w:shd w:val="clear" w:color="auto" w:fill="E6E6E6"/>
          </w:tcPr>
          <w:p w:rsidR="000447DD" w:rsidRDefault="000447DD" w:rsidP="000447DD">
            <w:pPr>
              <w:pStyle w:val="HL7TableHeader"/>
            </w:pPr>
            <w:r>
              <w:t>Definition</w:t>
            </w:r>
          </w:p>
        </w:tc>
        <w:tc>
          <w:tcPr>
            <w:tcW w:w="44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M</w:t>
            </w:r>
          </w:p>
        </w:tc>
        <w:tc>
          <w:tcPr>
            <w:tcW w:w="1600" w:type="dxa"/>
            <w:tcBorders>
              <w:bottom w:val="single" w:sz="4" w:space="0" w:color="auto"/>
            </w:tcBorders>
            <w:shd w:val="clear" w:color="auto" w:fill="FFFFFF"/>
          </w:tcPr>
          <w:p w:rsidR="000447DD" w:rsidRDefault="000447DD" w:rsidP="000447DD">
            <w:pPr>
              <w:pStyle w:val="HL7TableBody"/>
            </w:pPr>
            <w:r>
              <w:t>Medication</w:t>
            </w:r>
          </w:p>
        </w:tc>
        <w:tc>
          <w:tcPr>
            <w:tcW w:w="1200" w:type="dxa"/>
            <w:tcBorders>
              <w:bottom w:val="single" w:sz="4" w:space="0" w:color="auto"/>
            </w:tcBorders>
            <w:shd w:val="clear" w:color="auto" w:fill="FFFFFF"/>
          </w:tcPr>
          <w:p w:rsidR="000447DD" w:rsidRDefault="000447DD" w:rsidP="000447DD">
            <w:pPr>
              <w:pStyle w:val="HL7TableBody"/>
            </w:pPr>
          </w:p>
        </w:tc>
        <w:tc>
          <w:tcPr>
            <w:tcW w:w="4400" w:type="dxa"/>
            <w:tcBorders>
              <w:bottom w:val="single" w:sz="4" w:space="0" w:color="auto"/>
            </w:tcBorders>
            <w:shd w:val="clear" w:color="auto" w:fill="FFFFFF"/>
          </w:tcPr>
          <w:p w:rsidR="000447DD" w:rsidRDefault="000447DD" w:rsidP="000447DD">
            <w:pPr>
              <w:pStyle w:val="HL7TableBody"/>
            </w:pPr>
            <w:r>
              <w:t>Default value.  Includes, but is not limited to, tables, capsules, powders, puffs, and other non-injected/non-infused products.</w:t>
            </w: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w:t>
            </w:r>
          </w:p>
        </w:tc>
        <w:tc>
          <w:tcPr>
            <w:tcW w:w="1600" w:type="dxa"/>
            <w:tcBorders>
              <w:bottom w:val="single" w:sz="4" w:space="0" w:color="auto"/>
            </w:tcBorders>
            <w:shd w:val="clear" w:color="auto" w:fill="F3F3F3"/>
          </w:tcPr>
          <w:p w:rsidR="000447DD" w:rsidRDefault="000447DD" w:rsidP="000447DD">
            <w:r>
              <w:t>IV Large Volume Solutions</w:t>
            </w:r>
          </w:p>
        </w:tc>
        <w:tc>
          <w:tcPr>
            <w:tcW w:w="1200" w:type="dxa"/>
            <w:tcBorders>
              <w:bottom w:val="single" w:sz="4" w:space="0" w:color="auto"/>
            </w:tcBorders>
            <w:shd w:val="clear" w:color="auto" w:fill="F3F3F3"/>
          </w:tcPr>
          <w:p w:rsidR="000447DD" w:rsidRDefault="000447DD" w:rsidP="000447DD"/>
        </w:tc>
        <w:tc>
          <w:tcPr>
            <w:tcW w:w="4400" w:type="dxa"/>
            <w:tcBorders>
              <w:bottom w:val="single" w:sz="4" w:space="0" w:color="auto"/>
            </w:tcBorders>
            <w:shd w:val="clear" w:color="auto" w:fill="F3F3F3"/>
          </w:tcPr>
          <w:p w:rsidR="000447DD" w:rsidRDefault="000447DD" w:rsidP="000447DD">
            <w:r>
              <w:t>Includes, but is not limited to, TPNs, admixtures, solutions and drips.</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shd w:val="clear" w:color="auto" w:fill="FFFFFF"/>
          </w:tcPr>
          <w:p w:rsidR="000447DD" w:rsidRDefault="000447DD" w:rsidP="000447DD">
            <w:r>
              <w:t>O</w:t>
            </w:r>
          </w:p>
        </w:tc>
        <w:tc>
          <w:tcPr>
            <w:tcW w:w="1600" w:type="dxa"/>
            <w:shd w:val="clear" w:color="auto" w:fill="FFFFFF"/>
          </w:tcPr>
          <w:p w:rsidR="000447DD" w:rsidRDefault="000447DD" w:rsidP="000447DD">
            <w:r>
              <w:t>Other solution as medication orders</w:t>
            </w:r>
          </w:p>
        </w:tc>
        <w:tc>
          <w:tcPr>
            <w:tcW w:w="1200" w:type="dxa"/>
            <w:shd w:val="clear" w:color="auto" w:fill="FFFFFF"/>
          </w:tcPr>
          <w:p w:rsidR="000447DD" w:rsidRDefault="000447DD" w:rsidP="000447DD"/>
        </w:tc>
        <w:tc>
          <w:tcPr>
            <w:tcW w:w="4400" w:type="dxa"/>
            <w:shd w:val="clear" w:color="auto" w:fill="FFFFFF"/>
          </w:tcPr>
          <w:p w:rsidR="000447DD" w:rsidRDefault="000447DD" w:rsidP="000447DD">
            <w:r>
              <w:t>Includes, but is not limited to, piggybacks and syringes</w:t>
            </w:r>
          </w:p>
        </w:tc>
        <w:tc>
          <w:tcPr>
            <w:tcW w:w="800" w:type="dxa"/>
            <w:shd w:val="clear" w:color="auto" w:fill="FFFFFF"/>
          </w:tcPr>
          <w:p w:rsidR="000447DD" w:rsidRDefault="000447DD" w:rsidP="000447DD"/>
        </w:tc>
      </w:tr>
    </w:tbl>
    <w:p w:rsidR="000447DD" w:rsidRDefault="000447DD" w:rsidP="000447DD"/>
    <w:p w:rsidR="000447DD" w:rsidRDefault="000447DD" w:rsidP="000447DD">
      <w:pPr>
        <w:pStyle w:val="berschrift3"/>
      </w:pPr>
      <w:r>
        <w:t>0482 - Order Type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OrderType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whether the order is to be executed in an inpatient setting or an outpatient setting.</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2.16.840.1.113883.18.307</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orderType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whether the order is to be executed in an inpatient setting or an outpatient setting.  Used in HL7 Version 2.x messaging in the ORC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Order Type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http://terminology.hl7.org/CodeSystem/v2-0482</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2.16.840.1.113883.21.323</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hl7VS-orderType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whether the order is to be executed in an inpatient setting or an outpatient setting.</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Order Type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Order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whether the order is to be executed in an inpatient setting or an outpatient setting.</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ORC-29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44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I</w:t>
            </w:r>
          </w:p>
        </w:tc>
        <w:tc>
          <w:tcPr>
            <w:tcW w:w="1600" w:type="dxa"/>
            <w:tcBorders>
              <w:bottom w:val="single" w:sz="4" w:space="0" w:color="auto"/>
            </w:tcBorders>
            <w:shd w:val="clear" w:color="auto" w:fill="FFFFFF"/>
          </w:tcPr>
          <w:p w:rsidR="000447DD" w:rsidRDefault="000447DD" w:rsidP="000447DD">
            <w:pPr>
              <w:pStyle w:val="HL7TableBody"/>
            </w:pPr>
            <w:r>
              <w:t>Inpatient Order</w:t>
            </w:r>
          </w:p>
        </w:tc>
        <w:tc>
          <w:tcPr>
            <w:tcW w:w="44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shd w:val="clear" w:color="auto" w:fill="F3F3F3"/>
          </w:tcPr>
          <w:p w:rsidR="000447DD" w:rsidRDefault="000447DD" w:rsidP="000447DD">
            <w:r>
              <w:t>O</w:t>
            </w:r>
          </w:p>
        </w:tc>
        <w:tc>
          <w:tcPr>
            <w:tcW w:w="1600" w:type="dxa"/>
            <w:shd w:val="clear" w:color="auto" w:fill="F3F3F3"/>
          </w:tcPr>
          <w:p w:rsidR="000447DD" w:rsidRDefault="000447DD" w:rsidP="000447DD">
            <w:r>
              <w:t>Outpatient Order</w:t>
            </w:r>
          </w:p>
        </w:tc>
        <w:tc>
          <w:tcPr>
            <w:tcW w:w="44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0483 - Authorization Mode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AuthorizationMode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of forms of authorization a recorder may receive from the responsible practitioner to create or change an order.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2.16.840.1.113883.18.308</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authorizationMode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of forms of authorization a recorder may receive from the responsible practitioner to create or change an order.  Used in HL7 Version 2.x messaging in the ORC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Authorization Mode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http://terminology.hl7.org/CodeSystem/v2-0483</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2.16.840.1.113883.21.324</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hl7VS-authorizationMode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Concepts of forms of authorization a recorder may receive from the responsible practitioner to create or change an order.  Used in Version 2 messaging for orders in the ORC segment.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Authorization Mode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http://terminology.hl7.org/ValueSet/v2-0483</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Authorization Mode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of forms of authorization a recorder may receive from the responsible practitioner to create or change an order.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ORC-30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1600" w:type="dxa"/>
            <w:tcBorders>
              <w:bottom w:val="single" w:sz="4" w:space="0" w:color="auto"/>
            </w:tcBorders>
            <w:shd w:val="clear" w:color="auto" w:fill="E6E6E6"/>
          </w:tcPr>
          <w:p w:rsidR="000447DD" w:rsidRDefault="000447DD" w:rsidP="000447DD">
            <w:pPr>
              <w:pStyle w:val="HL7TableHeader"/>
            </w:pPr>
            <w:r>
              <w:t>Display Name</w:t>
            </w:r>
          </w:p>
        </w:tc>
        <w:tc>
          <w:tcPr>
            <w:tcW w:w="44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EL</w:t>
            </w:r>
          </w:p>
        </w:tc>
        <w:tc>
          <w:tcPr>
            <w:tcW w:w="1600" w:type="dxa"/>
            <w:tcBorders>
              <w:bottom w:val="single" w:sz="4" w:space="0" w:color="auto"/>
            </w:tcBorders>
            <w:shd w:val="clear" w:color="auto" w:fill="FFFFFF"/>
          </w:tcPr>
          <w:p w:rsidR="000447DD" w:rsidRDefault="000447DD" w:rsidP="000447DD">
            <w:pPr>
              <w:pStyle w:val="HL7TableBody"/>
            </w:pPr>
            <w:r>
              <w:t>Electronic</w:t>
            </w:r>
          </w:p>
        </w:tc>
        <w:tc>
          <w:tcPr>
            <w:tcW w:w="44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EM</w:t>
            </w:r>
          </w:p>
        </w:tc>
        <w:tc>
          <w:tcPr>
            <w:tcW w:w="1600" w:type="dxa"/>
            <w:tcBorders>
              <w:bottom w:val="single" w:sz="4" w:space="0" w:color="auto"/>
            </w:tcBorders>
            <w:shd w:val="clear" w:color="auto" w:fill="F3F3F3"/>
          </w:tcPr>
          <w:p w:rsidR="000447DD" w:rsidRDefault="000447DD" w:rsidP="000447DD">
            <w:r>
              <w:t>E-mail</w:t>
            </w:r>
          </w:p>
        </w:tc>
        <w:tc>
          <w:tcPr>
            <w:tcW w:w="44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FX</w:t>
            </w:r>
          </w:p>
        </w:tc>
        <w:tc>
          <w:tcPr>
            <w:tcW w:w="1600" w:type="dxa"/>
            <w:tcBorders>
              <w:bottom w:val="single" w:sz="4" w:space="0" w:color="auto"/>
            </w:tcBorders>
            <w:shd w:val="clear" w:color="auto" w:fill="FFFFFF"/>
          </w:tcPr>
          <w:p w:rsidR="000447DD" w:rsidRDefault="000447DD" w:rsidP="000447DD">
            <w:r>
              <w:t>Fax</w:t>
            </w:r>
          </w:p>
        </w:tc>
        <w:tc>
          <w:tcPr>
            <w:tcW w:w="44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IP</w:t>
            </w:r>
          </w:p>
        </w:tc>
        <w:tc>
          <w:tcPr>
            <w:tcW w:w="1600" w:type="dxa"/>
            <w:tcBorders>
              <w:bottom w:val="single" w:sz="4" w:space="0" w:color="auto"/>
            </w:tcBorders>
            <w:shd w:val="clear" w:color="auto" w:fill="F3F3F3"/>
          </w:tcPr>
          <w:p w:rsidR="000447DD" w:rsidRDefault="000447DD" w:rsidP="000447DD">
            <w:r>
              <w:t>In Person</w:t>
            </w:r>
          </w:p>
        </w:tc>
        <w:tc>
          <w:tcPr>
            <w:tcW w:w="44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MA</w:t>
            </w:r>
          </w:p>
        </w:tc>
        <w:tc>
          <w:tcPr>
            <w:tcW w:w="1600" w:type="dxa"/>
            <w:tcBorders>
              <w:bottom w:val="single" w:sz="4" w:space="0" w:color="auto"/>
            </w:tcBorders>
            <w:shd w:val="clear" w:color="auto" w:fill="FFFFFF"/>
          </w:tcPr>
          <w:p w:rsidR="000447DD" w:rsidRDefault="000447DD" w:rsidP="000447DD">
            <w:r>
              <w:t>Mail</w:t>
            </w:r>
          </w:p>
        </w:tc>
        <w:tc>
          <w:tcPr>
            <w:tcW w:w="44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PA</w:t>
            </w:r>
          </w:p>
        </w:tc>
        <w:tc>
          <w:tcPr>
            <w:tcW w:w="1600" w:type="dxa"/>
            <w:tcBorders>
              <w:bottom w:val="single" w:sz="4" w:space="0" w:color="auto"/>
            </w:tcBorders>
            <w:shd w:val="clear" w:color="auto" w:fill="F3F3F3"/>
          </w:tcPr>
          <w:p w:rsidR="000447DD" w:rsidRDefault="000447DD" w:rsidP="000447DD">
            <w:r>
              <w:t>Paper</w:t>
            </w:r>
          </w:p>
        </w:tc>
        <w:tc>
          <w:tcPr>
            <w:tcW w:w="44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PH</w:t>
            </w:r>
          </w:p>
        </w:tc>
        <w:tc>
          <w:tcPr>
            <w:tcW w:w="1600" w:type="dxa"/>
            <w:tcBorders>
              <w:bottom w:val="single" w:sz="4" w:space="0" w:color="auto"/>
            </w:tcBorders>
            <w:shd w:val="clear" w:color="auto" w:fill="FFFFFF"/>
          </w:tcPr>
          <w:p w:rsidR="000447DD" w:rsidRDefault="000447DD" w:rsidP="000447DD">
            <w:r>
              <w:t>Phone</w:t>
            </w:r>
          </w:p>
        </w:tc>
        <w:tc>
          <w:tcPr>
            <w:tcW w:w="44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RE</w:t>
            </w:r>
          </w:p>
        </w:tc>
        <w:tc>
          <w:tcPr>
            <w:tcW w:w="1600" w:type="dxa"/>
            <w:tcBorders>
              <w:bottom w:val="single" w:sz="4" w:space="0" w:color="auto"/>
            </w:tcBorders>
            <w:shd w:val="clear" w:color="auto" w:fill="F3F3F3"/>
          </w:tcPr>
          <w:p w:rsidR="000447DD" w:rsidRDefault="000447DD" w:rsidP="000447DD">
            <w:r>
              <w:t>Reflexive (Automated system)</w:t>
            </w:r>
          </w:p>
        </w:tc>
        <w:tc>
          <w:tcPr>
            <w:tcW w:w="44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VC</w:t>
            </w:r>
          </w:p>
        </w:tc>
        <w:tc>
          <w:tcPr>
            <w:tcW w:w="1600" w:type="dxa"/>
            <w:tcBorders>
              <w:bottom w:val="single" w:sz="4" w:space="0" w:color="auto"/>
            </w:tcBorders>
            <w:shd w:val="clear" w:color="auto" w:fill="FFFFFF"/>
          </w:tcPr>
          <w:p w:rsidR="000447DD" w:rsidRDefault="000447DD" w:rsidP="000447DD">
            <w:r>
              <w:t>Video-conference</w:t>
            </w:r>
          </w:p>
        </w:tc>
        <w:tc>
          <w:tcPr>
            <w:tcW w:w="44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shd w:val="clear" w:color="auto" w:fill="F3F3F3"/>
          </w:tcPr>
          <w:p w:rsidR="000447DD" w:rsidRDefault="000447DD" w:rsidP="000447DD">
            <w:r>
              <w:t>VO</w:t>
            </w:r>
          </w:p>
        </w:tc>
        <w:tc>
          <w:tcPr>
            <w:tcW w:w="1600" w:type="dxa"/>
            <w:shd w:val="clear" w:color="auto" w:fill="F3F3F3"/>
          </w:tcPr>
          <w:p w:rsidR="000447DD" w:rsidRDefault="000447DD" w:rsidP="000447DD">
            <w:r>
              <w:t>Voice</w:t>
            </w:r>
          </w:p>
        </w:tc>
        <w:tc>
          <w:tcPr>
            <w:tcW w:w="44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0484 - Dispense Type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DispenseType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type of dispensing event that occurred.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2.16.840.1.113883.18.309</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dispenseType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type of dispensing event that occurred.  Used in HL7 Version 2.x messaging in the RXD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Dispense Type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http://terminology.hl7.org/CodeSystem/v2-0484</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hl7VS-dispenseType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type of dispensing event that occurred.</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Dispense Type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http://terminology.hl7.org/ValueSet/v2-0484</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representative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Dispense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type of dispensing event that occurred.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RXD-33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B</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Trial Quantity Balance</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C</w:t>
            </w:r>
          </w:p>
        </w:tc>
        <w:tc>
          <w:tcPr>
            <w:tcW w:w="1600" w:type="dxa"/>
            <w:tcBorders>
              <w:top w:val="single" w:sz="4" w:space="0" w:color="auto"/>
              <w:bottom w:val="single" w:sz="4" w:space="0" w:color="auto"/>
            </w:tcBorders>
            <w:shd w:val="clear" w:color="auto" w:fill="F3F3F3"/>
          </w:tcPr>
          <w:p w:rsidR="000447DD" w:rsidRDefault="000447DD" w:rsidP="000447DD">
            <w:r>
              <w:t>Compassionate Fill</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N</w:t>
            </w:r>
          </w:p>
        </w:tc>
        <w:tc>
          <w:tcPr>
            <w:tcW w:w="1600" w:type="dxa"/>
            <w:tcBorders>
              <w:top w:val="single" w:sz="4" w:space="0" w:color="auto"/>
              <w:bottom w:val="single" w:sz="4" w:space="0" w:color="auto"/>
            </w:tcBorders>
            <w:shd w:val="clear" w:color="auto" w:fill="FFFFFF"/>
          </w:tcPr>
          <w:p w:rsidR="000447DD" w:rsidRDefault="000447DD" w:rsidP="000447DD">
            <w:r>
              <w:t>New/Renew - Full Fill</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P</w:t>
            </w:r>
          </w:p>
        </w:tc>
        <w:tc>
          <w:tcPr>
            <w:tcW w:w="1600" w:type="dxa"/>
            <w:tcBorders>
              <w:top w:val="single" w:sz="4" w:space="0" w:color="auto"/>
              <w:bottom w:val="single" w:sz="4" w:space="0" w:color="auto"/>
            </w:tcBorders>
            <w:shd w:val="clear" w:color="auto" w:fill="F3F3F3"/>
          </w:tcPr>
          <w:p w:rsidR="000447DD" w:rsidRDefault="000447DD" w:rsidP="000447DD">
            <w:r>
              <w:t>New/Renew - Part Fill</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Q</w:t>
            </w:r>
          </w:p>
        </w:tc>
        <w:tc>
          <w:tcPr>
            <w:tcW w:w="1600" w:type="dxa"/>
            <w:tcBorders>
              <w:top w:val="single" w:sz="4" w:space="0" w:color="auto"/>
              <w:bottom w:val="single" w:sz="4" w:space="0" w:color="auto"/>
            </w:tcBorders>
            <w:shd w:val="clear" w:color="auto" w:fill="FFFFFF"/>
          </w:tcPr>
          <w:p w:rsidR="000447DD" w:rsidRDefault="000447DD" w:rsidP="000447DD">
            <w:r>
              <w:t>Refill - Part Fill</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R</w:t>
            </w:r>
          </w:p>
        </w:tc>
        <w:tc>
          <w:tcPr>
            <w:tcW w:w="1600" w:type="dxa"/>
            <w:tcBorders>
              <w:top w:val="single" w:sz="4" w:space="0" w:color="auto"/>
              <w:bottom w:val="single" w:sz="4" w:space="0" w:color="auto"/>
            </w:tcBorders>
            <w:shd w:val="clear" w:color="auto" w:fill="F3F3F3"/>
          </w:tcPr>
          <w:p w:rsidR="000447DD" w:rsidRDefault="000447DD" w:rsidP="000447DD">
            <w:r>
              <w:t>Refill - Full Fill</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S</w:t>
            </w:r>
          </w:p>
        </w:tc>
        <w:tc>
          <w:tcPr>
            <w:tcW w:w="1600" w:type="dxa"/>
            <w:tcBorders>
              <w:top w:val="single" w:sz="4" w:space="0" w:color="auto"/>
              <w:bottom w:val="single" w:sz="4" w:space="0" w:color="auto"/>
            </w:tcBorders>
            <w:shd w:val="clear" w:color="auto" w:fill="FFFFFF"/>
          </w:tcPr>
          <w:p w:rsidR="000447DD" w:rsidRDefault="000447DD" w:rsidP="000447DD">
            <w:r>
              <w:t>Manufacturer Sample</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w:t>
            </w:r>
          </w:p>
        </w:tc>
        <w:tc>
          <w:tcPr>
            <w:tcW w:w="1600" w:type="dxa"/>
            <w:tcBorders>
              <w:top w:val="single" w:sz="4" w:space="0" w:color="auto"/>
              <w:bottom w:val="single" w:sz="4" w:space="0" w:color="auto"/>
            </w:tcBorders>
            <w:shd w:val="clear" w:color="auto" w:fill="F3F3F3"/>
          </w:tcPr>
          <w:p w:rsidR="000447DD" w:rsidRDefault="000447DD" w:rsidP="000447DD">
            <w:r>
              <w:t>Trial Quantity</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Z</w:t>
            </w:r>
          </w:p>
        </w:tc>
        <w:tc>
          <w:tcPr>
            <w:tcW w:w="1600" w:type="dxa"/>
            <w:tcBorders>
              <w:top w:val="single" w:sz="4" w:space="0" w:color="auto"/>
              <w:bottom w:val="double" w:sz="4" w:space="0" w:color="auto"/>
            </w:tcBorders>
            <w:shd w:val="clear" w:color="auto" w:fill="FFFFFF"/>
          </w:tcPr>
          <w:p w:rsidR="000447DD" w:rsidRDefault="000447DD" w:rsidP="000447DD">
            <w:r>
              <w:t>Non-Prescription Fill</w:t>
            </w:r>
          </w:p>
        </w:tc>
        <w:tc>
          <w:tcPr>
            <w:tcW w:w="4400" w:type="dxa"/>
            <w:tcBorders>
              <w:top w:val="single" w:sz="4" w:space="0" w:color="auto"/>
              <w:bottom w:val="double" w:sz="4" w:space="0" w:color="auto"/>
            </w:tcBorders>
            <w:shd w:val="clear" w:color="auto" w:fill="FFFFFF"/>
          </w:tcPr>
          <w:p w:rsidR="000447DD" w:rsidRDefault="000447DD" w:rsidP="000447DD"/>
        </w:tc>
        <w:tc>
          <w:tcPr>
            <w:tcW w:w="12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0485 - Extended Priority Codes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ExtendedPriorityCodes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describing the urgency of a request carried in an order.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2.16.840.1.113883.18.310</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extendedPriorityCodes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describing the urgency of a request carried in an order.  Used in HL7 Version 2.x messaging in timing/quantity; in older versions of the Standard was used in the TQ datatype, but in later versions it is used in the TQ1 segment (which replaced the TQ datatype which has been withdrawn).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Extended Priority Codes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http://terminology.hl7.org/CodeSystem/v2-0485</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2</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2.16.840.1.113883.21.326</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hl7VS-extendedPriorityCodes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Concepts describing the urgency of a request carried in an order.  Used in Version 2 messaging in timing/quantity; in older versions of the Standard was used in the TQ datatype, but in later versions it is used in the TQ1 segment (which replaced the TQ datatype which has been withdrawn).  Many of the codes are widely recognized values used in healthcare settings in the english-speaking world.</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Extended Priority Codes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http://terminology.hl7.org/ValueSet/v2-0485</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example</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2.16.840.1.113883.12.485</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Extended Priority Codes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describing the urgency of a request carried in an order.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TQ1-9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40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S</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Stat</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p>
        </w:tc>
        <w:tc>
          <w:tcPr>
            <w:tcW w:w="4000" w:type="dxa"/>
            <w:tcBorders>
              <w:top w:val="single" w:sz="4" w:space="0" w:color="auto"/>
              <w:bottom w:val="single" w:sz="4" w:space="0" w:color="auto"/>
            </w:tcBorders>
            <w:shd w:val="clear" w:color="auto" w:fill="FFFFFF"/>
          </w:tcPr>
          <w:p w:rsidR="000447DD" w:rsidRDefault="000447DD" w:rsidP="000447DD">
            <w:pPr>
              <w:pStyle w:val="UserTableBody"/>
            </w:pPr>
            <w:r>
              <w:t>With highest priority</w:t>
            </w: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A</w:t>
            </w:r>
          </w:p>
        </w:tc>
        <w:tc>
          <w:tcPr>
            <w:tcW w:w="1600" w:type="dxa"/>
            <w:tcBorders>
              <w:top w:val="single" w:sz="4" w:space="0" w:color="auto"/>
              <w:bottom w:val="single" w:sz="4" w:space="0" w:color="auto"/>
            </w:tcBorders>
            <w:shd w:val="clear" w:color="auto" w:fill="F3F3F3"/>
          </w:tcPr>
          <w:p w:rsidR="000447DD" w:rsidRDefault="000447DD" w:rsidP="000447DD">
            <w:r>
              <w:t>ASAP</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r>
              <w:t>Fill after S orders</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R</w:t>
            </w:r>
          </w:p>
        </w:tc>
        <w:tc>
          <w:tcPr>
            <w:tcW w:w="1600" w:type="dxa"/>
            <w:tcBorders>
              <w:top w:val="single" w:sz="4" w:space="0" w:color="auto"/>
              <w:bottom w:val="single" w:sz="4" w:space="0" w:color="auto"/>
            </w:tcBorders>
            <w:shd w:val="clear" w:color="auto" w:fill="FFFFFF"/>
          </w:tcPr>
          <w:p w:rsidR="000447DD" w:rsidRDefault="000447DD" w:rsidP="000447DD">
            <w:r>
              <w:t>Routine</w:t>
            </w:r>
          </w:p>
        </w:tc>
        <w:tc>
          <w:tcPr>
            <w:tcW w:w="1600" w:type="dxa"/>
            <w:tcBorders>
              <w:top w:val="single" w:sz="4" w:space="0" w:color="auto"/>
              <w:bottom w:val="single" w:sz="4" w:space="0" w:color="auto"/>
            </w:tcBorders>
            <w:shd w:val="clear" w:color="auto" w:fill="FFFFFF"/>
          </w:tcPr>
          <w:p w:rsidR="000447DD" w:rsidRDefault="000447DD" w:rsidP="000447DD"/>
        </w:tc>
        <w:tc>
          <w:tcPr>
            <w:tcW w:w="4000" w:type="dxa"/>
            <w:tcBorders>
              <w:top w:val="single" w:sz="4" w:space="0" w:color="auto"/>
              <w:bottom w:val="single" w:sz="4" w:space="0" w:color="auto"/>
            </w:tcBorders>
            <w:shd w:val="clear" w:color="auto" w:fill="FFFFFF"/>
          </w:tcPr>
          <w:p w:rsidR="000447DD" w:rsidRDefault="000447DD" w:rsidP="000447DD">
            <w:r>
              <w:t>Default</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P</w:t>
            </w:r>
          </w:p>
        </w:tc>
        <w:tc>
          <w:tcPr>
            <w:tcW w:w="1600" w:type="dxa"/>
            <w:tcBorders>
              <w:top w:val="single" w:sz="4" w:space="0" w:color="auto"/>
              <w:bottom w:val="single" w:sz="4" w:space="0" w:color="auto"/>
            </w:tcBorders>
            <w:shd w:val="clear" w:color="auto" w:fill="F3F3F3"/>
          </w:tcPr>
          <w:p w:rsidR="000447DD" w:rsidRDefault="000447DD" w:rsidP="000447DD">
            <w:r>
              <w:t>Preop</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C</w:t>
            </w:r>
          </w:p>
        </w:tc>
        <w:tc>
          <w:tcPr>
            <w:tcW w:w="1600" w:type="dxa"/>
            <w:tcBorders>
              <w:top w:val="single" w:sz="4" w:space="0" w:color="auto"/>
              <w:bottom w:val="single" w:sz="4" w:space="0" w:color="auto"/>
            </w:tcBorders>
            <w:shd w:val="clear" w:color="auto" w:fill="FFFFFF"/>
          </w:tcPr>
          <w:p w:rsidR="000447DD" w:rsidRDefault="000447DD" w:rsidP="000447DD">
            <w:r>
              <w:t>Callback</w:t>
            </w:r>
          </w:p>
        </w:tc>
        <w:tc>
          <w:tcPr>
            <w:tcW w:w="1600" w:type="dxa"/>
            <w:tcBorders>
              <w:top w:val="single" w:sz="4" w:space="0" w:color="auto"/>
              <w:bottom w:val="single" w:sz="4" w:space="0" w:color="auto"/>
            </w:tcBorders>
            <w:shd w:val="clear" w:color="auto" w:fill="FFFFFF"/>
          </w:tcPr>
          <w:p w:rsidR="000447DD" w:rsidRDefault="000447DD" w:rsidP="000447DD"/>
        </w:tc>
        <w:tc>
          <w:tcPr>
            <w:tcW w:w="40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w:t>
            </w:r>
          </w:p>
        </w:tc>
        <w:tc>
          <w:tcPr>
            <w:tcW w:w="1600" w:type="dxa"/>
            <w:tcBorders>
              <w:top w:val="single" w:sz="4" w:space="0" w:color="auto"/>
              <w:bottom w:val="single" w:sz="4" w:space="0" w:color="auto"/>
            </w:tcBorders>
            <w:shd w:val="clear" w:color="auto" w:fill="F3F3F3"/>
          </w:tcPr>
          <w:p w:rsidR="000447DD" w:rsidRDefault="000447DD" w:rsidP="000447DD">
            <w:r>
              <w:t>Timing critical</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r>
              <w:t>A request implying that it is critical to come as close as possible to the requested time, e.g., for a trough anti-microbial level.</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TS&lt;integer&gt;</w:t>
            </w:r>
          </w:p>
        </w:tc>
        <w:tc>
          <w:tcPr>
            <w:tcW w:w="1600" w:type="dxa"/>
            <w:tcBorders>
              <w:top w:val="single" w:sz="4" w:space="0" w:color="auto"/>
              <w:bottom w:val="single" w:sz="4" w:space="0" w:color="auto"/>
            </w:tcBorders>
            <w:shd w:val="clear" w:color="auto" w:fill="FFFFFF"/>
          </w:tcPr>
          <w:p w:rsidR="000447DD" w:rsidRDefault="000447DD" w:rsidP="000447DD">
            <w:r>
              <w:t>Timing critical within &lt;integer&gt; seconds.</w:t>
            </w:r>
          </w:p>
        </w:tc>
        <w:tc>
          <w:tcPr>
            <w:tcW w:w="1600" w:type="dxa"/>
            <w:tcBorders>
              <w:top w:val="single" w:sz="4" w:space="0" w:color="auto"/>
              <w:bottom w:val="single" w:sz="4" w:space="0" w:color="auto"/>
            </w:tcBorders>
            <w:shd w:val="clear" w:color="auto" w:fill="FFFFFF"/>
          </w:tcPr>
          <w:p w:rsidR="000447DD" w:rsidRDefault="000447DD" w:rsidP="000447DD"/>
        </w:tc>
        <w:tc>
          <w:tcPr>
            <w:tcW w:w="4000" w:type="dxa"/>
            <w:tcBorders>
              <w:top w:val="single" w:sz="4" w:space="0" w:color="auto"/>
              <w:bottom w:val="single" w:sz="4" w:space="0" w:color="auto"/>
            </w:tcBorders>
            <w:shd w:val="clear" w:color="auto" w:fill="FFFFFF"/>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FFFFF"/>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TM&lt;integer&gt;</w:t>
            </w:r>
          </w:p>
        </w:tc>
        <w:tc>
          <w:tcPr>
            <w:tcW w:w="1600" w:type="dxa"/>
            <w:tcBorders>
              <w:top w:val="single" w:sz="4" w:space="0" w:color="auto"/>
              <w:bottom w:val="single" w:sz="4" w:space="0" w:color="auto"/>
            </w:tcBorders>
            <w:shd w:val="clear" w:color="auto" w:fill="F3F3F3"/>
          </w:tcPr>
          <w:p w:rsidR="000447DD" w:rsidRDefault="000447DD" w:rsidP="000447DD">
            <w:r>
              <w:t>Timing critical within &lt;integer&gt; minutes.</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3F3F3"/>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TH&lt;integer&gt;</w:t>
            </w:r>
          </w:p>
        </w:tc>
        <w:tc>
          <w:tcPr>
            <w:tcW w:w="1600" w:type="dxa"/>
            <w:tcBorders>
              <w:top w:val="single" w:sz="4" w:space="0" w:color="auto"/>
              <w:bottom w:val="single" w:sz="4" w:space="0" w:color="auto"/>
            </w:tcBorders>
            <w:shd w:val="clear" w:color="auto" w:fill="FFFFFF"/>
          </w:tcPr>
          <w:p w:rsidR="000447DD" w:rsidRDefault="000447DD" w:rsidP="000447DD">
            <w:r>
              <w:t>Timing critical within &lt;integer&gt; hours.</w:t>
            </w:r>
          </w:p>
        </w:tc>
        <w:tc>
          <w:tcPr>
            <w:tcW w:w="1600" w:type="dxa"/>
            <w:tcBorders>
              <w:top w:val="single" w:sz="4" w:space="0" w:color="auto"/>
              <w:bottom w:val="single" w:sz="4" w:space="0" w:color="auto"/>
            </w:tcBorders>
            <w:shd w:val="clear" w:color="auto" w:fill="FFFFFF"/>
          </w:tcPr>
          <w:p w:rsidR="000447DD" w:rsidRDefault="000447DD" w:rsidP="000447DD"/>
        </w:tc>
        <w:tc>
          <w:tcPr>
            <w:tcW w:w="4000" w:type="dxa"/>
            <w:tcBorders>
              <w:top w:val="single" w:sz="4" w:space="0" w:color="auto"/>
              <w:bottom w:val="single" w:sz="4" w:space="0" w:color="auto"/>
            </w:tcBorders>
            <w:shd w:val="clear" w:color="auto" w:fill="FFFFFF"/>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FFFFF"/>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TD&lt;integer&gt;</w:t>
            </w:r>
          </w:p>
        </w:tc>
        <w:tc>
          <w:tcPr>
            <w:tcW w:w="1600" w:type="dxa"/>
            <w:tcBorders>
              <w:top w:val="single" w:sz="4" w:space="0" w:color="auto"/>
              <w:bottom w:val="single" w:sz="4" w:space="0" w:color="auto"/>
            </w:tcBorders>
            <w:shd w:val="clear" w:color="auto" w:fill="F3F3F3"/>
          </w:tcPr>
          <w:p w:rsidR="000447DD" w:rsidRDefault="000447DD" w:rsidP="000447DD">
            <w:r>
              <w:t>Timing critical within &lt;integer&gt; days.</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3F3F3"/>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TW&lt;integer&gt;</w:t>
            </w:r>
          </w:p>
        </w:tc>
        <w:tc>
          <w:tcPr>
            <w:tcW w:w="1600" w:type="dxa"/>
            <w:tcBorders>
              <w:top w:val="single" w:sz="4" w:space="0" w:color="auto"/>
              <w:bottom w:val="single" w:sz="4" w:space="0" w:color="auto"/>
            </w:tcBorders>
            <w:shd w:val="clear" w:color="auto" w:fill="FFFFFF"/>
          </w:tcPr>
          <w:p w:rsidR="000447DD" w:rsidRDefault="000447DD" w:rsidP="000447DD">
            <w:r>
              <w:t>Timing critical within &lt;integer&gt; weeks.</w:t>
            </w:r>
          </w:p>
        </w:tc>
        <w:tc>
          <w:tcPr>
            <w:tcW w:w="1600" w:type="dxa"/>
            <w:tcBorders>
              <w:top w:val="single" w:sz="4" w:space="0" w:color="auto"/>
              <w:bottom w:val="single" w:sz="4" w:space="0" w:color="auto"/>
            </w:tcBorders>
            <w:shd w:val="clear" w:color="auto" w:fill="FFFFFF"/>
          </w:tcPr>
          <w:p w:rsidR="000447DD" w:rsidRDefault="000447DD" w:rsidP="000447DD"/>
        </w:tc>
        <w:tc>
          <w:tcPr>
            <w:tcW w:w="4000" w:type="dxa"/>
            <w:tcBorders>
              <w:top w:val="single" w:sz="4" w:space="0" w:color="auto"/>
              <w:bottom w:val="single" w:sz="4" w:space="0" w:color="auto"/>
            </w:tcBorders>
            <w:shd w:val="clear" w:color="auto" w:fill="FFFFFF"/>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FFFFF"/>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TL&lt;integer&gt;</w:t>
            </w:r>
          </w:p>
        </w:tc>
        <w:tc>
          <w:tcPr>
            <w:tcW w:w="1600" w:type="dxa"/>
            <w:tcBorders>
              <w:top w:val="single" w:sz="4" w:space="0" w:color="auto"/>
              <w:bottom w:val="single" w:sz="4" w:space="0" w:color="auto"/>
            </w:tcBorders>
            <w:shd w:val="clear" w:color="auto" w:fill="F3F3F3"/>
          </w:tcPr>
          <w:p w:rsidR="000447DD" w:rsidRDefault="000447DD" w:rsidP="000447DD">
            <w:r>
              <w:t>Timing critical within &lt;integer&gt; months.</w:t>
            </w:r>
          </w:p>
        </w:tc>
        <w:tc>
          <w:tcPr>
            <w:tcW w:w="1600" w:type="dxa"/>
            <w:tcBorders>
              <w:top w:val="single" w:sz="4" w:space="0" w:color="auto"/>
              <w:bottom w:val="single" w:sz="4" w:space="0" w:color="auto"/>
            </w:tcBorders>
            <w:shd w:val="clear" w:color="auto" w:fill="F3F3F3"/>
          </w:tcPr>
          <w:p w:rsidR="000447DD" w:rsidRDefault="000447DD" w:rsidP="000447DD"/>
        </w:tc>
        <w:tc>
          <w:tcPr>
            <w:tcW w:w="4000" w:type="dxa"/>
            <w:tcBorders>
              <w:top w:val="single" w:sz="4" w:space="0" w:color="auto"/>
              <w:bottom w:val="single" w:sz="4" w:space="0" w:color="auto"/>
            </w:tcBorders>
            <w:shd w:val="clear" w:color="auto" w:fill="F3F3F3"/>
          </w:tcPr>
          <w:p w:rsidR="000447DD" w:rsidRDefault="000447DD" w:rsidP="000447DD">
            <w:r>
              <w:t>This is not a real code, but guidelines how to construct the codes.</w:t>
            </w:r>
          </w:p>
        </w:tc>
        <w:tc>
          <w:tcPr>
            <w:tcW w:w="800" w:type="dxa"/>
            <w:tcBorders>
              <w:top w:val="single" w:sz="4" w:space="0" w:color="auto"/>
              <w:bottom w:val="single" w:sz="4" w:space="0" w:color="auto"/>
            </w:tcBorders>
            <w:shd w:val="clear" w:color="auto" w:fill="F3F3F3"/>
          </w:tcPr>
          <w:p w:rsidR="000447DD" w:rsidRDefault="000447DD" w:rsidP="000447DD">
            <w:r>
              <w:t>D</w:t>
            </w:r>
          </w:p>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PRN</w:t>
            </w:r>
          </w:p>
        </w:tc>
        <w:tc>
          <w:tcPr>
            <w:tcW w:w="1600" w:type="dxa"/>
            <w:tcBorders>
              <w:top w:val="single" w:sz="4" w:space="0" w:color="auto"/>
              <w:bottom w:val="double" w:sz="4" w:space="0" w:color="auto"/>
            </w:tcBorders>
            <w:shd w:val="clear" w:color="auto" w:fill="FFFFFF"/>
          </w:tcPr>
          <w:p w:rsidR="000447DD" w:rsidRDefault="000447DD" w:rsidP="000447DD">
            <w:r>
              <w:t>As needed</w:t>
            </w:r>
          </w:p>
        </w:tc>
        <w:tc>
          <w:tcPr>
            <w:tcW w:w="1600" w:type="dxa"/>
            <w:tcBorders>
              <w:top w:val="single" w:sz="4" w:space="0" w:color="auto"/>
              <w:bottom w:val="double" w:sz="4" w:space="0" w:color="auto"/>
            </w:tcBorders>
            <w:shd w:val="clear" w:color="auto" w:fill="FFFFFF"/>
          </w:tcPr>
          <w:p w:rsidR="000447DD" w:rsidRDefault="000447DD" w:rsidP="000447DD"/>
        </w:tc>
        <w:tc>
          <w:tcPr>
            <w:tcW w:w="40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0487 - Specimen Type</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that describe the precise nature of an entity that may be used as the source material for an observation.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2.16.840.1.113883.18.311</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specimenType</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that describe the precise nature of an entity that may be used as the source material for an observation.  This is one of two code systems that are used instead of table 0070 (code system 2.16.840.1.113883.18.28) which conflated specimen types and specimen collection methods.   Used in HL7 Version 2.x messaging in the SPM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Specimen Type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http://terminology.hl7.org/CodeSystem/v2-0487</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hl7VS-specimenType</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Concepts that describe the precise nature of an entity that may be used as the source material for an observation.  This is one of two code systems that are used instead of table 0070 (code system xxxx) which conflated specimen types and specimen collection methods.   Used in Version 2 messaging in the SPM segment.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Specimen Type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http://terminology.hl7.org/ValueSet/v2-0487</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536E4" w:rsidRDefault="000447DD">
      <w:pPr>
        <w:rPr>
          <w:b/>
          <w:noProof/>
        </w:rPr>
      </w:pPr>
      <w:r>
        <w:rPr>
          <w:b/>
          <w:noProof/>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 Type</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that describe the precise nature of an entity that may be used as the source material for an observation.  This is one of two code systems that are used instead of table 0070 (code system 2.16.840.1.113883.18.28) which conflated specimen types and specimen collection methods.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SPM-4</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200"/>
        <w:gridCol w:w="3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2800" w:type="dxa"/>
            <w:tcBorders>
              <w:bottom w:val="single" w:sz="4" w:space="0" w:color="auto"/>
            </w:tcBorders>
            <w:shd w:val="clear" w:color="auto" w:fill="E6E6E6"/>
          </w:tcPr>
          <w:p w:rsidR="000447DD" w:rsidRDefault="000447DD" w:rsidP="000447DD">
            <w:pPr>
              <w:pStyle w:val="HL7TableHeader"/>
            </w:pPr>
            <w:r>
              <w:t>Display Name</w:t>
            </w:r>
          </w:p>
        </w:tc>
        <w:tc>
          <w:tcPr>
            <w:tcW w:w="1200" w:type="dxa"/>
            <w:tcBorders>
              <w:bottom w:val="single" w:sz="4" w:space="0" w:color="auto"/>
            </w:tcBorders>
            <w:shd w:val="clear" w:color="auto" w:fill="E6E6E6"/>
          </w:tcPr>
          <w:p w:rsidR="000447DD" w:rsidRDefault="000447DD" w:rsidP="000447DD">
            <w:pPr>
              <w:pStyle w:val="HL7TableHeader"/>
            </w:pPr>
            <w:r>
              <w:t>Definition</w:t>
            </w:r>
          </w:p>
        </w:tc>
        <w:tc>
          <w:tcPr>
            <w:tcW w:w="3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ABS</w:t>
            </w:r>
          </w:p>
        </w:tc>
        <w:tc>
          <w:tcPr>
            <w:tcW w:w="2800" w:type="dxa"/>
            <w:tcBorders>
              <w:bottom w:val="single" w:sz="4" w:space="0" w:color="auto"/>
            </w:tcBorders>
            <w:shd w:val="clear" w:color="auto" w:fill="FFFFFF"/>
          </w:tcPr>
          <w:p w:rsidR="000447DD" w:rsidRDefault="000447DD" w:rsidP="000447DD">
            <w:pPr>
              <w:pStyle w:val="HL7TableBody"/>
            </w:pPr>
            <w:r>
              <w:t>Abscess</w:t>
            </w:r>
          </w:p>
        </w:tc>
        <w:tc>
          <w:tcPr>
            <w:tcW w:w="1200" w:type="dxa"/>
            <w:tcBorders>
              <w:bottom w:val="single" w:sz="4" w:space="0" w:color="auto"/>
            </w:tcBorders>
            <w:shd w:val="clear" w:color="auto" w:fill="FFFFFF"/>
          </w:tcPr>
          <w:p w:rsidR="000447DD" w:rsidRDefault="000447DD" w:rsidP="000447DD">
            <w:pPr>
              <w:pStyle w:val="HL7TableBody"/>
            </w:pPr>
          </w:p>
        </w:tc>
        <w:tc>
          <w:tcPr>
            <w:tcW w:w="3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ACNE</w:t>
            </w:r>
          </w:p>
        </w:tc>
        <w:tc>
          <w:tcPr>
            <w:tcW w:w="2800" w:type="dxa"/>
            <w:tcBorders>
              <w:bottom w:val="single" w:sz="4" w:space="0" w:color="auto"/>
            </w:tcBorders>
            <w:shd w:val="clear" w:color="auto" w:fill="F3F3F3"/>
          </w:tcPr>
          <w:p w:rsidR="000447DD" w:rsidRDefault="000447DD" w:rsidP="000447DD">
            <w:r>
              <w:t>Tissue, Acne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ACNFLD</w:t>
            </w:r>
          </w:p>
        </w:tc>
        <w:tc>
          <w:tcPr>
            <w:tcW w:w="2800" w:type="dxa"/>
            <w:tcBorders>
              <w:bottom w:val="single" w:sz="4" w:space="0" w:color="auto"/>
            </w:tcBorders>
            <w:shd w:val="clear" w:color="auto" w:fill="FFFFFF"/>
          </w:tcPr>
          <w:p w:rsidR="000447DD" w:rsidRDefault="000447DD" w:rsidP="000447DD">
            <w:r>
              <w:t>Fluid, Acne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AIRS</w:t>
            </w:r>
          </w:p>
        </w:tc>
        <w:tc>
          <w:tcPr>
            <w:tcW w:w="2800" w:type="dxa"/>
            <w:tcBorders>
              <w:bottom w:val="single" w:sz="4" w:space="0" w:color="auto"/>
            </w:tcBorders>
            <w:shd w:val="clear" w:color="auto" w:fill="F3F3F3"/>
          </w:tcPr>
          <w:p w:rsidR="000447DD" w:rsidRDefault="000447DD" w:rsidP="000447DD">
            <w:r>
              <w:t>Air Sample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ALL</w:t>
            </w:r>
          </w:p>
        </w:tc>
        <w:tc>
          <w:tcPr>
            <w:tcW w:w="2800" w:type="dxa"/>
            <w:tcBorders>
              <w:bottom w:val="single" w:sz="4" w:space="0" w:color="auto"/>
            </w:tcBorders>
            <w:shd w:val="clear" w:color="auto" w:fill="FFFFFF"/>
          </w:tcPr>
          <w:p w:rsidR="000447DD" w:rsidRDefault="000447DD" w:rsidP="000447DD">
            <w:r>
              <w:t>Allograft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AMN</w:t>
            </w:r>
          </w:p>
        </w:tc>
        <w:tc>
          <w:tcPr>
            <w:tcW w:w="2800" w:type="dxa"/>
            <w:tcBorders>
              <w:bottom w:val="single" w:sz="4" w:space="0" w:color="auto"/>
            </w:tcBorders>
            <w:shd w:val="clear" w:color="auto" w:fill="F3F3F3"/>
          </w:tcPr>
          <w:p w:rsidR="000447DD" w:rsidRDefault="000447DD" w:rsidP="000447DD">
            <w:r>
              <w:t>Amniotic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AMP</w:t>
            </w:r>
          </w:p>
        </w:tc>
        <w:tc>
          <w:tcPr>
            <w:tcW w:w="2800" w:type="dxa"/>
            <w:tcBorders>
              <w:bottom w:val="single" w:sz="4" w:space="0" w:color="auto"/>
            </w:tcBorders>
            <w:shd w:val="clear" w:color="auto" w:fill="FFFFFF"/>
          </w:tcPr>
          <w:p w:rsidR="000447DD" w:rsidRDefault="000447DD" w:rsidP="000447DD">
            <w:r>
              <w:t>Amputation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ANGI</w:t>
            </w:r>
          </w:p>
        </w:tc>
        <w:tc>
          <w:tcPr>
            <w:tcW w:w="2800" w:type="dxa"/>
            <w:tcBorders>
              <w:bottom w:val="single" w:sz="4" w:space="0" w:color="auto"/>
            </w:tcBorders>
            <w:shd w:val="clear" w:color="auto" w:fill="F3F3F3"/>
          </w:tcPr>
          <w:p w:rsidR="000447DD" w:rsidRDefault="000447DD" w:rsidP="000447DD">
            <w:r>
              <w:t>Catheter Tip, Angio</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ARTC</w:t>
            </w:r>
          </w:p>
        </w:tc>
        <w:tc>
          <w:tcPr>
            <w:tcW w:w="2800" w:type="dxa"/>
            <w:tcBorders>
              <w:bottom w:val="single" w:sz="4" w:space="0" w:color="auto"/>
            </w:tcBorders>
            <w:shd w:val="clear" w:color="auto" w:fill="FFFFFF"/>
          </w:tcPr>
          <w:p w:rsidR="000447DD" w:rsidRDefault="000447DD" w:rsidP="000447DD">
            <w:r>
              <w:t>Catheter Tip, Arterial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ASERU</w:t>
            </w:r>
          </w:p>
        </w:tc>
        <w:tc>
          <w:tcPr>
            <w:tcW w:w="2800" w:type="dxa"/>
            <w:tcBorders>
              <w:bottom w:val="single" w:sz="4" w:space="0" w:color="auto"/>
            </w:tcBorders>
            <w:shd w:val="clear" w:color="auto" w:fill="F3F3F3"/>
          </w:tcPr>
          <w:p w:rsidR="000447DD" w:rsidRDefault="000447DD" w:rsidP="000447DD">
            <w:r>
              <w:t>Serum, Acute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ASP</w:t>
            </w:r>
          </w:p>
        </w:tc>
        <w:tc>
          <w:tcPr>
            <w:tcW w:w="2800" w:type="dxa"/>
            <w:tcBorders>
              <w:bottom w:val="single" w:sz="4" w:space="0" w:color="auto"/>
            </w:tcBorders>
            <w:shd w:val="clear" w:color="auto" w:fill="FFFFFF"/>
          </w:tcPr>
          <w:p w:rsidR="000447DD" w:rsidRDefault="000447DD" w:rsidP="000447DD">
            <w:r>
              <w:t>Aspirate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ATTE</w:t>
            </w:r>
          </w:p>
        </w:tc>
        <w:tc>
          <w:tcPr>
            <w:tcW w:w="2800" w:type="dxa"/>
            <w:tcBorders>
              <w:bottom w:val="single" w:sz="4" w:space="0" w:color="auto"/>
            </w:tcBorders>
            <w:shd w:val="clear" w:color="auto" w:fill="F3F3F3"/>
          </w:tcPr>
          <w:p w:rsidR="000447DD" w:rsidRDefault="000447DD" w:rsidP="000447DD">
            <w:r>
              <w:t>Environment, Attest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r>
              <w:t>D</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AUTOA</w:t>
            </w:r>
          </w:p>
        </w:tc>
        <w:tc>
          <w:tcPr>
            <w:tcW w:w="2800" w:type="dxa"/>
            <w:tcBorders>
              <w:bottom w:val="single" w:sz="4" w:space="0" w:color="auto"/>
            </w:tcBorders>
            <w:shd w:val="clear" w:color="auto" w:fill="FFFFFF"/>
          </w:tcPr>
          <w:p w:rsidR="000447DD" w:rsidRDefault="000447DD" w:rsidP="000447DD">
            <w:r>
              <w:t>Environmental, Autoclave Ampule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AUTOC</w:t>
            </w:r>
          </w:p>
        </w:tc>
        <w:tc>
          <w:tcPr>
            <w:tcW w:w="2800" w:type="dxa"/>
            <w:tcBorders>
              <w:bottom w:val="single" w:sz="4" w:space="0" w:color="auto"/>
            </w:tcBorders>
            <w:shd w:val="clear" w:color="auto" w:fill="F3F3F3"/>
          </w:tcPr>
          <w:p w:rsidR="000447DD" w:rsidRDefault="000447DD" w:rsidP="000447DD">
            <w:r>
              <w:t>Environmental, Autoclave Capsule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r>
              <w:t>D</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AUTP</w:t>
            </w:r>
          </w:p>
        </w:tc>
        <w:tc>
          <w:tcPr>
            <w:tcW w:w="2800" w:type="dxa"/>
            <w:tcBorders>
              <w:bottom w:val="single" w:sz="4" w:space="0" w:color="auto"/>
            </w:tcBorders>
            <w:shd w:val="clear" w:color="auto" w:fill="FFFFFF"/>
          </w:tcPr>
          <w:p w:rsidR="000447DD" w:rsidRDefault="000447DD" w:rsidP="000447DD">
            <w:r>
              <w:t>Autopsy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BBL</w:t>
            </w:r>
          </w:p>
        </w:tc>
        <w:tc>
          <w:tcPr>
            <w:tcW w:w="2800" w:type="dxa"/>
            <w:tcBorders>
              <w:bottom w:val="single" w:sz="4" w:space="0" w:color="auto"/>
            </w:tcBorders>
            <w:shd w:val="clear" w:color="auto" w:fill="F3F3F3"/>
          </w:tcPr>
          <w:p w:rsidR="000447DD" w:rsidRDefault="000447DD" w:rsidP="000447DD">
            <w:r>
              <w:t>Blood bag</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BCYST</w:t>
            </w:r>
          </w:p>
        </w:tc>
        <w:tc>
          <w:tcPr>
            <w:tcW w:w="2800" w:type="dxa"/>
            <w:tcBorders>
              <w:bottom w:val="single" w:sz="4" w:space="0" w:color="auto"/>
            </w:tcBorders>
            <w:shd w:val="clear" w:color="auto" w:fill="FFFFFF"/>
          </w:tcPr>
          <w:p w:rsidR="000447DD" w:rsidRDefault="000447DD" w:rsidP="000447DD">
            <w:r>
              <w:t>Cyst, Baker's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BDY</w:t>
            </w:r>
          </w:p>
        </w:tc>
        <w:tc>
          <w:tcPr>
            <w:tcW w:w="2800" w:type="dxa"/>
            <w:tcBorders>
              <w:bottom w:val="single" w:sz="4" w:space="0" w:color="auto"/>
            </w:tcBorders>
            <w:shd w:val="clear" w:color="auto" w:fill="F3F3F3"/>
          </w:tcPr>
          <w:p w:rsidR="000447DD" w:rsidRDefault="000447DD" w:rsidP="000447DD">
            <w:r>
              <w:t>Whole body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Body submitted for autopsy / carcass submitted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BIFL</w:t>
            </w:r>
          </w:p>
        </w:tc>
        <w:tc>
          <w:tcPr>
            <w:tcW w:w="2800" w:type="dxa"/>
            <w:tcBorders>
              <w:bottom w:val="single" w:sz="4" w:space="0" w:color="auto"/>
            </w:tcBorders>
            <w:shd w:val="clear" w:color="auto" w:fill="FFFFFF"/>
          </w:tcPr>
          <w:p w:rsidR="000447DD" w:rsidRDefault="000447DD" w:rsidP="000447DD">
            <w:r>
              <w:t>Bile Fluid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BITE</w:t>
            </w:r>
          </w:p>
        </w:tc>
        <w:tc>
          <w:tcPr>
            <w:tcW w:w="2800" w:type="dxa"/>
            <w:tcBorders>
              <w:bottom w:val="single" w:sz="4" w:space="0" w:color="auto"/>
            </w:tcBorders>
            <w:shd w:val="clear" w:color="auto" w:fill="F3F3F3"/>
          </w:tcPr>
          <w:p w:rsidR="000447DD" w:rsidRDefault="000447DD" w:rsidP="000447DD">
            <w:r>
              <w:t>Bite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Conditions</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BLD</w:t>
            </w:r>
          </w:p>
        </w:tc>
        <w:tc>
          <w:tcPr>
            <w:tcW w:w="2800" w:type="dxa"/>
            <w:tcBorders>
              <w:bottom w:val="single" w:sz="4" w:space="0" w:color="auto"/>
            </w:tcBorders>
            <w:shd w:val="clear" w:color="auto" w:fill="FFFFFF"/>
          </w:tcPr>
          <w:p w:rsidR="000447DD" w:rsidRDefault="000447DD" w:rsidP="000447DD">
            <w:r>
              <w:t>Whole blood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BLDA</w:t>
            </w:r>
          </w:p>
        </w:tc>
        <w:tc>
          <w:tcPr>
            <w:tcW w:w="2800" w:type="dxa"/>
            <w:tcBorders>
              <w:bottom w:val="single" w:sz="4" w:space="0" w:color="auto"/>
            </w:tcBorders>
            <w:shd w:val="clear" w:color="auto" w:fill="F3F3F3"/>
          </w:tcPr>
          <w:p w:rsidR="000447DD" w:rsidRDefault="000447DD" w:rsidP="000447DD">
            <w:r>
              <w:t>Blood arterial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BLDCO</w:t>
            </w:r>
          </w:p>
        </w:tc>
        <w:tc>
          <w:tcPr>
            <w:tcW w:w="2800" w:type="dxa"/>
            <w:tcBorders>
              <w:bottom w:val="single" w:sz="4" w:space="0" w:color="auto"/>
            </w:tcBorders>
            <w:shd w:val="clear" w:color="auto" w:fill="FFFFFF"/>
          </w:tcPr>
          <w:p w:rsidR="000447DD" w:rsidRDefault="000447DD" w:rsidP="000447DD">
            <w:r>
              <w:t>Cord blood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BLDV</w:t>
            </w:r>
          </w:p>
        </w:tc>
        <w:tc>
          <w:tcPr>
            <w:tcW w:w="2800" w:type="dxa"/>
            <w:tcBorders>
              <w:bottom w:val="single" w:sz="4" w:space="0" w:color="auto"/>
            </w:tcBorders>
            <w:shd w:val="clear" w:color="auto" w:fill="F3F3F3"/>
          </w:tcPr>
          <w:p w:rsidR="000447DD" w:rsidRDefault="000447DD" w:rsidP="000447DD">
            <w:r>
              <w:t>Blood venous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BLEB</w:t>
            </w:r>
          </w:p>
        </w:tc>
        <w:tc>
          <w:tcPr>
            <w:tcW w:w="2800" w:type="dxa"/>
            <w:tcBorders>
              <w:bottom w:val="single" w:sz="4" w:space="0" w:color="auto"/>
            </w:tcBorders>
            <w:shd w:val="clear" w:color="auto" w:fill="FFFFFF"/>
          </w:tcPr>
          <w:p w:rsidR="000447DD" w:rsidRDefault="000447DD" w:rsidP="000447DD">
            <w:r>
              <w:t>Bleb</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 Fluid/Tissue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BLIST</w:t>
            </w:r>
          </w:p>
        </w:tc>
        <w:tc>
          <w:tcPr>
            <w:tcW w:w="2800" w:type="dxa"/>
            <w:tcBorders>
              <w:bottom w:val="single" w:sz="4" w:space="0" w:color="auto"/>
            </w:tcBorders>
            <w:shd w:val="clear" w:color="auto" w:fill="F3F3F3"/>
          </w:tcPr>
          <w:p w:rsidR="000447DD" w:rsidRDefault="000447DD" w:rsidP="000447DD">
            <w:r>
              <w:t>Blister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 Fluid/Tissue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BOIL</w:t>
            </w:r>
          </w:p>
        </w:tc>
        <w:tc>
          <w:tcPr>
            <w:tcW w:w="2800" w:type="dxa"/>
            <w:tcBorders>
              <w:bottom w:val="single" w:sz="4" w:space="0" w:color="auto"/>
            </w:tcBorders>
            <w:shd w:val="clear" w:color="auto" w:fill="FFFFFF"/>
          </w:tcPr>
          <w:p w:rsidR="000447DD" w:rsidRDefault="000447DD" w:rsidP="000447DD">
            <w:r>
              <w:t>Boil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BON</w:t>
            </w:r>
          </w:p>
        </w:tc>
        <w:tc>
          <w:tcPr>
            <w:tcW w:w="2800" w:type="dxa"/>
            <w:tcBorders>
              <w:bottom w:val="single" w:sz="4" w:space="0" w:color="auto"/>
            </w:tcBorders>
            <w:shd w:val="clear" w:color="auto" w:fill="F3F3F3"/>
          </w:tcPr>
          <w:p w:rsidR="000447DD" w:rsidRDefault="000447DD" w:rsidP="000447DD">
            <w:r>
              <w:t>Bone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BOWL</w:t>
            </w:r>
          </w:p>
        </w:tc>
        <w:tc>
          <w:tcPr>
            <w:tcW w:w="2800" w:type="dxa"/>
            <w:tcBorders>
              <w:bottom w:val="single" w:sz="4" w:space="0" w:color="auto"/>
            </w:tcBorders>
            <w:shd w:val="clear" w:color="auto" w:fill="FFFFFF"/>
          </w:tcPr>
          <w:p w:rsidR="000447DD" w:rsidRDefault="000447DD" w:rsidP="000447DD">
            <w:r>
              <w:t>Bowel contents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BPH</w:t>
            </w:r>
          </w:p>
        </w:tc>
        <w:tc>
          <w:tcPr>
            <w:tcW w:w="2800" w:type="dxa"/>
            <w:tcBorders>
              <w:bottom w:val="single" w:sz="4" w:space="0" w:color="auto"/>
            </w:tcBorders>
            <w:shd w:val="clear" w:color="auto" w:fill="F3F3F3"/>
          </w:tcPr>
          <w:p w:rsidR="000447DD" w:rsidRDefault="000447DD" w:rsidP="000447DD">
            <w:r>
              <w:t>Basophils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BPU</w:t>
            </w:r>
          </w:p>
        </w:tc>
        <w:tc>
          <w:tcPr>
            <w:tcW w:w="2800" w:type="dxa"/>
            <w:tcBorders>
              <w:bottom w:val="single" w:sz="4" w:space="0" w:color="auto"/>
            </w:tcBorders>
            <w:shd w:val="clear" w:color="auto" w:fill="FFFFFF"/>
          </w:tcPr>
          <w:p w:rsidR="000447DD" w:rsidRDefault="000447DD" w:rsidP="000447DD">
            <w:r>
              <w:t>Blood product unit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Blood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BRN</w:t>
            </w:r>
          </w:p>
        </w:tc>
        <w:tc>
          <w:tcPr>
            <w:tcW w:w="2800" w:type="dxa"/>
            <w:tcBorders>
              <w:bottom w:val="single" w:sz="4" w:space="0" w:color="auto"/>
            </w:tcBorders>
            <w:shd w:val="clear" w:color="auto" w:fill="F3F3F3"/>
          </w:tcPr>
          <w:p w:rsidR="000447DD" w:rsidRDefault="000447DD" w:rsidP="000447DD">
            <w:r>
              <w:t>Burn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BRSH</w:t>
            </w:r>
          </w:p>
        </w:tc>
        <w:tc>
          <w:tcPr>
            <w:tcW w:w="2800" w:type="dxa"/>
            <w:tcBorders>
              <w:bottom w:val="single" w:sz="4" w:space="0" w:color="auto"/>
            </w:tcBorders>
            <w:shd w:val="clear" w:color="auto" w:fill="FFFFFF"/>
          </w:tcPr>
          <w:p w:rsidR="000447DD" w:rsidRDefault="000447DD" w:rsidP="000447DD">
            <w:r>
              <w:t>Brush</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 Brush or brushing (these may be 2 separate entries as in a physical brush or a portion thereof vs the substance obtained after a surface has been brushed)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BRTH</w:t>
            </w:r>
          </w:p>
        </w:tc>
        <w:tc>
          <w:tcPr>
            <w:tcW w:w="2800" w:type="dxa"/>
            <w:tcBorders>
              <w:bottom w:val="single" w:sz="4" w:space="0" w:color="auto"/>
            </w:tcBorders>
            <w:shd w:val="clear" w:color="auto" w:fill="F3F3F3"/>
          </w:tcPr>
          <w:p w:rsidR="000447DD" w:rsidRDefault="000447DD" w:rsidP="000447DD">
            <w:r>
              <w:t>Breath (use EXHLD)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BRUS</w:t>
            </w:r>
          </w:p>
        </w:tc>
        <w:tc>
          <w:tcPr>
            <w:tcW w:w="2800" w:type="dxa"/>
            <w:tcBorders>
              <w:bottom w:val="single" w:sz="4" w:space="0" w:color="auto"/>
            </w:tcBorders>
            <w:shd w:val="clear" w:color="auto" w:fill="FFFFFF"/>
          </w:tcPr>
          <w:p w:rsidR="000447DD" w:rsidRDefault="000447DD" w:rsidP="000447DD">
            <w:r>
              <w:t>Brushing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BUB</w:t>
            </w:r>
          </w:p>
        </w:tc>
        <w:tc>
          <w:tcPr>
            <w:tcW w:w="2800" w:type="dxa"/>
            <w:tcBorders>
              <w:bottom w:val="single" w:sz="4" w:space="0" w:color="auto"/>
            </w:tcBorders>
            <w:shd w:val="clear" w:color="auto" w:fill="F3F3F3"/>
          </w:tcPr>
          <w:p w:rsidR="000447DD" w:rsidRDefault="000447DD" w:rsidP="000447DD">
            <w:r>
              <w:t>Bubo</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BULLA</w:t>
            </w:r>
          </w:p>
        </w:tc>
        <w:tc>
          <w:tcPr>
            <w:tcW w:w="2800" w:type="dxa"/>
            <w:tcBorders>
              <w:bottom w:val="single" w:sz="4" w:space="0" w:color="auto"/>
            </w:tcBorders>
            <w:shd w:val="clear" w:color="auto" w:fill="FFFFFF"/>
          </w:tcPr>
          <w:p w:rsidR="000447DD" w:rsidRDefault="000447DD" w:rsidP="000447DD">
            <w:r>
              <w:t>Bulla/Bullae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BX</w:t>
            </w:r>
          </w:p>
        </w:tc>
        <w:tc>
          <w:tcPr>
            <w:tcW w:w="2800" w:type="dxa"/>
            <w:tcBorders>
              <w:bottom w:val="single" w:sz="4" w:space="0" w:color="auto"/>
            </w:tcBorders>
            <w:shd w:val="clear" w:color="auto" w:fill="F3F3F3"/>
          </w:tcPr>
          <w:p w:rsidR="000447DD" w:rsidRDefault="000447DD" w:rsidP="000447DD">
            <w:r>
              <w:t>Biopsy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CALC</w:t>
            </w:r>
          </w:p>
        </w:tc>
        <w:tc>
          <w:tcPr>
            <w:tcW w:w="2800" w:type="dxa"/>
            <w:tcBorders>
              <w:bottom w:val="single" w:sz="4" w:space="0" w:color="auto"/>
            </w:tcBorders>
            <w:shd w:val="clear" w:color="auto" w:fill="FFFFFF"/>
          </w:tcPr>
          <w:p w:rsidR="000447DD" w:rsidRDefault="000447DD" w:rsidP="000447DD">
            <w:r>
              <w:t>Calculus (=Stone)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CARBU</w:t>
            </w:r>
          </w:p>
        </w:tc>
        <w:tc>
          <w:tcPr>
            <w:tcW w:w="2800" w:type="dxa"/>
            <w:tcBorders>
              <w:bottom w:val="single" w:sz="4" w:space="0" w:color="auto"/>
            </w:tcBorders>
            <w:shd w:val="clear" w:color="auto" w:fill="F3F3F3"/>
          </w:tcPr>
          <w:p w:rsidR="000447DD" w:rsidRDefault="000447DD" w:rsidP="000447DD">
            <w:r>
              <w:t>Carbuncle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CAT</w:t>
            </w:r>
          </w:p>
        </w:tc>
        <w:tc>
          <w:tcPr>
            <w:tcW w:w="2800" w:type="dxa"/>
            <w:tcBorders>
              <w:bottom w:val="single" w:sz="4" w:space="0" w:color="auto"/>
            </w:tcBorders>
            <w:shd w:val="clear" w:color="auto" w:fill="FFFFFF"/>
          </w:tcPr>
          <w:p w:rsidR="000447DD" w:rsidRDefault="000447DD" w:rsidP="000447DD">
            <w:r>
              <w:t>Catheter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CBITE</w:t>
            </w:r>
          </w:p>
        </w:tc>
        <w:tc>
          <w:tcPr>
            <w:tcW w:w="2800" w:type="dxa"/>
            <w:tcBorders>
              <w:bottom w:val="single" w:sz="4" w:space="0" w:color="auto"/>
            </w:tcBorders>
            <w:shd w:val="clear" w:color="auto" w:fill="F3F3F3"/>
          </w:tcPr>
          <w:p w:rsidR="000447DD" w:rsidRDefault="000447DD" w:rsidP="000447DD">
            <w:r>
              <w:t>Bite, Cat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Conditions</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CDM</w:t>
            </w:r>
          </w:p>
        </w:tc>
        <w:tc>
          <w:tcPr>
            <w:tcW w:w="2800" w:type="dxa"/>
            <w:tcBorders>
              <w:bottom w:val="single" w:sz="4" w:space="0" w:color="auto"/>
            </w:tcBorders>
            <w:shd w:val="clear" w:color="auto" w:fill="FFFFFF"/>
          </w:tcPr>
          <w:p w:rsidR="000447DD" w:rsidRDefault="000447DD" w:rsidP="000447DD">
            <w:r>
              <w:t>Cardiac muscle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CLIPP</w:t>
            </w:r>
          </w:p>
        </w:tc>
        <w:tc>
          <w:tcPr>
            <w:tcW w:w="2800" w:type="dxa"/>
            <w:tcBorders>
              <w:bottom w:val="single" w:sz="4" w:space="0" w:color="auto"/>
            </w:tcBorders>
            <w:shd w:val="clear" w:color="auto" w:fill="F3F3F3"/>
          </w:tcPr>
          <w:p w:rsidR="000447DD" w:rsidRDefault="000447DD" w:rsidP="000447DD">
            <w:r>
              <w:t>Clippings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CNJT</w:t>
            </w:r>
          </w:p>
        </w:tc>
        <w:tc>
          <w:tcPr>
            <w:tcW w:w="2800" w:type="dxa"/>
            <w:tcBorders>
              <w:bottom w:val="single" w:sz="4" w:space="0" w:color="auto"/>
            </w:tcBorders>
            <w:shd w:val="clear" w:color="auto" w:fill="FFFFFF"/>
          </w:tcPr>
          <w:p w:rsidR="000447DD" w:rsidRDefault="000447DD" w:rsidP="000447DD">
            <w:r>
              <w:t>Conjunctiva</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CNL</w:t>
            </w:r>
          </w:p>
        </w:tc>
        <w:tc>
          <w:tcPr>
            <w:tcW w:w="2800" w:type="dxa"/>
            <w:tcBorders>
              <w:bottom w:val="single" w:sz="4" w:space="0" w:color="auto"/>
            </w:tcBorders>
            <w:shd w:val="clear" w:color="auto" w:fill="F3F3F3"/>
          </w:tcPr>
          <w:p w:rsidR="000447DD" w:rsidRDefault="000447DD" w:rsidP="000447DD">
            <w:r>
              <w:t>Cannula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COL</w:t>
            </w:r>
          </w:p>
        </w:tc>
        <w:tc>
          <w:tcPr>
            <w:tcW w:w="2800" w:type="dxa"/>
            <w:tcBorders>
              <w:bottom w:val="single" w:sz="4" w:space="0" w:color="auto"/>
            </w:tcBorders>
            <w:shd w:val="clear" w:color="auto" w:fill="FFFFFF"/>
          </w:tcPr>
          <w:p w:rsidR="000447DD" w:rsidRDefault="000447DD" w:rsidP="000447DD">
            <w:r>
              <w:t>Colostrum</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CONE</w:t>
            </w:r>
          </w:p>
        </w:tc>
        <w:tc>
          <w:tcPr>
            <w:tcW w:w="2800" w:type="dxa"/>
            <w:tcBorders>
              <w:bottom w:val="single" w:sz="4" w:space="0" w:color="auto"/>
            </w:tcBorders>
            <w:shd w:val="clear" w:color="auto" w:fill="F3F3F3"/>
          </w:tcPr>
          <w:p w:rsidR="000447DD" w:rsidRDefault="000447DD" w:rsidP="000447DD">
            <w:r>
              <w:t>Biospy, Cone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CSCR</w:t>
            </w:r>
          </w:p>
        </w:tc>
        <w:tc>
          <w:tcPr>
            <w:tcW w:w="2800" w:type="dxa"/>
            <w:tcBorders>
              <w:bottom w:val="single" w:sz="4" w:space="0" w:color="auto"/>
            </w:tcBorders>
            <w:shd w:val="clear" w:color="auto" w:fill="FFFFFF"/>
          </w:tcPr>
          <w:p w:rsidR="000447DD" w:rsidRDefault="000447DD" w:rsidP="000447DD">
            <w:r>
              <w:t>Scratch, Cat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CSERU</w:t>
            </w:r>
          </w:p>
        </w:tc>
        <w:tc>
          <w:tcPr>
            <w:tcW w:w="2800" w:type="dxa"/>
            <w:tcBorders>
              <w:bottom w:val="single" w:sz="4" w:space="0" w:color="auto"/>
            </w:tcBorders>
            <w:shd w:val="clear" w:color="auto" w:fill="F3F3F3"/>
          </w:tcPr>
          <w:p w:rsidR="000447DD" w:rsidRDefault="000447DD" w:rsidP="000447DD">
            <w:r>
              <w:t>Serum, Convalescent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CSF</w:t>
            </w:r>
          </w:p>
        </w:tc>
        <w:tc>
          <w:tcPr>
            <w:tcW w:w="2800" w:type="dxa"/>
            <w:tcBorders>
              <w:bottom w:val="single" w:sz="4" w:space="0" w:color="auto"/>
            </w:tcBorders>
            <w:shd w:val="clear" w:color="auto" w:fill="FFFFFF"/>
          </w:tcPr>
          <w:p w:rsidR="000447DD" w:rsidRDefault="000447DD" w:rsidP="000447DD">
            <w:r>
              <w:t>Cerebral spinal fluid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CSITE</w:t>
            </w:r>
          </w:p>
        </w:tc>
        <w:tc>
          <w:tcPr>
            <w:tcW w:w="2800" w:type="dxa"/>
            <w:tcBorders>
              <w:bottom w:val="single" w:sz="4" w:space="0" w:color="auto"/>
            </w:tcBorders>
            <w:shd w:val="clear" w:color="auto" w:fill="F3F3F3"/>
          </w:tcPr>
          <w:p w:rsidR="000447DD" w:rsidRDefault="000447DD" w:rsidP="000447DD">
            <w:r>
              <w:t>Catheter Insertion Site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CSMY</w:t>
            </w:r>
          </w:p>
        </w:tc>
        <w:tc>
          <w:tcPr>
            <w:tcW w:w="2800" w:type="dxa"/>
            <w:tcBorders>
              <w:bottom w:val="single" w:sz="4" w:space="0" w:color="auto"/>
            </w:tcBorders>
            <w:shd w:val="clear" w:color="auto" w:fill="FFFFFF"/>
          </w:tcPr>
          <w:p w:rsidR="000447DD" w:rsidRDefault="000447DD" w:rsidP="000447DD">
            <w:r>
              <w:t>Fluid,  Cystostomy Tube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CST</w:t>
            </w:r>
          </w:p>
        </w:tc>
        <w:tc>
          <w:tcPr>
            <w:tcW w:w="2800" w:type="dxa"/>
            <w:tcBorders>
              <w:bottom w:val="single" w:sz="4" w:space="0" w:color="auto"/>
            </w:tcBorders>
            <w:shd w:val="clear" w:color="auto" w:fill="F3F3F3"/>
          </w:tcPr>
          <w:p w:rsidR="000447DD" w:rsidRDefault="000447DD" w:rsidP="000447DD">
            <w:r>
              <w:t>Fluid, Cyst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CSVR</w:t>
            </w:r>
          </w:p>
        </w:tc>
        <w:tc>
          <w:tcPr>
            <w:tcW w:w="2800" w:type="dxa"/>
            <w:tcBorders>
              <w:bottom w:val="single" w:sz="4" w:space="0" w:color="auto"/>
            </w:tcBorders>
            <w:shd w:val="clear" w:color="auto" w:fill="FFFFFF"/>
          </w:tcPr>
          <w:p w:rsidR="000447DD" w:rsidRDefault="000447DD" w:rsidP="000447DD">
            <w:r>
              <w:t>Blood, Cell Saver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Transfusion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CTP</w:t>
            </w:r>
          </w:p>
        </w:tc>
        <w:tc>
          <w:tcPr>
            <w:tcW w:w="2800" w:type="dxa"/>
            <w:tcBorders>
              <w:bottom w:val="single" w:sz="4" w:space="0" w:color="auto"/>
            </w:tcBorders>
            <w:shd w:val="clear" w:color="auto" w:fill="F3F3F3"/>
          </w:tcPr>
          <w:p w:rsidR="000447DD" w:rsidRDefault="000447DD" w:rsidP="000447DD">
            <w:r>
              <w:t>Catheter tip</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CUR</w:t>
            </w:r>
          </w:p>
        </w:tc>
        <w:tc>
          <w:tcPr>
            <w:tcW w:w="2800" w:type="dxa"/>
            <w:tcBorders>
              <w:bottom w:val="single" w:sz="4" w:space="0" w:color="auto"/>
            </w:tcBorders>
            <w:shd w:val="clear" w:color="auto" w:fill="FFFFFF"/>
          </w:tcPr>
          <w:p w:rsidR="000447DD" w:rsidRDefault="000447DD" w:rsidP="000447DD">
            <w:r>
              <w:t>Curretage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Uterine specimen obtained by curettage = Currettings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CVM</w:t>
            </w:r>
          </w:p>
        </w:tc>
        <w:tc>
          <w:tcPr>
            <w:tcW w:w="2800" w:type="dxa"/>
            <w:tcBorders>
              <w:bottom w:val="single" w:sz="4" w:space="0" w:color="auto"/>
            </w:tcBorders>
            <w:shd w:val="clear" w:color="auto" w:fill="F3F3F3"/>
          </w:tcPr>
          <w:p w:rsidR="000447DD" w:rsidRDefault="000447DD" w:rsidP="000447DD">
            <w:r>
              <w:t>Cervical Mucus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CVPS</w:t>
            </w:r>
          </w:p>
        </w:tc>
        <w:tc>
          <w:tcPr>
            <w:tcW w:w="2800" w:type="dxa"/>
            <w:tcBorders>
              <w:bottom w:val="single" w:sz="4" w:space="0" w:color="auto"/>
            </w:tcBorders>
            <w:shd w:val="clear" w:color="auto" w:fill="FFFFFF"/>
          </w:tcPr>
          <w:p w:rsidR="000447DD" w:rsidRDefault="000447DD" w:rsidP="000447DD">
            <w:r>
              <w:t>Site, CVP</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Site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CVPT</w:t>
            </w:r>
          </w:p>
        </w:tc>
        <w:tc>
          <w:tcPr>
            <w:tcW w:w="2800" w:type="dxa"/>
            <w:tcBorders>
              <w:bottom w:val="single" w:sz="4" w:space="0" w:color="auto"/>
            </w:tcBorders>
            <w:shd w:val="clear" w:color="auto" w:fill="F3F3F3"/>
          </w:tcPr>
          <w:p w:rsidR="000447DD" w:rsidRDefault="000447DD" w:rsidP="000447DD">
            <w:r>
              <w:t>Catheter Tip, CVP</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CYN</w:t>
            </w:r>
          </w:p>
        </w:tc>
        <w:tc>
          <w:tcPr>
            <w:tcW w:w="2800" w:type="dxa"/>
            <w:tcBorders>
              <w:bottom w:val="single" w:sz="4" w:space="0" w:color="auto"/>
            </w:tcBorders>
            <w:shd w:val="clear" w:color="auto" w:fill="FFFFFF"/>
          </w:tcPr>
          <w:p w:rsidR="000447DD" w:rsidRDefault="000447DD" w:rsidP="000447DD">
            <w:r>
              <w:t>Nodule, Cystic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CYST</w:t>
            </w:r>
          </w:p>
        </w:tc>
        <w:tc>
          <w:tcPr>
            <w:tcW w:w="2800" w:type="dxa"/>
            <w:tcBorders>
              <w:bottom w:val="single" w:sz="4" w:space="0" w:color="auto"/>
            </w:tcBorders>
            <w:shd w:val="clear" w:color="auto" w:fill="F3F3F3"/>
          </w:tcPr>
          <w:p w:rsidR="000447DD" w:rsidRDefault="000447DD" w:rsidP="000447DD">
            <w:r>
              <w:t>Cyst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DBITE</w:t>
            </w:r>
          </w:p>
        </w:tc>
        <w:tc>
          <w:tcPr>
            <w:tcW w:w="2800" w:type="dxa"/>
            <w:tcBorders>
              <w:bottom w:val="single" w:sz="4" w:space="0" w:color="auto"/>
            </w:tcBorders>
            <w:shd w:val="clear" w:color="auto" w:fill="FFFFFF"/>
          </w:tcPr>
          <w:p w:rsidR="000447DD" w:rsidRDefault="000447DD" w:rsidP="000447DD">
            <w:r>
              <w:t>Bite, Dog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DCS</w:t>
            </w:r>
          </w:p>
        </w:tc>
        <w:tc>
          <w:tcPr>
            <w:tcW w:w="2800" w:type="dxa"/>
            <w:tcBorders>
              <w:bottom w:val="single" w:sz="4" w:space="0" w:color="auto"/>
            </w:tcBorders>
            <w:shd w:val="clear" w:color="auto" w:fill="F3F3F3"/>
          </w:tcPr>
          <w:p w:rsidR="000447DD" w:rsidRDefault="000447DD" w:rsidP="000447DD">
            <w:r>
              <w:t>Sputum, Deep Cough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DEC</w:t>
            </w:r>
          </w:p>
        </w:tc>
        <w:tc>
          <w:tcPr>
            <w:tcW w:w="2800" w:type="dxa"/>
            <w:tcBorders>
              <w:bottom w:val="single" w:sz="4" w:space="0" w:color="auto"/>
            </w:tcBorders>
            <w:shd w:val="clear" w:color="auto" w:fill="FFFFFF"/>
          </w:tcPr>
          <w:p w:rsidR="000447DD" w:rsidRDefault="000447DD" w:rsidP="000447DD">
            <w:r>
              <w:t>Ulcer, Decubitus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DEION</w:t>
            </w:r>
          </w:p>
        </w:tc>
        <w:tc>
          <w:tcPr>
            <w:tcW w:w="2800" w:type="dxa"/>
            <w:tcBorders>
              <w:bottom w:val="single" w:sz="4" w:space="0" w:color="auto"/>
            </w:tcBorders>
            <w:shd w:val="clear" w:color="auto" w:fill="F3F3F3"/>
          </w:tcPr>
          <w:p w:rsidR="000447DD" w:rsidRDefault="000447DD" w:rsidP="000447DD">
            <w:r>
              <w:t>Environmental, Water  (Deionized)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DIA</w:t>
            </w:r>
          </w:p>
        </w:tc>
        <w:tc>
          <w:tcPr>
            <w:tcW w:w="2800" w:type="dxa"/>
            <w:tcBorders>
              <w:bottom w:val="single" w:sz="4" w:space="0" w:color="auto"/>
            </w:tcBorders>
            <w:shd w:val="clear" w:color="auto" w:fill="FFFFFF"/>
          </w:tcPr>
          <w:p w:rsidR="000447DD" w:rsidRDefault="000447DD" w:rsidP="000447DD">
            <w:r>
              <w:t>Dialysate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DIAF</w:t>
            </w:r>
          </w:p>
        </w:tc>
        <w:tc>
          <w:tcPr>
            <w:tcW w:w="2800" w:type="dxa"/>
            <w:tcBorders>
              <w:bottom w:val="single" w:sz="4" w:space="0" w:color="auto"/>
            </w:tcBorders>
            <w:shd w:val="clear" w:color="auto" w:fill="F3F3F3"/>
          </w:tcPr>
          <w:p w:rsidR="000447DD" w:rsidRDefault="000447DD" w:rsidP="000447DD">
            <w:r>
              <w:t>Dialysis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 used for dialysis - is a 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DISCHG</w:t>
            </w:r>
          </w:p>
        </w:tc>
        <w:tc>
          <w:tcPr>
            <w:tcW w:w="2800" w:type="dxa"/>
            <w:tcBorders>
              <w:bottom w:val="single" w:sz="4" w:space="0" w:color="auto"/>
            </w:tcBorders>
            <w:shd w:val="clear" w:color="auto" w:fill="FFFFFF"/>
          </w:tcPr>
          <w:p w:rsidR="000447DD" w:rsidRDefault="000447DD" w:rsidP="000447DD">
            <w:r>
              <w:t>Discharge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DIV</w:t>
            </w:r>
          </w:p>
        </w:tc>
        <w:tc>
          <w:tcPr>
            <w:tcW w:w="2800" w:type="dxa"/>
            <w:tcBorders>
              <w:bottom w:val="single" w:sz="4" w:space="0" w:color="auto"/>
            </w:tcBorders>
            <w:shd w:val="clear" w:color="auto" w:fill="F3F3F3"/>
          </w:tcPr>
          <w:p w:rsidR="000447DD" w:rsidRDefault="000447DD" w:rsidP="000447DD">
            <w:r>
              <w:t>Diverticulum</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DRN</w:t>
            </w:r>
          </w:p>
        </w:tc>
        <w:tc>
          <w:tcPr>
            <w:tcW w:w="2800" w:type="dxa"/>
            <w:tcBorders>
              <w:bottom w:val="single" w:sz="4" w:space="0" w:color="auto"/>
            </w:tcBorders>
            <w:shd w:val="clear" w:color="auto" w:fill="FFFFFF"/>
          </w:tcPr>
          <w:p w:rsidR="000447DD" w:rsidRDefault="000447DD" w:rsidP="000447DD">
            <w:r>
              <w:t>Drain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DRNG</w:t>
            </w:r>
          </w:p>
        </w:tc>
        <w:tc>
          <w:tcPr>
            <w:tcW w:w="2800" w:type="dxa"/>
            <w:tcBorders>
              <w:bottom w:val="single" w:sz="4" w:space="0" w:color="auto"/>
            </w:tcBorders>
            <w:shd w:val="clear" w:color="auto" w:fill="F3F3F3"/>
          </w:tcPr>
          <w:p w:rsidR="000447DD" w:rsidRDefault="000447DD" w:rsidP="000447DD">
            <w:r>
              <w:t>Drainage, Tube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DRNGP</w:t>
            </w:r>
          </w:p>
        </w:tc>
        <w:tc>
          <w:tcPr>
            <w:tcW w:w="2800" w:type="dxa"/>
            <w:tcBorders>
              <w:bottom w:val="single" w:sz="4" w:space="0" w:color="auto"/>
            </w:tcBorders>
            <w:shd w:val="clear" w:color="auto" w:fill="FFFFFF"/>
          </w:tcPr>
          <w:p w:rsidR="000447DD" w:rsidRDefault="000447DD" w:rsidP="000447DD">
            <w:r>
              <w:t>Drainage, Penrose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DUFL</w:t>
            </w:r>
          </w:p>
        </w:tc>
        <w:tc>
          <w:tcPr>
            <w:tcW w:w="2800" w:type="dxa"/>
            <w:tcBorders>
              <w:bottom w:val="single" w:sz="4" w:space="0" w:color="auto"/>
            </w:tcBorders>
            <w:shd w:val="clear" w:color="auto" w:fill="F3F3F3"/>
          </w:tcPr>
          <w:p w:rsidR="000447DD" w:rsidRDefault="000447DD" w:rsidP="000447DD">
            <w:r>
              <w:t>Duodenal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EARW</w:t>
            </w:r>
          </w:p>
        </w:tc>
        <w:tc>
          <w:tcPr>
            <w:tcW w:w="2800" w:type="dxa"/>
            <w:tcBorders>
              <w:bottom w:val="single" w:sz="4" w:space="0" w:color="auto"/>
            </w:tcBorders>
            <w:shd w:val="clear" w:color="auto" w:fill="FFFFFF"/>
          </w:tcPr>
          <w:p w:rsidR="000447DD" w:rsidRDefault="000447DD" w:rsidP="000447DD">
            <w:r>
              <w:t>Ear wax (cerumen)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EBRUSH</w:t>
            </w:r>
          </w:p>
        </w:tc>
        <w:tc>
          <w:tcPr>
            <w:tcW w:w="2800" w:type="dxa"/>
            <w:tcBorders>
              <w:bottom w:val="single" w:sz="4" w:space="0" w:color="auto"/>
            </w:tcBorders>
            <w:shd w:val="clear" w:color="auto" w:fill="F3F3F3"/>
          </w:tcPr>
          <w:p w:rsidR="000447DD" w:rsidRDefault="000447DD" w:rsidP="000447DD">
            <w:r>
              <w:t>Brush, Esophageal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EEYE</w:t>
            </w:r>
          </w:p>
        </w:tc>
        <w:tc>
          <w:tcPr>
            <w:tcW w:w="2800" w:type="dxa"/>
            <w:tcBorders>
              <w:bottom w:val="single" w:sz="4" w:space="0" w:color="auto"/>
            </w:tcBorders>
            <w:shd w:val="clear" w:color="auto" w:fill="FFFFFF"/>
          </w:tcPr>
          <w:p w:rsidR="000447DD" w:rsidRDefault="000447DD" w:rsidP="000447DD">
            <w:r>
              <w:t>Environmental, Eye Wash</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EFF</w:t>
            </w:r>
          </w:p>
        </w:tc>
        <w:tc>
          <w:tcPr>
            <w:tcW w:w="2800" w:type="dxa"/>
            <w:tcBorders>
              <w:bottom w:val="single" w:sz="4" w:space="0" w:color="auto"/>
            </w:tcBorders>
            <w:shd w:val="clear" w:color="auto" w:fill="F3F3F3"/>
          </w:tcPr>
          <w:p w:rsidR="000447DD" w:rsidRDefault="000447DD" w:rsidP="000447DD">
            <w:r>
              <w:t>Environmental, Effluent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EFFUS</w:t>
            </w:r>
          </w:p>
        </w:tc>
        <w:tc>
          <w:tcPr>
            <w:tcW w:w="2800" w:type="dxa"/>
            <w:tcBorders>
              <w:bottom w:val="single" w:sz="4" w:space="0" w:color="auto"/>
            </w:tcBorders>
            <w:shd w:val="clear" w:color="auto" w:fill="FFFFFF"/>
          </w:tcPr>
          <w:p w:rsidR="000447DD" w:rsidRDefault="000447DD" w:rsidP="000447DD">
            <w:r>
              <w:t>Effusion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EFOD</w:t>
            </w:r>
          </w:p>
        </w:tc>
        <w:tc>
          <w:tcPr>
            <w:tcW w:w="2800" w:type="dxa"/>
            <w:tcBorders>
              <w:bottom w:val="single" w:sz="4" w:space="0" w:color="auto"/>
            </w:tcBorders>
            <w:shd w:val="clear" w:color="auto" w:fill="F3F3F3"/>
          </w:tcPr>
          <w:p w:rsidR="000447DD" w:rsidRDefault="000447DD" w:rsidP="000447DD">
            <w:r>
              <w:t>Environmental, Food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EISO</w:t>
            </w:r>
          </w:p>
        </w:tc>
        <w:tc>
          <w:tcPr>
            <w:tcW w:w="2800" w:type="dxa"/>
            <w:tcBorders>
              <w:bottom w:val="single" w:sz="4" w:space="0" w:color="auto"/>
            </w:tcBorders>
            <w:shd w:val="clear" w:color="auto" w:fill="FFFFFF"/>
          </w:tcPr>
          <w:p w:rsidR="000447DD" w:rsidRDefault="000447DD" w:rsidP="000447DD">
            <w:r>
              <w:t>Environmental, Isolette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ELT</w:t>
            </w:r>
          </w:p>
        </w:tc>
        <w:tc>
          <w:tcPr>
            <w:tcW w:w="2800" w:type="dxa"/>
            <w:tcBorders>
              <w:bottom w:val="single" w:sz="4" w:space="0" w:color="auto"/>
            </w:tcBorders>
            <w:shd w:val="clear" w:color="auto" w:fill="F3F3F3"/>
          </w:tcPr>
          <w:p w:rsidR="000447DD" w:rsidRDefault="000447DD" w:rsidP="000447DD">
            <w:r>
              <w:t>Electrode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ENVIR</w:t>
            </w:r>
          </w:p>
        </w:tc>
        <w:tc>
          <w:tcPr>
            <w:tcW w:w="2800" w:type="dxa"/>
            <w:tcBorders>
              <w:bottom w:val="single" w:sz="4" w:space="0" w:color="auto"/>
            </w:tcBorders>
            <w:shd w:val="clear" w:color="auto" w:fill="FFFFFF"/>
          </w:tcPr>
          <w:p w:rsidR="000447DD" w:rsidRDefault="000447DD" w:rsidP="000447DD">
            <w:r>
              <w:t>Environmental, Unidentified Substance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EOS</w:t>
            </w:r>
          </w:p>
        </w:tc>
        <w:tc>
          <w:tcPr>
            <w:tcW w:w="2800" w:type="dxa"/>
            <w:tcBorders>
              <w:bottom w:val="single" w:sz="4" w:space="0" w:color="auto"/>
            </w:tcBorders>
            <w:shd w:val="clear" w:color="auto" w:fill="F3F3F3"/>
          </w:tcPr>
          <w:p w:rsidR="000447DD" w:rsidRDefault="000447DD" w:rsidP="000447DD">
            <w:r>
              <w:t>Eosinophils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EOTH</w:t>
            </w:r>
          </w:p>
        </w:tc>
        <w:tc>
          <w:tcPr>
            <w:tcW w:w="2800" w:type="dxa"/>
            <w:tcBorders>
              <w:bottom w:val="single" w:sz="4" w:space="0" w:color="auto"/>
            </w:tcBorders>
            <w:shd w:val="clear" w:color="auto" w:fill="FFFFFF"/>
          </w:tcPr>
          <w:p w:rsidR="000447DD" w:rsidRDefault="000447DD" w:rsidP="000447DD">
            <w:r>
              <w:t>Environmental, Other Substance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 (Substance is Known but not in code Table)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ESOI</w:t>
            </w:r>
          </w:p>
        </w:tc>
        <w:tc>
          <w:tcPr>
            <w:tcW w:w="2800" w:type="dxa"/>
            <w:tcBorders>
              <w:bottom w:val="single" w:sz="4" w:space="0" w:color="auto"/>
            </w:tcBorders>
            <w:shd w:val="clear" w:color="auto" w:fill="F3F3F3"/>
          </w:tcPr>
          <w:p w:rsidR="000447DD" w:rsidRDefault="000447DD" w:rsidP="000447DD">
            <w:r>
              <w:t>Environmental, Soil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ESOS</w:t>
            </w:r>
          </w:p>
        </w:tc>
        <w:tc>
          <w:tcPr>
            <w:tcW w:w="2800" w:type="dxa"/>
            <w:tcBorders>
              <w:bottom w:val="single" w:sz="4" w:space="0" w:color="auto"/>
            </w:tcBorders>
            <w:shd w:val="clear" w:color="auto" w:fill="FFFFFF"/>
          </w:tcPr>
          <w:p w:rsidR="000447DD" w:rsidRDefault="000447DD" w:rsidP="000447DD">
            <w:r>
              <w:t>Environmental, Solution (Sterile)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ETA</w:t>
            </w:r>
          </w:p>
        </w:tc>
        <w:tc>
          <w:tcPr>
            <w:tcW w:w="2800" w:type="dxa"/>
            <w:tcBorders>
              <w:bottom w:val="single" w:sz="4" w:space="0" w:color="auto"/>
            </w:tcBorders>
            <w:shd w:val="clear" w:color="auto" w:fill="F3F3F3"/>
          </w:tcPr>
          <w:p w:rsidR="000447DD" w:rsidRDefault="000447DD" w:rsidP="000447DD">
            <w:r>
              <w:t>Aspirate,  Endotrach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Aspirate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ETTP</w:t>
            </w:r>
          </w:p>
        </w:tc>
        <w:tc>
          <w:tcPr>
            <w:tcW w:w="2800" w:type="dxa"/>
            <w:tcBorders>
              <w:bottom w:val="single" w:sz="4" w:space="0" w:color="auto"/>
            </w:tcBorders>
            <w:shd w:val="clear" w:color="auto" w:fill="FFFFFF"/>
          </w:tcPr>
          <w:p w:rsidR="000447DD" w:rsidRDefault="000447DD" w:rsidP="000447DD">
            <w:r>
              <w:t>Catheter Tip, Endotracheal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ETTUB</w:t>
            </w:r>
          </w:p>
        </w:tc>
        <w:tc>
          <w:tcPr>
            <w:tcW w:w="2800" w:type="dxa"/>
            <w:tcBorders>
              <w:bottom w:val="single" w:sz="4" w:space="0" w:color="auto"/>
            </w:tcBorders>
            <w:shd w:val="clear" w:color="auto" w:fill="F3F3F3"/>
          </w:tcPr>
          <w:p w:rsidR="000447DD" w:rsidRDefault="000447DD" w:rsidP="000447DD">
            <w:r>
              <w:t>Tube, Endotracheal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EWHI</w:t>
            </w:r>
          </w:p>
        </w:tc>
        <w:tc>
          <w:tcPr>
            <w:tcW w:w="2800" w:type="dxa"/>
            <w:tcBorders>
              <w:bottom w:val="single" w:sz="4" w:space="0" w:color="auto"/>
            </w:tcBorders>
            <w:shd w:val="clear" w:color="auto" w:fill="FFFFFF"/>
          </w:tcPr>
          <w:p w:rsidR="000447DD" w:rsidRDefault="000447DD" w:rsidP="000447DD">
            <w:r>
              <w:t>Environmental, Whirlpool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EXG</w:t>
            </w:r>
          </w:p>
        </w:tc>
        <w:tc>
          <w:tcPr>
            <w:tcW w:w="2800" w:type="dxa"/>
            <w:tcBorders>
              <w:bottom w:val="single" w:sz="4" w:space="0" w:color="auto"/>
            </w:tcBorders>
            <w:shd w:val="clear" w:color="auto" w:fill="F3F3F3"/>
          </w:tcPr>
          <w:p w:rsidR="000447DD" w:rsidRDefault="000447DD" w:rsidP="000447DD">
            <w:r>
              <w:t>Gas, exhaled (=breath)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EXS</w:t>
            </w:r>
          </w:p>
        </w:tc>
        <w:tc>
          <w:tcPr>
            <w:tcW w:w="2800" w:type="dxa"/>
            <w:tcBorders>
              <w:bottom w:val="single" w:sz="4" w:space="0" w:color="auto"/>
            </w:tcBorders>
            <w:shd w:val="clear" w:color="auto" w:fill="FFFFFF"/>
          </w:tcPr>
          <w:p w:rsidR="000447DD" w:rsidRDefault="000447DD" w:rsidP="000447DD">
            <w:r>
              <w:t>Shunt, External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EXUDTE</w:t>
            </w:r>
          </w:p>
        </w:tc>
        <w:tc>
          <w:tcPr>
            <w:tcW w:w="2800" w:type="dxa"/>
            <w:tcBorders>
              <w:bottom w:val="single" w:sz="4" w:space="0" w:color="auto"/>
            </w:tcBorders>
            <w:shd w:val="clear" w:color="auto" w:fill="F3F3F3"/>
          </w:tcPr>
          <w:p w:rsidR="000447DD" w:rsidRDefault="000447DD" w:rsidP="000447DD">
            <w:r>
              <w:t>Exudate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FAW</w:t>
            </w:r>
          </w:p>
        </w:tc>
        <w:tc>
          <w:tcPr>
            <w:tcW w:w="2800" w:type="dxa"/>
            <w:tcBorders>
              <w:bottom w:val="single" w:sz="4" w:space="0" w:color="auto"/>
            </w:tcBorders>
            <w:shd w:val="clear" w:color="auto" w:fill="FFFFFF"/>
          </w:tcPr>
          <w:p w:rsidR="000447DD" w:rsidRDefault="000447DD" w:rsidP="000447DD">
            <w:r>
              <w:t>Environmental, Water  (Well)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FBLOOD</w:t>
            </w:r>
          </w:p>
        </w:tc>
        <w:tc>
          <w:tcPr>
            <w:tcW w:w="2800" w:type="dxa"/>
            <w:tcBorders>
              <w:bottom w:val="single" w:sz="4" w:space="0" w:color="auto"/>
            </w:tcBorders>
            <w:shd w:val="clear" w:color="auto" w:fill="F3F3F3"/>
          </w:tcPr>
          <w:p w:rsidR="000447DD" w:rsidRDefault="000447DD" w:rsidP="000447DD">
            <w:r>
              <w:t>Blood, Fetal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FGA</w:t>
            </w:r>
          </w:p>
        </w:tc>
        <w:tc>
          <w:tcPr>
            <w:tcW w:w="2800" w:type="dxa"/>
            <w:tcBorders>
              <w:bottom w:val="single" w:sz="4" w:space="0" w:color="auto"/>
            </w:tcBorders>
            <w:shd w:val="clear" w:color="auto" w:fill="FFFFFF"/>
          </w:tcPr>
          <w:p w:rsidR="000447DD" w:rsidRDefault="000447DD" w:rsidP="000447DD">
            <w:r>
              <w:t>Fluid,  Abdomen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FIB</w:t>
            </w:r>
          </w:p>
        </w:tc>
        <w:tc>
          <w:tcPr>
            <w:tcW w:w="2800" w:type="dxa"/>
            <w:tcBorders>
              <w:bottom w:val="single" w:sz="4" w:space="0" w:color="auto"/>
            </w:tcBorders>
            <w:shd w:val="clear" w:color="auto" w:fill="F3F3F3"/>
          </w:tcPr>
          <w:p w:rsidR="000447DD" w:rsidRDefault="000447DD" w:rsidP="000447DD">
            <w:r>
              <w:t>Fibroblasts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FIST</w:t>
            </w:r>
          </w:p>
        </w:tc>
        <w:tc>
          <w:tcPr>
            <w:tcW w:w="2800" w:type="dxa"/>
            <w:tcBorders>
              <w:bottom w:val="single" w:sz="4" w:space="0" w:color="auto"/>
            </w:tcBorders>
            <w:shd w:val="clear" w:color="auto" w:fill="FFFFFF"/>
          </w:tcPr>
          <w:p w:rsidR="000447DD" w:rsidRDefault="000447DD" w:rsidP="000447DD">
            <w:r>
              <w:t>Fistula</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FLD</w:t>
            </w:r>
          </w:p>
        </w:tc>
        <w:tc>
          <w:tcPr>
            <w:tcW w:w="2800" w:type="dxa"/>
            <w:tcBorders>
              <w:bottom w:val="single" w:sz="4" w:space="0" w:color="auto"/>
            </w:tcBorders>
            <w:shd w:val="clear" w:color="auto" w:fill="F3F3F3"/>
          </w:tcPr>
          <w:p w:rsidR="000447DD" w:rsidRDefault="000447DD" w:rsidP="000447DD">
            <w:r>
              <w:t>Fluid, Other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FLT</w:t>
            </w:r>
          </w:p>
        </w:tc>
        <w:tc>
          <w:tcPr>
            <w:tcW w:w="2800" w:type="dxa"/>
            <w:tcBorders>
              <w:bottom w:val="single" w:sz="4" w:space="0" w:color="auto"/>
            </w:tcBorders>
            <w:shd w:val="clear" w:color="auto" w:fill="FFFFFF"/>
          </w:tcPr>
          <w:p w:rsidR="000447DD" w:rsidRDefault="000447DD" w:rsidP="000447DD">
            <w:r>
              <w:t>Filter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FLU</w:t>
            </w:r>
          </w:p>
        </w:tc>
        <w:tc>
          <w:tcPr>
            <w:tcW w:w="2800" w:type="dxa"/>
            <w:tcBorders>
              <w:bottom w:val="single" w:sz="4" w:space="0" w:color="auto"/>
            </w:tcBorders>
            <w:shd w:val="clear" w:color="auto" w:fill="F3F3F3"/>
          </w:tcPr>
          <w:p w:rsidR="000447DD" w:rsidRDefault="000447DD" w:rsidP="000447DD">
            <w:r>
              <w:t>Fluid, Body unsp</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FLUID</w:t>
            </w:r>
          </w:p>
        </w:tc>
        <w:tc>
          <w:tcPr>
            <w:tcW w:w="2800" w:type="dxa"/>
            <w:tcBorders>
              <w:bottom w:val="single" w:sz="4" w:space="0" w:color="auto"/>
            </w:tcBorders>
            <w:shd w:val="clear" w:color="auto" w:fill="FFFFFF"/>
          </w:tcPr>
          <w:p w:rsidR="000447DD" w:rsidRDefault="000447DD" w:rsidP="000447DD">
            <w:r>
              <w:t>Fluid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FOLEY</w:t>
            </w:r>
          </w:p>
        </w:tc>
        <w:tc>
          <w:tcPr>
            <w:tcW w:w="2800" w:type="dxa"/>
            <w:tcBorders>
              <w:bottom w:val="single" w:sz="4" w:space="0" w:color="auto"/>
            </w:tcBorders>
            <w:shd w:val="clear" w:color="auto" w:fill="F3F3F3"/>
          </w:tcPr>
          <w:p w:rsidR="000447DD" w:rsidRDefault="000447DD" w:rsidP="000447DD">
            <w:r>
              <w:t>Catheter Tip, Foley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FRS</w:t>
            </w:r>
          </w:p>
        </w:tc>
        <w:tc>
          <w:tcPr>
            <w:tcW w:w="2800" w:type="dxa"/>
            <w:tcBorders>
              <w:bottom w:val="single" w:sz="4" w:space="0" w:color="auto"/>
            </w:tcBorders>
            <w:shd w:val="clear" w:color="auto" w:fill="FFFFFF"/>
          </w:tcPr>
          <w:p w:rsidR="000447DD" w:rsidRDefault="000447DD" w:rsidP="000447DD">
            <w:r>
              <w:t>Fluid, Respiratory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FSCLP</w:t>
            </w:r>
          </w:p>
        </w:tc>
        <w:tc>
          <w:tcPr>
            <w:tcW w:w="2800" w:type="dxa"/>
            <w:tcBorders>
              <w:bottom w:val="single" w:sz="4" w:space="0" w:color="auto"/>
            </w:tcBorders>
            <w:shd w:val="clear" w:color="auto" w:fill="F3F3F3"/>
          </w:tcPr>
          <w:p w:rsidR="000447DD" w:rsidRDefault="000447DD" w:rsidP="000447DD">
            <w:r>
              <w:t>Scalp, Fetal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FUR</w:t>
            </w:r>
          </w:p>
        </w:tc>
        <w:tc>
          <w:tcPr>
            <w:tcW w:w="2800" w:type="dxa"/>
            <w:tcBorders>
              <w:bottom w:val="single" w:sz="4" w:space="0" w:color="auto"/>
            </w:tcBorders>
            <w:shd w:val="clear" w:color="auto" w:fill="FFFFFF"/>
          </w:tcPr>
          <w:p w:rsidR="000447DD" w:rsidRDefault="000447DD" w:rsidP="000447DD">
            <w:r>
              <w:t>Furuncle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GAS</w:t>
            </w:r>
          </w:p>
        </w:tc>
        <w:tc>
          <w:tcPr>
            <w:tcW w:w="2800" w:type="dxa"/>
            <w:tcBorders>
              <w:bottom w:val="single" w:sz="4" w:space="0" w:color="auto"/>
            </w:tcBorders>
            <w:shd w:val="clear" w:color="auto" w:fill="F3F3F3"/>
          </w:tcPr>
          <w:p w:rsidR="000447DD" w:rsidRDefault="000447DD" w:rsidP="000447DD">
            <w:r>
              <w:t>Gas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GASA</w:t>
            </w:r>
          </w:p>
        </w:tc>
        <w:tc>
          <w:tcPr>
            <w:tcW w:w="2800" w:type="dxa"/>
            <w:tcBorders>
              <w:bottom w:val="single" w:sz="4" w:space="0" w:color="auto"/>
            </w:tcBorders>
            <w:shd w:val="clear" w:color="auto" w:fill="FFFFFF"/>
          </w:tcPr>
          <w:p w:rsidR="000447DD" w:rsidRDefault="000447DD" w:rsidP="000447DD">
            <w:r>
              <w:t>Aspirate, Gastric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Aspirate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GASAN</w:t>
            </w:r>
          </w:p>
        </w:tc>
        <w:tc>
          <w:tcPr>
            <w:tcW w:w="2800" w:type="dxa"/>
            <w:tcBorders>
              <w:bottom w:val="single" w:sz="4" w:space="0" w:color="auto"/>
            </w:tcBorders>
            <w:shd w:val="clear" w:color="auto" w:fill="F3F3F3"/>
          </w:tcPr>
          <w:p w:rsidR="000447DD" w:rsidRDefault="000447DD" w:rsidP="000447DD">
            <w:r>
              <w:t>Antrum, 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GASBR</w:t>
            </w:r>
          </w:p>
        </w:tc>
        <w:tc>
          <w:tcPr>
            <w:tcW w:w="2800" w:type="dxa"/>
            <w:tcBorders>
              <w:bottom w:val="single" w:sz="4" w:space="0" w:color="auto"/>
            </w:tcBorders>
            <w:shd w:val="clear" w:color="auto" w:fill="FFFFFF"/>
          </w:tcPr>
          <w:p w:rsidR="000447DD" w:rsidRDefault="000447DD" w:rsidP="000447DD">
            <w:r>
              <w:t>Brushing, Gastric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GASD</w:t>
            </w:r>
          </w:p>
        </w:tc>
        <w:tc>
          <w:tcPr>
            <w:tcW w:w="2800" w:type="dxa"/>
            <w:tcBorders>
              <w:bottom w:val="single" w:sz="4" w:space="0" w:color="auto"/>
            </w:tcBorders>
            <w:shd w:val="clear" w:color="auto" w:fill="F3F3F3"/>
          </w:tcPr>
          <w:p w:rsidR="000447DD" w:rsidRDefault="000447DD" w:rsidP="000447DD">
            <w:r>
              <w:t>Drainage, 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GAST</w:t>
            </w:r>
          </w:p>
        </w:tc>
        <w:tc>
          <w:tcPr>
            <w:tcW w:w="2800" w:type="dxa"/>
            <w:tcBorders>
              <w:bottom w:val="single" w:sz="4" w:space="0" w:color="auto"/>
            </w:tcBorders>
            <w:shd w:val="clear" w:color="auto" w:fill="FFFFFF"/>
          </w:tcPr>
          <w:p w:rsidR="000447DD" w:rsidRDefault="000447DD" w:rsidP="000447DD">
            <w:r>
              <w:t>Fluid/contents, Gastric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GENL</w:t>
            </w:r>
          </w:p>
        </w:tc>
        <w:tc>
          <w:tcPr>
            <w:tcW w:w="2800" w:type="dxa"/>
            <w:tcBorders>
              <w:bottom w:val="single" w:sz="4" w:space="0" w:color="auto"/>
            </w:tcBorders>
            <w:shd w:val="clear" w:color="auto" w:fill="F3F3F3"/>
          </w:tcPr>
          <w:p w:rsidR="000447DD" w:rsidRDefault="000447DD" w:rsidP="000447DD">
            <w:r>
              <w:t>Genital lochia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GENV</w:t>
            </w:r>
          </w:p>
        </w:tc>
        <w:tc>
          <w:tcPr>
            <w:tcW w:w="2800" w:type="dxa"/>
            <w:tcBorders>
              <w:bottom w:val="single" w:sz="4" w:space="0" w:color="auto"/>
            </w:tcBorders>
            <w:shd w:val="clear" w:color="auto" w:fill="FFFFFF"/>
          </w:tcPr>
          <w:p w:rsidR="000447DD" w:rsidRDefault="000447DD" w:rsidP="000447DD">
            <w:r>
              <w:t>Genital vaginal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GRAFT</w:t>
            </w:r>
          </w:p>
        </w:tc>
        <w:tc>
          <w:tcPr>
            <w:tcW w:w="2800" w:type="dxa"/>
            <w:tcBorders>
              <w:bottom w:val="single" w:sz="4" w:space="0" w:color="auto"/>
            </w:tcBorders>
            <w:shd w:val="clear" w:color="auto" w:fill="F3F3F3"/>
          </w:tcPr>
          <w:p w:rsidR="000447DD" w:rsidRDefault="000447DD" w:rsidP="000447DD">
            <w:r>
              <w:t>Graft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GRAFTS</w:t>
            </w:r>
          </w:p>
        </w:tc>
        <w:tc>
          <w:tcPr>
            <w:tcW w:w="2800" w:type="dxa"/>
            <w:tcBorders>
              <w:bottom w:val="single" w:sz="4" w:space="0" w:color="auto"/>
            </w:tcBorders>
            <w:shd w:val="clear" w:color="auto" w:fill="FFFFFF"/>
          </w:tcPr>
          <w:p w:rsidR="000447DD" w:rsidRDefault="000447DD" w:rsidP="000447DD">
            <w:r>
              <w:t>Graft Site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GRANU</w:t>
            </w:r>
          </w:p>
        </w:tc>
        <w:tc>
          <w:tcPr>
            <w:tcW w:w="2800" w:type="dxa"/>
            <w:tcBorders>
              <w:bottom w:val="single" w:sz="4" w:space="0" w:color="auto"/>
            </w:tcBorders>
            <w:shd w:val="clear" w:color="auto" w:fill="F3F3F3"/>
          </w:tcPr>
          <w:p w:rsidR="000447DD" w:rsidRDefault="000447DD" w:rsidP="000447DD">
            <w:r>
              <w:t>Granuloma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GROSH</w:t>
            </w:r>
          </w:p>
        </w:tc>
        <w:tc>
          <w:tcPr>
            <w:tcW w:w="2800" w:type="dxa"/>
            <w:tcBorders>
              <w:bottom w:val="single" w:sz="4" w:space="0" w:color="auto"/>
            </w:tcBorders>
            <w:shd w:val="clear" w:color="auto" w:fill="FFFFFF"/>
          </w:tcPr>
          <w:p w:rsidR="000447DD" w:rsidRDefault="000447DD" w:rsidP="000447DD">
            <w:r>
              <w:t>Catheter, Groshong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GSOL</w:t>
            </w:r>
          </w:p>
        </w:tc>
        <w:tc>
          <w:tcPr>
            <w:tcW w:w="2800" w:type="dxa"/>
            <w:tcBorders>
              <w:bottom w:val="single" w:sz="4" w:space="0" w:color="auto"/>
            </w:tcBorders>
            <w:shd w:val="clear" w:color="auto" w:fill="F3F3F3"/>
          </w:tcPr>
          <w:p w:rsidR="000447DD" w:rsidRDefault="000447DD" w:rsidP="000447DD">
            <w:r>
              <w:t>Solution, Gastrostomy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GSPEC</w:t>
            </w:r>
          </w:p>
        </w:tc>
        <w:tc>
          <w:tcPr>
            <w:tcW w:w="2800" w:type="dxa"/>
            <w:tcBorders>
              <w:bottom w:val="single" w:sz="4" w:space="0" w:color="auto"/>
            </w:tcBorders>
            <w:shd w:val="clear" w:color="auto" w:fill="FFFFFF"/>
          </w:tcPr>
          <w:p w:rsidR="000447DD" w:rsidRDefault="000447DD" w:rsidP="000447DD">
            <w:r>
              <w:t>Biopsy, Gastric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GT</w:t>
            </w:r>
          </w:p>
        </w:tc>
        <w:tc>
          <w:tcPr>
            <w:tcW w:w="2800" w:type="dxa"/>
            <w:tcBorders>
              <w:bottom w:val="single" w:sz="4" w:space="0" w:color="auto"/>
            </w:tcBorders>
            <w:shd w:val="clear" w:color="auto" w:fill="F3F3F3"/>
          </w:tcPr>
          <w:p w:rsidR="000447DD" w:rsidRDefault="000447DD" w:rsidP="000447DD">
            <w:r>
              <w:t>Tube, 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GTUBE</w:t>
            </w:r>
          </w:p>
        </w:tc>
        <w:tc>
          <w:tcPr>
            <w:tcW w:w="2800" w:type="dxa"/>
            <w:tcBorders>
              <w:bottom w:val="single" w:sz="4" w:space="0" w:color="auto"/>
            </w:tcBorders>
            <w:shd w:val="clear" w:color="auto" w:fill="FFFFFF"/>
          </w:tcPr>
          <w:p w:rsidR="000447DD" w:rsidRDefault="000447DD" w:rsidP="000447DD">
            <w:r>
              <w:t>Drainage Tube, Drainage (Gastrostomy)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HAR</w:t>
            </w:r>
          </w:p>
        </w:tc>
        <w:tc>
          <w:tcPr>
            <w:tcW w:w="2800" w:type="dxa"/>
            <w:tcBorders>
              <w:bottom w:val="single" w:sz="4" w:space="0" w:color="auto"/>
            </w:tcBorders>
            <w:shd w:val="clear" w:color="auto" w:fill="F3F3F3"/>
          </w:tcPr>
          <w:p w:rsidR="000447DD" w:rsidRDefault="000447DD" w:rsidP="000447DD">
            <w:r>
              <w:t>Hair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HBITE</w:t>
            </w:r>
          </w:p>
        </w:tc>
        <w:tc>
          <w:tcPr>
            <w:tcW w:w="2800" w:type="dxa"/>
            <w:tcBorders>
              <w:bottom w:val="single" w:sz="4" w:space="0" w:color="auto"/>
            </w:tcBorders>
            <w:shd w:val="clear" w:color="auto" w:fill="FFFFFF"/>
          </w:tcPr>
          <w:p w:rsidR="000447DD" w:rsidRDefault="000447DD" w:rsidP="000447DD">
            <w:r>
              <w:t>Bite, Human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HBLUD</w:t>
            </w:r>
          </w:p>
        </w:tc>
        <w:tc>
          <w:tcPr>
            <w:tcW w:w="2800" w:type="dxa"/>
            <w:tcBorders>
              <w:bottom w:val="single" w:sz="4" w:space="0" w:color="auto"/>
            </w:tcBorders>
            <w:shd w:val="clear" w:color="auto" w:fill="F3F3F3"/>
          </w:tcPr>
          <w:p w:rsidR="000447DD" w:rsidRDefault="000447DD" w:rsidP="000447DD">
            <w:r>
              <w:t>Blood, Autopsy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HEMAQ</w:t>
            </w:r>
          </w:p>
        </w:tc>
        <w:tc>
          <w:tcPr>
            <w:tcW w:w="2800" w:type="dxa"/>
            <w:tcBorders>
              <w:bottom w:val="single" w:sz="4" w:space="0" w:color="auto"/>
            </w:tcBorders>
            <w:shd w:val="clear" w:color="auto" w:fill="FFFFFF"/>
          </w:tcPr>
          <w:p w:rsidR="000447DD" w:rsidRDefault="000447DD" w:rsidP="000447DD">
            <w:r>
              <w:t>Catheter Tip, Hemaquit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HEMO</w:t>
            </w:r>
          </w:p>
        </w:tc>
        <w:tc>
          <w:tcPr>
            <w:tcW w:w="2800" w:type="dxa"/>
            <w:tcBorders>
              <w:bottom w:val="single" w:sz="4" w:space="0" w:color="auto"/>
            </w:tcBorders>
            <w:shd w:val="clear" w:color="auto" w:fill="F3F3F3"/>
          </w:tcPr>
          <w:p w:rsidR="000447DD" w:rsidRDefault="000447DD" w:rsidP="000447DD">
            <w:r>
              <w:t>Catheter Tip, Hemovac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HERNI</w:t>
            </w:r>
          </w:p>
        </w:tc>
        <w:tc>
          <w:tcPr>
            <w:tcW w:w="2800" w:type="dxa"/>
            <w:tcBorders>
              <w:bottom w:val="single" w:sz="4" w:space="0" w:color="auto"/>
            </w:tcBorders>
            <w:shd w:val="clear" w:color="auto" w:fill="FFFFFF"/>
          </w:tcPr>
          <w:p w:rsidR="000447DD" w:rsidRDefault="000447DD" w:rsidP="000447DD">
            <w:r>
              <w:t>Tissue, Herniated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HEV</w:t>
            </w:r>
          </w:p>
        </w:tc>
        <w:tc>
          <w:tcPr>
            <w:tcW w:w="2800" w:type="dxa"/>
            <w:tcBorders>
              <w:bottom w:val="single" w:sz="4" w:space="0" w:color="auto"/>
            </w:tcBorders>
            <w:shd w:val="clear" w:color="auto" w:fill="F3F3F3"/>
          </w:tcPr>
          <w:p w:rsidR="000447DD" w:rsidRDefault="000447DD" w:rsidP="000447DD">
            <w:r>
              <w:t>Drain, Hemovac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HIC</w:t>
            </w:r>
          </w:p>
        </w:tc>
        <w:tc>
          <w:tcPr>
            <w:tcW w:w="2800" w:type="dxa"/>
            <w:tcBorders>
              <w:bottom w:val="single" w:sz="4" w:space="0" w:color="auto"/>
            </w:tcBorders>
            <w:shd w:val="clear" w:color="auto" w:fill="FFFFFF"/>
          </w:tcPr>
          <w:p w:rsidR="000447DD" w:rsidRDefault="000447DD" w:rsidP="000447DD">
            <w:r>
              <w:t>Catheter, Hickman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HYDC</w:t>
            </w:r>
          </w:p>
        </w:tc>
        <w:tc>
          <w:tcPr>
            <w:tcW w:w="2800" w:type="dxa"/>
            <w:tcBorders>
              <w:bottom w:val="single" w:sz="4" w:space="0" w:color="auto"/>
            </w:tcBorders>
            <w:shd w:val="clear" w:color="auto" w:fill="F3F3F3"/>
          </w:tcPr>
          <w:p w:rsidR="000447DD" w:rsidRDefault="000447DD" w:rsidP="000447DD">
            <w:r>
              <w:t>Fluid, Hydrocele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IBITE</w:t>
            </w:r>
          </w:p>
        </w:tc>
        <w:tc>
          <w:tcPr>
            <w:tcW w:w="2800" w:type="dxa"/>
            <w:tcBorders>
              <w:bottom w:val="single" w:sz="4" w:space="0" w:color="auto"/>
            </w:tcBorders>
            <w:shd w:val="clear" w:color="auto" w:fill="FFFFFF"/>
          </w:tcPr>
          <w:p w:rsidR="000447DD" w:rsidRDefault="000447DD" w:rsidP="000447DD">
            <w:r>
              <w:t>Bite, Insect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ICYST</w:t>
            </w:r>
          </w:p>
        </w:tc>
        <w:tc>
          <w:tcPr>
            <w:tcW w:w="2800" w:type="dxa"/>
            <w:tcBorders>
              <w:bottom w:val="single" w:sz="4" w:space="0" w:color="auto"/>
            </w:tcBorders>
            <w:shd w:val="clear" w:color="auto" w:fill="F3F3F3"/>
          </w:tcPr>
          <w:p w:rsidR="000447DD" w:rsidRDefault="000447DD" w:rsidP="000447DD">
            <w:r>
              <w:t>Cyst, Inclusion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IDC</w:t>
            </w:r>
          </w:p>
        </w:tc>
        <w:tc>
          <w:tcPr>
            <w:tcW w:w="2800" w:type="dxa"/>
            <w:tcBorders>
              <w:bottom w:val="single" w:sz="4" w:space="0" w:color="auto"/>
            </w:tcBorders>
            <w:shd w:val="clear" w:color="auto" w:fill="FFFFFF"/>
          </w:tcPr>
          <w:p w:rsidR="000447DD" w:rsidRDefault="000447DD" w:rsidP="000447DD">
            <w:r>
              <w:t>Catheter Tip, Indwelling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IHG</w:t>
            </w:r>
          </w:p>
        </w:tc>
        <w:tc>
          <w:tcPr>
            <w:tcW w:w="2800" w:type="dxa"/>
            <w:tcBorders>
              <w:bottom w:val="single" w:sz="4" w:space="0" w:color="auto"/>
            </w:tcBorders>
            <w:shd w:val="clear" w:color="auto" w:fill="F3F3F3"/>
          </w:tcPr>
          <w:p w:rsidR="000447DD" w:rsidRDefault="000447DD" w:rsidP="000447DD">
            <w:r>
              <w:t>Gas, Inhaled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ILEO</w:t>
            </w:r>
          </w:p>
        </w:tc>
        <w:tc>
          <w:tcPr>
            <w:tcW w:w="2800" w:type="dxa"/>
            <w:tcBorders>
              <w:bottom w:val="single" w:sz="4" w:space="0" w:color="auto"/>
            </w:tcBorders>
            <w:shd w:val="clear" w:color="auto" w:fill="FFFFFF"/>
          </w:tcPr>
          <w:p w:rsidR="000447DD" w:rsidRDefault="000447DD" w:rsidP="000447DD">
            <w:r>
              <w:t>Drainage, Ileostomy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ILLEG</w:t>
            </w:r>
          </w:p>
        </w:tc>
        <w:tc>
          <w:tcPr>
            <w:tcW w:w="2800" w:type="dxa"/>
            <w:tcBorders>
              <w:bottom w:val="single" w:sz="4" w:space="0" w:color="auto"/>
            </w:tcBorders>
            <w:shd w:val="clear" w:color="auto" w:fill="F3F3F3"/>
          </w:tcPr>
          <w:p w:rsidR="000447DD" w:rsidRDefault="000447DD" w:rsidP="000447DD">
            <w:r>
              <w:t>Source of Specimen Is Illegible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IMP</w:t>
            </w:r>
          </w:p>
        </w:tc>
        <w:tc>
          <w:tcPr>
            <w:tcW w:w="2800" w:type="dxa"/>
            <w:tcBorders>
              <w:bottom w:val="single" w:sz="4" w:space="0" w:color="auto"/>
            </w:tcBorders>
            <w:shd w:val="clear" w:color="auto" w:fill="FFFFFF"/>
          </w:tcPr>
          <w:p w:rsidR="000447DD" w:rsidRDefault="000447DD" w:rsidP="000447DD">
            <w:r>
              <w:t>Implant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INCI</w:t>
            </w:r>
          </w:p>
        </w:tc>
        <w:tc>
          <w:tcPr>
            <w:tcW w:w="2800" w:type="dxa"/>
            <w:tcBorders>
              <w:bottom w:val="single" w:sz="4" w:space="0" w:color="auto"/>
            </w:tcBorders>
            <w:shd w:val="clear" w:color="auto" w:fill="F3F3F3"/>
          </w:tcPr>
          <w:p w:rsidR="000447DD" w:rsidRDefault="000447DD" w:rsidP="000447DD">
            <w:r>
              <w:t>Site, Incision/Surgical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INFIL</w:t>
            </w:r>
          </w:p>
        </w:tc>
        <w:tc>
          <w:tcPr>
            <w:tcW w:w="2800" w:type="dxa"/>
            <w:tcBorders>
              <w:bottom w:val="single" w:sz="4" w:space="0" w:color="auto"/>
            </w:tcBorders>
            <w:shd w:val="clear" w:color="auto" w:fill="FFFFFF"/>
          </w:tcPr>
          <w:p w:rsidR="000447DD" w:rsidRDefault="000447DD" w:rsidP="000447DD">
            <w:r>
              <w:t>Infiltrate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INS</w:t>
            </w:r>
          </w:p>
        </w:tc>
        <w:tc>
          <w:tcPr>
            <w:tcW w:w="2800" w:type="dxa"/>
            <w:tcBorders>
              <w:bottom w:val="single" w:sz="4" w:space="0" w:color="auto"/>
            </w:tcBorders>
            <w:shd w:val="clear" w:color="auto" w:fill="F3F3F3"/>
          </w:tcPr>
          <w:p w:rsidR="000447DD" w:rsidRDefault="000447DD" w:rsidP="000447DD">
            <w:r>
              <w:t>Insect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Object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INTRD</w:t>
            </w:r>
          </w:p>
        </w:tc>
        <w:tc>
          <w:tcPr>
            <w:tcW w:w="2800" w:type="dxa"/>
            <w:tcBorders>
              <w:bottom w:val="single" w:sz="4" w:space="0" w:color="auto"/>
            </w:tcBorders>
            <w:shd w:val="clear" w:color="auto" w:fill="FFFFFF"/>
          </w:tcPr>
          <w:p w:rsidR="000447DD" w:rsidRDefault="000447DD" w:rsidP="000447DD">
            <w:r>
              <w:t>Catheter Tip, Introducer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ISLT</w:t>
            </w:r>
          </w:p>
        </w:tc>
        <w:tc>
          <w:tcPr>
            <w:tcW w:w="2800" w:type="dxa"/>
            <w:tcBorders>
              <w:bottom w:val="single" w:sz="4" w:space="0" w:color="auto"/>
            </w:tcBorders>
            <w:shd w:val="clear" w:color="auto" w:fill="F3F3F3"/>
          </w:tcPr>
          <w:p w:rsidR="000447DD" w:rsidRDefault="000447DD" w:rsidP="000447DD">
            <w:r>
              <w:t>Isolate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IT</w:t>
            </w:r>
          </w:p>
        </w:tc>
        <w:tc>
          <w:tcPr>
            <w:tcW w:w="2800" w:type="dxa"/>
            <w:tcBorders>
              <w:bottom w:val="single" w:sz="4" w:space="0" w:color="auto"/>
            </w:tcBorders>
            <w:shd w:val="clear" w:color="auto" w:fill="FFFFFF"/>
          </w:tcPr>
          <w:p w:rsidR="000447DD" w:rsidRDefault="000447DD" w:rsidP="000447DD">
            <w:r>
              <w:t>Intubation tube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IUD</w:t>
            </w:r>
          </w:p>
        </w:tc>
        <w:tc>
          <w:tcPr>
            <w:tcW w:w="2800" w:type="dxa"/>
            <w:tcBorders>
              <w:bottom w:val="single" w:sz="4" w:space="0" w:color="auto"/>
            </w:tcBorders>
            <w:shd w:val="clear" w:color="auto" w:fill="F3F3F3"/>
          </w:tcPr>
          <w:p w:rsidR="000447DD" w:rsidRDefault="000447DD" w:rsidP="000447DD">
            <w:r>
              <w:t>Intrauterine Device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 (Common Usage)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IVCAT</w:t>
            </w:r>
          </w:p>
        </w:tc>
        <w:tc>
          <w:tcPr>
            <w:tcW w:w="2800" w:type="dxa"/>
            <w:tcBorders>
              <w:bottom w:val="single" w:sz="4" w:space="0" w:color="auto"/>
            </w:tcBorders>
            <w:shd w:val="clear" w:color="auto" w:fill="FFFFFF"/>
          </w:tcPr>
          <w:p w:rsidR="000447DD" w:rsidRDefault="000447DD" w:rsidP="000447DD">
            <w:r>
              <w:t>Catheter Tip, IV</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IVFLD</w:t>
            </w:r>
          </w:p>
        </w:tc>
        <w:tc>
          <w:tcPr>
            <w:tcW w:w="2800" w:type="dxa"/>
            <w:tcBorders>
              <w:bottom w:val="single" w:sz="4" w:space="0" w:color="auto"/>
            </w:tcBorders>
            <w:shd w:val="clear" w:color="auto" w:fill="F3F3F3"/>
          </w:tcPr>
          <w:p w:rsidR="000447DD" w:rsidRDefault="000447DD" w:rsidP="000447DD">
            <w:r>
              <w:t>Fluid, IV</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IVTIP</w:t>
            </w:r>
          </w:p>
        </w:tc>
        <w:tc>
          <w:tcPr>
            <w:tcW w:w="2800" w:type="dxa"/>
            <w:tcBorders>
              <w:bottom w:val="single" w:sz="4" w:space="0" w:color="auto"/>
            </w:tcBorders>
            <w:shd w:val="clear" w:color="auto" w:fill="FFFFFF"/>
          </w:tcPr>
          <w:p w:rsidR="000447DD" w:rsidRDefault="000447DD" w:rsidP="000447DD">
            <w:r>
              <w:t>Tubing Tip, IV</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JEJU</w:t>
            </w:r>
          </w:p>
        </w:tc>
        <w:tc>
          <w:tcPr>
            <w:tcW w:w="2800" w:type="dxa"/>
            <w:tcBorders>
              <w:bottom w:val="single" w:sz="4" w:space="0" w:color="auto"/>
            </w:tcBorders>
            <w:shd w:val="clear" w:color="auto" w:fill="F3F3F3"/>
          </w:tcPr>
          <w:p w:rsidR="000447DD" w:rsidRDefault="000447DD" w:rsidP="000447DD">
            <w:r>
              <w:t>Drainage, Jejunal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JNTFLD</w:t>
            </w:r>
          </w:p>
        </w:tc>
        <w:tc>
          <w:tcPr>
            <w:tcW w:w="2800" w:type="dxa"/>
            <w:tcBorders>
              <w:bottom w:val="single" w:sz="4" w:space="0" w:color="auto"/>
            </w:tcBorders>
            <w:shd w:val="clear" w:color="auto" w:fill="FFFFFF"/>
          </w:tcPr>
          <w:p w:rsidR="000447DD" w:rsidRDefault="000447DD" w:rsidP="000447DD">
            <w:r>
              <w:t>Fluid, Joint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JP</w:t>
            </w:r>
          </w:p>
        </w:tc>
        <w:tc>
          <w:tcPr>
            <w:tcW w:w="2800" w:type="dxa"/>
            <w:tcBorders>
              <w:bottom w:val="single" w:sz="4" w:space="0" w:color="auto"/>
            </w:tcBorders>
            <w:shd w:val="clear" w:color="auto" w:fill="F3F3F3"/>
          </w:tcPr>
          <w:p w:rsidR="000447DD" w:rsidRDefault="000447DD" w:rsidP="000447DD">
            <w:r>
              <w:t>Drainage, Jackson Pratt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KELOI</w:t>
            </w:r>
          </w:p>
        </w:tc>
        <w:tc>
          <w:tcPr>
            <w:tcW w:w="2800" w:type="dxa"/>
            <w:tcBorders>
              <w:bottom w:val="single" w:sz="4" w:space="0" w:color="auto"/>
            </w:tcBorders>
            <w:shd w:val="clear" w:color="auto" w:fill="FFFFFF"/>
          </w:tcPr>
          <w:p w:rsidR="000447DD" w:rsidRDefault="000447DD" w:rsidP="000447DD">
            <w:r>
              <w:t>Lavage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KIDFLD</w:t>
            </w:r>
          </w:p>
        </w:tc>
        <w:tc>
          <w:tcPr>
            <w:tcW w:w="2800" w:type="dxa"/>
            <w:tcBorders>
              <w:bottom w:val="single" w:sz="4" w:space="0" w:color="auto"/>
            </w:tcBorders>
            <w:shd w:val="clear" w:color="auto" w:fill="F3F3F3"/>
          </w:tcPr>
          <w:p w:rsidR="000447DD" w:rsidRDefault="000447DD" w:rsidP="000447DD">
            <w:r>
              <w:t>Fluid, Kidney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LAVG</w:t>
            </w:r>
          </w:p>
        </w:tc>
        <w:tc>
          <w:tcPr>
            <w:tcW w:w="2800" w:type="dxa"/>
            <w:tcBorders>
              <w:bottom w:val="single" w:sz="4" w:space="0" w:color="auto"/>
            </w:tcBorders>
            <w:shd w:val="clear" w:color="auto" w:fill="FFFFFF"/>
          </w:tcPr>
          <w:p w:rsidR="000447DD" w:rsidRDefault="000447DD" w:rsidP="000447DD">
            <w:r>
              <w:t>Lavage, Bronhial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LAVGG</w:t>
            </w:r>
          </w:p>
        </w:tc>
        <w:tc>
          <w:tcPr>
            <w:tcW w:w="2800" w:type="dxa"/>
            <w:tcBorders>
              <w:bottom w:val="single" w:sz="4" w:space="0" w:color="auto"/>
            </w:tcBorders>
            <w:shd w:val="clear" w:color="auto" w:fill="F3F3F3"/>
          </w:tcPr>
          <w:p w:rsidR="000447DD" w:rsidRDefault="000447DD" w:rsidP="000447DD">
            <w:r>
              <w:t>Lavage, 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LAVGP</w:t>
            </w:r>
          </w:p>
        </w:tc>
        <w:tc>
          <w:tcPr>
            <w:tcW w:w="2800" w:type="dxa"/>
            <w:tcBorders>
              <w:bottom w:val="single" w:sz="4" w:space="0" w:color="auto"/>
            </w:tcBorders>
            <w:shd w:val="clear" w:color="auto" w:fill="FFFFFF"/>
          </w:tcPr>
          <w:p w:rsidR="000447DD" w:rsidRDefault="000447DD" w:rsidP="000447DD">
            <w:r>
              <w:t>Lavage, Peritoneal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LAVPG</w:t>
            </w:r>
          </w:p>
        </w:tc>
        <w:tc>
          <w:tcPr>
            <w:tcW w:w="2800" w:type="dxa"/>
            <w:tcBorders>
              <w:bottom w:val="single" w:sz="4" w:space="0" w:color="auto"/>
            </w:tcBorders>
            <w:shd w:val="clear" w:color="auto" w:fill="F3F3F3"/>
          </w:tcPr>
          <w:p w:rsidR="000447DD" w:rsidRDefault="000447DD" w:rsidP="000447DD">
            <w:r>
              <w:t>Lavage, Pre-Bronch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LENS1</w:t>
            </w:r>
          </w:p>
        </w:tc>
        <w:tc>
          <w:tcPr>
            <w:tcW w:w="2800" w:type="dxa"/>
            <w:tcBorders>
              <w:bottom w:val="single" w:sz="4" w:space="0" w:color="auto"/>
            </w:tcBorders>
            <w:shd w:val="clear" w:color="auto" w:fill="FFFFFF"/>
          </w:tcPr>
          <w:p w:rsidR="000447DD" w:rsidRDefault="000447DD" w:rsidP="000447DD">
            <w:r>
              <w:t>Contact Lens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LENS2</w:t>
            </w:r>
          </w:p>
        </w:tc>
        <w:tc>
          <w:tcPr>
            <w:tcW w:w="2800" w:type="dxa"/>
            <w:tcBorders>
              <w:bottom w:val="single" w:sz="4" w:space="0" w:color="auto"/>
            </w:tcBorders>
            <w:shd w:val="clear" w:color="auto" w:fill="F3F3F3"/>
          </w:tcPr>
          <w:p w:rsidR="000447DD" w:rsidRDefault="000447DD" w:rsidP="000447DD">
            <w:r>
              <w:t>Contact Lens Case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LESN</w:t>
            </w:r>
          </w:p>
        </w:tc>
        <w:tc>
          <w:tcPr>
            <w:tcW w:w="2800" w:type="dxa"/>
            <w:tcBorders>
              <w:bottom w:val="single" w:sz="4" w:space="0" w:color="auto"/>
            </w:tcBorders>
            <w:shd w:val="clear" w:color="auto" w:fill="FFFFFF"/>
          </w:tcPr>
          <w:p w:rsidR="000447DD" w:rsidRDefault="000447DD" w:rsidP="000447DD">
            <w:r>
              <w:t>Lesion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LIQ</w:t>
            </w:r>
          </w:p>
        </w:tc>
        <w:tc>
          <w:tcPr>
            <w:tcW w:w="2800" w:type="dxa"/>
            <w:tcBorders>
              <w:bottom w:val="single" w:sz="4" w:space="0" w:color="auto"/>
            </w:tcBorders>
            <w:shd w:val="clear" w:color="auto" w:fill="F3F3F3"/>
          </w:tcPr>
          <w:p w:rsidR="000447DD" w:rsidRDefault="000447DD" w:rsidP="000447DD">
            <w:r>
              <w:t>Liquid, Unspecified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LIQO</w:t>
            </w:r>
          </w:p>
        </w:tc>
        <w:tc>
          <w:tcPr>
            <w:tcW w:w="2800" w:type="dxa"/>
            <w:tcBorders>
              <w:bottom w:val="single" w:sz="4" w:space="0" w:color="auto"/>
            </w:tcBorders>
            <w:shd w:val="clear" w:color="auto" w:fill="FFFFFF"/>
          </w:tcPr>
          <w:p w:rsidR="000447DD" w:rsidRDefault="000447DD" w:rsidP="000447DD">
            <w:r>
              <w:t>Liquid, Other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LNA</w:t>
            </w:r>
          </w:p>
        </w:tc>
        <w:tc>
          <w:tcPr>
            <w:tcW w:w="2800" w:type="dxa"/>
            <w:tcBorders>
              <w:bottom w:val="single" w:sz="4" w:space="0" w:color="auto"/>
            </w:tcBorders>
            <w:shd w:val="clear" w:color="auto" w:fill="F3F3F3"/>
          </w:tcPr>
          <w:p w:rsidR="000447DD" w:rsidRDefault="000447DD" w:rsidP="000447DD">
            <w:r>
              <w:t>Line arterial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Arterial blood collected via arterial line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LNV</w:t>
            </w:r>
          </w:p>
        </w:tc>
        <w:tc>
          <w:tcPr>
            <w:tcW w:w="2800" w:type="dxa"/>
            <w:tcBorders>
              <w:bottom w:val="single" w:sz="4" w:space="0" w:color="auto"/>
            </w:tcBorders>
            <w:shd w:val="clear" w:color="auto" w:fill="FFFFFF"/>
          </w:tcPr>
          <w:p w:rsidR="000447DD" w:rsidRDefault="000447DD" w:rsidP="000447DD">
            <w:r>
              <w:t>Line venous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Venous blood collected via venous line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LSAC</w:t>
            </w:r>
          </w:p>
        </w:tc>
        <w:tc>
          <w:tcPr>
            <w:tcW w:w="2800" w:type="dxa"/>
            <w:tcBorders>
              <w:bottom w:val="single" w:sz="4" w:space="0" w:color="auto"/>
            </w:tcBorders>
            <w:shd w:val="clear" w:color="auto" w:fill="F3F3F3"/>
          </w:tcPr>
          <w:p w:rsidR="000447DD" w:rsidRDefault="000447DD" w:rsidP="000447DD">
            <w:r>
              <w:t>Fluid, Lumbar Sac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LYM</w:t>
            </w:r>
          </w:p>
        </w:tc>
        <w:tc>
          <w:tcPr>
            <w:tcW w:w="2800" w:type="dxa"/>
            <w:tcBorders>
              <w:bottom w:val="single" w:sz="4" w:space="0" w:color="auto"/>
            </w:tcBorders>
            <w:shd w:val="clear" w:color="auto" w:fill="FFFFFF"/>
          </w:tcPr>
          <w:p w:rsidR="000447DD" w:rsidRDefault="000447DD" w:rsidP="000447DD">
            <w:r>
              <w:t>Lymphocytes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MAC</w:t>
            </w:r>
          </w:p>
        </w:tc>
        <w:tc>
          <w:tcPr>
            <w:tcW w:w="2800" w:type="dxa"/>
            <w:tcBorders>
              <w:bottom w:val="single" w:sz="4" w:space="0" w:color="auto"/>
            </w:tcBorders>
            <w:shd w:val="clear" w:color="auto" w:fill="F3F3F3"/>
          </w:tcPr>
          <w:p w:rsidR="000447DD" w:rsidRDefault="000447DD" w:rsidP="000447DD">
            <w:r>
              <w:t>Macrophages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MAHUR</w:t>
            </w:r>
          </w:p>
        </w:tc>
        <w:tc>
          <w:tcPr>
            <w:tcW w:w="2800" w:type="dxa"/>
            <w:tcBorders>
              <w:bottom w:val="single" w:sz="4" w:space="0" w:color="auto"/>
            </w:tcBorders>
            <w:shd w:val="clear" w:color="auto" w:fill="FFFFFF"/>
          </w:tcPr>
          <w:p w:rsidR="000447DD" w:rsidRDefault="000447DD" w:rsidP="000447DD">
            <w:r>
              <w:t>Catheter Tip, Makurkour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MAR</w:t>
            </w:r>
          </w:p>
        </w:tc>
        <w:tc>
          <w:tcPr>
            <w:tcW w:w="2800" w:type="dxa"/>
            <w:tcBorders>
              <w:bottom w:val="single" w:sz="4" w:space="0" w:color="auto"/>
            </w:tcBorders>
            <w:shd w:val="clear" w:color="auto" w:fill="F3F3F3"/>
          </w:tcPr>
          <w:p w:rsidR="000447DD" w:rsidRDefault="000447DD" w:rsidP="000447DD">
            <w:r>
              <w:t>Marrow</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Bone marrow</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MASS</w:t>
            </w:r>
          </w:p>
        </w:tc>
        <w:tc>
          <w:tcPr>
            <w:tcW w:w="2800" w:type="dxa"/>
            <w:tcBorders>
              <w:bottom w:val="single" w:sz="4" w:space="0" w:color="auto"/>
            </w:tcBorders>
            <w:shd w:val="clear" w:color="auto" w:fill="FFFFFF"/>
          </w:tcPr>
          <w:p w:rsidR="000447DD" w:rsidRDefault="000447DD" w:rsidP="000447DD">
            <w:r>
              <w:t>Mass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MBLD</w:t>
            </w:r>
          </w:p>
        </w:tc>
        <w:tc>
          <w:tcPr>
            <w:tcW w:w="2800" w:type="dxa"/>
            <w:tcBorders>
              <w:bottom w:val="single" w:sz="4" w:space="0" w:color="auto"/>
            </w:tcBorders>
            <w:shd w:val="clear" w:color="auto" w:fill="F3F3F3"/>
          </w:tcPr>
          <w:p w:rsidR="000447DD" w:rsidRDefault="000447DD" w:rsidP="000447DD">
            <w:r>
              <w:t>Blood, Menstrual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MEC</w:t>
            </w:r>
          </w:p>
        </w:tc>
        <w:tc>
          <w:tcPr>
            <w:tcW w:w="2800" w:type="dxa"/>
            <w:tcBorders>
              <w:bottom w:val="single" w:sz="4" w:space="0" w:color="auto"/>
            </w:tcBorders>
            <w:shd w:val="clear" w:color="auto" w:fill="FFFFFF"/>
          </w:tcPr>
          <w:p w:rsidR="000447DD" w:rsidRDefault="000447DD" w:rsidP="000447DD">
            <w:r>
              <w:t>Meconium</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MILK</w:t>
            </w:r>
          </w:p>
        </w:tc>
        <w:tc>
          <w:tcPr>
            <w:tcW w:w="2800" w:type="dxa"/>
            <w:tcBorders>
              <w:bottom w:val="single" w:sz="4" w:space="0" w:color="auto"/>
            </w:tcBorders>
            <w:shd w:val="clear" w:color="auto" w:fill="F3F3F3"/>
          </w:tcPr>
          <w:p w:rsidR="000447DD" w:rsidRDefault="000447DD" w:rsidP="000447DD">
            <w:r>
              <w:t>Breast milk</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Mother's milk specimen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MLK</w:t>
            </w:r>
          </w:p>
        </w:tc>
        <w:tc>
          <w:tcPr>
            <w:tcW w:w="2800" w:type="dxa"/>
            <w:tcBorders>
              <w:bottom w:val="single" w:sz="4" w:space="0" w:color="auto"/>
            </w:tcBorders>
            <w:shd w:val="clear" w:color="auto" w:fill="FFFFFF"/>
          </w:tcPr>
          <w:p w:rsidR="000447DD" w:rsidRDefault="000447DD" w:rsidP="000447DD">
            <w:r>
              <w:t>Milk</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Food specimen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MUCOS</w:t>
            </w:r>
          </w:p>
        </w:tc>
        <w:tc>
          <w:tcPr>
            <w:tcW w:w="2800" w:type="dxa"/>
            <w:tcBorders>
              <w:bottom w:val="single" w:sz="4" w:space="0" w:color="auto"/>
            </w:tcBorders>
            <w:shd w:val="clear" w:color="auto" w:fill="F3F3F3"/>
          </w:tcPr>
          <w:p w:rsidR="000447DD" w:rsidRDefault="000447DD" w:rsidP="000447DD">
            <w:r>
              <w:t>Mucosa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MUCUS</w:t>
            </w:r>
          </w:p>
        </w:tc>
        <w:tc>
          <w:tcPr>
            <w:tcW w:w="2800" w:type="dxa"/>
            <w:tcBorders>
              <w:bottom w:val="single" w:sz="4" w:space="0" w:color="auto"/>
            </w:tcBorders>
            <w:shd w:val="clear" w:color="auto" w:fill="FFFFFF"/>
          </w:tcPr>
          <w:p w:rsidR="000447DD" w:rsidRDefault="000447DD" w:rsidP="000447DD">
            <w:r>
              <w:t>Mucus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NAIL</w:t>
            </w:r>
          </w:p>
        </w:tc>
        <w:tc>
          <w:tcPr>
            <w:tcW w:w="2800" w:type="dxa"/>
            <w:tcBorders>
              <w:bottom w:val="single" w:sz="4" w:space="0" w:color="auto"/>
            </w:tcBorders>
            <w:shd w:val="clear" w:color="auto" w:fill="F3F3F3"/>
          </w:tcPr>
          <w:p w:rsidR="000447DD" w:rsidRDefault="000447DD" w:rsidP="000447DD">
            <w:r>
              <w:t>Nail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Finger or toe nail sample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NASDR</w:t>
            </w:r>
          </w:p>
        </w:tc>
        <w:tc>
          <w:tcPr>
            <w:tcW w:w="2800" w:type="dxa"/>
            <w:tcBorders>
              <w:bottom w:val="single" w:sz="4" w:space="0" w:color="auto"/>
            </w:tcBorders>
            <w:shd w:val="clear" w:color="auto" w:fill="FFFFFF"/>
          </w:tcPr>
          <w:p w:rsidR="000447DD" w:rsidRDefault="000447DD" w:rsidP="000447DD">
            <w:r>
              <w:t>Drainage, Nasal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NEDL</w:t>
            </w:r>
          </w:p>
        </w:tc>
        <w:tc>
          <w:tcPr>
            <w:tcW w:w="2800" w:type="dxa"/>
            <w:tcBorders>
              <w:bottom w:val="single" w:sz="4" w:space="0" w:color="auto"/>
            </w:tcBorders>
            <w:shd w:val="clear" w:color="auto" w:fill="F3F3F3"/>
          </w:tcPr>
          <w:p w:rsidR="000447DD" w:rsidRDefault="000447DD" w:rsidP="000447DD">
            <w:r>
              <w:t>Needle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NEPH</w:t>
            </w:r>
          </w:p>
        </w:tc>
        <w:tc>
          <w:tcPr>
            <w:tcW w:w="2800" w:type="dxa"/>
            <w:tcBorders>
              <w:bottom w:val="single" w:sz="4" w:space="0" w:color="auto"/>
            </w:tcBorders>
            <w:shd w:val="clear" w:color="auto" w:fill="FFFFFF"/>
          </w:tcPr>
          <w:p w:rsidR="000447DD" w:rsidRDefault="000447DD" w:rsidP="000447DD">
            <w:r>
              <w:t>Site, Nephrostomy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Site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NGASP</w:t>
            </w:r>
          </w:p>
        </w:tc>
        <w:tc>
          <w:tcPr>
            <w:tcW w:w="2800" w:type="dxa"/>
            <w:tcBorders>
              <w:bottom w:val="single" w:sz="4" w:space="0" w:color="auto"/>
            </w:tcBorders>
            <w:shd w:val="clear" w:color="auto" w:fill="F3F3F3"/>
          </w:tcPr>
          <w:p w:rsidR="000447DD" w:rsidRDefault="000447DD" w:rsidP="000447DD">
            <w:r>
              <w:t>Aspirate, Nasogastric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Aspirate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NGAST</w:t>
            </w:r>
          </w:p>
        </w:tc>
        <w:tc>
          <w:tcPr>
            <w:tcW w:w="2800" w:type="dxa"/>
            <w:tcBorders>
              <w:bottom w:val="single" w:sz="4" w:space="0" w:color="auto"/>
            </w:tcBorders>
            <w:shd w:val="clear" w:color="auto" w:fill="FFFFFF"/>
          </w:tcPr>
          <w:p w:rsidR="000447DD" w:rsidRDefault="000447DD" w:rsidP="000447DD">
            <w:r>
              <w:t>Drainage, Nasogastric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NGS</w:t>
            </w:r>
          </w:p>
        </w:tc>
        <w:tc>
          <w:tcPr>
            <w:tcW w:w="2800" w:type="dxa"/>
            <w:tcBorders>
              <w:bottom w:val="single" w:sz="4" w:space="0" w:color="auto"/>
            </w:tcBorders>
            <w:shd w:val="clear" w:color="auto" w:fill="F3F3F3"/>
          </w:tcPr>
          <w:p w:rsidR="000447DD" w:rsidRDefault="000447DD" w:rsidP="000447DD">
            <w:r>
              <w:t>Site, Naso/Gastric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NODUL</w:t>
            </w:r>
          </w:p>
        </w:tc>
        <w:tc>
          <w:tcPr>
            <w:tcW w:w="2800" w:type="dxa"/>
            <w:tcBorders>
              <w:bottom w:val="single" w:sz="4" w:space="0" w:color="auto"/>
            </w:tcBorders>
            <w:shd w:val="clear" w:color="auto" w:fill="FFFFFF"/>
          </w:tcPr>
          <w:p w:rsidR="000447DD" w:rsidRDefault="000447DD" w:rsidP="000447DD">
            <w:r>
              <w:t>Nodule(s)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NSECR</w:t>
            </w:r>
          </w:p>
        </w:tc>
        <w:tc>
          <w:tcPr>
            <w:tcW w:w="2800" w:type="dxa"/>
            <w:tcBorders>
              <w:bottom w:val="single" w:sz="4" w:space="0" w:color="auto"/>
            </w:tcBorders>
            <w:shd w:val="clear" w:color="auto" w:fill="F3F3F3"/>
          </w:tcPr>
          <w:p w:rsidR="000447DD" w:rsidRDefault="000447DD" w:rsidP="000447DD">
            <w:r>
              <w:t>Secretion, Nasal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ORH</w:t>
            </w:r>
          </w:p>
        </w:tc>
        <w:tc>
          <w:tcPr>
            <w:tcW w:w="2800" w:type="dxa"/>
            <w:tcBorders>
              <w:bottom w:val="single" w:sz="4" w:space="0" w:color="auto"/>
            </w:tcBorders>
            <w:shd w:val="clear" w:color="auto" w:fill="FFFFFF"/>
          </w:tcPr>
          <w:p w:rsidR="000447DD" w:rsidRDefault="000447DD" w:rsidP="000447DD">
            <w:r>
              <w:t>Other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ORL</w:t>
            </w:r>
          </w:p>
        </w:tc>
        <w:tc>
          <w:tcPr>
            <w:tcW w:w="2800" w:type="dxa"/>
            <w:tcBorders>
              <w:bottom w:val="single" w:sz="4" w:space="0" w:color="auto"/>
            </w:tcBorders>
            <w:shd w:val="clear" w:color="auto" w:fill="F3F3F3"/>
          </w:tcPr>
          <w:p w:rsidR="000447DD" w:rsidRDefault="000447DD" w:rsidP="000447DD">
            <w:r>
              <w:t>Lesion, Oral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 (Common Usage)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OTH</w:t>
            </w:r>
          </w:p>
        </w:tc>
        <w:tc>
          <w:tcPr>
            <w:tcW w:w="2800" w:type="dxa"/>
            <w:tcBorders>
              <w:bottom w:val="single" w:sz="4" w:space="0" w:color="auto"/>
            </w:tcBorders>
            <w:shd w:val="clear" w:color="auto" w:fill="FFFFFF"/>
          </w:tcPr>
          <w:p w:rsidR="000447DD" w:rsidRDefault="000447DD" w:rsidP="000447DD">
            <w:r>
              <w:t>Source, Other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PACEM</w:t>
            </w:r>
          </w:p>
        </w:tc>
        <w:tc>
          <w:tcPr>
            <w:tcW w:w="2800" w:type="dxa"/>
            <w:tcBorders>
              <w:bottom w:val="single" w:sz="4" w:space="0" w:color="auto"/>
            </w:tcBorders>
            <w:shd w:val="clear" w:color="auto" w:fill="F3F3F3"/>
          </w:tcPr>
          <w:p w:rsidR="000447DD" w:rsidRDefault="000447DD" w:rsidP="000447DD">
            <w:r>
              <w:t>Pacemaker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PAFL</w:t>
            </w:r>
          </w:p>
        </w:tc>
        <w:tc>
          <w:tcPr>
            <w:tcW w:w="2800" w:type="dxa"/>
            <w:tcBorders>
              <w:bottom w:val="single" w:sz="4" w:space="0" w:color="auto"/>
            </w:tcBorders>
            <w:shd w:val="clear" w:color="auto" w:fill="FFFFFF"/>
          </w:tcPr>
          <w:p w:rsidR="000447DD" w:rsidRDefault="000447DD" w:rsidP="000447DD">
            <w:r>
              <w:t>Pancreatic fluid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PCFL</w:t>
            </w:r>
          </w:p>
        </w:tc>
        <w:tc>
          <w:tcPr>
            <w:tcW w:w="2800" w:type="dxa"/>
            <w:tcBorders>
              <w:bottom w:val="single" w:sz="4" w:space="0" w:color="auto"/>
            </w:tcBorders>
            <w:shd w:val="clear" w:color="auto" w:fill="F3F3F3"/>
          </w:tcPr>
          <w:p w:rsidR="000447DD" w:rsidRDefault="000447DD" w:rsidP="000447DD">
            <w:r>
              <w:t>Fluid, Pericardial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PDSIT</w:t>
            </w:r>
          </w:p>
        </w:tc>
        <w:tc>
          <w:tcPr>
            <w:tcW w:w="2800" w:type="dxa"/>
            <w:tcBorders>
              <w:bottom w:val="single" w:sz="4" w:space="0" w:color="auto"/>
            </w:tcBorders>
            <w:shd w:val="clear" w:color="auto" w:fill="FFFFFF"/>
          </w:tcPr>
          <w:p w:rsidR="000447DD" w:rsidRDefault="000447DD" w:rsidP="000447DD">
            <w:r>
              <w:t>Site, Peritoneal Dialysis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Site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PDTS</w:t>
            </w:r>
          </w:p>
        </w:tc>
        <w:tc>
          <w:tcPr>
            <w:tcW w:w="2800" w:type="dxa"/>
            <w:tcBorders>
              <w:bottom w:val="single" w:sz="4" w:space="0" w:color="auto"/>
            </w:tcBorders>
            <w:shd w:val="clear" w:color="auto" w:fill="F3F3F3"/>
          </w:tcPr>
          <w:p w:rsidR="000447DD" w:rsidRDefault="000447DD" w:rsidP="000447DD">
            <w:r>
              <w:t>Site, Peritoneal Dialysis Tunnel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PELVA</w:t>
            </w:r>
          </w:p>
        </w:tc>
        <w:tc>
          <w:tcPr>
            <w:tcW w:w="2800" w:type="dxa"/>
            <w:tcBorders>
              <w:bottom w:val="single" w:sz="4" w:space="0" w:color="auto"/>
            </w:tcBorders>
            <w:shd w:val="clear" w:color="auto" w:fill="FFFFFF"/>
          </w:tcPr>
          <w:p w:rsidR="000447DD" w:rsidRDefault="000447DD" w:rsidP="000447DD">
            <w:r>
              <w:t>Abscess, Pelvic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PENIL</w:t>
            </w:r>
          </w:p>
        </w:tc>
        <w:tc>
          <w:tcPr>
            <w:tcW w:w="2800" w:type="dxa"/>
            <w:tcBorders>
              <w:bottom w:val="single" w:sz="4" w:space="0" w:color="auto"/>
            </w:tcBorders>
            <w:shd w:val="clear" w:color="auto" w:fill="F3F3F3"/>
          </w:tcPr>
          <w:p w:rsidR="000447DD" w:rsidRDefault="000447DD" w:rsidP="000447DD">
            <w:r>
              <w:t>Lesion, Penile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 (Common Usage)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PERIA</w:t>
            </w:r>
          </w:p>
        </w:tc>
        <w:tc>
          <w:tcPr>
            <w:tcW w:w="2800" w:type="dxa"/>
            <w:tcBorders>
              <w:bottom w:val="single" w:sz="4" w:space="0" w:color="auto"/>
            </w:tcBorders>
            <w:shd w:val="clear" w:color="auto" w:fill="FFFFFF"/>
          </w:tcPr>
          <w:p w:rsidR="000447DD" w:rsidRDefault="000447DD" w:rsidP="000447DD">
            <w:r>
              <w:t>Abscess, Perianal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 Abscess &amp; Body Part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PILOC</w:t>
            </w:r>
          </w:p>
        </w:tc>
        <w:tc>
          <w:tcPr>
            <w:tcW w:w="2800" w:type="dxa"/>
            <w:tcBorders>
              <w:bottom w:val="single" w:sz="4" w:space="0" w:color="auto"/>
            </w:tcBorders>
            <w:shd w:val="clear" w:color="auto" w:fill="F3F3F3"/>
          </w:tcPr>
          <w:p w:rsidR="000447DD" w:rsidRDefault="000447DD" w:rsidP="000447DD">
            <w:r>
              <w:t>Cyst, Pilonidal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PINS</w:t>
            </w:r>
          </w:p>
        </w:tc>
        <w:tc>
          <w:tcPr>
            <w:tcW w:w="2800" w:type="dxa"/>
            <w:tcBorders>
              <w:bottom w:val="single" w:sz="4" w:space="0" w:color="auto"/>
            </w:tcBorders>
            <w:shd w:val="clear" w:color="auto" w:fill="FFFFFF"/>
          </w:tcPr>
          <w:p w:rsidR="000447DD" w:rsidRDefault="000447DD" w:rsidP="000447DD">
            <w:r>
              <w:t>Site, Pin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Site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PIS</w:t>
            </w:r>
          </w:p>
        </w:tc>
        <w:tc>
          <w:tcPr>
            <w:tcW w:w="2800" w:type="dxa"/>
            <w:tcBorders>
              <w:bottom w:val="single" w:sz="4" w:space="0" w:color="auto"/>
            </w:tcBorders>
            <w:shd w:val="clear" w:color="auto" w:fill="F3F3F3"/>
          </w:tcPr>
          <w:p w:rsidR="000447DD" w:rsidRDefault="000447DD" w:rsidP="000447DD">
            <w:r>
              <w:t>Site, Pacemaker Insetion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PLAN</w:t>
            </w:r>
          </w:p>
        </w:tc>
        <w:tc>
          <w:tcPr>
            <w:tcW w:w="2800" w:type="dxa"/>
            <w:tcBorders>
              <w:bottom w:val="single" w:sz="4" w:space="0" w:color="auto"/>
            </w:tcBorders>
            <w:shd w:val="clear" w:color="auto" w:fill="FFFFFF"/>
          </w:tcPr>
          <w:p w:rsidR="000447DD" w:rsidRDefault="000447DD" w:rsidP="000447DD">
            <w:r>
              <w:t>Plant Material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Object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PLAS</w:t>
            </w:r>
          </w:p>
        </w:tc>
        <w:tc>
          <w:tcPr>
            <w:tcW w:w="2800" w:type="dxa"/>
            <w:tcBorders>
              <w:bottom w:val="single" w:sz="4" w:space="0" w:color="auto"/>
            </w:tcBorders>
            <w:shd w:val="clear" w:color="auto" w:fill="F3F3F3"/>
          </w:tcPr>
          <w:p w:rsidR="000447DD" w:rsidRDefault="000447DD" w:rsidP="000447DD">
            <w:r>
              <w:t>Plasma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PLB</w:t>
            </w:r>
          </w:p>
        </w:tc>
        <w:tc>
          <w:tcPr>
            <w:tcW w:w="2800" w:type="dxa"/>
            <w:tcBorders>
              <w:bottom w:val="single" w:sz="4" w:space="0" w:color="auto"/>
            </w:tcBorders>
            <w:shd w:val="clear" w:color="auto" w:fill="FFFFFF"/>
          </w:tcPr>
          <w:p w:rsidR="000447DD" w:rsidRDefault="000447DD" w:rsidP="000447DD">
            <w:r>
              <w:t>Plasma bag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Blood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PLC</w:t>
            </w:r>
          </w:p>
        </w:tc>
        <w:tc>
          <w:tcPr>
            <w:tcW w:w="2800" w:type="dxa"/>
            <w:tcBorders>
              <w:bottom w:val="single" w:sz="4" w:space="0" w:color="auto"/>
            </w:tcBorders>
            <w:shd w:val="clear" w:color="auto" w:fill="F3F3F3"/>
          </w:tcPr>
          <w:p w:rsidR="000447DD" w:rsidRDefault="000447DD" w:rsidP="000447DD">
            <w:r>
              <w:t>Placenta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PLEVS</w:t>
            </w:r>
          </w:p>
        </w:tc>
        <w:tc>
          <w:tcPr>
            <w:tcW w:w="2800" w:type="dxa"/>
            <w:tcBorders>
              <w:bottom w:val="single" w:sz="4" w:space="0" w:color="auto"/>
            </w:tcBorders>
            <w:shd w:val="clear" w:color="auto" w:fill="FFFFFF"/>
          </w:tcPr>
          <w:p w:rsidR="000447DD" w:rsidRDefault="000447DD" w:rsidP="000447DD">
            <w:r>
              <w:t>Serum, Peak Level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Blood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PLR</w:t>
            </w:r>
          </w:p>
        </w:tc>
        <w:tc>
          <w:tcPr>
            <w:tcW w:w="2800" w:type="dxa"/>
            <w:tcBorders>
              <w:bottom w:val="single" w:sz="4" w:space="0" w:color="auto"/>
            </w:tcBorders>
            <w:shd w:val="clear" w:color="auto" w:fill="F3F3F3"/>
          </w:tcPr>
          <w:p w:rsidR="000447DD" w:rsidRDefault="000447DD" w:rsidP="000447DD">
            <w:r>
              <w:t>Pleural fluid (thoracentesis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PMN</w:t>
            </w:r>
          </w:p>
        </w:tc>
        <w:tc>
          <w:tcPr>
            <w:tcW w:w="2800" w:type="dxa"/>
            <w:tcBorders>
              <w:bottom w:val="single" w:sz="4" w:space="0" w:color="auto"/>
            </w:tcBorders>
            <w:shd w:val="clear" w:color="auto" w:fill="FFFFFF"/>
          </w:tcPr>
          <w:p w:rsidR="000447DD" w:rsidRDefault="000447DD" w:rsidP="000447DD">
            <w:r>
              <w:t>Polymorphonuclear neutrophils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PND</w:t>
            </w:r>
          </w:p>
        </w:tc>
        <w:tc>
          <w:tcPr>
            <w:tcW w:w="2800" w:type="dxa"/>
            <w:tcBorders>
              <w:bottom w:val="single" w:sz="4" w:space="0" w:color="auto"/>
            </w:tcBorders>
            <w:shd w:val="clear" w:color="auto" w:fill="F3F3F3"/>
          </w:tcPr>
          <w:p w:rsidR="000447DD" w:rsidRDefault="000447DD" w:rsidP="000447DD">
            <w:r>
              <w:t>Drainage, Penile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POL</w:t>
            </w:r>
          </w:p>
        </w:tc>
        <w:tc>
          <w:tcPr>
            <w:tcW w:w="2800" w:type="dxa"/>
            <w:tcBorders>
              <w:bottom w:val="single" w:sz="4" w:space="0" w:color="auto"/>
            </w:tcBorders>
            <w:shd w:val="clear" w:color="auto" w:fill="FFFFFF"/>
          </w:tcPr>
          <w:p w:rsidR="000447DD" w:rsidRDefault="000447DD" w:rsidP="000447DD">
            <w:r>
              <w:t>Polyps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POPGS</w:t>
            </w:r>
          </w:p>
        </w:tc>
        <w:tc>
          <w:tcPr>
            <w:tcW w:w="2800" w:type="dxa"/>
            <w:tcBorders>
              <w:bottom w:val="single" w:sz="4" w:space="0" w:color="auto"/>
            </w:tcBorders>
            <w:shd w:val="clear" w:color="auto" w:fill="F3F3F3"/>
          </w:tcPr>
          <w:p w:rsidR="000447DD" w:rsidRDefault="000447DD" w:rsidP="000447DD">
            <w:r>
              <w:t>Graft Site, Popliteal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POPLG</w:t>
            </w:r>
          </w:p>
        </w:tc>
        <w:tc>
          <w:tcPr>
            <w:tcW w:w="2800" w:type="dxa"/>
            <w:tcBorders>
              <w:bottom w:val="single" w:sz="4" w:space="0" w:color="auto"/>
            </w:tcBorders>
            <w:shd w:val="clear" w:color="auto" w:fill="FFFFFF"/>
          </w:tcPr>
          <w:p w:rsidR="000447DD" w:rsidRDefault="000447DD" w:rsidP="000447DD">
            <w:r>
              <w:t>Graft, Popliteal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POPLV</w:t>
            </w:r>
          </w:p>
        </w:tc>
        <w:tc>
          <w:tcPr>
            <w:tcW w:w="2800" w:type="dxa"/>
            <w:tcBorders>
              <w:bottom w:val="single" w:sz="4" w:space="0" w:color="auto"/>
            </w:tcBorders>
            <w:shd w:val="clear" w:color="auto" w:fill="F3F3F3"/>
          </w:tcPr>
          <w:p w:rsidR="000447DD" w:rsidRDefault="000447DD" w:rsidP="000447DD">
            <w:r>
              <w:t>Site, Popliteal Vein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PORTA</w:t>
            </w:r>
          </w:p>
        </w:tc>
        <w:tc>
          <w:tcPr>
            <w:tcW w:w="2800" w:type="dxa"/>
            <w:tcBorders>
              <w:bottom w:val="single" w:sz="4" w:space="0" w:color="auto"/>
            </w:tcBorders>
            <w:shd w:val="clear" w:color="auto" w:fill="FFFFFF"/>
          </w:tcPr>
          <w:p w:rsidR="000447DD" w:rsidRDefault="000447DD" w:rsidP="000447DD">
            <w:r>
              <w:t>Catheter, Porta</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PPP</w:t>
            </w:r>
          </w:p>
        </w:tc>
        <w:tc>
          <w:tcPr>
            <w:tcW w:w="2800" w:type="dxa"/>
            <w:tcBorders>
              <w:bottom w:val="single" w:sz="4" w:space="0" w:color="auto"/>
            </w:tcBorders>
            <w:shd w:val="clear" w:color="auto" w:fill="F3F3F3"/>
          </w:tcPr>
          <w:p w:rsidR="000447DD" w:rsidRDefault="000447DD" w:rsidP="000447DD">
            <w:r>
              <w:t>Plasma, Platelet poor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PROST</w:t>
            </w:r>
          </w:p>
        </w:tc>
        <w:tc>
          <w:tcPr>
            <w:tcW w:w="2800" w:type="dxa"/>
            <w:tcBorders>
              <w:bottom w:val="single" w:sz="4" w:space="0" w:color="auto"/>
            </w:tcBorders>
            <w:shd w:val="clear" w:color="auto" w:fill="FFFFFF"/>
          </w:tcPr>
          <w:p w:rsidR="000447DD" w:rsidRDefault="000447DD" w:rsidP="000447DD">
            <w:r>
              <w:t>Prosthetic Device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PRP</w:t>
            </w:r>
          </w:p>
        </w:tc>
        <w:tc>
          <w:tcPr>
            <w:tcW w:w="2800" w:type="dxa"/>
            <w:tcBorders>
              <w:bottom w:val="single" w:sz="4" w:space="0" w:color="auto"/>
            </w:tcBorders>
            <w:shd w:val="clear" w:color="auto" w:fill="F3F3F3"/>
          </w:tcPr>
          <w:p w:rsidR="000447DD" w:rsidRDefault="000447DD" w:rsidP="000447DD">
            <w:r>
              <w:t>Plasma, Platelet rich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PSC</w:t>
            </w:r>
          </w:p>
        </w:tc>
        <w:tc>
          <w:tcPr>
            <w:tcW w:w="2800" w:type="dxa"/>
            <w:tcBorders>
              <w:bottom w:val="single" w:sz="4" w:space="0" w:color="auto"/>
            </w:tcBorders>
            <w:shd w:val="clear" w:color="auto" w:fill="FFFFFF"/>
          </w:tcPr>
          <w:p w:rsidR="000447DD" w:rsidRDefault="000447DD" w:rsidP="000447DD">
            <w:r>
              <w:t>Pseudocyst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PUNCT</w:t>
            </w:r>
          </w:p>
        </w:tc>
        <w:tc>
          <w:tcPr>
            <w:tcW w:w="2800" w:type="dxa"/>
            <w:tcBorders>
              <w:bottom w:val="single" w:sz="4" w:space="0" w:color="auto"/>
            </w:tcBorders>
            <w:shd w:val="clear" w:color="auto" w:fill="F3F3F3"/>
          </w:tcPr>
          <w:p w:rsidR="000447DD" w:rsidRDefault="000447DD" w:rsidP="000447DD">
            <w:r>
              <w:t>Wound, Puncture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PUS</w:t>
            </w:r>
          </w:p>
        </w:tc>
        <w:tc>
          <w:tcPr>
            <w:tcW w:w="2800" w:type="dxa"/>
            <w:tcBorders>
              <w:bottom w:val="single" w:sz="4" w:space="0" w:color="auto"/>
            </w:tcBorders>
            <w:shd w:val="clear" w:color="auto" w:fill="FFFFFF"/>
          </w:tcPr>
          <w:p w:rsidR="000447DD" w:rsidRDefault="000447DD" w:rsidP="000447DD">
            <w:r>
              <w:t>Pus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PUSFR</w:t>
            </w:r>
          </w:p>
        </w:tc>
        <w:tc>
          <w:tcPr>
            <w:tcW w:w="2800" w:type="dxa"/>
            <w:tcBorders>
              <w:bottom w:val="single" w:sz="4" w:space="0" w:color="auto"/>
            </w:tcBorders>
            <w:shd w:val="clear" w:color="auto" w:fill="F3F3F3"/>
          </w:tcPr>
          <w:p w:rsidR="000447DD" w:rsidRDefault="000447DD" w:rsidP="000447DD">
            <w:r>
              <w:t>Pustule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PUST</w:t>
            </w:r>
          </w:p>
        </w:tc>
        <w:tc>
          <w:tcPr>
            <w:tcW w:w="2800" w:type="dxa"/>
            <w:tcBorders>
              <w:bottom w:val="single" w:sz="4" w:space="0" w:color="auto"/>
            </w:tcBorders>
            <w:shd w:val="clear" w:color="auto" w:fill="FFFFFF"/>
          </w:tcPr>
          <w:p w:rsidR="000447DD" w:rsidRDefault="000447DD" w:rsidP="000447DD">
            <w:r>
              <w:t>Pus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QC3</w:t>
            </w:r>
          </w:p>
        </w:tc>
        <w:tc>
          <w:tcPr>
            <w:tcW w:w="2800" w:type="dxa"/>
            <w:tcBorders>
              <w:bottom w:val="single" w:sz="4" w:space="0" w:color="auto"/>
            </w:tcBorders>
            <w:shd w:val="clear" w:color="auto" w:fill="F3F3F3"/>
          </w:tcPr>
          <w:p w:rsidR="000447DD" w:rsidRDefault="000447DD" w:rsidP="000447DD">
            <w:r>
              <w:t>Quality Control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RANDU</w:t>
            </w:r>
          </w:p>
        </w:tc>
        <w:tc>
          <w:tcPr>
            <w:tcW w:w="2800" w:type="dxa"/>
            <w:tcBorders>
              <w:bottom w:val="single" w:sz="4" w:space="0" w:color="auto"/>
            </w:tcBorders>
            <w:shd w:val="clear" w:color="auto" w:fill="FFFFFF"/>
          </w:tcPr>
          <w:p w:rsidR="000447DD" w:rsidRDefault="000447DD" w:rsidP="000447DD">
            <w:r>
              <w:t>Urine, Random</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RBC</w:t>
            </w:r>
          </w:p>
        </w:tc>
        <w:tc>
          <w:tcPr>
            <w:tcW w:w="2800" w:type="dxa"/>
            <w:tcBorders>
              <w:bottom w:val="single" w:sz="4" w:space="0" w:color="auto"/>
            </w:tcBorders>
            <w:shd w:val="clear" w:color="auto" w:fill="F3F3F3"/>
          </w:tcPr>
          <w:p w:rsidR="000447DD" w:rsidRDefault="000447DD" w:rsidP="000447DD">
            <w:r>
              <w:t>Erythrocytes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RBITE</w:t>
            </w:r>
          </w:p>
        </w:tc>
        <w:tc>
          <w:tcPr>
            <w:tcW w:w="2800" w:type="dxa"/>
            <w:tcBorders>
              <w:bottom w:val="single" w:sz="4" w:space="0" w:color="auto"/>
            </w:tcBorders>
            <w:shd w:val="clear" w:color="auto" w:fill="FFFFFF"/>
          </w:tcPr>
          <w:p w:rsidR="000447DD" w:rsidRDefault="000447DD" w:rsidP="000447DD">
            <w:r>
              <w:t>Bite, Reptile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Conditions</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RECT</w:t>
            </w:r>
          </w:p>
        </w:tc>
        <w:tc>
          <w:tcPr>
            <w:tcW w:w="2800" w:type="dxa"/>
            <w:tcBorders>
              <w:bottom w:val="single" w:sz="4" w:space="0" w:color="auto"/>
            </w:tcBorders>
            <w:shd w:val="clear" w:color="auto" w:fill="F3F3F3"/>
          </w:tcPr>
          <w:p w:rsidR="000447DD" w:rsidRDefault="000447DD" w:rsidP="000447DD">
            <w:r>
              <w:t>Drainage, Rectal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RECTA</w:t>
            </w:r>
          </w:p>
        </w:tc>
        <w:tc>
          <w:tcPr>
            <w:tcW w:w="2800" w:type="dxa"/>
            <w:tcBorders>
              <w:bottom w:val="single" w:sz="4" w:space="0" w:color="auto"/>
            </w:tcBorders>
            <w:shd w:val="clear" w:color="auto" w:fill="FFFFFF"/>
          </w:tcPr>
          <w:p w:rsidR="000447DD" w:rsidRDefault="000447DD" w:rsidP="000447DD">
            <w:r>
              <w:t>Abscess, Rectal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RENALC</w:t>
            </w:r>
          </w:p>
        </w:tc>
        <w:tc>
          <w:tcPr>
            <w:tcW w:w="2800" w:type="dxa"/>
            <w:tcBorders>
              <w:bottom w:val="single" w:sz="4" w:space="0" w:color="auto"/>
            </w:tcBorders>
            <w:shd w:val="clear" w:color="auto" w:fill="F3F3F3"/>
          </w:tcPr>
          <w:p w:rsidR="000447DD" w:rsidRDefault="000447DD" w:rsidP="000447DD">
            <w:r>
              <w:t>Cyst, Renal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RENC</w:t>
            </w:r>
          </w:p>
        </w:tc>
        <w:tc>
          <w:tcPr>
            <w:tcW w:w="2800" w:type="dxa"/>
            <w:tcBorders>
              <w:bottom w:val="single" w:sz="4" w:space="0" w:color="auto"/>
            </w:tcBorders>
            <w:shd w:val="clear" w:color="auto" w:fill="FFFFFF"/>
          </w:tcPr>
          <w:p w:rsidR="000447DD" w:rsidRDefault="000447DD" w:rsidP="000447DD">
            <w:r>
              <w:t>Fluid, Renal Cyst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RES</w:t>
            </w:r>
          </w:p>
        </w:tc>
        <w:tc>
          <w:tcPr>
            <w:tcW w:w="2800" w:type="dxa"/>
            <w:tcBorders>
              <w:bottom w:val="single" w:sz="4" w:space="0" w:color="auto"/>
            </w:tcBorders>
            <w:shd w:val="clear" w:color="auto" w:fill="F3F3F3"/>
          </w:tcPr>
          <w:p w:rsidR="000447DD" w:rsidRDefault="000447DD" w:rsidP="000447DD">
            <w:r>
              <w:t>Respiratory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 (Ambiguous)</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SAL</w:t>
            </w:r>
          </w:p>
        </w:tc>
        <w:tc>
          <w:tcPr>
            <w:tcW w:w="2800" w:type="dxa"/>
            <w:tcBorders>
              <w:bottom w:val="single" w:sz="4" w:space="0" w:color="auto"/>
            </w:tcBorders>
            <w:shd w:val="clear" w:color="auto" w:fill="FFFFFF"/>
          </w:tcPr>
          <w:p w:rsidR="000447DD" w:rsidRDefault="000447DD" w:rsidP="000447DD">
            <w:r>
              <w:t>Saliva</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SCAR</w:t>
            </w:r>
          </w:p>
        </w:tc>
        <w:tc>
          <w:tcPr>
            <w:tcW w:w="2800" w:type="dxa"/>
            <w:tcBorders>
              <w:bottom w:val="single" w:sz="4" w:space="0" w:color="auto"/>
            </w:tcBorders>
            <w:shd w:val="clear" w:color="auto" w:fill="F3F3F3"/>
          </w:tcPr>
          <w:p w:rsidR="000447DD" w:rsidRDefault="000447DD" w:rsidP="000447DD">
            <w:r>
              <w:t>Tissue, Keloid (Scar)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SCLV</w:t>
            </w:r>
          </w:p>
        </w:tc>
        <w:tc>
          <w:tcPr>
            <w:tcW w:w="2800" w:type="dxa"/>
            <w:tcBorders>
              <w:bottom w:val="single" w:sz="4" w:space="0" w:color="auto"/>
            </w:tcBorders>
            <w:shd w:val="clear" w:color="auto" w:fill="FFFFFF"/>
          </w:tcPr>
          <w:p w:rsidR="000447DD" w:rsidRDefault="000447DD" w:rsidP="000447DD">
            <w:r>
              <w:t>Catheter Tip, Subclavian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SCROA</w:t>
            </w:r>
          </w:p>
        </w:tc>
        <w:tc>
          <w:tcPr>
            <w:tcW w:w="2800" w:type="dxa"/>
            <w:tcBorders>
              <w:bottom w:val="single" w:sz="4" w:space="0" w:color="auto"/>
            </w:tcBorders>
            <w:shd w:val="clear" w:color="auto" w:fill="F3F3F3"/>
          </w:tcPr>
          <w:p w:rsidR="000447DD" w:rsidRDefault="000447DD" w:rsidP="000447DD">
            <w:r>
              <w:t>Abscess, Scrotal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SECRE</w:t>
            </w:r>
          </w:p>
        </w:tc>
        <w:tc>
          <w:tcPr>
            <w:tcW w:w="2800" w:type="dxa"/>
            <w:tcBorders>
              <w:bottom w:val="single" w:sz="4" w:space="0" w:color="auto"/>
            </w:tcBorders>
            <w:shd w:val="clear" w:color="auto" w:fill="FFFFFF"/>
          </w:tcPr>
          <w:p w:rsidR="000447DD" w:rsidRDefault="000447DD" w:rsidP="000447DD">
            <w:r>
              <w:t>Secretion(s)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Fluid/Secretion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SER</w:t>
            </w:r>
          </w:p>
        </w:tc>
        <w:tc>
          <w:tcPr>
            <w:tcW w:w="2800" w:type="dxa"/>
            <w:tcBorders>
              <w:bottom w:val="single" w:sz="4" w:space="0" w:color="auto"/>
            </w:tcBorders>
            <w:shd w:val="clear" w:color="auto" w:fill="F3F3F3"/>
          </w:tcPr>
          <w:p w:rsidR="000447DD" w:rsidRDefault="000447DD" w:rsidP="000447DD">
            <w:r>
              <w:t>Serum</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SHU</w:t>
            </w:r>
          </w:p>
        </w:tc>
        <w:tc>
          <w:tcPr>
            <w:tcW w:w="2800" w:type="dxa"/>
            <w:tcBorders>
              <w:bottom w:val="single" w:sz="4" w:space="0" w:color="auto"/>
            </w:tcBorders>
            <w:shd w:val="clear" w:color="auto" w:fill="FFFFFF"/>
          </w:tcPr>
          <w:p w:rsidR="000447DD" w:rsidRDefault="000447DD" w:rsidP="000447DD">
            <w:r>
              <w:t>Site, Shunt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Site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SHUNF</w:t>
            </w:r>
          </w:p>
        </w:tc>
        <w:tc>
          <w:tcPr>
            <w:tcW w:w="2800" w:type="dxa"/>
            <w:tcBorders>
              <w:bottom w:val="single" w:sz="4" w:space="0" w:color="auto"/>
            </w:tcBorders>
            <w:shd w:val="clear" w:color="auto" w:fill="F3F3F3"/>
          </w:tcPr>
          <w:p w:rsidR="000447DD" w:rsidRDefault="000447DD" w:rsidP="000447DD">
            <w:r>
              <w:t>Fluid, Shunt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Fluid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SHUNT</w:t>
            </w:r>
          </w:p>
        </w:tc>
        <w:tc>
          <w:tcPr>
            <w:tcW w:w="2800" w:type="dxa"/>
            <w:tcBorders>
              <w:bottom w:val="single" w:sz="4" w:space="0" w:color="auto"/>
            </w:tcBorders>
            <w:shd w:val="clear" w:color="auto" w:fill="FFFFFF"/>
          </w:tcPr>
          <w:p w:rsidR="000447DD" w:rsidRDefault="000447DD" w:rsidP="000447DD">
            <w:r>
              <w:t>Shunt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SITE</w:t>
            </w:r>
          </w:p>
        </w:tc>
        <w:tc>
          <w:tcPr>
            <w:tcW w:w="2800" w:type="dxa"/>
            <w:tcBorders>
              <w:bottom w:val="single" w:sz="4" w:space="0" w:color="auto"/>
            </w:tcBorders>
            <w:shd w:val="clear" w:color="auto" w:fill="F3F3F3"/>
          </w:tcPr>
          <w:p w:rsidR="000447DD" w:rsidRDefault="000447DD" w:rsidP="000447DD">
            <w:r>
              <w:t>Site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SKBP</w:t>
            </w:r>
          </w:p>
        </w:tc>
        <w:tc>
          <w:tcPr>
            <w:tcW w:w="2800" w:type="dxa"/>
            <w:tcBorders>
              <w:bottom w:val="single" w:sz="4" w:space="0" w:color="auto"/>
            </w:tcBorders>
            <w:shd w:val="clear" w:color="auto" w:fill="FFFFFF"/>
          </w:tcPr>
          <w:p w:rsidR="000447DD" w:rsidRDefault="000447DD" w:rsidP="000447DD">
            <w:r>
              <w:t>Biopsy, Skin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SKN</w:t>
            </w:r>
          </w:p>
        </w:tc>
        <w:tc>
          <w:tcPr>
            <w:tcW w:w="2800" w:type="dxa"/>
            <w:tcBorders>
              <w:bottom w:val="single" w:sz="4" w:space="0" w:color="auto"/>
            </w:tcBorders>
            <w:shd w:val="clear" w:color="auto" w:fill="F3F3F3"/>
          </w:tcPr>
          <w:p w:rsidR="000447DD" w:rsidRDefault="000447DD" w:rsidP="000447DD">
            <w:r>
              <w:t>Skin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SMM</w:t>
            </w:r>
          </w:p>
        </w:tc>
        <w:tc>
          <w:tcPr>
            <w:tcW w:w="2800" w:type="dxa"/>
            <w:tcBorders>
              <w:bottom w:val="single" w:sz="4" w:space="0" w:color="auto"/>
            </w:tcBorders>
            <w:shd w:val="clear" w:color="auto" w:fill="FFFFFF"/>
          </w:tcPr>
          <w:p w:rsidR="000447DD" w:rsidRDefault="000447DD" w:rsidP="000447DD">
            <w:r>
              <w:t>Mass, Sub-Mandibular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SMN</w:t>
            </w:r>
          </w:p>
        </w:tc>
        <w:tc>
          <w:tcPr>
            <w:tcW w:w="2800" w:type="dxa"/>
            <w:tcBorders>
              <w:bottom w:val="single" w:sz="4" w:space="0" w:color="auto"/>
            </w:tcBorders>
            <w:shd w:val="clear" w:color="auto" w:fill="F3F3F3"/>
          </w:tcPr>
          <w:p w:rsidR="000447DD" w:rsidRDefault="000447DD" w:rsidP="000447DD">
            <w:r>
              <w:t>Seminal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SNV</w:t>
            </w:r>
          </w:p>
        </w:tc>
        <w:tc>
          <w:tcPr>
            <w:tcW w:w="2800" w:type="dxa"/>
            <w:tcBorders>
              <w:bottom w:val="single" w:sz="4" w:space="0" w:color="auto"/>
            </w:tcBorders>
            <w:shd w:val="clear" w:color="auto" w:fill="FFFFFF"/>
          </w:tcPr>
          <w:p w:rsidR="000447DD" w:rsidRDefault="000447DD" w:rsidP="000447DD">
            <w:r>
              <w:t>Fluid, synovial (Joint fluid)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SPRM</w:t>
            </w:r>
          </w:p>
        </w:tc>
        <w:tc>
          <w:tcPr>
            <w:tcW w:w="2800" w:type="dxa"/>
            <w:tcBorders>
              <w:bottom w:val="single" w:sz="4" w:space="0" w:color="auto"/>
            </w:tcBorders>
            <w:shd w:val="clear" w:color="auto" w:fill="F3F3F3"/>
          </w:tcPr>
          <w:p w:rsidR="000447DD" w:rsidRDefault="000447DD" w:rsidP="000447DD">
            <w:r>
              <w:t>Spermatozoa</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SPRP</w:t>
            </w:r>
          </w:p>
        </w:tc>
        <w:tc>
          <w:tcPr>
            <w:tcW w:w="2800" w:type="dxa"/>
            <w:tcBorders>
              <w:bottom w:val="single" w:sz="4" w:space="0" w:color="auto"/>
            </w:tcBorders>
            <w:shd w:val="clear" w:color="auto" w:fill="FFFFFF"/>
          </w:tcPr>
          <w:p w:rsidR="000447DD" w:rsidRDefault="000447DD" w:rsidP="000447DD">
            <w:r>
              <w:t>Catheter Tip, Suprapubic</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SPRPB</w:t>
            </w:r>
          </w:p>
        </w:tc>
        <w:tc>
          <w:tcPr>
            <w:tcW w:w="2800" w:type="dxa"/>
            <w:tcBorders>
              <w:bottom w:val="single" w:sz="4" w:space="0" w:color="auto"/>
            </w:tcBorders>
            <w:shd w:val="clear" w:color="auto" w:fill="F3F3F3"/>
          </w:tcPr>
          <w:p w:rsidR="000447DD" w:rsidRDefault="000447DD" w:rsidP="000447DD">
            <w:r>
              <w:t>Cathether Tip, Suprapubic</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SPS</w:t>
            </w:r>
          </w:p>
        </w:tc>
        <w:tc>
          <w:tcPr>
            <w:tcW w:w="2800" w:type="dxa"/>
            <w:tcBorders>
              <w:bottom w:val="single" w:sz="4" w:space="0" w:color="auto"/>
            </w:tcBorders>
            <w:shd w:val="clear" w:color="auto" w:fill="FFFFFF"/>
          </w:tcPr>
          <w:p w:rsidR="000447DD" w:rsidRDefault="000447DD" w:rsidP="000447DD">
            <w:r>
              <w:t>Environmental, Spore Strip</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SPT</w:t>
            </w:r>
          </w:p>
        </w:tc>
        <w:tc>
          <w:tcPr>
            <w:tcW w:w="2800" w:type="dxa"/>
            <w:tcBorders>
              <w:bottom w:val="single" w:sz="4" w:space="0" w:color="auto"/>
            </w:tcBorders>
            <w:shd w:val="clear" w:color="auto" w:fill="F3F3F3"/>
          </w:tcPr>
          <w:p w:rsidR="000447DD" w:rsidRDefault="000447DD" w:rsidP="000447DD">
            <w:r>
              <w:t>Sputum</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SPTC</w:t>
            </w:r>
          </w:p>
        </w:tc>
        <w:tc>
          <w:tcPr>
            <w:tcW w:w="2800" w:type="dxa"/>
            <w:tcBorders>
              <w:bottom w:val="single" w:sz="4" w:space="0" w:color="auto"/>
            </w:tcBorders>
            <w:shd w:val="clear" w:color="auto" w:fill="FFFFFF"/>
          </w:tcPr>
          <w:p w:rsidR="000447DD" w:rsidRDefault="000447DD" w:rsidP="000447DD">
            <w:r>
              <w:t>Sputum - coughed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SPTT</w:t>
            </w:r>
          </w:p>
        </w:tc>
        <w:tc>
          <w:tcPr>
            <w:tcW w:w="2800" w:type="dxa"/>
            <w:tcBorders>
              <w:bottom w:val="single" w:sz="4" w:space="0" w:color="auto"/>
            </w:tcBorders>
            <w:shd w:val="clear" w:color="auto" w:fill="F3F3F3"/>
          </w:tcPr>
          <w:p w:rsidR="000447DD" w:rsidRDefault="000447DD" w:rsidP="000447DD">
            <w:r>
              <w:t>Sputum - tracheal aspirate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SPUT1</w:t>
            </w:r>
          </w:p>
        </w:tc>
        <w:tc>
          <w:tcPr>
            <w:tcW w:w="2800" w:type="dxa"/>
            <w:tcBorders>
              <w:bottom w:val="single" w:sz="4" w:space="0" w:color="auto"/>
            </w:tcBorders>
            <w:shd w:val="clear" w:color="auto" w:fill="FFFFFF"/>
          </w:tcPr>
          <w:p w:rsidR="000447DD" w:rsidRDefault="000447DD" w:rsidP="000447DD">
            <w:r>
              <w:t>Sputum, Simulated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SPUTIN</w:t>
            </w:r>
          </w:p>
        </w:tc>
        <w:tc>
          <w:tcPr>
            <w:tcW w:w="2800" w:type="dxa"/>
            <w:tcBorders>
              <w:bottom w:val="single" w:sz="4" w:space="0" w:color="auto"/>
            </w:tcBorders>
            <w:shd w:val="clear" w:color="auto" w:fill="F3F3F3"/>
          </w:tcPr>
          <w:p w:rsidR="000447DD" w:rsidRDefault="000447DD" w:rsidP="000447DD">
            <w:r>
              <w:t>Sputum, Inducted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SPUTSP</w:t>
            </w:r>
          </w:p>
        </w:tc>
        <w:tc>
          <w:tcPr>
            <w:tcW w:w="2800" w:type="dxa"/>
            <w:tcBorders>
              <w:bottom w:val="single" w:sz="4" w:space="0" w:color="auto"/>
            </w:tcBorders>
            <w:shd w:val="clear" w:color="auto" w:fill="FFFFFF"/>
          </w:tcPr>
          <w:p w:rsidR="000447DD" w:rsidRDefault="000447DD" w:rsidP="000447DD">
            <w:r>
              <w:t>Sputum, Spontaneous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STER</w:t>
            </w:r>
          </w:p>
        </w:tc>
        <w:tc>
          <w:tcPr>
            <w:tcW w:w="2800" w:type="dxa"/>
            <w:tcBorders>
              <w:bottom w:val="single" w:sz="4" w:space="0" w:color="auto"/>
            </w:tcBorders>
            <w:shd w:val="clear" w:color="auto" w:fill="F3F3F3"/>
          </w:tcPr>
          <w:p w:rsidR="000447DD" w:rsidRDefault="000447DD" w:rsidP="000447DD">
            <w:r>
              <w:t>Environmental, Sterrad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Environment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STL</w:t>
            </w:r>
          </w:p>
        </w:tc>
        <w:tc>
          <w:tcPr>
            <w:tcW w:w="2800" w:type="dxa"/>
            <w:tcBorders>
              <w:bottom w:val="single" w:sz="4" w:space="0" w:color="auto"/>
            </w:tcBorders>
            <w:shd w:val="clear" w:color="auto" w:fill="FFFFFF"/>
          </w:tcPr>
          <w:p w:rsidR="000447DD" w:rsidRDefault="000447DD" w:rsidP="000447DD">
            <w:r>
              <w:t>Stool = Fecal</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STONE</w:t>
            </w:r>
          </w:p>
        </w:tc>
        <w:tc>
          <w:tcPr>
            <w:tcW w:w="2800" w:type="dxa"/>
            <w:tcBorders>
              <w:bottom w:val="single" w:sz="4" w:space="0" w:color="auto"/>
            </w:tcBorders>
            <w:shd w:val="clear" w:color="auto" w:fill="F3F3F3"/>
          </w:tcPr>
          <w:p w:rsidR="000447DD" w:rsidRDefault="000447DD" w:rsidP="000447DD">
            <w:r>
              <w:t>Stone, Kidney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SUBMA</w:t>
            </w:r>
          </w:p>
        </w:tc>
        <w:tc>
          <w:tcPr>
            <w:tcW w:w="2800" w:type="dxa"/>
            <w:tcBorders>
              <w:bottom w:val="single" w:sz="4" w:space="0" w:color="auto"/>
            </w:tcBorders>
            <w:shd w:val="clear" w:color="auto" w:fill="FFFFFF"/>
          </w:tcPr>
          <w:p w:rsidR="000447DD" w:rsidRDefault="000447DD" w:rsidP="000447DD">
            <w:r>
              <w:t>Abscess, Submandibular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SUBMX</w:t>
            </w:r>
          </w:p>
        </w:tc>
        <w:tc>
          <w:tcPr>
            <w:tcW w:w="2800" w:type="dxa"/>
            <w:tcBorders>
              <w:bottom w:val="single" w:sz="4" w:space="0" w:color="auto"/>
            </w:tcBorders>
            <w:shd w:val="clear" w:color="auto" w:fill="F3F3F3"/>
          </w:tcPr>
          <w:p w:rsidR="000447DD" w:rsidRDefault="000447DD" w:rsidP="000447DD">
            <w:r>
              <w:t>Abscess, Submaxillary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SUMP</w:t>
            </w:r>
          </w:p>
        </w:tc>
        <w:tc>
          <w:tcPr>
            <w:tcW w:w="2800" w:type="dxa"/>
            <w:tcBorders>
              <w:bottom w:val="single" w:sz="4" w:space="0" w:color="auto"/>
            </w:tcBorders>
            <w:shd w:val="clear" w:color="auto" w:fill="FFFFFF"/>
          </w:tcPr>
          <w:p w:rsidR="000447DD" w:rsidRDefault="000447DD" w:rsidP="000447DD">
            <w:r>
              <w:t>Drainage, Sump</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SUP</w:t>
            </w:r>
          </w:p>
        </w:tc>
        <w:tc>
          <w:tcPr>
            <w:tcW w:w="2800" w:type="dxa"/>
            <w:tcBorders>
              <w:bottom w:val="single" w:sz="4" w:space="0" w:color="auto"/>
            </w:tcBorders>
            <w:shd w:val="clear" w:color="auto" w:fill="F3F3F3"/>
          </w:tcPr>
          <w:p w:rsidR="000447DD" w:rsidRDefault="000447DD" w:rsidP="000447DD">
            <w:r>
              <w:t>Suprapubic Tap</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SUTUR</w:t>
            </w:r>
          </w:p>
        </w:tc>
        <w:tc>
          <w:tcPr>
            <w:tcW w:w="2800" w:type="dxa"/>
            <w:tcBorders>
              <w:bottom w:val="single" w:sz="4" w:space="0" w:color="auto"/>
            </w:tcBorders>
            <w:shd w:val="clear" w:color="auto" w:fill="FFFFFF"/>
          </w:tcPr>
          <w:p w:rsidR="000447DD" w:rsidRDefault="000447DD" w:rsidP="000447DD">
            <w:r>
              <w:t>Suture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Object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SWGZ</w:t>
            </w:r>
          </w:p>
        </w:tc>
        <w:tc>
          <w:tcPr>
            <w:tcW w:w="2800" w:type="dxa"/>
            <w:tcBorders>
              <w:bottom w:val="single" w:sz="4" w:space="0" w:color="auto"/>
            </w:tcBorders>
            <w:shd w:val="clear" w:color="auto" w:fill="F3F3F3"/>
          </w:tcPr>
          <w:p w:rsidR="000447DD" w:rsidRDefault="000447DD" w:rsidP="000447DD">
            <w:r>
              <w:t>Catheter Tip, Swan Gantz</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SWT</w:t>
            </w:r>
          </w:p>
        </w:tc>
        <w:tc>
          <w:tcPr>
            <w:tcW w:w="2800" w:type="dxa"/>
            <w:tcBorders>
              <w:bottom w:val="single" w:sz="4" w:space="0" w:color="auto"/>
            </w:tcBorders>
            <w:shd w:val="clear" w:color="auto" w:fill="FFFFFF"/>
          </w:tcPr>
          <w:p w:rsidR="000447DD" w:rsidRDefault="000447DD" w:rsidP="000447DD">
            <w:r>
              <w:t>Sweat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TASP</w:t>
            </w:r>
          </w:p>
        </w:tc>
        <w:tc>
          <w:tcPr>
            <w:tcW w:w="2800" w:type="dxa"/>
            <w:tcBorders>
              <w:bottom w:val="single" w:sz="4" w:space="0" w:color="auto"/>
            </w:tcBorders>
            <w:shd w:val="clear" w:color="auto" w:fill="F3F3F3"/>
          </w:tcPr>
          <w:p w:rsidR="000447DD" w:rsidRDefault="000447DD" w:rsidP="000447DD">
            <w:r>
              <w:t>Aspirate, Tracheal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Aspirate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TEAR</w:t>
            </w:r>
          </w:p>
        </w:tc>
        <w:tc>
          <w:tcPr>
            <w:tcW w:w="2800" w:type="dxa"/>
            <w:tcBorders>
              <w:bottom w:val="single" w:sz="4" w:space="0" w:color="auto"/>
            </w:tcBorders>
            <w:shd w:val="clear" w:color="auto" w:fill="FFFFFF"/>
          </w:tcPr>
          <w:p w:rsidR="000447DD" w:rsidRDefault="000447DD" w:rsidP="000447DD">
            <w:r>
              <w:t>Tears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THRB</w:t>
            </w:r>
          </w:p>
        </w:tc>
        <w:tc>
          <w:tcPr>
            <w:tcW w:w="2800" w:type="dxa"/>
            <w:tcBorders>
              <w:bottom w:val="single" w:sz="4" w:space="0" w:color="auto"/>
            </w:tcBorders>
            <w:shd w:val="clear" w:color="auto" w:fill="F3F3F3"/>
          </w:tcPr>
          <w:p w:rsidR="000447DD" w:rsidRDefault="000447DD" w:rsidP="000447DD">
            <w:r>
              <w:t>Thrombocyte (platelet)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TISS</w:t>
            </w:r>
          </w:p>
        </w:tc>
        <w:tc>
          <w:tcPr>
            <w:tcW w:w="2800" w:type="dxa"/>
            <w:tcBorders>
              <w:bottom w:val="single" w:sz="4" w:space="0" w:color="auto"/>
            </w:tcBorders>
            <w:shd w:val="clear" w:color="auto" w:fill="FFFFFF"/>
          </w:tcPr>
          <w:p w:rsidR="000447DD" w:rsidRDefault="000447DD" w:rsidP="000447DD">
            <w:r>
              <w:t>Tissue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TISU</w:t>
            </w:r>
          </w:p>
        </w:tc>
        <w:tc>
          <w:tcPr>
            <w:tcW w:w="2800" w:type="dxa"/>
            <w:tcBorders>
              <w:bottom w:val="single" w:sz="4" w:space="0" w:color="auto"/>
            </w:tcBorders>
            <w:shd w:val="clear" w:color="auto" w:fill="F3F3F3"/>
          </w:tcPr>
          <w:p w:rsidR="000447DD" w:rsidRDefault="000447DD" w:rsidP="000447DD">
            <w:r>
              <w:t>Tissue ulcer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TLC</w:t>
            </w:r>
          </w:p>
        </w:tc>
        <w:tc>
          <w:tcPr>
            <w:tcW w:w="2800" w:type="dxa"/>
            <w:tcBorders>
              <w:bottom w:val="single" w:sz="4" w:space="0" w:color="auto"/>
            </w:tcBorders>
            <w:shd w:val="clear" w:color="auto" w:fill="FFFFFF"/>
          </w:tcPr>
          <w:p w:rsidR="000447DD" w:rsidRDefault="000447DD" w:rsidP="000447DD">
            <w:r>
              <w:t>Cathether Tip, Triple Lumen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TRAC</w:t>
            </w:r>
          </w:p>
        </w:tc>
        <w:tc>
          <w:tcPr>
            <w:tcW w:w="2800" w:type="dxa"/>
            <w:tcBorders>
              <w:bottom w:val="single" w:sz="4" w:space="0" w:color="auto"/>
            </w:tcBorders>
            <w:shd w:val="clear" w:color="auto" w:fill="F3F3F3"/>
          </w:tcPr>
          <w:p w:rsidR="000447DD" w:rsidRDefault="000447DD" w:rsidP="000447DD">
            <w:r>
              <w:t>Site, Tracheostomy</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Site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TRANS</w:t>
            </w:r>
          </w:p>
        </w:tc>
        <w:tc>
          <w:tcPr>
            <w:tcW w:w="2800" w:type="dxa"/>
            <w:tcBorders>
              <w:bottom w:val="single" w:sz="4" w:space="0" w:color="auto"/>
            </w:tcBorders>
            <w:shd w:val="clear" w:color="auto" w:fill="FFFFFF"/>
          </w:tcPr>
          <w:p w:rsidR="000447DD" w:rsidRDefault="000447DD" w:rsidP="000447DD">
            <w:r>
              <w:t>Transudate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TSERU</w:t>
            </w:r>
          </w:p>
        </w:tc>
        <w:tc>
          <w:tcPr>
            <w:tcW w:w="2800" w:type="dxa"/>
            <w:tcBorders>
              <w:bottom w:val="single" w:sz="4" w:space="0" w:color="auto"/>
            </w:tcBorders>
            <w:shd w:val="clear" w:color="auto" w:fill="F3F3F3"/>
          </w:tcPr>
          <w:p w:rsidR="000447DD" w:rsidRDefault="000447DD" w:rsidP="000447DD">
            <w:r>
              <w:t>Serum, Trough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Blood</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TSTES</w:t>
            </w:r>
          </w:p>
        </w:tc>
        <w:tc>
          <w:tcPr>
            <w:tcW w:w="2800" w:type="dxa"/>
            <w:tcBorders>
              <w:bottom w:val="single" w:sz="4" w:space="0" w:color="auto"/>
            </w:tcBorders>
            <w:shd w:val="clear" w:color="auto" w:fill="FFFFFF"/>
          </w:tcPr>
          <w:p w:rsidR="000447DD" w:rsidRDefault="000447DD" w:rsidP="000447DD">
            <w:r>
              <w:t>Abscess, Testicular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TTRA</w:t>
            </w:r>
          </w:p>
        </w:tc>
        <w:tc>
          <w:tcPr>
            <w:tcW w:w="2800" w:type="dxa"/>
            <w:tcBorders>
              <w:bottom w:val="single" w:sz="4" w:space="0" w:color="auto"/>
            </w:tcBorders>
            <w:shd w:val="clear" w:color="auto" w:fill="F3F3F3"/>
          </w:tcPr>
          <w:p w:rsidR="000447DD" w:rsidRDefault="000447DD" w:rsidP="000447DD">
            <w:r>
              <w:t>Aspirate, Transtracheal</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Aspirate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TUBES</w:t>
            </w:r>
          </w:p>
        </w:tc>
        <w:tc>
          <w:tcPr>
            <w:tcW w:w="2800" w:type="dxa"/>
            <w:tcBorders>
              <w:bottom w:val="single" w:sz="4" w:space="0" w:color="auto"/>
            </w:tcBorders>
            <w:shd w:val="clear" w:color="auto" w:fill="FFFFFF"/>
          </w:tcPr>
          <w:p w:rsidR="000447DD" w:rsidRDefault="000447DD" w:rsidP="000447DD">
            <w:r>
              <w:t>Tubes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TUMOR</w:t>
            </w:r>
          </w:p>
        </w:tc>
        <w:tc>
          <w:tcPr>
            <w:tcW w:w="2800" w:type="dxa"/>
            <w:tcBorders>
              <w:bottom w:val="single" w:sz="4" w:space="0" w:color="auto"/>
            </w:tcBorders>
            <w:shd w:val="clear" w:color="auto" w:fill="F3F3F3"/>
          </w:tcPr>
          <w:p w:rsidR="000447DD" w:rsidRDefault="000447DD" w:rsidP="000447DD">
            <w:r>
              <w:t>Tumor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TZANC</w:t>
            </w:r>
          </w:p>
        </w:tc>
        <w:tc>
          <w:tcPr>
            <w:tcW w:w="2800" w:type="dxa"/>
            <w:tcBorders>
              <w:bottom w:val="single" w:sz="4" w:space="0" w:color="auto"/>
            </w:tcBorders>
            <w:shd w:val="clear" w:color="auto" w:fill="FFFFFF"/>
          </w:tcPr>
          <w:p w:rsidR="000447DD" w:rsidRDefault="000447DD" w:rsidP="000447DD">
            <w:r>
              <w:t>Smear, Tzanck</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UDENT</w:t>
            </w:r>
          </w:p>
        </w:tc>
        <w:tc>
          <w:tcPr>
            <w:tcW w:w="2800" w:type="dxa"/>
            <w:tcBorders>
              <w:bottom w:val="single" w:sz="4" w:space="0" w:color="auto"/>
            </w:tcBorders>
            <w:shd w:val="clear" w:color="auto" w:fill="F3F3F3"/>
          </w:tcPr>
          <w:p w:rsidR="000447DD" w:rsidRDefault="000447DD" w:rsidP="000447DD">
            <w:r>
              <w:t>Source, Unidentified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UMED</w:t>
            </w:r>
          </w:p>
        </w:tc>
        <w:tc>
          <w:tcPr>
            <w:tcW w:w="2800" w:type="dxa"/>
            <w:tcBorders>
              <w:bottom w:val="single" w:sz="4" w:space="0" w:color="auto"/>
            </w:tcBorders>
            <w:shd w:val="clear" w:color="auto" w:fill="FFFFFF"/>
          </w:tcPr>
          <w:p w:rsidR="000447DD" w:rsidRDefault="000447DD" w:rsidP="000447DD">
            <w:r>
              <w:t>Unknown Medicine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for forensic and possibly chemistry testing</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UR</w:t>
            </w:r>
          </w:p>
        </w:tc>
        <w:tc>
          <w:tcPr>
            <w:tcW w:w="2800" w:type="dxa"/>
            <w:tcBorders>
              <w:bottom w:val="single" w:sz="4" w:space="0" w:color="auto"/>
            </w:tcBorders>
            <w:shd w:val="clear" w:color="auto" w:fill="F3F3F3"/>
          </w:tcPr>
          <w:p w:rsidR="000447DD" w:rsidRDefault="000447DD" w:rsidP="000447DD">
            <w:r>
              <w:t>Urine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URC</w:t>
            </w:r>
          </w:p>
        </w:tc>
        <w:tc>
          <w:tcPr>
            <w:tcW w:w="2800" w:type="dxa"/>
            <w:tcBorders>
              <w:bottom w:val="single" w:sz="4" w:space="0" w:color="auto"/>
            </w:tcBorders>
            <w:shd w:val="clear" w:color="auto" w:fill="FFFFFF"/>
          </w:tcPr>
          <w:p w:rsidR="000447DD" w:rsidRDefault="000447DD" w:rsidP="000447DD">
            <w:r>
              <w:t>Urine clean catch</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URINB</w:t>
            </w:r>
          </w:p>
        </w:tc>
        <w:tc>
          <w:tcPr>
            <w:tcW w:w="2800" w:type="dxa"/>
            <w:tcBorders>
              <w:bottom w:val="single" w:sz="4" w:space="0" w:color="auto"/>
            </w:tcBorders>
            <w:shd w:val="clear" w:color="auto" w:fill="F3F3F3"/>
          </w:tcPr>
          <w:p w:rsidR="000447DD" w:rsidRDefault="000447DD" w:rsidP="000447DD">
            <w:r>
              <w:t>Urine, Bladder Washings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URINC</w:t>
            </w:r>
          </w:p>
        </w:tc>
        <w:tc>
          <w:tcPr>
            <w:tcW w:w="2800" w:type="dxa"/>
            <w:tcBorders>
              <w:bottom w:val="single" w:sz="4" w:space="0" w:color="auto"/>
            </w:tcBorders>
            <w:shd w:val="clear" w:color="auto" w:fill="FFFFFF"/>
          </w:tcPr>
          <w:p w:rsidR="000447DD" w:rsidRDefault="000447DD" w:rsidP="000447DD">
            <w:r>
              <w:t>Urine, Catheterized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URINM</w:t>
            </w:r>
          </w:p>
        </w:tc>
        <w:tc>
          <w:tcPr>
            <w:tcW w:w="2800" w:type="dxa"/>
            <w:tcBorders>
              <w:bottom w:val="single" w:sz="4" w:space="0" w:color="auto"/>
            </w:tcBorders>
            <w:shd w:val="clear" w:color="auto" w:fill="F3F3F3"/>
          </w:tcPr>
          <w:p w:rsidR="000447DD" w:rsidRDefault="000447DD" w:rsidP="000447DD">
            <w:r>
              <w:t>Urine, Midstream</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Condition</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URINN</w:t>
            </w:r>
          </w:p>
        </w:tc>
        <w:tc>
          <w:tcPr>
            <w:tcW w:w="2800" w:type="dxa"/>
            <w:tcBorders>
              <w:bottom w:val="single" w:sz="4" w:space="0" w:color="auto"/>
            </w:tcBorders>
            <w:shd w:val="clear" w:color="auto" w:fill="FFFFFF"/>
          </w:tcPr>
          <w:p w:rsidR="000447DD" w:rsidRDefault="000447DD" w:rsidP="000447DD">
            <w:r>
              <w:t>Urine, Nephrostomy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URINP</w:t>
            </w:r>
          </w:p>
        </w:tc>
        <w:tc>
          <w:tcPr>
            <w:tcW w:w="2800" w:type="dxa"/>
            <w:tcBorders>
              <w:bottom w:val="single" w:sz="4" w:space="0" w:color="auto"/>
            </w:tcBorders>
            <w:shd w:val="clear" w:color="auto" w:fill="F3F3F3"/>
          </w:tcPr>
          <w:p w:rsidR="000447DD" w:rsidRDefault="000447DD" w:rsidP="000447DD">
            <w:r>
              <w:t>Urine, Pedibag</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URNS</w:t>
            </w:r>
          </w:p>
        </w:tc>
        <w:tc>
          <w:tcPr>
            <w:tcW w:w="2800" w:type="dxa"/>
            <w:tcBorders>
              <w:bottom w:val="single" w:sz="4" w:space="0" w:color="auto"/>
            </w:tcBorders>
            <w:shd w:val="clear" w:color="auto" w:fill="FFFFFF"/>
          </w:tcPr>
          <w:p w:rsidR="000447DD" w:rsidRDefault="000447DD" w:rsidP="000447DD">
            <w:r>
              <w:t>Urine sediment</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URT</w:t>
            </w:r>
          </w:p>
        </w:tc>
        <w:tc>
          <w:tcPr>
            <w:tcW w:w="2800" w:type="dxa"/>
            <w:tcBorders>
              <w:bottom w:val="single" w:sz="4" w:space="0" w:color="auto"/>
            </w:tcBorders>
            <w:shd w:val="clear" w:color="auto" w:fill="F3F3F3"/>
          </w:tcPr>
          <w:p w:rsidR="000447DD" w:rsidRDefault="000447DD" w:rsidP="000447DD">
            <w:r>
              <w:t>Urine catheter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USCOP</w:t>
            </w:r>
          </w:p>
        </w:tc>
        <w:tc>
          <w:tcPr>
            <w:tcW w:w="2800" w:type="dxa"/>
            <w:tcBorders>
              <w:bottom w:val="single" w:sz="4" w:space="0" w:color="auto"/>
            </w:tcBorders>
            <w:shd w:val="clear" w:color="auto" w:fill="FFFFFF"/>
          </w:tcPr>
          <w:p w:rsidR="000447DD" w:rsidRDefault="000447DD" w:rsidP="000447DD">
            <w:r>
              <w:t>Urine, Cystoscopy</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Condition</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USPEC</w:t>
            </w:r>
          </w:p>
        </w:tc>
        <w:tc>
          <w:tcPr>
            <w:tcW w:w="2800" w:type="dxa"/>
            <w:tcBorders>
              <w:bottom w:val="single" w:sz="4" w:space="0" w:color="auto"/>
            </w:tcBorders>
            <w:shd w:val="clear" w:color="auto" w:fill="F3F3F3"/>
          </w:tcPr>
          <w:p w:rsidR="000447DD" w:rsidRDefault="000447DD" w:rsidP="000447DD">
            <w:r>
              <w:t>Source, Unspecified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USUB</w:t>
            </w:r>
          </w:p>
        </w:tc>
        <w:tc>
          <w:tcPr>
            <w:tcW w:w="2800" w:type="dxa"/>
            <w:tcBorders>
              <w:bottom w:val="single" w:sz="4" w:space="0" w:color="auto"/>
            </w:tcBorders>
            <w:shd w:val="clear" w:color="auto" w:fill="FFFFFF"/>
          </w:tcPr>
          <w:p w:rsidR="000447DD" w:rsidRDefault="000447DD" w:rsidP="000447DD">
            <w:r>
              <w:t>Unkown substance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VASTIP</w:t>
            </w:r>
          </w:p>
        </w:tc>
        <w:tc>
          <w:tcPr>
            <w:tcW w:w="2800" w:type="dxa"/>
            <w:tcBorders>
              <w:bottom w:val="single" w:sz="4" w:space="0" w:color="auto"/>
            </w:tcBorders>
            <w:shd w:val="clear" w:color="auto" w:fill="F3F3F3"/>
          </w:tcPr>
          <w:p w:rsidR="000447DD" w:rsidRDefault="000447DD" w:rsidP="000447DD">
            <w:r>
              <w:t>Catheter Tip, Vas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Device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VENT</w:t>
            </w:r>
          </w:p>
        </w:tc>
        <w:tc>
          <w:tcPr>
            <w:tcW w:w="2800" w:type="dxa"/>
            <w:tcBorders>
              <w:bottom w:val="single" w:sz="4" w:space="0" w:color="auto"/>
            </w:tcBorders>
            <w:shd w:val="clear" w:color="auto" w:fill="FFFFFF"/>
          </w:tcPr>
          <w:p w:rsidR="000447DD" w:rsidRDefault="000447DD" w:rsidP="000447DD">
            <w:r>
              <w:t>Catheter Tip, Ventricular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Device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VITF</w:t>
            </w:r>
          </w:p>
        </w:tc>
        <w:tc>
          <w:tcPr>
            <w:tcW w:w="2800" w:type="dxa"/>
            <w:tcBorders>
              <w:bottom w:val="single" w:sz="4" w:space="0" w:color="auto"/>
            </w:tcBorders>
            <w:shd w:val="clear" w:color="auto" w:fill="F3F3F3"/>
          </w:tcPr>
          <w:p w:rsidR="000447DD" w:rsidRDefault="000447DD" w:rsidP="000447DD">
            <w:r>
              <w:t>Vitreous Fluid</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VOM</w:t>
            </w:r>
          </w:p>
        </w:tc>
        <w:tc>
          <w:tcPr>
            <w:tcW w:w="2800" w:type="dxa"/>
            <w:tcBorders>
              <w:bottom w:val="single" w:sz="4" w:space="0" w:color="auto"/>
            </w:tcBorders>
            <w:shd w:val="clear" w:color="auto" w:fill="FFFFFF"/>
          </w:tcPr>
          <w:p w:rsidR="000447DD" w:rsidRDefault="000447DD" w:rsidP="000447DD">
            <w:r>
              <w:t>Vomitus</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WASH</w:t>
            </w:r>
          </w:p>
        </w:tc>
        <w:tc>
          <w:tcPr>
            <w:tcW w:w="2800" w:type="dxa"/>
            <w:tcBorders>
              <w:bottom w:val="single" w:sz="4" w:space="0" w:color="auto"/>
            </w:tcBorders>
            <w:shd w:val="clear" w:color="auto" w:fill="F3F3F3"/>
          </w:tcPr>
          <w:p w:rsidR="000447DD" w:rsidRDefault="000447DD" w:rsidP="000447DD">
            <w:r>
              <w:t>Wash</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Product</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WASI</w:t>
            </w:r>
          </w:p>
        </w:tc>
        <w:tc>
          <w:tcPr>
            <w:tcW w:w="2800" w:type="dxa"/>
            <w:tcBorders>
              <w:bottom w:val="single" w:sz="4" w:space="0" w:color="auto"/>
            </w:tcBorders>
            <w:shd w:val="clear" w:color="auto" w:fill="FFFFFF"/>
          </w:tcPr>
          <w:p w:rsidR="000447DD" w:rsidRDefault="000447DD" w:rsidP="000447DD">
            <w:r>
              <w:t>Washing, e.g. bronchial washing</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Product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WAT</w:t>
            </w:r>
          </w:p>
        </w:tc>
        <w:tc>
          <w:tcPr>
            <w:tcW w:w="2800" w:type="dxa"/>
            <w:tcBorders>
              <w:bottom w:val="single" w:sz="4" w:space="0" w:color="auto"/>
            </w:tcBorders>
            <w:shd w:val="clear" w:color="auto" w:fill="F3F3F3"/>
          </w:tcPr>
          <w:p w:rsidR="000447DD" w:rsidRDefault="000447DD" w:rsidP="000447DD">
            <w:r>
              <w:t>Water</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WB</w:t>
            </w:r>
          </w:p>
        </w:tc>
        <w:tc>
          <w:tcPr>
            <w:tcW w:w="2800" w:type="dxa"/>
            <w:tcBorders>
              <w:bottom w:val="single" w:sz="4" w:space="0" w:color="auto"/>
            </w:tcBorders>
            <w:shd w:val="clear" w:color="auto" w:fill="FFFFFF"/>
          </w:tcPr>
          <w:p w:rsidR="000447DD" w:rsidRDefault="000447DD" w:rsidP="000447DD">
            <w:r>
              <w:t>Blood, Whole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Blood</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WBC</w:t>
            </w:r>
          </w:p>
        </w:tc>
        <w:tc>
          <w:tcPr>
            <w:tcW w:w="2800" w:type="dxa"/>
            <w:tcBorders>
              <w:bottom w:val="single" w:sz="4" w:space="0" w:color="auto"/>
            </w:tcBorders>
            <w:shd w:val="clear" w:color="auto" w:fill="F3F3F3"/>
          </w:tcPr>
          <w:p w:rsidR="000447DD" w:rsidRDefault="000447DD" w:rsidP="000447DD">
            <w:r>
              <w:t>Leukocytes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WEN</w:t>
            </w:r>
          </w:p>
        </w:tc>
        <w:tc>
          <w:tcPr>
            <w:tcW w:w="2800" w:type="dxa"/>
            <w:tcBorders>
              <w:bottom w:val="single" w:sz="4" w:space="0" w:color="auto"/>
            </w:tcBorders>
            <w:shd w:val="clear" w:color="auto" w:fill="FFFFFF"/>
          </w:tcPr>
          <w:p w:rsidR="000447DD" w:rsidRDefault="000447DD" w:rsidP="000447DD">
            <w:r>
              <w:t>Wen</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Tissue</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WICK</w:t>
            </w:r>
          </w:p>
        </w:tc>
        <w:tc>
          <w:tcPr>
            <w:tcW w:w="2800" w:type="dxa"/>
            <w:tcBorders>
              <w:bottom w:val="single" w:sz="4" w:space="0" w:color="auto"/>
            </w:tcBorders>
            <w:shd w:val="clear" w:color="auto" w:fill="F3F3F3"/>
          </w:tcPr>
          <w:p w:rsidR="000447DD" w:rsidRDefault="000447DD" w:rsidP="000447DD">
            <w:r>
              <w:t>Wick</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WND</w:t>
            </w:r>
          </w:p>
        </w:tc>
        <w:tc>
          <w:tcPr>
            <w:tcW w:w="2800" w:type="dxa"/>
            <w:tcBorders>
              <w:bottom w:val="single" w:sz="4" w:space="0" w:color="auto"/>
            </w:tcBorders>
            <w:shd w:val="clear" w:color="auto" w:fill="FFFFFF"/>
          </w:tcPr>
          <w:p w:rsidR="000447DD" w:rsidRDefault="000447DD" w:rsidP="000447DD">
            <w:r>
              <w:t>Wound</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WNDA</w:t>
            </w:r>
          </w:p>
        </w:tc>
        <w:tc>
          <w:tcPr>
            <w:tcW w:w="2800" w:type="dxa"/>
            <w:tcBorders>
              <w:bottom w:val="single" w:sz="4" w:space="0" w:color="auto"/>
            </w:tcBorders>
            <w:shd w:val="clear" w:color="auto" w:fill="F3F3F3"/>
          </w:tcPr>
          <w:p w:rsidR="000447DD" w:rsidRDefault="000447DD" w:rsidP="000447DD">
            <w:r>
              <w:t>Wound abscess</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WNDD</w:t>
            </w:r>
          </w:p>
        </w:tc>
        <w:tc>
          <w:tcPr>
            <w:tcW w:w="2800" w:type="dxa"/>
            <w:tcBorders>
              <w:bottom w:val="single" w:sz="4" w:space="0" w:color="auto"/>
            </w:tcBorders>
            <w:shd w:val="clear" w:color="auto" w:fill="FFFFFF"/>
          </w:tcPr>
          <w:p w:rsidR="000447DD" w:rsidRDefault="000447DD" w:rsidP="000447DD">
            <w:r>
              <w:t>Wound drainage</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WNDE</w:t>
            </w:r>
          </w:p>
        </w:tc>
        <w:tc>
          <w:tcPr>
            <w:tcW w:w="2800" w:type="dxa"/>
            <w:tcBorders>
              <w:bottom w:val="single" w:sz="4" w:space="0" w:color="auto"/>
            </w:tcBorders>
            <w:shd w:val="clear" w:color="auto" w:fill="F3F3F3"/>
          </w:tcPr>
          <w:p w:rsidR="000447DD" w:rsidRDefault="000447DD" w:rsidP="000447DD">
            <w:r>
              <w:t>Wound exudate</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WORM</w:t>
            </w:r>
          </w:p>
        </w:tc>
        <w:tc>
          <w:tcPr>
            <w:tcW w:w="2800" w:type="dxa"/>
            <w:tcBorders>
              <w:bottom w:val="single" w:sz="4" w:space="0" w:color="auto"/>
            </w:tcBorders>
            <w:shd w:val="clear" w:color="auto" w:fill="FFFFFF"/>
          </w:tcPr>
          <w:p w:rsidR="000447DD" w:rsidRDefault="000447DD" w:rsidP="000447DD">
            <w:r>
              <w:t>Worm</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Object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WRT</w:t>
            </w:r>
          </w:p>
        </w:tc>
        <w:tc>
          <w:tcPr>
            <w:tcW w:w="2800" w:type="dxa"/>
            <w:tcBorders>
              <w:bottom w:val="single" w:sz="4" w:space="0" w:color="auto"/>
            </w:tcBorders>
            <w:shd w:val="clear" w:color="auto" w:fill="F3F3F3"/>
          </w:tcPr>
          <w:p w:rsidR="000447DD" w:rsidRDefault="000447DD" w:rsidP="000447DD">
            <w:r>
              <w:t>Wart</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r>
              <w:t>Tissue</w:t>
            </w:r>
          </w:p>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WWA</w:t>
            </w:r>
          </w:p>
        </w:tc>
        <w:tc>
          <w:tcPr>
            <w:tcW w:w="2800" w:type="dxa"/>
            <w:tcBorders>
              <w:bottom w:val="single" w:sz="4" w:space="0" w:color="auto"/>
            </w:tcBorders>
            <w:shd w:val="clear" w:color="auto" w:fill="FFFFFF"/>
          </w:tcPr>
          <w:p w:rsidR="000447DD" w:rsidRDefault="000447DD" w:rsidP="000447DD">
            <w:r>
              <w:t>Environmental, Water</w:t>
            </w:r>
          </w:p>
        </w:tc>
        <w:tc>
          <w:tcPr>
            <w:tcW w:w="1200" w:type="dxa"/>
            <w:tcBorders>
              <w:bottom w:val="single" w:sz="4" w:space="0" w:color="auto"/>
            </w:tcBorders>
            <w:shd w:val="clear" w:color="auto" w:fill="FFFFFF"/>
          </w:tcPr>
          <w:p w:rsidR="000447DD" w:rsidRDefault="000447DD" w:rsidP="000447DD"/>
        </w:tc>
        <w:tc>
          <w:tcPr>
            <w:tcW w:w="3200" w:type="dxa"/>
            <w:tcBorders>
              <w:bottom w:val="single" w:sz="4" w:space="0" w:color="auto"/>
            </w:tcBorders>
            <w:shd w:val="clear" w:color="auto" w:fill="FFFFFF"/>
          </w:tcPr>
          <w:p w:rsidR="000447DD" w:rsidRDefault="000447DD" w:rsidP="000447DD">
            <w:r>
              <w:t>Environment</w:t>
            </w:r>
          </w:p>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WWO</w:t>
            </w:r>
          </w:p>
        </w:tc>
        <w:tc>
          <w:tcPr>
            <w:tcW w:w="2800" w:type="dxa"/>
            <w:tcBorders>
              <w:bottom w:val="single" w:sz="4" w:space="0" w:color="auto"/>
            </w:tcBorders>
            <w:shd w:val="clear" w:color="auto" w:fill="F3F3F3"/>
          </w:tcPr>
          <w:p w:rsidR="000447DD" w:rsidRDefault="000447DD" w:rsidP="000447DD">
            <w:r>
              <w:t>Environmental, Water (Ocean)</w:t>
            </w:r>
          </w:p>
        </w:tc>
        <w:tc>
          <w:tcPr>
            <w:tcW w:w="1200" w:type="dxa"/>
            <w:tcBorders>
              <w:bottom w:val="single" w:sz="4" w:space="0" w:color="auto"/>
            </w:tcBorders>
            <w:shd w:val="clear" w:color="auto" w:fill="F3F3F3"/>
          </w:tcPr>
          <w:p w:rsidR="000447DD" w:rsidRDefault="000447DD" w:rsidP="000447DD"/>
        </w:tc>
        <w:tc>
          <w:tcPr>
            <w:tcW w:w="3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shd w:val="clear" w:color="auto" w:fill="FFFFFF"/>
          </w:tcPr>
          <w:p w:rsidR="000447DD" w:rsidRDefault="000447DD" w:rsidP="000447DD">
            <w:r>
              <w:t>WWT</w:t>
            </w:r>
          </w:p>
        </w:tc>
        <w:tc>
          <w:tcPr>
            <w:tcW w:w="2800" w:type="dxa"/>
            <w:shd w:val="clear" w:color="auto" w:fill="FFFFFF"/>
          </w:tcPr>
          <w:p w:rsidR="000447DD" w:rsidRDefault="000447DD" w:rsidP="000447DD">
            <w:r>
              <w:t>Environmental, Water  (Tap)</w:t>
            </w:r>
          </w:p>
        </w:tc>
        <w:tc>
          <w:tcPr>
            <w:tcW w:w="1200" w:type="dxa"/>
            <w:shd w:val="clear" w:color="auto" w:fill="FFFFFF"/>
          </w:tcPr>
          <w:p w:rsidR="000447DD" w:rsidRDefault="000447DD" w:rsidP="000447DD"/>
        </w:tc>
        <w:tc>
          <w:tcPr>
            <w:tcW w:w="3200" w:type="dxa"/>
            <w:shd w:val="clear" w:color="auto" w:fill="FFFFFF"/>
          </w:tcPr>
          <w:p w:rsidR="000447DD" w:rsidRDefault="000447DD" w:rsidP="000447DD">
            <w:r>
              <w:t>Environment</w:t>
            </w:r>
          </w:p>
        </w:tc>
        <w:tc>
          <w:tcPr>
            <w:tcW w:w="800" w:type="dxa"/>
            <w:shd w:val="clear" w:color="auto" w:fill="FFFFFF"/>
          </w:tcPr>
          <w:p w:rsidR="000447DD" w:rsidRDefault="000447DD" w:rsidP="000447DD"/>
        </w:tc>
      </w:tr>
    </w:tbl>
    <w:p w:rsidR="000447DD" w:rsidRDefault="000447DD" w:rsidP="000447DD"/>
    <w:p w:rsidR="000447DD" w:rsidRDefault="000447DD" w:rsidP="000447DD">
      <w:pPr>
        <w:pStyle w:val="berschrift3"/>
      </w:pPr>
      <w:r>
        <w:t>0488 - Specimen Collection Method</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SpecimenCollectionMethod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specimen collection method.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2.16.840.1.113883.18.312</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specimenCollectionMethod</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concepts specifying the specimen collection method.  Used in HL7 Version 2.x messaging in the SPM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Specimen Collection Method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http://terminology.hl7.org/CodeSystem/v2-0488</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hl7VS-specimenCollectionMethod</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Concepts to document procedures or processes by which a specimen may be collected.  This is one of two code systems that are used instead of table 0070 (code system xxxx) which conflated specimen types and specimen collection methods.   Used in Version 2 messaging in the SPM segment.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Specimen Collection Method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http://terminology.hl7.org/ValueSet/v2-0488</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 Collection Method</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specimen collection method.   Used in Version 2 messaging in the SPM segment.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4000" w:type="dxa"/>
            <w:tcBorders>
              <w:bottom w:val="single" w:sz="4" w:space="0" w:color="auto"/>
            </w:tcBorders>
            <w:shd w:val="clear" w:color="auto" w:fill="E6E6E6"/>
          </w:tcPr>
          <w:p w:rsidR="000447DD" w:rsidRDefault="000447DD" w:rsidP="000447DD">
            <w:pPr>
              <w:pStyle w:val="HL7TableHeader"/>
            </w:pPr>
            <w:r>
              <w:t>Display Name</w:t>
            </w:r>
          </w:p>
        </w:tc>
        <w:tc>
          <w:tcPr>
            <w:tcW w:w="20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FNA</w:t>
            </w:r>
          </w:p>
        </w:tc>
        <w:tc>
          <w:tcPr>
            <w:tcW w:w="4000" w:type="dxa"/>
            <w:tcBorders>
              <w:bottom w:val="single" w:sz="4" w:space="0" w:color="auto"/>
            </w:tcBorders>
            <w:shd w:val="clear" w:color="auto" w:fill="FFFFFF"/>
          </w:tcPr>
          <w:p w:rsidR="000447DD" w:rsidRDefault="000447DD" w:rsidP="000447DD">
            <w:pPr>
              <w:pStyle w:val="HL7TableBody"/>
            </w:pPr>
            <w:r>
              <w:t>Aspiration, Fine Needle</w:t>
            </w:r>
          </w:p>
        </w:tc>
        <w:tc>
          <w:tcPr>
            <w:tcW w:w="20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PNA</w:t>
            </w:r>
          </w:p>
        </w:tc>
        <w:tc>
          <w:tcPr>
            <w:tcW w:w="4000" w:type="dxa"/>
            <w:tcBorders>
              <w:bottom w:val="single" w:sz="4" w:space="0" w:color="auto"/>
            </w:tcBorders>
            <w:shd w:val="clear" w:color="auto" w:fill="F3F3F3"/>
          </w:tcPr>
          <w:p w:rsidR="000447DD" w:rsidRDefault="000447DD" w:rsidP="000447DD">
            <w:r>
              <w:t>Arterial puncture</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BIO</w:t>
            </w:r>
          </w:p>
        </w:tc>
        <w:tc>
          <w:tcPr>
            <w:tcW w:w="4000" w:type="dxa"/>
            <w:tcBorders>
              <w:bottom w:val="single" w:sz="4" w:space="0" w:color="auto"/>
            </w:tcBorders>
            <w:shd w:val="clear" w:color="auto" w:fill="FFFFFF"/>
          </w:tcPr>
          <w:p w:rsidR="000447DD" w:rsidRDefault="000447DD" w:rsidP="000447DD">
            <w:r>
              <w:t>Biopsy</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BCAE</w:t>
            </w:r>
          </w:p>
        </w:tc>
        <w:tc>
          <w:tcPr>
            <w:tcW w:w="4000" w:type="dxa"/>
            <w:tcBorders>
              <w:bottom w:val="single" w:sz="4" w:space="0" w:color="auto"/>
            </w:tcBorders>
            <w:shd w:val="clear" w:color="auto" w:fill="F3F3F3"/>
          </w:tcPr>
          <w:p w:rsidR="000447DD" w:rsidRDefault="000447DD" w:rsidP="000447DD">
            <w:r>
              <w:t>Blood Culture, Aerobic Bottle</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BCAN</w:t>
            </w:r>
          </w:p>
        </w:tc>
        <w:tc>
          <w:tcPr>
            <w:tcW w:w="4000" w:type="dxa"/>
            <w:tcBorders>
              <w:bottom w:val="single" w:sz="4" w:space="0" w:color="auto"/>
            </w:tcBorders>
            <w:shd w:val="clear" w:color="auto" w:fill="FFFFFF"/>
          </w:tcPr>
          <w:p w:rsidR="000447DD" w:rsidRDefault="000447DD" w:rsidP="000447DD">
            <w:r>
              <w:t>Blood Culture, Anaerobic Bottle</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BCPD</w:t>
            </w:r>
          </w:p>
        </w:tc>
        <w:tc>
          <w:tcPr>
            <w:tcW w:w="4000" w:type="dxa"/>
            <w:tcBorders>
              <w:bottom w:val="single" w:sz="4" w:space="0" w:color="auto"/>
            </w:tcBorders>
            <w:shd w:val="clear" w:color="auto" w:fill="F3F3F3"/>
          </w:tcPr>
          <w:p w:rsidR="000447DD" w:rsidRDefault="000447DD" w:rsidP="000447DD">
            <w:r>
              <w:t>Blood Culture, Pediatric Bottle</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CAP</w:t>
            </w:r>
          </w:p>
        </w:tc>
        <w:tc>
          <w:tcPr>
            <w:tcW w:w="4000" w:type="dxa"/>
            <w:tcBorders>
              <w:bottom w:val="single" w:sz="4" w:space="0" w:color="auto"/>
            </w:tcBorders>
            <w:shd w:val="clear" w:color="auto" w:fill="FFFFFF"/>
          </w:tcPr>
          <w:p w:rsidR="000447DD" w:rsidRDefault="000447DD" w:rsidP="000447DD">
            <w:r>
              <w:t>Capillary Specimen</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CATH</w:t>
            </w:r>
          </w:p>
        </w:tc>
        <w:tc>
          <w:tcPr>
            <w:tcW w:w="4000" w:type="dxa"/>
            <w:tcBorders>
              <w:bottom w:val="single" w:sz="4" w:space="0" w:color="auto"/>
            </w:tcBorders>
            <w:shd w:val="clear" w:color="auto" w:fill="F3F3F3"/>
          </w:tcPr>
          <w:p w:rsidR="000447DD" w:rsidRDefault="000447DD" w:rsidP="000447DD">
            <w:r>
              <w:t>Catheterized</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EPLA</w:t>
            </w:r>
          </w:p>
        </w:tc>
        <w:tc>
          <w:tcPr>
            <w:tcW w:w="4000" w:type="dxa"/>
            <w:tcBorders>
              <w:bottom w:val="single" w:sz="4" w:space="0" w:color="auto"/>
            </w:tcBorders>
            <w:shd w:val="clear" w:color="auto" w:fill="FFFFFF"/>
          </w:tcPr>
          <w:p w:rsidR="000447DD" w:rsidRDefault="000447DD" w:rsidP="000447DD">
            <w:r>
              <w:t>Environmental, Plate</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ESWA</w:t>
            </w:r>
          </w:p>
        </w:tc>
        <w:tc>
          <w:tcPr>
            <w:tcW w:w="4000" w:type="dxa"/>
            <w:tcBorders>
              <w:bottom w:val="single" w:sz="4" w:space="0" w:color="auto"/>
            </w:tcBorders>
            <w:shd w:val="clear" w:color="auto" w:fill="F3F3F3"/>
          </w:tcPr>
          <w:p w:rsidR="000447DD" w:rsidRDefault="000447DD" w:rsidP="000447DD">
            <w:r>
              <w:t>Environmental, Swab</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LNA</w:t>
            </w:r>
          </w:p>
        </w:tc>
        <w:tc>
          <w:tcPr>
            <w:tcW w:w="4000" w:type="dxa"/>
            <w:tcBorders>
              <w:bottom w:val="single" w:sz="4" w:space="0" w:color="auto"/>
            </w:tcBorders>
            <w:shd w:val="clear" w:color="auto" w:fill="FFFFFF"/>
          </w:tcPr>
          <w:p w:rsidR="000447DD" w:rsidRDefault="000447DD" w:rsidP="000447DD">
            <w:r>
              <w:t>Line, Arterial</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CVP</w:t>
            </w:r>
          </w:p>
        </w:tc>
        <w:tc>
          <w:tcPr>
            <w:tcW w:w="4000" w:type="dxa"/>
            <w:tcBorders>
              <w:bottom w:val="single" w:sz="4" w:space="0" w:color="auto"/>
            </w:tcBorders>
            <w:shd w:val="clear" w:color="auto" w:fill="F3F3F3"/>
          </w:tcPr>
          <w:p w:rsidR="000447DD" w:rsidRDefault="000447DD" w:rsidP="000447DD">
            <w:r>
              <w:t>Line, CVP</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LNV</w:t>
            </w:r>
          </w:p>
        </w:tc>
        <w:tc>
          <w:tcPr>
            <w:tcW w:w="4000" w:type="dxa"/>
            <w:tcBorders>
              <w:bottom w:val="single" w:sz="4" w:space="0" w:color="auto"/>
            </w:tcBorders>
            <w:shd w:val="clear" w:color="auto" w:fill="FFFFFF"/>
          </w:tcPr>
          <w:p w:rsidR="000447DD" w:rsidRDefault="000447DD" w:rsidP="000447DD">
            <w:r>
              <w:t>Line, Venous</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MARTL</w:t>
            </w:r>
          </w:p>
        </w:tc>
        <w:tc>
          <w:tcPr>
            <w:tcW w:w="4000" w:type="dxa"/>
            <w:tcBorders>
              <w:bottom w:val="single" w:sz="4" w:space="0" w:color="auto"/>
            </w:tcBorders>
            <w:shd w:val="clear" w:color="auto" w:fill="F3F3F3"/>
          </w:tcPr>
          <w:p w:rsidR="000447DD" w:rsidRDefault="000447DD" w:rsidP="000447DD">
            <w:r>
              <w:t>Martin-Lewis Agar</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ML11</w:t>
            </w:r>
          </w:p>
        </w:tc>
        <w:tc>
          <w:tcPr>
            <w:tcW w:w="4000" w:type="dxa"/>
            <w:tcBorders>
              <w:bottom w:val="single" w:sz="4" w:space="0" w:color="auto"/>
            </w:tcBorders>
            <w:shd w:val="clear" w:color="auto" w:fill="FFFFFF"/>
          </w:tcPr>
          <w:p w:rsidR="000447DD" w:rsidRDefault="000447DD" w:rsidP="000447DD">
            <w:r>
              <w:t>Mod. Martin-Lewis Agar</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PACE</w:t>
            </w:r>
          </w:p>
        </w:tc>
        <w:tc>
          <w:tcPr>
            <w:tcW w:w="4000" w:type="dxa"/>
            <w:tcBorders>
              <w:bottom w:val="single" w:sz="4" w:space="0" w:color="auto"/>
            </w:tcBorders>
            <w:shd w:val="clear" w:color="auto" w:fill="F3F3F3"/>
          </w:tcPr>
          <w:p w:rsidR="000447DD" w:rsidRDefault="000447DD" w:rsidP="000447DD">
            <w:r>
              <w:t>Pace, Gen-Probe</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PIN</w:t>
            </w:r>
          </w:p>
        </w:tc>
        <w:tc>
          <w:tcPr>
            <w:tcW w:w="4000" w:type="dxa"/>
            <w:tcBorders>
              <w:bottom w:val="single" w:sz="4" w:space="0" w:color="auto"/>
            </w:tcBorders>
            <w:shd w:val="clear" w:color="auto" w:fill="FFFFFF"/>
          </w:tcPr>
          <w:p w:rsidR="000447DD" w:rsidRDefault="000447DD" w:rsidP="000447DD">
            <w:r>
              <w:t>Pinworm Prep</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KOFFP</w:t>
            </w:r>
          </w:p>
        </w:tc>
        <w:tc>
          <w:tcPr>
            <w:tcW w:w="4000" w:type="dxa"/>
            <w:tcBorders>
              <w:bottom w:val="single" w:sz="4" w:space="0" w:color="auto"/>
            </w:tcBorders>
            <w:shd w:val="clear" w:color="auto" w:fill="F3F3F3"/>
          </w:tcPr>
          <w:p w:rsidR="000447DD" w:rsidRDefault="000447DD" w:rsidP="000447DD">
            <w:r>
              <w:t>Plate, Cough</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MLP</w:t>
            </w:r>
          </w:p>
        </w:tc>
        <w:tc>
          <w:tcPr>
            <w:tcW w:w="4000" w:type="dxa"/>
            <w:tcBorders>
              <w:bottom w:val="single" w:sz="4" w:space="0" w:color="auto"/>
            </w:tcBorders>
            <w:shd w:val="clear" w:color="auto" w:fill="FFFFFF"/>
          </w:tcPr>
          <w:p w:rsidR="000447DD" w:rsidRDefault="000447DD" w:rsidP="000447DD">
            <w:r>
              <w:t>Plate, Martin-Lewis</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NYP</w:t>
            </w:r>
          </w:p>
        </w:tc>
        <w:tc>
          <w:tcPr>
            <w:tcW w:w="4000" w:type="dxa"/>
            <w:tcBorders>
              <w:bottom w:val="single" w:sz="4" w:space="0" w:color="auto"/>
            </w:tcBorders>
            <w:shd w:val="clear" w:color="auto" w:fill="F3F3F3"/>
          </w:tcPr>
          <w:p w:rsidR="000447DD" w:rsidRDefault="000447DD" w:rsidP="000447DD">
            <w:r>
              <w:t>Plate, New York City</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TMP</w:t>
            </w:r>
          </w:p>
        </w:tc>
        <w:tc>
          <w:tcPr>
            <w:tcW w:w="4000" w:type="dxa"/>
            <w:tcBorders>
              <w:bottom w:val="single" w:sz="4" w:space="0" w:color="auto"/>
            </w:tcBorders>
            <w:shd w:val="clear" w:color="auto" w:fill="FFFFFF"/>
          </w:tcPr>
          <w:p w:rsidR="000447DD" w:rsidRDefault="000447DD" w:rsidP="000447DD">
            <w:r>
              <w:t>Plate, Thayer-Martin</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ANP</w:t>
            </w:r>
          </w:p>
        </w:tc>
        <w:tc>
          <w:tcPr>
            <w:tcW w:w="4000" w:type="dxa"/>
            <w:tcBorders>
              <w:bottom w:val="single" w:sz="4" w:space="0" w:color="auto"/>
            </w:tcBorders>
            <w:shd w:val="clear" w:color="auto" w:fill="F3F3F3"/>
          </w:tcPr>
          <w:p w:rsidR="000447DD" w:rsidRDefault="000447DD" w:rsidP="000447DD">
            <w:r>
              <w:t>Plates, Anaerobic</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BAP</w:t>
            </w:r>
          </w:p>
        </w:tc>
        <w:tc>
          <w:tcPr>
            <w:tcW w:w="4000" w:type="dxa"/>
            <w:tcBorders>
              <w:bottom w:val="single" w:sz="4" w:space="0" w:color="auto"/>
            </w:tcBorders>
            <w:shd w:val="clear" w:color="auto" w:fill="FFFFFF"/>
          </w:tcPr>
          <w:p w:rsidR="000447DD" w:rsidRDefault="000447DD" w:rsidP="000447DD">
            <w:r>
              <w:t>Plates, Blood Agar</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PRIME</w:t>
            </w:r>
          </w:p>
        </w:tc>
        <w:tc>
          <w:tcPr>
            <w:tcW w:w="4000" w:type="dxa"/>
            <w:tcBorders>
              <w:bottom w:val="single" w:sz="4" w:space="0" w:color="auto"/>
            </w:tcBorders>
            <w:shd w:val="clear" w:color="auto" w:fill="F3F3F3"/>
          </w:tcPr>
          <w:p w:rsidR="000447DD" w:rsidRDefault="000447DD" w:rsidP="000447DD">
            <w:r>
              <w:t>Pump Prime</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PUMP</w:t>
            </w:r>
          </w:p>
        </w:tc>
        <w:tc>
          <w:tcPr>
            <w:tcW w:w="4000" w:type="dxa"/>
            <w:tcBorders>
              <w:bottom w:val="single" w:sz="4" w:space="0" w:color="auto"/>
            </w:tcBorders>
            <w:shd w:val="clear" w:color="auto" w:fill="FFFFFF"/>
          </w:tcPr>
          <w:p w:rsidR="000447DD" w:rsidRDefault="000447DD" w:rsidP="000447DD">
            <w:r>
              <w:t>Pump Specimen</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QC5</w:t>
            </w:r>
          </w:p>
        </w:tc>
        <w:tc>
          <w:tcPr>
            <w:tcW w:w="4000" w:type="dxa"/>
            <w:tcBorders>
              <w:bottom w:val="single" w:sz="4" w:space="0" w:color="auto"/>
            </w:tcBorders>
            <w:shd w:val="clear" w:color="auto" w:fill="F3F3F3"/>
          </w:tcPr>
          <w:p w:rsidR="000447DD" w:rsidRDefault="000447DD" w:rsidP="000447DD">
            <w:r>
              <w:t>Quality Control For Micro</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SCLP</w:t>
            </w:r>
          </w:p>
        </w:tc>
        <w:tc>
          <w:tcPr>
            <w:tcW w:w="4000" w:type="dxa"/>
            <w:tcBorders>
              <w:bottom w:val="single" w:sz="4" w:space="0" w:color="auto"/>
            </w:tcBorders>
            <w:shd w:val="clear" w:color="auto" w:fill="FFFFFF"/>
          </w:tcPr>
          <w:p w:rsidR="000447DD" w:rsidRDefault="000447DD" w:rsidP="000447DD">
            <w:r>
              <w:t>Scalp, Fetal Vein</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SCRAPS</w:t>
            </w:r>
          </w:p>
        </w:tc>
        <w:tc>
          <w:tcPr>
            <w:tcW w:w="4000" w:type="dxa"/>
            <w:tcBorders>
              <w:bottom w:val="single" w:sz="4" w:space="0" w:color="auto"/>
            </w:tcBorders>
            <w:shd w:val="clear" w:color="auto" w:fill="F3F3F3"/>
          </w:tcPr>
          <w:p w:rsidR="000447DD" w:rsidRDefault="000447DD" w:rsidP="000447DD">
            <w:r>
              <w:t>Scrapings</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SHA</w:t>
            </w:r>
          </w:p>
        </w:tc>
        <w:tc>
          <w:tcPr>
            <w:tcW w:w="4000" w:type="dxa"/>
            <w:tcBorders>
              <w:bottom w:val="single" w:sz="4" w:space="0" w:color="auto"/>
            </w:tcBorders>
            <w:shd w:val="clear" w:color="auto" w:fill="FFFFFF"/>
          </w:tcPr>
          <w:p w:rsidR="000447DD" w:rsidRDefault="000447DD" w:rsidP="000447DD">
            <w:r>
              <w:t>Shaving</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SWA</w:t>
            </w:r>
          </w:p>
        </w:tc>
        <w:tc>
          <w:tcPr>
            <w:tcW w:w="4000" w:type="dxa"/>
            <w:tcBorders>
              <w:bottom w:val="single" w:sz="4" w:space="0" w:color="auto"/>
            </w:tcBorders>
            <w:shd w:val="clear" w:color="auto" w:fill="F3F3F3"/>
          </w:tcPr>
          <w:p w:rsidR="000447DD" w:rsidRDefault="000447DD" w:rsidP="000447DD">
            <w:r>
              <w:t>Swab</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SWD</w:t>
            </w:r>
          </w:p>
        </w:tc>
        <w:tc>
          <w:tcPr>
            <w:tcW w:w="4000" w:type="dxa"/>
            <w:tcBorders>
              <w:bottom w:val="single" w:sz="4" w:space="0" w:color="auto"/>
            </w:tcBorders>
            <w:shd w:val="clear" w:color="auto" w:fill="FFFFFF"/>
          </w:tcPr>
          <w:p w:rsidR="000447DD" w:rsidRDefault="000447DD" w:rsidP="000447DD">
            <w:r>
              <w:t>Swab, Dacron tipped</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WOOD</w:t>
            </w:r>
          </w:p>
        </w:tc>
        <w:tc>
          <w:tcPr>
            <w:tcW w:w="4000" w:type="dxa"/>
            <w:tcBorders>
              <w:bottom w:val="single" w:sz="4" w:space="0" w:color="auto"/>
            </w:tcBorders>
            <w:shd w:val="clear" w:color="auto" w:fill="F3F3F3"/>
          </w:tcPr>
          <w:p w:rsidR="000447DD" w:rsidRDefault="000447DD" w:rsidP="000447DD">
            <w:r>
              <w:t>Swab, Wooden Shaft</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TMOT</w:t>
            </w:r>
          </w:p>
        </w:tc>
        <w:tc>
          <w:tcPr>
            <w:tcW w:w="4000" w:type="dxa"/>
            <w:tcBorders>
              <w:bottom w:val="single" w:sz="4" w:space="0" w:color="auto"/>
            </w:tcBorders>
            <w:shd w:val="clear" w:color="auto" w:fill="FFFFFF"/>
          </w:tcPr>
          <w:p w:rsidR="000447DD" w:rsidRDefault="000447DD" w:rsidP="000447DD">
            <w:r>
              <w:t>Transport Media,</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TMAN</w:t>
            </w:r>
          </w:p>
        </w:tc>
        <w:tc>
          <w:tcPr>
            <w:tcW w:w="4000" w:type="dxa"/>
            <w:tcBorders>
              <w:bottom w:val="single" w:sz="4" w:space="0" w:color="auto"/>
            </w:tcBorders>
            <w:shd w:val="clear" w:color="auto" w:fill="F3F3F3"/>
          </w:tcPr>
          <w:p w:rsidR="000447DD" w:rsidRDefault="000447DD" w:rsidP="000447DD">
            <w:r>
              <w:t>Transport Media, Anaerobic</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TMCH</w:t>
            </w:r>
          </w:p>
        </w:tc>
        <w:tc>
          <w:tcPr>
            <w:tcW w:w="4000" w:type="dxa"/>
            <w:tcBorders>
              <w:bottom w:val="single" w:sz="4" w:space="0" w:color="auto"/>
            </w:tcBorders>
            <w:shd w:val="clear" w:color="auto" w:fill="FFFFFF"/>
          </w:tcPr>
          <w:p w:rsidR="000447DD" w:rsidRDefault="000447DD" w:rsidP="000447DD">
            <w:r>
              <w:t>Transport Media, Chalamydia</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TMM4</w:t>
            </w:r>
          </w:p>
        </w:tc>
        <w:tc>
          <w:tcPr>
            <w:tcW w:w="4000" w:type="dxa"/>
            <w:tcBorders>
              <w:bottom w:val="single" w:sz="4" w:space="0" w:color="auto"/>
            </w:tcBorders>
            <w:shd w:val="clear" w:color="auto" w:fill="F3F3F3"/>
          </w:tcPr>
          <w:p w:rsidR="000447DD" w:rsidRDefault="000447DD" w:rsidP="000447DD">
            <w:r>
              <w:t>Transport Media, M4</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TMMY</w:t>
            </w:r>
          </w:p>
        </w:tc>
        <w:tc>
          <w:tcPr>
            <w:tcW w:w="4000" w:type="dxa"/>
            <w:tcBorders>
              <w:bottom w:val="single" w:sz="4" w:space="0" w:color="auto"/>
            </w:tcBorders>
            <w:shd w:val="clear" w:color="auto" w:fill="FFFFFF"/>
          </w:tcPr>
          <w:p w:rsidR="000447DD" w:rsidRDefault="000447DD" w:rsidP="000447DD">
            <w:r>
              <w:t>Transport Media, Mycoplasma</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TMPV</w:t>
            </w:r>
          </w:p>
        </w:tc>
        <w:tc>
          <w:tcPr>
            <w:tcW w:w="4000" w:type="dxa"/>
            <w:tcBorders>
              <w:bottom w:val="single" w:sz="4" w:space="0" w:color="auto"/>
            </w:tcBorders>
            <w:shd w:val="clear" w:color="auto" w:fill="F3F3F3"/>
          </w:tcPr>
          <w:p w:rsidR="000447DD" w:rsidRDefault="000447DD" w:rsidP="000447DD">
            <w:r>
              <w:t>Transport Media, PVA</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TMSC</w:t>
            </w:r>
          </w:p>
        </w:tc>
        <w:tc>
          <w:tcPr>
            <w:tcW w:w="4000" w:type="dxa"/>
            <w:tcBorders>
              <w:bottom w:val="single" w:sz="4" w:space="0" w:color="auto"/>
            </w:tcBorders>
            <w:shd w:val="clear" w:color="auto" w:fill="FFFFFF"/>
          </w:tcPr>
          <w:p w:rsidR="000447DD" w:rsidRDefault="000447DD" w:rsidP="000447DD">
            <w:r>
              <w:t>Transport Media, Stool Culture</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TMUP</w:t>
            </w:r>
          </w:p>
        </w:tc>
        <w:tc>
          <w:tcPr>
            <w:tcW w:w="4000" w:type="dxa"/>
            <w:tcBorders>
              <w:bottom w:val="single" w:sz="4" w:space="0" w:color="auto"/>
            </w:tcBorders>
            <w:shd w:val="clear" w:color="auto" w:fill="F3F3F3"/>
          </w:tcPr>
          <w:p w:rsidR="000447DD" w:rsidRDefault="000447DD" w:rsidP="000447DD">
            <w:r>
              <w:t>Transport Media, Ureaplasma</w:t>
            </w:r>
          </w:p>
        </w:tc>
        <w:tc>
          <w:tcPr>
            <w:tcW w:w="20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TMVI</w:t>
            </w:r>
          </w:p>
        </w:tc>
        <w:tc>
          <w:tcPr>
            <w:tcW w:w="4000" w:type="dxa"/>
            <w:tcBorders>
              <w:bottom w:val="single" w:sz="4" w:space="0" w:color="auto"/>
            </w:tcBorders>
            <w:shd w:val="clear" w:color="auto" w:fill="FFFFFF"/>
          </w:tcPr>
          <w:p w:rsidR="000447DD" w:rsidRDefault="000447DD" w:rsidP="000447DD">
            <w:r>
              <w:t>Transport Media, Viral</w:t>
            </w:r>
          </w:p>
        </w:tc>
        <w:tc>
          <w:tcPr>
            <w:tcW w:w="20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shd w:val="clear" w:color="auto" w:fill="F3F3F3"/>
          </w:tcPr>
          <w:p w:rsidR="000447DD" w:rsidRDefault="000447DD" w:rsidP="000447DD">
            <w:r>
              <w:t>VENIP</w:t>
            </w:r>
          </w:p>
        </w:tc>
        <w:tc>
          <w:tcPr>
            <w:tcW w:w="4000" w:type="dxa"/>
            <w:shd w:val="clear" w:color="auto" w:fill="F3F3F3"/>
          </w:tcPr>
          <w:p w:rsidR="000447DD" w:rsidRDefault="000447DD" w:rsidP="000447DD">
            <w:r>
              <w:t>Venipuncture</w:t>
            </w:r>
          </w:p>
        </w:tc>
        <w:tc>
          <w:tcPr>
            <w:tcW w:w="20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0489 - Risk Codes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489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RiskCodes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any known or suspected specimen hazards, e.g., exceptionally infectious agent or blood from a hepatitis patient.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2.16.840.1.113883.18.313</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risks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any known or suspected specimen hazards, e.g., exceptionally infectious agent or blood from a hepatitis patient.  Used in HL7 Version 2.x messaging in the SPM and PAC segments.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Risk Codes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http://terminology.hl7.org/CodeSystem/v2-0489</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2.16.840.1.113883.21.329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hl7VS-riskCodes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any known or suspected specimen hazards, e.g., exceptionally infectious agent or blood from a hepatitis patient.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Risk Codes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http://terminology.hl7.org/ValueSet/v2-0489</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0489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2.16.840.1.113883.12.489</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Risk Codes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any known or suspected specimen hazards, e.g., exceptionally infectious agent or blood from a hepatitis patient.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SPM-16, PAC-8</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0447DD" w:rsidTr="000447DD">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1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pPr>
              <w:pStyle w:val="UserTableBody"/>
            </w:pPr>
            <w:r>
              <w:t>BIO</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Biological</w:t>
            </w:r>
          </w:p>
        </w:tc>
        <w:tc>
          <w:tcPr>
            <w:tcW w:w="1400" w:type="dxa"/>
            <w:tcBorders>
              <w:top w:val="single" w:sz="4" w:space="0" w:color="auto"/>
              <w:bottom w:val="single" w:sz="4" w:space="0" w:color="auto"/>
            </w:tcBorders>
            <w:shd w:val="clear" w:color="auto" w:fill="FFFFFF"/>
          </w:tcPr>
          <w:p w:rsidR="000447DD" w:rsidRDefault="000447DD" w:rsidP="000447DD">
            <w:pPr>
              <w:pStyle w:val="UserTableBody"/>
            </w:pP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r>
              <w:t>The dangers associated with normal biological materials. I.e. potential risk of unknown infections.  Routine biological materials from living subjects.</w:t>
            </w: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COR</w:t>
            </w:r>
          </w:p>
        </w:tc>
        <w:tc>
          <w:tcPr>
            <w:tcW w:w="1600" w:type="dxa"/>
            <w:tcBorders>
              <w:top w:val="single" w:sz="4" w:space="0" w:color="auto"/>
              <w:bottom w:val="single" w:sz="4" w:space="0" w:color="auto"/>
            </w:tcBorders>
            <w:shd w:val="clear" w:color="auto" w:fill="F3F3F3"/>
          </w:tcPr>
          <w:p w:rsidR="000447DD" w:rsidRDefault="000447DD" w:rsidP="000447DD">
            <w:r>
              <w:t>Corrosive</w:t>
            </w:r>
          </w:p>
        </w:tc>
        <w:tc>
          <w:tcPr>
            <w:tcW w:w="1400" w:type="dxa"/>
            <w:tcBorders>
              <w:top w:val="single" w:sz="4" w:space="0" w:color="auto"/>
              <w:bottom w:val="single" w:sz="4" w:space="0" w:color="auto"/>
            </w:tcBorders>
            <w:shd w:val="clear" w:color="auto" w:fill="F3F3F3"/>
          </w:tcPr>
          <w:p w:rsidR="000447DD" w:rsidRDefault="000447DD" w:rsidP="000447DD"/>
        </w:tc>
        <w:tc>
          <w:tcPr>
            <w:tcW w:w="4400" w:type="dxa"/>
            <w:tcBorders>
              <w:top w:val="single" w:sz="4" w:space="0" w:color="auto"/>
              <w:bottom w:val="single" w:sz="4" w:space="0" w:color="auto"/>
            </w:tcBorders>
            <w:shd w:val="clear" w:color="auto" w:fill="F3F3F3"/>
          </w:tcPr>
          <w:p w:rsidR="000447DD" w:rsidRDefault="000447DD" w:rsidP="000447DD">
            <w: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ESC</w:t>
            </w:r>
          </w:p>
        </w:tc>
        <w:tc>
          <w:tcPr>
            <w:tcW w:w="1600" w:type="dxa"/>
            <w:tcBorders>
              <w:top w:val="single" w:sz="4" w:space="0" w:color="auto"/>
              <w:bottom w:val="single" w:sz="4" w:space="0" w:color="auto"/>
            </w:tcBorders>
            <w:shd w:val="clear" w:color="auto" w:fill="FFFFFF"/>
          </w:tcPr>
          <w:p w:rsidR="000447DD" w:rsidRDefault="000447DD" w:rsidP="000447DD">
            <w:r>
              <w:t>Escape Risk</w:t>
            </w:r>
          </w:p>
        </w:tc>
        <w:tc>
          <w:tcPr>
            <w:tcW w:w="1400" w:type="dxa"/>
            <w:tcBorders>
              <w:top w:val="single" w:sz="4" w:space="0" w:color="auto"/>
              <w:bottom w:val="single" w:sz="4" w:space="0" w:color="auto"/>
            </w:tcBorders>
            <w:shd w:val="clear" w:color="auto" w:fill="FFFFFF"/>
          </w:tcPr>
          <w:p w:rsidR="000447DD" w:rsidRDefault="000447DD" w:rsidP="000447DD"/>
        </w:tc>
        <w:tc>
          <w:tcPr>
            <w:tcW w:w="4400" w:type="dxa"/>
            <w:tcBorders>
              <w:top w:val="single" w:sz="4" w:space="0" w:color="auto"/>
              <w:bottom w:val="single" w:sz="4" w:space="0" w:color="auto"/>
            </w:tcBorders>
            <w:shd w:val="clear" w:color="auto" w:fill="FFFFFF"/>
          </w:tcPr>
          <w:p w:rsidR="000447DD" w:rsidRDefault="000447DD" w:rsidP="000447DD">
            <w:r>
              <w:t>The entity is at risk for escaping from containment or control.</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AGG</w:t>
            </w:r>
          </w:p>
        </w:tc>
        <w:tc>
          <w:tcPr>
            <w:tcW w:w="1600" w:type="dxa"/>
            <w:tcBorders>
              <w:top w:val="single" w:sz="4" w:space="0" w:color="auto"/>
              <w:bottom w:val="single" w:sz="4" w:space="0" w:color="auto"/>
            </w:tcBorders>
            <w:shd w:val="clear" w:color="auto" w:fill="F3F3F3"/>
          </w:tcPr>
          <w:p w:rsidR="000447DD" w:rsidRDefault="000447DD" w:rsidP="000447DD">
            <w:r>
              <w:t>Aggressive</w:t>
            </w:r>
          </w:p>
        </w:tc>
        <w:tc>
          <w:tcPr>
            <w:tcW w:w="1400" w:type="dxa"/>
            <w:tcBorders>
              <w:top w:val="single" w:sz="4" w:space="0" w:color="auto"/>
              <w:bottom w:val="single" w:sz="4" w:space="0" w:color="auto"/>
            </w:tcBorders>
            <w:shd w:val="clear" w:color="auto" w:fill="F3F3F3"/>
          </w:tcPr>
          <w:p w:rsidR="000447DD" w:rsidRDefault="000447DD" w:rsidP="000447DD"/>
        </w:tc>
        <w:tc>
          <w:tcPr>
            <w:tcW w:w="4400" w:type="dxa"/>
            <w:tcBorders>
              <w:top w:val="single" w:sz="4" w:space="0" w:color="auto"/>
              <w:bottom w:val="single" w:sz="4" w:space="0" w:color="auto"/>
            </w:tcBorders>
            <w:shd w:val="clear" w:color="auto" w:fill="F3F3F3"/>
          </w:tcPr>
          <w:p w:rsidR="000447DD" w:rsidRDefault="000447DD" w:rsidP="000447DD">
            <w:r>
              <w:t>A danger that can be associated with certain living subjects, including humans.</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IFL</w:t>
            </w:r>
          </w:p>
        </w:tc>
        <w:tc>
          <w:tcPr>
            <w:tcW w:w="1600" w:type="dxa"/>
            <w:tcBorders>
              <w:top w:val="single" w:sz="4" w:space="0" w:color="auto"/>
              <w:bottom w:val="single" w:sz="4" w:space="0" w:color="auto"/>
            </w:tcBorders>
            <w:shd w:val="clear" w:color="auto" w:fill="FFFFFF"/>
          </w:tcPr>
          <w:p w:rsidR="000447DD" w:rsidRDefault="000447DD" w:rsidP="000447DD">
            <w:r>
              <w:t>MaterialDangerInflammable</w:t>
            </w:r>
          </w:p>
        </w:tc>
        <w:tc>
          <w:tcPr>
            <w:tcW w:w="1400" w:type="dxa"/>
            <w:tcBorders>
              <w:top w:val="single" w:sz="4" w:space="0" w:color="auto"/>
              <w:bottom w:val="single" w:sz="4" w:space="0" w:color="auto"/>
            </w:tcBorders>
            <w:shd w:val="clear" w:color="auto" w:fill="FFFFFF"/>
          </w:tcPr>
          <w:p w:rsidR="000447DD" w:rsidRDefault="000447DD" w:rsidP="000447DD"/>
        </w:tc>
        <w:tc>
          <w:tcPr>
            <w:tcW w:w="4400" w:type="dxa"/>
            <w:tcBorders>
              <w:top w:val="single" w:sz="4" w:space="0" w:color="auto"/>
              <w:bottom w:val="single" w:sz="4" w:space="0" w:color="auto"/>
            </w:tcBorders>
            <w:shd w:val="clear" w:color="auto" w:fill="FFFFFF"/>
          </w:tcPr>
          <w:p w:rsidR="000447DD" w:rsidRDefault="000447DD" w:rsidP="000447DD">
            <w:r>
              <w:t>Material is highly inflammable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EXP</w:t>
            </w:r>
          </w:p>
        </w:tc>
        <w:tc>
          <w:tcPr>
            <w:tcW w:w="1600" w:type="dxa"/>
            <w:tcBorders>
              <w:top w:val="single" w:sz="4" w:space="0" w:color="auto"/>
              <w:bottom w:val="single" w:sz="4" w:space="0" w:color="auto"/>
            </w:tcBorders>
            <w:shd w:val="clear" w:color="auto" w:fill="F3F3F3"/>
          </w:tcPr>
          <w:p w:rsidR="000447DD" w:rsidRDefault="000447DD" w:rsidP="000447DD">
            <w:r>
              <w:t>Explosive</w:t>
            </w:r>
          </w:p>
        </w:tc>
        <w:tc>
          <w:tcPr>
            <w:tcW w:w="1400" w:type="dxa"/>
            <w:tcBorders>
              <w:top w:val="single" w:sz="4" w:space="0" w:color="auto"/>
              <w:bottom w:val="single" w:sz="4" w:space="0" w:color="auto"/>
            </w:tcBorders>
            <w:shd w:val="clear" w:color="auto" w:fill="F3F3F3"/>
          </w:tcPr>
          <w:p w:rsidR="000447DD" w:rsidRDefault="000447DD" w:rsidP="000447DD"/>
        </w:tc>
        <w:tc>
          <w:tcPr>
            <w:tcW w:w="4400" w:type="dxa"/>
            <w:tcBorders>
              <w:top w:val="single" w:sz="4" w:space="0" w:color="auto"/>
              <w:bottom w:val="single" w:sz="4" w:space="0" w:color="auto"/>
            </w:tcBorders>
            <w:shd w:val="clear" w:color="auto" w:fill="F3F3F3"/>
          </w:tcPr>
          <w:p w:rsidR="000447DD" w:rsidRDefault="000447DD" w:rsidP="000447DD">
            <w:r>
              <w:t>Material is an explosive mixture.  Keep away from fire, sparks, and heat.</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INF</w:t>
            </w:r>
          </w:p>
        </w:tc>
        <w:tc>
          <w:tcPr>
            <w:tcW w:w="1600" w:type="dxa"/>
            <w:tcBorders>
              <w:top w:val="single" w:sz="4" w:space="0" w:color="auto"/>
              <w:bottom w:val="single" w:sz="4" w:space="0" w:color="auto"/>
            </w:tcBorders>
            <w:shd w:val="clear" w:color="auto" w:fill="FFFFFF"/>
          </w:tcPr>
          <w:p w:rsidR="000447DD" w:rsidRDefault="000447DD" w:rsidP="000447DD">
            <w:r>
              <w:t>MaterialDangerInfectious</w:t>
            </w:r>
          </w:p>
        </w:tc>
        <w:tc>
          <w:tcPr>
            <w:tcW w:w="1400" w:type="dxa"/>
            <w:tcBorders>
              <w:top w:val="single" w:sz="4" w:space="0" w:color="auto"/>
              <w:bottom w:val="single" w:sz="4" w:space="0" w:color="auto"/>
            </w:tcBorders>
            <w:shd w:val="clear" w:color="auto" w:fill="FFFFFF"/>
          </w:tcPr>
          <w:p w:rsidR="000447DD" w:rsidRDefault="000447DD" w:rsidP="000447DD"/>
        </w:tc>
        <w:tc>
          <w:tcPr>
            <w:tcW w:w="4400" w:type="dxa"/>
            <w:tcBorders>
              <w:top w:val="single" w:sz="4" w:space="0" w:color="auto"/>
              <w:bottom w:val="single" w:sz="4" w:space="0" w:color="auto"/>
            </w:tcBorders>
            <w:shd w:val="clear" w:color="auto" w:fill="FFFFFF"/>
          </w:tcPr>
          <w:p w:rsidR="000447DD" w:rsidRDefault="000447DD" w:rsidP="000447DD">
            <w:r>
              <w:t>Material known to be infectious with human pathogenic microorganisms.  Those who handle this material must take precautions for their protection.</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BHZ</w:t>
            </w:r>
          </w:p>
        </w:tc>
        <w:tc>
          <w:tcPr>
            <w:tcW w:w="1600" w:type="dxa"/>
            <w:tcBorders>
              <w:top w:val="single" w:sz="4" w:space="0" w:color="auto"/>
              <w:bottom w:val="single" w:sz="4" w:space="0" w:color="auto"/>
            </w:tcBorders>
            <w:shd w:val="clear" w:color="auto" w:fill="F3F3F3"/>
          </w:tcPr>
          <w:p w:rsidR="000447DD" w:rsidRDefault="000447DD" w:rsidP="000447DD">
            <w:r>
              <w:t>Biohazard</w:t>
            </w:r>
          </w:p>
        </w:tc>
        <w:tc>
          <w:tcPr>
            <w:tcW w:w="1400" w:type="dxa"/>
            <w:tcBorders>
              <w:top w:val="single" w:sz="4" w:space="0" w:color="auto"/>
              <w:bottom w:val="single" w:sz="4" w:space="0" w:color="auto"/>
            </w:tcBorders>
            <w:shd w:val="clear" w:color="auto" w:fill="F3F3F3"/>
          </w:tcPr>
          <w:p w:rsidR="000447DD" w:rsidRDefault="000447DD" w:rsidP="000447DD"/>
        </w:tc>
        <w:tc>
          <w:tcPr>
            <w:tcW w:w="4400" w:type="dxa"/>
            <w:tcBorders>
              <w:top w:val="single" w:sz="4" w:space="0" w:color="auto"/>
              <w:bottom w:val="single" w:sz="4" w:space="0" w:color="auto"/>
            </w:tcBorders>
            <w:shd w:val="clear" w:color="auto" w:fill="F3F3F3"/>
          </w:tcPr>
          <w:p w:rsidR="000447DD" w:rsidRDefault="000447DD" w:rsidP="000447DD">
            <w:r>
              <w:t>Material contains microorganisms that are an environmental hazard.  Must be handled with special care.</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FFFFF"/>
          </w:tcPr>
          <w:p w:rsidR="000447DD" w:rsidRDefault="000447DD" w:rsidP="000447DD">
            <w:r>
              <w:t>INJ</w:t>
            </w:r>
          </w:p>
        </w:tc>
        <w:tc>
          <w:tcPr>
            <w:tcW w:w="1600" w:type="dxa"/>
            <w:tcBorders>
              <w:top w:val="single" w:sz="4" w:space="0" w:color="auto"/>
              <w:bottom w:val="single" w:sz="4" w:space="0" w:color="auto"/>
            </w:tcBorders>
            <w:shd w:val="clear" w:color="auto" w:fill="FFFFFF"/>
          </w:tcPr>
          <w:p w:rsidR="000447DD" w:rsidRDefault="000447DD" w:rsidP="000447DD">
            <w:r>
              <w:t>Injury Hazard</w:t>
            </w:r>
          </w:p>
        </w:tc>
        <w:tc>
          <w:tcPr>
            <w:tcW w:w="1400" w:type="dxa"/>
            <w:tcBorders>
              <w:top w:val="single" w:sz="4" w:space="0" w:color="auto"/>
              <w:bottom w:val="single" w:sz="4" w:space="0" w:color="auto"/>
            </w:tcBorders>
            <w:shd w:val="clear" w:color="auto" w:fill="FFFFFF"/>
          </w:tcPr>
          <w:p w:rsidR="000447DD" w:rsidRDefault="000447DD" w:rsidP="000447DD"/>
        </w:tc>
        <w:tc>
          <w:tcPr>
            <w:tcW w:w="4400" w:type="dxa"/>
            <w:tcBorders>
              <w:top w:val="single" w:sz="4" w:space="0" w:color="auto"/>
              <w:bottom w:val="single" w:sz="4" w:space="0" w:color="auto"/>
            </w:tcBorders>
            <w:shd w:val="clear" w:color="auto" w:fill="FFFFFF"/>
          </w:tcPr>
          <w:p w:rsidR="000447DD" w:rsidRDefault="000447DD" w:rsidP="000447DD">
            <w:r>
              <w:t>Material is solid and sharp (e.g., cannulas.)  Dispose in hard container.</w:t>
            </w:r>
          </w:p>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single" w:sz="4" w:space="0" w:color="auto"/>
            </w:tcBorders>
            <w:shd w:val="clear" w:color="auto" w:fill="F3F3F3"/>
          </w:tcPr>
          <w:p w:rsidR="000447DD" w:rsidRDefault="000447DD" w:rsidP="000447DD">
            <w:r>
              <w:t>POI</w:t>
            </w:r>
          </w:p>
        </w:tc>
        <w:tc>
          <w:tcPr>
            <w:tcW w:w="1600" w:type="dxa"/>
            <w:tcBorders>
              <w:top w:val="single" w:sz="4" w:space="0" w:color="auto"/>
              <w:bottom w:val="single" w:sz="4" w:space="0" w:color="auto"/>
            </w:tcBorders>
            <w:shd w:val="clear" w:color="auto" w:fill="F3F3F3"/>
          </w:tcPr>
          <w:p w:rsidR="000447DD" w:rsidRDefault="000447DD" w:rsidP="000447DD">
            <w:r>
              <w:t>Poison</w:t>
            </w:r>
          </w:p>
        </w:tc>
        <w:tc>
          <w:tcPr>
            <w:tcW w:w="1400" w:type="dxa"/>
            <w:tcBorders>
              <w:top w:val="single" w:sz="4" w:space="0" w:color="auto"/>
              <w:bottom w:val="single" w:sz="4" w:space="0" w:color="auto"/>
            </w:tcBorders>
            <w:shd w:val="clear" w:color="auto" w:fill="F3F3F3"/>
          </w:tcPr>
          <w:p w:rsidR="000447DD" w:rsidRDefault="000447DD" w:rsidP="000447DD"/>
        </w:tc>
        <w:tc>
          <w:tcPr>
            <w:tcW w:w="4400" w:type="dxa"/>
            <w:tcBorders>
              <w:top w:val="single" w:sz="4" w:space="0" w:color="auto"/>
              <w:bottom w:val="single" w:sz="4" w:space="0" w:color="auto"/>
            </w:tcBorders>
            <w:shd w:val="clear" w:color="auto" w:fill="F3F3F3"/>
          </w:tcPr>
          <w:p w:rsidR="000447DD" w:rsidRDefault="000447DD" w:rsidP="000447DD">
            <w:r>
              <w:t>Material is poisonous to humans and/or animals.  Special care must be taken to avoid incorporation, even of small amounts.</w:t>
            </w:r>
          </w:p>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000" w:type="dxa"/>
            <w:tcBorders>
              <w:top w:val="single" w:sz="4" w:space="0" w:color="auto"/>
              <w:bottom w:val="double" w:sz="4" w:space="0" w:color="auto"/>
            </w:tcBorders>
            <w:shd w:val="clear" w:color="auto" w:fill="FFFFFF"/>
          </w:tcPr>
          <w:p w:rsidR="000447DD" w:rsidRDefault="000447DD" w:rsidP="000447DD">
            <w:r>
              <w:t>RAD</w:t>
            </w:r>
          </w:p>
        </w:tc>
        <w:tc>
          <w:tcPr>
            <w:tcW w:w="1600" w:type="dxa"/>
            <w:tcBorders>
              <w:top w:val="single" w:sz="4" w:space="0" w:color="auto"/>
              <w:bottom w:val="double" w:sz="4" w:space="0" w:color="auto"/>
            </w:tcBorders>
            <w:shd w:val="clear" w:color="auto" w:fill="FFFFFF"/>
          </w:tcPr>
          <w:p w:rsidR="000447DD" w:rsidRDefault="000447DD" w:rsidP="000447DD">
            <w:r>
              <w:t>Radioactive</w:t>
            </w:r>
          </w:p>
        </w:tc>
        <w:tc>
          <w:tcPr>
            <w:tcW w:w="1400" w:type="dxa"/>
            <w:tcBorders>
              <w:top w:val="single" w:sz="4" w:space="0" w:color="auto"/>
              <w:bottom w:val="double" w:sz="4" w:space="0" w:color="auto"/>
            </w:tcBorders>
            <w:shd w:val="clear" w:color="auto" w:fill="FFFFFF"/>
          </w:tcPr>
          <w:p w:rsidR="000447DD" w:rsidRDefault="000447DD" w:rsidP="000447DD"/>
        </w:tc>
        <w:tc>
          <w:tcPr>
            <w:tcW w:w="4400" w:type="dxa"/>
            <w:tcBorders>
              <w:top w:val="single" w:sz="4" w:space="0" w:color="auto"/>
              <w:bottom w:val="double" w:sz="4" w:space="0" w:color="auto"/>
            </w:tcBorders>
            <w:shd w:val="clear" w:color="auto" w:fill="FFFFFF"/>
          </w:tcPr>
          <w:p w:rsidR="000447DD" w:rsidRDefault="000447DD" w:rsidP="000447DD">
            <w:r>
              <w:t>Material is a source for ionizing radiation and must be handled with special care to avoid injury of those who handle it and to avoid environmental hazards.</w:t>
            </w:r>
          </w:p>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0447DD" w:rsidRDefault="000447DD" w:rsidP="000447DD">
      <w:pPr>
        <w:pStyle w:val="berschrift3"/>
      </w:pPr>
      <w:r>
        <w:t>0490 - Specimen Reject Reason</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490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SpecimenRejectReason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reasons a specimen may be rejected for a specified observation/result/analysis.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2.16.840.1.113883.18.314</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specimenRejectReason</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HL7-defined code system of reasons a specimen may be rejected for a specified observation/result/analysis.  Used in HL7 Version 2.x messaging in the SPM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Specimen Reject Reason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http://terminology.hl7.org/CodeSystem/v2-0490</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2.16.840.1.113883.21.330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hl7VS-specimenRejectReason</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Reasons a specimen may be rejected for a specified observation/result/analysis.  Used in Version 2 messaging in the SPM segment.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Specimen Reject Reason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http://terminology.hl7.org/ValueSet/v2-0490</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universal</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0490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2.16.840.1.113883.12.490</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 Reject Reason</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HL7-defined table of codes specifying the reasons a specimen may be rejected for a specified observation/result/analysis.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HL7</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SPM-21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447DD" w:rsidTr="000447DD">
        <w:tblPrEx>
          <w:tblCellMar>
            <w:top w:w="0" w:type="dxa"/>
            <w:bottom w:w="0" w:type="dxa"/>
          </w:tblCellMar>
        </w:tblPrEx>
        <w:trPr>
          <w:tblHeader/>
        </w:trPr>
        <w:tc>
          <w:tcPr>
            <w:tcW w:w="1200" w:type="dxa"/>
            <w:tcBorders>
              <w:bottom w:val="single" w:sz="4" w:space="0" w:color="auto"/>
            </w:tcBorders>
            <w:shd w:val="clear" w:color="auto" w:fill="E6E6E6"/>
          </w:tcPr>
          <w:p w:rsidR="000447DD" w:rsidRDefault="000447DD" w:rsidP="000447DD">
            <w:pPr>
              <w:pStyle w:val="HL7TableHeader"/>
            </w:pPr>
            <w:r>
              <w:t>Value</w:t>
            </w:r>
          </w:p>
        </w:tc>
        <w:tc>
          <w:tcPr>
            <w:tcW w:w="3200" w:type="dxa"/>
            <w:tcBorders>
              <w:bottom w:val="single" w:sz="4" w:space="0" w:color="auto"/>
            </w:tcBorders>
            <w:shd w:val="clear" w:color="auto" w:fill="E6E6E6"/>
          </w:tcPr>
          <w:p w:rsidR="000447DD" w:rsidRDefault="000447DD" w:rsidP="000447DD">
            <w:pPr>
              <w:pStyle w:val="HL7TableHeader"/>
            </w:pPr>
            <w:r>
              <w:t>Display Name</w:t>
            </w:r>
          </w:p>
        </w:tc>
        <w:tc>
          <w:tcPr>
            <w:tcW w:w="2800" w:type="dxa"/>
            <w:tcBorders>
              <w:bottom w:val="single" w:sz="4" w:space="0" w:color="auto"/>
            </w:tcBorders>
            <w:shd w:val="clear" w:color="auto" w:fill="E6E6E6"/>
          </w:tcPr>
          <w:p w:rsidR="000447DD" w:rsidRDefault="000447DD" w:rsidP="000447DD">
            <w:pPr>
              <w:pStyle w:val="HL7TableHeader"/>
            </w:pPr>
            <w:r>
              <w:t>Definition</w:t>
            </w:r>
          </w:p>
        </w:tc>
        <w:tc>
          <w:tcPr>
            <w:tcW w:w="1200" w:type="dxa"/>
            <w:tcBorders>
              <w:bottom w:val="single" w:sz="4" w:space="0" w:color="auto"/>
            </w:tcBorders>
            <w:shd w:val="clear" w:color="auto" w:fill="E6E6E6"/>
          </w:tcPr>
          <w:p w:rsidR="000447DD" w:rsidRDefault="000447DD" w:rsidP="000447DD">
            <w:pPr>
              <w:pStyle w:val="HL7TableHeader"/>
            </w:pPr>
            <w:r>
              <w:t>Comment/ Usage Note</w:t>
            </w:r>
          </w:p>
        </w:tc>
        <w:tc>
          <w:tcPr>
            <w:tcW w:w="800" w:type="dxa"/>
            <w:tcBorders>
              <w:bottom w:val="single" w:sz="4" w:space="0" w:color="auto"/>
            </w:tcBorders>
            <w:shd w:val="clear" w:color="auto" w:fill="E6E6E6"/>
          </w:tcPr>
          <w:p w:rsidR="000447DD" w:rsidRDefault="000447DD" w:rsidP="000447DD">
            <w:pPr>
              <w:pStyle w:val="HL7TableHeader"/>
            </w:pPr>
            <w:r>
              <w:t>Status</w:t>
            </w:r>
          </w:p>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pPr>
              <w:pStyle w:val="HL7TableBody"/>
            </w:pPr>
            <w:r>
              <w:t>EX</w:t>
            </w:r>
          </w:p>
        </w:tc>
        <w:tc>
          <w:tcPr>
            <w:tcW w:w="3200" w:type="dxa"/>
            <w:tcBorders>
              <w:bottom w:val="single" w:sz="4" w:space="0" w:color="auto"/>
            </w:tcBorders>
            <w:shd w:val="clear" w:color="auto" w:fill="FFFFFF"/>
          </w:tcPr>
          <w:p w:rsidR="000447DD" w:rsidRDefault="000447DD" w:rsidP="000447DD">
            <w:pPr>
              <w:pStyle w:val="HL7TableBody"/>
            </w:pPr>
            <w:r>
              <w:t>Expired</w:t>
            </w:r>
          </w:p>
        </w:tc>
        <w:tc>
          <w:tcPr>
            <w:tcW w:w="2800" w:type="dxa"/>
            <w:tcBorders>
              <w:bottom w:val="single" w:sz="4" w:space="0" w:color="auto"/>
            </w:tcBorders>
            <w:shd w:val="clear" w:color="auto" w:fill="FFFFFF"/>
          </w:tcPr>
          <w:p w:rsidR="000447DD" w:rsidRDefault="000447DD" w:rsidP="000447DD">
            <w:pPr>
              <w:pStyle w:val="HL7TableBody"/>
            </w:pPr>
          </w:p>
        </w:tc>
        <w:tc>
          <w:tcPr>
            <w:tcW w:w="1200" w:type="dxa"/>
            <w:tcBorders>
              <w:bottom w:val="single" w:sz="4" w:space="0" w:color="auto"/>
            </w:tcBorders>
            <w:shd w:val="clear" w:color="auto" w:fill="FFFFFF"/>
          </w:tcPr>
          <w:p w:rsidR="000447DD" w:rsidRDefault="000447DD" w:rsidP="000447DD">
            <w:pPr>
              <w:pStyle w:val="HL7TableBody"/>
            </w:pPr>
          </w:p>
        </w:tc>
        <w:tc>
          <w:tcPr>
            <w:tcW w:w="800" w:type="dxa"/>
            <w:tcBorders>
              <w:bottom w:val="single" w:sz="4" w:space="0" w:color="auto"/>
            </w:tcBorders>
            <w:shd w:val="clear" w:color="auto" w:fill="FFFFFF"/>
          </w:tcPr>
          <w:p w:rsidR="000447DD" w:rsidRDefault="000447DD" w:rsidP="000447DD">
            <w:pPr>
              <w:pStyle w:val="HL7TableBody"/>
            </w:pPr>
          </w:p>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QS</w:t>
            </w:r>
          </w:p>
        </w:tc>
        <w:tc>
          <w:tcPr>
            <w:tcW w:w="3200" w:type="dxa"/>
            <w:tcBorders>
              <w:bottom w:val="single" w:sz="4" w:space="0" w:color="auto"/>
            </w:tcBorders>
            <w:shd w:val="clear" w:color="auto" w:fill="F3F3F3"/>
          </w:tcPr>
          <w:p w:rsidR="000447DD" w:rsidRDefault="000447DD" w:rsidP="000447DD">
            <w:r>
              <w:t>Quantity not sufficient</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RB</w:t>
            </w:r>
          </w:p>
        </w:tc>
        <w:tc>
          <w:tcPr>
            <w:tcW w:w="3200" w:type="dxa"/>
            <w:tcBorders>
              <w:bottom w:val="single" w:sz="4" w:space="0" w:color="auto"/>
            </w:tcBorders>
            <w:shd w:val="clear" w:color="auto" w:fill="FFFFFF"/>
          </w:tcPr>
          <w:p w:rsidR="000447DD" w:rsidRDefault="000447DD" w:rsidP="000447DD">
            <w:r>
              <w:t>Broken container</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RC</w:t>
            </w:r>
          </w:p>
        </w:tc>
        <w:tc>
          <w:tcPr>
            <w:tcW w:w="3200" w:type="dxa"/>
            <w:tcBorders>
              <w:bottom w:val="single" w:sz="4" w:space="0" w:color="auto"/>
            </w:tcBorders>
            <w:shd w:val="clear" w:color="auto" w:fill="F3F3F3"/>
          </w:tcPr>
          <w:p w:rsidR="000447DD" w:rsidRDefault="000447DD" w:rsidP="000447DD">
            <w:r>
              <w:t>Clotting</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RD</w:t>
            </w:r>
          </w:p>
        </w:tc>
        <w:tc>
          <w:tcPr>
            <w:tcW w:w="3200" w:type="dxa"/>
            <w:tcBorders>
              <w:bottom w:val="single" w:sz="4" w:space="0" w:color="auto"/>
            </w:tcBorders>
            <w:shd w:val="clear" w:color="auto" w:fill="FFFFFF"/>
          </w:tcPr>
          <w:p w:rsidR="000447DD" w:rsidRDefault="000447DD" w:rsidP="000447DD">
            <w:r>
              <w:t>Missing collection date</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RA</w:t>
            </w:r>
          </w:p>
        </w:tc>
        <w:tc>
          <w:tcPr>
            <w:tcW w:w="3200" w:type="dxa"/>
            <w:tcBorders>
              <w:bottom w:val="single" w:sz="4" w:space="0" w:color="auto"/>
            </w:tcBorders>
            <w:shd w:val="clear" w:color="auto" w:fill="F3F3F3"/>
          </w:tcPr>
          <w:p w:rsidR="000447DD" w:rsidRDefault="000447DD" w:rsidP="000447DD">
            <w:r>
              <w:t>Missing patient ID number</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RE</w:t>
            </w:r>
          </w:p>
        </w:tc>
        <w:tc>
          <w:tcPr>
            <w:tcW w:w="3200" w:type="dxa"/>
            <w:tcBorders>
              <w:bottom w:val="single" w:sz="4" w:space="0" w:color="auto"/>
            </w:tcBorders>
            <w:shd w:val="clear" w:color="auto" w:fill="FFFFFF"/>
          </w:tcPr>
          <w:p w:rsidR="000447DD" w:rsidRDefault="000447DD" w:rsidP="000447DD">
            <w:r>
              <w:t>Missing patient name</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RH</w:t>
            </w:r>
          </w:p>
        </w:tc>
        <w:tc>
          <w:tcPr>
            <w:tcW w:w="3200" w:type="dxa"/>
            <w:tcBorders>
              <w:bottom w:val="single" w:sz="4" w:space="0" w:color="auto"/>
            </w:tcBorders>
            <w:shd w:val="clear" w:color="auto" w:fill="F3F3F3"/>
          </w:tcPr>
          <w:p w:rsidR="000447DD" w:rsidRDefault="000447DD" w:rsidP="000447DD">
            <w:r>
              <w:t>Hemolysis</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RI</w:t>
            </w:r>
          </w:p>
        </w:tc>
        <w:tc>
          <w:tcPr>
            <w:tcW w:w="3200" w:type="dxa"/>
            <w:tcBorders>
              <w:bottom w:val="single" w:sz="4" w:space="0" w:color="auto"/>
            </w:tcBorders>
            <w:shd w:val="clear" w:color="auto" w:fill="FFFFFF"/>
          </w:tcPr>
          <w:p w:rsidR="000447DD" w:rsidRDefault="000447DD" w:rsidP="000447DD">
            <w:r>
              <w:t>Identification problem</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RM</w:t>
            </w:r>
          </w:p>
        </w:tc>
        <w:tc>
          <w:tcPr>
            <w:tcW w:w="3200" w:type="dxa"/>
            <w:tcBorders>
              <w:bottom w:val="single" w:sz="4" w:space="0" w:color="auto"/>
            </w:tcBorders>
            <w:shd w:val="clear" w:color="auto" w:fill="F3F3F3"/>
          </w:tcPr>
          <w:p w:rsidR="000447DD" w:rsidRDefault="000447DD" w:rsidP="000447DD">
            <w:r>
              <w:t>Labeling</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RN</w:t>
            </w:r>
          </w:p>
        </w:tc>
        <w:tc>
          <w:tcPr>
            <w:tcW w:w="3200" w:type="dxa"/>
            <w:tcBorders>
              <w:bottom w:val="single" w:sz="4" w:space="0" w:color="auto"/>
            </w:tcBorders>
            <w:shd w:val="clear" w:color="auto" w:fill="FFFFFF"/>
          </w:tcPr>
          <w:p w:rsidR="000447DD" w:rsidRDefault="000447DD" w:rsidP="000447DD">
            <w:r>
              <w:t>Contamination</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3F3F3"/>
          </w:tcPr>
          <w:p w:rsidR="000447DD" w:rsidRDefault="000447DD" w:rsidP="000447DD">
            <w:r>
              <w:t>RP</w:t>
            </w:r>
          </w:p>
        </w:tc>
        <w:tc>
          <w:tcPr>
            <w:tcW w:w="3200" w:type="dxa"/>
            <w:tcBorders>
              <w:bottom w:val="single" w:sz="4" w:space="0" w:color="auto"/>
            </w:tcBorders>
            <w:shd w:val="clear" w:color="auto" w:fill="F3F3F3"/>
          </w:tcPr>
          <w:p w:rsidR="000447DD" w:rsidRDefault="000447DD" w:rsidP="000447DD">
            <w:r>
              <w:t>Missing phlebotomist ID</w:t>
            </w:r>
          </w:p>
        </w:tc>
        <w:tc>
          <w:tcPr>
            <w:tcW w:w="2800" w:type="dxa"/>
            <w:tcBorders>
              <w:bottom w:val="single" w:sz="4" w:space="0" w:color="auto"/>
            </w:tcBorders>
            <w:shd w:val="clear" w:color="auto" w:fill="F3F3F3"/>
          </w:tcPr>
          <w:p w:rsidR="000447DD" w:rsidRDefault="000447DD" w:rsidP="000447DD"/>
        </w:tc>
        <w:tc>
          <w:tcPr>
            <w:tcW w:w="1200" w:type="dxa"/>
            <w:tcBorders>
              <w:bottom w:val="single" w:sz="4" w:space="0" w:color="auto"/>
            </w:tcBorders>
            <w:shd w:val="clear" w:color="auto" w:fill="F3F3F3"/>
          </w:tcPr>
          <w:p w:rsidR="000447DD" w:rsidRDefault="000447DD" w:rsidP="000447DD"/>
        </w:tc>
        <w:tc>
          <w:tcPr>
            <w:tcW w:w="800" w:type="dxa"/>
            <w:tcBorders>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bottom w:val="single" w:sz="4" w:space="0" w:color="auto"/>
            </w:tcBorders>
            <w:shd w:val="clear" w:color="auto" w:fill="FFFFFF"/>
          </w:tcPr>
          <w:p w:rsidR="000447DD" w:rsidRDefault="000447DD" w:rsidP="000447DD">
            <w:r>
              <w:t>RR</w:t>
            </w:r>
          </w:p>
        </w:tc>
        <w:tc>
          <w:tcPr>
            <w:tcW w:w="3200" w:type="dxa"/>
            <w:tcBorders>
              <w:bottom w:val="single" w:sz="4" w:space="0" w:color="auto"/>
            </w:tcBorders>
            <w:shd w:val="clear" w:color="auto" w:fill="FFFFFF"/>
          </w:tcPr>
          <w:p w:rsidR="000447DD" w:rsidRDefault="000447DD" w:rsidP="000447DD">
            <w:r>
              <w:t>Improper storage</w:t>
            </w:r>
          </w:p>
        </w:tc>
        <w:tc>
          <w:tcPr>
            <w:tcW w:w="2800" w:type="dxa"/>
            <w:tcBorders>
              <w:bottom w:val="single" w:sz="4" w:space="0" w:color="auto"/>
            </w:tcBorders>
            <w:shd w:val="clear" w:color="auto" w:fill="FFFFFF"/>
          </w:tcPr>
          <w:p w:rsidR="000447DD" w:rsidRDefault="000447DD" w:rsidP="000447DD"/>
        </w:tc>
        <w:tc>
          <w:tcPr>
            <w:tcW w:w="1200" w:type="dxa"/>
            <w:tcBorders>
              <w:bottom w:val="single" w:sz="4" w:space="0" w:color="auto"/>
            </w:tcBorders>
            <w:shd w:val="clear" w:color="auto" w:fill="FFFFFF"/>
          </w:tcPr>
          <w:p w:rsidR="000447DD" w:rsidRDefault="000447DD" w:rsidP="000447DD"/>
        </w:tc>
        <w:tc>
          <w:tcPr>
            <w:tcW w:w="800" w:type="dxa"/>
            <w:tcBorders>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shd w:val="clear" w:color="auto" w:fill="F3F3F3"/>
          </w:tcPr>
          <w:p w:rsidR="000447DD" w:rsidRDefault="000447DD" w:rsidP="000447DD">
            <w:r>
              <w:t>RS</w:t>
            </w:r>
          </w:p>
        </w:tc>
        <w:tc>
          <w:tcPr>
            <w:tcW w:w="3200" w:type="dxa"/>
            <w:shd w:val="clear" w:color="auto" w:fill="F3F3F3"/>
          </w:tcPr>
          <w:p w:rsidR="000447DD" w:rsidRDefault="000447DD" w:rsidP="000447DD">
            <w:r>
              <w:t>Name misspelling</w:t>
            </w:r>
          </w:p>
        </w:tc>
        <w:tc>
          <w:tcPr>
            <w:tcW w:w="2800" w:type="dxa"/>
            <w:shd w:val="clear" w:color="auto" w:fill="F3F3F3"/>
          </w:tcPr>
          <w:p w:rsidR="000447DD" w:rsidRDefault="000447DD" w:rsidP="000447DD"/>
        </w:tc>
        <w:tc>
          <w:tcPr>
            <w:tcW w:w="1200" w:type="dxa"/>
            <w:shd w:val="clear" w:color="auto" w:fill="F3F3F3"/>
          </w:tcPr>
          <w:p w:rsidR="000447DD" w:rsidRDefault="000447DD" w:rsidP="000447DD"/>
        </w:tc>
        <w:tc>
          <w:tcPr>
            <w:tcW w:w="800" w:type="dxa"/>
            <w:shd w:val="clear" w:color="auto" w:fill="F3F3F3"/>
          </w:tcPr>
          <w:p w:rsidR="000447DD" w:rsidRDefault="000447DD" w:rsidP="000447DD"/>
        </w:tc>
      </w:tr>
    </w:tbl>
    <w:p w:rsidR="000447DD" w:rsidRDefault="000447DD" w:rsidP="000447DD"/>
    <w:p w:rsidR="000447DD" w:rsidRDefault="000447DD" w:rsidP="000447DD">
      <w:pPr>
        <w:pStyle w:val="berschrift3"/>
      </w:pPr>
      <w:r>
        <w:t>0491 - Specimen Quality</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491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SpecimenQuality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degree or grade of excellence of the specimen at receipt.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2.16.840.1.113883.18.315</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specimenQuality</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degree or grade of excellence of the specimen at receipt.  Used in HL7 Version 2.x messaging in the SPM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Specimen Quality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http://terminology.hl7.org/CodeSystem/v2-0491</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2.16.840.1.113883.21.331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hl7VS-specimenQuality</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degree or grade of excellence of the specimen at receipt.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Specimen Quality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http://terminology.hl7.org/ValueSet/v2-0491</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0491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2.16.840.1.113883.12.491</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 Quality</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degree or grade of excellence of the specimen at receipt.</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SPM-22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0491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E</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Excellent</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G</w:t>
            </w:r>
          </w:p>
        </w:tc>
        <w:tc>
          <w:tcPr>
            <w:tcW w:w="1600" w:type="dxa"/>
            <w:tcBorders>
              <w:top w:val="single" w:sz="4" w:space="0" w:color="auto"/>
              <w:bottom w:val="single" w:sz="4" w:space="0" w:color="auto"/>
            </w:tcBorders>
            <w:shd w:val="clear" w:color="auto" w:fill="F3F3F3"/>
          </w:tcPr>
          <w:p w:rsidR="000447DD" w:rsidRDefault="000447DD" w:rsidP="000447DD">
            <w:r>
              <w:t>Good</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r>
              <w:t>F</w:t>
            </w:r>
          </w:p>
        </w:tc>
        <w:tc>
          <w:tcPr>
            <w:tcW w:w="1600" w:type="dxa"/>
            <w:tcBorders>
              <w:top w:val="single" w:sz="4" w:space="0" w:color="auto"/>
              <w:bottom w:val="single" w:sz="4" w:space="0" w:color="auto"/>
            </w:tcBorders>
            <w:shd w:val="clear" w:color="auto" w:fill="FFFFFF"/>
          </w:tcPr>
          <w:p w:rsidR="000447DD" w:rsidRDefault="000447DD" w:rsidP="000447DD">
            <w:r>
              <w:t>Fair</w:t>
            </w:r>
          </w:p>
        </w:tc>
        <w:tc>
          <w:tcPr>
            <w:tcW w:w="4400" w:type="dxa"/>
            <w:tcBorders>
              <w:top w:val="single" w:sz="4" w:space="0" w:color="auto"/>
              <w:bottom w:val="single" w:sz="4" w:space="0" w:color="auto"/>
            </w:tcBorders>
            <w:shd w:val="clear" w:color="auto" w:fill="FFFFFF"/>
          </w:tcPr>
          <w:p w:rsidR="000447DD" w:rsidRDefault="000447DD" w:rsidP="000447DD"/>
        </w:tc>
        <w:tc>
          <w:tcPr>
            <w:tcW w:w="1200" w:type="dxa"/>
            <w:tcBorders>
              <w:top w:val="single" w:sz="4" w:space="0" w:color="auto"/>
              <w:bottom w:val="single" w:sz="4" w:space="0" w:color="auto"/>
            </w:tcBorders>
            <w:shd w:val="clear" w:color="auto" w:fill="FFFFFF"/>
          </w:tcPr>
          <w:p w:rsidR="000447DD" w:rsidRDefault="000447DD" w:rsidP="000447DD"/>
        </w:tc>
        <w:tc>
          <w:tcPr>
            <w:tcW w:w="800" w:type="dxa"/>
            <w:tcBorders>
              <w:top w:val="single" w:sz="4" w:space="0" w:color="auto"/>
              <w:bottom w:val="single" w:sz="4" w:space="0" w:color="auto"/>
            </w:tcBorders>
            <w:shd w:val="clear" w:color="auto" w:fill="FFFFFF"/>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3F3F3"/>
          </w:tcPr>
          <w:p w:rsidR="000447DD" w:rsidRDefault="000447DD" w:rsidP="000447DD">
            <w:r>
              <w:t>P</w:t>
            </w:r>
          </w:p>
        </w:tc>
        <w:tc>
          <w:tcPr>
            <w:tcW w:w="1600" w:type="dxa"/>
            <w:tcBorders>
              <w:top w:val="single" w:sz="4" w:space="0" w:color="auto"/>
              <w:bottom w:val="double" w:sz="4" w:space="0" w:color="auto"/>
            </w:tcBorders>
            <w:shd w:val="clear" w:color="auto" w:fill="F3F3F3"/>
          </w:tcPr>
          <w:p w:rsidR="000447DD" w:rsidRDefault="000447DD" w:rsidP="000447DD">
            <w:r>
              <w:t>Poor</w:t>
            </w:r>
          </w:p>
        </w:tc>
        <w:tc>
          <w:tcPr>
            <w:tcW w:w="4400" w:type="dxa"/>
            <w:tcBorders>
              <w:top w:val="single" w:sz="4" w:space="0" w:color="auto"/>
              <w:bottom w:val="double" w:sz="4" w:space="0" w:color="auto"/>
            </w:tcBorders>
            <w:shd w:val="clear" w:color="auto" w:fill="F3F3F3"/>
          </w:tcPr>
          <w:p w:rsidR="000447DD" w:rsidRDefault="000447DD" w:rsidP="000447DD"/>
        </w:tc>
        <w:tc>
          <w:tcPr>
            <w:tcW w:w="1200" w:type="dxa"/>
            <w:tcBorders>
              <w:top w:val="single" w:sz="4" w:space="0" w:color="auto"/>
              <w:bottom w:val="double" w:sz="4" w:space="0" w:color="auto"/>
            </w:tcBorders>
            <w:shd w:val="clear" w:color="auto" w:fill="F3F3F3"/>
          </w:tcPr>
          <w:p w:rsidR="000447DD" w:rsidRDefault="000447DD" w:rsidP="000447DD"/>
        </w:tc>
        <w:tc>
          <w:tcPr>
            <w:tcW w:w="800" w:type="dxa"/>
            <w:tcBorders>
              <w:top w:val="single" w:sz="4" w:space="0" w:color="auto"/>
              <w:bottom w:val="double" w:sz="4" w:space="0" w:color="auto"/>
            </w:tcBorders>
            <w:shd w:val="clear" w:color="auto" w:fill="F3F3F3"/>
          </w:tcPr>
          <w:p w:rsidR="000447DD" w:rsidRDefault="000447DD" w:rsidP="000447DD"/>
        </w:tc>
      </w:tr>
    </w:tbl>
    <w:p w:rsidR="000447DD" w:rsidRDefault="000447DD" w:rsidP="000447DD"/>
    <w:p w:rsidR="000447DD" w:rsidRDefault="000447DD" w:rsidP="000447DD">
      <w:pPr>
        <w:pStyle w:val="berschrift3"/>
      </w:pPr>
      <w:r>
        <w:t>0492 - Specimen Appropriateness</w:t>
      </w:r>
    </w:p>
    <w:p w:rsidR="000447DD" w:rsidRDefault="000447DD" w:rsidP="000447DD">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Name</w:t>
            </w:r>
          </w:p>
        </w:tc>
        <w:tc>
          <w:tcPr>
            <w:tcW w:w="6600" w:type="dxa"/>
            <w:shd w:val="clear" w:color="auto" w:fill="auto"/>
          </w:tcPr>
          <w:p w:rsidR="000447DD" w:rsidRDefault="000447DD" w:rsidP="000447DD">
            <w:pPr>
              <w:pStyle w:val="OtherTableBody"/>
            </w:pPr>
            <w:r>
              <w:t>DOM: 492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SpecimenAppropriateness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The domain of possible values for the suitability of the specimen for the particular planned use as determined by the filler.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Concept Domain Only</w:t>
            </w:r>
          </w:p>
        </w:tc>
        <w:tc>
          <w:tcPr>
            <w:tcW w:w="6600" w:type="dxa"/>
            <w:shd w:val="clear" w:color="auto" w:fill="auto"/>
          </w:tcPr>
          <w:p w:rsidR="000447DD" w:rsidRDefault="000447DD" w:rsidP="000447DD">
            <w:pPr>
              <w:pStyle w:val="OtherTableBody"/>
            </w:pPr>
            <w:r>
              <w:t>no</w:t>
            </w:r>
          </w:p>
        </w:tc>
      </w:tr>
    </w:tbl>
    <w:p w:rsidR="000447DD" w:rsidRDefault="000447DD" w:rsidP="000447DD"/>
    <w:p w:rsidR="000447DD" w:rsidRDefault="000447DD" w:rsidP="000447DD">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Code System OID</w:t>
            </w:r>
          </w:p>
        </w:tc>
        <w:tc>
          <w:tcPr>
            <w:tcW w:w="7200" w:type="dxa"/>
            <w:shd w:val="clear" w:color="auto" w:fill="auto"/>
          </w:tcPr>
          <w:p w:rsidR="000447DD" w:rsidRDefault="000447DD" w:rsidP="000447DD">
            <w:pPr>
              <w:pStyle w:val="OtherTableBody"/>
            </w:pPr>
            <w:r>
              <w:t>2.16.840.1.113883.18.316</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SymbolicName</w:t>
            </w:r>
          </w:p>
        </w:tc>
        <w:tc>
          <w:tcPr>
            <w:tcW w:w="7200" w:type="dxa"/>
            <w:shd w:val="clear" w:color="auto" w:fill="auto"/>
          </w:tcPr>
          <w:p w:rsidR="000447DD" w:rsidRDefault="000447DD" w:rsidP="000447DD">
            <w:pPr>
              <w:pStyle w:val="OtherTableBody"/>
            </w:pPr>
            <w:r>
              <w:t>specimenAppropriateness</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Description</w:t>
            </w:r>
          </w:p>
        </w:tc>
        <w:tc>
          <w:tcPr>
            <w:tcW w:w="7200" w:type="dxa"/>
            <w:shd w:val="clear" w:color="auto" w:fill="auto"/>
          </w:tcPr>
          <w:p w:rsidR="000447DD" w:rsidRDefault="000447DD" w:rsidP="000447DD">
            <w:pPr>
              <w:pStyle w:val="OtherTableBody"/>
            </w:pPr>
            <w:r>
              <w:t>Code system of concepts specifying the suitability of the specimen for the particular planned use as determined by the filler.  Used in HL7 Version 2.x messaging in the SPM segment.</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Full Name</w:t>
            </w:r>
          </w:p>
        </w:tc>
        <w:tc>
          <w:tcPr>
            <w:tcW w:w="7200" w:type="dxa"/>
            <w:shd w:val="clear" w:color="auto" w:fill="auto"/>
          </w:tcPr>
          <w:p w:rsidR="000447DD" w:rsidRDefault="000447DD" w:rsidP="000447DD">
            <w:pPr>
              <w:pStyle w:val="OtherTableBody"/>
            </w:pPr>
            <w:r>
              <w:t>Specimen Appropriateness Code System</w:t>
            </w:r>
          </w:p>
        </w:tc>
      </w:tr>
      <w:tr w:rsidR="000447DD" w:rsidTr="000447DD">
        <w:tblPrEx>
          <w:tblCellMar>
            <w:top w:w="0" w:type="dxa"/>
            <w:bottom w:w="0" w:type="dxa"/>
          </w:tblCellMar>
        </w:tblPrEx>
        <w:tc>
          <w:tcPr>
            <w:tcW w:w="2000" w:type="dxa"/>
            <w:shd w:val="clear" w:color="auto" w:fill="F3F3F3"/>
          </w:tcPr>
          <w:p w:rsidR="000447DD" w:rsidRDefault="000447DD" w:rsidP="000447DD">
            <w:pPr>
              <w:pStyle w:val="OtherTableHeader"/>
            </w:pPr>
            <w:r>
              <w:t>UTG URL</w:t>
            </w:r>
          </w:p>
        </w:tc>
        <w:tc>
          <w:tcPr>
            <w:tcW w:w="7200" w:type="dxa"/>
            <w:shd w:val="clear" w:color="auto" w:fill="auto"/>
          </w:tcPr>
          <w:p w:rsidR="000447DD" w:rsidRDefault="000447DD" w:rsidP="000447DD">
            <w:pPr>
              <w:pStyle w:val="OtherTableBody"/>
            </w:pPr>
            <w:r>
              <w:t>http://terminology.hl7.org/CodeSystem/v2-0492</w:t>
            </w:r>
          </w:p>
        </w:tc>
      </w:tr>
    </w:tbl>
    <w:p w:rsidR="000447DD" w:rsidRDefault="000447DD" w:rsidP="000447DD"/>
    <w:p w:rsidR="000447DD" w:rsidRDefault="000447DD" w:rsidP="000447DD">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Effective Date</w:t>
            </w:r>
          </w:p>
        </w:tc>
        <w:tc>
          <w:tcPr>
            <w:tcW w:w="1400" w:type="dxa"/>
            <w:shd w:val="clear" w:color="auto" w:fill="auto"/>
          </w:tcPr>
          <w:p w:rsidR="000447DD" w:rsidRDefault="000447DD" w:rsidP="000447DD">
            <w:pPr>
              <w:pStyle w:val="OtherTableBody"/>
            </w:pPr>
            <w:r>
              <w:t>30.08.2003</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Version</w:t>
            </w:r>
          </w:p>
        </w:tc>
        <w:tc>
          <w:tcPr>
            <w:tcW w:w="1400" w:type="dxa"/>
            <w:shd w:val="clear" w:color="auto" w:fill="auto"/>
          </w:tcPr>
          <w:p w:rsidR="000447DD" w:rsidRDefault="000447DD" w:rsidP="000447DD">
            <w:pPr>
              <w:pStyle w:val="OtherTableBody"/>
            </w:pPr>
            <w:r>
              <w:t>1</w:t>
            </w:r>
          </w:p>
        </w:tc>
      </w:tr>
      <w:tr w:rsidR="000447DD" w:rsidTr="000447DD">
        <w:tblPrEx>
          <w:tblCellMar>
            <w:top w:w="0" w:type="dxa"/>
            <w:bottom w:w="0" w:type="dxa"/>
          </w:tblCellMar>
        </w:tblPrEx>
        <w:tc>
          <w:tcPr>
            <w:tcW w:w="2400" w:type="dxa"/>
            <w:shd w:val="clear" w:color="auto" w:fill="F3F3F3"/>
          </w:tcPr>
          <w:p w:rsidR="000447DD" w:rsidRDefault="000447DD" w:rsidP="000447DD">
            <w:pPr>
              <w:pStyle w:val="OtherTableHeader"/>
            </w:pPr>
            <w:r>
              <w:t>HL7 Version Introduced</w:t>
            </w:r>
          </w:p>
        </w:tc>
        <w:tc>
          <w:tcPr>
            <w:tcW w:w="14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Value Set OID</w:t>
            </w:r>
          </w:p>
        </w:tc>
        <w:tc>
          <w:tcPr>
            <w:tcW w:w="6400" w:type="dxa"/>
            <w:shd w:val="clear" w:color="auto" w:fill="auto"/>
          </w:tcPr>
          <w:p w:rsidR="000447DD" w:rsidRDefault="000447DD" w:rsidP="000447DD">
            <w:pPr>
              <w:pStyle w:val="OtherTableBody"/>
            </w:pPr>
            <w:r>
              <w:t>2.16.840.1.113883.21.332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SymbolicName</w:t>
            </w:r>
          </w:p>
        </w:tc>
        <w:tc>
          <w:tcPr>
            <w:tcW w:w="6400" w:type="dxa"/>
            <w:shd w:val="clear" w:color="auto" w:fill="auto"/>
          </w:tcPr>
          <w:p w:rsidR="000447DD" w:rsidRDefault="000447DD" w:rsidP="000447DD">
            <w:pPr>
              <w:pStyle w:val="OtherTableBody"/>
            </w:pPr>
            <w:r>
              <w:t>hl7VS-specimenAppropriateness</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Description</w:t>
            </w:r>
          </w:p>
        </w:tc>
        <w:tc>
          <w:tcPr>
            <w:tcW w:w="6400" w:type="dxa"/>
            <w:shd w:val="clear" w:color="auto" w:fill="auto"/>
          </w:tcPr>
          <w:p w:rsidR="000447DD" w:rsidRDefault="000447DD" w:rsidP="000447DD">
            <w:pPr>
              <w:pStyle w:val="OtherTableBody"/>
            </w:pPr>
            <w:r>
              <w:t>Value Set of codes that specify the suitability of the specimen for the particular planned use as determined by the filler.</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Full Name</w:t>
            </w:r>
          </w:p>
        </w:tc>
        <w:tc>
          <w:tcPr>
            <w:tcW w:w="6400" w:type="dxa"/>
            <w:shd w:val="clear" w:color="auto" w:fill="auto"/>
          </w:tcPr>
          <w:p w:rsidR="000447DD" w:rsidRDefault="000447DD" w:rsidP="000447DD">
            <w:pPr>
              <w:pStyle w:val="OtherTableBody"/>
            </w:pPr>
            <w:r>
              <w:t>Specimen Appropriateness Value Set</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UTG URL</w:t>
            </w:r>
          </w:p>
        </w:tc>
        <w:tc>
          <w:tcPr>
            <w:tcW w:w="6400" w:type="dxa"/>
            <w:shd w:val="clear" w:color="auto" w:fill="auto"/>
          </w:tcPr>
          <w:p w:rsidR="000447DD" w:rsidRDefault="000447DD" w:rsidP="000447DD">
            <w:pPr>
              <w:pStyle w:val="OtherTableBody"/>
            </w:pPr>
            <w:r>
              <w:t>http://terminology.hl7.org/ValueSet/v2-0492</w:t>
            </w:r>
          </w:p>
        </w:tc>
      </w:tr>
      <w:tr w:rsidR="000447DD" w:rsidTr="000447DD">
        <w:tblPrEx>
          <w:tblCellMar>
            <w:top w:w="0" w:type="dxa"/>
            <w:bottom w:w="0" w:type="dxa"/>
          </w:tblCellMar>
        </w:tblPrEx>
        <w:tc>
          <w:tcPr>
            <w:tcW w:w="2800" w:type="dxa"/>
            <w:shd w:val="clear" w:color="auto" w:fill="F3F3F3"/>
          </w:tcPr>
          <w:p w:rsidR="000447DD" w:rsidRDefault="000447DD" w:rsidP="000447DD">
            <w:pPr>
              <w:pStyle w:val="OtherTableHeader"/>
            </w:pPr>
            <w:r>
              <w:t>Content Logical Definition</w:t>
            </w:r>
          </w:p>
        </w:tc>
        <w:tc>
          <w:tcPr>
            <w:tcW w:w="6400" w:type="dxa"/>
            <w:shd w:val="clear" w:color="auto" w:fill="auto"/>
          </w:tcPr>
          <w:p w:rsidR="000447DD" w:rsidRDefault="000447DD" w:rsidP="000447DD">
            <w:pPr>
              <w:pStyle w:val="OtherTableBody"/>
            </w:pPr>
            <w:r>
              <w:t>all codes</w:t>
            </w:r>
          </w:p>
        </w:tc>
      </w:tr>
    </w:tbl>
    <w:p w:rsidR="000447DD" w:rsidRDefault="000447DD" w:rsidP="000447DD"/>
    <w:p w:rsidR="000447DD" w:rsidRDefault="000447DD" w:rsidP="000447DD">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447DD" w:rsidTr="000447DD">
        <w:tblPrEx>
          <w:tblCellMar>
            <w:top w:w="0" w:type="dxa"/>
            <w:bottom w:w="0" w:type="dxa"/>
          </w:tblCellMar>
        </w:tblPrEx>
        <w:tc>
          <w:tcPr>
            <w:tcW w:w="1800" w:type="dxa"/>
            <w:shd w:val="clear" w:color="auto" w:fill="F3F3F3"/>
          </w:tcPr>
          <w:p w:rsidR="000447DD" w:rsidRDefault="000447DD" w:rsidP="000447DD">
            <w:pPr>
              <w:pStyle w:val="OtherTableHeader"/>
            </w:pPr>
            <w:r>
              <w:t>Realm</w:t>
            </w:r>
          </w:p>
        </w:tc>
        <w:tc>
          <w:tcPr>
            <w:tcW w:w="2400" w:type="dxa"/>
            <w:shd w:val="clear" w:color="auto" w:fill="auto"/>
          </w:tcPr>
          <w:p w:rsidR="000447DD" w:rsidRDefault="000447DD" w:rsidP="000447DD">
            <w:pPr>
              <w:pStyle w:val="OtherTableBody"/>
            </w:pPr>
            <w:r>
              <w:t>unspecified</w:t>
            </w:r>
          </w:p>
        </w:tc>
      </w:tr>
    </w:tbl>
    <w:p w:rsidR="000447DD" w:rsidRDefault="000447DD" w:rsidP="000447DD"/>
    <w:p w:rsidR="000447DD" w:rsidRDefault="000447DD" w:rsidP="000447DD">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w:t>
            </w:r>
          </w:p>
        </w:tc>
        <w:tc>
          <w:tcPr>
            <w:tcW w:w="6600" w:type="dxa"/>
            <w:shd w:val="clear" w:color="auto" w:fill="auto"/>
          </w:tcPr>
          <w:p w:rsidR="000447DD" w:rsidRDefault="000447DD" w:rsidP="000447DD">
            <w:pPr>
              <w:pStyle w:val="OtherTableBody"/>
            </w:pPr>
            <w:r>
              <w:t>0492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Table OID</w:t>
            </w:r>
          </w:p>
        </w:tc>
        <w:tc>
          <w:tcPr>
            <w:tcW w:w="6600" w:type="dxa"/>
            <w:shd w:val="clear" w:color="auto" w:fill="auto"/>
          </w:tcPr>
          <w:p w:rsidR="000447DD" w:rsidRDefault="000447DD" w:rsidP="000447DD">
            <w:pPr>
              <w:pStyle w:val="OtherTableBody"/>
            </w:pPr>
            <w:r>
              <w:t>2.16.840.1.113883.12.492</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SymbolicName</w:t>
            </w:r>
          </w:p>
        </w:tc>
        <w:tc>
          <w:tcPr>
            <w:tcW w:w="6600" w:type="dxa"/>
            <w:shd w:val="clear" w:color="auto" w:fill="auto"/>
          </w:tcPr>
          <w:p w:rsidR="000447DD" w:rsidRDefault="000447DD" w:rsidP="000447DD">
            <w:pPr>
              <w:pStyle w:val="OtherTableBody"/>
            </w:pPr>
            <w:r>
              <w:t>Specimen Appropriateness</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Description</w:t>
            </w:r>
          </w:p>
        </w:tc>
        <w:tc>
          <w:tcPr>
            <w:tcW w:w="6600" w:type="dxa"/>
            <w:shd w:val="clear" w:color="auto" w:fill="auto"/>
          </w:tcPr>
          <w:p w:rsidR="000447DD" w:rsidRDefault="000447DD" w:rsidP="000447DD">
            <w:pPr>
              <w:pStyle w:val="OtherTableBody"/>
            </w:pPr>
            <w:r>
              <w:t>Table of codes specifying the suitability of the specimen for the particular planned use as determined by the filler.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Type</w:t>
            </w:r>
          </w:p>
        </w:tc>
        <w:tc>
          <w:tcPr>
            <w:tcW w:w="6600" w:type="dxa"/>
            <w:shd w:val="clear" w:color="auto" w:fill="auto"/>
          </w:tcPr>
          <w:p w:rsidR="000447DD" w:rsidRDefault="000447DD" w:rsidP="000447DD">
            <w:pPr>
              <w:pStyle w:val="OtherTableBody"/>
            </w:pPr>
            <w:r>
              <w:t>User</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Steward</w:t>
            </w:r>
          </w:p>
        </w:tc>
        <w:tc>
          <w:tcPr>
            <w:tcW w:w="6600" w:type="dxa"/>
            <w:shd w:val="clear" w:color="auto" w:fill="auto"/>
          </w:tcPr>
          <w:p w:rsidR="000447DD" w:rsidRDefault="000447DD" w:rsidP="000447DD">
            <w:pPr>
              <w:pStyle w:val="OtherTableBody"/>
            </w:pPr>
            <w:r>
              <w:t>OO</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where used</w:t>
            </w:r>
          </w:p>
        </w:tc>
        <w:tc>
          <w:tcPr>
            <w:tcW w:w="6600" w:type="dxa"/>
            <w:shd w:val="clear" w:color="auto" w:fill="auto"/>
          </w:tcPr>
          <w:p w:rsidR="000447DD" w:rsidRDefault="000447DD" w:rsidP="000447DD">
            <w:pPr>
              <w:pStyle w:val="OtherTableBody"/>
            </w:pPr>
            <w:r>
              <w:t>SPM-23</w:t>
            </w:r>
          </w:p>
        </w:tc>
      </w:tr>
      <w:tr w:rsidR="000447DD" w:rsidTr="000447DD">
        <w:tblPrEx>
          <w:tblCellMar>
            <w:top w:w="0" w:type="dxa"/>
            <w:bottom w:w="0" w:type="dxa"/>
          </w:tblCellMar>
        </w:tblPrEx>
        <w:tc>
          <w:tcPr>
            <w:tcW w:w="2600" w:type="dxa"/>
            <w:shd w:val="clear" w:color="auto" w:fill="F3F3F3"/>
          </w:tcPr>
          <w:p w:rsidR="000447DD" w:rsidRDefault="000447DD" w:rsidP="000447DD">
            <w:pPr>
              <w:pStyle w:val="OtherTableHeader"/>
            </w:pPr>
            <w:r>
              <w:t>HL7 Version Introduced</w:t>
            </w:r>
          </w:p>
        </w:tc>
        <w:tc>
          <w:tcPr>
            <w:tcW w:w="6600" w:type="dxa"/>
            <w:shd w:val="clear" w:color="auto" w:fill="auto"/>
          </w:tcPr>
          <w:p w:rsidR="000447DD" w:rsidRDefault="000447DD" w:rsidP="000447DD">
            <w:pPr>
              <w:pStyle w:val="OtherTableBody"/>
            </w:pPr>
            <w:r>
              <w:t>2.5</w:t>
            </w:r>
          </w:p>
        </w:tc>
      </w:tr>
    </w:tbl>
    <w:p w:rsidR="000447DD" w:rsidRDefault="000447DD" w:rsidP="000447DD"/>
    <w:p w:rsidR="000447DD" w:rsidRDefault="000447DD" w:rsidP="000447DD">
      <w:pPr>
        <w:pStyle w:val="Subheading"/>
      </w:pPr>
      <w:r>
        <w:t>Table 0492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447DD" w:rsidTr="000447DD">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0447DD" w:rsidRDefault="000447DD" w:rsidP="000447DD">
            <w:pPr>
              <w:pStyle w:val="UserTableHeader"/>
            </w:pPr>
            <w:r>
              <w:t>Value</w:t>
            </w:r>
          </w:p>
        </w:tc>
        <w:tc>
          <w:tcPr>
            <w:tcW w:w="1600" w:type="dxa"/>
            <w:tcBorders>
              <w:top w:val="double" w:sz="4" w:space="0" w:color="auto"/>
              <w:bottom w:val="single" w:sz="4" w:space="0" w:color="auto"/>
            </w:tcBorders>
            <w:shd w:val="clear" w:color="auto" w:fill="E6E6E6"/>
          </w:tcPr>
          <w:p w:rsidR="000447DD" w:rsidRDefault="000447DD" w:rsidP="000447DD">
            <w:pPr>
              <w:pStyle w:val="UserTableHeader"/>
            </w:pPr>
            <w:r>
              <w:t>Display Name</w:t>
            </w:r>
          </w:p>
        </w:tc>
        <w:tc>
          <w:tcPr>
            <w:tcW w:w="4400" w:type="dxa"/>
            <w:tcBorders>
              <w:top w:val="double" w:sz="4" w:space="0" w:color="auto"/>
              <w:bottom w:val="single" w:sz="4" w:space="0" w:color="auto"/>
            </w:tcBorders>
            <w:shd w:val="clear" w:color="auto" w:fill="E6E6E6"/>
          </w:tcPr>
          <w:p w:rsidR="000447DD" w:rsidRDefault="000447DD" w:rsidP="000447DD">
            <w:pPr>
              <w:pStyle w:val="UserTableHeader"/>
            </w:pPr>
            <w:r>
              <w:t>Definition</w:t>
            </w:r>
          </w:p>
        </w:tc>
        <w:tc>
          <w:tcPr>
            <w:tcW w:w="1200" w:type="dxa"/>
            <w:tcBorders>
              <w:top w:val="double" w:sz="4" w:space="0" w:color="auto"/>
              <w:bottom w:val="single" w:sz="4" w:space="0" w:color="auto"/>
            </w:tcBorders>
            <w:shd w:val="clear" w:color="auto" w:fill="E6E6E6"/>
          </w:tcPr>
          <w:p w:rsidR="000447DD" w:rsidRDefault="000447DD" w:rsidP="000447DD">
            <w:pPr>
              <w:pStyle w:val="UserTableHeader"/>
            </w:pPr>
            <w:r>
              <w:t>Comment/ Usage Note</w:t>
            </w:r>
          </w:p>
        </w:tc>
        <w:tc>
          <w:tcPr>
            <w:tcW w:w="800" w:type="dxa"/>
            <w:tcBorders>
              <w:top w:val="double" w:sz="4" w:space="0" w:color="auto"/>
              <w:bottom w:val="single" w:sz="4" w:space="0" w:color="auto"/>
            </w:tcBorders>
            <w:shd w:val="clear" w:color="auto" w:fill="E6E6E6"/>
          </w:tcPr>
          <w:p w:rsidR="000447DD" w:rsidRDefault="000447DD" w:rsidP="000447DD">
            <w:pPr>
              <w:pStyle w:val="UserTableHeader"/>
            </w:pPr>
            <w:r>
              <w:t>Status</w:t>
            </w: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FFFFF"/>
          </w:tcPr>
          <w:p w:rsidR="000447DD" w:rsidRDefault="000447DD" w:rsidP="000447DD">
            <w:pPr>
              <w:pStyle w:val="UserTableBody"/>
            </w:pPr>
            <w:r>
              <w:t>P</w:t>
            </w:r>
          </w:p>
        </w:tc>
        <w:tc>
          <w:tcPr>
            <w:tcW w:w="1600" w:type="dxa"/>
            <w:tcBorders>
              <w:top w:val="single" w:sz="4" w:space="0" w:color="auto"/>
              <w:bottom w:val="single" w:sz="4" w:space="0" w:color="auto"/>
            </w:tcBorders>
            <w:shd w:val="clear" w:color="auto" w:fill="FFFFFF"/>
          </w:tcPr>
          <w:p w:rsidR="000447DD" w:rsidRDefault="000447DD" w:rsidP="000447DD">
            <w:pPr>
              <w:pStyle w:val="UserTableBody"/>
            </w:pPr>
            <w:r>
              <w:t>Preferred</w:t>
            </w:r>
          </w:p>
        </w:tc>
        <w:tc>
          <w:tcPr>
            <w:tcW w:w="4400" w:type="dxa"/>
            <w:tcBorders>
              <w:top w:val="single" w:sz="4" w:space="0" w:color="auto"/>
              <w:bottom w:val="single" w:sz="4" w:space="0" w:color="auto"/>
            </w:tcBorders>
            <w:shd w:val="clear" w:color="auto" w:fill="FFFFFF"/>
          </w:tcPr>
          <w:p w:rsidR="000447DD" w:rsidRDefault="000447DD" w:rsidP="000447DD">
            <w:pPr>
              <w:pStyle w:val="UserTableBody"/>
            </w:pPr>
          </w:p>
        </w:tc>
        <w:tc>
          <w:tcPr>
            <w:tcW w:w="1200" w:type="dxa"/>
            <w:tcBorders>
              <w:top w:val="single" w:sz="4" w:space="0" w:color="auto"/>
              <w:bottom w:val="single" w:sz="4" w:space="0" w:color="auto"/>
            </w:tcBorders>
            <w:shd w:val="clear" w:color="auto" w:fill="FFFFFF"/>
          </w:tcPr>
          <w:p w:rsidR="000447DD" w:rsidRDefault="000447DD" w:rsidP="000447DD">
            <w:pPr>
              <w:pStyle w:val="UserTableBody"/>
            </w:pPr>
          </w:p>
        </w:tc>
        <w:tc>
          <w:tcPr>
            <w:tcW w:w="800" w:type="dxa"/>
            <w:tcBorders>
              <w:top w:val="single" w:sz="4" w:space="0" w:color="auto"/>
              <w:bottom w:val="single" w:sz="4" w:space="0" w:color="auto"/>
            </w:tcBorders>
            <w:shd w:val="clear" w:color="auto" w:fill="FFFFFF"/>
          </w:tcPr>
          <w:p w:rsidR="000447DD" w:rsidRDefault="000447DD" w:rsidP="000447DD">
            <w:pPr>
              <w:pStyle w:val="UserTableBody"/>
            </w:pPr>
          </w:p>
        </w:tc>
      </w:tr>
      <w:tr w:rsidR="000447DD" w:rsidTr="000447DD">
        <w:tblPrEx>
          <w:tblCellMar>
            <w:top w:w="0" w:type="dxa"/>
            <w:bottom w:w="0" w:type="dxa"/>
          </w:tblCellMar>
        </w:tblPrEx>
        <w:tc>
          <w:tcPr>
            <w:tcW w:w="1200" w:type="dxa"/>
            <w:tcBorders>
              <w:top w:val="single" w:sz="4" w:space="0" w:color="auto"/>
              <w:bottom w:val="single" w:sz="4" w:space="0" w:color="auto"/>
            </w:tcBorders>
            <w:shd w:val="clear" w:color="auto" w:fill="F3F3F3"/>
          </w:tcPr>
          <w:p w:rsidR="000447DD" w:rsidRDefault="000447DD" w:rsidP="000447DD">
            <w:r>
              <w:t>A</w:t>
            </w:r>
          </w:p>
        </w:tc>
        <w:tc>
          <w:tcPr>
            <w:tcW w:w="1600" w:type="dxa"/>
            <w:tcBorders>
              <w:top w:val="single" w:sz="4" w:space="0" w:color="auto"/>
              <w:bottom w:val="single" w:sz="4" w:space="0" w:color="auto"/>
            </w:tcBorders>
            <w:shd w:val="clear" w:color="auto" w:fill="F3F3F3"/>
          </w:tcPr>
          <w:p w:rsidR="000447DD" w:rsidRDefault="000447DD" w:rsidP="000447DD">
            <w:r>
              <w:t>Appropriate</w:t>
            </w:r>
          </w:p>
        </w:tc>
        <w:tc>
          <w:tcPr>
            <w:tcW w:w="4400" w:type="dxa"/>
            <w:tcBorders>
              <w:top w:val="single" w:sz="4" w:space="0" w:color="auto"/>
              <w:bottom w:val="single" w:sz="4" w:space="0" w:color="auto"/>
            </w:tcBorders>
            <w:shd w:val="clear" w:color="auto" w:fill="F3F3F3"/>
          </w:tcPr>
          <w:p w:rsidR="000447DD" w:rsidRDefault="000447DD" w:rsidP="000447DD"/>
        </w:tc>
        <w:tc>
          <w:tcPr>
            <w:tcW w:w="1200" w:type="dxa"/>
            <w:tcBorders>
              <w:top w:val="single" w:sz="4" w:space="0" w:color="auto"/>
              <w:bottom w:val="single" w:sz="4" w:space="0" w:color="auto"/>
            </w:tcBorders>
            <w:shd w:val="clear" w:color="auto" w:fill="F3F3F3"/>
          </w:tcPr>
          <w:p w:rsidR="000447DD" w:rsidRDefault="000447DD" w:rsidP="000447DD"/>
        </w:tc>
        <w:tc>
          <w:tcPr>
            <w:tcW w:w="800" w:type="dxa"/>
            <w:tcBorders>
              <w:top w:val="single" w:sz="4" w:space="0" w:color="auto"/>
              <w:bottom w:val="single" w:sz="4" w:space="0" w:color="auto"/>
            </w:tcBorders>
            <w:shd w:val="clear" w:color="auto" w:fill="F3F3F3"/>
          </w:tcPr>
          <w:p w:rsidR="000447DD" w:rsidRDefault="000447DD" w:rsidP="000447DD"/>
        </w:tc>
      </w:tr>
      <w:tr w:rsidR="000447DD" w:rsidTr="000447DD">
        <w:tblPrEx>
          <w:tblCellMar>
            <w:top w:w="0" w:type="dxa"/>
            <w:bottom w:w="0" w:type="dxa"/>
          </w:tblCellMar>
        </w:tblPrEx>
        <w:tc>
          <w:tcPr>
            <w:tcW w:w="1200" w:type="dxa"/>
            <w:tcBorders>
              <w:top w:val="single" w:sz="4" w:space="0" w:color="auto"/>
              <w:bottom w:val="double" w:sz="4" w:space="0" w:color="auto"/>
            </w:tcBorders>
            <w:shd w:val="clear" w:color="auto" w:fill="FFFFFF"/>
          </w:tcPr>
          <w:p w:rsidR="000447DD" w:rsidRDefault="000447DD" w:rsidP="000447DD">
            <w:r>
              <w:t>I</w:t>
            </w:r>
          </w:p>
        </w:tc>
        <w:tc>
          <w:tcPr>
            <w:tcW w:w="1600" w:type="dxa"/>
            <w:tcBorders>
              <w:top w:val="single" w:sz="4" w:space="0" w:color="auto"/>
              <w:bottom w:val="double" w:sz="4" w:space="0" w:color="auto"/>
            </w:tcBorders>
            <w:shd w:val="clear" w:color="auto" w:fill="FFFFFF"/>
          </w:tcPr>
          <w:p w:rsidR="000447DD" w:rsidRDefault="000447DD" w:rsidP="000447DD">
            <w:r>
              <w:t>Inappropriate</w:t>
            </w:r>
          </w:p>
        </w:tc>
        <w:tc>
          <w:tcPr>
            <w:tcW w:w="4400" w:type="dxa"/>
            <w:tcBorders>
              <w:top w:val="single" w:sz="4" w:space="0" w:color="auto"/>
              <w:bottom w:val="double" w:sz="4" w:space="0" w:color="auto"/>
            </w:tcBorders>
            <w:shd w:val="clear" w:color="auto" w:fill="FFFFFF"/>
          </w:tcPr>
          <w:p w:rsidR="000447DD" w:rsidRDefault="000447DD" w:rsidP="000447DD"/>
        </w:tc>
        <w:tc>
          <w:tcPr>
            <w:tcW w:w="1200" w:type="dxa"/>
            <w:tcBorders>
              <w:top w:val="single" w:sz="4" w:space="0" w:color="auto"/>
              <w:bottom w:val="double" w:sz="4" w:space="0" w:color="auto"/>
            </w:tcBorders>
            <w:shd w:val="clear" w:color="auto" w:fill="FFFFFF"/>
          </w:tcPr>
          <w:p w:rsidR="000447DD" w:rsidRDefault="000447DD" w:rsidP="000447DD"/>
        </w:tc>
        <w:tc>
          <w:tcPr>
            <w:tcW w:w="800" w:type="dxa"/>
            <w:tcBorders>
              <w:top w:val="single" w:sz="4" w:space="0" w:color="auto"/>
              <w:bottom w:val="double" w:sz="4" w:space="0" w:color="auto"/>
            </w:tcBorders>
            <w:shd w:val="clear" w:color="auto" w:fill="FFFFFF"/>
          </w:tcPr>
          <w:p w:rsidR="000447DD" w:rsidRDefault="000447DD" w:rsidP="000447DD"/>
        </w:tc>
      </w:tr>
    </w:tbl>
    <w:p w:rsidR="000447DD" w:rsidRDefault="000447DD" w:rsidP="000447DD"/>
    <w:p w:rsidR="009C346B" w:rsidRDefault="009C346B" w:rsidP="009C346B">
      <w:pPr>
        <w:pStyle w:val="berschrift3"/>
      </w:pPr>
      <w:r>
        <w:t>0493 - Specimen Condition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SpecimenCondition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a mode or state of being that describes the nature of a specimen.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2.16.840.1.113883.18.317</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specimenCondition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a mode or state of being that describes the nature of the specimen.  Used in HL7 Version 2.x messaging in the SPM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Specimen Condition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http://terminology.hl7.org/CodeSystem/v2-0493</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2</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hl7VS-specimenCondition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Concepts of modes or states of being that describe the nature of a specimen.  Used in Version 2 messaging in the SPM segment.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Specimen Condition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unspecified</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 Condition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specifying a mode or state of being that describes the nature of the specimen.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SPM-24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AUT</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Autolyzed</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CLOT</w:t>
            </w:r>
          </w:p>
        </w:tc>
        <w:tc>
          <w:tcPr>
            <w:tcW w:w="1600" w:type="dxa"/>
            <w:tcBorders>
              <w:top w:val="single" w:sz="4" w:space="0" w:color="auto"/>
              <w:bottom w:val="single" w:sz="4" w:space="0" w:color="auto"/>
            </w:tcBorders>
            <w:shd w:val="clear" w:color="auto" w:fill="F3F3F3"/>
          </w:tcPr>
          <w:p w:rsidR="009C346B" w:rsidRDefault="009C346B" w:rsidP="009C346B">
            <w:r>
              <w:t>Clotted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CON</w:t>
            </w:r>
          </w:p>
        </w:tc>
        <w:tc>
          <w:tcPr>
            <w:tcW w:w="1600" w:type="dxa"/>
            <w:tcBorders>
              <w:top w:val="single" w:sz="4" w:space="0" w:color="auto"/>
              <w:bottom w:val="single" w:sz="4" w:space="0" w:color="auto"/>
            </w:tcBorders>
            <w:shd w:val="clear" w:color="auto" w:fill="FFFFFF"/>
          </w:tcPr>
          <w:p w:rsidR="009C346B" w:rsidRDefault="009C346B" w:rsidP="009C346B">
            <w:r>
              <w:t>Contaminated</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COOL</w:t>
            </w:r>
          </w:p>
        </w:tc>
        <w:tc>
          <w:tcPr>
            <w:tcW w:w="1600" w:type="dxa"/>
            <w:tcBorders>
              <w:top w:val="single" w:sz="4" w:space="0" w:color="auto"/>
              <w:bottom w:val="single" w:sz="4" w:space="0" w:color="auto"/>
            </w:tcBorders>
            <w:shd w:val="clear" w:color="auto" w:fill="F3F3F3"/>
          </w:tcPr>
          <w:p w:rsidR="009C346B" w:rsidRDefault="009C346B" w:rsidP="009C346B">
            <w:r>
              <w:t>Cool</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FROZ</w:t>
            </w:r>
          </w:p>
        </w:tc>
        <w:tc>
          <w:tcPr>
            <w:tcW w:w="1600" w:type="dxa"/>
            <w:tcBorders>
              <w:top w:val="single" w:sz="4" w:space="0" w:color="auto"/>
              <w:bottom w:val="single" w:sz="4" w:space="0" w:color="auto"/>
            </w:tcBorders>
            <w:shd w:val="clear" w:color="auto" w:fill="FFFFFF"/>
          </w:tcPr>
          <w:p w:rsidR="009C346B" w:rsidRDefault="009C346B" w:rsidP="009C346B">
            <w:r>
              <w:t>Frozen</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HEM</w:t>
            </w:r>
          </w:p>
        </w:tc>
        <w:tc>
          <w:tcPr>
            <w:tcW w:w="1600" w:type="dxa"/>
            <w:tcBorders>
              <w:top w:val="single" w:sz="4" w:space="0" w:color="auto"/>
              <w:bottom w:val="single" w:sz="4" w:space="0" w:color="auto"/>
            </w:tcBorders>
            <w:shd w:val="clear" w:color="auto" w:fill="F3F3F3"/>
          </w:tcPr>
          <w:p w:rsidR="009C346B" w:rsidRDefault="009C346B" w:rsidP="009C346B">
            <w:r>
              <w:t>Hemolyzed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LIVE</w:t>
            </w:r>
          </w:p>
        </w:tc>
        <w:tc>
          <w:tcPr>
            <w:tcW w:w="1600" w:type="dxa"/>
            <w:tcBorders>
              <w:top w:val="single" w:sz="4" w:space="0" w:color="auto"/>
              <w:bottom w:val="single" w:sz="4" w:space="0" w:color="auto"/>
            </w:tcBorders>
            <w:shd w:val="clear" w:color="auto" w:fill="FFFFFF"/>
          </w:tcPr>
          <w:p w:rsidR="009C346B" w:rsidRDefault="009C346B" w:rsidP="009C346B">
            <w:r>
              <w:t>Live</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ROOM</w:t>
            </w:r>
          </w:p>
        </w:tc>
        <w:tc>
          <w:tcPr>
            <w:tcW w:w="1600" w:type="dxa"/>
            <w:tcBorders>
              <w:top w:val="single" w:sz="4" w:space="0" w:color="auto"/>
              <w:bottom w:val="single" w:sz="4" w:space="0" w:color="auto"/>
            </w:tcBorders>
            <w:shd w:val="clear" w:color="auto" w:fill="F3F3F3"/>
          </w:tcPr>
          <w:p w:rsidR="009C346B" w:rsidRDefault="009C346B" w:rsidP="009C346B">
            <w:r>
              <w:t>Room temperature</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SNR</w:t>
            </w:r>
          </w:p>
        </w:tc>
        <w:tc>
          <w:tcPr>
            <w:tcW w:w="1600" w:type="dxa"/>
            <w:tcBorders>
              <w:top w:val="single" w:sz="4" w:space="0" w:color="auto"/>
              <w:bottom w:val="single" w:sz="4" w:space="0" w:color="auto"/>
            </w:tcBorders>
            <w:shd w:val="clear" w:color="auto" w:fill="FFFFFF"/>
          </w:tcPr>
          <w:p w:rsidR="009C346B" w:rsidRDefault="009C346B" w:rsidP="009C346B">
            <w:r>
              <w:t>Sample not received</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r>
              <w:t>Deprecated in v 2.8</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CFU</w:t>
            </w:r>
          </w:p>
        </w:tc>
        <w:tc>
          <w:tcPr>
            <w:tcW w:w="1600" w:type="dxa"/>
            <w:tcBorders>
              <w:top w:val="single" w:sz="4" w:space="0" w:color="auto"/>
              <w:bottom w:val="double" w:sz="4" w:space="0" w:color="auto"/>
            </w:tcBorders>
            <w:shd w:val="clear" w:color="auto" w:fill="F3F3F3"/>
          </w:tcPr>
          <w:p w:rsidR="009C346B" w:rsidRDefault="009C346B" w:rsidP="009C346B">
            <w:r>
              <w:t>Centrifuged</w:t>
            </w:r>
          </w:p>
        </w:tc>
        <w:tc>
          <w:tcPr>
            <w:tcW w:w="4400" w:type="dxa"/>
            <w:tcBorders>
              <w:top w:val="single" w:sz="4" w:space="0" w:color="auto"/>
              <w:bottom w:val="double" w:sz="4" w:space="0" w:color="auto"/>
            </w:tcBorders>
            <w:shd w:val="clear" w:color="auto" w:fill="F3F3F3"/>
          </w:tcPr>
          <w:p w:rsidR="009C346B" w:rsidRDefault="009C346B" w:rsidP="009C346B"/>
        </w:tc>
        <w:tc>
          <w:tcPr>
            <w:tcW w:w="12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0494 - Specimen Child Role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SpecimenChildRole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for child specimens the relationship between this specimen and the parent specimen.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2.16.840.1.113883.18.318</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specimenChildRole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for child specimens the relationship between this specimen and the parent specimen.  Used in HL7 Version 2.x messaging in the SPM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Specimen Child Role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http://terminology.hl7.org/CodeSystem/v2-0494</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hl7VS-specimenChildRole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for child specimens the relationship between this specimen and the parent specimen.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Specimen Child Role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 Child Role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specifying for child specimens the relationship between this specimen and the parent specimen.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SPM-29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A</w:t>
            </w:r>
          </w:p>
        </w:tc>
        <w:tc>
          <w:tcPr>
            <w:tcW w:w="1600" w:type="dxa"/>
            <w:tcBorders>
              <w:bottom w:val="single" w:sz="4" w:space="0" w:color="auto"/>
            </w:tcBorders>
            <w:shd w:val="clear" w:color="auto" w:fill="FFFFFF"/>
          </w:tcPr>
          <w:p w:rsidR="009C346B" w:rsidRDefault="009C346B" w:rsidP="009C346B">
            <w:pPr>
              <w:pStyle w:val="HL7TableBody"/>
            </w:pPr>
            <w:r>
              <w:t>Aliquot</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C</w:t>
            </w:r>
          </w:p>
        </w:tc>
        <w:tc>
          <w:tcPr>
            <w:tcW w:w="1600" w:type="dxa"/>
            <w:tcBorders>
              <w:bottom w:val="single" w:sz="4" w:space="0" w:color="auto"/>
            </w:tcBorders>
            <w:shd w:val="clear" w:color="auto" w:fill="F3F3F3"/>
          </w:tcPr>
          <w:p w:rsidR="009C346B" w:rsidRDefault="009C346B" w:rsidP="009C346B">
            <w:r>
              <w:t>Component</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M</w:t>
            </w:r>
          </w:p>
        </w:tc>
        <w:tc>
          <w:tcPr>
            <w:tcW w:w="1600" w:type="dxa"/>
            <w:shd w:val="clear" w:color="auto" w:fill="FFFFFF"/>
          </w:tcPr>
          <w:p w:rsidR="009C346B" w:rsidRDefault="009C346B" w:rsidP="009C346B">
            <w:r>
              <w:t>Modified from original specimen</w:t>
            </w:r>
          </w:p>
        </w:tc>
        <w:tc>
          <w:tcPr>
            <w:tcW w:w="4400" w:type="dxa"/>
            <w:shd w:val="clear" w:color="auto" w:fill="FFFFFF"/>
          </w:tcPr>
          <w:p w:rsidR="009C346B" w:rsidRDefault="009C346B" w:rsidP="009C346B"/>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0495 - Body Site Modifier</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BodySiteModifier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the modifier for the body site.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2.16.840.1.113883.18.319</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bodySiteModifier</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the modifier for the body site.  Used in HL7 Version 2.x messaging in the RXR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Body Site Modifier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http://terminology.hl7.org/CodeSystem/v2-0495</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hl7VS-bodySiteModifier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modifier for the body site.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Body Site Modifier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Body Site 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specifying the modifier for the body site.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RXR-6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ANT</w:t>
            </w:r>
          </w:p>
        </w:tc>
        <w:tc>
          <w:tcPr>
            <w:tcW w:w="1600" w:type="dxa"/>
            <w:tcBorders>
              <w:bottom w:val="single" w:sz="4" w:space="0" w:color="auto"/>
            </w:tcBorders>
            <w:shd w:val="clear" w:color="auto" w:fill="FFFFFF"/>
          </w:tcPr>
          <w:p w:rsidR="009C346B" w:rsidRDefault="009C346B" w:rsidP="009C346B">
            <w:pPr>
              <w:pStyle w:val="HL7TableBody"/>
            </w:pPr>
            <w:r>
              <w:t>Anterior</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BIL</w:t>
            </w:r>
          </w:p>
        </w:tc>
        <w:tc>
          <w:tcPr>
            <w:tcW w:w="1600" w:type="dxa"/>
            <w:tcBorders>
              <w:bottom w:val="single" w:sz="4" w:space="0" w:color="auto"/>
            </w:tcBorders>
            <w:shd w:val="clear" w:color="auto" w:fill="F3F3F3"/>
          </w:tcPr>
          <w:p w:rsidR="009C346B" w:rsidRDefault="009C346B" w:rsidP="009C346B">
            <w:r>
              <w:t>Bilateral</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DIS</w:t>
            </w:r>
          </w:p>
        </w:tc>
        <w:tc>
          <w:tcPr>
            <w:tcW w:w="1600" w:type="dxa"/>
            <w:tcBorders>
              <w:bottom w:val="single" w:sz="4" w:space="0" w:color="auto"/>
            </w:tcBorders>
            <w:shd w:val="clear" w:color="auto" w:fill="FFFFFF"/>
          </w:tcPr>
          <w:p w:rsidR="009C346B" w:rsidRDefault="009C346B" w:rsidP="009C346B">
            <w:r>
              <w:t>Distal</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EXT</w:t>
            </w:r>
          </w:p>
        </w:tc>
        <w:tc>
          <w:tcPr>
            <w:tcW w:w="1600" w:type="dxa"/>
            <w:tcBorders>
              <w:bottom w:val="single" w:sz="4" w:space="0" w:color="auto"/>
            </w:tcBorders>
            <w:shd w:val="clear" w:color="auto" w:fill="F3F3F3"/>
          </w:tcPr>
          <w:p w:rsidR="009C346B" w:rsidRDefault="009C346B" w:rsidP="009C346B">
            <w:r>
              <w:t>External</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LAT</w:t>
            </w:r>
          </w:p>
        </w:tc>
        <w:tc>
          <w:tcPr>
            <w:tcW w:w="1600" w:type="dxa"/>
            <w:tcBorders>
              <w:bottom w:val="single" w:sz="4" w:space="0" w:color="auto"/>
            </w:tcBorders>
            <w:shd w:val="clear" w:color="auto" w:fill="FFFFFF"/>
          </w:tcPr>
          <w:p w:rsidR="009C346B" w:rsidRDefault="009C346B" w:rsidP="009C346B">
            <w:r>
              <w:t>Lateral</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L</w:t>
            </w:r>
          </w:p>
        </w:tc>
        <w:tc>
          <w:tcPr>
            <w:tcW w:w="1600" w:type="dxa"/>
            <w:tcBorders>
              <w:bottom w:val="single" w:sz="4" w:space="0" w:color="auto"/>
            </w:tcBorders>
            <w:shd w:val="clear" w:color="auto" w:fill="F3F3F3"/>
          </w:tcPr>
          <w:p w:rsidR="009C346B" w:rsidRDefault="009C346B" w:rsidP="009C346B">
            <w:r>
              <w:t>Left</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LOW</w:t>
            </w:r>
          </w:p>
        </w:tc>
        <w:tc>
          <w:tcPr>
            <w:tcW w:w="1600" w:type="dxa"/>
            <w:tcBorders>
              <w:bottom w:val="single" w:sz="4" w:space="0" w:color="auto"/>
            </w:tcBorders>
            <w:shd w:val="clear" w:color="auto" w:fill="FFFFFF"/>
          </w:tcPr>
          <w:p w:rsidR="009C346B" w:rsidRDefault="009C346B" w:rsidP="009C346B">
            <w:r>
              <w:t>Lower</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MED</w:t>
            </w:r>
          </w:p>
        </w:tc>
        <w:tc>
          <w:tcPr>
            <w:tcW w:w="1600" w:type="dxa"/>
            <w:tcBorders>
              <w:bottom w:val="single" w:sz="4" w:space="0" w:color="auto"/>
            </w:tcBorders>
            <w:shd w:val="clear" w:color="auto" w:fill="F3F3F3"/>
          </w:tcPr>
          <w:p w:rsidR="009C346B" w:rsidRDefault="009C346B" w:rsidP="009C346B">
            <w:r>
              <w:t>Medial</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POS</w:t>
            </w:r>
          </w:p>
        </w:tc>
        <w:tc>
          <w:tcPr>
            <w:tcW w:w="1600" w:type="dxa"/>
            <w:tcBorders>
              <w:bottom w:val="single" w:sz="4" w:space="0" w:color="auto"/>
            </w:tcBorders>
            <w:shd w:val="clear" w:color="auto" w:fill="FFFFFF"/>
          </w:tcPr>
          <w:p w:rsidR="009C346B" w:rsidRDefault="009C346B" w:rsidP="009C346B">
            <w:r>
              <w:t>Posterior</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PRO</w:t>
            </w:r>
          </w:p>
        </w:tc>
        <w:tc>
          <w:tcPr>
            <w:tcW w:w="1600" w:type="dxa"/>
            <w:tcBorders>
              <w:bottom w:val="single" w:sz="4" w:space="0" w:color="auto"/>
            </w:tcBorders>
            <w:shd w:val="clear" w:color="auto" w:fill="F3F3F3"/>
          </w:tcPr>
          <w:p w:rsidR="009C346B" w:rsidRDefault="009C346B" w:rsidP="009C346B">
            <w:r>
              <w:t>Proximal</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LLQ</w:t>
            </w:r>
          </w:p>
        </w:tc>
        <w:tc>
          <w:tcPr>
            <w:tcW w:w="1600" w:type="dxa"/>
            <w:tcBorders>
              <w:bottom w:val="single" w:sz="4" w:space="0" w:color="auto"/>
            </w:tcBorders>
            <w:shd w:val="clear" w:color="auto" w:fill="FFFFFF"/>
          </w:tcPr>
          <w:p w:rsidR="009C346B" w:rsidRDefault="009C346B" w:rsidP="009C346B">
            <w:r>
              <w:t>Quadrant, Left Lower</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LUQ</w:t>
            </w:r>
          </w:p>
        </w:tc>
        <w:tc>
          <w:tcPr>
            <w:tcW w:w="1600" w:type="dxa"/>
            <w:tcBorders>
              <w:bottom w:val="single" w:sz="4" w:space="0" w:color="auto"/>
            </w:tcBorders>
            <w:shd w:val="clear" w:color="auto" w:fill="F3F3F3"/>
          </w:tcPr>
          <w:p w:rsidR="009C346B" w:rsidRDefault="009C346B" w:rsidP="009C346B">
            <w:r>
              <w:t>Quadrant, Left Upper</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RLQ</w:t>
            </w:r>
          </w:p>
        </w:tc>
        <w:tc>
          <w:tcPr>
            <w:tcW w:w="1600" w:type="dxa"/>
            <w:tcBorders>
              <w:bottom w:val="single" w:sz="4" w:space="0" w:color="auto"/>
            </w:tcBorders>
            <w:shd w:val="clear" w:color="auto" w:fill="FFFFFF"/>
          </w:tcPr>
          <w:p w:rsidR="009C346B" w:rsidRDefault="009C346B" w:rsidP="009C346B">
            <w:r>
              <w:t>Quadrant, Right Lower</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RUQ</w:t>
            </w:r>
          </w:p>
        </w:tc>
        <w:tc>
          <w:tcPr>
            <w:tcW w:w="1600" w:type="dxa"/>
            <w:tcBorders>
              <w:bottom w:val="single" w:sz="4" w:space="0" w:color="auto"/>
            </w:tcBorders>
            <w:shd w:val="clear" w:color="auto" w:fill="F3F3F3"/>
          </w:tcPr>
          <w:p w:rsidR="009C346B" w:rsidRDefault="009C346B" w:rsidP="009C346B">
            <w:r>
              <w:t>Quadrant, Right Upper</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R</w:t>
            </w:r>
          </w:p>
        </w:tc>
        <w:tc>
          <w:tcPr>
            <w:tcW w:w="1600" w:type="dxa"/>
            <w:tcBorders>
              <w:bottom w:val="single" w:sz="4" w:space="0" w:color="auto"/>
            </w:tcBorders>
            <w:shd w:val="clear" w:color="auto" w:fill="FFFFFF"/>
          </w:tcPr>
          <w:p w:rsidR="009C346B" w:rsidRDefault="009C346B" w:rsidP="009C346B">
            <w:r>
              <w:t>Right</w:t>
            </w:r>
          </w:p>
        </w:tc>
        <w:tc>
          <w:tcPr>
            <w:tcW w:w="44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shd w:val="clear" w:color="auto" w:fill="F3F3F3"/>
          </w:tcPr>
          <w:p w:rsidR="009C346B" w:rsidRDefault="009C346B" w:rsidP="009C346B">
            <w:r>
              <w:t>UPP</w:t>
            </w:r>
          </w:p>
        </w:tc>
        <w:tc>
          <w:tcPr>
            <w:tcW w:w="1600" w:type="dxa"/>
            <w:shd w:val="clear" w:color="auto" w:fill="F3F3F3"/>
          </w:tcPr>
          <w:p w:rsidR="009C346B" w:rsidRDefault="009C346B" w:rsidP="009C346B">
            <w:r>
              <w:t>Upper</w:t>
            </w:r>
          </w:p>
        </w:tc>
        <w:tc>
          <w:tcPr>
            <w:tcW w:w="4400" w:type="dxa"/>
            <w:shd w:val="clear" w:color="auto" w:fill="F3F3F3"/>
          </w:tcPr>
          <w:p w:rsidR="009C346B" w:rsidRDefault="009C346B" w:rsidP="009C346B"/>
        </w:tc>
        <w:tc>
          <w:tcPr>
            <w:tcW w:w="12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0496 - Consent Type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to what the subject is consenting, i.e. what type of service, surgical procedure, information access/release or other event.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2.16.840.1.113883.18.320</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to what the subject is consenting, i.e. what type of service, surgical procedure, information access/release or other event.  Used in HL7 Version 2.x messaging in the TXA and CON segments.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Type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http://terminology.hl7.org/CodeSystem/v2-0496</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hl7VS-consentType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to what the subject is consenting, i.e. what type of service, surgical procedure, information access/release or other event.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Type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specifying to what the subject is consenting, i.e. what type of service, surgical procedure, information access/release or other event.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TXA:2; CON:2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800"/>
        <w:gridCol w:w="1600"/>
        <w:gridCol w:w="3000"/>
        <w:gridCol w:w="800"/>
      </w:tblGrid>
      <w:tr w:rsidR="009C346B" w:rsidTr="009C346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28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30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pPr>
              <w:pStyle w:val="UserTableBody"/>
            </w:pPr>
            <w:r>
              <w:t>001</w:t>
            </w:r>
          </w:p>
        </w:tc>
        <w:tc>
          <w:tcPr>
            <w:tcW w:w="2800" w:type="dxa"/>
            <w:tcBorders>
              <w:top w:val="single" w:sz="4" w:space="0" w:color="auto"/>
              <w:bottom w:val="single" w:sz="4" w:space="0" w:color="auto"/>
            </w:tcBorders>
            <w:shd w:val="clear" w:color="auto" w:fill="FFFFFF"/>
          </w:tcPr>
          <w:p w:rsidR="009C346B" w:rsidRDefault="009C346B" w:rsidP="009C346B">
            <w:pPr>
              <w:pStyle w:val="UserTableBody"/>
            </w:pPr>
            <w:r>
              <w:t>Release of Information/MR / Authorization to Disclosure Protected Health Information</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3000" w:type="dxa"/>
            <w:tcBorders>
              <w:top w:val="single" w:sz="4" w:space="0" w:color="auto"/>
              <w:bottom w:val="single" w:sz="4" w:space="0" w:color="auto"/>
            </w:tcBorders>
            <w:shd w:val="clear" w:color="auto" w:fill="FFFFFF"/>
          </w:tcPr>
          <w:p w:rsidR="009C346B" w:rsidRDefault="009C346B" w:rsidP="009C346B">
            <w:pPr>
              <w:pStyle w:val="UserTableBody"/>
            </w:pPr>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002</w:t>
            </w:r>
          </w:p>
        </w:tc>
        <w:tc>
          <w:tcPr>
            <w:tcW w:w="2800" w:type="dxa"/>
            <w:tcBorders>
              <w:top w:val="single" w:sz="4" w:space="0" w:color="auto"/>
              <w:bottom w:val="single" w:sz="4" w:space="0" w:color="auto"/>
            </w:tcBorders>
            <w:shd w:val="clear" w:color="auto" w:fill="F3F3F3"/>
          </w:tcPr>
          <w:p w:rsidR="009C346B" w:rsidRDefault="009C346B" w:rsidP="009C346B">
            <w:r>
              <w:t>Medical Procedure (invasive)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003</w:t>
            </w:r>
          </w:p>
        </w:tc>
        <w:tc>
          <w:tcPr>
            <w:tcW w:w="2800" w:type="dxa"/>
            <w:tcBorders>
              <w:top w:val="single" w:sz="4" w:space="0" w:color="auto"/>
              <w:bottom w:val="single" w:sz="4" w:space="0" w:color="auto"/>
            </w:tcBorders>
            <w:shd w:val="clear" w:color="auto" w:fill="FFFFFF"/>
          </w:tcPr>
          <w:p w:rsidR="009C346B" w:rsidRDefault="009C346B" w:rsidP="009C346B">
            <w:r>
              <w:t>Acknowledge Receipt of Privacy Notice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Acknowledgement/ Notification</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004</w:t>
            </w:r>
          </w:p>
        </w:tc>
        <w:tc>
          <w:tcPr>
            <w:tcW w:w="2800" w:type="dxa"/>
            <w:tcBorders>
              <w:top w:val="single" w:sz="4" w:space="0" w:color="auto"/>
              <w:bottom w:val="single" w:sz="4" w:space="0" w:color="auto"/>
            </w:tcBorders>
            <w:shd w:val="clear" w:color="auto" w:fill="F3F3F3"/>
          </w:tcPr>
          <w:p w:rsidR="009C346B" w:rsidRDefault="009C346B" w:rsidP="009C346B">
            <w:r>
              <w:t>Abortion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005</w:t>
            </w:r>
          </w:p>
        </w:tc>
        <w:tc>
          <w:tcPr>
            <w:tcW w:w="2800" w:type="dxa"/>
            <w:tcBorders>
              <w:top w:val="single" w:sz="4" w:space="0" w:color="auto"/>
              <w:bottom w:val="single" w:sz="4" w:space="0" w:color="auto"/>
            </w:tcBorders>
            <w:shd w:val="clear" w:color="auto" w:fill="FFFFFF"/>
          </w:tcPr>
          <w:p w:rsidR="009C346B" w:rsidRDefault="009C346B" w:rsidP="009C346B">
            <w:r>
              <w:t>Abortion/Laminaria</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006</w:t>
            </w:r>
          </w:p>
        </w:tc>
        <w:tc>
          <w:tcPr>
            <w:tcW w:w="2800" w:type="dxa"/>
            <w:tcBorders>
              <w:top w:val="single" w:sz="4" w:space="0" w:color="auto"/>
              <w:bottom w:val="single" w:sz="4" w:space="0" w:color="auto"/>
            </w:tcBorders>
            <w:shd w:val="clear" w:color="auto" w:fill="F3F3F3"/>
          </w:tcPr>
          <w:p w:rsidR="009C346B" w:rsidRDefault="009C346B" w:rsidP="009C346B">
            <w:r>
              <w:t>Accutane - Information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007</w:t>
            </w:r>
          </w:p>
        </w:tc>
        <w:tc>
          <w:tcPr>
            <w:tcW w:w="2800" w:type="dxa"/>
            <w:tcBorders>
              <w:top w:val="single" w:sz="4" w:space="0" w:color="auto"/>
              <w:bottom w:val="single" w:sz="4" w:space="0" w:color="auto"/>
            </w:tcBorders>
            <w:shd w:val="clear" w:color="auto" w:fill="FFFFFF"/>
          </w:tcPr>
          <w:p w:rsidR="009C346B" w:rsidRDefault="009C346B" w:rsidP="009C346B">
            <w:r>
              <w:t>Accutane - Woman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008</w:t>
            </w:r>
          </w:p>
        </w:tc>
        <w:tc>
          <w:tcPr>
            <w:tcW w:w="2800" w:type="dxa"/>
            <w:tcBorders>
              <w:top w:val="single" w:sz="4" w:space="0" w:color="auto"/>
              <w:bottom w:val="single" w:sz="4" w:space="0" w:color="auto"/>
            </w:tcBorders>
            <w:shd w:val="clear" w:color="auto" w:fill="F3F3F3"/>
          </w:tcPr>
          <w:p w:rsidR="009C346B" w:rsidRDefault="009C346B" w:rsidP="009C346B">
            <w:r>
              <w:t>Advanced Beneficiary Notice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Acknowledgement/ Notification</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009</w:t>
            </w:r>
          </w:p>
        </w:tc>
        <w:tc>
          <w:tcPr>
            <w:tcW w:w="2800" w:type="dxa"/>
            <w:tcBorders>
              <w:top w:val="single" w:sz="4" w:space="0" w:color="auto"/>
              <w:bottom w:val="single" w:sz="4" w:space="0" w:color="auto"/>
            </w:tcBorders>
            <w:shd w:val="clear" w:color="auto" w:fill="FFFFFF"/>
          </w:tcPr>
          <w:p w:rsidR="009C346B" w:rsidRDefault="009C346B" w:rsidP="009C346B">
            <w:r>
              <w:t>AFP (Alpha Fetoprotein) Screening</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010</w:t>
            </w:r>
          </w:p>
        </w:tc>
        <w:tc>
          <w:tcPr>
            <w:tcW w:w="2800" w:type="dxa"/>
            <w:tcBorders>
              <w:top w:val="single" w:sz="4" w:space="0" w:color="auto"/>
              <w:bottom w:val="single" w:sz="4" w:space="0" w:color="auto"/>
            </w:tcBorders>
            <w:shd w:val="clear" w:color="auto" w:fill="F3F3F3"/>
          </w:tcPr>
          <w:p w:rsidR="009C346B" w:rsidRDefault="009C346B" w:rsidP="009C346B">
            <w:r>
              <w:t>Amniocentesis (consent &amp; refusal)</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011</w:t>
            </w:r>
          </w:p>
        </w:tc>
        <w:tc>
          <w:tcPr>
            <w:tcW w:w="2800" w:type="dxa"/>
            <w:tcBorders>
              <w:top w:val="single" w:sz="4" w:space="0" w:color="auto"/>
              <w:bottom w:val="single" w:sz="4" w:space="0" w:color="auto"/>
            </w:tcBorders>
            <w:shd w:val="clear" w:color="auto" w:fill="FFFFFF"/>
          </w:tcPr>
          <w:p w:rsidR="009C346B" w:rsidRDefault="009C346B" w:rsidP="009C346B">
            <w:r>
              <w:t>Anatomical Gift (organ donation)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012</w:t>
            </w:r>
          </w:p>
        </w:tc>
        <w:tc>
          <w:tcPr>
            <w:tcW w:w="2800" w:type="dxa"/>
            <w:tcBorders>
              <w:top w:val="single" w:sz="4" w:space="0" w:color="auto"/>
              <w:bottom w:val="single" w:sz="4" w:space="0" w:color="auto"/>
            </w:tcBorders>
            <w:shd w:val="clear" w:color="auto" w:fill="F3F3F3"/>
          </w:tcPr>
          <w:p w:rsidR="009C346B" w:rsidRDefault="009C346B" w:rsidP="009C346B">
            <w:r>
              <w:t>Anesthesia - Complications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013</w:t>
            </w:r>
          </w:p>
        </w:tc>
        <w:tc>
          <w:tcPr>
            <w:tcW w:w="2800" w:type="dxa"/>
            <w:tcBorders>
              <w:top w:val="single" w:sz="4" w:space="0" w:color="auto"/>
              <w:bottom w:val="single" w:sz="4" w:space="0" w:color="auto"/>
            </w:tcBorders>
            <w:shd w:val="clear" w:color="auto" w:fill="FFFFFF"/>
          </w:tcPr>
          <w:p w:rsidR="009C346B" w:rsidRDefault="009C346B" w:rsidP="009C346B">
            <w:r>
              <w:t>Anesthesia - Questionnaire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014</w:t>
            </w:r>
          </w:p>
        </w:tc>
        <w:tc>
          <w:tcPr>
            <w:tcW w:w="2800" w:type="dxa"/>
            <w:tcBorders>
              <w:top w:val="single" w:sz="4" w:space="0" w:color="auto"/>
              <w:bottom w:val="single" w:sz="4" w:space="0" w:color="auto"/>
            </w:tcBorders>
            <w:shd w:val="clear" w:color="auto" w:fill="F3F3F3"/>
          </w:tcPr>
          <w:p w:rsidR="009C346B" w:rsidRDefault="009C346B" w:rsidP="009C346B">
            <w:r>
              <w:t>Angiogram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015</w:t>
            </w:r>
          </w:p>
        </w:tc>
        <w:tc>
          <w:tcPr>
            <w:tcW w:w="2800" w:type="dxa"/>
            <w:tcBorders>
              <w:top w:val="single" w:sz="4" w:space="0" w:color="auto"/>
              <w:bottom w:val="single" w:sz="4" w:space="0" w:color="auto"/>
            </w:tcBorders>
            <w:shd w:val="clear" w:color="auto" w:fill="FFFFFF"/>
          </w:tcPr>
          <w:p w:rsidR="009C346B" w:rsidRDefault="009C346B" w:rsidP="009C346B">
            <w:r>
              <w:t>Angioplasty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016</w:t>
            </w:r>
          </w:p>
        </w:tc>
        <w:tc>
          <w:tcPr>
            <w:tcW w:w="2800" w:type="dxa"/>
            <w:tcBorders>
              <w:top w:val="single" w:sz="4" w:space="0" w:color="auto"/>
              <w:bottom w:val="single" w:sz="4" w:space="0" w:color="auto"/>
            </w:tcBorders>
            <w:shd w:val="clear" w:color="auto" w:fill="F3F3F3"/>
          </w:tcPr>
          <w:p w:rsidR="009C346B" w:rsidRDefault="009C346B" w:rsidP="009C346B">
            <w:r>
              <w:t>Anticancer Drugs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017</w:t>
            </w:r>
          </w:p>
        </w:tc>
        <w:tc>
          <w:tcPr>
            <w:tcW w:w="2800" w:type="dxa"/>
            <w:tcBorders>
              <w:top w:val="single" w:sz="4" w:space="0" w:color="auto"/>
              <w:bottom w:val="single" w:sz="4" w:space="0" w:color="auto"/>
            </w:tcBorders>
            <w:shd w:val="clear" w:color="auto" w:fill="FFFFFF"/>
          </w:tcPr>
          <w:p w:rsidR="009C346B" w:rsidRDefault="009C346B" w:rsidP="009C346B">
            <w:r>
              <w:t>Antipsychotic Medications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018</w:t>
            </w:r>
          </w:p>
        </w:tc>
        <w:tc>
          <w:tcPr>
            <w:tcW w:w="2800" w:type="dxa"/>
            <w:tcBorders>
              <w:top w:val="single" w:sz="4" w:space="0" w:color="auto"/>
              <w:bottom w:val="single" w:sz="4" w:space="0" w:color="auto"/>
            </w:tcBorders>
            <w:shd w:val="clear" w:color="auto" w:fill="F3F3F3"/>
          </w:tcPr>
          <w:p w:rsidR="009C346B" w:rsidRDefault="009C346B" w:rsidP="009C346B">
            <w:r>
              <w:t>Arthrogram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019</w:t>
            </w:r>
          </w:p>
        </w:tc>
        <w:tc>
          <w:tcPr>
            <w:tcW w:w="2800" w:type="dxa"/>
            <w:tcBorders>
              <w:top w:val="single" w:sz="4" w:space="0" w:color="auto"/>
              <w:bottom w:val="single" w:sz="4" w:space="0" w:color="auto"/>
            </w:tcBorders>
            <w:shd w:val="clear" w:color="auto" w:fill="FFFFFF"/>
          </w:tcPr>
          <w:p w:rsidR="009C346B" w:rsidRDefault="009C346B" w:rsidP="009C346B">
            <w:r>
              <w:t>Autopsy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020</w:t>
            </w:r>
          </w:p>
        </w:tc>
        <w:tc>
          <w:tcPr>
            <w:tcW w:w="2800" w:type="dxa"/>
            <w:tcBorders>
              <w:top w:val="single" w:sz="4" w:space="0" w:color="auto"/>
              <w:bottom w:val="single" w:sz="4" w:space="0" w:color="auto"/>
            </w:tcBorders>
            <w:shd w:val="clear" w:color="auto" w:fill="F3F3F3"/>
          </w:tcPr>
          <w:p w:rsidR="009C346B" w:rsidRDefault="009C346B" w:rsidP="009C346B">
            <w:r>
              <w:t>AZT Therapy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021</w:t>
            </w:r>
          </w:p>
        </w:tc>
        <w:tc>
          <w:tcPr>
            <w:tcW w:w="2800" w:type="dxa"/>
            <w:tcBorders>
              <w:top w:val="single" w:sz="4" w:space="0" w:color="auto"/>
              <w:bottom w:val="single" w:sz="4" w:space="0" w:color="auto"/>
            </w:tcBorders>
            <w:shd w:val="clear" w:color="auto" w:fill="FFFFFF"/>
          </w:tcPr>
          <w:p w:rsidR="009C346B" w:rsidRDefault="009C346B" w:rsidP="009C346B">
            <w:r>
              <w:t>Biliary Drainage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022</w:t>
            </w:r>
          </w:p>
        </w:tc>
        <w:tc>
          <w:tcPr>
            <w:tcW w:w="2800" w:type="dxa"/>
            <w:tcBorders>
              <w:top w:val="single" w:sz="4" w:space="0" w:color="auto"/>
              <w:bottom w:val="single" w:sz="4" w:space="0" w:color="auto"/>
            </w:tcBorders>
            <w:shd w:val="clear" w:color="auto" w:fill="F3F3F3"/>
          </w:tcPr>
          <w:p w:rsidR="009C346B" w:rsidRDefault="009C346B" w:rsidP="009C346B">
            <w:r>
              <w:t>Biliary Stone Extraction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023</w:t>
            </w:r>
          </w:p>
        </w:tc>
        <w:tc>
          <w:tcPr>
            <w:tcW w:w="2800" w:type="dxa"/>
            <w:tcBorders>
              <w:top w:val="single" w:sz="4" w:space="0" w:color="auto"/>
              <w:bottom w:val="single" w:sz="4" w:space="0" w:color="auto"/>
            </w:tcBorders>
            <w:shd w:val="clear" w:color="auto" w:fill="FFFFFF"/>
          </w:tcPr>
          <w:p w:rsidR="009C346B" w:rsidRDefault="009C346B" w:rsidP="009C346B">
            <w:r>
              <w:t>Biopsy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024</w:t>
            </w:r>
          </w:p>
        </w:tc>
        <w:tc>
          <w:tcPr>
            <w:tcW w:w="2800" w:type="dxa"/>
            <w:tcBorders>
              <w:top w:val="single" w:sz="4" w:space="0" w:color="auto"/>
              <w:bottom w:val="single" w:sz="4" w:space="0" w:color="auto"/>
            </w:tcBorders>
            <w:shd w:val="clear" w:color="auto" w:fill="F3F3F3"/>
          </w:tcPr>
          <w:p w:rsidR="009C346B" w:rsidRDefault="009C346B" w:rsidP="009C346B">
            <w:r>
              <w:t>Bleeding Time Test</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025</w:t>
            </w:r>
          </w:p>
        </w:tc>
        <w:tc>
          <w:tcPr>
            <w:tcW w:w="2800" w:type="dxa"/>
            <w:tcBorders>
              <w:top w:val="single" w:sz="4" w:space="0" w:color="auto"/>
              <w:bottom w:val="single" w:sz="4" w:space="0" w:color="auto"/>
            </w:tcBorders>
            <w:shd w:val="clear" w:color="auto" w:fill="FFFFFF"/>
          </w:tcPr>
          <w:p w:rsidR="009C346B" w:rsidRDefault="009C346B" w:rsidP="009C346B">
            <w:r>
              <w:t>Bronchogram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026</w:t>
            </w:r>
          </w:p>
        </w:tc>
        <w:tc>
          <w:tcPr>
            <w:tcW w:w="2800" w:type="dxa"/>
            <w:tcBorders>
              <w:top w:val="single" w:sz="4" w:space="0" w:color="auto"/>
              <w:bottom w:val="single" w:sz="4" w:space="0" w:color="auto"/>
            </w:tcBorders>
            <w:shd w:val="clear" w:color="auto" w:fill="F3F3F3"/>
          </w:tcPr>
          <w:p w:rsidR="009C346B" w:rsidRDefault="009C346B" w:rsidP="009C346B">
            <w:r>
              <w:t>Cardiac Catheterization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027</w:t>
            </w:r>
          </w:p>
        </w:tc>
        <w:tc>
          <w:tcPr>
            <w:tcW w:w="2800" w:type="dxa"/>
            <w:tcBorders>
              <w:top w:val="single" w:sz="4" w:space="0" w:color="auto"/>
              <w:bottom w:val="single" w:sz="4" w:space="0" w:color="auto"/>
            </w:tcBorders>
            <w:shd w:val="clear" w:color="auto" w:fill="FFFFFF"/>
          </w:tcPr>
          <w:p w:rsidR="009C346B" w:rsidRDefault="009C346B" w:rsidP="009C346B">
            <w:r>
              <w:t>Coronary Angiography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028</w:t>
            </w:r>
          </w:p>
        </w:tc>
        <w:tc>
          <w:tcPr>
            <w:tcW w:w="2800" w:type="dxa"/>
            <w:tcBorders>
              <w:top w:val="single" w:sz="4" w:space="0" w:color="auto"/>
              <w:bottom w:val="single" w:sz="4" w:space="0" w:color="auto"/>
            </w:tcBorders>
            <w:shd w:val="clear" w:color="auto" w:fill="F3F3F3"/>
          </w:tcPr>
          <w:p w:rsidR="009C346B" w:rsidRDefault="009C346B" w:rsidP="009C346B">
            <w:r>
              <w:t>Coronary Angiography w/o Surgery Capability</w:t>
            </w:r>
          </w:p>
        </w:tc>
        <w:tc>
          <w:tcPr>
            <w:tcW w:w="1600" w:type="dxa"/>
            <w:tcBorders>
              <w:top w:val="single" w:sz="4" w:space="0" w:color="auto"/>
              <w:bottom w:val="single" w:sz="4" w:space="0" w:color="auto"/>
            </w:tcBorders>
            <w:shd w:val="clear" w:color="auto" w:fill="F3F3F3"/>
          </w:tcPr>
          <w:p w:rsidR="009C346B" w:rsidRDefault="009C346B" w:rsidP="009C346B">
            <w:r>
              <w:t>""      "" w/o Surgery Capability</w:t>
            </w:r>
          </w:p>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029</w:t>
            </w:r>
          </w:p>
        </w:tc>
        <w:tc>
          <w:tcPr>
            <w:tcW w:w="2800" w:type="dxa"/>
            <w:tcBorders>
              <w:top w:val="single" w:sz="4" w:space="0" w:color="auto"/>
              <w:bottom w:val="single" w:sz="4" w:space="0" w:color="auto"/>
            </w:tcBorders>
            <w:shd w:val="clear" w:color="auto" w:fill="FFFFFF"/>
          </w:tcPr>
          <w:p w:rsidR="009C346B" w:rsidRDefault="009C346B" w:rsidP="009C346B">
            <w:r>
              <w:t>Cataract Op/Implant of FDA Aprvd Lens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030</w:t>
            </w:r>
          </w:p>
        </w:tc>
        <w:tc>
          <w:tcPr>
            <w:tcW w:w="2800" w:type="dxa"/>
            <w:tcBorders>
              <w:top w:val="single" w:sz="4" w:space="0" w:color="auto"/>
              <w:bottom w:val="single" w:sz="4" w:space="0" w:color="auto"/>
            </w:tcBorders>
            <w:shd w:val="clear" w:color="auto" w:fill="F3F3F3"/>
          </w:tcPr>
          <w:p w:rsidR="009C346B" w:rsidRDefault="009C346B" w:rsidP="009C346B">
            <w:r>
              <w:t>Cataract Op/Implant of Investigational Lens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031</w:t>
            </w:r>
          </w:p>
        </w:tc>
        <w:tc>
          <w:tcPr>
            <w:tcW w:w="2800" w:type="dxa"/>
            <w:tcBorders>
              <w:top w:val="single" w:sz="4" w:space="0" w:color="auto"/>
              <w:bottom w:val="single" w:sz="4" w:space="0" w:color="auto"/>
            </w:tcBorders>
            <w:shd w:val="clear" w:color="auto" w:fill="FFFFFF"/>
          </w:tcPr>
          <w:p w:rsidR="009C346B" w:rsidRDefault="009C346B" w:rsidP="009C346B">
            <w:r>
              <w:t>Cataract Surgery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032</w:t>
            </w:r>
          </w:p>
        </w:tc>
        <w:tc>
          <w:tcPr>
            <w:tcW w:w="2800" w:type="dxa"/>
            <w:tcBorders>
              <w:top w:val="single" w:sz="4" w:space="0" w:color="auto"/>
              <w:bottom w:val="single" w:sz="4" w:space="0" w:color="auto"/>
            </w:tcBorders>
            <w:shd w:val="clear" w:color="auto" w:fill="F3F3F3"/>
          </w:tcPr>
          <w:p w:rsidR="009C346B" w:rsidRDefault="009C346B" w:rsidP="009C346B">
            <w:r>
              <w:t>Cholera Immunization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033</w:t>
            </w:r>
          </w:p>
        </w:tc>
        <w:tc>
          <w:tcPr>
            <w:tcW w:w="2800" w:type="dxa"/>
            <w:tcBorders>
              <w:top w:val="single" w:sz="4" w:space="0" w:color="auto"/>
              <w:bottom w:val="single" w:sz="4" w:space="0" w:color="auto"/>
            </w:tcBorders>
            <w:shd w:val="clear" w:color="auto" w:fill="FFFFFF"/>
          </w:tcPr>
          <w:p w:rsidR="009C346B" w:rsidRDefault="009C346B" w:rsidP="009C346B">
            <w:r>
              <w:t>Cholesterol Screening</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034</w:t>
            </w:r>
          </w:p>
        </w:tc>
        <w:tc>
          <w:tcPr>
            <w:tcW w:w="2800" w:type="dxa"/>
            <w:tcBorders>
              <w:top w:val="single" w:sz="4" w:space="0" w:color="auto"/>
              <w:bottom w:val="single" w:sz="4" w:space="0" w:color="auto"/>
            </w:tcBorders>
            <w:shd w:val="clear" w:color="auto" w:fill="F3F3F3"/>
          </w:tcPr>
          <w:p w:rsidR="009C346B" w:rsidRDefault="009C346B" w:rsidP="009C346B">
            <w:r>
              <w:t>Circumcision - Newborn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035</w:t>
            </w:r>
          </w:p>
        </w:tc>
        <w:tc>
          <w:tcPr>
            <w:tcW w:w="2800" w:type="dxa"/>
            <w:tcBorders>
              <w:top w:val="single" w:sz="4" w:space="0" w:color="auto"/>
              <w:bottom w:val="single" w:sz="4" w:space="0" w:color="auto"/>
            </w:tcBorders>
            <w:shd w:val="clear" w:color="auto" w:fill="FFFFFF"/>
          </w:tcPr>
          <w:p w:rsidR="009C346B" w:rsidRDefault="009C346B" w:rsidP="009C346B">
            <w:r>
              <w:t>Colonoscopy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036</w:t>
            </w:r>
          </w:p>
        </w:tc>
        <w:tc>
          <w:tcPr>
            <w:tcW w:w="2800" w:type="dxa"/>
            <w:tcBorders>
              <w:top w:val="single" w:sz="4" w:space="0" w:color="auto"/>
              <w:bottom w:val="single" w:sz="4" w:space="0" w:color="auto"/>
            </w:tcBorders>
            <w:shd w:val="clear" w:color="auto" w:fill="F3F3F3"/>
          </w:tcPr>
          <w:p w:rsidR="009C346B" w:rsidRDefault="009C346B" w:rsidP="009C346B">
            <w:r>
              <w:t>Contact Lenses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037</w:t>
            </w:r>
          </w:p>
        </w:tc>
        <w:tc>
          <w:tcPr>
            <w:tcW w:w="2800" w:type="dxa"/>
            <w:tcBorders>
              <w:top w:val="single" w:sz="4" w:space="0" w:color="auto"/>
              <w:bottom w:val="single" w:sz="4" w:space="0" w:color="auto"/>
            </w:tcBorders>
            <w:shd w:val="clear" w:color="auto" w:fill="FFFFFF"/>
          </w:tcPr>
          <w:p w:rsidR="009C346B" w:rsidRDefault="009C346B" w:rsidP="009C346B">
            <w:r>
              <w:t>CT Scan - Cervical &amp; Lumbar</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038</w:t>
            </w:r>
          </w:p>
        </w:tc>
        <w:tc>
          <w:tcPr>
            <w:tcW w:w="2800" w:type="dxa"/>
            <w:tcBorders>
              <w:top w:val="single" w:sz="4" w:space="0" w:color="auto"/>
              <w:bottom w:val="single" w:sz="4" w:space="0" w:color="auto"/>
            </w:tcBorders>
            <w:shd w:val="clear" w:color="auto" w:fill="F3F3F3"/>
          </w:tcPr>
          <w:p w:rsidR="009C346B" w:rsidRDefault="009C346B" w:rsidP="009C346B">
            <w:r>
              <w:t>CT Scan w/ IV Contrast Media into Vein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039</w:t>
            </w:r>
          </w:p>
        </w:tc>
        <w:tc>
          <w:tcPr>
            <w:tcW w:w="2800" w:type="dxa"/>
            <w:tcBorders>
              <w:top w:val="single" w:sz="4" w:space="0" w:color="auto"/>
              <w:bottom w:val="single" w:sz="4" w:space="0" w:color="auto"/>
            </w:tcBorders>
            <w:shd w:val="clear" w:color="auto" w:fill="FFFFFF"/>
          </w:tcPr>
          <w:p w:rsidR="009C346B" w:rsidRDefault="009C346B" w:rsidP="009C346B">
            <w:r>
              <w:t>CVS (Chorionic Villus) Sampling</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040</w:t>
            </w:r>
          </w:p>
        </w:tc>
        <w:tc>
          <w:tcPr>
            <w:tcW w:w="2800" w:type="dxa"/>
            <w:tcBorders>
              <w:top w:val="single" w:sz="4" w:space="0" w:color="auto"/>
              <w:bottom w:val="single" w:sz="4" w:space="0" w:color="auto"/>
            </w:tcBorders>
            <w:shd w:val="clear" w:color="auto" w:fill="F3F3F3"/>
          </w:tcPr>
          <w:p w:rsidR="009C346B" w:rsidRDefault="009C346B" w:rsidP="009C346B">
            <w:r>
              <w:t>Cystospy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041</w:t>
            </w:r>
          </w:p>
        </w:tc>
        <w:tc>
          <w:tcPr>
            <w:tcW w:w="2800" w:type="dxa"/>
            <w:tcBorders>
              <w:top w:val="single" w:sz="4" w:space="0" w:color="auto"/>
              <w:bottom w:val="single" w:sz="4" w:space="0" w:color="auto"/>
            </w:tcBorders>
            <w:shd w:val="clear" w:color="auto" w:fill="FFFFFF"/>
          </w:tcPr>
          <w:p w:rsidR="009C346B" w:rsidRDefault="009C346B" w:rsidP="009C346B">
            <w:r>
              <w:t>Disclosure of Protected Health Information to Family/Friends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042</w:t>
            </w:r>
          </w:p>
        </w:tc>
        <w:tc>
          <w:tcPr>
            <w:tcW w:w="2800" w:type="dxa"/>
            <w:tcBorders>
              <w:top w:val="single" w:sz="4" w:space="0" w:color="auto"/>
              <w:bottom w:val="single" w:sz="4" w:space="0" w:color="auto"/>
            </w:tcBorders>
            <w:shd w:val="clear" w:color="auto" w:fill="F3F3F3"/>
          </w:tcPr>
          <w:p w:rsidR="009C346B" w:rsidRDefault="009C346B" w:rsidP="009C346B">
            <w:r>
              <w:t>D &amp; C and Conization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043</w:t>
            </w:r>
          </w:p>
        </w:tc>
        <w:tc>
          <w:tcPr>
            <w:tcW w:w="2800" w:type="dxa"/>
            <w:tcBorders>
              <w:top w:val="single" w:sz="4" w:space="0" w:color="auto"/>
              <w:bottom w:val="single" w:sz="4" w:space="0" w:color="auto"/>
            </w:tcBorders>
            <w:shd w:val="clear" w:color="auto" w:fill="FFFFFF"/>
          </w:tcPr>
          <w:p w:rsidR="009C346B" w:rsidRDefault="009C346B" w:rsidP="009C346B">
            <w:r>
              <w:t>Dacryocystogram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044</w:t>
            </w:r>
          </w:p>
        </w:tc>
        <w:tc>
          <w:tcPr>
            <w:tcW w:w="2800" w:type="dxa"/>
            <w:tcBorders>
              <w:top w:val="single" w:sz="4" w:space="0" w:color="auto"/>
              <w:bottom w:val="single" w:sz="4" w:space="0" w:color="auto"/>
            </w:tcBorders>
            <w:shd w:val="clear" w:color="auto" w:fill="F3F3F3"/>
          </w:tcPr>
          <w:p w:rsidR="009C346B" w:rsidRDefault="009C346B" w:rsidP="009C346B">
            <w:r>
              <w:t>Diagnostic Isotope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045</w:t>
            </w:r>
          </w:p>
        </w:tc>
        <w:tc>
          <w:tcPr>
            <w:tcW w:w="2800" w:type="dxa"/>
            <w:tcBorders>
              <w:top w:val="single" w:sz="4" w:space="0" w:color="auto"/>
              <w:bottom w:val="single" w:sz="4" w:space="0" w:color="auto"/>
            </w:tcBorders>
            <w:shd w:val="clear" w:color="auto" w:fill="FFFFFF"/>
          </w:tcPr>
          <w:p w:rsidR="009C346B" w:rsidRDefault="009C346B" w:rsidP="009C346B">
            <w:r>
              <w:t>Drainage of an Abscess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046</w:t>
            </w:r>
          </w:p>
        </w:tc>
        <w:tc>
          <w:tcPr>
            <w:tcW w:w="2800" w:type="dxa"/>
            <w:tcBorders>
              <w:top w:val="single" w:sz="4" w:space="0" w:color="auto"/>
              <w:bottom w:val="single" w:sz="4" w:space="0" w:color="auto"/>
            </w:tcBorders>
            <w:shd w:val="clear" w:color="auto" w:fill="F3F3F3"/>
          </w:tcPr>
          <w:p w:rsidR="009C346B" w:rsidRDefault="009C346B" w:rsidP="009C346B">
            <w:r>
              <w:t>Drug Screening</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047</w:t>
            </w:r>
          </w:p>
        </w:tc>
        <w:tc>
          <w:tcPr>
            <w:tcW w:w="2800" w:type="dxa"/>
            <w:tcBorders>
              <w:top w:val="single" w:sz="4" w:space="0" w:color="auto"/>
              <w:bottom w:val="single" w:sz="4" w:space="0" w:color="auto"/>
            </w:tcBorders>
            <w:shd w:val="clear" w:color="auto" w:fill="FFFFFF"/>
          </w:tcPr>
          <w:p w:rsidR="009C346B" w:rsidRDefault="009C346B" w:rsidP="009C346B">
            <w:r>
              <w:t>Electronic Monitoring of Labor - Refusal</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048</w:t>
            </w:r>
          </w:p>
        </w:tc>
        <w:tc>
          <w:tcPr>
            <w:tcW w:w="2800" w:type="dxa"/>
            <w:tcBorders>
              <w:top w:val="single" w:sz="4" w:space="0" w:color="auto"/>
              <w:bottom w:val="single" w:sz="4" w:space="0" w:color="auto"/>
            </w:tcBorders>
            <w:shd w:val="clear" w:color="auto" w:fill="F3F3F3"/>
          </w:tcPr>
          <w:p w:rsidR="009C346B" w:rsidRDefault="009C346B" w:rsidP="009C346B">
            <w:r>
              <w:t>Endometrial Biopsy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049</w:t>
            </w:r>
          </w:p>
        </w:tc>
        <w:tc>
          <w:tcPr>
            <w:tcW w:w="2800" w:type="dxa"/>
            <w:tcBorders>
              <w:top w:val="single" w:sz="4" w:space="0" w:color="auto"/>
              <w:bottom w:val="single" w:sz="4" w:space="0" w:color="auto"/>
            </w:tcBorders>
            <w:shd w:val="clear" w:color="auto" w:fill="FFFFFF"/>
          </w:tcPr>
          <w:p w:rsidR="009C346B" w:rsidRDefault="009C346B" w:rsidP="009C346B">
            <w:r>
              <w:t>Endoscopy/Sclerosis of Esophageal Varices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050</w:t>
            </w:r>
          </w:p>
        </w:tc>
        <w:tc>
          <w:tcPr>
            <w:tcW w:w="2800" w:type="dxa"/>
            <w:tcBorders>
              <w:top w:val="single" w:sz="4" w:space="0" w:color="auto"/>
              <w:bottom w:val="single" w:sz="4" w:space="0" w:color="auto"/>
            </w:tcBorders>
            <w:shd w:val="clear" w:color="auto" w:fill="F3F3F3"/>
          </w:tcPr>
          <w:p w:rsidR="009C346B" w:rsidRDefault="009C346B" w:rsidP="009C346B">
            <w:r>
              <w:t>ERCP</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051</w:t>
            </w:r>
          </w:p>
        </w:tc>
        <w:tc>
          <w:tcPr>
            <w:tcW w:w="2800" w:type="dxa"/>
            <w:tcBorders>
              <w:top w:val="single" w:sz="4" w:space="0" w:color="auto"/>
              <w:bottom w:val="single" w:sz="4" w:space="0" w:color="auto"/>
            </w:tcBorders>
            <w:shd w:val="clear" w:color="auto" w:fill="FFFFFF"/>
          </w:tcPr>
          <w:p w:rsidR="009C346B" w:rsidRDefault="009C346B" w:rsidP="009C346B">
            <w:r>
              <w:t>Exposure to reportable Communicable Disease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052</w:t>
            </w:r>
          </w:p>
        </w:tc>
        <w:tc>
          <w:tcPr>
            <w:tcW w:w="2800" w:type="dxa"/>
            <w:tcBorders>
              <w:top w:val="single" w:sz="4" w:space="0" w:color="auto"/>
              <w:bottom w:val="single" w:sz="4" w:space="0" w:color="auto"/>
            </w:tcBorders>
            <w:shd w:val="clear" w:color="auto" w:fill="F3F3F3"/>
          </w:tcPr>
          <w:p w:rsidR="009C346B" w:rsidRDefault="009C346B" w:rsidP="009C346B">
            <w:r>
              <w:t>External Version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053</w:t>
            </w:r>
          </w:p>
        </w:tc>
        <w:tc>
          <w:tcPr>
            <w:tcW w:w="2800" w:type="dxa"/>
            <w:tcBorders>
              <w:top w:val="single" w:sz="4" w:space="0" w:color="auto"/>
              <w:bottom w:val="single" w:sz="4" w:space="0" w:color="auto"/>
            </w:tcBorders>
            <w:shd w:val="clear" w:color="auto" w:fill="FFFFFF"/>
          </w:tcPr>
          <w:p w:rsidR="009C346B" w:rsidRDefault="009C346B" w:rsidP="009C346B">
            <w:r>
              <w:t>Fluorescein Angioscopy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054</w:t>
            </w:r>
          </w:p>
        </w:tc>
        <w:tc>
          <w:tcPr>
            <w:tcW w:w="2800" w:type="dxa"/>
            <w:tcBorders>
              <w:top w:val="single" w:sz="4" w:space="0" w:color="auto"/>
              <w:bottom w:val="single" w:sz="4" w:space="0" w:color="auto"/>
            </w:tcBorders>
            <w:shd w:val="clear" w:color="auto" w:fill="F3F3F3"/>
          </w:tcPr>
          <w:p w:rsidR="009C346B" w:rsidRDefault="009C346B" w:rsidP="009C346B">
            <w:r>
              <w:t>Hepatitis B - Consent/Declination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055</w:t>
            </w:r>
          </w:p>
        </w:tc>
        <w:tc>
          <w:tcPr>
            <w:tcW w:w="2800" w:type="dxa"/>
            <w:tcBorders>
              <w:top w:val="single" w:sz="4" w:space="0" w:color="auto"/>
              <w:bottom w:val="single" w:sz="4" w:space="0" w:color="auto"/>
            </w:tcBorders>
            <w:shd w:val="clear" w:color="auto" w:fill="FFFFFF"/>
          </w:tcPr>
          <w:p w:rsidR="009C346B" w:rsidRDefault="009C346B" w:rsidP="009C346B">
            <w:r>
              <w:t>Herniogram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056</w:t>
            </w:r>
          </w:p>
        </w:tc>
        <w:tc>
          <w:tcPr>
            <w:tcW w:w="2800" w:type="dxa"/>
            <w:tcBorders>
              <w:top w:val="single" w:sz="4" w:space="0" w:color="auto"/>
              <w:bottom w:val="single" w:sz="4" w:space="0" w:color="auto"/>
            </w:tcBorders>
            <w:shd w:val="clear" w:color="auto" w:fill="F3F3F3"/>
          </w:tcPr>
          <w:p w:rsidR="009C346B" w:rsidRDefault="009C346B" w:rsidP="009C346B">
            <w:r>
              <w:t>HIV Test - Consent Refusal</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057</w:t>
            </w:r>
          </w:p>
        </w:tc>
        <w:tc>
          <w:tcPr>
            <w:tcW w:w="2800" w:type="dxa"/>
            <w:tcBorders>
              <w:top w:val="single" w:sz="4" w:space="0" w:color="auto"/>
              <w:bottom w:val="single" w:sz="4" w:space="0" w:color="auto"/>
            </w:tcBorders>
            <w:shd w:val="clear" w:color="auto" w:fill="FFFFFF"/>
          </w:tcPr>
          <w:p w:rsidR="009C346B" w:rsidRDefault="009C346B" w:rsidP="009C346B">
            <w:r>
              <w:t>HIV Test - Disclosure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058</w:t>
            </w:r>
          </w:p>
        </w:tc>
        <w:tc>
          <w:tcPr>
            <w:tcW w:w="2800" w:type="dxa"/>
            <w:tcBorders>
              <w:top w:val="single" w:sz="4" w:space="0" w:color="auto"/>
              <w:bottom w:val="single" w:sz="4" w:space="0" w:color="auto"/>
            </w:tcBorders>
            <w:shd w:val="clear" w:color="auto" w:fill="F3F3F3"/>
          </w:tcPr>
          <w:p w:rsidR="009C346B" w:rsidRDefault="009C346B" w:rsidP="009C346B">
            <w:r>
              <w:t>HIV Test - Prenatal</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059</w:t>
            </w:r>
          </w:p>
        </w:tc>
        <w:tc>
          <w:tcPr>
            <w:tcW w:w="2800" w:type="dxa"/>
            <w:tcBorders>
              <w:top w:val="single" w:sz="4" w:space="0" w:color="auto"/>
              <w:bottom w:val="single" w:sz="4" w:space="0" w:color="auto"/>
            </w:tcBorders>
            <w:shd w:val="clear" w:color="auto" w:fill="FFFFFF"/>
          </w:tcPr>
          <w:p w:rsidR="009C346B" w:rsidRDefault="009C346B" w:rsidP="009C346B">
            <w:r>
              <w:t>Home IV Treatment Program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060</w:t>
            </w:r>
          </w:p>
        </w:tc>
        <w:tc>
          <w:tcPr>
            <w:tcW w:w="2800" w:type="dxa"/>
            <w:tcBorders>
              <w:top w:val="single" w:sz="4" w:space="0" w:color="auto"/>
              <w:bottom w:val="single" w:sz="4" w:space="0" w:color="auto"/>
            </w:tcBorders>
            <w:shd w:val="clear" w:color="auto" w:fill="F3F3F3"/>
          </w:tcPr>
          <w:p w:rsidR="009C346B" w:rsidRDefault="009C346B" w:rsidP="009C346B">
            <w:r>
              <w:t>Home Parenteral Treatment Program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061</w:t>
            </w:r>
          </w:p>
        </w:tc>
        <w:tc>
          <w:tcPr>
            <w:tcW w:w="2800" w:type="dxa"/>
            <w:tcBorders>
              <w:top w:val="single" w:sz="4" w:space="0" w:color="auto"/>
              <w:bottom w:val="single" w:sz="4" w:space="0" w:color="auto"/>
            </w:tcBorders>
            <w:shd w:val="clear" w:color="auto" w:fill="FFFFFF"/>
          </w:tcPr>
          <w:p w:rsidR="009C346B" w:rsidRDefault="009C346B" w:rsidP="009C346B">
            <w:r>
              <w:t>Hysterectomy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062</w:t>
            </w:r>
          </w:p>
        </w:tc>
        <w:tc>
          <w:tcPr>
            <w:tcW w:w="2800" w:type="dxa"/>
            <w:tcBorders>
              <w:top w:val="single" w:sz="4" w:space="0" w:color="auto"/>
              <w:bottom w:val="single" w:sz="4" w:space="0" w:color="auto"/>
            </w:tcBorders>
            <w:shd w:val="clear" w:color="auto" w:fill="F3F3F3"/>
          </w:tcPr>
          <w:p w:rsidR="009C346B" w:rsidRDefault="009C346B" w:rsidP="009C346B">
            <w:r>
              <w:t>Hysterosalpingogram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063</w:t>
            </w:r>
          </w:p>
        </w:tc>
        <w:tc>
          <w:tcPr>
            <w:tcW w:w="2800" w:type="dxa"/>
            <w:tcBorders>
              <w:top w:val="single" w:sz="4" w:space="0" w:color="auto"/>
              <w:bottom w:val="single" w:sz="4" w:space="0" w:color="auto"/>
            </w:tcBorders>
            <w:shd w:val="clear" w:color="auto" w:fill="FFFFFF"/>
          </w:tcPr>
          <w:p w:rsidR="009C346B" w:rsidRDefault="009C346B" w:rsidP="009C346B">
            <w:r>
              <w:t>Injection Slip/ Consent</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064</w:t>
            </w:r>
          </w:p>
        </w:tc>
        <w:tc>
          <w:tcPr>
            <w:tcW w:w="2800" w:type="dxa"/>
            <w:tcBorders>
              <w:top w:val="single" w:sz="4" w:space="0" w:color="auto"/>
              <w:bottom w:val="single" w:sz="4" w:space="0" w:color="auto"/>
            </w:tcBorders>
            <w:shd w:val="clear" w:color="auto" w:fill="F3F3F3"/>
          </w:tcPr>
          <w:p w:rsidR="009C346B" w:rsidRDefault="009C346B" w:rsidP="009C346B">
            <w:r>
              <w:t>Intrauterine Device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065</w:t>
            </w:r>
          </w:p>
        </w:tc>
        <w:tc>
          <w:tcPr>
            <w:tcW w:w="2800" w:type="dxa"/>
            <w:tcBorders>
              <w:top w:val="single" w:sz="4" w:space="0" w:color="auto"/>
              <w:bottom w:val="single" w:sz="4" w:space="0" w:color="auto"/>
            </w:tcBorders>
            <w:shd w:val="clear" w:color="auto" w:fill="FFFFFF"/>
          </w:tcPr>
          <w:p w:rsidR="009C346B" w:rsidRDefault="009C346B" w:rsidP="009C346B">
            <w:r>
              <w:t>Intrauterine Device/Sterilization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066</w:t>
            </w:r>
          </w:p>
        </w:tc>
        <w:tc>
          <w:tcPr>
            <w:tcW w:w="2800" w:type="dxa"/>
            <w:tcBorders>
              <w:top w:val="single" w:sz="4" w:space="0" w:color="auto"/>
              <w:bottom w:val="single" w:sz="4" w:space="0" w:color="auto"/>
            </w:tcBorders>
            <w:shd w:val="clear" w:color="auto" w:fill="F3F3F3"/>
          </w:tcPr>
          <w:p w:rsidR="009C346B" w:rsidRDefault="009C346B" w:rsidP="009C346B">
            <w:r>
              <w:t>Intravascular Infusion of Streptokinase/Urokinase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067</w:t>
            </w:r>
          </w:p>
        </w:tc>
        <w:tc>
          <w:tcPr>
            <w:tcW w:w="2800" w:type="dxa"/>
            <w:tcBorders>
              <w:top w:val="single" w:sz="4" w:space="0" w:color="auto"/>
              <w:bottom w:val="single" w:sz="4" w:space="0" w:color="auto"/>
            </w:tcBorders>
            <w:shd w:val="clear" w:color="auto" w:fill="FFFFFF"/>
          </w:tcPr>
          <w:p w:rsidR="009C346B" w:rsidRDefault="009C346B" w:rsidP="009C346B">
            <w:r>
              <w:t>Intravenous Cholangiogram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068</w:t>
            </w:r>
          </w:p>
        </w:tc>
        <w:tc>
          <w:tcPr>
            <w:tcW w:w="2800" w:type="dxa"/>
            <w:tcBorders>
              <w:top w:val="single" w:sz="4" w:space="0" w:color="auto"/>
              <w:bottom w:val="single" w:sz="4" w:space="0" w:color="auto"/>
            </w:tcBorders>
            <w:shd w:val="clear" w:color="auto" w:fill="F3F3F3"/>
          </w:tcPr>
          <w:p w:rsidR="009C346B" w:rsidRDefault="009C346B" w:rsidP="009C346B">
            <w:r>
              <w:t>Intravenous Digital Angiography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069</w:t>
            </w:r>
          </w:p>
        </w:tc>
        <w:tc>
          <w:tcPr>
            <w:tcW w:w="2800" w:type="dxa"/>
            <w:tcBorders>
              <w:top w:val="single" w:sz="4" w:space="0" w:color="auto"/>
              <w:bottom w:val="single" w:sz="4" w:space="0" w:color="auto"/>
            </w:tcBorders>
            <w:shd w:val="clear" w:color="auto" w:fill="FFFFFF"/>
          </w:tcPr>
          <w:p w:rsidR="009C346B" w:rsidRDefault="009C346B" w:rsidP="009C346B">
            <w:r>
              <w:t>Iodine Administration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070</w:t>
            </w:r>
          </w:p>
        </w:tc>
        <w:tc>
          <w:tcPr>
            <w:tcW w:w="2800" w:type="dxa"/>
            <w:tcBorders>
              <w:top w:val="single" w:sz="4" w:space="0" w:color="auto"/>
              <w:bottom w:val="single" w:sz="4" w:space="0" w:color="auto"/>
            </w:tcBorders>
            <w:shd w:val="clear" w:color="auto" w:fill="F3F3F3"/>
          </w:tcPr>
          <w:p w:rsidR="009C346B" w:rsidRDefault="009C346B" w:rsidP="009C346B">
            <w:r>
              <w:t>ISG</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071</w:t>
            </w:r>
          </w:p>
        </w:tc>
        <w:tc>
          <w:tcPr>
            <w:tcW w:w="2800" w:type="dxa"/>
            <w:tcBorders>
              <w:top w:val="single" w:sz="4" w:space="0" w:color="auto"/>
              <w:bottom w:val="single" w:sz="4" w:space="0" w:color="auto"/>
            </w:tcBorders>
            <w:shd w:val="clear" w:color="auto" w:fill="FFFFFF"/>
          </w:tcPr>
          <w:p w:rsidR="009C346B" w:rsidRDefault="009C346B" w:rsidP="009C346B">
            <w:r>
              <w:t>IVP</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072</w:t>
            </w:r>
          </w:p>
        </w:tc>
        <w:tc>
          <w:tcPr>
            <w:tcW w:w="2800" w:type="dxa"/>
            <w:tcBorders>
              <w:top w:val="single" w:sz="4" w:space="0" w:color="auto"/>
              <w:bottom w:val="single" w:sz="4" w:space="0" w:color="auto"/>
            </w:tcBorders>
            <w:shd w:val="clear" w:color="auto" w:fill="F3F3F3"/>
          </w:tcPr>
          <w:p w:rsidR="009C346B" w:rsidRDefault="009C346B" w:rsidP="009C346B">
            <w:r>
              <w:t>Laser Photocoagulation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073</w:t>
            </w:r>
          </w:p>
        </w:tc>
        <w:tc>
          <w:tcPr>
            <w:tcW w:w="2800" w:type="dxa"/>
            <w:tcBorders>
              <w:top w:val="single" w:sz="4" w:space="0" w:color="auto"/>
              <w:bottom w:val="single" w:sz="4" w:space="0" w:color="auto"/>
            </w:tcBorders>
            <w:shd w:val="clear" w:color="auto" w:fill="FFFFFF"/>
          </w:tcPr>
          <w:p w:rsidR="009C346B" w:rsidRDefault="009C346B" w:rsidP="009C346B">
            <w:r>
              <w:t>Laser treatment</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074</w:t>
            </w:r>
          </w:p>
        </w:tc>
        <w:tc>
          <w:tcPr>
            <w:tcW w:w="2800" w:type="dxa"/>
            <w:tcBorders>
              <w:top w:val="single" w:sz="4" w:space="0" w:color="auto"/>
              <w:bottom w:val="single" w:sz="4" w:space="0" w:color="auto"/>
            </w:tcBorders>
            <w:shd w:val="clear" w:color="auto" w:fill="F3F3F3"/>
          </w:tcPr>
          <w:p w:rsidR="009C346B" w:rsidRDefault="009C346B" w:rsidP="009C346B">
            <w:r>
              <w:t>Lithium Carbonate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075</w:t>
            </w:r>
          </w:p>
        </w:tc>
        <w:tc>
          <w:tcPr>
            <w:tcW w:w="2800" w:type="dxa"/>
            <w:tcBorders>
              <w:top w:val="single" w:sz="4" w:space="0" w:color="auto"/>
              <w:bottom w:val="single" w:sz="4" w:space="0" w:color="auto"/>
            </w:tcBorders>
            <w:shd w:val="clear" w:color="auto" w:fill="FFFFFF"/>
          </w:tcPr>
          <w:p w:rsidR="009C346B" w:rsidRDefault="009C346B" w:rsidP="009C346B">
            <w:r>
              <w:t>Liver Biopsy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076</w:t>
            </w:r>
          </w:p>
        </w:tc>
        <w:tc>
          <w:tcPr>
            <w:tcW w:w="2800" w:type="dxa"/>
            <w:tcBorders>
              <w:top w:val="single" w:sz="4" w:space="0" w:color="auto"/>
              <w:bottom w:val="single" w:sz="4" w:space="0" w:color="auto"/>
            </w:tcBorders>
            <w:shd w:val="clear" w:color="auto" w:fill="F3F3F3"/>
          </w:tcPr>
          <w:p w:rsidR="009C346B" w:rsidRDefault="009C346B" w:rsidP="009C346B">
            <w:r>
              <w:t>Lumbar Puncture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077</w:t>
            </w:r>
          </w:p>
        </w:tc>
        <w:tc>
          <w:tcPr>
            <w:tcW w:w="2800" w:type="dxa"/>
            <w:tcBorders>
              <w:top w:val="single" w:sz="4" w:space="0" w:color="auto"/>
              <w:bottom w:val="single" w:sz="4" w:space="0" w:color="auto"/>
            </w:tcBorders>
            <w:shd w:val="clear" w:color="auto" w:fill="FFFFFF"/>
          </w:tcPr>
          <w:p w:rsidR="009C346B" w:rsidRDefault="009C346B" w:rsidP="009C346B">
            <w:r>
              <w:t>Lymphangiogram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078</w:t>
            </w:r>
          </w:p>
        </w:tc>
        <w:tc>
          <w:tcPr>
            <w:tcW w:w="2800" w:type="dxa"/>
            <w:tcBorders>
              <w:top w:val="single" w:sz="4" w:space="0" w:color="auto"/>
              <w:bottom w:val="single" w:sz="4" w:space="0" w:color="auto"/>
            </w:tcBorders>
            <w:shd w:val="clear" w:color="auto" w:fill="F3F3F3"/>
          </w:tcPr>
          <w:p w:rsidR="009C346B" w:rsidRDefault="009C346B" w:rsidP="009C346B">
            <w:r>
              <w:t>MAO Inhibitors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079</w:t>
            </w:r>
          </w:p>
        </w:tc>
        <w:tc>
          <w:tcPr>
            <w:tcW w:w="2800" w:type="dxa"/>
            <w:tcBorders>
              <w:top w:val="single" w:sz="4" w:space="0" w:color="auto"/>
              <w:bottom w:val="single" w:sz="4" w:space="0" w:color="auto"/>
            </w:tcBorders>
            <w:shd w:val="clear" w:color="auto" w:fill="FFFFFF"/>
          </w:tcPr>
          <w:p w:rsidR="009C346B" w:rsidRDefault="009C346B" w:rsidP="009C346B">
            <w:r>
              <w:t>Med, Psych, and/or Drug/Alcohol</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080</w:t>
            </w:r>
          </w:p>
        </w:tc>
        <w:tc>
          <w:tcPr>
            <w:tcW w:w="2800" w:type="dxa"/>
            <w:tcBorders>
              <w:top w:val="single" w:sz="4" w:space="0" w:color="auto"/>
              <w:bottom w:val="single" w:sz="4" w:space="0" w:color="auto"/>
            </w:tcBorders>
            <w:shd w:val="clear" w:color="auto" w:fill="F3F3F3"/>
          </w:tcPr>
          <w:p w:rsidR="009C346B" w:rsidRDefault="009C346B" w:rsidP="009C346B">
            <w:r>
              <w:t>Medical Treatment - Refusal</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Administrative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081</w:t>
            </w:r>
          </w:p>
        </w:tc>
        <w:tc>
          <w:tcPr>
            <w:tcW w:w="2800" w:type="dxa"/>
            <w:tcBorders>
              <w:top w:val="single" w:sz="4" w:space="0" w:color="auto"/>
              <w:bottom w:val="single" w:sz="4" w:space="0" w:color="auto"/>
            </w:tcBorders>
            <w:shd w:val="clear" w:color="auto" w:fill="FFFFFF"/>
          </w:tcPr>
          <w:p w:rsidR="009C346B" w:rsidRDefault="009C346B" w:rsidP="009C346B">
            <w:r>
              <w:t>Morning-after Pill</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082</w:t>
            </w:r>
          </w:p>
        </w:tc>
        <w:tc>
          <w:tcPr>
            <w:tcW w:w="2800" w:type="dxa"/>
            <w:tcBorders>
              <w:top w:val="single" w:sz="4" w:space="0" w:color="auto"/>
              <w:bottom w:val="single" w:sz="4" w:space="0" w:color="auto"/>
            </w:tcBorders>
            <w:shd w:val="clear" w:color="auto" w:fill="F3F3F3"/>
          </w:tcPr>
          <w:p w:rsidR="009C346B" w:rsidRDefault="009C346B" w:rsidP="009C346B">
            <w:r>
              <w:t>MRI - Adult</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083</w:t>
            </w:r>
          </w:p>
        </w:tc>
        <w:tc>
          <w:tcPr>
            <w:tcW w:w="2800" w:type="dxa"/>
            <w:tcBorders>
              <w:top w:val="single" w:sz="4" w:space="0" w:color="auto"/>
              <w:bottom w:val="single" w:sz="4" w:space="0" w:color="auto"/>
            </w:tcBorders>
            <w:shd w:val="clear" w:color="auto" w:fill="FFFFFF"/>
          </w:tcPr>
          <w:p w:rsidR="009C346B" w:rsidRDefault="009C346B" w:rsidP="009C346B">
            <w:r>
              <w:t>MRI - Pediatric</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084</w:t>
            </w:r>
          </w:p>
        </w:tc>
        <w:tc>
          <w:tcPr>
            <w:tcW w:w="2800" w:type="dxa"/>
            <w:tcBorders>
              <w:top w:val="single" w:sz="4" w:space="0" w:color="auto"/>
              <w:bottom w:val="single" w:sz="4" w:space="0" w:color="auto"/>
            </w:tcBorders>
            <w:shd w:val="clear" w:color="auto" w:fill="F3F3F3"/>
          </w:tcPr>
          <w:p w:rsidR="009C346B" w:rsidRDefault="009C346B" w:rsidP="009C346B">
            <w:r>
              <w:t>Myelogram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085</w:t>
            </w:r>
          </w:p>
        </w:tc>
        <w:tc>
          <w:tcPr>
            <w:tcW w:w="2800" w:type="dxa"/>
            <w:tcBorders>
              <w:top w:val="single" w:sz="4" w:space="0" w:color="auto"/>
              <w:bottom w:val="single" w:sz="4" w:space="0" w:color="auto"/>
            </w:tcBorders>
            <w:shd w:val="clear" w:color="auto" w:fill="FFFFFF"/>
          </w:tcPr>
          <w:p w:rsidR="009C346B" w:rsidRDefault="009C346B" w:rsidP="009C346B">
            <w:r>
              <w:t>Needle Biopsy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086</w:t>
            </w:r>
          </w:p>
        </w:tc>
        <w:tc>
          <w:tcPr>
            <w:tcW w:w="2800" w:type="dxa"/>
            <w:tcBorders>
              <w:top w:val="single" w:sz="4" w:space="0" w:color="auto"/>
              <w:bottom w:val="single" w:sz="4" w:space="0" w:color="auto"/>
            </w:tcBorders>
            <w:shd w:val="clear" w:color="auto" w:fill="F3F3F3"/>
          </w:tcPr>
          <w:p w:rsidR="009C346B" w:rsidRDefault="009C346B" w:rsidP="009C346B">
            <w:r>
              <w:t>Needle Biopsy of Lung</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087</w:t>
            </w:r>
          </w:p>
        </w:tc>
        <w:tc>
          <w:tcPr>
            <w:tcW w:w="2800" w:type="dxa"/>
            <w:tcBorders>
              <w:top w:val="single" w:sz="4" w:space="0" w:color="auto"/>
              <w:bottom w:val="single" w:sz="4" w:space="0" w:color="auto"/>
            </w:tcBorders>
            <w:shd w:val="clear" w:color="auto" w:fill="FFFFFF"/>
          </w:tcPr>
          <w:p w:rsidR="009C346B" w:rsidRDefault="009C346B" w:rsidP="009C346B">
            <w:r>
              <w:t>Newborn Treatment and Release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088</w:t>
            </w:r>
          </w:p>
        </w:tc>
        <w:tc>
          <w:tcPr>
            <w:tcW w:w="2800" w:type="dxa"/>
            <w:tcBorders>
              <w:top w:val="single" w:sz="4" w:space="0" w:color="auto"/>
              <w:bottom w:val="single" w:sz="4" w:space="0" w:color="auto"/>
            </w:tcBorders>
            <w:shd w:val="clear" w:color="auto" w:fill="F3F3F3"/>
          </w:tcPr>
          <w:p w:rsidR="009C346B" w:rsidRDefault="009C346B" w:rsidP="009C346B">
            <w:r>
              <w:t>Norplant Subdermal Birth Control Implant</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089</w:t>
            </w:r>
          </w:p>
        </w:tc>
        <w:tc>
          <w:tcPr>
            <w:tcW w:w="2800" w:type="dxa"/>
            <w:tcBorders>
              <w:top w:val="single" w:sz="4" w:space="0" w:color="auto"/>
              <w:bottom w:val="single" w:sz="4" w:space="0" w:color="auto"/>
            </w:tcBorders>
            <w:shd w:val="clear" w:color="auto" w:fill="FFFFFF"/>
          </w:tcPr>
          <w:p w:rsidR="009C346B" w:rsidRDefault="009C346B" w:rsidP="009C346B">
            <w:r>
              <w:t>Operations, Anesthesia, Transfusions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090</w:t>
            </w:r>
          </w:p>
        </w:tc>
        <w:tc>
          <w:tcPr>
            <w:tcW w:w="2800" w:type="dxa"/>
            <w:tcBorders>
              <w:top w:val="single" w:sz="4" w:space="0" w:color="auto"/>
              <w:bottom w:val="single" w:sz="4" w:space="0" w:color="auto"/>
            </w:tcBorders>
            <w:shd w:val="clear" w:color="auto" w:fill="F3F3F3"/>
          </w:tcPr>
          <w:p w:rsidR="009C346B" w:rsidRDefault="009C346B" w:rsidP="009C346B">
            <w:r>
              <w:t>Oral Contraceptives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091</w:t>
            </w:r>
          </w:p>
        </w:tc>
        <w:tc>
          <w:tcPr>
            <w:tcW w:w="2800" w:type="dxa"/>
            <w:tcBorders>
              <w:top w:val="single" w:sz="4" w:space="0" w:color="auto"/>
              <w:bottom w:val="single" w:sz="4" w:space="0" w:color="auto"/>
            </w:tcBorders>
            <w:shd w:val="clear" w:color="auto" w:fill="FFFFFF"/>
          </w:tcPr>
          <w:p w:rsidR="009C346B" w:rsidRDefault="009C346B" w:rsidP="009C346B">
            <w:r>
              <w:t>Organ Donation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092</w:t>
            </w:r>
          </w:p>
        </w:tc>
        <w:tc>
          <w:tcPr>
            <w:tcW w:w="2800" w:type="dxa"/>
            <w:tcBorders>
              <w:top w:val="single" w:sz="4" w:space="0" w:color="auto"/>
              <w:bottom w:val="single" w:sz="4" w:space="0" w:color="auto"/>
            </w:tcBorders>
            <w:shd w:val="clear" w:color="auto" w:fill="F3F3F3"/>
          </w:tcPr>
          <w:p w:rsidR="009C346B" w:rsidRDefault="009C346B" w:rsidP="009C346B">
            <w:r>
              <w:t>Patient Permits, Consents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Administrative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093</w:t>
            </w:r>
          </w:p>
        </w:tc>
        <w:tc>
          <w:tcPr>
            <w:tcW w:w="2800" w:type="dxa"/>
            <w:tcBorders>
              <w:top w:val="single" w:sz="4" w:space="0" w:color="auto"/>
              <w:bottom w:val="single" w:sz="4" w:space="0" w:color="auto"/>
            </w:tcBorders>
            <w:shd w:val="clear" w:color="auto" w:fill="FFFFFF"/>
          </w:tcPr>
          <w:p w:rsidR="009C346B" w:rsidRDefault="009C346B" w:rsidP="009C346B">
            <w:r>
              <w:t>Patient Treatment Permit, Release &amp; Admission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094</w:t>
            </w:r>
          </w:p>
        </w:tc>
        <w:tc>
          <w:tcPr>
            <w:tcW w:w="2800" w:type="dxa"/>
            <w:tcBorders>
              <w:top w:val="single" w:sz="4" w:space="0" w:color="auto"/>
              <w:bottom w:val="single" w:sz="4" w:space="0" w:color="auto"/>
            </w:tcBorders>
            <w:shd w:val="clear" w:color="auto" w:fill="F3F3F3"/>
          </w:tcPr>
          <w:p w:rsidR="009C346B" w:rsidRDefault="009C346B" w:rsidP="009C346B">
            <w:r>
              <w:t>Penile Injections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095</w:t>
            </w:r>
          </w:p>
        </w:tc>
        <w:tc>
          <w:tcPr>
            <w:tcW w:w="2800" w:type="dxa"/>
            <w:tcBorders>
              <w:top w:val="single" w:sz="4" w:space="0" w:color="auto"/>
              <w:bottom w:val="single" w:sz="4" w:space="0" w:color="auto"/>
            </w:tcBorders>
            <w:shd w:val="clear" w:color="auto" w:fill="FFFFFF"/>
          </w:tcPr>
          <w:p w:rsidR="009C346B" w:rsidRDefault="009C346B" w:rsidP="009C346B">
            <w:r>
              <w:t>Percutaneous Nephrostomy</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096</w:t>
            </w:r>
          </w:p>
        </w:tc>
        <w:tc>
          <w:tcPr>
            <w:tcW w:w="2800" w:type="dxa"/>
            <w:tcBorders>
              <w:top w:val="single" w:sz="4" w:space="0" w:color="auto"/>
              <w:bottom w:val="single" w:sz="4" w:space="0" w:color="auto"/>
            </w:tcBorders>
            <w:shd w:val="clear" w:color="auto" w:fill="F3F3F3"/>
          </w:tcPr>
          <w:p w:rsidR="009C346B" w:rsidRDefault="009C346B" w:rsidP="009C346B">
            <w:r>
              <w:t>Percutaneous Transhepatic Cholangiogram</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097</w:t>
            </w:r>
          </w:p>
        </w:tc>
        <w:tc>
          <w:tcPr>
            <w:tcW w:w="2800" w:type="dxa"/>
            <w:tcBorders>
              <w:top w:val="single" w:sz="4" w:space="0" w:color="auto"/>
              <w:bottom w:val="single" w:sz="4" w:space="0" w:color="auto"/>
            </w:tcBorders>
            <w:shd w:val="clear" w:color="auto" w:fill="FFFFFF"/>
          </w:tcPr>
          <w:p w:rsidR="009C346B" w:rsidRDefault="009C346B" w:rsidP="009C346B">
            <w:r>
              <w:t>Photographs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098</w:t>
            </w:r>
          </w:p>
        </w:tc>
        <w:tc>
          <w:tcPr>
            <w:tcW w:w="2800" w:type="dxa"/>
            <w:tcBorders>
              <w:top w:val="single" w:sz="4" w:space="0" w:color="auto"/>
              <w:bottom w:val="single" w:sz="4" w:space="0" w:color="auto"/>
            </w:tcBorders>
            <w:shd w:val="clear" w:color="auto" w:fill="F3F3F3"/>
          </w:tcPr>
          <w:p w:rsidR="009C346B" w:rsidRDefault="009C346B" w:rsidP="009C346B">
            <w:r>
              <w:t>Photographs - Employee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Release of Info/ Disclosure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099</w:t>
            </w:r>
          </w:p>
        </w:tc>
        <w:tc>
          <w:tcPr>
            <w:tcW w:w="2800" w:type="dxa"/>
            <w:tcBorders>
              <w:top w:val="single" w:sz="4" w:space="0" w:color="auto"/>
              <w:bottom w:val="single" w:sz="4" w:space="0" w:color="auto"/>
            </w:tcBorders>
            <w:shd w:val="clear" w:color="auto" w:fill="FFFFFF"/>
          </w:tcPr>
          <w:p w:rsidR="009C346B" w:rsidRDefault="009C346B" w:rsidP="009C346B">
            <w:r>
              <w:t>Photographs - Medical Research</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100</w:t>
            </w:r>
          </w:p>
        </w:tc>
        <w:tc>
          <w:tcPr>
            <w:tcW w:w="2800" w:type="dxa"/>
            <w:tcBorders>
              <w:top w:val="single" w:sz="4" w:space="0" w:color="auto"/>
              <w:bottom w:val="single" w:sz="4" w:space="0" w:color="auto"/>
            </w:tcBorders>
            <w:shd w:val="clear" w:color="auto" w:fill="F3F3F3"/>
          </w:tcPr>
          <w:p w:rsidR="009C346B" w:rsidRDefault="009C346B" w:rsidP="009C346B">
            <w:r>
              <w:t>Photographs - news Media</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Release of Info/ Disclosure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101</w:t>
            </w:r>
          </w:p>
        </w:tc>
        <w:tc>
          <w:tcPr>
            <w:tcW w:w="2800" w:type="dxa"/>
            <w:tcBorders>
              <w:top w:val="single" w:sz="4" w:space="0" w:color="auto"/>
              <w:bottom w:val="single" w:sz="4" w:space="0" w:color="auto"/>
            </w:tcBorders>
            <w:shd w:val="clear" w:color="auto" w:fill="FFFFFF"/>
          </w:tcPr>
          <w:p w:rsidR="009C346B" w:rsidRDefault="009C346B" w:rsidP="009C346B">
            <w:r>
              <w:t>Psychiatric Admission - Next of Kin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102</w:t>
            </w:r>
          </w:p>
        </w:tc>
        <w:tc>
          <w:tcPr>
            <w:tcW w:w="2800" w:type="dxa"/>
            <w:tcBorders>
              <w:top w:val="single" w:sz="4" w:space="0" w:color="auto"/>
              <w:bottom w:val="single" w:sz="4" w:space="0" w:color="auto"/>
            </w:tcBorders>
            <w:shd w:val="clear" w:color="auto" w:fill="F3F3F3"/>
          </w:tcPr>
          <w:p w:rsidR="009C346B" w:rsidRDefault="009C346B" w:rsidP="009C346B">
            <w:r>
              <w:t>Psychiatric Information During Hospital Stay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Release of Info/ Disclosure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103</w:t>
            </w:r>
          </w:p>
        </w:tc>
        <w:tc>
          <w:tcPr>
            <w:tcW w:w="2800" w:type="dxa"/>
            <w:tcBorders>
              <w:top w:val="single" w:sz="4" w:space="0" w:color="auto"/>
              <w:bottom w:val="single" w:sz="4" w:space="0" w:color="auto"/>
            </w:tcBorders>
            <w:shd w:val="clear" w:color="auto" w:fill="FFFFFF"/>
          </w:tcPr>
          <w:p w:rsidR="009C346B" w:rsidRDefault="009C346B" w:rsidP="009C346B">
            <w:r>
              <w:t>Public Release of Information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104</w:t>
            </w:r>
          </w:p>
        </w:tc>
        <w:tc>
          <w:tcPr>
            <w:tcW w:w="2800" w:type="dxa"/>
            <w:tcBorders>
              <w:top w:val="single" w:sz="4" w:space="0" w:color="auto"/>
              <w:bottom w:val="single" w:sz="4" w:space="0" w:color="auto"/>
            </w:tcBorders>
            <w:shd w:val="clear" w:color="auto" w:fill="F3F3F3"/>
          </w:tcPr>
          <w:p w:rsidR="009C346B" w:rsidRDefault="009C346B" w:rsidP="009C346B">
            <w:r>
              <w:t>Radiologic Procedure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105</w:t>
            </w:r>
          </w:p>
        </w:tc>
        <w:tc>
          <w:tcPr>
            <w:tcW w:w="2800" w:type="dxa"/>
            <w:tcBorders>
              <w:top w:val="single" w:sz="4" w:space="0" w:color="auto"/>
              <w:bottom w:val="single" w:sz="4" w:space="0" w:color="auto"/>
            </w:tcBorders>
            <w:shd w:val="clear" w:color="auto" w:fill="FFFFFF"/>
          </w:tcPr>
          <w:p w:rsidR="009C346B" w:rsidRDefault="009C346B" w:rsidP="009C346B">
            <w:r>
              <w:t>Refusal of Treatment</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106</w:t>
            </w:r>
          </w:p>
        </w:tc>
        <w:tc>
          <w:tcPr>
            <w:tcW w:w="2800" w:type="dxa"/>
            <w:tcBorders>
              <w:top w:val="single" w:sz="4" w:space="0" w:color="auto"/>
              <w:bottom w:val="single" w:sz="4" w:space="0" w:color="auto"/>
            </w:tcBorders>
            <w:shd w:val="clear" w:color="auto" w:fill="F3F3F3"/>
          </w:tcPr>
          <w:p w:rsidR="009C346B" w:rsidRDefault="009C346B" w:rsidP="009C346B">
            <w:r>
              <w:t>Release of Body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Administrative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107</w:t>
            </w:r>
          </w:p>
        </w:tc>
        <w:tc>
          <w:tcPr>
            <w:tcW w:w="2800" w:type="dxa"/>
            <w:tcBorders>
              <w:top w:val="single" w:sz="4" w:space="0" w:color="auto"/>
              <w:bottom w:val="single" w:sz="4" w:space="0" w:color="auto"/>
            </w:tcBorders>
            <w:shd w:val="clear" w:color="auto" w:fill="FFFFFF"/>
          </w:tcPr>
          <w:p w:rsidR="009C346B" w:rsidRDefault="009C346B" w:rsidP="009C346B">
            <w:r>
              <w:t>Release of Limb</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108</w:t>
            </w:r>
          </w:p>
        </w:tc>
        <w:tc>
          <w:tcPr>
            <w:tcW w:w="2800" w:type="dxa"/>
            <w:tcBorders>
              <w:top w:val="single" w:sz="4" w:space="0" w:color="auto"/>
              <w:bottom w:val="single" w:sz="4" w:space="0" w:color="auto"/>
            </w:tcBorders>
            <w:shd w:val="clear" w:color="auto" w:fill="F3F3F3"/>
          </w:tcPr>
          <w:p w:rsidR="009C346B" w:rsidRDefault="009C346B" w:rsidP="009C346B">
            <w:r>
              <w:t>Rh Immune Globulin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109</w:t>
            </w:r>
          </w:p>
        </w:tc>
        <w:tc>
          <w:tcPr>
            <w:tcW w:w="2800" w:type="dxa"/>
            <w:tcBorders>
              <w:top w:val="single" w:sz="4" w:space="0" w:color="auto"/>
              <w:bottom w:val="single" w:sz="4" w:space="0" w:color="auto"/>
            </w:tcBorders>
            <w:shd w:val="clear" w:color="auto" w:fill="FFFFFF"/>
          </w:tcPr>
          <w:p w:rsidR="009C346B" w:rsidRDefault="009C346B" w:rsidP="009C346B">
            <w:r>
              <w:t>Rights of Medical Research Participants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Administrative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110</w:t>
            </w:r>
          </w:p>
        </w:tc>
        <w:tc>
          <w:tcPr>
            <w:tcW w:w="2800" w:type="dxa"/>
            <w:tcBorders>
              <w:top w:val="single" w:sz="4" w:space="0" w:color="auto"/>
              <w:bottom w:val="single" w:sz="4" w:space="0" w:color="auto"/>
            </w:tcBorders>
            <w:shd w:val="clear" w:color="auto" w:fill="F3F3F3"/>
          </w:tcPr>
          <w:p w:rsidR="009C346B" w:rsidRDefault="009C346B" w:rsidP="009C346B">
            <w:r>
              <w:t>Request to Restrict Access/Disclosure to Medical Record/Protected Health Information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Release of Info/ Disclosure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111</w:t>
            </w:r>
          </w:p>
        </w:tc>
        <w:tc>
          <w:tcPr>
            <w:tcW w:w="2800" w:type="dxa"/>
            <w:tcBorders>
              <w:top w:val="single" w:sz="4" w:space="0" w:color="auto"/>
              <w:bottom w:val="single" w:sz="4" w:space="0" w:color="auto"/>
            </w:tcBorders>
            <w:shd w:val="clear" w:color="auto" w:fill="FFFFFF"/>
          </w:tcPr>
          <w:p w:rsidR="009C346B" w:rsidRDefault="009C346B" w:rsidP="009C346B">
            <w:r>
              <w:t>Request for Remain Anonymous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Release of Info/ Disclosure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112</w:t>
            </w:r>
          </w:p>
        </w:tc>
        <w:tc>
          <w:tcPr>
            <w:tcW w:w="2800" w:type="dxa"/>
            <w:tcBorders>
              <w:top w:val="single" w:sz="4" w:space="0" w:color="auto"/>
              <w:bottom w:val="single" w:sz="4" w:space="0" w:color="auto"/>
            </w:tcBorders>
            <w:shd w:val="clear" w:color="auto" w:fill="F3F3F3"/>
          </w:tcPr>
          <w:p w:rsidR="009C346B" w:rsidRDefault="009C346B" w:rsidP="009C346B">
            <w:r>
              <w:t>Seat Belt Exemption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Administrative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113</w:t>
            </w:r>
          </w:p>
        </w:tc>
        <w:tc>
          <w:tcPr>
            <w:tcW w:w="2800" w:type="dxa"/>
            <w:tcBorders>
              <w:top w:val="single" w:sz="4" w:space="0" w:color="auto"/>
              <w:bottom w:val="single" w:sz="4" w:space="0" w:color="auto"/>
            </w:tcBorders>
            <w:shd w:val="clear" w:color="auto" w:fill="FFFFFF"/>
          </w:tcPr>
          <w:p w:rsidR="009C346B" w:rsidRDefault="009C346B" w:rsidP="009C346B">
            <w:r>
              <w:t>Sialogram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114</w:t>
            </w:r>
          </w:p>
        </w:tc>
        <w:tc>
          <w:tcPr>
            <w:tcW w:w="2800" w:type="dxa"/>
            <w:tcBorders>
              <w:top w:val="single" w:sz="4" w:space="0" w:color="auto"/>
              <w:bottom w:val="single" w:sz="4" w:space="0" w:color="auto"/>
            </w:tcBorders>
            <w:shd w:val="clear" w:color="auto" w:fill="F3F3F3"/>
          </w:tcPr>
          <w:p w:rsidR="009C346B" w:rsidRDefault="009C346B" w:rsidP="009C346B">
            <w:r>
              <w:t>Sigmoidoscopy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115</w:t>
            </w:r>
          </w:p>
        </w:tc>
        <w:tc>
          <w:tcPr>
            <w:tcW w:w="2800" w:type="dxa"/>
            <w:tcBorders>
              <w:top w:val="single" w:sz="4" w:space="0" w:color="auto"/>
              <w:bottom w:val="single" w:sz="4" w:space="0" w:color="auto"/>
            </w:tcBorders>
            <w:shd w:val="clear" w:color="auto" w:fill="FFFFFF"/>
          </w:tcPr>
          <w:p w:rsidR="009C346B" w:rsidRDefault="009C346B" w:rsidP="009C346B">
            <w:r>
              <w:t>Sterilization - Anesthesia &amp; Medical Services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116</w:t>
            </w:r>
          </w:p>
        </w:tc>
        <w:tc>
          <w:tcPr>
            <w:tcW w:w="2800" w:type="dxa"/>
            <w:tcBorders>
              <w:top w:val="single" w:sz="4" w:space="0" w:color="auto"/>
              <w:bottom w:val="single" w:sz="4" w:space="0" w:color="auto"/>
            </w:tcBorders>
            <w:shd w:val="clear" w:color="auto" w:fill="F3F3F3"/>
          </w:tcPr>
          <w:p w:rsidR="009C346B" w:rsidRDefault="009C346B" w:rsidP="009C346B">
            <w:r>
              <w:t>Sterilization -Federally Funded</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117</w:t>
            </w:r>
          </w:p>
        </w:tc>
        <w:tc>
          <w:tcPr>
            <w:tcW w:w="2800" w:type="dxa"/>
            <w:tcBorders>
              <w:top w:val="single" w:sz="4" w:space="0" w:color="auto"/>
              <w:bottom w:val="single" w:sz="4" w:space="0" w:color="auto"/>
            </w:tcBorders>
            <w:shd w:val="clear" w:color="auto" w:fill="FFFFFF"/>
          </w:tcPr>
          <w:p w:rsidR="009C346B" w:rsidRDefault="009C346B" w:rsidP="009C346B">
            <w:r>
              <w:t>Sterilization - Female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118</w:t>
            </w:r>
          </w:p>
        </w:tc>
        <w:tc>
          <w:tcPr>
            <w:tcW w:w="2800" w:type="dxa"/>
            <w:tcBorders>
              <w:top w:val="single" w:sz="4" w:space="0" w:color="auto"/>
              <w:bottom w:val="single" w:sz="4" w:space="0" w:color="auto"/>
            </w:tcBorders>
            <w:shd w:val="clear" w:color="auto" w:fill="F3F3F3"/>
          </w:tcPr>
          <w:p w:rsidR="009C346B" w:rsidRDefault="009C346B" w:rsidP="009C346B">
            <w:r>
              <w:t>Sterilization - Laparoscopy/Pomeroy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119</w:t>
            </w:r>
          </w:p>
        </w:tc>
        <w:tc>
          <w:tcPr>
            <w:tcW w:w="2800" w:type="dxa"/>
            <w:tcBorders>
              <w:top w:val="single" w:sz="4" w:space="0" w:color="auto"/>
              <w:bottom w:val="single" w:sz="4" w:space="0" w:color="auto"/>
            </w:tcBorders>
            <w:shd w:val="clear" w:color="auto" w:fill="FFFFFF"/>
          </w:tcPr>
          <w:p w:rsidR="009C346B" w:rsidRDefault="009C346B" w:rsidP="009C346B">
            <w:r>
              <w:t>Sterilization - Non-Federally Funded</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120</w:t>
            </w:r>
          </w:p>
        </w:tc>
        <w:tc>
          <w:tcPr>
            <w:tcW w:w="2800" w:type="dxa"/>
            <w:tcBorders>
              <w:top w:val="single" w:sz="4" w:space="0" w:color="auto"/>
              <w:bottom w:val="single" w:sz="4" w:space="0" w:color="auto"/>
            </w:tcBorders>
            <w:shd w:val="clear" w:color="auto" w:fill="F3F3F3"/>
          </w:tcPr>
          <w:p w:rsidR="009C346B" w:rsidRDefault="009C346B" w:rsidP="009C346B">
            <w:r>
              <w:t>Sterilization - Secondary</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121</w:t>
            </w:r>
          </w:p>
        </w:tc>
        <w:tc>
          <w:tcPr>
            <w:tcW w:w="2800" w:type="dxa"/>
            <w:tcBorders>
              <w:top w:val="single" w:sz="4" w:space="0" w:color="auto"/>
              <w:bottom w:val="single" w:sz="4" w:space="0" w:color="auto"/>
            </w:tcBorders>
            <w:shd w:val="clear" w:color="auto" w:fill="FFFFFF"/>
          </w:tcPr>
          <w:p w:rsidR="009C346B" w:rsidRDefault="009C346B" w:rsidP="009C346B">
            <w:r>
              <w:t>Tranquilizers</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122</w:t>
            </w:r>
          </w:p>
        </w:tc>
        <w:tc>
          <w:tcPr>
            <w:tcW w:w="2800" w:type="dxa"/>
            <w:tcBorders>
              <w:top w:val="single" w:sz="4" w:space="0" w:color="auto"/>
              <w:bottom w:val="single" w:sz="4" w:space="0" w:color="auto"/>
            </w:tcBorders>
            <w:shd w:val="clear" w:color="auto" w:fill="F3F3F3"/>
          </w:tcPr>
          <w:p w:rsidR="009C346B" w:rsidRDefault="009C346B" w:rsidP="009C346B">
            <w:r>
              <w:t>Transfer - Acknowledgement</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123</w:t>
            </w:r>
          </w:p>
        </w:tc>
        <w:tc>
          <w:tcPr>
            <w:tcW w:w="2800" w:type="dxa"/>
            <w:tcBorders>
              <w:top w:val="single" w:sz="4" w:space="0" w:color="auto"/>
              <w:bottom w:val="single" w:sz="4" w:space="0" w:color="auto"/>
            </w:tcBorders>
            <w:shd w:val="clear" w:color="auto" w:fill="FFFFFF"/>
          </w:tcPr>
          <w:p w:rsidR="009C346B" w:rsidRDefault="009C346B" w:rsidP="009C346B">
            <w:r>
              <w:t>Transfer - Authorization</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124</w:t>
            </w:r>
          </w:p>
        </w:tc>
        <w:tc>
          <w:tcPr>
            <w:tcW w:w="2800" w:type="dxa"/>
            <w:tcBorders>
              <w:top w:val="single" w:sz="4" w:space="0" w:color="auto"/>
              <w:bottom w:val="single" w:sz="4" w:space="0" w:color="auto"/>
            </w:tcBorders>
            <w:shd w:val="clear" w:color="auto" w:fill="F3F3F3"/>
          </w:tcPr>
          <w:p w:rsidR="009C346B" w:rsidRDefault="009C346B" w:rsidP="009C346B">
            <w:r>
              <w:t>Transfer Certification - Physician</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125</w:t>
            </w:r>
          </w:p>
        </w:tc>
        <w:tc>
          <w:tcPr>
            <w:tcW w:w="2800" w:type="dxa"/>
            <w:tcBorders>
              <w:top w:val="single" w:sz="4" w:space="0" w:color="auto"/>
              <w:bottom w:val="single" w:sz="4" w:space="0" w:color="auto"/>
            </w:tcBorders>
            <w:shd w:val="clear" w:color="auto" w:fill="FFFFFF"/>
          </w:tcPr>
          <w:p w:rsidR="009C346B" w:rsidRDefault="009C346B" w:rsidP="009C346B">
            <w:r>
              <w:t>Transfer/Discharge Request</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126</w:t>
            </w:r>
          </w:p>
        </w:tc>
        <w:tc>
          <w:tcPr>
            <w:tcW w:w="2800" w:type="dxa"/>
            <w:tcBorders>
              <w:top w:val="single" w:sz="4" w:space="0" w:color="auto"/>
              <w:bottom w:val="single" w:sz="4" w:space="0" w:color="auto"/>
            </w:tcBorders>
            <w:shd w:val="clear" w:color="auto" w:fill="F3F3F3"/>
          </w:tcPr>
          <w:p w:rsidR="009C346B" w:rsidRDefault="009C346B" w:rsidP="009C346B">
            <w:r>
              <w:t>Transfer for Non-Medical Reasons</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127</w:t>
            </w:r>
          </w:p>
        </w:tc>
        <w:tc>
          <w:tcPr>
            <w:tcW w:w="2800" w:type="dxa"/>
            <w:tcBorders>
              <w:top w:val="single" w:sz="4" w:space="0" w:color="auto"/>
              <w:bottom w:val="single" w:sz="4" w:space="0" w:color="auto"/>
            </w:tcBorders>
            <w:shd w:val="clear" w:color="auto" w:fill="FFFFFF"/>
          </w:tcPr>
          <w:p w:rsidR="009C346B" w:rsidRDefault="009C346B" w:rsidP="009C346B">
            <w:r>
              <w:t>Transfer - Interfaculty Neonatal</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128</w:t>
            </w:r>
          </w:p>
        </w:tc>
        <w:tc>
          <w:tcPr>
            <w:tcW w:w="2800" w:type="dxa"/>
            <w:tcBorders>
              <w:top w:val="single" w:sz="4" w:space="0" w:color="auto"/>
              <w:bottom w:val="single" w:sz="4" w:space="0" w:color="auto"/>
            </w:tcBorders>
            <w:shd w:val="clear" w:color="auto" w:fill="F3F3F3"/>
          </w:tcPr>
          <w:p w:rsidR="009C346B" w:rsidRDefault="009C346B" w:rsidP="009C346B">
            <w:r>
              <w:t>Transfer Refusal</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129</w:t>
            </w:r>
          </w:p>
        </w:tc>
        <w:tc>
          <w:tcPr>
            <w:tcW w:w="2800" w:type="dxa"/>
            <w:tcBorders>
              <w:top w:val="single" w:sz="4" w:space="0" w:color="auto"/>
              <w:bottom w:val="single" w:sz="4" w:space="0" w:color="auto"/>
            </w:tcBorders>
            <w:shd w:val="clear" w:color="auto" w:fill="FFFFFF"/>
          </w:tcPr>
          <w:p w:rsidR="009C346B" w:rsidRDefault="009C346B" w:rsidP="009C346B">
            <w:r>
              <w:t>Transfer Refusal of Further Treatment</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130</w:t>
            </w:r>
          </w:p>
        </w:tc>
        <w:tc>
          <w:tcPr>
            <w:tcW w:w="2800" w:type="dxa"/>
            <w:tcBorders>
              <w:top w:val="single" w:sz="4" w:space="0" w:color="auto"/>
              <w:bottom w:val="single" w:sz="4" w:space="0" w:color="auto"/>
            </w:tcBorders>
            <w:shd w:val="clear" w:color="auto" w:fill="F3F3F3"/>
          </w:tcPr>
          <w:p w:rsidR="009C346B" w:rsidRDefault="009C346B" w:rsidP="009C346B">
            <w:r>
              <w:t>Treadmill &amp; EKG</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131</w:t>
            </w:r>
          </w:p>
        </w:tc>
        <w:tc>
          <w:tcPr>
            <w:tcW w:w="2800" w:type="dxa"/>
            <w:tcBorders>
              <w:top w:val="single" w:sz="4" w:space="0" w:color="auto"/>
              <w:bottom w:val="single" w:sz="4" w:space="0" w:color="auto"/>
            </w:tcBorders>
            <w:shd w:val="clear" w:color="auto" w:fill="FFFFFF"/>
          </w:tcPr>
          <w:p w:rsidR="009C346B" w:rsidRDefault="009C346B" w:rsidP="009C346B">
            <w:r>
              <w:t>Treadmill, Thallium-201</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132</w:t>
            </w:r>
          </w:p>
        </w:tc>
        <w:tc>
          <w:tcPr>
            <w:tcW w:w="2800" w:type="dxa"/>
            <w:tcBorders>
              <w:top w:val="single" w:sz="4" w:space="0" w:color="auto"/>
              <w:bottom w:val="single" w:sz="4" w:space="0" w:color="auto"/>
            </w:tcBorders>
            <w:shd w:val="clear" w:color="auto" w:fill="F3F3F3"/>
          </w:tcPr>
          <w:p w:rsidR="009C346B" w:rsidRDefault="009C346B" w:rsidP="009C346B">
            <w:r>
              <w:t>Typhoid</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133</w:t>
            </w:r>
          </w:p>
        </w:tc>
        <w:tc>
          <w:tcPr>
            <w:tcW w:w="2800" w:type="dxa"/>
            <w:tcBorders>
              <w:top w:val="single" w:sz="4" w:space="0" w:color="auto"/>
              <w:bottom w:val="single" w:sz="4" w:space="0" w:color="auto"/>
            </w:tcBorders>
            <w:shd w:val="clear" w:color="auto" w:fill="FFFFFF"/>
          </w:tcPr>
          <w:p w:rsidR="009C346B" w:rsidRDefault="009C346B" w:rsidP="009C346B">
            <w:r>
              <w:t>Use of Investigational Device</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134</w:t>
            </w:r>
          </w:p>
        </w:tc>
        <w:tc>
          <w:tcPr>
            <w:tcW w:w="2800" w:type="dxa"/>
            <w:tcBorders>
              <w:top w:val="single" w:sz="4" w:space="0" w:color="auto"/>
              <w:bottom w:val="single" w:sz="4" w:space="0" w:color="auto"/>
            </w:tcBorders>
            <w:shd w:val="clear" w:color="auto" w:fill="F3F3F3"/>
          </w:tcPr>
          <w:p w:rsidR="009C346B" w:rsidRDefault="009C346B" w:rsidP="009C346B">
            <w:r>
              <w:t>Use of Investigational Drug</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Medical Treatment/ Procedure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FFFFF"/>
          </w:tcPr>
          <w:p w:rsidR="009C346B" w:rsidRDefault="009C346B" w:rsidP="009C346B">
            <w:r>
              <w:t>135</w:t>
            </w:r>
          </w:p>
        </w:tc>
        <w:tc>
          <w:tcPr>
            <w:tcW w:w="2800" w:type="dxa"/>
            <w:tcBorders>
              <w:top w:val="single" w:sz="4" w:space="0" w:color="auto"/>
              <w:bottom w:val="single" w:sz="4" w:space="0" w:color="auto"/>
            </w:tcBorders>
            <w:shd w:val="clear" w:color="auto" w:fill="FFFFFF"/>
          </w:tcPr>
          <w:p w:rsidR="009C346B" w:rsidRDefault="009C346B" w:rsidP="009C346B">
            <w:r>
              <w:t>Venogram</w:t>
            </w:r>
          </w:p>
        </w:tc>
        <w:tc>
          <w:tcPr>
            <w:tcW w:w="1600" w:type="dxa"/>
            <w:tcBorders>
              <w:top w:val="single" w:sz="4" w:space="0" w:color="auto"/>
              <w:bottom w:val="single" w:sz="4" w:space="0" w:color="auto"/>
            </w:tcBorders>
            <w:shd w:val="clear" w:color="auto" w:fill="FFFFFF"/>
          </w:tcPr>
          <w:p w:rsidR="009C346B" w:rsidRDefault="009C346B" w:rsidP="009C346B"/>
        </w:tc>
        <w:tc>
          <w:tcPr>
            <w:tcW w:w="3000" w:type="dxa"/>
            <w:tcBorders>
              <w:top w:val="single" w:sz="4" w:space="0" w:color="auto"/>
              <w:bottom w:val="single" w:sz="4" w:space="0" w:color="auto"/>
            </w:tcBorders>
            <w:shd w:val="clear" w:color="auto" w:fill="FFFFFF"/>
          </w:tcPr>
          <w:p w:rsidR="009C346B" w:rsidRDefault="009C346B" w:rsidP="009C346B">
            <w:r>
              <w:t>Medical Treatment/ Procedure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single" w:sz="4" w:space="0" w:color="auto"/>
            </w:tcBorders>
            <w:shd w:val="clear" w:color="auto" w:fill="F3F3F3"/>
          </w:tcPr>
          <w:p w:rsidR="009C346B" w:rsidRDefault="009C346B" w:rsidP="009C346B">
            <w:r>
              <w:t>136</w:t>
            </w:r>
          </w:p>
        </w:tc>
        <w:tc>
          <w:tcPr>
            <w:tcW w:w="2800" w:type="dxa"/>
            <w:tcBorders>
              <w:top w:val="single" w:sz="4" w:space="0" w:color="auto"/>
              <w:bottom w:val="single" w:sz="4" w:space="0" w:color="auto"/>
            </w:tcBorders>
            <w:shd w:val="clear" w:color="auto" w:fill="F3F3F3"/>
          </w:tcPr>
          <w:p w:rsidR="009C346B" w:rsidRDefault="009C346B" w:rsidP="009C346B">
            <w:r>
              <w:t>Videotape</w:t>
            </w:r>
          </w:p>
        </w:tc>
        <w:tc>
          <w:tcPr>
            <w:tcW w:w="1600" w:type="dxa"/>
            <w:tcBorders>
              <w:top w:val="single" w:sz="4" w:space="0" w:color="auto"/>
              <w:bottom w:val="single" w:sz="4" w:space="0" w:color="auto"/>
            </w:tcBorders>
            <w:shd w:val="clear" w:color="auto" w:fill="F3F3F3"/>
          </w:tcPr>
          <w:p w:rsidR="009C346B" w:rsidRDefault="009C346B" w:rsidP="009C346B"/>
        </w:tc>
        <w:tc>
          <w:tcPr>
            <w:tcW w:w="3000" w:type="dxa"/>
            <w:tcBorders>
              <w:top w:val="single" w:sz="4" w:space="0" w:color="auto"/>
              <w:bottom w:val="single" w:sz="4" w:space="0" w:color="auto"/>
            </w:tcBorders>
            <w:shd w:val="clear" w:color="auto" w:fill="F3F3F3"/>
          </w:tcPr>
          <w:p w:rsidR="009C346B" w:rsidRDefault="009C346B" w:rsidP="009C346B">
            <w:r>
              <w:t>Release of Info/ Disclosure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top w:val="single" w:sz="4" w:space="0" w:color="auto"/>
              <w:bottom w:val="double" w:sz="4" w:space="0" w:color="auto"/>
            </w:tcBorders>
            <w:shd w:val="clear" w:color="auto" w:fill="FFFFFF"/>
          </w:tcPr>
          <w:p w:rsidR="009C346B" w:rsidRDefault="009C346B" w:rsidP="009C346B">
            <w:r>
              <w:t>1137</w:t>
            </w:r>
          </w:p>
        </w:tc>
        <w:tc>
          <w:tcPr>
            <w:tcW w:w="2800" w:type="dxa"/>
            <w:tcBorders>
              <w:top w:val="single" w:sz="4" w:space="0" w:color="auto"/>
              <w:bottom w:val="double" w:sz="4" w:space="0" w:color="auto"/>
            </w:tcBorders>
            <w:shd w:val="clear" w:color="auto" w:fill="FFFFFF"/>
          </w:tcPr>
          <w:p w:rsidR="009C346B" w:rsidRDefault="009C346B" w:rsidP="009C346B">
            <w:r>
              <w:t>Voiding Cystogram</w:t>
            </w:r>
          </w:p>
        </w:tc>
        <w:tc>
          <w:tcPr>
            <w:tcW w:w="1600" w:type="dxa"/>
            <w:tcBorders>
              <w:top w:val="single" w:sz="4" w:space="0" w:color="auto"/>
              <w:bottom w:val="double" w:sz="4" w:space="0" w:color="auto"/>
            </w:tcBorders>
            <w:shd w:val="clear" w:color="auto" w:fill="FFFFFF"/>
          </w:tcPr>
          <w:p w:rsidR="009C346B" w:rsidRDefault="009C346B" w:rsidP="009C346B"/>
        </w:tc>
        <w:tc>
          <w:tcPr>
            <w:tcW w:w="3000" w:type="dxa"/>
            <w:tcBorders>
              <w:top w:val="single" w:sz="4" w:space="0" w:color="auto"/>
              <w:bottom w:val="double" w:sz="4" w:space="0" w:color="auto"/>
            </w:tcBorders>
            <w:shd w:val="clear" w:color="auto" w:fill="FFFFFF"/>
          </w:tcPr>
          <w:p w:rsidR="009C346B" w:rsidRDefault="009C346B" w:rsidP="009C346B">
            <w:r>
              <w:t>Medical Treatment/ Procedure</w:t>
            </w:r>
          </w:p>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0497 - Consent Mode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ConsentMode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the method in which a subject provides consent.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2.16.840.1.113883.18.321</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consentMode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the method in which a subject provides consent.  Used in HL7 Version 2.x messaging in the TXA and CON segments.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Mode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http://terminology.hl7.org/CodeSystem/v2-0497</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hl7VS-consentMode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method in which a subject provides consent.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Mode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Mode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specifying the method in which a subject provides consent.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TXA:10; CON:10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V</w:t>
            </w:r>
          </w:p>
        </w:tc>
        <w:tc>
          <w:tcPr>
            <w:tcW w:w="1600" w:type="dxa"/>
            <w:tcBorders>
              <w:bottom w:val="single" w:sz="4" w:space="0" w:color="auto"/>
            </w:tcBorders>
            <w:shd w:val="clear" w:color="auto" w:fill="FFFFFF"/>
          </w:tcPr>
          <w:p w:rsidR="009C346B" w:rsidRDefault="009C346B" w:rsidP="009C346B">
            <w:pPr>
              <w:pStyle w:val="HL7TableBody"/>
            </w:pPr>
            <w:r>
              <w:t>Verbal</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W</w:t>
            </w:r>
          </w:p>
        </w:tc>
        <w:tc>
          <w:tcPr>
            <w:tcW w:w="1600" w:type="dxa"/>
            <w:tcBorders>
              <w:bottom w:val="single" w:sz="4" w:space="0" w:color="auto"/>
            </w:tcBorders>
            <w:shd w:val="clear" w:color="auto" w:fill="F3F3F3"/>
          </w:tcPr>
          <w:p w:rsidR="009C346B" w:rsidRDefault="009C346B" w:rsidP="009C346B">
            <w:r>
              <w:t>Written</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T</w:t>
            </w:r>
          </w:p>
        </w:tc>
        <w:tc>
          <w:tcPr>
            <w:tcW w:w="1600" w:type="dxa"/>
            <w:shd w:val="clear" w:color="auto" w:fill="FFFFFF"/>
          </w:tcPr>
          <w:p w:rsidR="009C346B" w:rsidRDefault="009C346B" w:rsidP="009C346B">
            <w:r>
              <w:t>Telephone</w:t>
            </w:r>
          </w:p>
        </w:tc>
        <w:tc>
          <w:tcPr>
            <w:tcW w:w="4400" w:type="dxa"/>
            <w:shd w:val="clear" w:color="auto" w:fill="FFFFFF"/>
          </w:tcPr>
          <w:p w:rsidR="009C346B" w:rsidRDefault="009C346B" w:rsidP="009C346B"/>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0498 - Consent Status</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whether the consent has been sought and granted.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2.16.840.1.113883.18.322</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consentStatus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HL7-code system of concepts specifying whether the consent has been sought and granted.  Used in HL7 Version 2.x messaging in the TXA and CON segments.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Status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http://terminology.hl7.org/CodeSystem/v2-0498</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hl7VS-consentStatus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whether the consent has been sought and granted.</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Status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specifying whether the consent has been sought and granted.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TXA:11; CON:11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4400" w:type="dxa"/>
            <w:tcBorders>
              <w:bottom w:val="single" w:sz="4" w:space="0" w:color="auto"/>
            </w:tcBorders>
            <w:shd w:val="clear" w:color="auto" w:fill="E6E6E6"/>
          </w:tcPr>
          <w:p w:rsidR="009C346B" w:rsidRDefault="009C346B" w:rsidP="009C346B">
            <w:pPr>
              <w:pStyle w:val="HL7TableHeader"/>
            </w:pPr>
            <w:r>
              <w:t>Display Name</w:t>
            </w:r>
          </w:p>
        </w:tc>
        <w:tc>
          <w:tcPr>
            <w:tcW w:w="16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A</w:t>
            </w:r>
          </w:p>
        </w:tc>
        <w:tc>
          <w:tcPr>
            <w:tcW w:w="4400" w:type="dxa"/>
            <w:tcBorders>
              <w:bottom w:val="single" w:sz="4" w:space="0" w:color="auto"/>
            </w:tcBorders>
            <w:shd w:val="clear" w:color="auto" w:fill="FFFFFF"/>
          </w:tcPr>
          <w:p w:rsidR="009C346B" w:rsidRDefault="009C346B" w:rsidP="009C346B">
            <w:pPr>
              <w:pStyle w:val="HL7TableBody"/>
            </w:pPr>
            <w:r>
              <w:t>Active - Consent has been granted</w:t>
            </w:r>
          </w:p>
        </w:tc>
        <w:tc>
          <w:tcPr>
            <w:tcW w:w="16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L</w:t>
            </w:r>
          </w:p>
        </w:tc>
        <w:tc>
          <w:tcPr>
            <w:tcW w:w="4400" w:type="dxa"/>
            <w:tcBorders>
              <w:bottom w:val="single" w:sz="4" w:space="0" w:color="auto"/>
            </w:tcBorders>
            <w:shd w:val="clear" w:color="auto" w:fill="F3F3F3"/>
          </w:tcPr>
          <w:p w:rsidR="009C346B" w:rsidRDefault="009C346B" w:rsidP="009C346B">
            <w:r>
              <w:t>Limited - Consent has been granted with limitations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R</w:t>
            </w:r>
          </w:p>
        </w:tc>
        <w:tc>
          <w:tcPr>
            <w:tcW w:w="4400" w:type="dxa"/>
            <w:tcBorders>
              <w:bottom w:val="single" w:sz="4" w:space="0" w:color="auto"/>
            </w:tcBorders>
            <w:shd w:val="clear" w:color="auto" w:fill="FFFFFF"/>
          </w:tcPr>
          <w:p w:rsidR="009C346B" w:rsidRDefault="009C346B" w:rsidP="009C346B">
            <w:r>
              <w:t>Refused - Consent has been refused</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P</w:t>
            </w:r>
          </w:p>
        </w:tc>
        <w:tc>
          <w:tcPr>
            <w:tcW w:w="4400" w:type="dxa"/>
            <w:tcBorders>
              <w:bottom w:val="single" w:sz="4" w:space="0" w:color="auto"/>
            </w:tcBorders>
            <w:shd w:val="clear" w:color="auto" w:fill="F3F3F3"/>
          </w:tcPr>
          <w:p w:rsidR="009C346B" w:rsidRDefault="009C346B" w:rsidP="009C346B">
            <w:r>
              <w:t>Pending - Consent has not yet been sought</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X</w:t>
            </w:r>
          </w:p>
        </w:tc>
        <w:tc>
          <w:tcPr>
            <w:tcW w:w="4400" w:type="dxa"/>
            <w:tcBorders>
              <w:bottom w:val="single" w:sz="4" w:space="0" w:color="auto"/>
            </w:tcBorders>
            <w:shd w:val="clear" w:color="auto" w:fill="FFFFFF"/>
          </w:tcPr>
          <w:p w:rsidR="009C346B" w:rsidRDefault="009C346B" w:rsidP="009C346B">
            <w:r>
              <w:t>Rescinded - Consent was initially granted, but was subsequently revoked or ended.</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shd w:val="clear" w:color="auto" w:fill="F3F3F3"/>
          </w:tcPr>
          <w:p w:rsidR="009C346B" w:rsidRDefault="009C346B" w:rsidP="009C346B">
            <w:r>
              <w:t>B</w:t>
            </w:r>
          </w:p>
        </w:tc>
        <w:tc>
          <w:tcPr>
            <w:tcW w:w="4400" w:type="dxa"/>
            <w:shd w:val="clear" w:color="auto" w:fill="F3F3F3"/>
          </w:tcPr>
          <w:p w:rsidR="009C346B" w:rsidRDefault="009C346B" w:rsidP="009C346B">
            <w:r>
              <w:t>Bypassed (Consent not sought)</w:t>
            </w:r>
          </w:p>
        </w:tc>
        <w:tc>
          <w:tcPr>
            <w:tcW w:w="1600" w:type="dxa"/>
            <w:shd w:val="clear" w:color="auto" w:fill="F3F3F3"/>
          </w:tcPr>
          <w:p w:rsidR="009C346B" w:rsidRDefault="009C346B" w:rsidP="009C346B"/>
        </w:tc>
        <w:tc>
          <w:tcPr>
            <w:tcW w:w="12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0499 - Consent Bypass Reason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499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ConsentBypassReason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the reason the subject's consent was not sought.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2.16.840.1.113883.18.323</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consentBypassReason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the reason the subject's consent was not sought.  Used in HL7 Version 2.x messaging in the CON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Bypass Reason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http://terminology.hl7.org/CodeSystem/v2-0499</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2.16.840.1.113883.21.339</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hl7VS-consentBypassReason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reason the subject's consent was not sought.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Bypass Reason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http://terminology.hl7.org/ValueSet/v2-0499</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0499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2.16.840.1.113883.12.499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Bypass 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specifying the reason the subject's consent was not sought.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CON:20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0499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E</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Emergency</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PJ</w:t>
            </w:r>
          </w:p>
        </w:tc>
        <w:tc>
          <w:tcPr>
            <w:tcW w:w="1600" w:type="dxa"/>
            <w:tcBorders>
              <w:top w:val="single" w:sz="4" w:space="0" w:color="auto"/>
              <w:bottom w:val="double" w:sz="4" w:space="0" w:color="auto"/>
            </w:tcBorders>
            <w:shd w:val="clear" w:color="auto" w:fill="F3F3F3"/>
          </w:tcPr>
          <w:p w:rsidR="009C346B" w:rsidRDefault="009C346B" w:rsidP="009C346B">
            <w:r>
              <w:t>Professional Judgment</w:t>
            </w:r>
          </w:p>
        </w:tc>
        <w:tc>
          <w:tcPr>
            <w:tcW w:w="4400" w:type="dxa"/>
            <w:tcBorders>
              <w:top w:val="single" w:sz="4" w:space="0" w:color="auto"/>
              <w:bottom w:val="double" w:sz="4" w:space="0" w:color="auto"/>
            </w:tcBorders>
            <w:shd w:val="clear" w:color="auto" w:fill="F3F3F3"/>
          </w:tcPr>
          <w:p w:rsidR="009C346B" w:rsidRDefault="009C346B" w:rsidP="009C346B"/>
        </w:tc>
        <w:tc>
          <w:tcPr>
            <w:tcW w:w="12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0500 - Consent Disclosure Level</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ConsentDisclosureLevel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how much information was disclosed to the subject as part of the informed consent process.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2.16.840.1.113883.18.324</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consentDisclosureLevel</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how much information was disclosed to the subject as part of the informed consent process.  Used in HL7 Version 2.x messaging in the CON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Disclosure Level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http://terminology.hl7.org/CodeSystem/v2-0500</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hl7VS-consentDisclosureLevel</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how much information was disclosed to the subject as part of the informed consent process.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Disclosure Level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Disclosure Level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how much information was disclosed to the subject as part of the informed consent process.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CON:21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F</w:t>
            </w:r>
          </w:p>
        </w:tc>
        <w:tc>
          <w:tcPr>
            <w:tcW w:w="1600" w:type="dxa"/>
            <w:tcBorders>
              <w:bottom w:val="single" w:sz="4" w:space="0" w:color="auto"/>
            </w:tcBorders>
            <w:shd w:val="clear" w:color="auto" w:fill="FFFFFF"/>
          </w:tcPr>
          <w:p w:rsidR="009C346B" w:rsidRDefault="009C346B" w:rsidP="009C346B">
            <w:pPr>
              <w:pStyle w:val="HL7TableBody"/>
            </w:pPr>
            <w:r>
              <w:t>Full Disclosure</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P</w:t>
            </w:r>
          </w:p>
        </w:tc>
        <w:tc>
          <w:tcPr>
            <w:tcW w:w="1600" w:type="dxa"/>
            <w:tcBorders>
              <w:bottom w:val="single" w:sz="4" w:space="0" w:color="auto"/>
            </w:tcBorders>
            <w:shd w:val="clear" w:color="auto" w:fill="F3F3F3"/>
          </w:tcPr>
          <w:p w:rsidR="009C346B" w:rsidRDefault="009C346B" w:rsidP="009C346B">
            <w:r>
              <w:t>Partial Disclosure</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N</w:t>
            </w:r>
          </w:p>
        </w:tc>
        <w:tc>
          <w:tcPr>
            <w:tcW w:w="1600" w:type="dxa"/>
            <w:shd w:val="clear" w:color="auto" w:fill="FFFFFF"/>
          </w:tcPr>
          <w:p w:rsidR="009C346B" w:rsidRDefault="009C346B" w:rsidP="009C346B">
            <w:r>
              <w:t>No Disclosure</w:t>
            </w:r>
          </w:p>
        </w:tc>
        <w:tc>
          <w:tcPr>
            <w:tcW w:w="4400" w:type="dxa"/>
            <w:shd w:val="clear" w:color="auto" w:fill="FFFFFF"/>
          </w:tcPr>
          <w:p w:rsidR="009C346B" w:rsidRDefault="009C346B" w:rsidP="009C346B"/>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0501 - Consent Non-Disclosure Reason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ConsentNon-disclosureReason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a reason the subject did not receive full disclosure.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2.16.840.1.113883.18.325</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consentNon-disclosureReason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used to specify a reason the subject did not receive full disclosure.  Used in the Consent (CON)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Consent Non-Disclosure Reason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http://terminology.hl7.org/CodeSystem/v2-0501</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2.16.840.1.113883.21.341</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hl7VS-consentNon-disclosureReason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 reason the subject did not receive full disclosure.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Consent Non-Disclosure Reason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http://terminology.hl7.org/ValueSet/v2-0501</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Consent Non-Disclosure 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a reason the subject did not receive full disclosure.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CON:22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E</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Emergency</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RX</w:t>
            </w:r>
          </w:p>
        </w:tc>
        <w:tc>
          <w:tcPr>
            <w:tcW w:w="1600" w:type="dxa"/>
            <w:tcBorders>
              <w:top w:val="single" w:sz="4" w:space="0" w:color="auto"/>
              <w:bottom w:val="single" w:sz="4" w:space="0" w:color="auto"/>
            </w:tcBorders>
            <w:shd w:val="clear" w:color="auto" w:fill="F3F3F3"/>
          </w:tcPr>
          <w:p w:rsidR="009C346B" w:rsidRDefault="009C346B" w:rsidP="009C346B">
            <w:r>
              <w:t>Rx Private</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PR</w:t>
            </w:r>
          </w:p>
        </w:tc>
        <w:tc>
          <w:tcPr>
            <w:tcW w:w="1600" w:type="dxa"/>
            <w:tcBorders>
              <w:top w:val="single" w:sz="4" w:space="0" w:color="auto"/>
              <w:bottom w:val="double" w:sz="4" w:space="0" w:color="auto"/>
            </w:tcBorders>
            <w:shd w:val="clear" w:color="auto" w:fill="FFFFFF"/>
          </w:tcPr>
          <w:p w:rsidR="009C346B" w:rsidRDefault="009C346B" w:rsidP="009C346B">
            <w:r>
              <w:t>Patient Request</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0502 - Non-Subject Consenter Reason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Non-subjectConsenterReason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 reason consent was granted by a person other than the subject of the consent.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2.16.840.1.113883.18.326</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non-subjectConsenterReason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a reason consent was granted by a person other than the subject of the consent.  Used in the Consent (CON)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Non-Subject Consenter Reason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http://terminology.hl7.org/CodeSystem/v2-0502</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2.16.840.1.113883.21.342</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hl7VS-non-subjectConsenterReason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 reason consent was granted by a person other than the subject of the consent.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Non-Subject Consenter Reason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http://terminology.hl7.org/ValueSet/v2-0502</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Non-Subject Consenter 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 reason consent was granted by a person other than the subject of the consent.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StrucDoc</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CON:23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MIN</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Subject is a minor</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NC</w:t>
            </w:r>
          </w:p>
        </w:tc>
        <w:tc>
          <w:tcPr>
            <w:tcW w:w="1600" w:type="dxa"/>
            <w:tcBorders>
              <w:top w:val="single" w:sz="4" w:space="0" w:color="auto"/>
              <w:bottom w:val="single" w:sz="4" w:space="0" w:color="auto"/>
            </w:tcBorders>
            <w:shd w:val="clear" w:color="auto" w:fill="F3F3F3"/>
          </w:tcPr>
          <w:p w:rsidR="009C346B" w:rsidRDefault="009C346B" w:rsidP="009C346B">
            <w:r>
              <w:t>Subject is not competent to consent</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LM</w:t>
            </w:r>
          </w:p>
        </w:tc>
        <w:tc>
          <w:tcPr>
            <w:tcW w:w="1600" w:type="dxa"/>
            <w:tcBorders>
              <w:top w:val="single" w:sz="4" w:space="0" w:color="auto"/>
              <w:bottom w:val="double" w:sz="4" w:space="0" w:color="auto"/>
            </w:tcBorders>
            <w:shd w:val="clear" w:color="auto" w:fill="FFFFFF"/>
          </w:tcPr>
          <w:p w:rsidR="009C346B" w:rsidRDefault="009C346B" w:rsidP="009C346B">
            <w:r>
              <w:t>Legally mandated</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0503 - Sequence/Results Flag</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Sequence_ResultsFlag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the sequencing relationship between the current service request and a related service request(s) specified in the same information model structure.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2.16.840.1.113883.18.327</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sequenceResultsFlag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the sequencing relationship between the current service request and the related service request(s) specified in this TQ2 segment.  Used in the Timing/Quantity Relationship (TQ2)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Sequence/Results Flag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http://terminology.hl7.org/CodeSystem/v2-0503</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hl7VS-sequenceResultsFlag</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sequencing relationship between the current service request and a related service request(s) specified in the same information model structure.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Sequence/Results Flag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Sequence/Results Flag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the sequencing relationship between the current service request and the related service request(s) specified in this TQ2 segment.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TQ2-2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1200"/>
        <w:gridCol w:w="48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1400" w:type="dxa"/>
            <w:tcBorders>
              <w:bottom w:val="single" w:sz="4" w:space="0" w:color="auto"/>
            </w:tcBorders>
            <w:shd w:val="clear" w:color="auto" w:fill="E6E6E6"/>
          </w:tcPr>
          <w:p w:rsidR="009C346B" w:rsidRDefault="009C346B" w:rsidP="009C346B">
            <w:pPr>
              <w:pStyle w:val="HL7TableHeader"/>
            </w:pPr>
            <w:r>
              <w:t>Display Name</w:t>
            </w:r>
          </w:p>
        </w:tc>
        <w:tc>
          <w:tcPr>
            <w:tcW w:w="1200" w:type="dxa"/>
            <w:tcBorders>
              <w:bottom w:val="single" w:sz="4" w:space="0" w:color="auto"/>
            </w:tcBorders>
            <w:shd w:val="clear" w:color="auto" w:fill="E6E6E6"/>
          </w:tcPr>
          <w:p w:rsidR="009C346B" w:rsidRDefault="009C346B" w:rsidP="009C346B">
            <w:pPr>
              <w:pStyle w:val="HL7TableHeader"/>
            </w:pPr>
            <w:r>
              <w:t>Definition</w:t>
            </w:r>
          </w:p>
        </w:tc>
        <w:tc>
          <w:tcPr>
            <w:tcW w:w="48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S</w:t>
            </w:r>
          </w:p>
        </w:tc>
        <w:tc>
          <w:tcPr>
            <w:tcW w:w="1400" w:type="dxa"/>
            <w:tcBorders>
              <w:bottom w:val="single" w:sz="4" w:space="0" w:color="auto"/>
            </w:tcBorders>
            <w:shd w:val="clear" w:color="auto" w:fill="FFFFFF"/>
          </w:tcPr>
          <w:p w:rsidR="009C346B" w:rsidRDefault="009C346B" w:rsidP="009C346B">
            <w:pPr>
              <w:pStyle w:val="HL7TableBody"/>
            </w:pPr>
            <w:r>
              <w:t>Sequential</w:t>
            </w:r>
          </w:p>
        </w:tc>
        <w:tc>
          <w:tcPr>
            <w:tcW w:w="1200" w:type="dxa"/>
            <w:tcBorders>
              <w:bottom w:val="single" w:sz="4" w:space="0" w:color="auto"/>
            </w:tcBorders>
            <w:shd w:val="clear" w:color="auto" w:fill="FFFFFF"/>
          </w:tcPr>
          <w:p w:rsidR="009C346B" w:rsidRDefault="009C346B" w:rsidP="009C346B">
            <w:pPr>
              <w:pStyle w:val="HL7TableBody"/>
            </w:pPr>
          </w:p>
        </w:tc>
        <w:tc>
          <w:tcPr>
            <w:tcW w:w="48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C</w:t>
            </w:r>
          </w:p>
        </w:tc>
        <w:tc>
          <w:tcPr>
            <w:tcW w:w="1400" w:type="dxa"/>
            <w:tcBorders>
              <w:bottom w:val="single" w:sz="4" w:space="0" w:color="auto"/>
            </w:tcBorders>
            <w:shd w:val="clear" w:color="auto" w:fill="F3F3F3"/>
          </w:tcPr>
          <w:p w:rsidR="009C346B" w:rsidRDefault="009C346B" w:rsidP="009C346B">
            <w:r>
              <w:t>Cyclical</w:t>
            </w:r>
          </w:p>
        </w:tc>
        <w:tc>
          <w:tcPr>
            <w:tcW w:w="1200" w:type="dxa"/>
            <w:tcBorders>
              <w:bottom w:val="single" w:sz="4" w:space="0" w:color="auto"/>
            </w:tcBorders>
            <w:shd w:val="clear" w:color="auto" w:fill="F3F3F3"/>
          </w:tcPr>
          <w:p w:rsidR="009C346B" w:rsidRDefault="009C346B" w:rsidP="009C346B"/>
        </w:tc>
        <w:tc>
          <w:tcPr>
            <w:tcW w:w="4800" w:type="dxa"/>
            <w:tcBorders>
              <w:bottom w:val="single" w:sz="4" w:space="0" w:color="auto"/>
            </w:tcBorders>
            <w:shd w:val="clear" w:color="auto" w:fill="F3F3F3"/>
          </w:tcPr>
          <w:p w:rsidR="009C346B" w:rsidRDefault="009C346B" w:rsidP="009C346B">
            <w:r>
              <w:t>Used for indicating a repeating cycle of service requests; for example, individual intravenous solutions used in a cyclical sequence (a.k.a. "Alternating IVs"). This value would be compatible with linking separate service requests or with having all cyclical service request components in a single service request. Likewise, the value would be compatible with either Parent-Child messages or a single service request message to communicate the service requests' sequencing</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shd w:val="clear" w:color="auto" w:fill="FFFFFF"/>
          </w:tcPr>
          <w:p w:rsidR="009C346B" w:rsidRDefault="009C346B" w:rsidP="009C346B">
            <w:r>
              <w:t>R</w:t>
            </w:r>
          </w:p>
        </w:tc>
        <w:tc>
          <w:tcPr>
            <w:tcW w:w="1400" w:type="dxa"/>
            <w:shd w:val="clear" w:color="auto" w:fill="FFFFFF"/>
          </w:tcPr>
          <w:p w:rsidR="009C346B" w:rsidRDefault="009C346B" w:rsidP="009C346B">
            <w:r>
              <w:t>Reserved for future use</w:t>
            </w:r>
          </w:p>
        </w:tc>
        <w:tc>
          <w:tcPr>
            <w:tcW w:w="1200" w:type="dxa"/>
            <w:shd w:val="clear" w:color="auto" w:fill="FFFFFF"/>
          </w:tcPr>
          <w:p w:rsidR="009C346B" w:rsidRDefault="009C346B" w:rsidP="009C346B"/>
        </w:tc>
        <w:tc>
          <w:tcPr>
            <w:tcW w:w="48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0504 - Sequence Condition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SequenceConditionCode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the relationship between the start/end of the related service request(s) and the current service request.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2.16.840.1.113883.18.328</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sequenceCondition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the relationship between the start/end of the related service request(s) (from TQ2-3, TQ2-4 or TQ2-5) and the current service request from ORC-2, 3 or 4.  Used in HL7 Version 2.x messaging in the TQ2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Sequence Condition Code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http://terminology.hl7.org/CodeSystem/v2-0504</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hl7VS-sequenceConditionCode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relationship between the start/end of the related service request(s) and the current service request.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Sequence Condition Code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Sequence Condition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the relationship between the start/end of the related service request(s) (from TQ2-3, TQ2-4 or TQ2-5) and the current service request from ORC-2, 3 or 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TQ2-6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4600" w:type="dxa"/>
            <w:tcBorders>
              <w:bottom w:val="single" w:sz="4" w:space="0" w:color="auto"/>
            </w:tcBorders>
            <w:shd w:val="clear" w:color="auto" w:fill="E6E6E6"/>
          </w:tcPr>
          <w:p w:rsidR="009C346B" w:rsidRDefault="009C346B" w:rsidP="009C346B">
            <w:pPr>
              <w:pStyle w:val="HL7TableHeader"/>
            </w:pPr>
            <w:r>
              <w:t>Display Name</w:t>
            </w:r>
          </w:p>
        </w:tc>
        <w:tc>
          <w:tcPr>
            <w:tcW w:w="16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EE</w:t>
            </w:r>
          </w:p>
        </w:tc>
        <w:tc>
          <w:tcPr>
            <w:tcW w:w="4600" w:type="dxa"/>
            <w:tcBorders>
              <w:bottom w:val="single" w:sz="4" w:space="0" w:color="auto"/>
            </w:tcBorders>
            <w:shd w:val="clear" w:color="auto" w:fill="FFFFFF"/>
          </w:tcPr>
          <w:p w:rsidR="009C346B" w:rsidRDefault="009C346B" w:rsidP="009C346B">
            <w:pPr>
              <w:pStyle w:val="HL7TableBody"/>
            </w:pPr>
            <w:r>
              <w:t>End related service request(s), end current service request.</w:t>
            </w:r>
          </w:p>
        </w:tc>
        <w:tc>
          <w:tcPr>
            <w:tcW w:w="16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ES</w:t>
            </w:r>
          </w:p>
        </w:tc>
        <w:tc>
          <w:tcPr>
            <w:tcW w:w="4600" w:type="dxa"/>
            <w:tcBorders>
              <w:bottom w:val="single" w:sz="4" w:space="0" w:color="auto"/>
            </w:tcBorders>
            <w:shd w:val="clear" w:color="auto" w:fill="F3F3F3"/>
          </w:tcPr>
          <w:p w:rsidR="009C346B" w:rsidRDefault="009C346B" w:rsidP="009C346B">
            <w:r>
              <w:t>End related service request(s), start current service request.</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SS</w:t>
            </w:r>
          </w:p>
        </w:tc>
        <w:tc>
          <w:tcPr>
            <w:tcW w:w="4600" w:type="dxa"/>
            <w:tcBorders>
              <w:bottom w:val="single" w:sz="4" w:space="0" w:color="auto"/>
            </w:tcBorders>
            <w:shd w:val="clear" w:color="auto" w:fill="FFFFFF"/>
          </w:tcPr>
          <w:p w:rsidR="009C346B" w:rsidRDefault="009C346B" w:rsidP="009C346B">
            <w:r>
              <w:t>Start related service request(s), start current service request.</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shd w:val="clear" w:color="auto" w:fill="F3F3F3"/>
          </w:tcPr>
          <w:p w:rsidR="009C346B" w:rsidRDefault="009C346B" w:rsidP="009C346B">
            <w:r>
              <w:t>SE</w:t>
            </w:r>
          </w:p>
        </w:tc>
        <w:tc>
          <w:tcPr>
            <w:tcW w:w="4600" w:type="dxa"/>
            <w:shd w:val="clear" w:color="auto" w:fill="F3F3F3"/>
          </w:tcPr>
          <w:p w:rsidR="009C346B" w:rsidRDefault="009C346B" w:rsidP="009C346B">
            <w:r>
              <w:t>Start related service request(s), end current service request.</w:t>
            </w:r>
          </w:p>
        </w:tc>
        <w:tc>
          <w:tcPr>
            <w:tcW w:w="1600" w:type="dxa"/>
            <w:shd w:val="clear" w:color="auto" w:fill="F3F3F3"/>
          </w:tcPr>
          <w:p w:rsidR="009C346B" w:rsidRDefault="009C346B" w:rsidP="009C346B"/>
        </w:tc>
        <w:tc>
          <w:tcPr>
            <w:tcW w:w="12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0505 - Cyclic Entry/Exit Indicator</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CyclicEntry_ExitIndicator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if this service request is the first or last service request in a cyclic series of service requests.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2.16.840.1.113883.18.329</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cyclicEntryExitIndicator</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if this service request is the first or last service request in a cyclic series of service requests.  Used in the Timing/Quantity Relationship (TQ2)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Cyclic Entry/Exit Indicator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http://terminology.hl7.org/CodeSystem/v2-0505</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2</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hl7VS-cyclicEntryExitIndicator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if this service request is the first or last service request in a cyclic series of service requests.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Cyclic Entry/Exit Indicator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Cyclic Entry/Exit Indicator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if this service request is the first or last service request in a cyclic series of service requests.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TQ2-7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2400" w:type="dxa"/>
            <w:tcBorders>
              <w:bottom w:val="single" w:sz="4" w:space="0" w:color="auto"/>
            </w:tcBorders>
            <w:shd w:val="clear" w:color="auto" w:fill="E6E6E6"/>
          </w:tcPr>
          <w:p w:rsidR="009C346B" w:rsidRDefault="009C346B" w:rsidP="009C346B">
            <w:pPr>
              <w:pStyle w:val="HL7TableHeader"/>
            </w:pPr>
            <w:r>
              <w:t>Display Name</w:t>
            </w:r>
          </w:p>
        </w:tc>
        <w:tc>
          <w:tcPr>
            <w:tcW w:w="2600" w:type="dxa"/>
            <w:tcBorders>
              <w:bottom w:val="single" w:sz="4" w:space="0" w:color="auto"/>
            </w:tcBorders>
            <w:shd w:val="clear" w:color="auto" w:fill="E6E6E6"/>
          </w:tcPr>
          <w:p w:rsidR="009C346B" w:rsidRDefault="009C346B" w:rsidP="009C346B">
            <w:pPr>
              <w:pStyle w:val="HL7TableHeader"/>
            </w:pPr>
            <w:r>
              <w:t>Definition</w:t>
            </w:r>
          </w:p>
        </w:tc>
        <w:tc>
          <w:tcPr>
            <w:tcW w:w="24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F</w:t>
            </w:r>
          </w:p>
        </w:tc>
        <w:tc>
          <w:tcPr>
            <w:tcW w:w="2400" w:type="dxa"/>
            <w:tcBorders>
              <w:bottom w:val="single" w:sz="4" w:space="0" w:color="auto"/>
            </w:tcBorders>
            <w:shd w:val="clear" w:color="auto" w:fill="FFFFFF"/>
          </w:tcPr>
          <w:p w:rsidR="009C346B" w:rsidRDefault="009C346B" w:rsidP="009C346B">
            <w:pPr>
              <w:pStyle w:val="HL7TableBody"/>
            </w:pPr>
            <w:r>
              <w:t>First service</w:t>
            </w:r>
          </w:p>
        </w:tc>
        <w:tc>
          <w:tcPr>
            <w:tcW w:w="2600" w:type="dxa"/>
            <w:tcBorders>
              <w:bottom w:val="single" w:sz="4" w:space="0" w:color="auto"/>
            </w:tcBorders>
            <w:shd w:val="clear" w:color="auto" w:fill="FFFFFF"/>
          </w:tcPr>
          <w:p w:rsidR="009C346B" w:rsidRDefault="009C346B" w:rsidP="009C346B">
            <w:pPr>
              <w:pStyle w:val="HL7TableBody"/>
            </w:pPr>
            <w:r>
              <w:t>The first service request in a cyclic group</w:t>
            </w:r>
          </w:p>
        </w:tc>
        <w:tc>
          <w:tcPr>
            <w:tcW w:w="24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L</w:t>
            </w:r>
          </w:p>
        </w:tc>
        <w:tc>
          <w:tcPr>
            <w:tcW w:w="2400" w:type="dxa"/>
            <w:tcBorders>
              <w:bottom w:val="single" w:sz="4" w:space="0" w:color="auto"/>
            </w:tcBorders>
            <w:shd w:val="clear" w:color="auto" w:fill="F3F3F3"/>
          </w:tcPr>
          <w:p w:rsidR="009C346B" w:rsidRDefault="009C346B" w:rsidP="009C346B">
            <w:r>
              <w:t>Last service</w:t>
            </w:r>
          </w:p>
        </w:tc>
        <w:tc>
          <w:tcPr>
            <w:tcW w:w="2600" w:type="dxa"/>
            <w:tcBorders>
              <w:bottom w:val="single" w:sz="4" w:space="0" w:color="auto"/>
            </w:tcBorders>
            <w:shd w:val="clear" w:color="auto" w:fill="F3F3F3"/>
          </w:tcPr>
          <w:p w:rsidR="009C346B" w:rsidRDefault="009C346B" w:rsidP="009C346B">
            <w:r>
              <w:t>The last service request in a cyclic group</w:t>
            </w:r>
          </w:p>
        </w:tc>
        <w:tc>
          <w:tcPr>
            <w:tcW w:w="24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w:t>
            </w:r>
          </w:p>
        </w:tc>
        <w:tc>
          <w:tcPr>
            <w:tcW w:w="2400" w:type="dxa"/>
            <w:tcBorders>
              <w:bottom w:val="single" w:sz="4" w:space="0" w:color="auto"/>
            </w:tcBorders>
            <w:shd w:val="clear" w:color="auto" w:fill="FFFFFF"/>
          </w:tcPr>
          <w:p w:rsidR="009C346B" w:rsidRDefault="009C346B" w:rsidP="009C346B">
            <w:r>
              <w:t>The first service request in a cyclic group</w:t>
            </w:r>
          </w:p>
        </w:tc>
        <w:tc>
          <w:tcPr>
            <w:tcW w:w="2600" w:type="dxa"/>
            <w:tcBorders>
              <w:bottom w:val="single" w:sz="4" w:space="0" w:color="auto"/>
            </w:tcBorders>
            <w:shd w:val="clear" w:color="auto" w:fill="FFFFFF"/>
          </w:tcPr>
          <w:p w:rsidR="009C346B" w:rsidRDefault="009C346B" w:rsidP="009C346B"/>
        </w:tc>
        <w:tc>
          <w:tcPr>
            <w:tcW w:w="2400" w:type="dxa"/>
            <w:tcBorders>
              <w:bottom w:val="single" w:sz="4" w:space="0" w:color="auto"/>
            </w:tcBorders>
            <w:shd w:val="clear" w:color="auto" w:fill="FFFFFF"/>
          </w:tcPr>
          <w:p w:rsidR="009C346B" w:rsidRDefault="009C346B" w:rsidP="009C346B">
            <w:r>
              <w:t>Usage Note: Retired March 2016. Use code F instead</w:t>
            </w:r>
          </w:p>
        </w:tc>
        <w:tc>
          <w:tcPr>
            <w:tcW w:w="800" w:type="dxa"/>
            <w:tcBorders>
              <w:bottom w:val="single" w:sz="4" w:space="0" w:color="auto"/>
            </w:tcBorders>
            <w:shd w:val="clear" w:color="auto" w:fill="FFFFFF"/>
          </w:tcPr>
          <w:p w:rsidR="009C346B" w:rsidRDefault="009C346B" w:rsidP="009C346B">
            <w:r>
              <w:t>R</w:t>
            </w:r>
          </w:p>
        </w:tc>
      </w:tr>
      <w:tr w:rsidR="009C346B" w:rsidTr="009C346B">
        <w:tblPrEx>
          <w:tblCellMar>
            <w:top w:w="0" w:type="dxa"/>
            <w:bottom w:w="0" w:type="dxa"/>
          </w:tblCellMar>
        </w:tblPrEx>
        <w:tc>
          <w:tcPr>
            <w:tcW w:w="1000" w:type="dxa"/>
            <w:shd w:val="clear" w:color="auto" w:fill="F3F3F3"/>
          </w:tcPr>
          <w:p w:rsidR="009C346B" w:rsidRDefault="009C346B" w:rsidP="009C346B">
            <w:r>
              <w:t>#</w:t>
            </w:r>
          </w:p>
        </w:tc>
        <w:tc>
          <w:tcPr>
            <w:tcW w:w="2400" w:type="dxa"/>
            <w:shd w:val="clear" w:color="auto" w:fill="F3F3F3"/>
          </w:tcPr>
          <w:p w:rsidR="009C346B" w:rsidRDefault="009C346B" w:rsidP="009C346B">
            <w:r>
              <w:t>The last service request in a cyclic group.</w:t>
            </w:r>
          </w:p>
        </w:tc>
        <w:tc>
          <w:tcPr>
            <w:tcW w:w="2600" w:type="dxa"/>
            <w:shd w:val="clear" w:color="auto" w:fill="F3F3F3"/>
          </w:tcPr>
          <w:p w:rsidR="009C346B" w:rsidRDefault="009C346B" w:rsidP="009C346B"/>
        </w:tc>
        <w:tc>
          <w:tcPr>
            <w:tcW w:w="2400" w:type="dxa"/>
            <w:shd w:val="clear" w:color="auto" w:fill="F3F3F3"/>
          </w:tcPr>
          <w:p w:rsidR="009C346B" w:rsidRDefault="009C346B" w:rsidP="009C346B">
            <w:r>
              <w:t>Usage Note: Retired March 2016. Use code L instead</w:t>
            </w:r>
          </w:p>
        </w:tc>
        <w:tc>
          <w:tcPr>
            <w:tcW w:w="800" w:type="dxa"/>
            <w:shd w:val="clear" w:color="auto" w:fill="F3F3F3"/>
          </w:tcPr>
          <w:p w:rsidR="009C346B" w:rsidRDefault="009C346B" w:rsidP="009C346B">
            <w:r>
              <w:t>R</w:t>
            </w:r>
          </w:p>
        </w:tc>
      </w:tr>
    </w:tbl>
    <w:p w:rsidR="009C346B" w:rsidRDefault="009C346B" w:rsidP="009C346B"/>
    <w:p w:rsidR="009C346B" w:rsidRDefault="009C346B" w:rsidP="009C346B">
      <w:pPr>
        <w:pStyle w:val="berschrift3"/>
      </w:pPr>
      <w:r>
        <w:t>0506 - Service Request Relationship</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ServiceRequestRelationship</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an additional or alternate relationship between this service request and other service requests.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2.16.840.1.113883.18.330</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serviceRequestRelationship</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an additional or alternate relationship between this service request and other service requests.  Used in the Timing/Quantity Relationship (TQ2)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Service Request Relationship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http://terminology.hl7.org/CodeSystem/v2-0506</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hl7VS-serviceRequestRelationship</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an additional or alternate relationship between this service request and other service requests.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Service Request Relationship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Service Request Relationship</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an additional or alternate relationship between this service request and other service requests.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TQ2-10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1400" w:type="dxa"/>
            <w:tcBorders>
              <w:bottom w:val="single" w:sz="4" w:space="0" w:color="auto"/>
            </w:tcBorders>
            <w:shd w:val="clear" w:color="auto" w:fill="E6E6E6"/>
          </w:tcPr>
          <w:p w:rsidR="009C346B" w:rsidRDefault="009C346B" w:rsidP="009C346B">
            <w:pPr>
              <w:pStyle w:val="HL7TableHeader"/>
            </w:pPr>
            <w:r>
              <w:t>Definition</w:t>
            </w:r>
          </w:p>
        </w:tc>
        <w:tc>
          <w:tcPr>
            <w:tcW w:w="4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N</w:t>
            </w:r>
          </w:p>
        </w:tc>
        <w:tc>
          <w:tcPr>
            <w:tcW w:w="1600" w:type="dxa"/>
            <w:tcBorders>
              <w:bottom w:val="single" w:sz="4" w:space="0" w:color="auto"/>
            </w:tcBorders>
            <w:shd w:val="clear" w:color="auto" w:fill="FFFFFF"/>
          </w:tcPr>
          <w:p w:rsidR="009C346B" w:rsidRDefault="009C346B" w:rsidP="009C346B">
            <w:pPr>
              <w:pStyle w:val="HL7TableBody"/>
            </w:pPr>
            <w:r>
              <w:t>Nurse prerogative</w:t>
            </w:r>
          </w:p>
        </w:tc>
        <w:tc>
          <w:tcPr>
            <w:tcW w:w="1400" w:type="dxa"/>
            <w:tcBorders>
              <w:bottom w:val="single" w:sz="4" w:space="0" w:color="auto"/>
            </w:tcBorders>
            <w:shd w:val="clear" w:color="auto" w:fill="FFFFFF"/>
          </w:tcPr>
          <w:p w:rsidR="009C346B" w:rsidRDefault="009C346B" w:rsidP="009C346B">
            <w:pPr>
              <w:pStyle w:val="HL7TableBody"/>
            </w:pPr>
          </w:p>
        </w:tc>
        <w:tc>
          <w:tcPr>
            <w:tcW w:w="4200" w:type="dxa"/>
            <w:tcBorders>
              <w:bottom w:val="single" w:sz="4" w:space="0" w:color="auto"/>
            </w:tcBorders>
            <w:shd w:val="clear" w:color="auto" w:fill="FFFFFF"/>
          </w:tcPr>
          <w:p w:rsidR="009C346B" w:rsidRDefault="009C346B" w:rsidP="009C346B">
            <w:pPr>
              <w:pStyle w:val="HL7TableBody"/>
            </w:pPr>
            <w:r>
              <w:t>Where a set of two or more orders exist and the Nurse, or other caregiver, has the prerogative to choose which order will be administered at a particular point in time.  For example,</w:t>
            </w:r>
          </w:p>
          <w:p w:rsidR="009C346B" w:rsidRDefault="009C346B" w:rsidP="009C346B">
            <w:pPr>
              <w:pStyle w:val="HL7TableBody"/>
            </w:pPr>
            <w:r>
              <w:tab/>
              <w:t>Milk of Magnesia PO 30 ml qhs (at bedtime)</w:t>
            </w:r>
          </w:p>
          <w:p w:rsidR="009C346B" w:rsidRDefault="009C346B" w:rsidP="009C346B">
            <w:pPr>
              <w:pStyle w:val="HL7TableBody"/>
            </w:pPr>
            <w:r>
              <w:tab/>
              <w:t>Dulcolax Supp R @ hs prn</w:t>
            </w:r>
          </w:p>
          <w:p w:rsidR="009C346B" w:rsidRDefault="009C346B" w:rsidP="009C346B">
            <w:pPr>
              <w:pStyle w:val="HL7TableBody"/>
            </w:pPr>
            <w:r>
              <w:tab/>
              <w:t xml:space="preserve">Colace 100 mg capsule PO bid </w:t>
            </w:r>
          </w:p>
          <w:p w:rsidR="009C346B" w:rsidRDefault="009C346B" w:rsidP="009C346B">
            <w:pPr>
              <w:pStyle w:val="HL7TableBody"/>
            </w:pPr>
            <w:r>
              <w:t>The nurse would be administering MOM, but may add the Colace and may also give the Dulcolax Supp as needed to promote and maintain regularity.</w:t>
            </w: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C</w:t>
            </w:r>
          </w:p>
        </w:tc>
        <w:tc>
          <w:tcPr>
            <w:tcW w:w="1600" w:type="dxa"/>
            <w:tcBorders>
              <w:bottom w:val="single" w:sz="4" w:space="0" w:color="auto"/>
            </w:tcBorders>
            <w:shd w:val="clear" w:color="auto" w:fill="F3F3F3"/>
          </w:tcPr>
          <w:p w:rsidR="009C346B" w:rsidRDefault="009C346B" w:rsidP="009C346B">
            <w:r>
              <w:t>Compound</w:t>
            </w:r>
          </w:p>
        </w:tc>
        <w:tc>
          <w:tcPr>
            <w:tcW w:w="1400" w:type="dxa"/>
            <w:tcBorders>
              <w:bottom w:val="single" w:sz="4" w:space="0" w:color="auto"/>
            </w:tcBorders>
            <w:shd w:val="clear" w:color="auto" w:fill="F3F3F3"/>
          </w:tcPr>
          <w:p w:rsidR="009C346B" w:rsidRDefault="009C346B" w:rsidP="009C346B"/>
        </w:tc>
        <w:tc>
          <w:tcPr>
            <w:tcW w:w="4200" w:type="dxa"/>
            <w:tcBorders>
              <w:bottom w:val="single" w:sz="4" w:space="0" w:color="auto"/>
            </w:tcBorders>
            <w:shd w:val="clear" w:color="auto" w:fill="F3F3F3"/>
          </w:tcPr>
          <w:p w:rsidR="009C346B" w:rsidRDefault="009C346B" w:rsidP="009C346B">
            <w:r>
              <w:t>A compound is an extempo order which may be made up of multiple drugs.  For example, many hospitals have a standard item called "Magic Mouthwash".  The item is ordered that way by the physician. The extempo items will contain multiple products, such as Maalox, Benadryl, Xylocaine, etc.  They will all be mixed together and will be dispensed in a single container.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T</w:t>
            </w:r>
          </w:p>
        </w:tc>
        <w:tc>
          <w:tcPr>
            <w:tcW w:w="1600" w:type="dxa"/>
            <w:tcBorders>
              <w:bottom w:val="single" w:sz="4" w:space="0" w:color="auto"/>
            </w:tcBorders>
            <w:shd w:val="clear" w:color="auto" w:fill="FFFFFF"/>
          </w:tcPr>
          <w:p w:rsidR="009C346B" w:rsidRDefault="009C346B" w:rsidP="009C346B">
            <w:r>
              <w:t>Tapering</w:t>
            </w:r>
          </w:p>
        </w:tc>
        <w:tc>
          <w:tcPr>
            <w:tcW w:w="1400" w:type="dxa"/>
            <w:tcBorders>
              <w:bottom w:val="single" w:sz="4" w:space="0" w:color="auto"/>
            </w:tcBorders>
            <w:shd w:val="clear" w:color="auto" w:fill="FFFFFF"/>
          </w:tcPr>
          <w:p w:rsidR="009C346B" w:rsidRDefault="009C346B" w:rsidP="009C346B"/>
        </w:tc>
        <w:tc>
          <w:tcPr>
            <w:tcW w:w="4200" w:type="dxa"/>
            <w:tcBorders>
              <w:bottom w:val="single" w:sz="4" w:space="0" w:color="auto"/>
            </w:tcBorders>
            <w:shd w:val="clear" w:color="auto" w:fill="FFFFFF"/>
          </w:tcPr>
          <w:p w:rsidR="009C346B" w:rsidRDefault="009C346B" w:rsidP="009C346B">
            <w:r>
              <w:t>A tapering order is one in which the same drug is used, but it has a declining dosage over a number of days.</w:t>
            </w:r>
          </w:p>
          <w:p w:rsidR="009C346B" w:rsidRDefault="009C346B" w:rsidP="009C346B">
            <w:r>
              <w:t>For example, Decadron 0.5 mg is often ordered this way.  The order would look like this:</w:t>
            </w:r>
          </w:p>
          <w:p w:rsidR="009C346B" w:rsidRDefault="009C346B" w:rsidP="009C346B">
            <w:r>
              <w:tab/>
              <w:t>Decadron 0.5 mg qid (four times a day) for 2 days, then</w:t>
            </w:r>
          </w:p>
          <w:p w:rsidR="009C346B" w:rsidRDefault="009C346B" w:rsidP="009C346B">
            <w:r>
              <w:tab/>
              <w:t>Decadron 0.5 mg tid (three times a day) for 2 days, then</w:t>
            </w:r>
          </w:p>
          <w:p w:rsidR="009C346B" w:rsidRDefault="009C346B" w:rsidP="009C346B">
            <w:r>
              <w:tab/>
              <w:t>Decadron 0.5 mg bid (twice a day) for 2 days, then</w:t>
            </w:r>
          </w:p>
          <w:p w:rsidR="009C346B" w:rsidRDefault="009C346B" w:rsidP="009C346B">
            <w:r>
              <w:tab/>
              <w:t>Decadron 0.5 mg qd (daily) for 2 days, then stop.</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E</w:t>
            </w:r>
          </w:p>
        </w:tc>
        <w:tc>
          <w:tcPr>
            <w:tcW w:w="1600" w:type="dxa"/>
            <w:tcBorders>
              <w:bottom w:val="single" w:sz="4" w:space="0" w:color="auto"/>
            </w:tcBorders>
            <w:shd w:val="clear" w:color="auto" w:fill="F3F3F3"/>
          </w:tcPr>
          <w:p w:rsidR="009C346B" w:rsidRDefault="009C346B" w:rsidP="009C346B">
            <w:r>
              <w:t>Exclusive</w:t>
            </w:r>
          </w:p>
        </w:tc>
        <w:tc>
          <w:tcPr>
            <w:tcW w:w="1400" w:type="dxa"/>
            <w:tcBorders>
              <w:bottom w:val="single" w:sz="4" w:space="0" w:color="auto"/>
            </w:tcBorders>
            <w:shd w:val="clear" w:color="auto" w:fill="F3F3F3"/>
          </w:tcPr>
          <w:p w:rsidR="009C346B" w:rsidRDefault="009C346B" w:rsidP="009C346B"/>
        </w:tc>
        <w:tc>
          <w:tcPr>
            <w:tcW w:w="4200" w:type="dxa"/>
            <w:tcBorders>
              <w:bottom w:val="single" w:sz="4" w:space="0" w:color="auto"/>
            </w:tcBorders>
            <w:shd w:val="clear" w:color="auto" w:fill="F3F3F3"/>
          </w:tcPr>
          <w:p w:rsidR="009C346B" w:rsidRDefault="009C346B" w:rsidP="009C346B">
            <w:r>
              <w:t>An exclusive order is an order where only one of the multiple items should be administered at any one dosage time.  The nurse may chose between the alternatives, but should only give ONE of them.  An example would be: Phenergan 25 mg PO, IM or R q6h prn (orally, intramuscularly, or rectally every 6 hours as needed).</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S</w:t>
            </w:r>
          </w:p>
        </w:tc>
        <w:tc>
          <w:tcPr>
            <w:tcW w:w="1600" w:type="dxa"/>
            <w:shd w:val="clear" w:color="auto" w:fill="FFFFFF"/>
          </w:tcPr>
          <w:p w:rsidR="009C346B" w:rsidRDefault="009C346B" w:rsidP="009C346B">
            <w:r>
              <w:t>Simultaneous</w:t>
            </w:r>
          </w:p>
        </w:tc>
        <w:tc>
          <w:tcPr>
            <w:tcW w:w="1400" w:type="dxa"/>
            <w:shd w:val="clear" w:color="auto" w:fill="FFFFFF"/>
          </w:tcPr>
          <w:p w:rsidR="009C346B" w:rsidRDefault="009C346B" w:rsidP="009C346B"/>
        </w:tc>
        <w:tc>
          <w:tcPr>
            <w:tcW w:w="4200" w:type="dxa"/>
            <w:shd w:val="clear" w:color="auto" w:fill="FFFFFF"/>
          </w:tcPr>
          <w:p w:rsidR="009C346B" w:rsidRDefault="009C346B" w:rsidP="009C346B">
            <w:r>
              <w:t>A simultaneous order is 2 or more drugs which are ordered to be given at the same time.  A common example of this would be Demerol and Phenergan (Phenergan is given with the Demerol to control the nausea that Demerol can cause).  The order could be: Demerol 50 mg IM with Phenergan 25 mg IM q4h prn (every 4 hours as needed).</w:t>
            </w:r>
          </w:p>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0507 - Observation Result Handling</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ObservationResultHandling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regarding the handling of a result.  For example, an order may specify that the result (e.g., an x-ray film) should be given to the patient for return to the requestor.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2.16.840.1.113883.18.331</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observationResultHandling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regarding the handling of a result.  For example, an order may specify that the result (e.g., an x-ray film) should be given to the patient for return to the requestor.   Used in HL7 Version 2.x messaging in the OBR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Observation Result Handling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http://terminology.hl7.org/CodeSystem/v2-0507</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2</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hl7VS-observationResultHandling</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Concepts regarding the handling of a result.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Observation Result Handling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Observation Result Handling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regarding the handling of a result.  For example, an order may specify that the result (e.g., an x-ray film) should be given to the patient for return to the requestor.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OBR-49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600"/>
        <w:gridCol w:w="16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30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2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F</w:t>
            </w:r>
          </w:p>
        </w:tc>
        <w:tc>
          <w:tcPr>
            <w:tcW w:w="3000" w:type="dxa"/>
            <w:tcBorders>
              <w:top w:val="single" w:sz="4" w:space="0" w:color="auto"/>
              <w:bottom w:val="single" w:sz="4" w:space="0" w:color="auto"/>
            </w:tcBorders>
            <w:shd w:val="clear" w:color="auto" w:fill="FFFFFF"/>
          </w:tcPr>
          <w:p w:rsidR="009C346B" w:rsidRDefault="009C346B" w:rsidP="009C346B">
            <w:pPr>
              <w:pStyle w:val="UserTableBody"/>
            </w:pPr>
            <w:r>
              <w:t>Film-with-patient</w:t>
            </w:r>
          </w:p>
        </w:tc>
        <w:tc>
          <w:tcPr>
            <w:tcW w:w="2600" w:type="dxa"/>
            <w:tcBorders>
              <w:top w:val="single" w:sz="4" w:space="0" w:color="auto"/>
              <w:bottom w:val="single" w:sz="4" w:space="0" w:color="auto"/>
            </w:tcBorders>
            <w:shd w:val="clear" w:color="auto" w:fill="FFFFFF"/>
          </w:tcPr>
          <w:p w:rsidR="009C346B" w:rsidRDefault="009C346B" w:rsidP="009C346B">
            <w:pPr>
              <w:pStyle w:val="UserTableBody"/>
            </w:pP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w:t>
            </w:r>
          </w:p>
        </w:tc>
        <w:tc>
          <w:tcPr>
            <w:tcW w:w="3000" w:type="dxa"/>
            <w:tcBorders>
              <w:top w:val="single" w:sz="4" w:space="0" w:color="auto"/>
              <w:bottom w:val="single" w:sz="4" w:space="0" w:color="auto"/>
            </w:tcBorders>
            <w:shd w:val="clear" w:color="auto" w:fill="F3F3F3"/>
          </w:tcPr>
          <w:p w:rsidR="009C346B" w:rsidRDefault="009C346B" w:rsidP="009C346B">
            <w:r>
              <w:t>Notify provider when ready</w:t>
            </w:r>
          </w:p>
        </w:tc>
        <w:tc>
          <w:tcPr>
            <w:tcW w:w="2600" w:type="dxa"/>
            <w:tcBorders>
              <w:top w:val="single" w:sz="4" w:space="0" w:color="auto"/>
              <w:bottom w:val="single" w:sz="4" w:space="0" w:color="auto"/>
            </w:tcBorders>
            <w:shd w:val="clear" w:color="auto" w:fill="F3F3F3"/>
          </w:tcPr>
          <w:p w:rsidR="009C346B" w:rsidRDefault="009C346B" w:rsidP="009C346B"/>
        </w:tc>
        <w:tc>
          <w:tcPr>
            <w:tcW w:w="16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A</w:t>
            </w:r>
          </w:p>
        </w:tc>
        <w:tc>
          <w:tcPr>
            <w:tcW w:w="3000" w:type="dxa"/>
            <w:tcBorders>
              <w:top w:val="single" w:sz="4" w:space="0" w:color="auto"/>
              <w:bottom w:val="single" w:sz="4" w:space="0" w:color="auto"/>
            </w:tcBorders>
            <w:shd w:val="clear" w:color="auto" w:fill="FFFFFF"/>
          </w:tcPr>
          <w:p w:rsidR="009C346B" w:rsidRDefault="009C346B" w:rsidP="009C346B">
            <w:r>
              <w:t>Alert provider when abnormal</w:t>
            </w:r>
          </w:p>
        </w:tc>
        <w:tc>
          <w:tcPr>
            <w:tcW w:w="2600" w:type="dxa"/>
            <w:tcBorders>
              <w:top w:val="single" w:sz="4" w:space="0" w:color="auto"/>
              <w:bottom w:val="single" w:sz="4" w:space="0" w:color="auto"/>
            </w:tcBorders>
            <w:shd w:val="clear" w:color="auto" w:fill="FFFFFF"/>
          </w:tcPr>
          <w:p w:rsidR="009C346B" w:rsidRDefault="009C346B" w:rsidP="009C346B"/>
        </w:tc>
        <w:tc>
          <w:tcPr>
            <w:tcW w:w="16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CC</w:t>
            </w:r>
          </w:p>
        </w:tc>
        <w:tc>
          <w:tcPr>
            <w:tcW w:w="3000" w:type="dxa"/>
            <w:tcBorders>
              <w:top w:val="single" w:sz="4" w:space="0" w:color="auto"/>
              <w:bottom w:val="single" w:sz="4" w:space="0" w:color="auto"/>
            </w:tcBorders>
            <w:shd w:val="clear" w:color="auto" w:fill="F3F3F3"/>
          </w:tcPr>
          <w:p w:rsidR="009C346B" w:rsidRDefault="009C346B" w:rsidP="009C346B">
            <w:r>
              <w:t>Copies requested</w:t>
            </w:r>
          </w:p>
        </w:tc>
        <w:tc>
          <w:tcPr>
            <w:tcW w:w="2600" w:type="dxa"/>
            <w:tcBorders>
              <w:top w:val="single" w:sz="4" w:space="0" w:color="auto"/>
              <w:bottom w:val="single" w:sz="4" w:space="0" w:color="auto"/>
            </w:tcBorders>
            <w:shd w:val="clear" w:color="auto" w:fill="F3F3F3"/>
          </w:tcPr>
          <w:p w:rsidR="009C346B" w:rsidRDefault="009C346B" w:rsidP="009C346B"/>
        </w:tc>
        <w:tc>
          <w:tcPr>
            <w:tcW w:w="16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BCC</w:t>
            </w:r>
          </w:p>
        </w:tc>
        <w:tc>
          <w:tcPr>
            <w:tcW w:w="3000" w:type="dxa"/>
            <w:tcBorders>
              <w:top w:val="single" w:sz="4" w:space="0" w:color="auto"/>
              <w:bottom w:val="double" w:sz="4" w:space="0" w:color="auto"/>
            </w:tcBorders>
            <w:shd w:val="clear" w:color="auto" w:fill="FFFFFF"/>
          </w:tcPr>
          <w:p w:rsidR="009C346B" w:rsidRDefault="009C346B" w:rsidP="009C346B">
            <w:r>
              <w:t>Blind copy</w:t>
            </w:r>
          </w:p>
        </w:tc>
        <w:tc>
          <w:tcPr>
            <w:tcW w:w="2600" w:type="dxa"/>
            <w:tcBorders>
              <w:top w:val="single" w:sz="4" w:space="0" w:color="auto"/>
              <w:bottom w:val="double" w:sz="4" w:space="0" w:color="auto"/>
            </w:tcBorders>
            <w:shd w:val="clear" w:color="auto" w:fill="FFFFFF"/>
          </w:tcPr>
          <w:p w:rsidR="009C346B" w:rsidRDefault="009C346B" w:rsidP="009C346B"/>
        </w:tc>
        <w:tc>
          <w:tcPr>
            <w:tcW w:w="16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0508 - Blood Product Processing Requirements</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BloodProductProcessingRequirements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2.16.840.1.113883.18.332</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bloodProductProcessingRequirements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used to specify additional information about the blood component class associated with the Universal Service ID.  The placer of the order can specify any required processing of the blood product that must be completed prior to transfusion to the intended recipient.  Used in the Blood Product Order (BPO)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Blood Product Processing Requirements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http://terminology.hl7.org/CodeSystem/v2-0508</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hl7VS-bloodProductProcessingRequirements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additional information about the blood component class associated with the Universal Service ID.  The placer of the order can specify any required processing of the blood product that must be completed prior to 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Blood Product Processing Requirements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http://terminology.hl7.org/ValueSet/v2-0508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 Product Processing Requirements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BPO-3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0508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LR</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Leukoreduced</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IR</w:t>
            </w:r>
          </w:p>
        </w:tc>
        <w:tc>
          <w:tcPr>
            <w:tcW w:w="1600" w:type="dxa"/>
            <w:tcBorders>
              <w:top w:val="single" w:sz="4" w:space="0" w:color="auto"/>
              <w:bottom w:val="single" w:sz="4" w:space="0" w:color="auto"/>
            </w:tcBorders>
            <w:shd w:val="clear" w:color="auto" w:fill="F3F3F3"/>
          </w:tcPr>
          <w:p w:rsidR="009C346B" w:rsidRDefault="009C346B" w:rsidP="009C346B">
            <w:r>
              <w:t>Irradiated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CS</w:t>
            </w:r>
          </w:p>
        </w:tc>
        <w:tc>
          <w:tcPr>
            <w:tcW w:w="1600" w:type="dxa"/>
            <w:tcBorders>
              <w:top w:val="single" w:sz="4" w:space="0" w:color="auto"/>
              <w:bottom w:val="single" w:sz="4" w:space="0" w:color="auto"/>
            </w:tcBorders>
            <w:shd w:val="clear" w:color="auto" w:fill="FFFFFF"/>
          </w:tcPr>
          <w:p w:rsidR="009C346B" w:rsidRDefault="009C346B" w:rsidP="009C346B">
            <w:r>
              <w:t>CMV Safe</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FR</w:t>
            </w:r>
          </w:p>
        </w:tc>
        <w:tc>
          <w:tcPr>
            <w:tcW w:w="1600" w:type="dxa"/>
            <w:tcBorders>
              <w:top w:val="single" w:sz="4" w:space="0" w:color="auto"/>
              <w:bottom w:val="single" w:sz="4" w:space="0" w:color="auto"/>
            </w:tcBorders>
            <w:shd w:val="clear" w:color="auto" w:fill="F3F3F3"/>
          </w:tcPr>
          <w:p w:rsidR="009C346B" w:rsidRDefault="009C346B" w:rsidP="009C346B">
            <w:r>
              <w:t>Fresh unit</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AU</w:t>
            </w:r>
          </w:p>
        </w:tc>
        <w:tc>
          <w:tcPr>
            <w:tcW w:w="1600" w:type="dxa"/>
            <w:tcBorders>
              <w:top w:val="single" w:sz="4" w:space="0" w:color="auto"/>
              <w:bottom w:val="single" w:sz="4" w:space="0" w:color="auto"/>
            </w:tcBorders>
            <w:shd w:val="clear" w:color="auto" w:fill="FFFFFF"/>
          </w:tcPr>
          <w:p w:rsidR="009C346B" w:rsidRDefault="009C346B" w:rsidP="009C346B">
            <w:r>
              <w:t>Autologous Unit</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DI</w:t>
            </w:r>
          </w:p>
        </w:tc>
        <w:tc>
          <w:tcPr>
            <w:tcW w:w="1600" w:type="dxa"/>
            <w:tcBorders>
              <w:top w:val="single" w:sz="4" w:space="0" w:color="auto"/>
              <w:bottom w:val="single" w:sz="4" w:space="0" w:color="auto"/>
            </w:tcBorders>
            <w:shd w:val="clear" w:color="auto" w:fill="F3F3F3"/>
          </w:tcPr>
          <w:p w:rsidR="009C346B" w:rsidRDefault="009C346B" w:rsidP="009C346B">
            <w:r>
              <w:t>Directed Unit</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HL</w:t>
            </w:r>
          </w:p>
        </w:tc>
        <w:tc>
          <w:tcPr>
            <w:tcW w:w="1600" w:type="dxa"/>
            <w:tcBorders>
              <w:top w:val="single" w:sz="4" w:space="0" w:color="auto"/>
              <w:bottom w:val="single" w:sz="4" w:space="0" w:color="auto"/>
            </w:tcBorders>
            <w:shd w:val="clear" w:color="auto" w:fill="FFFFFF"/>
          </w:tcPr>
          <w:p w:rsidR="009C346B" w:rsidRDefault="009C346B" w:rsidP="009C346B">
            <w:r>
              <w:t>HLA Matched</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CM</w:t>
            </w:r>
          </w:p>
        </w:tc>
        <w:tc>
          <w:tcPr>
            <w:tcW w:w="1600" w:type="dxa"/>
            <w:tcBorders>
              <w:top w:val="single" w:sz="4" w:space="0" w:color="auto"/>
              <w:bottom w:val="single" w:sz="4" w:space="0" w:color="auto"/>
            </w:tcBorders>
            <w:shd w:val="clear" w:color="auto" w:fill="F3F3F3"/>
          </w:tcPr>
          <w:p w:rsidR="009C346B" w:rsidRDefault="009C346B" w:rsidP="009C346B">
            <w:r>
              <w:t>CMV Negative</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HB</w:t>
            </w:r>
          </w:p>
        </w:tc>
        <w:tc>
          <w:tcPr>
            <w:tcW w:w="1600" w:type="dxa"/>
            <w:tcBorders>
              <w:top w:val="single" w:sz="4" w:space="0" w:color="auto"/>
              <w:bottom w:val="single" w:sz="4" w:space="0" w:color="auto"/>
            </w:tcBorders>
            <w:shd w:val="clear" w:color="auto" w:fill="FFFFFF"/>
          </w:tcPr>
          <w:p w:rsidR="009C346B" w:rsidRDefault="009C346B" w:rsidP="009C346B">
            <w:r>
              <w:t>Hemoglobin S Negative</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WA</w:t>
            </w:r>
          </w:p>
        </w:tc>
        <w:tc>
          <w:tcPr>
            <w:tcW w:w="1600" w:type="dxa"/>
            <w:tcBorders>
              <w:top w:val="single" w:sz="4" w:space="0" w:color="auto"/>
              <w:bottom w:val="single" w:sz="4" w:space="0" w:color="auto"/>
            </w:tcBorders>
            <w:shd w:val="clear" w:color="auto" w:fill="F3F3F3"/>
          </w:tcPr>
          <w:p w:rsidR="009C346B" w:rsidRDefault="009C346B" w:rsidP="009C346B">
            <w:r>
              <w:t>Washed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IG</w:t>
            </w:r>
          </w:p>
        </w:tc>
        <w:tc>
          <w:tcPr>
            <w:tcW w:w="1600" w:type="dxa"/>
            <w:tcBorders>
              <w:top w:val="single" w:sz="4" w:space="0" w:color="auto"/>
              <w:bottom w:val="double" w:sz="4" w:space="0" w:color="auto"/>
            </w:tcBorders>
            <w:shd w:val="clear" w:color="auto" w:fill="FFFFFF"/>
          </w:tcPr>
          <w:p w:rsidR="009C346B" w:rsidRDefault="009C346B" w:rsidP="009C346B">
            <w:r>
              <w:t>IgA Deficient</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0509 - Indication for Use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509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IndicationForUse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reason the blood product was ordered.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0509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2.16.840.1.113883.12.509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Indication for Use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reason the blood product was ordered.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BPO-13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0510 - Blood Product Dispense Status</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BloodProductDispenseStatus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2.16.840.1.113883.18.333</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bloodProductDispenseStatus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Used in the Blood Product Dispense Status (BPX)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Blood Product Dispense Status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http://terminology.hl7.org/CodeSystem/v2-0510</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2.16.840.1.113883.21.349</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hl7VS-bloodProductDispenseStatus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current status of the specified blood product as indicated by the filler or placer.  For example, the first status change of a product that may trigger a Blood Product Dispense Status Message occurs when it fir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Blood Product Dispense Status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 Product Dispense 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BPX-2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400"/>
        <w:gridCol w:w="36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2400" w:type="dxa"/>
            <w:tcBorders>
              <w:bottom w:val="single" w:sz="4" w:space="0" w:color="auto"/>
            </w:tcBorders>
            <w:shd w:val="clear" w:color="auto" w:fill="E6E6E6"/>
          </w:tcPr>
          <w:p w:rsidR="009C346B" w:rsidRDefault="009C346B" w:rsidP="009C346B">
            <w:pPr>
              <w:pStyle w:val="HL7TableHeader"/>
            </w:pPr>
            <w:r>
              <w:t>Display Name</w:t>
            </w:r>
          </w:p>
        </w:tc>
        <w:tc>
          <w:tcPr>
            <w:tcW w:w="1400" w:type="dxa"/>
            <w:tcBorders>
              <w:bottom w:val="single" w:sz="4" w:space="0" w:color="auto"/>
            </w:tcBorders>
            <w:shd w:val="clear" w:color="auto" w:fill="E6E6E6"/>
          </w:tcPr>
          <w:p w:rsidR="009C346B" w:rsidRDefault="009C346B" w:rsidP="009C346B">
            <w:pPr>
              <w:pStyle w:val="HL7TableHeader"/>
            </w:pPr>
            <w:r>
              <w:t>Definition</w:t>
            </w:r>
          </w:p>
        </w:tc>
        <w:tc>
          <w:tcPr>
            <w:tcW w:w="36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RI</w:t>
            </w:r>
          </w:p>
        </w:tc>
        <w:tc>
          <w:tcPr>
            <w:tcW w:w="2400" w:type="dxa"/>
            <w:tcBorders>
              <w:bottom w:val="single" w:sz="4" w:space="0" w:color="auto"/>
            </w:tcBorders>
            <w:shd w:val="clear" w:color="auto" w:fill="FFFFFF"/>
          </w:tcPr>
          <w:p w:rsidR="009C346B" w:rsidRDefault="009C346B" w:rsidP="009C346B">
            <w:pPr>
              <w:pStyle w:val="HL7TableBody"/>
            </w:pPr>
            <w:r>
              <w:t>Received into inventory (for specified patient)</w:t>
            </w:r>
          </w:p>
        </w:tc>
        <w:tc>
          <w:tcPr>
            <w:tcW w:w="1400" w:type="dxa"/>
            <w:tcBorders>
              <w:bottom w:val="single" w:sz="4" w:space="0" w:color="auto"/>
            </w:tcBorders>
            <w:shd w:val="clear" w:color="auto" w:fill="FFFFFF"/>
          </w:tcPr>
          <w:p w:rsidR="009C346B" w:rsidRDefault="009C346B" w:rsidP="009C346B">
            <w:pPr>
              <w:pStyle w:val="HL7TableBody"/>
            </w:pPr>
          </w:p>
        </w:tc>
        <w:tc>
          <w:tcPr>
            <w:tcW w:w="3600" w:type="dxa"/>
            <w:tcBorders>
              <w:bottom w:val="single" w:sz="4" w:space="0" w:color="auto"/>
            </w:tcBorders>
            <w:shd w:val="clear" w:color="auto" w:fill="FFFFFF"/>
          </w:tcPr>
          <w:p w:rsidR="009C346B" w:rsidRDefault="009C346B" w:rsidP="009C346B">
            <w:pPr>
              <w:pStyle w:val="HL7TableBody"/>
            </w:pPr>
            <w:r>
              <w:t>Status determined by Filler</w:t>
            </w: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RD</w:t>
            </w:r>
          </w:p>
        </w:tc>
        <w:tc>
          <w:tcPr>
            <w:tcW w:w="2400" w:type="dxa"/>
            <w:tcBorders>
              <w:bottom w:val="single" w:sz="4" w:space="0" w:color="auto"/>
            </w:tcBorders>
            <w:shd w:val="clear" w:color="auto" w:fill="F3F3F3"/>
          </w:tcPr>
          <w:p w:rsidR="009C346B" w:rsidRDefault="009C346B" w:rsidP="009C346B">
            <w:r>
              <w:t>Reserved and ready to dispense</w:t>
            </w:r>
          </w:p>
        </w:tc>
        <w:tc>
          <w:tcPr>
            <w:tcW w:w="1400" w:type="dxa"/>
            <w:tcBorders>
              <w:bottom w:val="single" w:sz="4" w:space="0" w:color="auto"/>
            </w:tcBorders>
            <w:shd w:val="clear" w:color="auto" w:fill="F3F3F3"/>
          </w:tcPr>
          <w:p w:rsidR="009C346B" w:rsidRDefault="009C346B" w:rsidP="009C346B"/>
        </w:tc>
        <w:tc>
          <w:tcPr>
            <w:tcW w:w="3600" w:type="dxa"/>
            <w:tcBorders>
              <w:bottom w:val="single" w:sz="4" w:space="0" w:color="auto"/>
            </w:tcBorders>
            <w:shd w:val="clear" w:color="auto" w:fill="F3F3F3"/>
          </w:tcPr>
          <w:p w:rsidR="009C346B" w:rsidRDefault="009C346B" w:rsidP="009C346B">
            <w:r>
              <w:t>Status determined by Filler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RS</w:t>
            </w:r>
          </w:p>
        </w:tc>
        <w:tc>
          <w:tcPr>
            <w:tcW w:w="2400" w:type="dxa"/>
            <w:tcBorders>
              <w:bottom w:val="single" w:sz="4" w:space="0" w:color="auto"/>
            </w:tcBorders>
            <w:shd w:val="clear" w:color="auto" w:fill="FFFFFF"/>
          </w:tcPr>
          <w:p w:rsidR="009C346B" w:rsidRDefault="009C346B" w:rsidP="009C346B">
            <w:r>
              <w:t>Reserved (ordered and product allocated for the patient)</w:t>
            </w:r>
          </w:p>
        </w:tc>
        <w:tc>
          <w:tcPr>
            <w:tcW w:w="1400" w:type="dxa"/>
            <w:tcBorders>
              <w:bottom w:val="single" w:sz="4" w:space="0" w:color="auto"/>
            </w:tcBorders>
            <w:shd w:val="clear" w:color="auto" w:fill="FFFFFF"/>
          </w:tcPr>
          <w:p w:rsidR="009C346B" w:rsidRDefault="009C346B" w:rsidP="009C346B"/>
        </w:tc>
        <w:tc>
          <w:tcPr>
            <w:tcW w:w="3600" w:type="dxa"/>
            <w:tcBorders>
              <w:bottom w:val="single" w:sz="4" w:space="0" w:color="auto"/>
            </w:tcBorders>
            <w:shd w:val="clear" w:color="auto" w:fill="FFFFFF"/>
          </w:tcPr>
          <w:p w:rsidR="009C346B" w:rsidRDefault="009C346B" w:rsidP="009C346B">
            <w:r>
              <w:t>Status determined by Filler</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RE</w:t>
            </w:r>
          </w:p>
        </w:tc>
        <w:tc>
          <w:tcPr>
            <w:tcW w:w="2400" w:type="dxa"/>
            <w:tcBorders>
              <w:bottom w:val="single" w:sz="4" w:space="0" w:color="auto"/>
            </w:tcBorders>
            <w:shd w:val="clear" w:color="auto" w:fill="F3F3F3"/>
          </w:tcPr>
          <w:p w:rsidR="009C346B" w:rsidRDefault="009C346B" w:rsidP="009C346B">
            <w:r>
              <w:t>Released (no longer allocated for the patient)</w:t>
            </w:r>
          </w:p>
        </w:tc>
        <w:tc>
          <w:tcPr>
            <w:tcW w:w="1400" w:type="dxa"/>
            <w:tcBorders>
              <w:bottom w:val="single" w:sz="4" w:space="0" w:color="auto"/>
            </w:tcBorders>
            <w:shd w:val="clear" w:color="auto" w:fill="F3F3F3"/>
          </w:tcPr>
          <w:p w:rsidR="009C346B" w:rsidRDefault="009C346B" w:rsidP="009C346B"/>
        </w:tc>
        <w:tc>
          <w:tcPr>
            <w:tcW w:w="3600" w:type="dxa"/>
            <w:tcBorders>
              <w:bottom w:val="single" w:sz="4" w:space="0" w:color="auto"/>
            </w:tcBorders>
            <w:shd w:val="clear" w:color="auto" w:fill="F3F3F3"/>
          </w:tcPr>
          <w:p w:rsidR="009C346B" w:rsidRDefault="009C346B" w:rsidP="009C346B">
            <w:r>
              <w:t>Status determined by Placer or Filler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DS</w:t>
            </w:r>
          </w:p>
        </w:tc>
        <w:tc>
          <w:tcPr>
            <w:tcW w:w="2400" w:type="dxa"/>
            <w:tcBorders>
              <w:bottom w:val="single" w:sz="4" w:space="0" w:color="auto"/>
            </w:tcBorders>
            <w:shd w:val="clear" w:color="auto" w:fill="FFFFFF"/>
          </w:tcPr>
          <w:p w:rsidR="009C346B" w:rsidRDefault="009C346B" w:rsidP="009C346B">
            <w:r>
              <w:t>Dispensed to patient location</w:t>
            </w:r>
          </w:p>
        </w:tc>
        <w:tc>
          <w:tcPr>
            <w:tcW w:w="1400" w:type="dxa"/>
            <w:tcBorders>
              <w:bottom w:val="single" w:sz="4" w:space="0" w:color="auto"/>
            </w:tcBorders>
            <w:shd w:val="clear" w:color="auto" w:fill="FFFFFF"/>
          </w:tcPr>
          <w:p w:rsidR="009C346B" w:rsidRDefault="009C346B" w:rsidP="009C346B"/>
        </w:tc>
        <w:tc>
          <w:tcPr>
            <w:tcW w:w="3600" w:type="dxa"/>
            <w:tcBorders>
              <w:bottom w:val="single" w:sz="4" w:space="0" w:color="auto"/>
            </w:tcBorders>
            <w:shd w:val="clear" w:color="auto" w:fill="FFFFFF"/>
          </w:tcPr>
          <w:p w:rsidR="009C346B" w:rsidRDefault="009C346B" w:rsidP="009C346B">
            <w:r>
              <w:t>Status determined by Filler</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RA</w:t>
            </w:r>
          </w:p>
        </w:tc>
        <w:tc>
          <w:tcPr>
            <w:tcW w:w="2400" w:type="dxa"/>
            <w:tcBorders>
              <w:bottom w:val="single" w:sz="4" w:space="0" w:color="auto"/>
            </w:tcBorders>
            <w:shd w:val="clear" w:color="auto" w:fill="F3F3F3"/>
          </w:tcPr>
          <w:p w:rsidR="009C346B" w:rsidRDefault="009C346B" w:rsidP="009C346B">
            <w:r>
              <w:t>Returned unused/no longer needed</w:t>
            </w:r>
          </w:p>
        </w:tc>
        <w:tc>
          <w:tcPr>
            <w:tcW w:w="1400" w:type="dxa"/>
            <w:tcBorders>
              <w:bottom w:val="single" w:sz="4" w:space="0" w:color="auto"/>
            </w:tcBorders>
            <w:shd w:val="clear" w:color="auto" w:fill="F3F3F3"/>
          </w:tcPr>
          <w:p w:rsidR="009C346B" w:rsidRDefault="009C346B" w:rsidP="009C346B"/>
        </w:tc>
        <w:tc>
          <w:tcPr>
            <w:tcW w:w="3600" w:type="dxa"/>
            <w:tcBorders>
              <w:bottom w:val="single" w:sz="4" w:space="0" w:color="auto"/>
            </w:tcBorders>
            <w:shd w:val="clear" w:color="auto" w:fill="F3F3F3"/>
          </w:tcPr>
          <w:p w:rsidR="009C346B" w:rsidRDefault="009C346B" w:rsidP="009C346B">
            <w:r>
              <w:t>Status determined by Filler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RL</w:t>
            </w:r>
          </w:p>
        </w:tc>
        <w:tc>
          <w:tcPr>
            <w:tcW w:w="2400" w:type="dxa"/>
            <w:tcBorders>
              <w:bottom w:val="single" w:sz="4" w:space="0" w:color="auto"/>
            </w:tcBorders>
            <w:shd w:val="clear" w:color="auto" w:fill="FFFFFF"/>
          </w:tcPr>
          <w:p w:rsidR="009C346B" w:rsidRDefault="009C346B" w:rsidP="009C346B">
            <w:r>
              <w:t>Returned unused/keep linked to patient for possible use later</w:t>
            </w:r>
          </w:p>
        </w:tc>
        <w:tc>
          <w:tcPr>
            <w:tcW w:w="1400" w:type="dxa"/>
            <w:tcBorders>
              <w:bottom w:val="single" w:sz="4" w:space="0" w:color="auto"/>
            </w:tcBorders>
            <w:shd w:val="clear" w:color="auto" w:fill="FFFFFF"/>
          </w:tcPr>
          <w:p w:rsidR="009C346B" w:rsidRDefault="009C346B" w:rsidP="009C346B"/>
        </w:tc>
        <w:tc>
          <w:tcPr>
            <w:tcW w:w="3600" w:type="dxa"/>
            <w:tcBorders>
              <w:bottom w:val="single" w:sz="4" w:space="0" w:color="auto"/>
            </w:tcBorders>
            <w:shd w:val="clear" w:color="auto" w:fill="FFFFFF"/>
          </w:tcPr>
          <w:p w:rsidR="009C346B" w:rsidRDefault="009C346B" w:rsidP="009C346B">
            <w:r>
              <w:t>Status determined by Filler</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WA</w:t>
            </w:r>
          </w:p>
        </w:tc>
        <w:tc>
          <w:tcPr>
            <w:tcW w:w="2400" w:type="dxa"/>
            <w:tcBorders>
              <w:bottom w:val="single" w:sz="4" w:space="0" w:color="auto"/>
            </w:tcBorders>
            <w:shd w:val="clear" w:color="auto" w:fill="F3F3F3"/>
          </w:tcPr>
          <w:p w:rsidR="009C346B" w:rsidRDefault="009C346B" w:rsidP="009C346B">
            <w:r>
              <w:t>Wasted (product no longer viable)</w:t>
            </w:r>
          </w:p>
        </w:tc>
        <w:tc>
          <w:tcPr>
            <w:tcW w:w="1400" w:type="dxa"/>
            <w:tcBorders>
              <w:bottom w:val="single" w:sz="4" w:space="0" w:color="auto"/>
            </w:tcBorders>
            <w:shd w:val="clear" w:color="auto" w:fill="F3F3F3"/>
          </w:tcPr>
          <w:p w:rsidR="009C346B" w:rsidRDefault="009C346B" w:rsidP="009C346B"/>
        </w:tc>
        <w:tc>
          <w:tcPr>
            <w:tcW w:w="3600" w:type="dxa"/>
            <w:tcBorders>
              <w:bottom w:val="single" w:sz="4" w:space="0" w:color="auto"/>
            </w:tcBorders>
            <w:shd w:val="clear" w:color="auto" w:fill="F3F3F3"/>
          </w:tcPr>
          <w:p w:rsidR="009C346B" w:rsidRDefault="009C346B" w:rsidP="009C346B">
            <w:r>
              <w:t>Status determined by Filler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PT</w:t>
            </w:r>
          </w:p>
        </w:tc>
        <w:tc>
          <w:tcPr>
            <w:tcW w:w="2400" w:type="dxa"/>
            <w:tcBorders>
              <w:bottom w:val="single" w:sz="4" w:space="0" w:color="auto"/>
            </w:tcBorders>
            <w:shd w:val="clear" w:color="auto" w:fill="FFFFFF"/>
          </w:tcPr>
          <w:p w:rsidR="009C346B" w:rsidRDefault="009C346B" w:rsidP="009C346B">
            <w:r>
              <w:t>Presumed transfused (dispensed and not returned)</w:t>
            </w:r>
          </w:p>
        </w:tc>
        <w:tc>
          <w:tcPr>
            <w:tcW w:w="1400" w:type="dxa"/>
            <w:tcBorders>
              <w:bottom w:val="single" w:sz="4" w:space="0" w:color="auto"/>
            </w:tcBorders>
            <w:shd w:val="clear" w:color="auto" w:fill="FFFFFF"/>
          </w:tcPr>
          <w:p w:rsidR="009C346B" w:rsidRDefault="009C346B" w:rsidP="009C346B"/>
        </w:tc>
        <w:tc>
          <w:tcPr>
            <w:tcW w:w="3600" w:type="dxa"/>
            <w:tcBorders>
              <w:bottom w:val="single" w:sz="4" w:space="0" w:color="auto"/>
            </w:tcBorders>
            <w:shd w:val="clear" w:color="auto" w:fill="FFFFFF"/>
          </w:tcPr>
          <w:p w:rsidR="009C346B" w:rsidRDefault="009C346B" w:rsidP="009C346B">
            <w:r>
              <w:t>Status determined by Filler</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CR</w:t>
            </w:r>
          </w:p>
        </w:tc>
        <w:tc>
          <w:tcPr>
            <w:tcW w:w="2400" w:type="dxa"/>
            <w:tcBorders>
              <w:bottom w:val="single" w:sz="4" w:space="0" w:color="auto"/>
            </w:tcBorders>
            <w:shd w:val="clear" w:color="auto" w:fill="F3F3F3"/>
          </w:tcPr>
          <w:p w:rsidR="009C346B" w:rsidRDefault="009C346B" w:rsidP="009C346B">
            <w:r>
              <w:t>Released into inventory for general availability</w:t>
            </w:r>
          </w:p>
        </w:tc>
        <w:tc>
          <w:tcPr>
            <w:tcW w:w="1400" w:type="dxa"/>
            <w:tcBorders>
              <w:bottom w:val="single" w:sz="4" w:space="0" w:color="auto"/>
            </w:tcBorders>
            <w:shd w:val="clear" w:color="auto" w:fill="F3F3F3"/>
          </w:tcPr>
          <w:p w:rsidR="009C346B" w:rsidRDefault="009C346B" w:rsidP="009C346B"/>
        </w:tc>
        <w:tc>
          <w:tcPr>
            <w:tcW w:w="3600" w:type="dxa"/>
            <w:tcBorders>
              <w:bottom w:val="single" w:sz="4" w:space="0" w:color="auto"/>
            </w:tcBorders>
            <w:shd w:val="clear" w:color="auto" w:fill="F3F3F3"/>
          </w:tcPr>
          <w:p w:rsidR="009C346B" w:rsidRDefault="009C346B" w:rsidP="009C346B">
            <w:r>
              <w:t>Status determined by Filler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shd w:val="clear" w:color="auto" w:fill="FFFFFF"/>
          </w:tcPr>
          <w:p w:rsidR="009C346B" w:rsidRDefault="009C346B" w:rsidP="009C346B">
            <w:r>
              <w:t>RQ</w:t>
            </w:r>
          </w:p>
        </w:tc>
        <w:tc>
          <w:tcPr>
            <w:tcW w:w="2400" w:type="dxa"/>
            <w:shd w:val="clear" w:color="auto" w:fill="FFFFFF"/>
          </w:tcPr>
          <w:p w:rsidR="009C346B" w:rsidRDefault="009C346B" w:rsidP="009C346B">
            <w:r>
              <w:t>Request to dispense blood product</w:t>
            </w:r>
          </w:p>
        </w:tc>
        <w:tc>
          <w:tcPr>
            <w:tcW w:w="1400" w:type="dxa"/>
            <w:shd w:val="clear" w:color="auto" w:fill="FFFFFF"/>
          </w:tcPr>
          <w:p w:rsidR="009C346B" w:rsidRDefault="009C346B" w:rsidP="009C346B"/>
        </w:tc>
        <w:tc>
          <w:tcPr>
            <w:tcW w:w="3600" w:type="dxa"/>
            <w:shd w:val="clear" w:color="auto" w:fill="FFFFFF"/>
          </w:tcPr>
          <w:p w:rsidR="009C346B" w:rsidRDefault="009C346B" w:rsidP="009C346B">
            <w:r>
              <w:t>Status determined by Placer</w:t>
            </w:r>
          </w:p>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0511 - BP Observation Status Codes Interpretation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BpObservationStatusCodesInterpretation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2.16.840.1.113883.18.334</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bpObservationStatusCodesInterpretation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Used in the Blood Product Dispense Status (BPX) and Blood Product Transfusion/Disposition (BTX) segments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BP Observation Status Codes Interpretation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http://terminology.hl7.org/CodeSystem/v2-0511</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hl7VS-bpObservationStatusCodesInterpretation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interpretation for the blood product observation status codes.  A status is considered preliminary until a blood product has reached a final disposition for the patient. For example, when the product is first c</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BP Observation Status Codes Interpretation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http://terminology.hl7.org/ValueSet/v2-0511</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BP Observation Status Codes Interpretation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BPX-3, BTX-12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4400" w:type="dxa"/>
            <w:tcBorders>
              <w:bottom w:val="single" w:sz="4" w:space="0" w:color="auto"/>
            </w:tcBorders>
            <w:shd w:val="clear" w:color="auto" w:fill="E6E6E6"/>
          </w:tcPr>
          <w:p w:rsidR="009C346B" w:rsidRDefault="009C346B" w:rsidP="009C346B">
            <w:pPr>
              <w:pStyle w:val="HL7TableHeader"/>
            </w:pPr>
            <w:r>
              <w:t>Display Name</w:t>
            </w:r>
          </w:p>
        </w:tc>
        <w:tc>
          <w:tcPr>
            <w:tcW w:w="1600" w:type="dxa"/>
            <w:tcBorders>
              <w:bottom w:val="single" w:sz="4" w:space="0" w:color="auto"/>
            </w:tcBorders>
            <w:shd w:val="clear" w:color="auto" w:fill="E6E6E6"/>
          </w:tcPr>
          <w:p w:rsidR="009C346B" w:rsidRDefault="009C346B" w:rsidP="009C346B">
            <w:pPr>
              <w:pStyle w:val="HL7TableHeader"/>
            </w:pPr>
            <w:r>
              <w:t>Definition</w:t>
            </w:r>
          </w:p>
        </w:tc>
        <w:tc>
          <w:tcPr>
            <w:tcW w:w="14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C</w:t>
            </w:r>
          </w:p>
        </w:tc>
        <w:tc>
          <w:tcPr>
            <w:tcW w:w="4400" w:type="dxa"/>
            <w:tcBorders>
              <w:bottom w:val="single" w:sz="4" w:space="0" w:color="auto"/>
            </w:tcBorders>
            <w:shd w:val="clear" w:color="auto" w:fill="FFFFFF"/>
          </w:tcPr>
          <w:p w:rsidR="009C346B" w:rsidRDefault="009C346B" w:rsidP="009C346B">
            <w:pPr>
              <w:pStyle w:val="HL7TableBody"/>
            </w:pPr>
            <w:r>
              <w:t>Record coming over is a correction and thus replaces a final status</w:t>
            </w:r>
          </w:p>
        </w:tc>
        <w:tc>
          <w:tcPr>
            <w:tcW w:w="1600" w:type="dxa"/>
            <w:tcBorders>
              <w:bottom w:val="single" w:sz="4" w:space="0" w:color="auto"/>
            </w:tcBorders>
            <w:shd w:val="clear" w:color="auto" w:fill="FFFFFF"/>
          </w:tcPr>
          <w:p w:rsidR="009C346B" w:rsidRDefault="009C346B" w:rsidP="009C346B">
            <w:pPr>
              <w:pStyle w:val="HL7TableBody"/>
            </w:pPr>
          </w:p>
        </w:tc>
        <w:tc>
          <w:tcPr>
            <w:tcW w:w="14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D</w:t>
            </w:r>
          </w:p>
        </w:tc>
        <w:tc>
          <w:tcPr>
            <w:tcW w:w="4400" w:type="dxa"/>
            <w:tcBorders>
              <w:bottom w:val="single" w:sz="4" w:space="0" w:color="auto"/>
            </w:tcBorders>
            <w:shd w:val="clear" w:color="auto" w:fill="F3F3F3"/>
          </w:tcPr>
          <w:p w:rsidR="009C346B" w:rsidRDefault="009C346B" w:rsidP="009C346B">
            <w:r>
              <w:t>Deletes the BPX record</w:t>
            </w:r>
          </w:p>
        </w:tc>
        <w:tc>
          <w:tcPr>
            <w:tcW w:w="1600" w:type="dxa"/>
            <w:tcBorders>
              <w:bottom w:val="single" w:sz="4" w:space="0" w:color="auto"/>
            </w:tcBorders>
            <w:shd w:val="clear" w:color="auto" w:fill="F3F3F3"/>
          </w:tcPr>
          <w:p w:rsidR="009C346B" w:rsidRDefault="009C346B" w:rsidP="009C346B"/>
        </w:tc>
        <w:tc>
          <w:tcPr>
            <w:tcW w:w="14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F</w:t>
            </w:r>
          </w:p>
        </w:tc>
        <w:tc>
          <w:tcPr>
            <w:tcW w:w="4400" w:type="dxa"/>
            <w:tcBorders>
              <w:bottom w:val="single" w:sz="4" w:space="0" w:color="auto"/>
            </w:tcBorders>
            <w:shd w:val="clear" w:color="auto" w:fill="FFFFFF"/>
          </w:tcPr>
          <w:p w:rsidR="009C346B" w:rsidRDefault="009C346B" w:rsidP="009C346B">
            <w:r>
              <w:t>Final status; Can only be changed with a corrected status</w:t>
            </w:r>
          </w:p>
        </w:tc>
        <w:tc>
          <w:tcPr>
            <w:tcW w:w="1600" w:type="dxa"/>
            <w:tcBorders>
              <w:bottom w:val="single" w:sz="4" w:space="0" w:color="auto"/>
            </w:tcBorders>
            <w:shd w:val="clear" w:color="auto" w:fill="FFFFFF"/>
          </w:tcPr>
          <w:p w:rsidR="009C346B" w:rsidRDefault="009C346B" w:rsidP="009C346B"/>
        </w:tc>
        <w:tc>
          <w:tcPr>
            <w:tcW w:w="14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O</w:t>
            </w:r>
          </w:p>
        </w:tc>
        <w:tc>
          <w:tcPr>
            <w:tcW w:w="4400" w:type="dxa"/>
            <w:tcBorders>
              <w:bottom w:val="single" w:sz="4" w:space="0" w:color="auto"/>
            </w:tcBorders>
            <w:shd w:val="clear" w:color="auto" w:fill="F3F3F3"/>
          </w:tcPr>
          <w:p w:rsidR="009C346B" w:rsidRDefault="009C346B" w:rsidP="009C346B">
            <w:r>
              <w:t>Order detail description only (no status)</w:t>
            </w:r>
          </w:p>
        </w:tc>
        <w:tc>
          <w:tcPr>
            <w:tcW w:w="1600" w:type="dxa"/>
            <w:tcBorders>
              <w:bottom w:val="single" w:sz="4" w:space="0" w:color="auto"/>
            </w:tcBorders>
            <w:shd w:val="clear" w:color="auto" w:fill="F3F3F3"/>
          </w:tcPr>
          <w:p w:rsidR="009C346B" w:rsidRDefault="009C346B" w:rsidP="009C346B"/>
        </w:tc>
        <w:tc>
          <w:tcPr>
            <w:tcW w:w="14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P</w:t>
            </w:r>
          </w:p>
        </w:tc>
        <w:tc>
          <w:tcPr>
            <w:tcW w:w="4400" w:type="dxa"/>
            <w:tcBorders>
              <w:bottom w:val="single" w:sz="4" w:space="0" w:color="auto"/>
            </w:tcBorders>
            <w:shd w:val="clear" w:color="auto" w:fill="FFFFFF"/>
          </w:tcPr>
          <w:p w:rsidR="009C346B" w:rsidRDefault="009C346B" w:rsidP="009C346B">
            <w:r>
              <w:t>Preliminary status</w:t>
            </w:r>
          </w:p>
        </w:tc>
        <w:tc>
          <w:tcPr>
            <w:tcW w:w="1600" w:type="dxa"/>
            <w:tcBorders>
              <w:bottom w:val="single" w:sz="4" w:space="0" w:color="auto"/>
            </w:tcBorders>
            <w:shd w:val="clear" w:color="auto" w:fill="FFFFFF"/>
          </w:tcPr>
          <w:p w:rsidR="009C346B" w:rsidRDefault="009C346B" w:rsidP="009C346B"/>
        </w:tc>
        <w:tc>
          <w:tcPr>
            <w:tcW w:w="14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shd w:val="clear" w:color="auto" w:fill="F3F3F3"/>
          </w:tcPr>
          <w:p w:rsidR="009C346B" w:rsidRDefault="009C346B" w:rsidP="009C346B">
            <w:r>
              <w:t>W</w:t>
            </w:r>
          </w:p>
        </w:tc>
        <w:tc>
          <w:tcPr>
            <w:tcW w:w="4400" w:type="dxa"/>
            <w:shd w:val="clear" w:color="auto" w:fill="F3F3F3"/>
          </w:tcPr>
          <w:p w:rsidR="009C346B" w:rsidRDefault="009C346B" w:rsidP="009C346B">
            <w:r>
              <w:t>Post original as wrong, e.g., transmitted for wrong patient</w:t>
            </w:r>
          </w:p>
        </w:tc>
        <w:tc>
          <w:tcPr>
            <w:tcW w:w="1600" w:type="dxa"/>
            <w:shd w:val="clear" w:color="auto" w:fill="F3F3F3"/>
          </w:tcPr>
          <w:p w:rsidR="009C346B" w:rsidRDefault="009C346B" w:rsidP="009C346B"/>
        </w:tc>
        <w:tc>
          <w:tcPr>
            <w:tcW w:w="14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0512 - Commercial Product</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CommercialProduct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a commercial product.  Examples of commercial products are blood derivatives such as Rh Immune Globulin and Factor VIII concentrate, Leukoreduction filters and blood administration sets.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Commercial Product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a commercial product.  Examples of commercial products are blood derivatives such as Rh Immune Globulin and Factor VIII concentrate, Leukoreduction filters and blood administration sets.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BPX-8, BTX-5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0513 - Blood Product Transfusion/Disposition Status</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BloodProductTransfusion_DispositionStatus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2.16.840.1.113883.18.335</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bloodProductTransfusion-dispositionStatus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Used in the Blood Product Transfusion/Disposition (BTX)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Blood Product Transfusion/Disposition Status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http://terminology.hl7.org/CodeSystem/v2-0513</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2</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2.16.840.1.113883.21.351</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hl7VS-bloodProductTransfusion-dispositionStatus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current status of the specified blood product as indicated by the placer.  For example, the placer may return the blood product to the transfusion service unused because an IV could not be started. The blood co</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Blood Product Transfusion/Disposition Status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Blood Product Transfusion/Disposition 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BTX-13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40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2000" w:type="dxa"/>
            <w:tcBorders>
              <w:bottom w:val="single" w:sz="4" w:space="0" w:color="auto"/>
            </w:tcBorders>
            <w:shd w:val="clear" w:color="auto" w:fill="E6E6E6"/>
          </w:tcPr>
          <w:p w:rsidR="009C346B" w:rsidRDefault="009C346B" w:rsidP="009C346B">
            <w:pPr>
              <w:pStyle w:val="HL7TableHeader"/>
            </w:pPr>
            <w:r>
              <w:t>Display Name</w:t>
            </w:r>
          </w:p>
        </w:tc>
        <w:tc>
          <w:tcPr>
            <w:tcW w:w="40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RA</w:t>
            </w:r>
          </w:p>
        </w:tc>
        <w:tc>
          <w:tcPr>
            <w:tcW w:w="2000" w:type="dxa"/>
            <w:tcBorders>
              <w:bottom w:val="single" w:sz="4" w:space="0" w:color="auto"/>
            </w:tcBorders>
            <w:shd w:val="clear" w:color="auto" w:fill="FFFFFF"/>
          </w:tcPr>
          <w:p w:rsidR="009C346B" w:rsidRDefault="009C346B" w:rsidP="009C346B">
            <w:pPr>
              <w:pStyle w:val="HL7TableBody"/>
            </w:pPr>
            <w:r>
              <w:t>Returned unused and unlinked</w:t>
            </w:r>
          </w:p>
        </w:tc>
        <w:tc>
          <w:tcPr>
            <w:tcW w:w="4000" w:type="dxa"/>
            <w:tcBorders>
              <w:bottom w:val="single" w:sz="4" w:space="0" w:color="auto"/>
            </w:tcBorders>
            <w:shd w:val="clear" w:color="auto" w:fill="FFFFFF"/>
          </w:tcPr>
          <w:p w:rsidR="009C346B" w:rsidRDefault="009C346B" w:rsidP="009C346B">
            <w:pPr>
              <w:pStyle w:val="HL7TableBody"/>
            </w:pPr>
            <w:r>
              <w:t>Blood product was returned unused, because it is no longer needed.</w:t>
            </w: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RL</w:t>
            </w:r>
          </w:p>
        </w:tc>
        <w:tc>
          <w:tcPr>
            <w:tcW w:w="2000" w:type="dxa"/>
            <w:tcBorders>
              <w:bottom w:val="single" w:sz="4" w:space="0" w:color="auto"/>
            </w:tcBorders>
            <w:shd w:val="clear" w:color="auto" w:fill="F3F3F3"/>
          </w:tcPr>
          <w:p w:rsidR="009C346B" w:rsidRDefault="009C346B" w:rsidP="009C346B">
            <w:r>
              <w:t>Returned unused but linked</w:t>
            </w:r>
          </w:p>
        </w:tc>
        <w:tc>
          <w:tcPr>
            <w:tcW w:w="4000" w:type="dxa"/>
            <w:tcBorders>
              <w:bottom w:val="single" w:sz="4" w:space="0" w:color="auto"/>
            </w:tcBorders>
            <w:shd w:val="clear" w:color="auto" w:fill="F3F3F3"/>
          </w:tcPr>
          <w:p w:rsidR="009C346B" w:rsidRDefault="009C346B" w:rsidP="009C346B">
            <w:r>
              <w:t>Blood product was returned unused, because it is not currently needed, but should remain linked to the patient for future use.</w:t>
            </w:r>
          </w:p>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WA</w:t>
            </w:r>
          </w:p>
        </w:tc>
        <w:tc>
          <w:tcPr>
            <w:tcW w:w="2000" w:type="dxa"/>
            <w:tcBorders>
              <w:bottom w:val="single" w:sz="4" w:space="0" w:color="auto"/>
            </w:tcBorders>
            <w:shd w:val="clear" w:color="auto" w:fill="FFFFFF"/>
          </w:tcPr>
          <w:p w:rsidR="009C346B" w:rsidRDefault="009C346B" w:rsidP="009C346B">
            <w:r>
              <w:t>Wasted</w:t>
            </w:r>
          </w:p>
        </w:tc>
        <w:tc>
          <w:tcPr>
            <w:tcW w:w="4000" w:type="dxa"/>
            <w:tcBorders>
              <w:bottom w:val="single" w:sz="4" w:space="0" w:color="auto"/>
            </w:tcBorders>
            <w:shd w:val="clear" w:color="auto" w:fill="FFFFFF"/>
          </w:tcPr>
          <w:p w:rsidR="009C346B" w:rsidRDefault="009C346B" w:rsidP="009C346B">
            <w:r>
              <w:t>The blood product is no longer viable.</w:t>
            </w:r>
          </w:p>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ins w:id="765" w:author="Frank Oemig" w:date="2023-06-16T21:26:00Z">
              <w:r>
                <w:t>TI</w:t>
              </w:r>
            </w:ins>
          </w:p>
        </w:tc>
        <w:tc>
          <w:tcPr>
            <w:tcW w:w="2000" w:type="dxa"/>
            <w:tcBorders>
              <w:bottom w:val="single" w:sz="4" w:space="0" w:color="auto"/>
            </w:tcBorders>
            <w:shd w:val="clear" w:color="auto" w:fill="F3F3F3"/>
          </w:tcPr>
          <w:p w:rsidR="009C346B" w:rsidRDefault="009C346B" w:rsidP="009C346B">
            <w:ins w:id="766" w:author="Frank Oemig" w:date="2023-06-16T21:26:00Z">
              <w:r>
                <w:t>Transfusion Interrupted</w:t>
              </w:r>
            </w:ins>
          </w:p>
        </w:tc>
        <w:tc>
          <w:tcPr>
            <w:tcW w:w="4000" w:type="dxa"/>
            <w:tcBorders>
              <w:bottom w:val="single" w:sz="4" w:space="0" w:color="auto"/>
            </w:tcBorders>
            <w:shd w:val="clear" w:color="auto" w:fill="F3F3F3"/>
          </w:tcPr>
          <w:p w:rsidR="009C346B" w:rsidRDefault="009C346B" w:rsidP="009C346B">
            <w:ins w:id="767" w:author="Frank Oemig" w:date="2023-06-16T21:26:00Z">
              <w:r>
                <w:t>Transfusion of the blood product was interrupted and considered ended; a reason for interruption is usually also reported.</w:t>
              </w:r>
            </w:ins>
          </w:p>
        </w:tc>
        <w:tc>
          <w:tcPr>
            <w:tcW w:w="1200" w:type="dxa"/>
            <w:tcBorders>
              <w:bottom w:val="single" w:sz="4" w:space="0" w:color="auto"/>
            </w:tcBorders>
            <w:shd w:val="clear" w:color="auto" w:fill="F3F3F3"/>
          </w:tcPr>
          <w:p w:rsidR="009C346B" w:rsidRDefault="009C346B" w:rsidP="009C346B">
            <w:ins w:id="768" w:author="Frank Oemig" w:date="2023-06-16T21:26:00Z">
              <w:r>
                <w:t>This is not expected to be an end state; transfusion will either be ended or restarted.</w:t>
              </w:r>
            </w:ins>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TR</w:t>
            </w:r>
          </w:p>
        </w:tc>
        <w:tc>
          <w:tcPr>
            <w:tcW w:w="2000" w:type="dxa"/>
            <w:tcBorders>
              <w:bottom w:val="single" w:sz="4" w:space="0" w:color="auto"/>
            </w:tcBorders>
            <w:shd w:val="clear" w:color="auto" w:fill="FFFFFF"/>
          </w:tcPr>
          <w:p w:rsidR="009C346B" w:rsidRDefault="009C346B" w:rsidP="009C346B">
            <w:r>
              <w:t>Transfusion Ended with Reactions</w:t>
            </w:r>
          </w:p>
        </w:tc>
        <w:tc>
          <w:tcPr>
            <w:tcW w:w="4000" w:type="dxa"/>
            <w:tcBorders>
              <w:bottom w:val="single" w:sz="4" w:space="0" w:color="auto"/>
            </w:tcBorders>
            <w:shd w:val="clear" w:color="auto" w:fill="FFFFFF"/>
          </w:tcPr>
          <w:p w:rsidR="009C346B" w:rsidRDefault="009C346B" w:rsidP="009C346B">
            <w:r>
              <w:t>The blood product has been transfused and it caused an adverse reaction.</w:t>
            </w:r>
          </w:p>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ins w:id="769" w:author="Frank Oemig" w:date="2023-06-16T21:26:00Z">
              <w:r>
                <w:t>TS</w:t>
              </w:r>
            </w:ins>
          </w:p>
        </w:tc>
        <w:tc>
          <w:tcPr>
            <w:tcW w:w="2000" w:type="dxa"/>
            <w:tcBorders>
              <w:bottom w:val="single" w:sz="4" w:space="0" w:color="auto"/>
            </w:tcBorders>
            <w:shd w:val="clear" w:color="auto" w:fill="F3F3F3"/>
          </w:tcPr>
          <w:p w:rsidR="009C346B" w:rsidRDefault="009C346B" w:rsidP="009C346B">
            <w:ins w:id="770" w:author="Frank Oemig" w:date="2023-06-16T21:26:00Z">
              <w:r>
                <w:t>Transfusion Started</w:t>
              </w:r>
            </w:ins>
          </w:p>
        </w:tc>
        <w:tc>
          <w:tcPr>
            <w:tcW w:w="4000" w:type="dxa"/>
            <w:tcBorders>
              <w:bottom w:val="single" w:sz="4" w:space="0" w:color="auto"/>
            </w:tcBorders>
            <w:shd w:val="clear" w:color="auto" w:fill="F3F3F3"/>
          </w:tcPr>
          <w:p w:rsidR="009C346B" w:rsidRDefault="009C346B" w:rsidP="009C346B">
            <w:ins w:id="771" w:author="Frank Oemig" w:date="2023-06-16T21:26:00Z">
              <w:r>
                <w:t>Transfusion of the blood product has been started and is in progress</w:t>
              </w:r>
            </w:ins>
          </w:p>
        </w:tc>
        <w:tc>
          <w:tcPr>
            <w:tcW w:w="1200" w:type="dxa"/>
            <w:tcBorders>
              <w:bottom w:val="single" w:sz="4" w:space="0" w:color="auto"/>
            </w:tcBorders>
            <w:shd w:val="clear" w:color="auto" w:fill="F3F3F3"/>
          </w:tcPr>
          <w:p w:rsidR="009C346B" w:rsidRDefault="009C346B" w:rsidP="009C346B">
            <w:ins w:id="772" w:author="Frank Oemig" w:date="2023-06-16T21:26:00Z">
              <w:r>
                <w:t>This code may be used for restart if interrupted as well.</w:t>
              </w:r>
            </w:ins>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TX</w:t>
            </w:r>
          </w:p>
        </w:tc>
        <w:tc>
          <w:tcPr>
            <w:tcW w:w="2000" w:type="dxa"/>
            <w:shd w:val="clear" w:color="auto" w:fill="FFFFFF"/>
          </w:tcPr>
          <w:p w:rsidR="009C346B" w:rsidRDefault="009C346B" w:rsidP="009C346B">
            <w:r>
              <w:t>Transfusion Ended</w:t>
            </w:r>
          </w:p>
        </w:tc>
        <w:tc>
          <w:tcPr>
            <w:tcW w:w="4000" w:type="dxa"/>
            <w:shd w:val="clear" w:color="auto" w:fill="FFFFFF"/>
          </w:tcPr>
          <w:p w:rsidR="009C346B" w:rsidRDefault="009C346B" w:rsidP="009C346B">
            <w:r>
              <w:t>The blood product has been transfused with a normal end to the transfusion.</w:t>
            </w:r>
          </w:p>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0514 - Transfusion Adverse Reaction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TransfusionAdverseReaction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type of adverse reaction that the recipient of the blood product experienced.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2.16.840.1.113883.18.336</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transfusionAdverseReaction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used to specify the type of adverse reaction that the recipient of the blood product experienced.  Used in the Blood Product Transfusion/Disposition (BTX)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Transfusion Adverse Reaction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http://terminology.hl7.org/CodeSystem/v2-0514</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2.16.840.1.113883.21.352</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hl7VS-transfusionAdverseReaction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type of adverse reaction that the recipient of the blood product experienced.</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Transfusion Adverse Reaction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Transfusion Adverse Reaction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the type of adverse reaction that the recipient of the blood product experienced.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BTX-18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ABOINC</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r>
              <w:t>ABO Incompatible Transfusion Reaction</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ACUTHEHTR</w:t>
            </w:r>
          </w:p>
        </w:tc>
        <w:tc>
          <w:tcPr>
            <w:tcW w:w="4400" w:type="dxa"/>
            <w:tcBorders>
              <w:top w:val="single" w:sz="4" w:space="0" w:color="auto"/>
              <w:bottom w:val="single" w:sz="4" w:space="0" w:color="auto"/>
            </w:tcBorders>
            <w:shd w:val="clear" w:color="auto" w:fill="F3F3F3"/>
          </w:tcPr>
          <w:p w:rsidR="009C346B" w:rsidRDefault="009C346B" w:rsidP="009C346B">
            <w:r>
              <w:t>Acute Hemolytic Transfusion Reaction</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ALLERGIC1</w:t>
            </w:r>
          </w:p>
        </w:tc>
        <w:tc>
          <w:tcPr>
            <w:tcW w:w="4400" w:type="dxa"/>
            <w:tcBorders>
              <w:top w:val="single" w:sz="4" w:space="0" w:color="auto"/>
              <w:bottom w:val="single" w:sz="4" w:space="0" w:color="auto"/>
            </w:tcBorders>
            <w:shd w:val="clear" w:color="auto" w:fill="FFFFFF"/>
          </w:tcPr>
          <w:p w:rsidR="009C346B" w:rsidRDefault="009C346B" w:rsidP="009C346B">
            <w:r>
              <w:t>Allergic Reaction - First</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ALLERGIC2</w:t>
            </w:r>
          </w:p>
        </w:tc>
        <w:tc>
          <w:tcPr>
            <w:tcW w:w="4400" w:type="dxa"/>
            <w:tcBorders>
              <w:top w:val="single" w:sz="4" w:space="0" w:color="auto"/>
              <w:bottom w:val="single" w:sz="4" w:space="0" w:color="auto"/>
            </w:tcBorders>
            <w:shd w:val="clear" w:color="auto" w:fill="F3F3F3"/>
          </w:tcPr>
          <w:p w:rsidR="009C346B" w:rsidRDefault="009C346B" w:rsidP="009C346B">
            <w:r>
              <w:t>Allergic Reaction - Recurrent</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ALLERGICR</w:t>
            </w:r>
          </w:p>
        </w:tc>
        <w:tc>
          <w:tcPr>
            <w:tcW w:w="4400" w:type="dxa"/>
            <w:tcBorders>
              <w:top w:val="single" w:sz="4" w:space="0" w:color="auto"/>
              <w:bottom w:val="single" w:sz="4" w:space="0" w:color="auto"/>
            </w:tcBorders>
            <w:shd w:val="clear" w:color="auto" w:fill="FFFFFF"/>
          </w:tcPr>
          <w:p w:rsidR="009C346B" w:rsidRDefault="009C346B" w:rsidP="009C346B">
            <w:r>
              <w:t>Allergic Reaction - Repeating</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ANAPHYLAC</w:t>
            </w:r>
          </w:p>
        </w:tc>
        <w:tc>
          <w:tcPr>
            <w:tcW w:w="4400" w:type="dxa"/>
            <w:tcBorders>
              <w:top w:val="single" w:sz="4" w:space="0" w:color="auto"/>
              <w:bottom w:val="single" w:sz="4" w:space="0" w:color="auto"/>
            </w:tcBorders>
            <w:shd w:val="clear" w:color="auto" w:fill="F3F3F3"/>
          </w:tcPr>
          <w:p w:rsidR="009C346B" w:rsidRDefault="009C346B" w:rsidP="009C346B">
            <w:r>
              <w:t>Anaphylactic Reaction</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BACTCONTAM</w:t>
            </w:r>
          </w:p>
        </w:tc>
        <w:tc>
          <w:tcPr>
            <w:tcW w:w="4400" w:type="dxa"/>
            <w:tcBorders>
              <w:top w:val="single" w:sz="4" w:space="0" w:color="auto"/>
              <w:bottom w:val="single" w:sz="4" w:space="0" w:color="auto"/>
            </w:tcBorders>
            <w:shd w:val="clear" w:color="auto" w:fill="FFFFFF"/>
          </w:tcPr>
          <w:p w:rsidR="009C346B" w:rsidRDefault="009C346B" w:rsidP="009C346B">
            <w:r>
              <w:t>Reaction to Bacterial Contamination</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DELAYEDHTR</w:t>
            </w:r>
          </w:p>
        </w:tc>
        <w:tc>
          <w:tcPr>
            <w:tcW w:w="4400" w:type="dxa"/>
            <w:tcBorders>
              <w:top w:val="single" w:sz="4" w:space="0" w:color="auto"/>
              <w:bottom w:val="single" w:sz="4" w:space="0" w:color="auto"/>
            </w:tcBorders>
            <w:shd w:val="clear" w:color="auto" w:fill="F3F3F3"/>
          </w:tcPr>
          <w:p w:rsidR="009C346B" w:rsidRDefault="009C346B" w:rsidP="009C346B">
            <w:r>
              <w:t>Delayed Hemolytic Transfusion Reaction</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DELAYEDSTR</w:t>
            </w:r>
          </w:p>
        </w:tc>
        <w:tc>
          <w:tcPr>
            <w:tcW w:w="4400" w:type="dxa"/>
            <w:tcBorders>
              <w:top w:val="single" w:sz="4" w:space="0" w:color="auto"/>
              <w:bottom w:val="single" w:sz="4" w:space="0" w:color="auto"/>
            </w:tcBorders>
            <w:shd w:val="clear" w:color="auto" w:fill="FFFFFF"/>
          </w:tcPr>
          <w:p w:rsidR="009C346B" w:rsidRDefault="009C346B" w:rsidP="009C346B">
            <w:r>
              <w:t>Delayed Serological Transfusion Reaction</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GVHD</w:t>
            </w:r>
          </w:p>
        </w:tc>
        <w:tc>
          <w:tcPr>
            <w:tcW w:w="4400" w:type="dxa"/>
            <w:tcBorders>
              <w:top w:val="single" w:sz="4" w:space="0" w:color="auto"/>
              <w:bottom w:val="single" w:sz="4" w:space="0" w:color="auto"/>
            </w:tcBorders>
            <w:shd w:val="clear" w:color="auto" w:fill="F3F3F3"/>
          </w:tcPr>
          <w:p w:rsidR="009C346B" w:rsidRDefault="009C346B" w:rsidP="009C346B">
            <w:r>
              <w:t>Graft vs Host Disease - Transfusion - Associated</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HYPOTENS</w:t>
            </w:r>
          </w:p>
        </w:tc>
        <w:tc>
          <w:tcPr>
            <w:tcW w:w="4400" w:type="dxa"/>
            <w:tcBorders>
              <w:top w:val="single" w:sz="4" w:space="0" w:color="auto"/>
              <w:bottom w:val="single" w:sz="4" w:space="0" w:color="auto"/>
            </w:tcBorders>
            <w:shd w:val="clear" w:color="auto" w:fill="FFFFFF"/>
          </w:tcPr>
          <w:p w:rsidR="009C346B" w:rsidRDefault="009C346B" w:rsidP="009C346B">
            <w:r>
              <w:t>Non-hemolytic Hypotensive Reaction</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NONHTR1</w:t>
            </w:r>
          </w:p>
        </w:tc>
        <w:tc>
          <w:tcPr>
            <w:tcW w:w="4400" w:type="dxa"/>
            <w:tcBorders>
              <w:top w:val="single" w:sz="4" w:space="0" w:color="auto"/>
              <w:bottom w:val="single" w:sz="4" w:space="0" w:color="auto"/>
            </w:tcBorders>
            <w:shd w:val="clear" w:color="auto" w:fill="F3F3F3"/>
          </w:tcPr>
          <w:p w:rsidR="009C346B" w:rsidRDefault="009C346B" w:rsidP="009C346B">
            <w:r>
              <w:t>Non-Hemolytic Fever Chill Transfusion Reaction - First</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NONHTR2</w:t>
            </w:r>
          </w:p>
        </w:tc>
        <w:tc>
          <w:tcPr>
            <w:tcW w:w="4400" w:type="dxa"/>
            <w:tcBorders>
              <w:top w:val="single" w:sz="4" w:space="0" w:color="auto"/>
              <w:bottom w:val="single" w:sz="4" w:space="0" w:color="auto"/>
            </w:tcBorders>
            <w:shd w:val="clear" w:color="auto" w:fill="FFFFFF"/>
          </w:tcPr>
          <w:p w:rsidR="009C346B" w:rsidRDefault="009C346B" w:rsidP="009C346B">
            <w:r>
              <w:t>Non-Hemolytic Fever Chill Transfusion Reaction - Recurrent</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NONHTRREC</w:t>
            </w:r>
          </w:p>
        </w:tc>
        <w:tc>
          <w:tcPr>
            <w:tcW w:w="4400" w:type="dxa"/>
            <w:tcBorders>
              <w:top w:val="single" w:sz="4" w:space="0" w:color="auto"/>
              <w:bottom w:val="single" w:sz="4" w:space="0" w:color="auto"/>
            </w:tcBorders>
            <w:shd w:val="clear" w:color="auto" w:fill="F3F3F3"/>
          </w:tcPr>
          <w:p w:rsidR="009C346B" w:rsidRDefault="009C346B" w:rsidP="009C346B">
            <w:r>
              <w:t>Non-Hemolytic Fever Chill Transfusion Reaction - Repeating</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NONIMMUNE</w:t>
            </w:r>
          </w:p>
        </w:tc>
        <w:tc>
          <w:tcPr>
            <w:tcW w:w="4400" w:type="dxa"/>
            <w:tcBorders>
              <w:top w:val="single" w:sz="4" w:space="0" w:color="auto"/>
              <w:bottom w:val="single" w:sz="4" w:space="0" w:color="auto"/>
            </w:tcBorders>
            <w:shd w:val="clear" w:color="auto" w:fill="FFFFFF"/>
          </w:tcPr>
          <w:p w:rsidR="009C346B" w:rsidRDefault="009C346B" w:rsidP="009C346B">
            <w:r>
              <w:t>Non-Immune Hemolysis</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NONSPEC</w:t>
            </w:r>
          </w:p>
        </w:tc>
        <w:tc>
          <w:tcPr>
            <w:tcW w:w="4400" w:type="dxa"/>
            <w:tcBorders>
              <w:top w:val="single" w:sz="4" w:space="0" w:color="auto"/>
              <w:bottom w:val="single" w:sz="4" w:space="0" w:color="auto"/>
            </w:tcBorders>
            <w:shd w:val="clear" w:color="auto" w:fill="F3F3F3"/>
          </w:tcPr>
          <w:p w:rsidR="009C346B" w:rsidRDefault="009C346B" w:rsidP="009C346B">
            <w:r>
              <w:t>Non-Specific, Non-Hemolytic Transfusion Reaction</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NORXN</w:t>
            </w:r>
          </w:p>
        </w:tc>
        <w:tc>
          <w:tcPr>
            <w:tcW w:w="4400" w:type="dxa"/>
            <w:tcBorders>
              <w:top w:val="single" w:sz="4" w:space="0" w:color="auto"/>
              <w:bottom w:val="single" w:sz="4" w:space="0" w:color="auto"/>
            </w:tcBorders>
            <w:shd w:val="clear" w:color="auto" w:fill="FFFFFF"/>
          </w:tcPr>
          <w:p w:rsidR="009C346B" w:rsidRDefault="009C346B" w:rsidP="009C346B">
            <w:r>
              <w:t>No Evidence of Transfusion Reaction</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PTP</w:t>
            </w:r>
          </w:p>
        </w:tc>
        <w:tc>
          <w:tcPr>
            <w:tcW w:w="4400" w:type="dxa"/>
            <w:tcBorders>
              <w:top w:val="single" w:sz="4" w:space="0" w:color="auto"/>
              <w:bottom w:val="single" w:sz="4" w:space="0" w:color="auto"/>
            </w:tcBorders>
            <w:shd w:val="clear" w:color="auto" w:fill="F3F3F3"/>
          </w:tcPr>
          <w:p w:rsidR="009C346B" w:rsidRDefault="009C346B" w:rsidP="009C346B">
            <w:r>
              <w:t>Posttransfusion Purpura</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VOLOVER</w:t>
            </w:r>
          </w:p>
        </w:tc>
        <w:tc>
          <w:tcPr>
            <w:tcW w:w="4400" w:type="dxa"/>
            <w:tcBorders>
              <w:top w:val="single" w:sz="4" w:space="0" w:color="auto"/>
              <w:bottom w:val="double" w:sz="4" w:space="0" w:color="auto"/>
            </w:tcBorders>
            <w:shd w:val="clear" w:color="auto" w:fill="FFFFFF"/>
          </w:tcPr>
          <w:p w:rsidR="009C346B" w:rsidRDefault="009C346B" w:rsidP="009C346B">
            <w:r>
              <w:t>Symptoms most likely due to volume overload</w:t>
            </w:r>
          </w:p>
        </w:tc>
        <w:tc>
          <w:tcPr>
            <w:tcW w:w="16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0515 - Transfusion Interrupted Reason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TransfusionInterruptedReason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reason the transfusion of the blood product was interrupted.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Transfusion Interrupted 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reason the transfusion of the blood product was interrupted.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BTX-19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0516 - Error Severity</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ErrorSeverity</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for the severity of an application error as reported during acknowledgment of messages. Knowing if something is Error, Warning or Information is intrinsic to how an application handles the content and the information flow.</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2.16.840.1.113883.18.337</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errorSeverity</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the severity of an application error as reported during acknowledgment of messages. Knowing if something is Error, Warning or Information is intrinsic to how an application handles the content and the information flow.  Used in HL7 Version 2.x messaging acknowledgment in the ERR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Error Severity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http://terminology.hl7.org/CodeSystem/v2-0516</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2</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hl7VS-errorSeverity</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Concepts documenting the severity of an application error as reported during acknowledgment of messages.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Error Severity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Error Severity</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specifying the severity of an application error as reported during acknowledgment of messages. Knowing if something is Error, Warning or Information is intrinsic to how an application handles the content and the information flow.</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ERR-4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1600" w:type="dxa"/>
            <w:tcBorders>
              <w:bottom w:val="single" w:sz="4" w:space="0" w:color="auto"/>
            </w:tcBorders>
            <w:shd w:val="clear" w:color="auto" w:fill="E6E6E6"/>
          </w:tcPr>
          <w:p w:rsidR="009C346B" w:rsidRDefault="009C346B" w:rsidP="009C346B">
            <w:pPr>
              <w:pStyle w:val="HL7TableHeader"/>
            </w:pPr>
            <w:r>
              <w:t>Definition</w:t>
            </w:r>
          </w:p>
        </w:tc>
        <w:tc>
          <w:tcPr>
            <w:tcW w:w="40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W</w:t>
            </w:r>
          </w:p>
        </w:tc>
        <w:tc>
          <w:tcPr>
            <w:tcW w:w="1600" w:type="dxa"/>
            <w:tcBorders>
              <w:bottom w:val="single" w:sz="4" w:space="0" w:color="auto"/>
            </w:tcBorders>
            <w:shd w:val="clear" w:color="auto" w:fill="FFFFFF"/>
          </w:tcPr>
          <w:p w:rsidR="009C346B" w:rsidRDefault="009C346B" w:rsidP="009C346B">
            <w:pPr>
              <w:pStyle w:val="HL7TableBody"/>
            </w:pPr>
            <w:r>
              <w:t>Warning</w:t>
            </w:r>
          </w:p>
        </w:tc>
        <w:tc>
          <w:tcPr>
            <w:tcW w:w="1600" w:type="dxa"/>
            <w:tcBorders>
              <w:bottom w:val="single" w:sz="4" w:space="0" w:color="auto"/>
            </w:tcBorders>
            <w:shd w:val="clear" w:color="auto" w:fill="FFFFFF"/>
          </w:tcPr>
          <w:p w:rsidR="009C346B" w:rsidRDefault="009C346B" w:rsidP="009C346B">
            <w:pPr>
              <w:pStyle w:val="HL7TableBody"/>
            </w:pPr>
            <w:r>
              <w:t>Transaction successful, but there may be issues</w:t>
            </w:r>
          </w:p>
        </w:tc>
        <w:tc>
          <w:tcPr>
            <w:tcW w:w="4000" w:type="dxa"/>
            <w:tcBorders>
              <w:bottom w:val="single" w:sz="4" w:space="0" w:color="auto"/>
            </w:tcBorders>
            <w:shd w:val="clear" w:color="auto" w:fill="FFFFFF"/>
          </w:tcPr>
          <w:p w:rsidR="009C346B" w:rsidRDefault="009C346B" w:rsidP="009C346B">
            <w:pPr>
              <w:pStyle w:val="HL7TableBody"/>
            </w:pPr>
            <w:r>
              <w:t>Use this severity when parts of the message may not have been stored.</w:t>
            </w: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I</w:t>
            </w:r>
          </w:p>
        </w:tc>
        <w:tc>
          <w:tcPr>
            <w:tcW w:w="1600" w:type="dxa"/>
            <w:tcBorders>
              <w:bottom w:val="single" w:sz="4" w:space="0" w:color="auto"/>
            </w:tcBorders>
            <w:shd w:val="clear" w:color="auto" w:fill="F3F3F3"/>
          </w:tcPr>
          <w:p w:rsidR="009C346B" w:rsidRDefault="009C346B" w:rsidP="009C346B">
            <w:r>
              <w:t>Information</w:t>
            </w:r>
          </w:p>
        </w:tc>
        <w:tc>
          <w:tcPr>
            <w:tcW w:w="1600" w:type="dxa"/>
            <w:tcBorders>
              <w:bottom w:val="single" w:sz="4" w:space="0" w:color="auto"/>
            </w:tcBorders>
            <w:shd w:val="clear" w:color="auto" w:fill="F3F3F3"/>
          </w:tcPr>
          <w:p w:rsidR="009C346B" w:rsidRDefault="009C346B" w:rsidP="009C346B">
            <w:r>
              <w:t>Transaction was successful but includes information</w:t>
            </w:r>
          </w:p>
        </w:tc>
        <w:tc>
          <w:tcPr>
            <w:tcW w:w="4000" w:type="dxa"/>
            <w:tcBorders>
              <w:bottom w:val="single" w:sz="4" w:space="0" w:color="auto"/>
            </w:tcBorders>
            <w:shd w:val="clear" w:color="auto" w:fill="F3F3F3"/>
          </w:tcPr>
          <w:p w:rsidR="009C346B" w:rsidRDefault="009C346B" w:rsidP="009C346B">
            <w:r>
              <w:t>e.g., inform patient</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E</w:t>
            </w:r>
          </w:p>
        </w:tc>
        <w:tc>
          <w:tcPr>
            <w:tcW w:w="1600" w:type="dxa"/>
            <w:tcBorders>
              <w:bottom w:val="single" w:sz="4" w:space="0" w:color="auto"/>
            </w:tcBorders>
            <w:shd w:val="clear" w:color="auto" w:fill="FFFFFF"/>
          </w:tcPr>
          <w:p w:rsidR="009C346B" w:rsidRDefault="009C346B" w:rsidP="009C346B">
            <w:r>
              <w:t>Error</w:t>
            </w:r>
          </w:p>
        </w:tc>
        <w:tc>
          <w:tcPr>
            <w:tcW w:w="1600" w:type="dxa"/>
            <w:tcBorders>
              <w:bottom w:val="single" w:sz="4" w:space="0" w:color="auto"/>
            </w:tcBorders>
            <w:shd w:val="clear" w:color="auto" w:fill="FFFFFF"/>
          </w:tcPr>
          <w:p w:rsidR="009C346B" w:rsidRDefault="009C346B" w:rsidP="009C346B">
            <w:r>
              <w:t>Transaction was unsuccessful</w:t>
            </w:r>
          </w:p>
        </w:tc>
        <w:tc>
          <w:tcPr>
            <w:tcW w:w="40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shd w:val="clear" w:color="auto" w:fill="F3F3F3"/>
          </w:tcPr>
          <w:p w:rsidR="009C346B" w:rsidRDefault="009C346B" w:rsidP="009C346B">
            <w:r>
              <w:t>F</w:t>
            </w:r>
          </w:p>
        </w:tc>
        <w:tc>
          <w:tcPr>
            <w:tcW w:w="1600" w:type="dxa"/>
            <w:shd w:val="clear" w:color="auto" w:fill="F3F3F3"/>
          </w:tcPr>
          <w:p w:rsidR="009C346B" w:rsidRDefault="009C346B" w:rsidP="009C346B">
            <w:r>
              <w:t>Fatal Error</w:t>
            </w:r>
          </w:p>
        </w:tc>
        <w:tc>
          <w:tcPr>
            <w:tcW w:w="1600" w:type="dxa"/>
            <w:shd w:val="clear" w:color="auto" w:fill="F3F3F3"/>
          </w:tcPr>
          <w:p w:rsidR="009C346B" w:rsidRDefault="009C346B" w:rsidP="009C346B">
            <w:r>
              <w:t>Message not processed due to application or network failure condition</w:t>
            </w:r>
          </w:p>
        </w:tc>
        <w:tc>
          <w:tcPr>
            <w:tcW w:w="40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0517 - Inform Person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InformPersonCode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who (if anyone) shouldor should not be informed of an error.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2.16.840.1.113883.18.338</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informInstructions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who (if anyone) should or should not be informed of an error.  Used in the Error (ERR)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Inform Person Code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http://terminology.hl7.org/CodeSystem/v2-0517</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hl7VS-informPersonCode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who (if anyone) shouldor should not be informed of an error.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Inform Person Code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Inform Person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who (if anyone) should be informed of the error.  This field may also be used to indicate that a particular person should NOT be informed of the error (e.g. do not inform patient.)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ERR-9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PAT</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r>
              <w:t>Inform patient</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NPAT</w:t>
            </w:r>
          </w:p>
        </w:tc>
        <w:tc>
          <w:tcPr>
            <w:tcW w:w="4400" w:type="dxa"/>
            <w:tcBorders>
              <w:top w:val="single" w:sz="4" w:space="0" w:color="auto"/>
              <w:bottom w:val="single" w:sz="4" w:space="0" w:color="auto"/>
            </w:tcBorders>
            <w:shd w:val="clear" w:color="auto" w:fill="F3F3F3"/>
          </w:tcPr>
          <w:p w:rsidR="009C346B" w:rsidRDefault="009C346B" w:rsidP="009C346B">
            <w:r>
              <w:t>Do NOT inform patient</w:t>
            </w:r>
          </w:p>
        </w:tc>
        <w:tc>
          <w:tcPr>
            <w:tcW w:w="16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USR</w:t>
            </w:r>
          </w:p>
        </w:tc>
        <w:tc>
          <w:tcPr>
            <w:tcW w:w="4400" w:type="dxa"/>
            <w:tcBorders>
              <w:top w:val="single" w:sz="4" w:space="0" w:color="auto"/>
              <w:bottom w:val="single" w:sz="4" w:space="0" w:color="auto"/>
            </w:tcBorders>
            <w:shd w:val="clear" w:color="auto" w:fill="FFFFFF"/>
          </w:tcPr>
          <w:p w:rsidR="009C346B" w:rsidRDefault="009C346B" w:rsidP="009C346B">
            <w:r>
              <w:t>Inform User</w:t>
            </w:r>
          </w:p>
        </w:tc>
        <w:tc>
          <w:tcPr>
            <w:tcW w:w="16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HD</w:t>
            </w:r>
          </w:p>
        </w:tc>
        <w:tc>
          <w:tcPr>
            <w:tcW w:w="4400" w:type="dxa"/>
            <w:tcBorders>
              <w:top w:val="single" w:sz="4" w:space="0" w:color="auto"/>
              <w:bottom w:val="double" w:sz="4" w:space="0" w:color="auto"/>
            </w:tcBorders>
            <w:shd w:val="clear" w:color="auto" w:fill="F3F3F3"/>
          </w:tcPr>
          <w:p w:rsidR="009C346B" w:rsidRDefault="009C346B" w:rsidP="009C346B">
            <w:r>
              <w:t>Inform help desk</w:t>
            </w:r>
          </w:p>
        </w:tc>
        <w:tc>
          <w:tcPr>
            <w:tcW w:w="1600" w:type="dxa"/>
            <w:tcBorders>
              <w:top w:val="single" w:sz="4" w:space="0" w:color="auto"/>
              <w:bottom w:val="double" w:sz="4" w:space="0" w:color="auto"/>
            </w:tcBorders>
            <w:shd w:val="clear" w:color="auto" w:fill="F3F3F3"/>
          </w:tcPr>
          <w:p w:rsidR="009C346B" w:rsidRDefault="009C346B" w:rsidP="009C346B"/>
        </w:tc>
        <w:tc>
          <w:tcPr>
            <w:tcW w:w="12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0518 - Override Type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what type of override can be used to override the specific error identified.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2.16.840.1.113883.18.339</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overrideType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used to specify what type of override can be used to override the specific error identified.   Used in HL7 Version 2 messaging in the ERR and OVR segments.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Override Type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http://terminology.hl7.org/CodeSystem/v2-0518</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hl7VS-overrideType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what type of override can be used to override the specific error identified.</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Override Type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http://terminology.hl7.org/ValueSet/v2-0518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 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what type of override can be used to override the specific error identified.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ERR-10, OVR-1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40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EXTN</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Extension Override</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4000" w:type="dxa"/>
            <w:tcBorders>
              <w:top w:val="single" w:sz="4" w:space="0" w:color="auto"/>
              <w:bottom w:val="single" w:sz="4" w:space="0" w:color="auto"/>
            </w:tcBorders>
            <w:shd w:val="clear" w:color="auto" w:fill="FFFFFF"/>
          </w:tcPr>
          <w:p w:rsidR="009C346B" w:rsidRDefault="009C346B" w:rsidP="009C346B">
            <w:pPr>
              <w:pStyle w:val="UserTableBody"/>
            </w:pPr>
            <w:r>
              <w:t>Identifies an override where a service is being performed for longer than the ordered period of time.</w:t>
            </w: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INLV</w:t>
            </w:r>
          </w:p>
        </w:tc>
        <w:tc>
          <w:tcPr>
            <w:tcW w:w="1600" w:type="dxa"/>
            <w:tcBorders>
              <w:top w:val="single" w:sz="4" w:space="0" w:color="auto"/>
              <w:bottom w:val="single" w:sz="4" w:space="0" w:color="auto"/>
            </w:tcBorders>
            <w:shd w:val="clear" w:color="auto" w:fill="F3F3F3"/>
          </w:tcPr>
          <w:p w:rsidR="009C346B" w:rsidRDefault="009C346B" w:rsidP="009C346B">
            <w:r>
              <w:t>Interval Override</w:t>
            </w:r>
          </w:p>
        </w:tc>
        <w:tc>
          <w:tcPr>
            <w:tcW w:w="1600" w:type="dxa"/>
            <w:tcBorders>
              <w:top w:val="single" w:sz="4" w:space="0" w:color="auto"/>
              <w:bottom w:val="single" w:sz="4" w:space="0" w:color="auto"/>
            </w:tcBorders>
            <w:shd w:val="clear" w:color="auto" w:fill="F3F3F3"/>
          </w:tcPr>
          <w:p w:rsidR="009C346B" w:rsidRDefault="009C346B" w:rsidP="009C346B"/>
        </w:tc>
        <w:tc>
          <w:tcPr>
            <w:tcW w:w="4000" w:type="dxa"/>
            <w:tcBorders>
              <w:top w:val="single" w:sz="4" w:space="0" w:color="auto"/>
              <w:bottom w:val="single" w:sz="4" w:space="0" w:color="auto"/>
            </w:tcBorders>
            <w:shd w:val="clear" w:color="auto" w:fill="F3F3F3"/>
          </w:tcPr>
          <w:p w:rsidR="009C346B" w:rsidRDefault="009C346B" w:rsidP="009C346B">
            <w:r>
              <w:t>Identifies an override where a repetition of service is being performed sooner than the ordered frequency.</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EQV</w:t>
            </w:r>
          </w:p>
        </w:tc>
        <w:tc>
          <w:tcPr>
            <w:tcW w:w="1600" w:type="dxa"/>
            <w:tcBorders>
              <w:top w:val="single" w:sz="4" w:space="0" w:color="auto"/>
              <w:bottom w:val="double" w:sz="4" w:space="0" w:color="auto"/>
            </w:tcBorders>
            <w:shd w:val="clear" w:color="auto" w:fill="FFFFFF"/>
          </w:tcPr>
          <w:p w:rsidR="009C346B" w:rsidRDefault="009C346B" w:rsidP="009C346B">
            <w:r>
              <w:t>Equivalence Override</w:t>
            </w:r>
          </w:p>
        </w:tc>
        <w:tc>
          <w:tcPr>
            <w:tcW w:w="1600" w:type="dxa"/>
            <w:tcBorders>
              <w:top w:val="single" w:sz="4" w:space="0" w:color="auto"/>
              <w:bottom w:val="double" w:sz="4" w:space="0" w:color="auto"/>
            </w:tcBorders>
            <w:shd w:val="clear" w:color="auto" w:fill="FFFFFF"/>
          </w:tcPr>
          <w:p w:rsidR="009C346B" w:rsidRDefault="009C346B" w:rsidP="009C346B"/>
        </w:tc>
        <w:tc>
          <w:tcPr>
            <w:tcW w:w="4000" w:type="dxa"/>
            <w:tcBorders>
              <w:top w:val="single" w:sz="4" w:space="0" w:color="auto"/>
              <w:bottom w:val="double" w:sz="4" w:space="0" w:color="auto"/>
            </w:tcBorders>
            <w:shd w:val="clear" w:color="auto" w:fill="FFFFFF"/>
          </w:tcPr>
          <w:p w:rsidR="009C346B" w:rsidRDefault="009C346B" w:rsidP="009C346B">
            <w:r>
              <w:t>Identifies an override where a service is being performed against an order that the system does not recognize as equivalent to the ordered service.</w:t>
            </w:r>
          </w:p>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0519 - Override Reason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519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override codes that can be used to override enforcement of the application rule that generated an error.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0519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2.16.840.1.113883.12.519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 Reason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override codes that can be used to override enforcement of the application rule that generated an error.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ERR-11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0520 - Message Waiting Priority</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V2MessageWaitingPriority</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2.16.840.1.113883.18.340</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messageWaitingPriority</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which specify the disposition of the patient at time of discharge (i.e., discharged to home, expired, etc.).  Used in HL7 Version 2.x messaging in the MSA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Message Waiting Priority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http://terminology.hl7.org/CodeSystem/v2-0520</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01.10.2007</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2.6</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hl7VS-messageWaitingPriority</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 xml:space="preserve">Value Set of codes that specify how important the most important waiting mesasge is.  For example, if there are 3 low priority messages, 1 medium priority message and 1 high priority message, the message waiting priority would be "high", because </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Message Waiting Priority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http://terminology.hl7.org/ValueSet/v2-0520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Message Waiting Priority</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MSA-8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2.6</w:t>
            </w:r>
          </w:p>
        </w:tc>
      </w:tr>
    </w:tbl>
    <w:p w:rsidR="009C346B" w:rsidRDefault="009C346B" w:rsidP="009C346B"/>
    <w:p w:rsidR="009C346B" w:rsidRDefault="009C346B" w:rsidP="009C346B">
      <w:pPr>
        <w:pStyle w:val="Subheading"/>
      </w:pPr>
      <w:r>
        <w:t>Table 0520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H</w:t>
            </w:r>
          </w:p>
        </w:tc>
        <w:tc>
          <w:tcPr>
            <w:tcW w:w="1600" w:type="dxa"/>
            <w:tcBorders>
              <w:bottom w:val="single" w:sz="4" w:space="0" w:color="auto"/>
            </w:tcBorders>
            <w:shd w:val="clear" w:color="auto" w:fill="FFFFFF"/>
          </w:tcPr>
          <w:p w:rsidR="009C346B" w:rsidRDefault="009C346B" w:rsidP="009C346B">
            <w:pPr>
              <w:pStyle w:val="HL7TableBody"/>
            </w:pPr>
            <w:r>
              <w:t>High</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M</w:t>
            </w:r>
          </w:p>
        </w:tc>
        <w:tc>
          <w:tcPr>
            <w:tcW w:w="1600" w:type="dxa"/>
            <w:tcBorders>
              <w:bottom w:val="single" w:sz="4" w:space="0" w:color="auto"/>
            </w:tcBorders>
            <w:shd w:val="clear" w:color="auto" w:fill="F3F3F3"/>
          </w:tcPr>
          <w:p w:rsidR="009C346B" w:rsidRDefault="009C346B" w:rsidP="009C346B">
            <w:r>
              <w:t>Medium</w:t>
            </w:r>
          </w:p>
        </w:tc>
        <w:tc>
          <w:tcPr>
            <w:tcW w:w="44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L</w:t>
            </w:r>
          </w:p>
        </w:tc>
        <w:tc>
          <w:tcPr>
            <w:tcW w:w="1600" w:type="dxa"/>
            <w:shd w:val="clear" w:color="auto" w:fill="FFFFFF"/>
          </w:tcPr>
          <w:p w:rsidR="009C346B" w:rsidRDefault="009C346B" w:rsidP="009C346B">
            <w:r>
              <w:t>Low</w:t>
            </w:r>
          </w:p>
        </w:tc>
        <w:tc>
          <w:tcPr>
            <w:tcW w:w="4400" w:type="dxa"/>
            <w:shd w:val="clear" w:color="auto" w:fill="FFFFFF"/>
          </w:tcPr>
          <w:p w:rsidR="009C346B" w:rsidRDefault="009C346B" w:rsidP="009C346B"/>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0521 - Override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reason for the business rule override.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Override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reason for the business rule override.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OVR-2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0522 - Requested Discipline(s) (AUT-11)</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RequestedDiscipline(s)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specifying the type of Requested Discipline(s).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tbd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undefined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AUT-11</w:t>
            </w:r>
          </w:p>
        </w:tc>
      </w:tr>
    </w:tbl>
    <w:p w:rsidR="009C346B" w:rsidRDefault="009C346B" w:rsidP="009C346B"/>
    <w:p w:rsidR="009C346B" w:rsidRDefault="009C346B" w:rsidP="009C346B">
      <w:pPr>
        <w:pStyle w:val="berschrift3"/>
      </w:pPr>
      <w:r>
        <w:t>0523 - Computation Type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ComputationType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if the change is computed as a percent change or as an absolute change.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2.16.840.1.113883.18.341</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computationType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if the change is computed as a percent change or as an absolute change.  Used in the Delta (DLT) segment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Computation Type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http://terminology.hl7.org/CodeSystem/v2-0523</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hl7VS-computationType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if the change is computed as a percent change or as an absolute change.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Computation Type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http://terminology.hl7.org/ValueSet/v2-0523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Computation 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if the change is computed as a percent change or as an absolute change.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DLT.3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44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w:t>
            </w:r>
          </w:p>
        </w:tc>
        <w:tc>
          <w:tcPr>
            <w:tcW w:w="1600" w:type="dxa"/>
            <w:tcBorders>
              <w:bottom w:val="single" w:sz="4" w:space="0" w:color="auto"/>
            </w:tcBorders>
            <w:shd w:val="clear" w:color="auto" w:fill="FFFFFF"/>
          </w:tcPr>
          <w:p w:rsidR="009C346B" w:rsidRDefault="009C346B" w:rsidP="009C346B">
            <w:pPr>
              <w:pStyle w:val="HL7TableBody"/>
            </w:pPr>
            <w:r>
              <w:t>Indicates a percent change</w:t>
            </w:r>
          </w:p>
        </w:tc>
        <w:tc>
          <w:tcPr>
            <w:tcW w:w="44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shd w:val="clear" w:color="auto" w:fill="F3F3F3"/>
          </w:tcPr>
          <w:p w:rsidR="009C346B" w:rsidRDefault="009C346B" w:rsidP="009C346B">
            <w:r>
              <w:t>a</w:t>
            </w:r>
          </w:p>
        </w:tc>
        <w:tc>
          <w:tcPr>
            <w:tcW w:w="1600" w:type="dxa"/>
            <w:shd w:val="clear" w:color="auto" w:fill="F3F3F3"/>
          </w:tcPr>
          <w:p w:rsidR="009C346B" w:rsidRDefault="009C346B" w:rsidP="009C346B">
            <w:r>
              <w:t>Absolute Change</w:t>
            </w:r>
          </w:p>
        </w:tc>
        <w:tc>
          <w:tcPr>
            <w:tcW w:w="4400" w:type="dxa"/>
            <w:shd w:val="clear" w:color="auto" w:fill="F3F3F3"/>
          </w:tcPr>
          <w:p w:rsidR="009C346B" w:rsidRDefault="009C346B" w:rsidP="009C346B"/>
        </w:tc>
        <w:tc>
          <w:tcPr>
            <w:tcW w:w="12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0525 - Privilege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Privilege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institutional privilege.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Privilege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institutional privilege.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PIP.1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0526 - Privilege Class</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PrivilegeClass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class category of institutional privilege.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Privilege Class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class category of institutional privilege.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PIP.2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0527 - Calendar Alignment</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CalendarAlignment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an alignment of the repetition to a calendar (e.g., to distinguish every  30 days from "the 5th of every month").</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2.16.840.1.113883.18.343</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calendarAlignment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an alignment of the repetition to a calendar (e.g., to distinguish every 30 days from "the 5th of every month").  Used in HL7 Version 2 messaging in the RPT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Calendar Alignment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http://terminology.hl7.org/CodeSystem/v2-0527</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2.16.840.1.113883.21.359</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hl7VS-calendarAlignment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an alignment of the repetition to a calendar (e.g., to distinguish every  30 days from "the 5th of every month").</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Calendar Alignment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http://terminology.hl7.org/ValueSet/v2-0527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Calendar Alignment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an alignment of the repetition to a calendar (e.g., to distinguish every  30 days from "the 5th of every month").</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RPT.2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4000" w:type="dxa"/>
            <w:tcBorders>
              <w:bottom w:val="single" w:sz="4" w:space="0" w:color="auto"/>
            </w:tcBorders>
            <w:shd w:val="clear" w:color="auto" w:fill="E6E6E6"/>
          </w:tcPr>
          <w:p w:rsidR="009C346B" w:rsidRDefault="009C346B" w:rsidP="009C346B">
            <w:pPr>
              <w:pStyle w:val="HL7TableHeader"/>
            </w:pPr>
            <w:r>
              <w:t>Display Name</w:t>
            </w:r>
          </w:p>
        </w:tc>
        <w:tc>
          <w:tcPr>
            <w:tcW w:w="20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MY</w:t>
            </w:r>
          </w:p>
        </w:tc>
        <w:tc>
          <w:tcPr>
            <w:tcW w:w="4000" w:type="dxa"/>
            <w:tcBorders>
              <w:bottom w:val="single" w:sz="4" w:space="0" w:color="auto"/>
            </w:tcBorders>
            <w:shd w:val="clear" w:color="auto" w:fill="FFFFFF"/>
          </w:tcPr>
          <w:p w:rsidR="009C346B" w:rsidRDefault="009C346B" w:rsidP="009C346B">
            <w:pPr>
              <w:pStyle w:val="HL7TableBody"/>
            </w:pPr>
            <w:r>
              <w:t>month of the year</w:t>
            </w:r>
          </w:p>
        </w:tc>
        <w:tc>
          <w:tcPr>
            <w:tcW w:w="20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WY</w:t>
            </w:r>
          </w:p>
        </w:tc>
        <w:tc>
          <w:tcPr>
            <w:tcW w:w="4000" w:type="dxa"/>
            <w:tcBorders>
              <w:bottom w:val="single" w:sz="4" w:space="0" w:color="auto"/>
            </w:tcBorders>
            <w:shd w:val="clear" w:color="auto" w:fill="F3F3F3"/>
          </w:tcPr>
          <w:p w:rsidR="009C346B" w:rsidRDefault="009C346B" w:rsidP="009C346B">
            <w:r>
              <w:t>week of the year</w:t>
            </w:r>
          </w:p>
        </w:tc>
        <w:tc>
          <w:tcPr>
            <w:tcW w:w="20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DM</w:t>
            </w:r>
          </w:p>
        </w:tc>
        <w:tc>
          <w:tcPr>
            <w:tcW w:w="4000" w:type="dxa"/>
            <w:tcBorders>
              <w:bottom w:val="single" w:sz="4" w:space="0" w:color="auto"/>
            </w:tcBorders>
            <w:shd w:val="clear" w:color="auto" w:fill="FFFFFF"/>
          </w:tcPr>
          <w:p w:rsidR="009C346B" w:rsidRDefault="009C346B" w:rsidP="009C346B">
            <w:r>
              <w:t>day of the month</w:t>
            </w:r>
          </w:p>
        </w:tc>
        <w:tc>
          <w:tcPr>
            <w:tcW w:w="20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DY</w:t>
            </w:r>
          </w:p>
        </w:tc>
        <w:tc>
          <w:tcPr>
            <w:tcW w:w="4000" w:type="dxa"/>
            <w:tcBorders>
              <w:bottom w:val="single" w:sz="4" w:space="0" w:color="auto"/>
            </w:tcBorders>
            <w:shd w:val="clear" w:color="auto" w:fill="F3F3F3"/>
          </w:tcPr>
          <w:p w:rsidR="009C346B" w:rsidRDefault="009C346B" w:rsidP="009C346B">
            <w:r>
              <w:t>day of the year</w:t>
            </w:r>
          </w:p>
        </w:tc>
        <w:tc>
          <w:tcPr>
            <w:tcW w:w="20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DW</w:t>
            </w:r>
          </w:p>
        </w:tc>
        <w:tc>
          <w:tcPr>
            <w:tcW w:w="4000" w:type="dxa"/>
            <w:tcBorders>
              <w:bottom w:val="single" w:sz="4" w:space="0" w:color="auto"/>
            </w:tcBorders>
            <w:shd w:val="clear" w:color="auto" w:fill="FFFFFF"/>
          </w:tcPr>
          <w:p w:rsidR="009C346B" w:rsidRDefault="009C346B" w:rsidP="009C346B">
            <w:r>
              <w:t>day of the week (begins with Monday)</w:t>
            </w:r>
          </w:p>
        </w:tc>
        <w:tc>
          <w:tcPr>
            <w:tcW w:w="20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HD</w:t>
            </w:r>
          </w:p>
        </w:tc>
        <w:tc>
          <w:tcPr>
            <w:tcW w:w="4000" w:type="dxa"/>
            <w:tcBorders>
              <w:bottom w:val="single" w:sz="4" w:space="0" w:color="auto"/>
            </w:tcBorders>
            <w:shd w:val="clear" w:color="auto" w:fill="F3F3F3"/>
          </w:tcPr>
          <w:p w:rsidR="009C346B" w:rsidRDefault="009C346B" w:rsidP="009C346B">
            <w:r>
              <w:t>hour of the day</w:t>
            </w:r>
          </w:p>
        </w:tc>
        <w:tc>
          <w:tcPr>
            <w:tcW w:w="20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NH</w:t>
            </w:r>
          </w:p>
        </w:tc>
        <w:tc>
          <w:tcPr>
            <w:tcW w:w="4000" w:type="dxa"/>
            <w:tcBorders>
              <w:bottom w:val="single" w:sz="4" w:space="0" w:color="auto"/>
            </w:tcBorders>
            <w:shd w:val="clear" w:color="auto" w:fill="FFFFFF"/>
          </w:tcPr>
          <w:p w:rsidR="009C346B" w:rsidRDefault="009C346B" w:rsidP="009C346B">
            <w:r>
              <w:t>minute of the hour</w:t>
            </w:r>
          </w:p>
        </w:tc>
        <w:tc>
          <w:tcPr>
            <w:tcW w:w="20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shd w:val="clear" w:color="auto" w:fill="F3F3F3"/>
          </w:tcPr>
          <w:p w:rsidR="009C346B" w:rsidRDefault="009C346B" w:rsidP="009C346B">
            <w:r>
              <w:t>SN</w:t>
            </w:r>
          </w:p>
        </w:tc>
        <w:tc>
          <w:tcPr>
            <w:tcW w:w="4000" w:type="dxa"/>
            <w:shd w:val="clear" w:color="auto" w:fill="F3F3F3"/>
          </w:tcPr>
          <w:p w:rsidR="009C346B" w:rsidRDefault="009C346B" w:rsidP="009C346B">
            <w:r>
              <w:t>second of the minute</w:t>
            </w:r>
          </w:p>
        </w:tc>
        <w:tc>
          <w:tcPr>
            <w:tcW w:w="2000" w:type="dxa"/>
            <w:shd w:val="clear" w:color="auto" w:fill="F3F3F3"/>
          </w:tcPr>
          <w:p w:rsidR="009C346B" w:rsidRDefault="009C346B" w:rsidP="009C346B"/>
        </w:tc>
        <w:tc>
          <w:tcPr>
            <w:tcW w:w="1200" w:type="dxa"/>
            <w:shd w:val="clear" w:color="auto" w:fill="F3F3F3"/>
          </w:tcPr>
          <w:p w:rsidR="009C346B" w:rsidRDefault="009C346B" w:rsidP="009C346B"/>
        </w:tc>
        <w:tc>
          <w:tcPr>
            <w:tcW w:w="800" w:type="dxa"/>
            <w:shd w:val="clear" w:color="auto" w:fill="F3F3F3"/>
          </w:tcPr>
          <w:p w:rsidR="009C346B" w:rsidRDefault="009C346B" w:rsidP="009C346B"/>
        </w:tc>
      </w:tr>
    </w:tbl>
    <w:p w:rsidR="009C346B" w:rsidRDefault="009C346B" w:rsidP="009C346B"/>
    <w:p w:rsidR="009C346B" w:rsidRDefault="009C346B" w:rsidP="009C346B">
      <w:pPr>
        <w:pStyle w:val="berschrift3"/>
      </w:pPr>
      <w:r>
        <w:t>0528 - Event Related Period</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528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EventRelatedPeriod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 common (periodical) activity of daily living.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2.16.840.1.113883.18.344</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eventRelatedPeriod</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specifying a common (periodical) activity of daily living.  Used in HL7 Version 2 messaging in the RPT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Event Related Period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http://terminology.hl7.org/CodeSystem/v2-0528</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hl7VS-eventRelatedPeriod</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 common (periodical) activity of daily living.</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Event Related Period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http://terminology.hl7.org/ValueSet/v2-0528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0528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2.16.840.1.113883.12.528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Event Related Period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 common (periodical) activity of daily living.</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RPT.8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C346B" w:rsidTr="009C346B">
        <w:tblPrEx>
          <w:tblCellMar>
            <w:top w:w="0" w:type="dxa"/>
            <w:bottom w:w="0" w:type="dxa"/>
          </w:tblCellMar>
        </w:tblPrEx>
        <w:trPr>
          <w:tblHeader/>
        </w:trPr>
        <w:tc>
          <w:tcPr>
            <w:tcW w:w="1200" w:type="dxa"/>
            <w:tcBorders>
              <w:bottom w:val="single" w:sz="4" w:space="0" w:color="auto"/>
            </w:tcBorders>
            <w:shd w:val="clear" w:color="auto" w:fill="E6E6E6"/>
          </w:tcPr>
          <w:p w:rsidR="009C346B" w:rsidRDefault="009C346B" w:rsidP="009C346B">
            <w:pPr>
              <w:pStyle w:val="HL7TableHeader"/>
            </w:pPr>
            <w:r>
              <w:t>Value</w:t>
            </w:r>
          </w:p>
        </w:tc>
        <w:tc>
          <w:tcPr>
            <w:tcW w:w="4400" w:type="dxa"/>
            <w:tcBorders>
              <w:bottom w:val="single" w:sz="4" w:space="0" w:color="auto"/>
            </w:tcBorders>
            <w:shd w:val="clear" w:color="auto" w:fill="E6E6E6"/>
          </w:tcPr>
          <w:p w:rsidR="009C346B" w:rsidRDefault="009C346B" w:rsidP="009C346B">
            <w:pPr>
              <w:pStyle w:val="HL7TableHeader"/>
            </w:pPr>
            <w:r>
              <w:t>Display Name</w:t>
            </w:r>
          </w:p>
        </w:tc>
        <w:tc>
          <w:tcPr>
            <w:tcW w:w="1600" w:type="dxa"/>
            <w:tcBorders>
              <w:bottom w:val="single" w:sz="4" w:space="0" w:color="auto"/>
            </w:tcBorders>
            <w:shd w:val="clear" w:color="auto" w:fill="E6E6E6"/>
          </w:tcPr>
          <w:p w:rsidR="009C346B" w:rsidRDefault="009C346B" w:rsidP="009C346B">
            <w:pPr>
              <w:pStyle w:val="HL7TableHeader"/>
            </w:pPr>
            <w:r>
              <w:t>Definition</w:t>
            </w:r>
          </w:p>
        </w:tc>
        <w:tc>
          <w:tcPr>
            <w:tcW w:w="12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pPr>
              <w:pStyle w:val="HL7TableBody"/>
            </w:pPr>
            <w:r>
              <w:t>HS</w:t>
            </w:r>
          </w:p>
        </w:tc>
        <w:tc>
          <w:tcPr>
            <w:tcW w:w="4400" w:type="dxa"/>
            <w:tcBorders>
              <w:bottom w:val="single" w:sz="4" w:space="0" w:color="auto"/>
            </w:tcBorders>
            <w:shd w:val="clear" w:color="auto" w:fill="FFFFFF"/>
          </w:tcPr>
          <w:p w:rsidR="009C346B" w:rsidRDefault="009C346B" w:rsidP="009C346B">
            <w:pPr>
              <w:pStyle w:val="HL7TableBody"/>
            </w:pPr>
            <w:r>
              <w:t>the hour of sleep (e.g., H18-22)</w:t>
            </w:r>
          </w:p>
        </w:tc>
        <w:tc>
          <w:tcPr>
            <w:tcW w:w="1600" w:type="dxa"/>
            <w:tcBorders>
              <w:bottom w:val="single" w:sz="4" w:space="0" w:color="auto"/>
            </w:tcBorders>
            <w:shd w:val="clear" w:color="auto" w:fill="FFFFFF"/>
          </w:tcPr>
          <w:p w:rsidR="009C346B" w:rsidRDefault="009C346B" w:rsidP="009C346B">
            <w:pPr>
              <w:pStyle w:val="HL7TableBody"/>
            </w:pPr>
          </w:p>
        </w:tc>
        <w:tc>
          <w:tcPr>
            <w:tcW w:w="12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AC</w:t>
            </w:r>
          </w:p>
        </w:tc>
        <w:tc>
          <w:tcPr>
            <w:tcW w:w="4400" w:type="dxa"/>
            <w:tcBorders>
              <w:bottom w:val="single" w:sz="4" w:space="0" w:color="auto"/>
            </w:tcBorders>
            <w:shd w:val="clear" w:color="auto" w:fill="F3F3F3"/>
          </w:tcPr>
          <w:p w:rsidR="009C346B" w:rsidRDefault="009C346B" w:rsidP="009C346B">
            <w:r>
              <w:t>before meal (from lat. ante cibus)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PC</w:t>
            </w:r>
          </w:p>
        </w:tc>
        <w:tc>
          <w:tcPr>
            <w:tcW w:w="4400" w:type="dxa"/>
            <w:tcBorders>
              <w:bottom w:val="single" w:sz="4" w:space="0" w:color="auto"/>
            </w:tcBorders>
            <w:shd w:val="clear" w:color="auto" w:fill="FFFFFF"/>
          </w:tcPr>
          <w:p w:rsidR="009C346B" w:rsidRDefault="009C346B" w:rsidP="009C346B">
            <w:r>
              <w:t>after meal (from lat. post cibus)</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IC</w:t>
            </w:r>
          </w:p>
        </w:tc>
        <w:tc>
          <w:tcPr>
            <w:tcW w:w="4400" w:type="dxa"/>
            <w:tcBorders>
              <w:bottom w:val="single" w:sz="4" w:space="0" w:color="auto"/>
            </w:tcBorders>
            <w:shd w:val="clear" w:color="auto" w:fill="F3F3F3"/>
          </w:tcPr>
          <w:p w:rsidR="009C346B" w:rsidRDefault="009C346B" w:rsidP="009C346B">
            <w:r>
              <w:t>between meals (from lat. inter cibus)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ACM</w:t>
            </w:r>
          </w:p>
        </w:tc>
        <w:tc>
          <w:tcPr>
            <w:tcW w:w="4400" w:type="dxa"/>
            <w:tcBorders>
              <w:bottom w:val="single" w:sz="4" w:space="0" w:color="auto"/>
            </w:tcBorders>
            <w:shd w:val="clear" w:color="auto" w:fill="FFFFFF"/>
          </w:tcPr>
          <w:p w:rsidR="009C346B" w:rsidRDefault="009C346B" w:rsidP="009C346B">
            <w:r>
              <w:t>before breakfast (from lat. ante cibus matutinus)</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ACD</w:t>
            </w:r>
          </w:p>
        </w:tc>
        <w:tc>
          <w:tcPr>
            <w:tcW w:w="4400" w:type="dxa"/>
            <w:tcBorders>
              <w:bottom w:val="single" w:sz="4" w:space="0" w:color="auto"/>
            </w:tcBorders>
            <w:shd w:val="clear" w:color="auto" w:fill="F3F3F3"/>
          </w:tcPr>
          <w:p w:rsidR="009C346B" w:rsidRDefault="009C346B" w:rsidP="009C346B">
            <w:r>
              <w:t>before lunch (from lat. ante cibus diurnus)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ACV</w:t>
            </w:r>
          </w:p>
        </w:tc>
        <w:tc>
          <w:tcPr>
            <w:tcW w:w="4400" w:type="dxa"/>
            <w:tcBorders>
              <w:bottom w:val="single" w:sz="4" w:space="0" w:color="auto"/>
            </w:tcBorders>
            <w:shd w:val="clear" w:color="auto" w:fill="FFFFFF"/>
          </w:tcPr>
          <w:p w:rsidR="009C346B" w:rsidRDefault="009C346B" w:rsidP="009C346B">
            <w:r>
              <w:t>before dinner (from lat. ante cibus vespertinus)</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PCM</w:t>
            </w:r>
          </w:p>
        </w:tc>
        <w:tc>
          <w:tcPr>
            <w:tcW w:w="4400" w:type="dxa"/>
            <w:tcBorders>
              <w:bottom w:val="single" w:sz="4" w:space="0" w:color="auto"/>
            </w:tcBorders>
            <w:shd w:val="clear" w:color="auto" w:fill="F3F3F3"/>
          </w:tcPr>
          <w:p w:rsidR="009C346B" w:rsidRDefault="009C346B" w:rsidP="009C346B">
            <w:r>
              <w:t>after breakfast (from lat. post cibus matutinus)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PCD</w:t>
            </w:r>
          </w:p>
        </w:tc>
        <w:tc>
          <w:tcPr>
            <w:tcW w:w="4400" w:type="dxa"/>
            <w:tcBorders>
              <w:bottom w:val="single" w:sz="4" w:space="0" w:color="auto"/>
            </w:tcBorders>
            <w:shd w:val="clear" w:color="auto" w:fill="FFFFFF"/>
          </w:tcPr>
          <w:p w:rsidR="009C346B" w:rsidRDefault="009C346B" w:rsidP="009C346B">
            <w:r>
              <w:t>after lunch (from lat. post cibus diurnus)</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PCV</w:t>
            </w:r>
          </w:p>
        </w:tc>
        <w:tc>
          <w:tcPr>
            <w:tcW w:w="4400" w:type="dxa"/>
            <w:tcBorders>
              <w:bottom w:val="single" w:sz="4" w:space="0" w:color="auto"/>
            </w:tcBorders>
            <w:shd w:val="clear" w:color="auto" w:fill="F3F3F3"/>
          </w:tcPr>
          <w:p w:rsidR="009C346B" w:rsidRDefault="009C346B" w:rsidP="009C346B">
            <w:r>
              <w:t>after dinner (from lat. post cibus vespertinus)</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FFFFF"/>
          </w:tcPr>
          <w:p w:rsidR="009C346B" w:rsidRDefault="009C346B" w:rsidP="009C346B">
            <w:r>
              <w:t>ICM</w:t>
            </w:r>
          </w:p>
        </w:tc>
        <w:tc>
          <w:tcPr>
            <w:tcW w:w="4400" w:type="dxa"/>
            <w:tcBorders>
              <w:bottom w:val="single" w:sz="4" w:space="0" w:color="auto"/>
            </w:tcBorders>
            <w:shd w:val="clear" w:color="auto" w:fill="FFFFFF"/>
          </w:tcPr>
          <w:p w:rsidR="009C346B" w:rsidRDefault="009C346B" w:rsidP="009C346B">
            <w:r>
              <w:t>between breakfast and lunch</w:t>
            </w:r>
          </w:p>
        </w:tc>
        <w:tc>
          <w:tcPr>
            <w:tcW w:w="1600" w:type="dxa"/>
            <w:tcBorders>
              <w:bottom w:val="single" w:sz="4" w:space="0" w:color="auto"/>
            </w:tcBorders>
            <w:shd w:val="clear" w:color="auto" w:fill="FFFFFF"/>
          </w:tcPr>
          <w:p w:rsidR="009C346B" w:rsidRDefault="009C346B" w:rsidP="009C346B"/>
        </w:tc>
        <w:tc>
          <w:tcPr>
            <w:tcW w:w="1200" w:type="dxa"/>
            <w:tcBorders>
              <w:bottom w:val="single" w:sz="4" w:space="0" w:color="auto"/>
            </w:tcBorders>
            <w:shd w:val="clear" w:color="auto" w:fill="FFFFFF"/>
          </w:tcPr>
          <w:p w:rsidR="009C346B" w:rsidRDefault="009C346B" w:rsidP="009C346B"/>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bottom w:val="single" w:sz="4" w:space="0" w:color="auto"/>
            </w:tcBorders>
            <w:shd w:val="clear" w:color="auto" w:fill="F3F3F3"/>
          </w:tcPr>
          <w:p w:rsidR="009C346B" w:rsidRDefault="009C346B" w:rsidP="009C346B">
            <w:r>
              <w:t>ICD</w:t>
            </w:r>
          </w:p>
        </w:tc>
        <w:tc>
          <w:tcPr>
            <w:tcW w:w="4400" w:type="dxa"/>
            <w:tcBorders>
              <w:bottom w:val="single" w:sz="4" w:space="0" w:color="auto"/>
            </w:tcBorders>
            <w:shd w:val="clear" w:color="auto" w:fill="F3F3F3"/>
          </w:tcPr>
          <w:p w:rsidR="009C346B" w:rsidRDefault="009C346B" w:rsidP="009C346B">
            <w:r>
              <w:t>between lunch and dinner</w:t>
            </w:r>
          </w:p>
        </w:tc>
        <w:tc>
          <w:tcPr>
            <w:tcW w:w="1600" w:type="dxa"/>
            <w:tcBorders>
              <w:bottom w:val="single" w:sz="4" w:space="0" w:color="auto"/>
            </w:tcBorders>
            <w:shd w:val="clear" w:color="auto" w:fill="F3F3F3"/>
          </w:tcPr>
          <w:p w:rsidR="009C346B" w:rsidRDefault="009C346B" w:rsidP="009C346B"/>
        </w:tc>
        <w:tc>
          <w:tcPr>
            <w:tcW w:w="12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shd w:val="clear" w:color="auto" w:fill="FFFFFF"/>
          </w:tcPr>
          <w:p w:rsidR="009C346B" w:rsidRDefault="009C346B" w:rsidP="009C346B">
            <w:r>
              <w:t>ICV</w:t>
            </w:r>
          </w:p>
        </w:tc>
        <w:tc>
          <w:tcPr>
            <w:tcW w:w="4400" w:type="dxa"/>
            <w:shd w:val="clear" w:color="auto" w:fill="FFFFFF"/>
          </w:tcPr>
          <w:p w:rsidR="009C346B" w:rsidRDefault="009C346B" w:rsidP="009C346B">
            <w:r>
              <w:t>between dinner and the hour of sleep</w:t>
            </w:r>
          </w:p>
        </w:tc>
        <w:tc>
          <w:tcPr>
            <w:tcW w:w="1600" w:type="dxa"/>
            <w:shd w:val="clear" w:color="auto" w:fill="FFFFFF"/>
          </w:tcPr>
          <w:p w:rsidR="009C346B" w:rsidRDefault="009C346B" w:rsidP="009C346B"/>
        </w:tc>
        <w:tc>
          <w:tcPr>
            <w:tcW w:w="1200" w:type="dxa"/>
            <w:shd w:val="clear" w:color="auto" w:fill="FFFFFF"/>
          </w:tcPr>
          <w:p w:rsidR="009C346B" w:rsidRDefault="009C346B" w:rsidP="009C346B"/>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0530 - Organization, Agency, Department</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Organization_Agency_Department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agency or department that assigned a specified identifier.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2.16.840.1.113883.18.346</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organization-Agency-Department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used to specify the agency or department that assigned the identifier in component 1.  Used in the Performing Person Time Stamp (PPN), Extended Composite ID Number and Name for Persons (XCN) and Extended Composite ID with Check Digit (CX) segments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Organization, Agency, Department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http://terminology.hl7.org/CodeSystem/v2-0530</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2.16.840.1.113883.21.362</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hl7VS-organization-Agency-Department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agency or department that assigned a specified identifier.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Organization, Agency, Department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Organization, Agency, Department</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the agency or department that assigned the identifier in component 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CX.10, PPN.24, XCN.23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40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AE</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American Express</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p>
        </w:tc>
        <w:tc>
          <w:tcPr>
            <w:tcW w:w="40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DEA</w:t>
            </w:r>
          </w:p>
        </w:tc>
        <w:tc>
          <w:tcPr>
            <w:tcW w:w="1600" w:type="dxa"/>
            <w:tcBorders>
              <w:top w:val="single" w:sz="4" w:space="0" w:color="auto"/>
              <w:bottom w:val="single" w:sz="4" w:space="0" w:color="auto"/>
            </w:tcBorders>
            <w:shd w:val="clear" w:color="auto" w:fill="F3F3F3"/>
          </w:tcPr>
          <w:p w:rsidR="009C346B" w:rsidRDefault="009C346B" w:rsidP="009C346B">
            <w:r>
              <w:t>Drug Enforcement Agency</w:t>
            </w:r>
          </w:p>
        </w:tc>
        <w:tc>
          <w:tcPr>
            <w:tcW w:w="1600" w:type="dxa"/>
            <w:tcBorders>
              <w:top w:val="single" w:sz="4" w:space="0" w:color="auto"/>
              <w:bottom w:val="single" w:sz="4" w:space="0" w:color="auto"/>
            </w:tcBorders>
            <w:shd w:val="clear" w:color="auto" w:fill="F3F3F3"/>
          </w:tcPr>
          <w:p w:rsidR="009C346B" w:rsidRDefault="009C346B" w:rsidP="009C346B"/>
        </w:tc>
        <w:tc>
          <w:tcPr>
            <w:tcW w:w="4000" w:type="dxa"/>
            <w:tcBorders>
              <w:top w:val="single" w:sz="4" w:space="0" w:color="auto"/>
              <w:bottom w:val="single" w:sz="4" w:space="0" w:color="auto"/>
            </w:tcBorders>
            <w:shd w:val="clear" w:color="auto" w:fill="F3F3F3"/>
          </w:tcPr>
          <w:p w:rsidR="009C346B" w:rsidRDefault="009C346B" w:rsidP="009C346B">
            <w:r>
              <w:t>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Assigning Authority is necessary in addition to DEA as an Identifier Type.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DOD</w:t>
            </w:r>
          </w:p>
        </w:tc>
        <w:tc>
          <w:tcPr>
            <w:tcW w:w="1600" w:type="dxa"/>
            <w:tcBorders>
              <w:top w:val="single" w:sz="4" w:space="0" w:color="auto"/>
              <w:bottom w:val="single" w:sz="4" w:space="0" w:color="auto"/>
            </w:tcBorders>
            <w:shd w:val="clear" w:color="auto" w:fill="FFFFFF"/>
          </w:tcPr>
          <w:p w:rsidR="009C346B" w:rsidRDefault="009C346B" w:rsidP="009C346B">
            <w:r>
              <w:t>Department of Defense</w:t>
            </w:r>
          </w:p>
        </w:tc>
        <w:tc>
          <w:tcPr>
            <w:tcW w:w="1600" w:type="dxa"/>
            <w:tcBorders>
              <w:top w:val="single" w:sz="4" w:space="0" w:color="auto"/>
              <w:bottom w:val="single" w:sz="4" w:space="0" w:color="auto"/>
            </w:tcBorders>
            <w:shd w:val="clear" w:color="auto" w:fill="FFFFFF"/>
          </w:tcPr>
          <w:p w:rsidR="009C346B" w:rsidRDefault="009C346B" w:rsidP="009C346B"/>
        </w:tc>
        <w:tc>
          <w:tcPr>
            <w:tcW w:w="4000" w:type="dxa"/>
            <w:tcBorders>
              <w:top w:val="single" w:sz="4" w:space="0" w:color="auto"/>
              <w:bottom w:val="single" w:sz="4" w:space="0" w:color="auto"/>
            </w:tcBorders>
            <w:shd w:val="clear" w:color="auto" w:fill="FFFFFF"/>
          </w:tcPr>
          <w:p w:rsidR="009C346B" w:rsidRDefault="009C346B" w:rsidP="009C346B">
            <w:r>
              <w:t>In some countries e.g., the US, more than one department may issue a military identifier. Hence, US is not sufficient as the Assigning Authority.</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MC</w:t>
            </w:r>
          </w:p>
        </w:tc>
        <w:tc>
          <w:tcPr>
            <w:tcW w:w="1600" w:type="dxa"/>
            <w:tcBorders>
              <w:top w:val="single" w:sz="4" w:space="0" w:color="auto"/>
              <w:bottom w:val="single" w:sz="4" w:space="0" w:color="auto"/>
            </w:tcBorders>
            <w:shd w:val="clear" w:color="auto" w:fill="F3F3F3"/>
          </w:tcPr>
          <w:p w:rsidR="009C346B" w:rsidRDefault="009C346B" w:rsidP="009C346B">
            <w:r>
              <w:t>Master Card</w:t>
            </w:r>
          </w:p>
        </w:tc>
        <w:tc>
          <w:tcPr>
            <w:tcW w:w="1600" w:type="dxa"/>
            <w:tcBorders>
              <w:top w:val="single" w:sz="4" w:space="0" w:color="auto"/>
              <w:bottom w:val="single" w:sz="4" w:space="0" w:color="auto"/>
            </w:tcBorders>
            <w:shd w:val="clear" w:color="auto" w:fill="F3F3F3"/>
          </w:tcPr>
          <w:p w:rsidR="009C346B" w:rsidRDefault="009C346B" w:rsidP="009C346B"/>
        </w:tc>
        <w:tc>
          <w:tcPr>
            <w:tcW w:w="40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VA</w:t>
            </w:r>
          </w:p>
        </w:tc>
        <w:tc>
          <w:tcPr>
            <w:tcW w:w="1600" w:type="dxa"/>
            <w:tcBorders>
              <w:top w:val="single" w:sz="4" w:space="0" w:color="auto"/>
              <w:bottom w:val="single" w:sz="4" w:space="0" w:color="auto"/>
            </w:tcBorders>
            <w:shd w:val="clear" w:color="auto" w:fill="FFFFFF"/>
          </w:tcPr>
          <w:p w:rsidR="009C346B" w:rsidRDefault="009C346B" w:rsidP="009C346B">
            <w:r>
              <w:t>Veterans Affairs</w:t>
            </w:r>
          </w:p>
        </w:tc>
        <w:tc>
          <w:tcPr>
            <w:tcW w:w="1600" w:type="dxa"/>
            <w:tcBorders>
              <w:top w:val="single" w:sz="4" w:space="0" w:color="auto"/>
              <w:bottom w:val="single" w:sz="4" w:space="0" w:color="auto"/>
            </w:tcBorders>
            <w:shd w:val="clear" w:color="auto" w:fill="FFFFFF"/>
          </w:tcPr>
          <w:p w:rsidR="009C346B" w:rsidRDefault="009C346B" w:rsidP="009C346B"/>
        </w:tc>
        <w:tc>
          <w:tcPr>
            <w:tcW w:w="40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VI</w:t>
            </w:r>
          </w:p>
        </w:tc>
        <w:tc>
          <w:tcPr>
            <w:tcW w:w="1600" w:type="dxa"/>
            <w:tcBorders>
              <w:top w:val="single" w:sz="4" w:space="0" w:color="auto"/>
              <w:bottom w:val="double" w:sz="4" w:space="0" w:color="auto"/>
            </w:tcBorders>
            <w:shd w:val="clear" w:color="auto" w:fill="F3F3F3"/>
          </w:tcPr>
          <w:p w:rsidR="009C346B" w:rsidRDefault="009C346B" w:rsidP="009C346B">
            <w:r>
              <w:t>Visa</w:t>
            </w:r>
          </w:p>
        </w:tc>
        <w:tc>
          <w:tcPr>
            <w:tcW w:w="1600" w:type="dxa"/>
            <w:tcBorders>
              <w:top w:val="single" w:sz="4" w:space="0" w:color="auto"/>
              <w:bottom w:val="double" w:sz="4" w:space="0" w:color="auto"/>
            </w:tcBorders>
            <w:shd w:val="clear" w:color="auto" w:fill="F3F3F3"/>
          </w:tcPr>
          <w:p w:rsidR="009C346B" w:rsidRDefault="009C346B" w:rsidP="009C346B"/>
        </w:tc>
        <w:tc>
          <w:tcPr>
            <w:tcW w:w="40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0531 - Institution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institution where a staff member is or was active.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institution where a staff member is or was active.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DIN.2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0532 - Expanded Yes/no Indicator</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ExpandedYes_NoIndicator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an expansion on the original Yes/No indicator table by including "flavors of null".  It is intended to be applied to fields where the response is not limited to "yes" or "no".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2.16.840.1.113883.18.347</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expandedYes-NoIndicator</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Expanded Yes/no Indicator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http://terminology.hl7.org/CodeSystem/v2-0532</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2.16.840.1.113883.21.363</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hl7VS-expandedYes-NoIndicator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an expansion on the original Yes/No indicator table by including "flavors of null".  It is intended to be applied to fields where the response is not limited to "yes" or "no".</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Expanded Yes/no Indicator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http://terminology.hl7.org/ValueSet/v2-0532</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universal</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Expanded Yes/no Indicator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an expansion on the original Yes/No indicator table by including "flavors of null".  It is intended to be applied to fields where the response is not limited to "yes" or "no".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HL7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Numerous locations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9C346B" w:rsidTr="009C346B">
        <w:tblPrEx>
          <w:tblCellMar>
            <w:top w:w="0" w:type="dxa"/>
            <w:bottom w:w="0" w:type="dxa"/>
          </w:tblCellMar>
        </w:tblPrEx>
        <w:trPr>
          <w:tblHeader/>
        </w:trPr>
        <w:tc>
          <w:tcPr>
            <w:tcW w:w="1000" w:type="dxa"/>
            <w:tcBorders>
              <w:bottom w:val="single" w:sz="4" w:space="0" w:color="auto"/>
            </w:tcBorders>
            <w:shd w:val="clear" w:color="auto" w:fill="E6E6E6"/>
          </w:tcPr>
          <w:p w:rsidR="009C346B" w:rsidRDefault="009C346B" w:rsidP="009C346B">
            <w:pPr>
              <w:pStyle w:val="HL7TableHeader"/>
            </w:pPr>
            <w:r>
              <w:t>Value</w:t>
            </w:r>
          </w:p>
        </w:tc>
        <w:tc>
          <w:tcPr>
            <w:tcW w:w="1600" w:type="dxa"/>
            <w:tcBorders>
              <w:bottom w:val="single" w:sz="4" w:space="0" w:color="auto"/>
            </w:tcBorders>
            <w:shd w:val="clear" w:color="auto" w:fill="E6E6E6"/>
          </w:tcPr>
          <w:p w:rsidR="009C346B" w:rsidRDefault="009C346B" w:rsidP="009C346B">
            <w:pPr>
              <w:pStyle w:val="HL7TableHeader"/>
            </w:pPr>
            <w:r>
              <w:t>Display Name</w:t>
            </w:r>
          </w:p>
        </w:tc>
        <w:tc>
          <w:tcPr>
            <w:tcW w:w="1400" w:type="dxa"/>
            <w:tcBorders>
              <w:bottom w:val="single" w:sz="4" w:space="0" w:color="auto"/>
            </w:tcBorders>
            <w:shd w:val="clear" w:color="auto" w:fill="E6E6E6"/>
          </w:tcPr>
          <w:p w:rsidR="009C346B" w:rsidRDefault="009C346B" w:rsidP="009C346B">
            <w:pPr>
              <w:pStyle w:val="HL7TableHeader"/>
            </w:pPr>
            <w:r>
              <w:t>Definition</w:t>
            </w:r>
          </w:p>
        </w:tc>
        <w:tc>
          <w:tcPr>
            <w:tcW w:w="4400" w:type="dxa"/>
            <w:tcBorders>
              <w:bottom w:val="single" w:sz="4" w:space="0" w:color="auto"/>
            </w:tcBorders>
            <w:shd w:val="clear" w:color="auto" w:fill="E6E6E6"/>
          </w:tcPr>
          <w:p w:rsidR="009C346B" w:rsidRDefault="009C346B" w:rsidP="009C346B">
            <w:pPr>
              <w:pStyle w:val="HL7TableHeader"/>
            </w:pPr>
            <w:r>
              <w:t>Comment/ Usage Note</w:t>
            </w:r>
          </w:p>
        </w:tc>
        <w:tc>
          <w:tcPr>
            <w:tcW w:w="800" w:type="dxa"/>
            <w:tcBorders>
              <w:bottom w:val="single" w:sz="4" w:space="0" w:color="auto"/>
            </w:tcBorders>
            <w:shd w:val="clear" w:color="auto" w:fill="E6E6E6"/>
          </w:tcPr>
          <w:p w:rsidR="009C346B" w:rsidRDefault="009C346B" w:rsidP="009C346B">
            <w:pPr>
              <w:pStyle w:val="HL7TableHeader"/>
            </w:pPr>
            <w:r>
              <w:t>Status</w:t>
            </w:r>
          </w:p>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pPr>
              <w:pStyle w:val="HL7TableBody"/>
            </w:pPr>
            <w:r>
              <w:t>Y</w:t>
            </w:r>
          </w:p>
        </w:tc>
        <w:tc>
          <w:tcPr>
            <w:tcW w:w="1600" w:type="dxa"/>
            <w:tcBorders>
              <w:bottom w:val="single" w:sz="4" w:space="0" w:color="auto"/>
            </w:tcBorders>
            <w:shd w:val="clear" w:color="auto" w:fill="FFFFFF"/>
          </w:tcPr>
          <w:p w:rsidR="009C346B" w:rsidRDefault="009C346B" w:rsidP="009C346B">
            <w:pPr>
              <w:pStyle w:val="HL7TableBody"/>
            </w:pPr>
            <w:r>
              <w:t>Yes</w:t>
            </w:r>
          </w:p>
        </w:tc>
        <w:tc>
          <w:tcPr>
            <w:tcW w:w="1400" w:type="dxa"/>
            <w:tcBorders>
              <w:bottom w:val="single" w:sz="4" w:space="0" w:color="auto"/>
            </w:tcBorders>
            <w:shd w:val="clear" w:color="auto" w:fill="FFFFFF"/>
          </w:tcPr>
          <w:p w:rsidR="009C346B" w:rsidRDefault="009C346B" w:rsidP="009C346B">
            <w:pPr>
              <w:pStyle w:val="HL7TableBody"/>
            </w:pPr>
          </w:p>
        </w:tc>
        <w:tc>
          <w:tcPr>
            <w:tcW w:w="4400" w:type="dxa"/>
            <w:tcBorders>
              <w:bottom w:val="single" w:sz="4" w:space="0" w:color="auto"/>
            </w:tcBorders>
            <w:shd w:val="clear" w:color="auto" w:fill="FFFFFF"/>
          </w:tcPr>
          <w:p w:rsidR="009C346B" w:rsidRDefault="009C346B" w:rsidP="009C346B">
            <w:pPr>
              <w:pStyle w:val="HL7TableBody"/>
            </w:pPr>
          </w:p>
        </w:tc>
        <w:tc>
          <w:tcPr>
            <w:tcW w:w="800" w:type="dxa"/>
            <w:tcBorders>
              <w:bottom w:val="single" w:sz="4" w:space="0" w:color="auto"/>
            </w:tcBorders>
            <w:shd w:val="clear" w:color="auto" w:fill="FFFFFF"/>
          </w:tcPr>
          <w:p w:rsidR="009C346B" w:rsidRDefault="009C346B" w:rsidP="009C346B">
            <w:pPr>
              <w:pStyle w:val="HL7TableBody"/>
            </w:pPr>
          </w:p>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N</w:t>
            </w:r>
          </w:p>
        </w:tc>
        <w:tc>
          <w:tcPr>
            <w:tcW w:w="1600" w:type="dxa"/>
            <w:tcBorders>
              <w:bottom w:val="single" w:sz="4" w:space="0" w:color="auto"/>
            </w:tcBorders>
            <w:shd w:val="clear" w:color="auto" w:fill="F3F3F3"/>
          </w:tcPr>
          <w:p w:rsidR="009C346B" w:rsidRDefault="009C346B" w:rsidP="009C346B">
            <w:r>
              <w:t>No</w:t>
            </w:r>
          </w:p>
        </w:tc>
        <w:tc>
          <w:tcPr>
            <w:tcW w:w="1400" w:type="dxa"/>
            <w:tcBorders>
              <w:bottom w:val="single" w:sz="4" w:space="0" w:color="auto"/>
            </w:tcBorders>
            <w:shd w:val="clear" w:color="auto" w:fill="F3F3F3"/>
          </w:tcPr>
          <w:p w:rsidR="009C346B" w:rsidRDefault="009C346B" w:rsidP="009C346B"/>
        </w:tc>
        <w:tc>
          <w:tcPr>
            <w:tcW w:w="4400" w:type="dxa"/>
            <w:tcBorders>
              <w:bottom w:val="single" w:sz="4" w:space="0" w:color="auto"/>
            </w:tcBorders>
            <w:shd w:val="clear" w:color="auto" w:fill="F3F3F3"/>
          </w:tcPr>
          <w:p w:rsidR="009C346B" w:rsidRDefault="009C346B" w:rsidP="009C346B"/>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NI</w:t>
            </w:r>
          </w:p>
        </w:tc>
        <w:tc>
          <w:tcPr>
            <w:tcW w:w="1600" w:type="dxa"/>
            <w:tcBorders>
              <w:bottom w:val="single" w:sz="4" w:space="0" w:color="auto"/>
            </w:tcBorders>
            <w:shd w:val="clear" w:color="auto" w:fill="FFFFFF"/>
          </w:tcPr>
          <w:p w:rsidR="009C346B" w:rsidRDefault="009C346B" w:rsidP="009C346B">
            <w:r>
              <w:t>No Information</w:t>
            </w:r>
          </w:p>
        </w:tc>
        <w:tc>
          <w:tcPr>
            <w:tcW w:w="1400" w:type="dxa"/>
            <w:tcBorders>
              <w:bottom w:val="single" w:sz="4" w:space="0" w:color="auto"/>
            </w:tcBorders>
            <w:shd w:val="clear" w:color="auto" w:fill="FFFFFF"/>
          </w:tcPr>
          <w:p w:rsidR="009C346B" w:rsidRDefault="009C346B" w:rsidP="009C346B"/>
        </w:tc>
        <w:tc>
          <w:tcPr>
            <w:tcW w:w="4400" w:type="dxa"/>
            <w:tcBorders>
              <w:bottom w:val="single" w:sz="4" w:space="0" w:color="auto"/>
            </w:tcBorders>
            <w:shd w:val="clear" w:color="auto" w:fill="FFFFFF"/>
          </w:tcPr>
          <w:p w:rsidR="009C346B" w:rsidRDefault="009C346B" w:rsidP="009C346B">
            <w:r>
              <w:t>No information whatsoever can be inferred from this exceptional value. This is the most general exceptional value. It is also the default exceptional value</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NA</w:t>
            </w:r>
          </w:p>
        </w:tc>
        <w:tc>
          <w:tcPr>
            <w:tcW w:w="1600" w:type="dxa"/>
            <w:tcBorders>
              <w:bottom w:val="single" w:sz="4" w:space="0" w:color="auto"/>
            </w:tcBorders>
            <w:shd w:val="clear" w:color="auto" w:fill="F3F3F3"/>
          </w:tcPr>
          <w:p w:rsidR="009C346B" w:rsidRDefault="009C346B" w:rsidP="009C346B">
            <w:r>
              <w:t>not applicable</w:t>
            </w:r>
          </w:p>
        </w:tc>
        <w:tc>
          <w:tcPr>
            <w:tcW w:w="1400" w:type="dxa"/>
            <w:tcBorders>
              <w:bottom w:val="single" w:sz="4" w:space="0" w:color="auto"/>
            </w:tcBorders>
            <w:shd w:val="clear" w:color="auto" w:fill="F3F3F3"/>
          </w:tcPr>
          <w:p w:rsidR="009C346B" w:rsidRDefault="009C346B" w:rsidP="009C346B"/>
        </w:tc>
        <w:tc>
          <w:tcPr>
            <w:tcW w:w="4400" w:type="dxa"/>
            <w:tcBorders>
              <w:bottom w:val="single" w:sz="4" w:space="0" w:color="auto"/>
            </w:tcBorders>
            <w:shd w:val="clear" w:color="auto" w:fill="F3F3F3"/>
          </w:tcPr>
          <w:p w:rsidR="009C346B" w:rsidRDefault="009C346B" w:rsidP="009C346B">
            <w:r>
              <w:t>No proper value is applicable in this context (e.g., last menstrual period for a male)</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UNK</w:t>
            </w:r>
          </w:p>
        </w:tc>
        <w:tc>
          <w:tcPr>
            <w:tcW w:w="1600" w:type="dxa"/>
            <w:tcBorders>
              <w:bottom w:val="single" w:sz="4" w:space="0" w:color="auto"/>
            </w:tcBorders>
            <w:shd w:val="clear" w:color="auto" w:fill="FFFFFF"/>
          </w:tcPr>
          <w:p w:rsidR="009C346B" w:rsidRDefault="009C346B" w:rsidP="009C346B">
            <w:r>
              <w:t>unknown</w:t>
            </w:r>
          </w:p>
        </w:tc>
        <w:tc>
          <w:tcPr>
            <w:tcW w:w="1400" w:type="dxa"/>
            <w:tcBorders>
              <w:bottom w:val="single" w:sz="4" w:space="0" w:color="auto"/>
            </w:tcBorders>
            <w:shd w:val="clear" w:color="auto" w:fill="FFFFFF"/>
          </w:tcPr>
          <w:p w:rsidR="009C346B" w:rsidRDefault="009C346B" w:rsidP="009C346B"/>
        </w:tc>
        <w:tc>
          <w:tcPr>
            <w:tcW w:w="4400" w:type="dxa"/>
            <w:tcBorders>
              <w:bottom w:val="single" w:sz="4" w:space="0" w:color="auto"/>
            </w:tcBorders>
            <w:shd w:val="clear" w:color="auto" w:fill="FFFFFF"/>
          </w:tcPr>
          <w:p w:rsidR="009C346B" w:rsidRDefault="009C346B" w:rsidP="009C346B">
            <w:r>
              <w:t>A proper value is applicable, but not known</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NASK</w:t>
            </w:r>
          </w:p>
        </w:tc>
        <w:tc>
          <w:tcPr>
            <w:tcW w:w="1600" w:type="dxa"/>
            <w:tcBorders>
              <w:bottom w:val="single" w:sz="4" w:space="0" w:color="auto"/>
            </w:tcBorders>
            <w:shd w:val="clear" w:color="auto" w:fill="F3F3F3"/>
          </w:tcPr>
          <w:p w:rsidR="009C346B" w:rsidRDefault="009C346B" w:rsidP="009C346B">
            <w:r>
              <w:t>not asked</w:t>
            </w:r>
          </w:p>
        </w:tc>
        <w:tc>
          <w:tcPr>
            <w:tcW w:w="1400" w:type="dxa"/>
            <w:tcBorders>
              <w:bottom w:val="single" w:sz="4" w:space="0" w:color="auto"/>
            </w:tcBorders>
            <w:shd w:val="clear" w:color="auto" w:fill="F3F3F3"/>
          </w:tcPr>
          <w:p w:rsidR="009C346B" w:rsidRDefault="009C346B" w:rsidP="009C346B"/>
        </w:tc>
        <w:tc>
          <w:tcPr>
            <w:tcW w:w="4400" w:type="dxa"/>
            <w:tcBorders>
              <w:bottom w:val="single" w:sz="4" w:space="0" w:color="auto"/>
            </w:tcBorders>
            <w:shd w:val="clear" w:color="auto" w:fill="F3F3F3"/>
          </w:tcPr>
          <w:p w:rsidR="009C346B" w:rsidRDefault="009C346B" w:rsidP="009C346B">
            <w:r>
              <w:t>This information has not been sought (e.g., patient was not asked</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FFFFF"/>
          </w:tcPr>
          <w:p w:rsidR="009C346B" w:rsidRDefault="009C346B" w:rsidP="009C346B">
            <w:r>
              <w:t>ASKU</w:t>
            </w:r>
          </w:p>
        </w:tc>
        <w:tc>
          <w:tcPr>
            <w:tcW w:w="1600" w:type="dxa"/>
            <w:tcBorders>
              <w:bottom w:val="single" w:sz="4" w:space="0" w:color="auto"/>
            </w:tcBorders>
            <w:shd w:val="clear" w:color="auto" w:fill="FFFFFF"/>
          </w:tcPr>
          <w:p w:rsidR="009C346B" w:rsidRDefault="009C346B" w:rsidP="009C346B">
            <w:r>
              <w:t>asked but unknown</w:t>
            </w:r>
          </w:p>
        </w:tc>
        <w:tc>
          <w:tcPr>
            <w:tcW w:w="1400" w:type="dxa"/>
            <w:tcBorders>
              <w:bottom w:val="single" w:sz="4" w:space="0" w:color="auto"/>
            </w:tcBorders>
            <w:shd w:val="clear" w:color="auto" w:fill="FFFFFF"/>
          </w:tcPr>
          <w:p w:rsidR="009C346B" w:rsidRDefault="009C346B" w:rsidP="009C346B"/>
        </w:tc>
        <w:tc>
          <w:tcPr>
            <w:tcW w:w="4400" w:type="dxa"/>
            <w:tcBorders>
              <w:bottom w:val="single" w:sz="4" w:space="0" w:color="auto"/>
            </w:tcBorders>
            <w:shd w:val="clear" w:color="auto" w:fill="FFFFFF"/>
          </w:tcPr>
          <w:p w:rsidR="009C346B" w:rsidRDefault="009C346B" w:rsidP="009C346B">
            <w:r>
              <w:t>Information was sought but not found (e.g., patient was asked but didn't know</w:t>
            </w:r>
          </w:p>
        </w:tc>
        <w:tc>
          <w:tcPr>
            <w:tcW w:w="800" w:type="dxa"/>
            <w:tcBorders>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000" w:type="dxa"/>
            <w:tcBorders>
              <w:bottom w:val="single" w:sz="4" w:space="0" w:color="auto"/>
            </w:tcBorders>
            <w:shd w:val="clear" w:color="auto" w:fill="F3F3F3"/>
          </w:tcPr>
          <w:p w:rsidR="009C346B" w:rsidRDefault="009C346B" w:rsidP="009C346B">
            <w:r>
              <w:t>NAV</w:t>
            </w:r>
          </w:p>
        </w:tc>
        <w:tc>
          <w:tcPr>
            <w:tcW w:w="1600" w:type="dxa"/>
            <w:tcBorders>
              <w:bottom w:val="single" w:sz="4" w:space="0" w:color="auto"/>
            </w:tcBorders>
            <w:shd w:val="clear" w:color="auto" w:fill="F3F3F3"/>
          </w:tcPr>
          <w:p w:rsidR="009C346B" w:rsidRDefault="009C346B" w:rsidP="009C346B">
            <w:r>
              <w:t>temporarily unavailable</w:t>
            </w:r>
          </w:p>
        </w:tc>
        <w:tc>
          <w:tcPr>
            <w:tcW w:w="1400" w:type="dxa"/>
            <w:tcBorders>
              <w:bottom w:val="single" w:sz="4" w:space="0" w:color="auto"/>
            </w:tcBorders>
            <w:shd w:val="clear" w:color="auto" w:fill="F3F3F3"/>
          </w:tcPr>
          <w:p w:rsidR="009C346B" w:rsidRDefault="009C346B" w:rsidP="009C346B"/>
        </w:tc>
        <w:tc>
          <w:tcPr>
            <w:tcW w:w="4400" w:type="dxa"/>
            <w:tcBorders>
              <w:bottom w:val="single" w:sz="4" w:space="0" w:color="auto"/>
            </w:tcBorders>
            <w:shd w:val="clear" w:color="auto" w:fill="F3F3F3"/>
          </w:tcPr>
          <w:p w:rsidR="009C346B" w:rsidRDefault="009C346B" w:rsidP="009C346B">
            <w:r>
              <w:t>Information is not available at this time but it is expected that it will be available later</w:t>
            </w:r>
          </w:p>
        </w:tc>
        <w:tc>
          <w:tcPr>
            <w:tcW w:w="800" w:type="dxa"/>
            <w:tcBorders>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000" w:type="dxa"/>
            <w:shd w:val="clear" w:color="auto" w:fill="FFFFFF"/>
          </w:tcPr>
          <w:p w:rsidR="009C346B" w:rsidRDefault="009C346B" w:rsidP="009C346B">
            <w:r>
              <w:t>NP</w:t>
            </w:r>
          </w:p>
        </w:tc>
        <w:tc>
          <w:tcPr>
            <w:tcW w:w="1600" w:type="dxa"/>
            <w:shd w:val="clear" w:color="auto" w:fill="FFFFFF"/>
          </w:tcPr>
          <w:p w:rsidR="009C346B" w:rsidRDefault="009C346B" w:rsidP="009C346B">
            <w:r>
              <w:t>not present</w:t>
            </w:r>
          </w:p>
        </w:tc>
        <w:tc>
          <w:tcPr>
            <w:tcW w:w="1400" w:type="dxa"/>
            <w:shd w:val="clear" w:color="auto" w:fill="FFFFFF"/>
          </w:tcPr>
          <w:p w:rsidR="009C346B" w:rsidRDefault="009C346B" w:rsidP="009C346B"/>
        </w:tc>
        <w:tc>
          <w:tcPr>
            <w:tcW w:w="4400" w:type="dxa"/>
            <w:shd w:val="clear" w:color="auto" w:fill="FFFFFF"/>
          </w:tcPr>
          <w:p w:rsidR="009C346B" w:rsidRDefault="009C346B" w:rsidP="009C346B">
            <w:r>
              <w:t>Obsolete as of v 2.7.</w:t>
            </w:r>
          </w:p>
        </w:tc>
        <w:tc>
          <w:tcPr>
            <w:tcW w:w="800" w:type="dxa"/>
            <w:shd w:val="clear" w:color="auto" w:fill="FFFFFF"/>
          </w:tcPr>
          <w:p w:rsidR="009C346B" w:rsidRDefault="009C346B" w:rsidP="009C346B"/>
        </w:tc>
      </w:tr>
    </w:tbl>
    <w:p w:rsidR="009C346B" w:rsidRDefault="009C346B" w:rsidP="009C346B"/>
    <w:p w:rsidR="009C346B" w:rsidRDefault="009C346B" w:rsidP="009C346B">
      <w:pPr>
        <w:pStyle w:val="berschrift3"/>
      </w:pPr>
      <w:r>
        <w:t>0533 - Application Error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ApplicationErrorCode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application specific code identifying the specific error that occurred.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Application Error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application specific code identifying the specific error that occurred.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InM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ERR-5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0534 - Notify Clergy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NotifyClergyCode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whether the clergy should be notified.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2.16.840.1.113883.18.348</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clergyNotificationType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whether the clergy should be notified.  Used in HL7 Version 2 messaging in the PV2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Notify Clergy Code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http://terminology.hl7.org/CodeSystem/v2-0534</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hl7VS-notifyClergyCode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whether the clergy should be notified.</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Notify Clergy Code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Notify Clergy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whether the clergy should be notified.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PV2-49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Y</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Yes</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N</w:t>
            </w:r>
          </w:p>
        </w:tc>
        <w:tc>
          <w:tcPr>
            <w:tcW w:w="1600" w:type="dxa"/>
            <w:tcBorders>
              <w:top w:val="single" w:sz="4" w:space="0" w:color="auto"/>
              <w:bottom w:val="single" w:sz="4" w:space="0" w:color="auto"/>
            </w:tcBorders>
            <w:shd w:val="clear" w:color="auto" w:fill="F3F3F3"/>
          </w:tcPr>
          <w:p w:rsidR="009C346B" w:rsidRDefault="009C346B" w:rsidP="009C346B">
            <w:r>
              <w:t>No</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L</w:t>
            </w:r>
          </w:p>
        </w:tc>
        <w:tc>
          <w:tcPr>
            <w:tcW w:w="1600" w:type="dxa"/>
            <w:tcBorders>
              <w:top w:val="single" w:sz="4" w:space="0" w:color="auto"/>
              <w:bottom w:val="single" w:sz="4" w:space="0" w:color="auto"/>
            </w:tcBorders>
            <w:shd w:val="clear" w:color="auto" w:fill="FFFFFF"/>
          </w:tcPr>
          <w:p w:rsidR="009C346B" w:rsidRDefault="009C346B" w:rsidP="009C346B">
            <w:r>
              <w:t>Last Rites only</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O</w:t>
            </w:r>
          </w:p>
        </w:tc>
        <w:tc>
          <w:tcPr>
            <w:tcW w:w="1600" w:type="dxa"/>
            <w:tcBorders>
              <w:top w:val="single" w:sz="4" w:space="0" w:color="auto"/>
              <w:bottom w:val="single" w:sz="4" w:space="0" w:color="auto"/>
            </w:tcBorders>
            <w:shd w:val="clear" w:color="auto" w:fill="F3F3F3"/>
          </w:tcPr>
          <w:p w:rsidR="009C346B" w:rsidRDefault="009C346B" w:rsidP="009C346B">
            <w:r>
              <w:t>Other</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U</w:t>
            </w:r>
          </w:p>
        </w:tc>
        <w:tc>
          <w:tcPr>
            <w:tcW w:w="1600" w:type="dxa"/>
            <w:tcBorders>
              <w:top w:val="single" w:sz="4" w:space="0" w:color="auto"/>
              <w:bottom w:val="double" w:sz="4" w:space="0" w:color="auto"/>
            </w:tcBorders>
            <w:shd w:val="clear" w:color="auto" w:fill="FFFFFF"/>
          </w:tcPr>
          <w:p w:rsidR="009C346B" w:rsidRDefault="009C346B" w:rsidP="009C346B">
            <w:r>
              <w:t>Unknown</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0535 - Signature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SignatureCode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indicate how a patient/subscriber authorization signature is obtained and how it is being retained by a provider.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2.16.840.1.113883.18.349</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signatureType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that indicate how a patient/subscriber authorization signature is obtained and how it is being retained by a provider.  Used in HL7 Version 2.x messaging in the IN1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Signature Code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http://terminology.hl7.org/CodeSystem/v2-0535</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hl7VS-signatureCode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Concepts that indicate how a patient/subscriber authorization signature is obtained and how it is being retained by a provider.</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Signature Code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http://terminology.hl7.org/ValueSet/v2-0535</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Signature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indicate how a patient/subscriber authorization signature is obtained and how it is being retained by a provider.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FM</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IN1-50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48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C</w:t>
            </w:r>
          </w:p>
        </w:tc>
        <w:tc>
          <w:tcPr>
            <w:tcW w:w="4800" w:type="dxa"/>
            <w:tcBorders>
              <w:top w:val="single" w:sz="4" w:space="0" w:color="auto"/>
              <w:bottom w:val="single" w:sz="4" w:space="0" w:color="auto"/>
            </w:tcBorders>
            <w:shd w:val="clear" w:color="auto" w:fill="FFFFFF"/>
          </w:tcPr>
          <w:p w:rsidR="009C346B" w:rsidRDefault="009C346B" w:rsidP="009C346B">
            <w:pPr>
              <w:pStyle w:val="UserTableBody"/>
            </w:pPr>
            <w:r>
              <w:t>Signed CMS-1500 claim form on file, e.g., authorization for release of any medical or other information necessary to process this claim and assignment of benefits.</w:t>
            </w: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S</w:t>
            </w:r>
          </w:p>
        </w:tc>
        <w:tc>
          <w:tcPr>
            <w:tcW w:w="4800" w:type="dxa"/>
            <w:tcBorders>
              <w:top w:val="single" w:sz="4" w:space="0" w:color="auto"/>
              <w:bottom w:val="single" w:sz="4" w:space="0" w:color="auto"/>
            </w:tcBorders>
            <w:shd w:val="clear" w:color="auto" w:fill="F3F3F3"/>
          </w:tcPr>
          <w:p w:rsidR="009C346B" w:rsidRDefault="009C346B" w:rsidP="009C346B">
            <w:r>
              <w:t>Signed authorization for release of any medical or other information necessary to process this claim on file.</w:t>
            </w:r>
          </w:p>
        </w:tc>
        <w:tc>
          <w:tcPr>
            <w:tcW w:w="12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M</w:t>
            </w:r>
          </w:p>
        </w:tc>
        <w:tc>
          <w:tcPr>
            <w:tcW w:w="4800" w:type="dxa"/>
            <w:tcBorders>
              <w:top w:val="single" w:sz="4" w:space="0" w:color="auto"/>
              <w:bottom w:val="single" w:sz="4" w:space="0" w:color="auto"/>
            </w:tcBorders>
            <w:shd w:val="clear" w:color="auto" w:fill="FFFFFF"/>
          </w:tcPr>
          <w:p w:rsidR="009C346B" w:rsidRDefault="009C346B" w:rsidP="009C346B">
            <w:r>
              <w:t>Signed authorization for assignment of benefits on file.</w:t>
            </w:r>
          </w:p>
        </w:tc>
        <w:tc>
          <w:tcPr>
            <w:tcW w:w="12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P</w:t>
            </w:r>
          </w:p>
        </w:tc>
        <w:tc>
          <w:tcPr>
            <w:tcW w:w="4800" w:type="dxa"/>
            <w:tcBorders>
              <w:top w:val="single" w:sz="4" w:space="0" w:color="auto"/>
              <w:bottom w:val="double" w:sz="4" w:space="0" w:color="auto"/>
            </w:tcBorders>
            <w:shd w:val="clear" w:color="auto" w:fill="F3F3F3"/>
          </w:tcPr>
          <w:p w:rsidR="009C346B" w:rsidRDefault="009C346B" w:rsidP="009C346B">
            <w:r>
              <w:t>Signature generated by provider because the patient was not physically present for services.</w:t>
            </w:r>
          </w:p>
        </w:tc>
        <w:tc>
          <w:tcPr>
            <w:tcW w:w="1200" w:type="dxa"/>
            <w:tcBorders>
              <w:top w:val="single" w:sz="4" w:space="0" w:color="auto"/>
              <w:bottom w:val="double" w:sz="4" w:space="0" w:color="auto"/>
            </w:tcBorders>
            <w:shd w:val="clear" w:color="auto" w:fill="F3F3F3"/>
          </w:tcPr>
          <w:p w:rsidR="009C346B" w:rsidRDefault="009C346B" w:rsidP="009C346B"/>
        </w:tc>
        <w:tc>
          <w:tcPr>
            <w:tcW w:w="12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0536 - Certificate Status</w:t>
      </w:r>
    </w:p>
    <w:p w:rsidR="000536E4" w:rsidRDefault="009C346B">
      <w:pPr>
        <w:rPr>
          <w:b/>
          <w:noProof/>
        </w:rPr>
      </w:pPr>
      <w:r>
        <w:rPr>
          <w:b/>
          <w:noProof/>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CertificateStatus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status of the certificate held by a health professional.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2.16.840.1.113883.18.350</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certificateStatus</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the status of the certificate held by the health professional.  Used in HL7 Version 2 messaging in the CER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Certificate Status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http://terminology.hl7.org/CodeSystem/v2-0536</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hl7VS-certificateStatus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status of the certificate held by a health professional.</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Certificate Status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http://terminology.hl7.org/ValueSet/v2-0536</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Certificate Status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the status of the certificate held by the health professional.</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CER-31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P</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Provisional</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R</w:t>
            </w:r>
          </w:p>
        </w:tc>
        <w:tc>
          <w:tcPr>
            <w:tcW w:w="1600" w:type="dxa"/>
            <w:tcBorders>
              <w:top w:val="single" w:sz="4" w:space="0" w:color="auto"/>
              <w:bottom w:val="single" w:sz="4" w:space="0" w:color="auto"/>
            </w:tcBorders>
            <w:shd w:val="clear" w:color="auto" w:fill="F3F3F3"/>
          </w:tcPr>
          <w:p w:rsidR="009C346B" w:rsidRDefault="009C346B" w:rsidP="009C346B">
            <w:r>
              <w:t>Revoked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V</w:t>
            </w:r>
          </w:p>
        </w:tc>
        <w:tc>
          <w:tcPr>
            <w:tcW w:w="1600" w:type="dxa"/>
            <w:tcBorders>
              <w:top w:val="single" w:sz="4" w:space="0" w:color="auto"/>
              <w:bottom w:val="single" w:sz="4" w:space="0" w:color="auto"/>
            </w:tcBorders>
            <w:shd w:val="clear" w:color="auto" w:fill="FFFFFF"/>
          </w:tcPr>
          <w:p w:rsidR="009C346B" w:rsidRDefault="009C346B" w:rsidP="009C346B">
            <w:r>
              <w:t>Active/Valid</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E</w:t>
            </w:r>
          </w:p>
        </w:tc>
        <w:tc>
          <w:tcPr>
            <w:tcW w:w="1600" w:type="dxa"/>
            <w:tcBorders>
              <w:top w:val="single" w:sz="4" w:space="0" w:color="auto"/>
              <w:bottom w:val="single" w:sz="4" w:space="0" w:color="auto"/>
            </w:tcBorders>
            <w:shd w:val="clear" w:color="auto" w:fill="F3F3F3"/>
          </w:tcPr>
          <w:p w:rsidR="009C346B" w:rsidRDefault="009C346B" w:rsidP="009C346B">
            <w:r>
              <w:t>Expired</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I</w:t>
            </w:r>
          </w:p>
        </w:tc>
        <w:tc>
          <w:tcPr>
            <w:tcW w:w="1600" w:type="dxa"/>
            <w:tcBorders>
              <w:top w:val="single" w:sz="4" w:space="0" w:color="auto"/>
              <w:bottom w:val="double" w:sz="4" w:space="0" w:color="auto"/>
            </w:tcBorders>
            <w:shd w:val="clear" w:color="auto" w:fill="FFFFFF"/>
          </w:tcPr>
          <w:p w:rsidR="009C346B" w:rsidRDefault="009C346B" w:rsidP="009C346B">
            <w:r>
              <w:t>Inactive</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0537 - Institution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institution a specified practitioner began or intends to begin practicing at (e.g., at hospital, at physician organization, at managed care network).</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2.16.840.1.113883.12.537</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institution the practitioner began or intends to begin practicing at (e.g., at hospital, at physician organization, at managed care network).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PRA-9, STF-12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0538 - Institution Relationship Type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InstitutionRelationshipType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relationship the staff person has with the institution for whom he/she provides services.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2.16.840.1.113883.18.351</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institutionRelationshipType</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the relationship the staff person has with the institution for whom he/she provides services.  Used in HL7 Version 2 messaging in the STF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Institution Relationship Type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http://terminology.hl7.org/CodeSystem/v2-0538</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2.16.840.1.113883.21.367</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hl7VS-institutionRelationshipType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relationship the staff person has with the institution for whom he/she provides services.</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Institution Relationship Type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http://terminology.hl7.org/ValueSet/v2-0538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Institution Relationship 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the relationship the staff person has with the institution for whom he/she provides services.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STF-33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EMP</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Employee</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VOL</w:t>
            </w:r>
          </w:p>
        </w:tc>
        <w:tc>
          <w:tcPr>
            <w:tcW w:w="1600" w:type="dxa"/>
            <w:tcBorders>
              <w:top w:val="single" w:sz="4" w:space="0" w:color="auto"/>
              <w:bottom w:val="single" w:sz="4" w:space="0" w:color="auto"/>
            </w:tcBorders>
            <w:shd w:val="clear" w:color="auto" w:fill="F3F3F3"/>
          </w:tcPr>
          <w:p w:rsidR="009C346B" w:rsidRDefault="009C346B" w:rsidP="009C346B">
            <w:r>
              <w:t>Volunteer</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CON</w:t>
            </w:r>
          </w:p>
        </w:tc>
        <w:tc>
          <w:tcPr>
            <w:tcW w:w="1600" w:type="dxa"/>
            <w:tcBorders>
              <w:top w:val="single" w:sz="4" w:space="0" w:color="auto"/>
              <w:bottom w:val="single" w:sz="4" w:space="0" w:color="auto"/>
            </w:tcBorders>
            <w:shd w:val="clear" w:color="auto" w:fill="FFFFFF"/>
          </w:tcPr>
          <w:p w:rsidR="009C346B" w:rsidRDefault="009C346B" w:rsidP="009C346B">
            <w:r>
              <w:t>Contractor</w:t>
            </w:r>
          </w:p>
        </w:tc>
        <w:tc>
          <w:tcPr>
            <w:tcW w:w="4400" w:type="dxa"/>
            <w:tcBorders>
              <w:top w:val="single" w:sz="4" w:space="0" w:color="auto"/>
              <w:bottom w:val="single" w:sz="4" w:space="0" w:color="auto"/>
            </w:tcBorders>
            <w:shd w:val="clear" w:color="auto" w:fill="FFFFFF"/>
          </w:tcPr>
          <w:p w:rsidR="009C346B" w:rsidRDefault="009C346B" w:rsidP="009C346B"/>
        </w:tc>
        <w:tc>
          <w:tcPr>
            <w:tcW w:w="1200" w:type="dxa"/>
            <w:tcBorders>
              <w:top w:val="single" w:sz="4" w:space="0" w:color="auto"/>
              <w:bottom w:val="single" w:sz="4" w:space="0" w:color="auto"/>
            </w:tcBorders>
            <w:shd w:val="clear" w:color="auto" w:fill="FFFFFF"/>
          </w:tcPr>
          <w:p w:rsidR="009C346B" w:rsidRDefault="009C346B" w:rsidP="009C346B"/>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3F3F3"/>
          </w:tcPr>
          <w:p w:rsidR="009C346B" w:rsidRDefault="009C346B" w:rsidP="009C346B">
            <w:r>
              <w:t>CST</w:t>
            </w:r>
          </w:p>
        </w:tc>
        <w:tc>
          <w:tcPr>
            <w:tcW w:w="1600" w:type="dxa"/>
            <w:tcBorders>
              <w:top w:val="single" w:sz="4" w:space="0" w:color="auto"/>
              <w:bottom w:val="double" w:sz="4" w:space="0" w:color="auto"/>
            </w:tcBorders>
            <w:shd w:val="clear" w:color="auto" w:fill="F3F3F3"/>
          </w:tcPr>
          <w:p w:rsidR="009C346B" w:rsidRDefault="009C346B" w:rsidP="009C346B">
            <w:r>
              <w:t>Consultant</w:t>
            </w:r>
          </w:p>
        </w:tc>
        <w:tc>
          <w:tcPr>
            <w:tcW w:w="4400" w:type="dxa"/>
            <w:tcBorders>
              <w:top w:val="single" w:sz="4" w:space="0" w:color="auto"/>
              <w:bottom w:val="double" w:sz="4" w:space="0" w:color="auto"/>
            </w:tcBorders>
            <w:shd w:val="clear" w:color="auto" w:fill="F3F3F3"/>
          </w:tcPr>
          <w:p w:rsidR="009C346B" w:rsidRDefault="009C346B" w:rsidP="009C346B"/>
        </w:tc>
        <w:tc>
          <w:tcPr>
            <w:tcW w:w="1200" w:type="dxa"/>
            <w:tcBorders>
              <w:top w:val="single" w:sz="4" w:space="0" w:color="auto"/>
              <w:bottom w:val="double" w:sz="4" w:space="0" w:color="auto"/>
            </w:tcBorders>
            <w:shd w:val="clear" w:color="auto" w:fill="F3F3F3"/>
          </w:tcPr>
          <w:p w:rsidR="009C346B" w:rsidRDefault="009C346B" w:rsidP="009C346B"/>
        </w:tc>
        <w:tc>
          <w:tcPr>
            <w:tcW w:w="800" w:type="dxa"/>
            <w:tcBorders>
              <w:top w:val="single" w:sz="4" w:space="0" w:color="auto"/>
              <w:bottom w:val="double" w:sz="4" w:space="0" w:color="auto"/>
            </w:tcBorders>
            <w:shd w:val="clear" w:color="auto" w:fill="F3F3F3"/>
          </w:tcPr>
          <w:p w:rsidR="009C346B" w:rsidRDefault="009C346B" w:rsidP="009C346B"/>
        </w:tc>
      </w:tr>
    </w:tbl>
    <w:p w:rsidR="009C346B" w:rsidRDefault="009C346B" w:rsidP="009C346B"/>
    <w:p w:rsidR="009C346B" w:rsidRDefault="009C346B" w:rsidP="009C346B">
      <w:pPr>
        <w:pStyle w:val="berschrift3"/>
      </w:pPr>
      <w:r>
        <w:t>0539 - Cost Center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539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CostCenterCode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organization unit in the General Ledger to which the staff member is currently assigned.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0539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2.16.840.1.113883.12.539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Cost Center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organization unit in the General Ledger to which the staff member is currently assigned.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STF-36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0540 - Inactive Reason Code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InactiveReasonCode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reason the staff member is inactive.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2.16.840.1.113883.18.352</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inactiveReason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Code system of concepts specifying the reason the staff member is inactive.  Used in HL7 Version 2 messaging in the STF segment.</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Inactive Reason Code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http://terminology.hl7.org/CodeSystem/v2-0540</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30.08.2003</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2.16.840.1.113883.21.368</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hl7VS-inactiveReasonCode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Value Set of codes that specify the reason the staff member is inactive.</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Inactive Reason Code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http://terminology.hl7.org/ValueSet/v2-0540</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example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Inactive Reason Code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used to specify the reason the staff member is inactive.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PA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STF-38</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L</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Leave of Absence</w:t>
            </w: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T</w:t>
            </w:r>
          </w:p>
        </w:tc>
        <w:tc>
          <w:tcPr>
            <w:tcW w:w="1600" w:type="dxa"/>
            <w:tcBorders>
              <w:top w:val="single" w:sz="4" w:space="0" w:color="auto"/>
              <w:bottom w:val="single" w:sz="4" w:space="0" w:color="auto"/>
            </w:tcBorders>
            <w:shd w:val="clear" w:color="auto" w:fill="F3F3F3"/>
          </w:tcPr>
          <w:p w:rsidR="009C346B" w:rsidRDefault="009C346B" w:rsidP="009C346B">
            <w:r>
              <w:t>Termination</w:t>
            </w:r>
          </w:p>
        </w:tc>
        <w:tc>
          <w:tcPr>
            <w:tcW w:w="4400" w:type="dxa"/>
            <w:tcBorders>
              <w:top w:val="single" w:sz="4" w:space="0" w:color="auto"/>
              <w:bottom w:val="single" w:sz="4" w:space="0" w:color="auto"/>
            </w:tcBorders>
            <w:shd w:val="clear" w:color="auto" w:fill="F3F3F3"/>
          </w:tcPr>
          <w:p w:rsidR="009C346B" w:rsidRDefault="009C346B" w:rsidP="009C346B"/>
        </w:tc>
        <w:tc>
          <w:tcPr>
            <w:tcW w:w="1200" w:type="dxa"/>
            <w:tcBorders>
              <w:top w:val="single" w:sz="4" w:space="0" w:color="auto"/>
              <w:bottom w:val="single" w:sz="4" w:space="0" w:color="auto"/>
            </w:tcBorders>
            <w:shd w:val="clear" w:color="auto" w:fill="F3F3F3"/>
          </w:tcPr>
          <w:p w:rsidR="009C346B" w:rsidRDefault="009C346B" w:rsidP="009C346B"/>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R</w:t>
            </w:r>
          </w:p>
        </w:tc>
        <w:tc>
          <w:tcPr>
            <w:tcW w:w="1600" w:type="dxa"/>
            <w:tcBorders>
              <w:top w:val="single" w:sz="4" w:space="0" w:color="auto"/>
              <w:bottom w:val="double" w:sz="4" w:space="0" w:color="auto"/>
            </w:tcBorders>
            <w:shd w:val="clear" w:color="auto" w:fill="FFFFFF"/>
          </w:tcPr>
          <w:p w:rsidR="009C346B" w:rsidRDefault="009C346B" w:rsidP="009C346B">
            <w:r>
              <w:t>Retired</w:t>
            </w:r>
          </w:p>
        </w:tc>
        <w:tc>
          <w:tcPr>
            <w:tcW w:w="4400" w:type="dxa"/>
            <w:tcBorders>
              <w:top w:val="single" w:sz="4" w:space="0" w:color="auto"/>
              <w:bottom w:val="double" w:sz="4" w:space="0" w:color="auto"/>
            </w:tcBorders>
            <w:shd w:val="clear" w:color="auto" w:fill="FFFFFF"/>
          </w:tcPr>
          <w:p w:rsidR="009C346B" w:rsidRDefault="009C346B" w:rsidP="009C346B"/>
        </w:tc>
        <w:tc>
          <w:tcPr>
            <w:tcW w:w="1200" w:type="dxa"/>
            <w:tcBorders>
              <w:top w:val="single" w:sz="4" w:space="0" w:color="auto"/>
              <w:bottom w:val="double" w:sz="4" w:space="0" w:color="auto"/>
            </w:tcBorders>
            <w:shd w:val="clear" w:color="auto" w:fill="FFFFFF"/>
          </w:tcPr>
          <w:p w:rsidR="009C346B" w:rsidRDefault="009C346B" w:rsidP="009C346B"/>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0541 - Specimen Type Modifier</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SpecimenTypeModifier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modifying or qualifying description(s) about the specimen type.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2.16.840.1.113883.12.541</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 Type 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modifying or qualifying description(s) about the specimen type.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SPM-5</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0542 - Specimen Source Type Modifier</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SpecimenSourceTypeModifier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modifying or qualifying description(s) about the specimen source site.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2.16.840.1.113883.12.542</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 Source Type Modifier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modifying or qualifying description(s) about the specimen source site.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SPM-9</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0543 - Specimen Collection Site</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SpecimenCollectionSite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that specify the modifying or qualifying description(s) about the specimen collection site.  This Domain differs from SpecimenSourceSite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2.16.840.1.113883.12.543</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Specimen Collection Site</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Table of codes that specify the modifying or qualifying description(s) about the specimen collection site.  This field differs from Specimen Source 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  No suggested values.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SPM-10</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berschrift3"/>
      </w:pPr>
      <w:r>
        <w:t>0544 - Container Condition</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ContainerCondition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no</w:t>
            </w:r>
          </w:p>
        </w:tc>
      </w:tr>
    </w:tbl>
    <w:p w:rsidR="009C346B" w:rsidRDefault="009C346B" w:rsidP="009C346B"/>
    <w:p w:rsidR="009C346B" w:rsidRDefault="009C346B" w:rsidP="009C346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Code System OID</w:t>
            </w:r>
          </w:p>
        </w:tc>
        <w:tc>
          <w:tcPr>
            <w:tcW w:w="7200" w:type="dxa"/>
            <w:shd w:val="clear" w:color="auto" w:fill="auto"/>
          </w:tcPr>
          <w:p w:rsidR="009C346B" w:rsidRDefault="009C346B" w:rsidP="009C346B">
            <w:pPr>
              <w:pStyle w:val="OtherTableBody"/>
            </w:pPr>
            <w:r>
              <w:t>2.16.840.1.113883.18.353</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SymbolicName</w:t>
            </w:r>
          </w:p>
        </w:tc>
        <w:tc>
          <w:tcPr>
            <w:tcW w:w="7200" w:type="dxa"/>
            <w:shd w:val="clear" w:color="auto" w:fill="auto"/>
          </w:tcPr>
          <w:p w:rsidR="009C346B" w:rsidRDefault="009C346B" w:rsidP="009C346B">
            <w:pPr>
              <w:pStyle w:val="OtherTableBody"/>
            </w:pPr>
            <w:r>
              <w:t>containerCondition</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Description</w:t>
            </w:r>
          </w:p>
        </w:tc>
        <w:tc>
          <w:tcPr>
            <w:tcW w:w="7200" w:type="dxa"/>
            <w:shd w:val="clear" w:color="auto" w:fill="auto"/>
          </w:tcPr>
          <w:p w:rsidR="009C346B" w:rsidRDefault="009C346B" w:rsidP="009C346B">
            <w:pPr>
              <w:pStyle w:val="OtherTableBody"/>
            </w:pPr>
            <w:r>
              <w:t>HL7-defined  code system of concepts used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  Used in the Specimen (SPM), Shipment (SHP) and Shipment Package (PAC) segments in HL7 Version 2.x messaging.</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Full Name</w:t>
            </w:r>
          </w:p>
        </w:tc>
        <w:tc>
          <w:tcPr>
            <w:tcW w:w="7200" w:type="dxa"/>
            <w:shd w:val="clear" w:color="auto" w:fill="auto"/>
          </w:tcPr>
          <w:p w:rsidR="009C346B" w:rsidRDefault="009C346B" w:rsidP="009C346B">
            <w:pPr>
              <w:pStyle w:val="OtherTableBody"/>
            </w:pPr>
            <w:r>
              <w:t>Container Condition Code System</w:t>
            </w:r>
          </w:p>
        </w:tc>
      </w:tr>
      <w:tr w:rsidR="009C346B" w:rsidTr="009C346B">
        <w:tblPrEx>
          <w:tblCellMar>
            <w:top w:w="0" w:type="dxa"/>
            <w:bottom w:w="0" w:type="dxa"/>
          </w:tblCellMar>
        </w:tblPrEx>
        <w:tc>
          <w:tcPr>
            <w:tcW w:w="2000" w:type="dxa"/>
            <w:shd w:val="clear" w:color="auto" w:fill="F3F3F3"/>
          </w:tcPr>
          <w:p w:rsidR="009C346B" w:rsidRDefault="009C346B" w:rsidP="009C346B">
            <w:pPr>
              <w:pStyle w:val="OtherTableHeader"/>
            </w:pPr>
            <w:r>
              <w:t>UTG URL</w:t>
            </w:r>
          </w:p>
        </w:tc>
        <w:tc>
          <w:tcPr>
            <w:tcW w:w="7200" w:type="dxa"/>
            <w:shd w:val="clear" w:color="auto" w:fill="auto"/>
          </w:tcPr>
          <w:p w:rsidR="009C346B" w:rsidRDefault="009C346B" w:rsidP="009C346B">
            <w:pPr>
              <w:pStyle w:val="OtherTableBody"/>
            </w:pPr>
            <w:r>
              <w:t>http://terminology.hl7.org/CodeSystem/v2-0544</w:t>
            </w:r>
          </w:p>
        </w:tc>
      </w:tr>
    </w:tbl>
    <w:p w:rsidR="009C346B" w:rsidRDefault="009C346B" w:rsidP="009C346B"/>
    <w:p w:rsidR="009C346B" w:rsidRDefault="009C346B" w:rsidP="009C346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Effective Date</w:t>
            </w:r>
          </w:p>
        </w:tc>
        <w:tc>
          <w:tcPr>
            <w:tcW w:w="1400" w:type="dxa"/>
            <w:shd w:val="clear" w:color="auto" w:fill="auto"/>
          </w:tcPr>
          <w:p w:rsidR="009C346B" w:rsidRDefault="009C346B" w:rsidP="009C346B">
            <w:pPr>
              <w:pStyle w:val="OtherTableBody"/>
            </w:pPr>
            <w:r>
              <w:t>01.02.2011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Version</w:t>
            </w:r>
          </w:p>
        </w:tc>
        <w:tc>
          <w:tcPr>
            <w:tcW w:w="1400" w:type="dxa"/>
            <w:shd w:val="clear" w:color="auto" w:fill="auto"/>
          </w:tcPr>
          <w:p w:rsidR="009C346B" w:rsidRDefault="009C346B" w:rsidP="009C346B">
            <w:pPr>
              <w:pStyle w:val="OtherTableBody"/>
            </w:pPr>
            <w:r>
              <w:t>1</w:t>
            </w:r>
          </w:p>
        </w:tc>
      </w:tr>
      <w:tr w:rsidR="009C346B" w:rsidTr="009C346B">
        <w:tblPrEx>
          <w:tblCellMar>
            <w:top w:w="0" w:type="dxa"/>
            <w:bottom w:w="0" w:type="dxa"/>
          </w:tblCellMar>
        </w:tblPrEx>
        <w:tc>
          <w:tcPr>
            <w:tcW w:w="2400" w:type="dxa"/>
            <w:shd w:val="clear" w:color="auto" w:fill="F3F3F3"/>
          </w:tcPr>
          <w:p w:rsidR="009C346B" w:rsidRDefault="009C346B" w:rsidP="009C346B">
            <w:pPr>
              <w:pStyle w:val="OtherTableHeader"/>
            </w:pPr>
            <w:r>
              <w:t>HL7 Version Introduced</w:t>
            </w:r>
          </w:p>
        </w:tc>
        <w:tc>
          <w:tcPr>
            <w:tcW w:w="1400" w:type="dxa"/>
            <w:shd w:val="clear" w:color="auto" w:fill="auto"/>
          </w:tcPr>
          <w:p w:rsidR="009C346B" w:rsidRDefault="009C346B" w:rsidP="009C346B">
            <w:pPr>
              <w:pStyle w:val="OtherTableBody"/>
            </w:pPr>
            <w:r>
              <w:t>2.7</w:t>
            </w:r>
          </w:p>
        </w:tc>
      </w:tr>
    </w:tbl>
    <w:p w:rsidR="009C346B" w:rsidRDefault="009C346B" w:rsidP="009C346B"/>
    <w:p w:rsidR="009C346B" w:rsidRDefault="009C346B" w:rsidP="009C346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Value Set OID</w:t>
            </w:r>
          </w:p>
        </w:tc>
        <w:tc>
          <w:tcPr>
            <w:tcW w:w="6400" w:type="dxa"/>
            <w:shd w:val="clear" w:color="auto" w:fill="auto"/>
          </w:tcPr>
          <w:p w:rsidR="009C346B" w:rsidRDefault="009C346B" w:rsidP="009C346B">
            <w:pPr>
              <w:pStyle w:val="OtherTableBody"/>
            </w:pPr>
            <w:r>
              <w:t>2.16.840.1.113883.21.369</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SymbolicName</w:t>
            </w:r>
          </w:p>
        </w:tc>
        <w:tc>
          <w:tcPr>
            <w:tcW w:w="6400" w:type="dxa"/>
            <w:shd w:val="clear" w:color="auto" w:fill="auto"/>
          </w:tcPr>
          <w:p w:rsidR="009C346B" w:rsidRDefault="009C346B" w:rsidP="009C346B">
            <w:pPr>
              <w:pStyle w:val="OtherTableBody"/>
            </w:pPr>
            <w:r>
              <w:t>hl7VS-containerCondition</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Description</w:t>
            </w:r>
          </w:p>
        </w:tc>
        <w:tc>
          <w:tcPr>
            <w:tcW w:w="6400" w:type="dxa"/>
            <w:shd w:val="clear" w:color="auto" w:fill="auto"/>
          </w:tcPr>
          <w:p w:rsidR="009C346B" w:rsidRDefault="009C346B" w:rsidP="009C346B">
            <w:pPr>
              <w:pStyle w:val="OtherTableBody"/>
            </w:pPr>
            <w:r>
              <w:t xml:space="preserve">Value Set of codes that specify at each receipt the status of the container in which the specimen is shipped in chain of custody cases where specimens are moved from lab to lab.  If the container is compromised in any way (seal broken, container </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Full Name</w:t>
            </w:r>
          </w:p>
        </w:tc>
        <w:tc>
          <w:tcPr>
            <w:tcW w:w="6400" w:type="dxa"/>
            <w:shd w:val="clear" w:color="auto" w:fill="auto"/>
          </w:tcPr>
          <w:p w:rsidR="009C346B" w:rsidRDefault="009C346B" w:rsidP="009C346B">
            <w:pPr>
              <w:pStyle w:val="OtherTableBody"/>
            </w:pPr>
            <w:r>
              <w:t>Container Condition Value Set</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UTG URL</w:t>
            </w:r>
          </w:p>
        </w:tc>
        <w:tc>
          <w:tcPr>
            <w:tcW w:w="6400" w:type="dxa"/>
            <w:shd w:val="clear" w:color="auto" w:fill="auto"/>
          </w:tcPr>
          <w:p w:rsidR="009C346B" w:rsidRDefault="009C346B" w:rsidP="009C346B">
            <w:pPr>
              <w:pStyle w:val="OtherTableBody"/>
            </w:pPr>
            <w:r>
              <w:t>http://terminology.hl7.org/ValueSet/v2-0544</w:t>
            </w:r>
          </w:p>
        </w:tc>
      </w:tr>
      <w:tr w:rsidR="009C346B" w:rsidTr="009C346B">
        <w:tblPrEx>
          <w:tblCellMar>
            <w:top w:w="0" w:type="dxa"/>
            <w:bottom w:w="0" w:type="dxa"/>
          </w:tblCellMar>
        </w:tblPrEx>
        <w:tc>
          <w:tcPr>
            <w:tcW w:w="2800" w:type="dxa"/>
            <w:shd w:val="clear" w:color="auto" w:fill="F3F3F3"/>
          </w:tcPr>
          <w:p w:rsidR="009C346B" w:rsidRDefault="009C346B" w:rsidP="009C346B">
            <w:pPr>
              <w:pStyle w:val="OtherTableHeader"/>
            </w:pPr>
            <w:r>
              <w:t>Content Logical Definition</w:t>
            </w:r>
          </w:p>
        </w:tc>
        <w:tc>
          <w:tcPr>
            <w:tcW w:w="6400" w:type="dxa"/>
            <w:shd w:val="clear" w:color="auto" w:fill="auto"/>
          </w:tcPr>
          <w:p w:rsidR="009C346B" w:rsidRDefault="009C346B" w:rsidP="009C346B">
            <w:pPr>
              <w:pStyle w:val="OtherTableBody"/>
            </w:pPr>
            <w:r>
              <w:t>all codes</w:t>
            </w:r>
          </w:p>
        </w:tc>
      </w:tr>
    </w:tbl>
    <w:p w:rsidR="009C346B" w:rsidRDefault="009C346B" w:rsidP="009C346B"/>
    <w:p w:rsidR="009C346B" w:rsidRDefault="009C346B" w:rsidP="009C346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C346B" w:rsidTr="009C346B">
        <w:tblPrEx>
          <w:tblCellMar>
            <w:top w:w="0" w:type="dxa"/>
            <w:bottom w:w="0" w:type="dxa"/>
          </w:tblCellMar>
        </w:tblPrEx>
        <w:tc>
          <w:tcPr>
            <w:tcW w:w="1800" w:type="dxa"/>
            <w:shd w:val="clear" w:color="auto" w:fill="F3F3F3"/>
          </w:tcPr>
          <w:p w:rsidR="009C346B" w:rsidRDefault="009C346B" w:rsidP="009C346B">
            <w:pPr>
              <w:pStyle w:val="OtherTableHeader"/>
            </w:pPr>
            <w:r>
              <w:t>Realm</w:t>
            </w:r>
          </w:p>
        </w:tc>
        <w:tc>
          <w:tcPr>
            <w:tcW w:w="2400" w:type="dxa"/>
            <w:shd w:val="clear" w:color="auto" w:fill="auto"/>
          </w:tcPr>
          <w:p w:rsidR="009C346B" w:rsidRDefault="009C346B" w:rsidP="009C346B">
            <w:pPr>
              <w:pStyle w:val="OtherTableBody"/>
            </w:pPr>
            <w:r>
              <w:t>representative</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2.16.840.1.113883.12.544</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Container Condition</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HL7-defined table of codes used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User</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Steward</w:t>
            </w:r>
          </w:p>
        </w:tc>
        <w:tc>
          <w:tcPr>
            <w:tcW w:w="6600" w:type="dxa"/>
            <w:shd w:val="clear" w:color="auto" w:fill="auto"/>
          </w:tcPr>
          <w:p w:rsidR="009C346B" w:rsidRDefault="009C346B" w:rsidP="009C346B">
            <w:pPr>
              <w:pStyle w:val="OtherTableBody"/>
            </w:pPr>
            <w:r>
              <w:t>OO</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SPM-28, SHP-9, PAC-6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HL7 Version Introduced</w:t>
            </w:r>
          </w:p>
        </w:tc>
        <w:tc>
          <w:tcPr>
            <w:tcW w:w="6600" w:type="dxa"/>
            <w:shd w:val="clear" w:color="auto" w:fill="auto"/>
          </w:tcPr>
          <w:p w:rsidR="009C346B" w:rsidRDefault="009C346B" w:rsidP="009C346B">
            <w:pPr>
              <w:pStyle w:val="OtherTableBody"/>
            </w:pPr>
            <w:r>
              <w:t>2.5</w:t>
            </w:r>
          </w:p>
        </w:tc>
      </w:tr>
    </w:tbl>
    <w:p w:rsidR="009C346B" w:rsidRDefault="009C346B" w:rsidP="009C346B"/>
    <w:p w:rsidR="009C346B" w:rsidRDefault="009C346B" w:rsidP="009C346B">
      <w:pPr>
        <w:pStyle w:val="Subheading"/>
      </w:pPr>
      <w:r>
        <w:t>Table 0544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C346B" w:rsidTr="009C346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9C346B" w:rsidRDefault="009C346B" w:rsidP="009C346B">
            <w:pPr>
              <w:pStyle w:val="UserTableHeader"/>
            </w:pPr>
            <w:r>
              <w:t>Value</w:t>
            </w:r>
          </w:p>
        </w:tc>
        <w:tc>
          <w:tcPr>
            <w:tcW w:w="1600" w:type="dxa"/>
            <w:tcBorders>
              <w:top w:val="double" w:sz="4" w:space="0" w:color="auto"/>
              <w:bottom w:val="single" w:sz="4" w:space="0" w:color="auto"/>
            </w:tcBorders>
            <w:shd w:val="clear" w:color="auto" w:fill="E6E6E6"/>
          </w:tcPr>
          <w:p w:rsidR="009C346B" w:rsidRDefault="009C346B" w:rsidP="009C346B">
            <w:pPr>
              <w:pStyle w:val="UserTableHeader"/>
            </w:pPr>
            <w:r>
              <w:t>Display Name</w:t>
            </w:r>
          </w:p>
        </w:tc>
        <w:tc>
          <w:tcPr>
            <w:tcW w:w="1200" w:type="dxa"/>
            <w:tcBorders>
              <w:top w:val="double" w:sz="4" w:space="0" w:color="auto"/>
              <w:bottom w:val="single" w:sz="4" w:space="0" w:color="auto"/>
            </w:tcBorders>
            <w:shd w:val="clear" w:color="auto" w:fill="E6E6E6"/>
          </w:tcPr>
          <w:p w:rsidR="009C346B" w:rsidRDefault="009C346B" w:rsidP="009C346B">
            <w:pPr>
              <w:pStyle w:val="UserTableHeader"/>
            </w:pPr>
            <w:r>
              <w:t>Definition</w:t>
            </w:r>
          </w:p>
        </w:tc>
        <w:tc>
          <w:tcPr>
            <w:tcW w:w="4400" w:type="dxa"/>
            <w:tcBorders>
              <w:top w:val="double" w:sz="4" w:space="0" w:color="auto"/>
              <w:bottom w:val="single" w:sz="4" w:space="0" w:color="auto"/>
            </w:tcBorders>
            <w:shd w:val="clear" w:color="auto" w:fill="E6E6E6"/>
          </w:tcPr>
          <w:p w:rsidR="009C346B" w:rsidRDefault="009C346B" w:rsidP="009C346B">
            <w:pPr>
              <w:pStyle w:val="UserTableHeader"/>
            </w:pPr>
            <w:r>
              <w:t>Comment/ Usage Note</w:t>
            </w:r>
          </w:p>
        </w:tc>
        <w:tc>
          <w:tcPr>
            <w:tcW w:w="800" w:type="dxa"/>
            <w:tcBorders>
              <w:top w:val="double" w:sz="4" w:space="0" w:color="auto"/>
              <w:bottom w:val="single" w:sz="4" w:space="0" w:color="auto"/>
            </w:tcBorders>
            <w:shd w:val="clear" w:color="auto" w:fill="E6E6E6"/>
          </w:tcPr>
          <w:p w:rsidR="009C346B" w:rsidRDefault="009C346B" w:rsidP="009C346B">
            <w:pPr>
              <w:pStyle w:val="UserTableHeader"/>
            </w:pPr>
            <w:r>
              <w:t>Status</w:t>
            </w: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pPr>
              <w:pStyle w:val="UserTableBody"/>
            </w:pPr>
            <w:r>
              <w:t>XC37</w:t>
            </w:r>
          </w:p>
        </w:tc>
        <w:tc>
          <w:tcPr>
            <w:tcW w:w="1600" w:type="dxa"/>
            <w:tcBorders>
              <w:top w:val="single" w:sz="4" w:space="0" w:color="auto"/>
              <w:bottom w:val="single" w:sz="4" w:space="0" w:color="auto"/>
            </w:tcBorders>
            <w:shd w:val="clear" w:color="auto" w:fill="FFFFFF"/>
          </w:tcPr>
          <w:p w:rsidR="009C346B" w:rsidRDefault="009C346B" w:rsidP="009C346B">
            <w:pPr>
              <w:pStyle w:val="UserTableBody"/>
            </w:pPr>
            <w:r>
              <w:t>Not Body temperature</w:t>
            </w:r>
          </w:p>
        </w:tc>
        <w:tc>
          <w:tcPr>
            <w:tcW w:w="1200" w:type="dxa"/>
            <w:tcBorders>
              <w:top w:val="single" w:sz="4" w:space="0" w:color="auto"/>
              <w:bottom w:val="single" w:sz="4" w:space="0" w:color="auto"/>
            </w:tcBorders>
            <w:shd w:val="clear" w:color="auto" w:fill="FFFFFF"/>
          </w:tcPr>
          <w:p w:rsidR="009C346B" w:rsidRDefault="009C346B" w:rsidP="009C346B">
            <w:pPr>
              <w:pStyle w:val="UserTableBody"/>
            </w:pPr>
          </w:p>
        </w:tc>
        <w:tc>
          <w:tcPr>
            <w:tcW w:w="4400" w:type="dxa"/>
            <w:tcBorders>
              <w:top w:val="single" w:sz="4" w:space="0" w:color="auto"/>
              <w:bottom w:val="single" w:sz="4" w:space="0" w:color="auto"/>
            </w:tcBorders>
            <w:shd w:val="clear" w:color="auto" w:fill="FFFFFF"/>
          </w:tcPr>
          <w:p w:rsidR="009C346B" w:rsidRDefault="009C346B" w:rsidP="009C346B">
            <w:pPr>
              <w:pStyle w:val="UserTableBody"/>
            </w:pPr>
            <w:r>
              <w:t>Failed to keep at body temperature: 36 - 38 degrees C.</w:t>
            </w:r>
          </w:p>
        </w:tc>
        <w:tc>
          <w:tcPr>
            <w:tcW w:w="800" w:type="dxa"/>
            <w:tcBorders>
              <w:top w:val="single" w:sz="4" w:space="0" w:color="auto"/>
              <w:bottom w:val="single" w:sz="4" w:space="0" w:color="auto"/>
            </w:tcBorders>
            <w:shd w:val="clear" w:color="auto" w:fill="FFFFFF"/>
          </w:tcPr>
          <w:p w:rsidR="009C346B" w:rsidRDefault="009C346B" w:rsidP="009C346B">
            <w:pPr>
              <w:pStyle w:val="UserTableBody"/>
            </w:pPr>
          </w:p>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XAMB</w:t>
            </w:r>
          </w:p>
        </w:tc>
        <w:tc>
          <w:tcPr>
            <w:tcW w:w="1600" w:type="dxa"/>
            <w:tcBorders>
              <w:top w:val="single" w:sz="4" w:space="0" w:color="auto"/>
              <w:bottom w:val="single" w:sz="4" w:space="0" w:color="auto"/>
            </w:tcBorders>
            <w:shd w:val="clear" w:color="auto" w:fill="F3F3F3"/>
          </w:tcPr>
          <w:p w:rsidR="009C346B" w:rsidRDefault="009C346B" w:rsidP="009C346B">
            <w:r>
              <w:t>Not Ambient temperature</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XCAMB</w:t>
            </w:r>
          </w:p>
        </w:tc>
        <w:tc>
          <w:tcPr>
            <w:tcW w:w="1600" w:type="dxa"/>
            <w:tcBorders>
              <w:top w:val="single" w:sz="4" w:space="0" w:color="auto"/>
              <w:bottom w:val="single" w:sz="4" w:space="0" w:color="auto"/>
            </w:tcBorders>
            <w:shd w:val="clear" w:color="auto" w:fill="FFFFFF"/>
          </w:tcPr>
          <w:p w:rsidR="009C346B" w:rsidRDefault="009C346B" w:rsidP="009C346B">
            <w:r>
              <w:t>Not Critical ambient temperature</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critical ambient.</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XREF</w:t>
            </w:r>
          </w:p>
        </w:tc>
        <w:tc>
          <w:tcPr>
            <w:tcW w:w="1600" w:type="dxa"/>
            <w:tcBorders>
              <w:top w:val="single" w:sz="4" w:space="0" w:color="auto"/>
              <w:bottom w:val="single" w:sz="4" w:space="0" w:color="auto"/>
            </w:tcBorders>
            <w:shd w:val="clear" w:color="auto" w:fill="F3F3F3"/>
          </w:tcPr>
          <w:p w:rsidR="009C346B" w:rsidRDefault="009C346B" w:rsidP="009C346B">
            <w:r>
              <w:t>Not Refrigerated temperature</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at refrigerated temperature: 4-8 degrees C.</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XCREF</w:t>
            </w:r>
          </w:p>
        </w:tc>
        <w:tc>
          <w:tcPr>
            <w:tcW w:w="1600" w:type="dxa"/>
            <w:tcBorders>
              <w:top w:val="single" w:sz="4" w:space="0" w:color="auto"/>
              <w:bottom w:val="single" w:sz="4" w:space="0" w:color="auto"/>
            </w:tcBorders>
            <w:shd w:val="clear" w:color="auto" w:fill="FFFFFF"/>
          </w:tcPr>
          <w:p w:rsidR="009C346B" w:rsidRDefault="009C346B" w:rsidP="009C346B">
            <w:r>
              <w:t>Not Critical refrigerated temperature</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critical refrigerated.</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XFRZ</w:t>
            </w:r>
          </w:p>
        </w:tc>
        <w:tc>
          <w:tcPr>
            <w:tcW w:w="1600" w:type="dxa"/>
            <w:tcBorders>
              <w:top w:val="single" w:sz="4" w:space="0" w:color="auto"/>
              <w:bottom w:val="single" w:sz="4" w:space="0" w:color="auto"/>
            </w:tcBorders>
            <w:shd w:val="clear" w:color="auto" w:fill="F3F3F3"/>
          </w:tcPr>
          <w:p w:rsidR="009C346B" w:rsidRDefault="009C346B" w:rsidP="009C346B">
            <w:r>
              <w:t>Not Frozen temperature</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at frozen temperature: -4 degrees C.</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XCFRZ</w:t>
            </w:r>
          </w:p>
        </w:tc>
        <w:tc>
          <w:tcPr>
            <w:tcW w:w="1600" w:type="dxa"/>
            <w:tcBorders>
              <w:top w:val="single" w:sz="4" w:space="0" w:color="auto"/>
              <w:bottom w:val="single" w:sz="4" w:space="0" w:color="auto"/>
            </w:tcBorders>
            <w:shd w:val="clear" w:color="auto" w:fill="FFFFFF"/>
          </w:tcPr>
          <w:p w:rsidR="009C346B" w:rsidRDefault="009C346B" w:rsidP="009C346B">
            <w:r>
              <w:t>Not Critical frozen temperature</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critical frozen</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XDFRZ</w:t>
            </w:r>
          </w:p>
        </w:tc>
        <w:tc>
          <w:tcPr>
            <w:tcW w:w="1600" w:type="dxa"/>
            <w:tcBorders>
              <w:top w:val="single" w:sz="4" w:space="0" w:color="auto"/>
              <w:bottom w:val="single" w:sz="4" w:space="0" w:color="auto"/>
            </w:tcBorders>
            <w:shd w:val="clear" w:color="auto" w:fill="F3F3F3"/>
          </w:tcPr>
          <w:p w:rsidR="009C346B" w:rsidRDefault="009C346B" w:rsidP="009C346B">
            <w:r>
              <w:t>Not Deep frozen</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deep frozen: -16 to -20 degree C.</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XUFRZ</w:t>
            </w:r>
          </w:p>
        </w:tc>
        <w:tc>
          <w:tcPr>
            <w:tcW w:w="1600" w:type="dxa"/>
            <w:tcBorders>
              <w:top w:val="single" w:sz="4" w:space="0" w:color="auto"/>
              <w:bottom w:val="single" w:sz="4" w:space="0" w:color="auto"/>
            </w:tcBorders>
            <w:shd w:val="clear" w:color="auto" w:fill="FFFFFF"/>
          </w:tcPr>
          <w:p w:rsidR="009C346B" w:rsidRDefault="009C346B" w:rsidP="009C346B">
            <w:r>
              <w:t>Not Ultra frozen</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ultra cold frozen: ~ -75 to -85 degree C. (ultra cold freezer is typically at temperature of dry ice).</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XNTR</w:t>
            </w:r>
          </w:p>
        </w:tc>
        <w:tc>
          <w:tcPr>
            <w:tcW w:w="1600" w:type="dxa"/>
            <w:tcBorders>
              <w:top w:val="single" w:sz="4" w:space="0" w:color="auto"/>
              <w:bottom w:val="single" w:sz="4" w:space="0" w:color="auto"/>
            </w:tcBorders>
            <w:shd w:val="clear" w:color="auto" w:fill="F3F3F3"/>
          </w:tcPr>
          <w:p w:rsidR="009C346B" w:rsidRDefault="009C346B" w:rsidP="009C346B">
            <w:r>
              <w:t>Not Liquid nitrogen</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in liquid nitrogen.</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XPRTL</w:t>
            </w:r>
          </w:p>
        </w:tc>
        <w:tc>
          <w:tcPr>
            <w:tcW w:w="1600" w:type="dxa"/>
            <w:tcBorders>
              <w:top w:val="single" w:sz="4" w:space="0" w:color="auto"/>
              <w:bottom w:val="single" w:sz="4" w:space="0" w:color="auto"/>
            </w:tcBorders>
            <w:shd w:val="clear" w:color="auto" w:fill="FFFFFF"/>
          </w:tcPr>
          <w:p w:rsidR="009C346B" w:rsidRDefault="009C346B" w:rsidP="009C346B">
            <w:r>
              <w:t>Not Protected from light</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protect from light.</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XCATM</w:t>
            </w:r>
          </w:p>
        </w:tc>
        <w:tc>
          <w:tcPr>
            <w:tcW w:w="1600" w:type="dxa"/>
            <w:tcBorders>
              <w:top w:val="single" w:sz="4" w:space="0" w:color="auto"/>
              <w:bottom w:val="single" w:sz="4" w:space="0" w:color="auto"/>
            </w:tcBorders>
            <w:shd w:val="clear" w:color="auto" w:fill="F3F3F3"/>
          </w:tcPr>
          <w:p w:rsidR="009C346B" w:rsidRDefault="009C346B" w:rsidP="009C346B">
            <w:r>
              <w:t>Exposed to Air</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Exposed to atmosphere.</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XDRY</w:t>
            </w:r>
          </w:p>
        </w:tc>
        <w:tc>
          <w:tcPr>
            <w:tcW w:w="1600" w:type="dxa"/>
            <w:tcBorders>
              <w:top w:val="single" w:sz="4" w:space="0" w:color="auto"/>
              <w:bottom w:val="single" w:sz="4" w:space="0" w:color="auto"/>
            </w:tcBorders>
            <w:shd w:val="clear" w:color="auto" w:fill="FFFFFF"/>
          </w:tcPr>
          <w:p w:rsidR="009C346B" w:rsidRDefault="009C346B" w:rsidP="009C346B">
            <w:r>
              <w:t>Not Dry</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in a dry environment.</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XPSO</w:t>
            </w:r>
          </w:p>
        </w:tc>
        <w:tc>
          <w:tcPr>
            <w:tcW w:w="1600" w:type="dxa"/>
            <w:tcBorders>
              <w:top w:val="single" w:sz="4" w:space="0" w:color="auto"/>
              <w:bottom w:val="single" w:sz="4" w:space="0" w:color="auto"/>
            </w:tcBorders>
            <w:shd w:val="clear" w:color="auto" w:fill="F3F3F3"/>
          </w:tcPr>
          <w:p w:rsidR="009C346B" w:rsidRDefault="009C346B" w:rsidP="009C346B">
            <w:r>
              <w:t>Exposed to shock</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protect from shock.</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XPSA</w:t>
            </w:r>
          </w:p>
        </w:tc>
        <w:tc>
          <w:tcPr>
            <w:tcW w:w="1600" w:type="dxa"/>
            <w:tcBorders>
              <w:top w:val="single" w:sz="4" w:space="0" w:color="auto"/>
              <w:bottom w:val="single" w:sz="4" w:space="0" w:color="auto"/>
            </w:tcBorders>
            <w:shd w:val="clear" w:color="auto" w:fill="FFFFFF"/>
          </w:tcPr>
          <w:p w:rsidR="009C346B" w:rsidRDefault="009C346B" w:rsidP="009C346B">
            <w:r>
              <w:t>Shaken</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Shaken.</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XUPR</w:t>
            </w:r>
          </w:p>
        </w:tc>
        <w:tc>
          <w:tcPr>
            <w:tcW w:w="1600" w:type="dxa"/>
            <w:tcBorders>
              <w:top w:val="single" w:sz="4" w:space="0" w:color="auto"/>
              <w:bottom w:val="single" w:sz="4" w:space="0" w:color="auto"/>
            </w:tcBorders>
            <w:shd w:val="clear" w:color="auto" w:fill="F3F3F3"/>
          </w:tcPr>
          <w:p w:rsidR="009C346B" w:rsidRDefault="009C346B" w:rsidP="009C346B">
            <w:r>
              <w:t>Not Upright</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Failed to keep upright.</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XMTLF</w:t>
            </w:r>
          </w:p>
        </w:tc>
        <w:tc>
          <w:tcPr>
            <w:tcW w:w="1600" w:type="dxa"/>
            <w:tcBorders>
              <w:top w:val="single" w:sz="4" w:space="0" w:color="auto"/>
              <w:bottom w:val="single" w:sz="4" w:space="0" w:color="auto"/>
            </w:tcBorders>
            <w:shd w:val="clear" w:color="auto" w:fill="FFFFFF"/>
          </w:tcPr>
          <w:p w:rsidR="009C346B" w:rsidRDefault="009C346B" w:rsidP="009C346B">
            <w:r>
              <w:t>Metal Exposed</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Failed to keep container is free of heavy metals.</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SB</w:t>
            </w:r>
          </w:p>
        </w:tc>
        <w:tc>
          <w:tcPr>
            <w:tcW w:w="1600" w:type="dxa"/>
            <w:tcBorders>
              <w:top w:val="single" w:sz="4" w:space="0" w:color="auto"/>
              <w:bottom w:val="single" w:sz="4" w:space="0" w:color="auto"/>
            </w:tcBorders>
            <w:shd w:val="clear" w:color="auto" w:fill="F3F3F3"/>
          </w:tcPr>
          <w:p w:rsidR="009C346B" w:rsidRDefault="009C346B" w:rsidP="009C346B">
            <w:r>
              <w:t>Seal Broken</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Container seal is broken.</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FFFFF"/>
          </w:tcPr>
          <w:p w:rsidR="009C346B" w:rsidRDefault="009C346B" w:rsidP="009C346B">
            <w:r>
              <w:t>CC</w:t>
            </w:r>
          </w:p>
        </w:tc>
        <w:tc>
          <w:tcPr>
            <w:tcW w:w="1600" w:type="dxa"/>
            <w:tcBorders>
              <w:top w:val="single" w:sz="4" w:space="0" w:color="auto"/>
              <w:bottom w:val="single" w:sz="4" w:space="0" w:color="auto"/>
            </w:tcBorders>
            <w:shd w:val="clear" w:color="auto" w:fill="FFFFFF"/>
          </w:tcPr>
          <w:p w:rsidR="009C346B" w:rsidRDefault="009C346B" w:rsidP="009C346B">
            <w:r>
              <w:t>Container Cracked</w:t>
            </w:r>
          </w:p>
        </w:tc>
        <w:tc>
          <w:tcPr>
            <w:tcW w:w="1200" w:type="dxa"/>
            <w:tcBorders>
              <w:top w:val="single" w:sz="4" w:space="0" w:color="auto"/>
              <w:bottom w:val="single" w:sz="4" w:space="0" w:color="auto"/>
            </w:tcBorders>
            <w:shd w:val="clear" w:color="auto" w:fill="FFFFFF"/>
          </w:tcPr>
          <w:p w:rsidR="009C346B" w:rsidRDefault="009C346B" w:rsidP="009C346B"/>
        </w:tc>
        <w:tc>
          <w:tcPr>
            <w:tcW w:w="4400" w:type="dxa"/>
            <w:tcBorders>
              <w:top w:val="single" w:sz="4" w:space="0" w:color="auto"/>
              <w:bottom w:val="single" w:sz="4" w:space="0" w:color="auto"/>
            </w:tcBorders>
            <w:shd w:val="clear" w:color="auto" w:fill="FFFFFF"/>
          </w:tcPr>
          <w:p w:rsidR="009C346B" w:rsidRDefault="009C346B" w:rsidP="009C346B">
            <w:r>
              <w:t>Container is cracked.</w:t>
            </w:r>
          </w:p>
        </w:tc>
        <w:tc>
          <w:tcPr>
            <w:tcW w:w="800" w:type="dxa"/>
            <w:tcBorders>
              <w:top w:val="single" w:sz="4" w:space="0" w:color="auto"/>
              <w:bottom w:val="single" w:sz="4" w:space="0" w:color="auto"/>
            </w:tcBorders>
            <w:shd w:val="clear" w:color="auto" w:fill="FFFFFF"/>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single" w:sz="4" w:space="0" w:color="auto"/>
            </w:tcBorders>
            <w:shd w:val="clear" w:color="auto" w:fill="F3F3F3"/>
          </w:tcPr>
          <w:p w:rsidR="009C346B" w:rsidRDefault="009C346B" w:rsidP="009C346B">
            <w:r>
              <w:t>CT</w:t>
            </w:r>
          </w:p>
        </w:tc>
        <w:tc>
          <w:tcPr>
            <w:tcW w:w="1600" w:type="dxa"/>
            <w:tcBorders>
              <w:top w:val="single" w:sz="4" w:space="0" w:color="auto"/>
              <w:bottom w:val="single" w:sz="4" w:space="0" w:color="auto"/>
            </w:tcBorders>
            <w:shd w:val="clear" w:color="auto" w:fill="F3F3F3"/>
          </w:tcPr>
          <w:p w:rsidR="009C346B" w:rsidRDefault="009C346B" w:rsidP="009C346B">
            <w:r>
              <w:t>Container Torn</w:t>
            </w:r>
          </w:p>
        </w:tc>
        <w:tc>
          <w:tcPr>
            <w:tcW w:w="1200" w:type="dxa"/>
            <w:tcBorders>
              <w:top w:val="single" w:sz="4" w:space="0" w:color="auto"/>
              <w:bottom w:val="single" w:sz="4" w:space="0" w:color="auto"/>
            </w:tcBorders>
            <w:shd w:val="clear" w:color="auto" w:fill="F3F3F3"/>
          </w:tcPr>
          <w:p w:rsidR="009C346B" w:rsidRDefault="009C346B" w:rsidP="009C346B"/>
        </w:tc>
        <w:tc>
          <w:tcPr>
            <w:tcW w:w="4400" w:type="dxa"/>
            <w:tcBorders>
              <w:top w:val="single" w:sz="4" w:space="0" w:color="auto"/>
              <w:bottom w:val="single" w:sz="4" w:space="0" w:color="auto"/>
            </w:tcBorders>
            <w:shd w:val="clear" w:color="auto" w:fill="F3F3F3"/>
          </w:tcPr>
          <w:p w:rsidR="009C346B" w:rsidRDefault="009C346B" w:rsidP="009C346B">
            <w:r>
              <w:t>Container is torn</w:t>
            </w:r>
          </w:p>
        </w:tc>
        <w:tc>
          <w:tcPr>
            <w:tcW w:w="800" w:type="dxa"/>
            <w:tcBorders>
              <w:top w:val="single" w:sz="4" w:space="0" w:color="auto"/>
              <w:bottom w:val="single" w:sz="4" w:space="0" w:color="auto"/>
            </w:tcBorders>
            <w:shd w:val="clear" w:color="auto" w:fill="F3F3F3"/>
          </w:tcPr>
          <w:p w:rsidR="009C346B" w:rsidRDefault="009C346B" w:rsidP="009C346B"/>
        </w:tc>
      </w:tr>
      <w:tr w:rsidR="009C346B" w:rsidTr="009C346B">
        <w:tblPrEx>
          <w:tblCellMar>
            <w:top w:w="0" w:type="dxa"/>
            <w:bottom w:w="0" w:type="dxa"/>
          </w:tblCellMar>
        </w:tblPrEx>
        <w:tc>
          <w:tcPr>
            <w:tcW w:w="1200" w:type="dxa"/>
            <w:tcBorders>
              <w:top w:val="single" w:sz="4" w:space="0" w:color="auto"/>
              <w:bottom w:val="double" w:sz="4" w:space="0" w:color="auto"/>
            </w:tcBorders>
            <w:shd w:val="clear" w:color="auto" w:fill="FFFFFF"/>
          </w:tcPr>
          <w:p w:rsidR="009C346B" w:rsidRDefault="009C346B" w:rsidP="009C346B">
            <w:r>
              <w:t>CL</w:t>
            </w:r>
          </w:p>
        </w:tc>
        <w:tc>
          <w:tcPr>
            <w:tcW w:w="1600" w:type="dxa"/>
            <w:tcBorders>
              <w:top w:val="single" w:sz="4" w:space="0" w:color="auto"/>
              <w:bottom w:val="double" w:sz="4" w:space="0" w:color="auto"/>
            </w:tcBorders>
            <w:shd w:val="clear" w:color="auto" w:fill="FFFFFF"/>
          </w:tcPr>
          <w:p w:rsidR="009C346B" w:rsidRDefault="009C346B" w:rsidP="009C346B">
            <w:r>
              <w:t>Container Leaking</w:t>
            </w:r>
          </w:p>
        </w:tc>
        <w:tc>
          <w:tcPr>
            <w:tcW w:w="1200" w:type="dxa"/>
            <w:tcBorders>
              <w:top w:val="single" w:sz="4" w:space="0" w:color="auto"/>
              <w:bottom w:val="double" w:sz="4" w:space="0" w:color="auto"/>
            </w:tcBorders>
            <w:shd w:val="clear" w:color="auto" w:fill="FFFFFF"/>
          </w:tcPr>
          <w:p w:rsidR="009C346B" w:rsidRDefault="009C346B" w:rsidP="009C346B"/>
        </w:tc>
        <w:tc>
          <w:tcPr>
            <w:tcW w:w="4400" w:type="dxa"/>
            <w:tcBorders>
              <w:top w:val="single" w:sz="4" w:space="0" w:color="auto"/>
              <w:bottom w:val="double" w:sz="4" w:space="0" w:color="auto"/>
            </w:tcBorders>
            <w:shd w:val="clear" w:color="auto" w:fill="FFFFFF"/>
          </w:tcPr>
          <w:p w:rsidR="009C346B" w:rsidRDefault="009C346B" w:rsidP="009C346B">
            <w:r>
              <w:t>Container is leaking</w:t>
            </w:r>
          </w:p>
        </w:tc>
        <w:tc>
          <w:tcPr>
            <w:tcW w:w="800" w:type="dxa"/>
            <w:tcBorders>
              <w:top w:val="single" w:sz="4" w:space="0" w:color="auto"/>
              <w:bottom w:val="double" w:sz="4" w:space="0" w:color="auto"/>
            </w:tcBorders>
            <w:shd w:val="clear" w:color="auto" w:fill="FFFFFF"/>
          </w:tcPr>
          <w:p w:rsidR="009C346B" w:rsidRDefault="009C346B" w:rsidP="009C346B"/>
        </w:tc>
      </w:tr>
    </w:tbl>
    <w:p w:rsidR="009C346B" w:rsidRDefault="009C346B" w:rsidP="009C346B"/>
    <w:p w:rsidR="009C346B" w:rsidRDefault="009C346B" w:rsidP="009C346B">
      <w:pPr>
        <w:pStyle w:val="berschrift3"/>
      </w:pPr>
      <w:r>
        <w:t>0546 - Authorized Discipline(s) (AUT-12)</w:t>
      </w:r>
    </w:p>
    <w:p w:rsidR="009C346B" w:rsidRDefault="009C346B" w:rsidP="009C346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Name</w:t>
            </w:r>
          </w:p>
        </w:tc>
        <w:tc>
          <w:tcPr>
            <w:tcW w:w="6600" w:type="dxa"/>
            <w:shd w:val="clear" w:color="auto" w:fill="auto"/>
          </w:tcPr>
          <w:p w:rsidR="009C346B" w:rsidRDefault="009C346B" w:rsidP="009C346B">
            <w:pPr>
              <w:pStyle w:val="OtherTableBody"/>
            </w:pPr>
            <w:r>
              <w:t>DOM: 546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r>
              <w:t>AuthorizedDiscipline(s)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The domain of possible values specifying the type of Authorized Discipline(s).</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Concept Domain Only</w:t>
            </w:r>
          </w:p>
        </w:tc>
        <w:tc>
          <w:tcPr>
            <w:tcW w:w="6600" w:type="dxa"/>
            <w:shd w:val="clear" w:color="auto" w:fill="auto"/>
          </w:tcPr>
          <w:p w:rsidR="009C346B" w:rsidRDefault="009C346B" w:rsidP="009C346B">
            <w:pPr>
              <w:pStyle w:val="OtherTableBody"/>
            </w:pPr>
            <w:r>
              <w:t>yes</w:t>
            </w:r>
          </w:p>
        </w:tc>
      </w:tr>
    </w:tbl>
    <w:p w:rsidR="009C346B" w:rsidRDefault="009C346B" w:rsidP="009C346B"/>
    <w:p w:rsidR="009C346B" w:rsidRDefault="009C346B" w:rsidP="009C346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w:t>
            </w:r>
          </w:p>
        </w:tc>
        <w:tc>
          <w:tcPr>
            <w:tcW w:w="6600" w:type="dxa"/>
            <w:shd w:val="clear" w:color="auto" w:fill="auto"/>
          </w:tcPr>
          <w:p w:rsidR="009C346B" w:rsidRDefault="009C346B" w:rsidP="009C346B">
            <w:pPr>
              <w:pStyle w:val="OtherTableBody"/>
            </w:pPr>
            <w:r>
              <w:t>0546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Table OID</w:t>
            </w:r>
          </w:p>
        </w:tc>
        <w:tc>
          <w:tcPr>
            <w:tcW w:w="6600" w:type="dxa"/>
            <w:shd w:val="clear" w:color="auto" w:fill="auto"/>
          </w:tcPr>
          <w:p w:rsidR="009C346B" w:rsidRDefault="009C346B" w:rsidP="009C346B">
            <w:pPr>
              <w:pStyle w:val="OtherTableBody"/>
            </w:pPr>
            <w:r>
              <w:t>2.16.840.1.113883.12.546</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SymbolicName</w:t>
            </w:r>
          </w:p>
        </w:tc>
        <w:tc>
          <w:tcPr>
            <w:tcW w:w="6600" w:type="dxa"/>
            <w:shd w:val="clear" w:color="auto" w:fill="auto"/>
          </w:tcPr>
          <w:p w:rsidR="009C346B" w:rsidRDefault="009C346B" w:rsidP="009C346B">
            <w:pPr>
              <w:pStyle w:val="OtherTableBody"/>
            </w:pP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Description</w:t>
            </w:r>
          </w:p>
        </w:tc>
        <w:tc>
          <w:tcPr>
            <w:tcW w:w="6600" w:type="dxa"/>
            <w:shd w:val="clear" w:color="auto" w:fill="auto"/>
          </w:tcPr>
          <w:p w:rsidR="009C346B" w:rsidRDefault="009C346B" w:rsidP="009C346B">
            <w:pPr>
              <w:pStyle w:val="OtherTableBody"/>
            </w:pPr>
            <w:r>
              <w:t>tbd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Type</w:t>
            </w:r>
          </w:p>
        </w:tc>
        <w:tc>
          <w:tcPr>
            <w:tcW w:w="6600" w:type="dxa"/>
            <w:shd w:val="clear" w:color="auto" w:fill="auto"/>
          </w:tcPr>
          <w:p w:rsidR="009C346B" w:rsidRDefault="009C346B" w:rsidP="009C346B">
            <w:pPr>
              <w:pStyle w:val="OtherTableBody"/>
            </w:pPr>
            <w:r>
              <w:t>undefined</w:t>
            </w:r>
          </w:p>
        </w:tc>
      </w:tr>
      <w:tr w:rsidR="009C346B" w:rsidTr="009C346B">
        <w:tblPrEx>
          <w:tblCellMar>
            <w:top w:w="0" w:type="dxa"/>
            <w:bottom w:w="0" w:type="dxa"/>
          </w:tblCellMar>
        </w:tblPrEx>
        <w:tc>
          <w:tcPr>
            <w:tcW w:w="2600" w:type="dxa"/>
            <w:shd w:val="clear" w:color="auto" w:fill="F3F3F3"/>
          </w:tcPr>
          <w:p w:rsidR="009C346B" w:rsidRDefault="009C346B" w:rsidP="009C346B">
            <w:pPr>
              <w:pStyle w:val="OtherTableHeader"/>
            </w:pPr>
            <w:r>
              <w:t>where used</w:t>
            </w:r>
          </w:p>
        </w:tc>
        <w:tc>
          <w:tcPr>
            <w:tcW w:w="6600" w:type="dxa"/>
            <w:shd w:val="clear" w:color="auto" w:fill="auto"/>
          </w:tcPr>
          <w:p w:rsidR="009C346B" w:rsidRDefault="009C346B" w:rsidP="009C346B">
            <w:pPr>
              <w:pStyle w:val="OtherTableBody"/>
            </w:pPr>
            <w:r>
              <w:t>AUT-12</w:t>
            </w:r>
          </w:p>
        </w:tc>
      </w:tr>
    </w:tbl>
    <w:p w:rsidR="009C346B" w:rsidRDefault="009C346B" w:rsidP="009C346B"/>
    <w:p w:rsidR="00871050" w:rsidRDefault="00871050" w:rsidP="00871050">
      <w:pPr>
        <w:pStyle w:val="berschrift3"/>
      </w:pPr>
      <w:r>
        <w:t>0547 - Jurisdictional Breadth</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547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JurisdictionalBreadth</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breadth/extent of the jurisdiction where the qualification is valid.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2.16.840.1.113883.18.354</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jurisdictionalBreadth</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specifying the breadth/extent of the jurisdiction where the qualification is valid.  Used in HL7 Version 2 messaging in the CER segment.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Jurisdictional Breadth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http://terminology.hl7.org/CodeSystem/v2-0547</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30.08.2003</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2.16.840.1.113883.21.370</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hl7VS-jurisdictionalBreadth</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breadth/extent of the jurisdiction where the qualification is valid.</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Jurisdictional Breadth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http://terminology.hl7.org/ValueSet/v2-0547</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0547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2.16.840.1.113883.12.547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Jurisdictional Breadth</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breadth/extent of the jurisdiction where the qualification is valid.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PA</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CER-22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Table 0547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C</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County/Parish</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S</w:t>
            </w:r>
          </w:p>
        </w:tc>
        <w:tc>
          <w:tcPr>
            <w:tcW w:w="1600" w:type="dxa"/>
            <w:tcBorders>
              <w:top w:val="single" w:sz="4" w:space="0" w:color="auto"/>
              <w:bottom w:val="single" w:sz="4" w:space="0" w:color="auto"/>
            </w:tcBorders>
            <w:shd w:val="clear" w:color="auto" w:fill="F3F3F3"/>
          </w:tcPr>
          <w:p w:rsidR="00871050" w:rsidRDefault="00871050" w:rsidP="00871050">
            <w:r>
              <w:t>State/Province</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N</w:t>
            </w:r>
          </w:p>
        </w:tc>
        <w:tc>
          <w:tcPr>
            <w:tcW w:w="1600" w:type="dxa"/>
            <w:tcBorders>
              <w:top w:val="single" w:sz="4" w:space="0" w:color="auto"/>
              <w:bottom w:val="double" w:sz="4" w:space="0" w:color="auto"/>
            </w:tcBorders>
            <w:shd w:val="clear" w:color="auto" w:fill="FFFFFF"/>
          </w:tcPr>
          <w:p w:rsidR="00871050" w:rsidRDefault="00871050" w:rsidP="00871050">
            <w:r>
              <w:t>Country</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0548 - Signatory's Relationship to Subject</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548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SignatorysRelationshipToSubject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relationship of the consenter to the subject.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2.16.840.1.113883.18.355</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signatorysRelationshipToSubject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specifying the relationship of the consenter to the subject.  Used in HL7 Version 2 messaging in the CON segment.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Signatory's Relationship to Subject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http://terminology.hl7.org/CodeSystem/v2-0548</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30.08.2003</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2.16.840.1.113883.21.371</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hl7VS-signatory'sRelationshipToSubject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relationship of the consenter to the subject.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Signatory's Relationship to Subject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http://terminology.hl7.org/ValueSet/v2-0548</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representative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0548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2.16.840.1.113883.12.548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Signatory's Relationship to Subject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relationship of the consenter to the subject.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StrucDoc</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CON:25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Table 0548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871050" w:rsidTr="00871050">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42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pPr>
              <w:pStyle w:val="UserTableBody"/>
            </w:pPr>
            <w:r>
              <w:t>1</w:t>
            </w:r>
          </w:p>
        </w:tc>
        <w:tc>
          <w:tcPr>
            <w:tcW w:w="4200" w:type="dxa"/>
            <w:tcBorders>
              <w:top w:val="single" w:sz="4" w:space="0" w:color="auto"/>
              <w:bottom w:val="single" w:sz="4" w:space="0" w:color="auto"/>
            </w:tcBorders>
            <w:shd w:val="clear" w:color="auto" w:fill="FFFFFF"/>
          </w:tcPr>
          <w:p w:rsidR="00871050" w:rsidRDefault="00871050" w:rsidP="00871050">
            <w:pPr>
              <w:pStyle w:val="UserTableBody"/>
            </w:pPr>
            <w:r>
              <w:t>Self</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2</w:t>
            </w:r>
          </w:p>
        </w:tc>
        <w:tc>
          <w:tcPr>
            <w:tcW w:w="4200" w:type="dxa"/>
            <w:tcBorders>
              <w:top w:val="single" w:sz="4" w:space="0" w:color="auto"/>
              <w:bottom w:val="single" w:sz="4" w:space="0" w:color="auto"/>
            </w:tcBorders>
            <w:shd w:val="clear" w:color="auto" w:fill="F3F3F3"/>
          </w:tcPr>
          <w:p w:rsidR="00871050" w:rsidRDefault="00871050" w:rsidP="00871050">
            <w:r>
              <w:t>Parent</w:t>
            </w:r>
          </w:p>
        </w:tc>
        <w:tc>
          <w:tcPr>
            <w:tcW w:w="1600" w:type="dxa"/>
            <w:tcBorders>
              <w:top w:val="single" w:sz="4" w:space="0" w:color="auto"/>
              <w:bottom w:val="single" w:sz="4" w:space="0" w:color="auto"/>
            </w:tcBorders>
            <w:shd w:val="clear" w:color="auto" w:fill="F3F3F3"/>
          </w:tcPr>
          <w:p w:rsidR="00871050" w:rsidRDefault="00871050" w:rsidP="00871050"/>
        </w:tc>
        <w:tc>
          <w:tcPr>
            <w:tcW w:w="1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3</w:t>
            </w:r>
          </w:p>
        </w:tc>
        <w:tc>
          <w:tcPr>
            <w:tcW w:w="4200" w:type="dxa"/>
            <w:tcBorders>
              <w:top w:val="single" w:sz="4" w:space="0" w:color="auto"/>
              <w:bottom w:val="single" w:sz="4" w:space="0" w:color="auto"/>
            </w:tcBorders>
            <w:shd w:val="clear" w:color="auto" w:fill="FFFFFF"/>
          </w:tcPr>
          <w:p w:rsidR="00871050" w:rsidRDefault="00871050" w:rsidP="00871050">
            <w:r>
              <w:t>Next of Kin</w:t>
            </w:r>
          </w:p>
        </w:tc>
        <w:tc>
          <w:tcPr>
            <w:tcW w:w="1600" w:type="dxa"/>
            <w:tcBorders>
              <w:top w:val="single" w:sz="4" w:space="0" w:color="auto"/>
              <w:bottom w:val="single" w:sz="4" w:space="0" w:color="auto"/>
            </w:tcBorders>
            <w:shd w:val="clear" w:color="auto" w:fill="FFFFFF"/>
          </w:tcPr>
          <w:p w:rsidR="00871050" w:rsidRDefault="00871050" w:rsidP="00871050"/>
        </w:tc>
        <w:tc>
          <w:tcPr>
            <w:tcW w:w="1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4</w:t>
            </w:r>
          </w:p>
        </w:tc>
        <w:tc>
          <w:tcPr>
            <w:tcW w:w="4200" w:type="dxa"/>
            <w:tcBorders>
              <w:top w:val="single" w:sz="4" w:space="0" w:color="auto"/>
              <w:bottom w:val="single" w:sz="4" w:space="0" w:color="auto"/>
            </w:tcBorders>
            <w:shd w:val="clear" w:color="auto" w:fill="F3F3F3"/>
          </w:tcPr>
          <w:p w:rsidR="00871050" w:rsidRDefault="00871050" w:rsidP="00871050">
            <w:r>
              <w:t>Durable Power of Attorney in Healthcare Affairs</w:t>
            </w:r>
          </w:p>
        </w:tc>
        <w:tc>
          <w:tcPr>
            <w:tcW w:w="1600" w:type="dxa"/>
            <w:tcBorders>
              <w:top w:val="single" w:sz="4" w:space="0" w:color="auto"/>
              <w:bottom w:val="single" w:sz="4" w:space="0" w:color="auto"/>
            </w:tcBorders>
            <w:shd w:val="clear" w:color="auto" w:fill="F3F3F3"/>
          </w:tcPr>
          <w:p w:rsidR="00871050" w:rsidRDefault="00871050" w:rsidP="00871050"/>
        </w:tc>
        <w:tc>
          <w:tcPr>
            <w:tcW w:w="1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5</w:t>
            </w:r>
          </w:p>
        </w:tc>
        <w:tc>
          <w:tcPr>
            <w:tcW w:w="4200" w:type="dxa"/>
            <w:tcBorders>
              <w:top w:val="single" w:sz="4" w:space="0" w:color="auto"/>
              <w:bottom w:val="single" w:sz="4" w:space="0" w:color="auto"/>
            </w:tcBorders>
            <w:shd w:val="clear" w:color="auto" w:fill="FFFFFF"/>
          </w:tcPr>
          <w:p w:rsidR="00871050" w:rsidRDefault="00871050" w:rsidP="00871050">
            <w:r>
              <w:t>Conservator</w:t>
            </w:r>
          </w:p>
        </w:tc>
        <w:tc>
          <w:tcPr>
            <w:tcW w:w="1600" w:type="dxa"/>
            <w:tcBorders>
              <w:top w:val="single" w:sz="4" w:space="0" w:color="auto"/>
              <w:bottom w:val="single" w:sz="4" w:space="0" w:color="auto"/>
            </w:tcBorders>
            <w:shd w:val="clear" w:color="auto" w:fill="FFFFFF"/>
          </w:tcPr>
          <w:p w:rsidR="00871050" w:rsidRDefault="00871050" w:rsidP="00871050"/>
        </w:tc>
        <w:tc>
          <w:tcPr>
            <w:tcW w:w="1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6</w:t>
            </w:r>
          </w:p>
        </w:tc>
        <w:tc>
          <w:tcPr>
            <w:tcW w:w="4200" w:type="dxa"/>
            <w:tcBorders>
              <w:top w:val="single" w:sz="4" w:space="0" w:color="auto"/>
              <w:bottom w:val="single" w:sz="4" w:space="0" w:color="auto"/>
            </w:tcBorders>
            <w:shd w:val="clear" w:color="auto" w:fill="F3F3F3"/>
          </w:tcPr>
          <w:p w:rsidR="00871050" w:rsidRDefault="00871050" w:rsidP="00871050">
            <w:r>
              <w:t>Emergent Practitioner (practitioner judging case as emergency requiring care without a consent)</w:t>
            </w:r>
          </w:p>
        </w:tc>
        <w:tc>
          <w:tcPr>
            <w:tcW w:w="1600" w:type="dxa"/>
            <w:tcBorders>
              <w:top w:val="single" w:sz="4" w:space="0" w:color="auto"/>
              <w:bottom w:val="single" w:sz="4" w:space="0" w:color="auto"/>
            </w:tcBorders>
            <w:shd w:val="clear" w:color="auto" w:fill="F3F3F3"/>
          </w:tcPr>
          <w:p w:rsidR="00871050" w:rsidRDefault="00871050" w:rsidP="00871050"/>
        </w:tc>
        <w:tc>
          <w:tcPr>
            <w:tcW w:w="1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double" w:sz="4" w:space="0" w:color="auto"/>
            </w:tcBorders>
            <w:shd w:val="clear" w:color="auto" w:fill="FFFFFF"/>
          </w:tcPr>
          <w:p w:rsidR="00871050" w:rsidRDefault="00871050" w:rsidP="00871050">
            <w:r>
              <w:t>7</w:t>
            </w:r>
          </w:p>
        </w:tc>
        <w:tc>
          <w:tcPr>
            <w:tcW w:w="4200" w:type="dxa"/>
            <w:tcBorders>
              <w:top w:val="single" w:sz="4" w:space="0" w:color="auto"/>
              <w:bottom w:val="double" w:sz="4" w:space="0" w:color="auto"/>
            </w:tcBorders>
            <w:shd w:val="clear" w:color="auto" w:fill="FFFFFF"/>
          </w:tcPr>
          <w:p w:rsidR="00871050" w:rsidRDefault="00871050" w:rsidP="00871050">
            <w:r>
              <w:t>Non-Emergent Practitioner (i.e. medical ethics committee)</w:t>
            </w:r>
          </w:p>
        </w:tc>
        <w:tc>
          <w:tcPr>
            <w:tcW w:w="1600" w:type="dxa"/>
            <w:tcBorders>
              <w:top w:val="single" w:sz="4" w:space="0" w:color="auto"/>
              <w:bottom w:val="double" w:sz="4" w:space="0" w:color="auto"/>
            </w:tcBorders>
            <w:shd w:val="clear" w:color="auto" w:fill="FFFFFF"/>
          </w:tcPr>
          <w:p w:rsidR="00871050" w:rsidRDefault="00871050" w:rsidP="00871050"/>
        </w:tc>
        <w:tc>
          <w:tcPr>
            <w:tcW w:w="16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0549 - NDC Codes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549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NdcCodes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National Drug Codes (NDC) that are required by the Health Insurance Portability and Accountability Act (HIPAA) for electronic claims for pharmacy charges.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0549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2.16.840.1.113883.12.549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NDC 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that specify the National Drug Codes (NDC) that are required by the Health Insurance Portability and Accountability Act (HIPAA) for electronic claims for pharmacy charges.  No suggested values.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External</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FT1-29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berschrift3"/>
      </w:pPr>
      <w:r>
        <w:t>0550 - Body Parts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BodyParts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to specify the part of the body.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2.16.840.1.113883.18.356</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bodyParts</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HL7-defined code system of concepts specifying the part of the body.  Used in HL7 Version 2 messaging in the RXR segment.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Body Parts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http://terminology.hl7.org/CodeSystem/v2-0550</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30.08.2003</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hl7VS-bodyParts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part of the body.</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Body Parts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universal</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Body Parts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HL7-defined table of codes used to specify the part of the body.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HL7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OO</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RXR-2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Subheading"/>
      </w:pPr>
      <w:r>
        <w:t>Table 0550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bottom w:val="single" w:sz="4" w:space="0" w:color="auto"/>
            </w:tcBorders>
            <w:shd w:val="clear" w:color="auto" w:fill="E6E6E6"/>
          </w:tcPr>
          <w:p w:rsidR="00871050" w:rsidRDefault="00871050" w:rsidP="00871050">
            <w:pPr>
              <w:pStyle w:val="HL7TableHeader"/>
            </w:pPr>
            <w:r>
              <w:t>Value</w:t>
            </w:r>
          </w:p>
        </w:tc>
        <w:tc>
          <w:tcPr>
            <w:tcW w:w="1600" w:type="dxa"/>
            <w:tcBorders>
              <w:bottom w:val="single" w:sz="4" w:space="0" w:color="auto"/>
            </w:tcBorders>
            <w:shd w:val="clear" w:color="auto" w:fill="E6E6E6"/>
          </w:tcPr>
          <w:p w:rsidR="00871050" w:rsidRDefault="00871050" w:rsidP="00871050">
            <w:pPr>
              <w:pStyle w:val="HL7TableHeader"/>
            </w:pPr>
            <w:r>
              <w:t>Display Name</w:t>
            </w:r>
          </w:p>
        </w:tc>
        <w:tc>
          <w:tcPr>
            <w:tcW w:w="4400" w:type="dxa"/>
            <w:tcBorders>
              <w:bottom w:val="single" w:sz="4" w:space="0" w:color="auto"/>
            </w:tcBorders>
            <w:shd w:val="clear" w:color="auto" w:fill="E6E6E6"/>
          </w:tcPr>
          <w:p w:rsidR="00871050" w:rsidRDefault="00871050" w:rsidP="00871050">
            <w:pPr>
              <w:pStyle w:val="HL7TableHeader"/>
            </w:pPr>
            <w:r>
              <w:t>Definition</w:t>
            </w:r>
          </w:p>
        </w:tc>
        <w:tc>
          <w:tcPr>
            <w:tcW w:w="1200" w:type="dxa"/>
            <w:tcBorders>
              <w:bottom w:val="single" w:sz="4" w:space="0" w:color="auto"/>
            </w:tcBorders>
            <w:shd w:val="clear" w:color="auto" w:fill="E6E6E6"/>
          </w:tcPr>
          <w:p w:rsidR="00871050" w:rsidRDefault="00871050" w:rsidP="00871050">
            <w:pPr>
              <w:pStyle w:val="HL7TableHeader"/>
            </w:pPr>
            <w:r>
              <w:t>Comment/ Usage Note</w:t>
            </w:r>
          </w:p>
        </w:tc>
        <w:tc>
          <w:tcPr>
            <w:tcW w:w="800" w:type="dxa"/>
            <w:tcBorders>
              <w:bottom w:val="single" w:sz="4" w:space="0" w:color="auto"/>
            </w:tcBorders>
            <w:shd w:val="clear" w:color="auto" w:fill="E6E6E6"/>
          </w:tcPr>
          <w:p w:rsidR="00871050" w:rsidRDefault="00871050" w:rsidP="00871050">
            <w:pPr>
              <w:pStyle w:val="HL7TableHeader"/>
            </w:pPr>
            <w:r>
              <w:t>Status</w:t>
            </w:r>
          </w:p>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pPr>
              <w:pStyle w:val="HL7TableBody"/>
            </w:pPr>
            <w:r>
              <w:t>JUGE</w:t>
            </w:r>
          </w:p>
        </w:tc>
        <w:tc>
          <w:tcPr>
            <w:tcW w:w="1600" w:type="dxa"/>
            <w:tcBorders>
              <w:bottom w:val="single" w:sz="4" w:space="0" w:color="auto"/>
            </w:tcBorders>
            <w:shd w:val="clear" w:color="auto" w:fill="FFFFFF"/>
          </w:tcPr>
          <w:p w:rsidR="00871050" w:rsidRDefault="00871050" w:rsidP="00871050">
            <w:pPr>
              <w:pStyle w:val="HL7TableBody"/>
            </w:pPr>
            <w:r>
              <w:t>Jugular, External</w:t>
            </w:r>
          </w:p>
        </w:tc>
        <w:tc>
          <w:tcPr>
            <w:tcW w:w="4400" w:type="dxa"/>
            <w:tcBorders>
              <w:bottom w:val="single" w:sz="4" w:space="0" w:color="auto"/>
            </w:tcBorders>
            <w:shd w:val="clear" w:color="auto" w:fill="FFFFFF"/>
          </w:tcPr>
          <w:p w:rsidR="00871050" w:rsidRDefault="00871050" w:rsidP="00871050">
            <w:pPr>
              <w:pStyle w:val="HL7TableBody"/>
            </w:pPr>
          </w:p>
        </w:tc>
        <w:tc>
          <w:tcPr>
            <w:tcW w:w="1200" w:type="dxa"/>
            <w:tcBorders>
              <w:bottom w:val="single" w:sz="4" w:space="0" w:color="auto"/>
            </w:tcBorders>
            <w:shd w:val="clear" w:color="auto" w:fill="FFFFFF"/>
          </w:tcPr>
          <w:p w:rsidR="00871050" w:rsidRDefault="00871050" w:rsidP="00871050">
            <w:pPr>
              <w:pStyle w:val="HL7TableBody"/>
            </w:pPr>
          </w:p>
        </w:tc>
        <w:tc>
          <w:tcPr>
            <w:tcW w:w="800" w:type="dxa"/>
            <w:tcBorders>
              <w:bottom w:val="single" w:sz="4" w:space="0" w:color="auto"/>
            </w:tcBorders>
            <w:shd w:val="clear" w:color="auto" w:fill="FFFFFF"/>
          </w:tcPr>
          <w:p w:rsidR="00871050" w:rsidRDefault="00871050" w:rsidP="00871050">
            <w:pPr>
              <w:pStyle w:val="HL7TableBody"/>
            </w:pPr>
          </w:p>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ADB</w:t>
            </w:r>
          </w:p>
        </w:tc>
        <w:tc>
          <w:tcPr>
            <w:tcW w:w="1600" w:type="dxa"/>
            <w:tcBorders>
              <w:bottom w:val="single" w:sz="4" w:space="0" w:color="auto"/>
            </w:tcBorders>
            <w:shd w:val="clear" w:color="auto" w:fill="F3F3F3"/>
          </w:tcPr>
          <w:p w:rsidR="00871050" w:rsidRDefault="00871050" w:rsidP="00871050">
            <w:r>
              <w:t>Abdomen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ACET</w:t>
            </w:r>
          </w:p>
        </w:tc>
        <w:tc>
          <w:tcPr>
            <w:tcW w:w="1600" w:type="dxa"/>
            <w:tcBorders>
              <w:bottom w:val="single" w:sz="4" w:space="0" w:color="auto"/>
            </w:tcBorders>
            <w:shd w:val="clear" w:color="auto" w:fill="FFFFFF"/>
          </w:tcPr>
          <w:p w:rsidR="00871050" w:rsidRDefault="00871050" w:rsidP="00871050">
            <w:r>
              <w:t>Acetabulum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ACHIL</w:t>
            </w:r>
          </w:p>
        </w:tc>
        <w:tc>
          <w:tcPr>
            <w:tcW w:w="1600" w:type="dxa"/>
            <w:tcBorders>
              <w:bottom w:val="single" w:sz="4" w:space="0" w:color="auto"/>
            </w:tcBorders>
            <w:shd w:val="clear" w:color="auto" w:fill="F3F3F3"/>
          </w:tcPr>
          <w:p w:rsidR="00871050" w:rsidRDefault="00871050" w:rsidP="00871050">
            <w:r>
              <w:t>Achilles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ADE</w:t>
            </w:r>
          </w:p>
        </w:tc>
        <w:tc>
          <w:tcPr>
            <w:tcW w:w="1600" w:type="dxa"/>
            <w:tcBorders>
              <w:bottom w:val="single" w:sz="4" w:space="0" w:color="auto"/>
            </w:tcBorders>
            <w:shd w:val="clear" w:color="auto" w:fill="FFFFFF"/>
          </w:tcPr>
          <w:p w:rsidR="00871050" w:rsidRDefault="00871050" w:rsidP="00871050">
            <w:r>
              <w:t>Adenoids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ADR</w:t>
            </w:r>
          </w:p>
        </w:tc>
        <w:tc>
          <w:tcPr>
            <w:tcW w:w="1600" w:type="dxa"/>
            <w:tcBorders>
              <w:bottom w:val="single" w:sz="4" w:space="0" w:color="auto"/>
            </w:tcBorders>
            <w:shd w:val="clear" w:color="auto" w:fill="F3F3F3"/>
          </w:tcPr>
          <w:p w:rsidR="00871050" w:rsidRDefault="00871050" w:rsidP="00871050">
            <w:r>
              <w:t>Adrenal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AMN</w:t>
            </w:r>
          </w:p>
        </w:tc>
        <w:tc>
          <w:tcPr>
            <w:tcW w:w="1600" w:type="dxa"/>
            <w:tcBorders>
              <w:bottom w:val="single" w:sz="4" w:space="0" w:color="auto"/>
            </w:tcBorders>
            <w:shd w:val="clear" w:color="auto" w:fill="FFFFFF"/>
          </w:tcPr>
          <w:p w:rsidR="00871050" w:rsidRDefault="00871050" w:rsidP="00871050">
            <w:r>
              <w:t>Amniotic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AMS</w:t>
            </w:r>
          </w:p>
        </w:tc>
        <w:tc>
          <w:tcPr>
            <w:tcW w:w="1600" w:type="dxa"/>
            <w:tcBorders>
              <w:bottom w:val="single" w:sz="4" w:space="0" w:color="auto"/>
            </w:tcBorders>
            <w:shd w:val="clear" w:color="auto" w:fill="F3F3F3"/>
          </w:tcPr>
          <w:p w:rsidR="00871050" w:rsidRDefault="00871050" w:rsidP="00871050">
            <w:r>
              <w:t>Amniotic Sac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ANAL</w:t>
            </w:r>
          </w:p>
        </w:tc>
        <w:tc>
          <w:tcPr>
            <w:tcW w:w="1600" w:type="dxa"/>
            <w:tcBorders>
              <w:bottom w:val="single" w:sz="4" w:space="0" w:color="auto"/>
            </w:tcBorders>
            <w:shd w:val="clear" w:color="auto" w:fill="FFFFFF"/>
          </w:tcPr>
          <w:p w:rsidR="00871050" w:rsidRDefault="00871050" w:rsidP="00871050">
            <w:r>
              <w:t>Anal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ANKL</w:t>
            </w:r>
          </w:p>
        </w:tc>
        <w:tc>
          <w:tcPr>
            <w:tcW w:w="1600" w:type="dxa"/>
            <w:tcBorders>
              <w:bottom w:val="single" w:sz="4" w:space="0" w:color="auto"/>
            </w:tcBorders>
            <w:shd w:val="clear" w:color="auto" w:fill="F3F3F3"/>
          </w:tcPr>
          <w:p w:rsidR="00871050" w:rsidRDefault="00871050" w:rsidP="00871050">
            <w:r>
              <w:t>Ankle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ANTEC</w:t>
            </w:r>
          </w:p>
        </w:tc>
        <w:tc>
          <w:tcPr>
            <w:tcW w:w="1600" w:type="dxa"/>
            <w:tcBorders>
              <w:bottom w:val="single" w:sz="4" w:space="0" w:color="auto"/>
            </w:tcBorders>
            <w:shd w:val="clear" w:color="auto" w:fill="FFFFFF"/>
          </w:tcPr>
          <w:p w:rsidR="00871050" w:rsidRDefault="00871050" w:rsidP="00871050">
            <w:r>
              <w:t>Antecubital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ANTECF</w:t>
            </w:r>
          </w:p>
        </w:tc>
        <w:tc>
          <w:tcPr>
            <w:tcW w:w="1600" w:type="dxa"/>
            <w:tcBorders>
              <w:bottom w:val="single" w:sz="4" w:space="0" w:color="auto"/>
            </w:tcBorders>
            <w:shd w:val="clear" w:color="auto" w:fill="F3F3F3"/>
          </w:tcPr>
          <w:p w:rsidR="00871050" w:rsidRDefault="00871050" w:rsidP="00871050">
            <w:r>
              <w:t>Antecubital Fossa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ANTR</w:t>
            </w:r>
          </w:p>
        </w:tc>
        <w:tc>
          <w:tcPr>
            <w:tcW w:w="1600" w:type="dxa"/>
            <w:tcBorders>
              <w:bottom w:val="single" w:sz="4" w:space="0" w:color="auto"/>
            </w:tcBorders>
            <w:shd w:val="clear" w:color="auto" w:fill="FFFFFF"/>
          </w:tcPr>
          <w:p w:rsidR="00871050" w:rsidRDefault="00871050" w:rsidP="00871050">
            <w:r>
              <w:t>Antrum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ANUS</w:t>
            </w:r>
          </w:p>
        </w:tc>
        <w:tc>
          <w:tcPr>
            <w:tcW w:w="1600" w:type="dxa"/>
            <w:tcBorders>
              <w:bottom w:val="single" w:sz="4" w:space="0" w:color="auto"/>
            </w:tcBorders>
            <w:shd w:val="clear" w:color="auto" w:fill="F3F3F3"/>
          </w:tcPr>
          <w:p w:rsidR="00871050" w:rsidRDefault="00871050" w:rsidP="00871050">
            <w:r>
              <w:t>Anus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AORTA</w:t>
            </w:r>
          </w:p>
        </w:tc>
        <w:tc>
          <w:tcPr>
            <w:tcW w:w="1600" w:type="dxa"/>
            <w:tcBorders>
              <w:bottom w:val="single" w:sz="4" w:space="0" w:color="auto"/>
            </w:tcBorders>
            <w:shd w:val="clear" w:color="auto" w:fill="FFFFFF"/>
          </w:tcPr>
          <w:p w:rsidR="00871050" w:rsidRDefault="00871050" w:rsidP="00871050">
            <w:r>
              <w:t>Aorta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AR</w:t>
            </w:r>
          </w:p>
        </w:tc>
        <w:tc>
          <w:tcPr>
            <w:tcW w:w="1600" w:type="dxa"/>
            <w:tcBorders>
              <w:bottom w:val="single" w:sz="4" w:space="0" w:color="auto"/>
            </w:tcBorders>
            <w:shd w:val="clear" w:color="auto" w:fill="F3F3F3"/>
          </w:tcPr>
          <w:p w:rsidR="00871050" w:rsidRDefault="00871050" w:rsidP="00871050">
            <w:r>
              <w:t>Aortic Rim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AV</w:t>
            </w:r>
          </w:p>
        </w:tc>
        <w:tc>
          <w:tcPr>
            <w:tcW w:w="1600" w:type="dxa"/>
            <w:tcBorders>
              <w:bottom w:val="single" w:sz="4" w:space="0" w:color="auto"/>
            </w:tcBorders>
            <w:shd w:val="clear" w:color="auto" w:fill="FFFFFF"/>
          </w:tcPr>
          <w:p w:rsidR="00871050" w:rsidRDefault="00871050" w:rsidP="00871050">
            <w:r>
              <w:t>Aortic Valve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APDX</w:t>
            </w:r>
          </w:p>
        </w:tc>
        <w:tc>
          <w:tcPr>
            <w:tcW w:w="1600" w:type="dxa"/>
            <w:tcBorders>
              <w:bottom w:val="single" w:sz="4" w:space="0" w:color="auto"/>
            </w:tcBorders>
            <w:shd w:val="clear" w:color="auto" w:fill="F3F3F3"/>
          </w:tcPr>
          <w:p w:rsidR="00871050" w:rsidRDefault="00871050" w:rsidP="00871050">
            <w:r>
              <w:t>Appendix</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AREO</w:t>
            </w:r>
          </w:p>
        </w:tc>
        <w:tc>
          <w:tcPr>
            <w:tcW w:w="1600" w:type="dxa"/>
            <w:tcBorders>
              <w:bottom w:val="single" w:sz="4" w:space="0" w:color="auto"/>
            </w:tcBorders>
            <w:shd w:val="clear" w:color="auto" w:fill="FFFFFF"/>
          </w:tcPr>
          <w:p w:rsidR="00871050" w:rsidRDefault="00871050" w:rsidP="00871050">
            <w:r>
              <w:t>Areola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ARM</w:t>
            </w:r>
          </w:p>
        </w:tc>
        <w:tc>
          <w:tcPr>
            <w:tcW w:w="1600" w:type="dxa"/>
            <w:tcBorders>
              <w:bottom w:val="single" w:sz="4" w:space="0" w:color="auto"/>
            </w:tcBorders>
            <w:shd w:val="clear" w:color="auto" w:fill="F3F3F3"/>
          </w:tcPr>
          <w:p w:rsidR="00871050" w:rsidRDefault="00871050" w:rsidP="00871050">
            <w:r>
              <w:t>Arm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ARTE</w:t>
            </w:r>
          </w:p>
        </w:tc>
        <w:tc>
          <w:tcPr>
            <w:tcW w:w="1600" w:type="dxa"/>
            <w:tcBorders>
              <w:bottom w:val="single" w:sz="4" w:space="0" w:color="auto"/>
            </w:tcBorders>
            <w:shd w:val="clear" w:color="auto" w:fill="FFFFFF"/>
          </w:tcPr>
          <w:p w:rsidR="00871050" w:rsidRDefault="00871050" w:rsidP="00871050">
            <w:r>
              <w:t>Artery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ASCIT</w:t>
            </w:r>
          </w:p>
        </w:tc>
        <w:tc>
          <w:tcPr>
            <w:tcW w:w="1600" w:type="dxa"/>
            <w:tcBorders>
              <w:bottom w:val="single" w:sz="4" w:space="0" w:color="auto"/>
            </w:tcBorders>
            <w:shd w:val="clear" w:color="auto" w:fill="F3F3F3"/>
          </w:tcPr>
          <w:p w:rsidR="00871050" w:rsidRDefault="00871050" w:rsidP="00871050">
            <w:r>
              <w:t>Ascites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ASCT</w:t>
            </w:r>
          </w:p>
        </w:tc>
        <w:tc>
          <w:tcPr>
            <w:tcW w:w="1600" w:type="dxa"/>
            <w:tcBorders>
              <w:bottom w:val="single" w:sz="4" w:space="0" w:color="auto"/>
            </w:tcBorders>
            <w:shd w:val="clear" w:color="auto" w:fill="FFFFFF"/>
          </w:tcPr>
          <w:p w:rsidR="00871050" w:rsidRDefault="00871050" w:rsidP="00871050">
            <w:r>
              <w:t>Ascitic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ATR</w:t>
            </w:r>
          </w:p>
        </w:tc>
        <w:tc>
          <w:tcPr>
            <w:tcW w:w="1600" w:type="dxa"/>
            <w:tcBorders>
              <w:bottom w:val="single" w:sz="4" w:space="0" w:color="auto"/>
            </w:tcBorders>
            <w:shd w:val="clear" w:color="auto" w:fill="F3F3F3"/>
          </w:tcPr>
          <w:p w:rsidR="00871050" w:rsidRDefault="00871050" w:rsidP="00871050">
            <w:r>
              <w:t>Atrium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AURI</w:t>
            </w:r>
          </w:p>
        </w:tc>
        <w:tc>
          <w:tcPr>
            <w:tcW w:w="1600" w:type="dxa"/>
            <w:tcBorders>
              <w:bottom w:val="single" w:sz="4" w:space="0" w:color="auto"/>
            </w:tcBorders>
            <w:shd w:val="clear" w:color="auto" w:fill="FFFFFF"/>
          </w:tcPr>
          <w:p w:rsidR="00871050" w:rsidRDefault="00871050" w:rsidP="00871050">
            <w:r>
              <w:t>Auricular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AXI</w:t>
            </w:r>
          </w:p>
        </w:tc>
        <w:tc>
          <w:tcPr>
            <w:tcW w:w="1600" w:type="dxa"/>
            <w:tcBorders>
              <w:bottom w:val="single" w:sz="4" w:space="0" w:color="auto"/>
            </w:tcBorders>
            <w:shd w:val="clear" w:color="auto" w:fill="F3F3F3"/>
          </w:tcPr>
          <w:p w:rsidR="00871050" w:rsidRDefault="00871050" w:rsidP="00871050">
            <w:r>
              <w:t>Axilla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BACK</w:t>
            </w:r>
          </w:p>
        </w:tc>
        <w:tc>
          <w:tcPr>
            <w:tcW w:w="1600" w:type="dxa"/>
            <w:tcBorders>
              <w:bottom w:val="single" w:sz="4" w:space="0" w:color="auto"/>
            </w:tcBorders>
            <w:shd w:val="clear" w:color="auto" w:fill="FFFFFF"/>
          </w:tcPr>
          <w:p w:rsidR="00871050" w:rsidRDefault="00871050" w:rsidP="00871050">
            <w:r>
              <w:t>Back</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BARTD</w:t>
            </w:r>
          </w:p>
        </w:tc>
        <w:tc>
          <w:tcPr>
            <w:tcW w:w="1600" w:type="dxa"/>
            <w:tcBorders>
              <w:bottom w:val="single" w:sz="4" w:space="0" w:color="auto"/>
            </w:tcBorders>
            <w:shd w:val="clear" w:color="auto" w:fill="F3F3F3"/>
          </w:tcPr>
          <w:p w:rsidR="00871050" w:rsidRDefault="00871050" w:rsidP="00871050">
            <w:r>
              <w:t>Bartholin Duct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BARTG</w:t>
            </w:r>
          </w:p>
        </w:tc>
        <w:tc>
          <w:tcPr>
            <w:tcW w:w="1600" w:type="dxa"/>
            <w:tcBorders>
              <w:bottom w:val="single" w:sz="4" w:space="0" w:color="auto"/>
            </w:tcBorders>
            <w:shd w:val="clear" w:color="auto" w:fill="FFFFFF"/>
          </w:tcPr>
          <w:p w:rsidR="00871050" w:rsidRDefault="00871050" w:rsidP="00871050">
            <w:r>
              <w:t>Bartholin Gland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BRTGF</w:t>
            </w:r>
          </w:p>
        </w:tc>
        <w:tc>
          <w:tcPr>
            <w:tcW w:w="1600" w:type="dxa"/>
            <w:tcBorders>
              <w:bottom w:val="single" w:sz="4" w:space="0" w:color="auto"/>
            </w:tcBorders>
            <w:shd w:val="clear" w:color="auto" w:fill="F3F3F3"/>
          </w:tcPr>
          <w:p w:rsidR="00871050" w:rsidRDefault="00871050" w:rsidP="00871050">
            <w:r>
              <w:t>Bartholin Gland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BPH</w:t>
            </w:r>
          </w:p>
        </w:tc>
        <w:tc>
          <w:tcPr>
            <w:tcW w:w="1600" w:type="dxa"/>
            <w:tcBorders>
              <w:bottom w:val="single" w:sz="4" w:space="0" w:color="auto"/>
            </w:tcBorders>
            <w:shd w:val="clear" w:color="auto" w:fill="FFFFFF"/>
          </w:tcPr>
          <w:p w:rsidR="00871050" w:rsidRDefault="00871050" w:rsidP="00871050">
            <w:r>
              <w:t>Basophils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BID</w:t>
            </w:r>
          </w:p>
        </w:tc>
        <w:tc>
          <w:tcPr>
            <w:tcW w:w="1600" w:type="dxa"/>
            <w:tcBorders>
              <w:bottom w:val="single" w:sz="4" w:space="0" w:color="auto"/>
            </w:tcBorders>
            <w:shd w:val="clear" w:color="auto" w:fill="F3F3F3"/>
          </w:tcPr>
          <w:p w:rsidR="00871050" w:rsidRDefault="00871050" w:rsidP="00871050">
            <w:r>
              <w:t>Bile Duct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BIFL</w:t>
            </w:r>
          </w:p>
        </w:tc>
        <w:tc>
          <w:tcPr>
            <w:tcW w:w="1600" w:type="dxa"/>
            <w:tcBorders>
              <w:bottom w:val="single" w:sz="4" w:space="0" w:color="auto"/>
            </w:tcBorders>
            <w:shd w:val="clear" w:color="auto" w:fill="FFFFFF"/>
          </w:tcPr>
          <w:p w:rsidR="00871050" w:rsidRDefault="00871050" w:rsidP="00871050">
            <w:r>
              <w:t>Bile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BLAD</w:t>
            </w:r>
          </w:p>
        </w:tc>
        <w:tc>
          <w:tcPr>
            <w:tcW w:w="1600" w:type="dxa"/>
            <w:tcBorders>
              <w:bottom w:val="single" w:sz="4" w:space="0" w:color="auto"/>
            </w:tcBorders>
            <w:shd w:val="clear" w:color="auto" w:fill="F3F3F3"/>
          </w:tcPr>
          <w:p w:rsidR="00871050" w:rsidRDefault="00871050" w:rsidP="00871050">
            <w:r>
              <w:t>Bladder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BLOOD</w:t>
            </w:r>
          </w:p>
        </w:tc>
        <w:tc>
          <w:tcPr>
            <w:tcW w:w="1600" w:type="dxa"/>
            <w:tcBorders>
              <w:bottom w:val="single" w:sz="4" w:space="0" w:color="auto"/>
            </w:tcBorders>
            <w:shd w:val="clear" w:color="auto" w:fill="FFFFFF"/>
          </w:tcPr>
          <w:p w:rsidR="00871050" w:rsidRDefault="00871050" w:rsidP="00871050">
            <w:r>
              <w:t>Blood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BLDA</w:t>
            </w:r>
          </w:p>
        </w:tc>
        <w:tc>
          <w:tcPr>
            <w:tcW w:w="1600" w:type="dxa"/>
            <w:tcBorders>
              <w:bottom w:val="single" w:sz="4" w:space="0" w:color="auto"/>
            </w:tcBorders>
            <w:shd w:val="clear" w:color="auto" w:fill="F3F3F3"/>
          </w:tcPr>
          <w:p w:rsidR="00871050" w:rsidRDefault="00871050" w:rsidP="00871050">
            <w:r>
              <w:t>Blood,  Arterial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BLDC</w:t>
            </w:r>
          </w:p>
        </w:tc>
        <w:tc>
          <w:tcPr>
            <w:tcW w:w="1600" w:type="dxa"/>
            <w:tcBorders>
              <w:bottom w:val="single" w:sz="4" w:space="0" w:color="auto"/>
            </w:tcBorders>
            <w:shd w:val="clear" w:color="auto" w:fill="FFFFFF"/>
          </w:tcPr>
          <w:p w:rsidR="00871050" w:rsidRDefault="00871050" w:rsidP="00871050">
            <w:r>
              <w:t>Blood,  Capillary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BLDV</w:t>
            </w:r>
          </w:p>
        </w:tc>
        <w:tc>
          <w:tcPr>
            <w:tcW w:w="1600" w:type="dxa"/>
            <w:tcBorders>
              <w:bottom w:val="single" w:sz="4" w:space="0" w:color="auto"/>
            </w:tcBorders>
            <w:shd w:val="clear" w:color="auto" w:fill="F3F3F3"/>
          </w:tcPr>
          <w:p w:rsidR="00871050" w:rsidRDefault="00871050" w:rsidP="00871050">
            <w:r>
              <w:t>Blood,  Venous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CBLD</w:t>
            </w:r>
          </w:p>
        </w:tc>
        <w:tc>
          <w:tcPr>
            <w:tcW w:w="1600" w:type="dxa"/>
            <w:tcBorders>
              <w:bottom w:val="single" w:sz="4" w:space="0" w:color="auto"/>
            </w:tcBorders>
            <w:shd w:val="clear" w:color="auto" w:fill="FFFFFF"/>
          </w:tcPr>
          <w:p w:rsidR="00871050" w:rsidRDefault="00871050" w:rsidP="00871050">
            <w:r>
              <w:t>Blood, Cord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BLD</w:t>
            </w:r>
          </w:p>
        </w:tc>
        <w:tc>
          <w:tcPr>
            <w:tcW w:w="1600" w:type="dxa"/>
            <w:tcBorders>
              <w:bottom w:val="single" w:sz="4" w:space="0" w:color="auto"/>
            </w:tcBorders>
            <w:shd w:val="clear" w:color="auto" w:fill="F3F3F3"/>
          </w:tcPr>
          <w:p w:rsidR="00871050" w:rsidRDefault="00871050" w:rsidP="00871050">
            <w:r>
              <w:t>Blood, Whole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BDY</w:t>
            </w:r>
          </w:p>
        </w:tc>
        <w:tc>
          <w:tcPr>
            <w:tcW w:w="1600" w:type="dxa"/>
            <w:tcBorders>
              <w:bottom w:val="single" w:sz="4" w:space="0" w:color="auto"/>
            </w:tcBorders>
            <w:shd w:val="clear" w:color="auto" w:fill="FFFFFF"/>
          </w:tcPr>
          <w:p w:rsidR="00871050" w:rsidRDefault="00871050" w:rsidP="00871050">
            <w:r>
              <w:t>Body, Whole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BON</w:t>
            </w:r>
          </w:p>
        </w:tc>
        <w:tc>
          <w:tcPr>
            <w:tcW w:w="1600" w:type="dxa"/>
            <w:tcBorders>
              <w:bottom w:val="single" w:sz="4" w:space="0" w:color="auto"/>
            </w:tcBorders>
            <w:shd w:val="clear" w:color="auto" w:fill="F3F3F3"/>
          </w:tcPr>
          <w:p w:rsidR="00871050" w:rsidRDefault="00871050" w:rsidP="00871050">
            <w:r>
              <w:t>Bone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BMAR</w:t>
            </w:r>
          </w:p>
        </w:tc>
        <w:tc>
          <w:tcPr>
            <w:tcW w:w="1600" w:type="dxa"/>
            <w:tcBorders>
              <w:bottom w:val="single" w:sz="4" w:space="0" w:color="auto"/>
            </w:tcBorders>
            <w:shd w:val="clear" w:color="auto" w:fill="FFFFFF"/>
          </w:tcPr>
          <w:p w:rsidR="00871050" w:rsidRDefault="00871050" w:rsidP="00871050">
            <w:r>
              <w:t>Bone marrow</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BOWEL</w:t>
            </w:r>
          </w:p>
        </w:tc>
        <w:tc>
          <w:tcPr>
            <w:tcW w:w="1600" w:type="dxa"/>
            <w:tcBorders>
              <w:bottom w:val="single" w:sz="4" w:space="0" w:color="auto"/>
            </w:tcBorders>
            <w:shd w:val="clear" w:color="auto" w:fill="F3F3F3"/>
          </w:tcPr>
          <w:p w:rsidR="00871050" w:rsidRDefault="00871050" w:rsidP="00871050">
            <w:r>
              <w:t>Bowel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BOWLA</w:t>
            </w:r>
          </w:p>
        </w:tc>
        <w:tc>
          <w:tcPr>
            <w:tcW w:w="1600" w:type="dxa"/>
            <w:tcBorders>
              <w:bottom w:val="single" w:sz="4" w:space="0" w:color="auto"/>
            </w:tcBorders>
            <w:shd w:val="clear" w:color="auto" w:fill="FFFFFF"/>
          </w:tcPr>
          <w:p w:rsidR="00871050" w:rsidRDefault="00871050" w:rsidP="00871050">
            <w:r>
              <w:t>Bowel, Large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BOWSM</w:t>
            </w:r>
          </w:p>
        </w:tc>
        <w:tc>
          <w:tcPr>
            <w:tcW w:w="1600" w:type="dxa"/>
            <w:tcBorders>
              <w:bottom w:val="single" w:sz="4" w:space="0" w:color="auto"/>
            </w:tcBorders>
            <w:shd w:val="clear" w:color="auto" w:fill="F3F3F3"/>
          </w:tcPr>
          <w:p w:rsidR="00871050" w:rsidRDefault="00871050" w:rsidP="00871050">
            <w:r>
              <w:t>Bowel, Small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BRA</w:t>
            </w:r>
          </w:p>
        </w:tc>
        <w:tc>
          <w:tcPr>
            <w:tcW w:w="1600" w:type="dxa"/>
            <w:tcBorders>
              <w:bottom w:val="single" w:sz="4" w:space="0" w:color="auto"/>
            </w:tcBorders>
            <w:shd w:val="clear" w:color="auto" w:fill="FFFFFF"/>
          </w:tcPr>
          <w:p w:rsidR="00871050" w:rsidRDefault="00871050" w:rsidP="00871050">
            <w:r>
              <w:t>Brachial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BRAIN</w:t>
            </w:r>
          </w:p>
        </w:tc>
        <w:tc>
          <w:tcPr>
            <w:tcW w:w="1600" w:type="dxa"/>
            <w:tcBorders>
              <w:bottom w:val="single" w:sz="4" w:space="0" w:color="auto"/>
            </w:tcBorders>
            <w:shd w:val="clear" w:color="auto" w:fill="F3F3F3"/>
          </w:tcPr>
          <w:p w:rsidR="00871050" w:rsidRDefault="00871050" w:rsidP="00871050">
            <w:r>
              <w:t>Brain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BCYS</w:t>
            </w:r>
          </w:p>
        </w:tc>
        <w:tc>
          <w:tcPr>
            <w:tcW w:w="1600" w:type="dxa"/>
            <w:tcBorders>
              <w:bottom w:val="single" w:sz="4" w:space="0" w:color="auto"/>
            </w:tcBorders>
            <w:shd w:val="clear" w:color="auto" w:fill="FFFFFF"/>
          </w:tcPr>
          <w:p w:rsidR="00871050" w:rsidRDefault="00871050" w:rsidP="00871050">
            <w:r>
              <w:t>Brain Cyst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BRST</w:t>
            </w:r>
          </w:p>
        </w:tc>
        <w:tc>
          <w:tcPr>
            <w:tcW w:w="1600" w:type="dxa"/>
            <w:tcBorders>
              <w:bottom w:val="single" w:sz="4" w:space="0" w:color="auto"/>
            </w:tcBorders>
            <w:shd w:val="clear" w:color="auto" w:fill="F3F3F3"/>
          </w:tcPr>
          <w:p w:rsidR="00871050" w:rsidRDefault="00871050" w:rsidP="00871050">
            <w:r>
              <w:t>Breast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BRSTFL</w:t>
            </w:r>
          </w:p>
        </w:tc>
        <w:tc>
          <w:tcPr>
            <w:tcW w:w="1600" w:type="dxa"/>
            <w:tcBorders>
              <w:bottom w:val="single" w:sz="4" w:space="0" w:color="auto"/>
            </w:tcBorders>
            <w:shd w:val="clear" w:color="auto" w:fill="FFFFFF"/>
          </w:tcPr>
          <w:p w:rsidR="00871050" w:rsidRDefault="00871050" w:rsidP="00871050">
            <w:r>
              <w:t>Breast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BRO</w:t>
            </w:r>
          </w:p>
        </w:tc>
        <w:tc>
          <w:tcPr>
            <w:tcW w:w="1600" w:type="dxa"/>
            <w:tcBorders>
              <w:bottom w:val="single" w:sz="4" w:space="0" w:color="auto"/>
            </w:tcBorders>
            <w:shd w:val="clear" w:color="auto" w:fill="F3F3F3"/>
          </w:tcPr>
          <w:p w:rsidR="00871050" w:rsidRDefault="00871050" w:rsidP="00871050">
            <w:r>
              <w:t>Bronchial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BROCH</w:t>
            </w:r>
          </w:p>
        </w:tc>
        <w:tc>
          <w:tcPr>
            <w:tcW w:w="1600" w:type="dxa"/>
            <w:tcBorders>
              <w:bottom w:val="single" w:sz="4" w:space="0" w:color="auto"/>
            </w:tcBorders>
            <w:shd w:val="clear" w:color="auto" w:fill="FFFFFF"/>
          </w:tcPr>
          <w:p w:rsidR="00871050" w:rsidRDefault="00871050" w:rsidP="00871050">
            <w:r>
              <w:t>Bronchiole/Bronchiolar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BRONC</w:t>
            </w:r>
          </w:p>
        </w:tc>
        <w:tc>
          <w:tcPr>
            <w:tcW w:w="1600" w:type="dxa"/>
            <w:tcBorders>
              <w:bottom w:val="single" w:sz="4" w:space="0" w:color="auto"/>
            </w:tcBorders>
            <w:shd w:val="clear" w:color="auto" w:fill="F3F3F3"/>
          </w:tcPr>
          <w:p w:rsidR="00871050" w:rsidRDefault="00871050" w:rsidP="00871050">
            <w:r>
              <w:t>Bronchus/Bronchial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BRV</w:t>
            </w:r>
          </w:p>
        </w:tc>
        <w:tc>
          <w:tcPr>
            <w:tcW w:w="1600" w:type="dxa"/>
            <w:tcBorders>
              <w:bottom w:val="single" w:sz="4" w:space="0" w:color="auto"/>
            </w:tcBorders>
            <w:shd w:val="clear" w:color="auto" w:fill="FFFFFF"/>
          </w:tcPr>
          <w:p w:rsidR="00871050" w:rsidRDefault="00871050" w:rsidP="00871050">
            <w:r>
              <w:t>Broviac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BUCCA</w:t>
            </w:r>
          </w:p>
        </w:tc>
        <w:tc>
          <w:tcPr>
            <w:tcW w:w="1600" w:type="dxa"/>
            <w:tcBorders>
              <w:bottom w:val="single" w:sz="4" w:space="0" w:color="auto"/>
            </w:tcBorders>
            <w:shd w:val="clear" w:color="auto" w:fill="F3F3F3"/>
          </w:tcPr>
          <w:p w:rsidR="00871050" w:rsidRDefault="00871050" w:rsidP="00871050">
            <w:r>
              <w:t>Buccal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BURSA</w:t>
            </w:r>
          </w:p>
        </w:tc>
        <w:tc>
          <w:tcPr>
            <w:tcW w:w="1600" w:type="dxa"/>
            <w:tcBorders>
              <w:bottom w:val="single" w:sz="4" w:space="0" w:color="auto"/>
            </w:tcBorders>
            <w:shd w:val="clear" w:color="auto" w:fill="FFFFFF"/>
          </w:tcPr>
          <w:p w:rsidR="00871050" w:rsidRDefault="00871050" w:rsidP="00871050">
            <w:r>
              <w:t>Bursa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BURSF</w:t>
            </w:r>
          </w:p>
        </w:tc>
        <w:tc>
          <w:tcPr>
            <w:tcW w:w="1600" w:type="dxa"/>
            <w:tcBorders>
              <w:bottom w:val="single" w:sz="4" w:space="0" w:color="auto"/>
            </w:tcBorders>
            <w:shd w:val="clear" w:color="auto" w:fill="F3F3F3"/>
          </w:tcPr>
          <w:p w:rsidR="00871050" w:rsidRDefault="00871050" w:rsidP="00871050">
            <w:r>
              <w:t>Bursa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BUTT</w:t>
            </w:r>
          </w:p>
        </w:tc>
        <w:tc>
          <w:tcPr>
            <w:tcW w:w="1600" w:type="dxa"/>
            <w:tcBorders>
              <w:bottom w:val="single" w:sz="4" w:space="0" w:color="auto"/>
            </w:tcBorders>
            <w:shd w:val="clear" w:color="auto" w:fill="FFFFFF"/>
          </w:tcPr>
          <w:p w:rsidR="00871050" w:rsidRDefault="00871050" w:rsidP="00871050">
            <w:r>
              <w:t>Buttocks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CALF</w:t>
            </w:r>
          </w:p>
        </w:tc>
        <w:tc>
          <w:tcPr>
            <w:tcW w:w="1600" w:type="dxa"/>
            <w:tcBorders>
              <w:bottom w:val="single" w:sz="4" w:space="0" w:color="auto"/>
            </w:tcBorders>
            <w:shd w:val="clear" w:color="auto" w:fill="F3F3F3"/>
          </w:tcPr>
          <w:p w:rsidR="00871050" w:rsidRDefault="00871050" w:rsidP="00871050">
            <w:r>
              <w:t>Calf</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CANAL</w:t>
            </w:r>
          </w:p>
        </w:tc>
        <w:tc>
          <w:tcPr>
            <w:tcW w:w="1600" w:type="dxa"/>
            <w:tcBorders>
              <w:bottom w:val="single" w:sz="4" w:space="0" w:color="auto"/>
            </w:tcBorders>
            <w:shd w:val="clear" w:color="auto" w:fill="FFFFFF"/>
          </w:tcPr>
          <w:p w:rsidR="00871050" w:rsidRDefault="00871050" w:rsidP="00871050">
            <w:r>
              <w:t>Canal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CANLI</w:t>
            </w:r>
          </w:p>
        </w:tc>
        <w:tc>
          <w:tcPr>
            <w:tcW w:w="1600" w:type="dxa"/>
            <w:tcBorders>
              <w:bottom w:val="single" w:sz="4" w:space="0" w:color="auto"/>
            </w:tcBorders>
            <w:shd w:val="clear" w:color="auto" w:fill="F3F3F3"/>
          </w:tcPr>
          <w:p w:rsidR="00871050" w:rsidRDefault="00871050" w:rsidP="00871050">
            <w:r>
              <w:t>Canaliculis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CNL</w:t>
            </w:r>
          </w:p>
        </w:tc>
        <w:tc>
          <w:tcPr>
            <w:tcW w:w="1600" w:type="dxa"/>
            <w:tcBorders>
              <w:bottom w:val="single" w:sz="4" w:space="0" w:color="auto"/>
            </w:tcBorders>
            <w:shd w:val="clear" w:color="auto" w:fill="FFFFFF"/>
          </w:tcPr>
          <w:p w:rsidR="00871050" w:rsidRDefault="00871050" w:rsidP="00871050">
            <w:r>
              <w:t>Cannula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CANTH</w:t>
            </w:r>
          </w:p>
        </w:tc>
        <w:tc>
          <w:tcPr>
            <w:tcW w:w="1600" w:type="dxa"/>
            <w:tcBorders>
              <w:bottom w:val="single" w:sz="4" w:space="0" w:color="auto"/>
            </w:tcBorders>
            <w:shd w:val="clear" w:color="auto" w:fill="F3F3F3"/>
          </w:tcPr>
          <w:p w:rsidR="00871050" w:rsidRDefault="00871050" w:rsidP="00871050">
            <w:r>
              <w:t>Canthus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CDM</w:t>
            </w:r>
          </w:p>
        </w:tc>
        <w:tc>
          <w:tcPr>
            <w:tcW w:w="1600" w:type="dxa"/>
            <w:tcBorders>
              <w:bottom w:val="single" w:sz="4" w:space="0" w:color="auto"/>
            </w:tcBorders>
            <w:shd w:val="clear" w:color="auto" w:fill="FFFFFF"/>
          </w:tcPr>
          <w:p w:rsidR="00871050" w:rsidRDefault="00871050" w:rsidP="00871050">
            <w:r>
              <w:t>Cardiac Muscle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CARO</w:t>
            </w:r>
          </w:p>
        </w:tc>
        <w:tc>
          <w:tcPr>
            <w:tcW w:w="1600" w:type="dxa"/>
            <w:tcBorders>
              <w:bottom w:val="single" w:sz="4" w:space="0" w:color="auto"/>
            </w:tcBorders>
            <w:shd w:val="clear" w:color="auto" w:fill="F3F3F3"/>
          </w:tcPr>
          <w:p w:rsidR="00871050" w:rsidRDefault="00871050" w:rsidP="00871050">
            <w:r>
              <w:t>Carotid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CARP</w:t>
            </w:r>
          </w:p>
        </w:tc>
        <w:tc>
          <w:tcPr>
            <w:tcW w:w="1600" w:type="dxa"/>
            <w:tcBorders>
              <w:bottom w:val="single" w:sz="4" w:space="0" w:color="auto"/>
            </w:tcBorders>
            <w:shd w:val="clear" w:color="auto" w:fill="FFFFFF"/>
          </w:tcPr>
          <w:p w:rsidR="00871050" w:rsidRDefault="00871050" w:rsidP="00871050">
            <w:r>
              <w:t>Carpal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CAVIT</w:t>
            </w:r>
          </w:p>
        </w:tc>
        <w:tc>
          <w:tcPr>
            <w:tcW w:w="1600" w:type="dxa"/>
            <w:tcBorders>
              <w:bottom w:val="single" w:sz="4" w:space="0" w:color="auto"/>
            </w:tcBorders>
            <w:shd w:val="clear" w:color="auto" w:fill="F3F3F3"/>
          </w:tcPr>
          <w:p w:rsidR="00871050" w:rsidRDefault="00871050" w:rsidP="00871050">
            <w:r>
              <w:t>Cavity</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CHE</w:t>
            </w:r>
          </w:p>
        </w:tc>
        <w:tc>
          <w:tcPr>
            <w:tcW w:w="1600" w:type="dxa"/>
            <w:tcBorders>
              <w:bottom w:val="single" w:sz="4" w:space="0" w:color="auto"/>
            </w:tcBorders>
            <w:shd w:val="clear" w:color="auto" w:fill="FFFFFF"/>
          </w:tcPr>
          <w:p w:rsidR="00871050" w:rsidRDefault="00871050" w:rsidP="00871050">
            <w:r>
              <w:t>Cavity, Chest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CECUM</w:t>
            </w:r>
          </w:p>
        </w:tc>
        <w:tc>
          <w:tcPr>
            <w:tcW w:w="1600" w:type="dxa"/>
            <w:tcBorders>
              <w:bottom w:val="single" w:sz="4" w:space="0" w:color="auto"/>
            </w:tcBorders>
            <w:shd w:val="clear" w:color="auto" w:fill="F3F3F3"/>
          </w:tcPr>
          <w:p w:rsidR="00871050" w:rsidRDefault="00871050" w:rsidP="00871050">
            <w:r>
              <w:t>Cecum/Cecal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CSF</w:t>
            </w:r>
          </w:p>
        </w:tc>
        <w:tc>
          <w:tcPr>
            <w:tcW w:w="1600" w:type="dxa"/>
            <w:tcBorders>
              <w:bottom w:val="single" w:sz="4" w:space="0" w:color="auto"/>
            </w:tcBorders>
            <w:shd w:val="clear" w:color="auto" w:fill="FFFFFF"/>
          </w:tcPr>
          <w:p w:rsidR="00871050" w:rsidRDefault="00871050" w:rsidP="00871050">
            <w:r>
              <w:t>Cerebral Spinal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CVX</w:t>
            </w:r>
          </w:p>
        </w:tc>
        <w:tc>
          <w:tcPr>
            <w:tcW w:w="1600" w:type="dxa"/>
            <w:tcBorders>
              <w:bottom w:val="single" w:sz="4" w:space="0" w:color="auto"/>
            </w:tcBorders>
            <w:shd w:val="clear" w:color="auto" w:fill="F3F3F3"/>
          </w:tcPr>
          <w:p w:rsidR="00871050" w:rsidRDefault="00871050" w:rsidP="00871050">
            <w:r>
              <w:t>Cervix</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CERVUT</w:t>
            </w:r>
          </w:p>
        </w:tc>
        <w:tc>
          <w:tcPr>
            <w:tcW w:w="1600" w:type="dxa"/>
            <w:tcBorders>
              <w:bottom w:val="single" w:sz="4" w:space="0" w:color="auto"/>
            </w:tcBorders>
            <w:shd w:val="clear" w:color="auto" w:fill="FFFFFF"/>
          </w:tcPr>
          <w:p w:rsidR="00871050" w:rsidRDefault="00871050" w:rsidP="00871050">
            <w:r>
              <w:t>Cervix/Uterus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CHEEK</w:t>
            </w:r>
          </w:p>
        </w:tc>
        <w:tc>
          <w:tcPr>
            <w:tcW w:w="1600" w:type="dxa"/>
            <w:tcBorders>
              <w:bottom w:val="single" w:sz="4" w:space="0" w:color="auto"/>
            </w:tcBorders>
            <w:shd w:val="clear" w:color="auto" w:fill="F3F3F3"/>
          </w:tcPr>
          <w:p w:rsidR="00871050" w:rsidRDefault="00871050" w:rsidP="00871050">
            <w:r>
              <w:t>Cheek</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CHES</w:t>
            </w:r>
          </w:p>
        </w:tc>
        <w:tc>
          <w:tcPr>
            <w:tcW w:w="1600" w:type="dxa"/>
            <w:tcBorders>
              <w:bottom w:val="single" w:sz="4" w:space="0" w:color="auto"/>
            </w:tcBorders>
            <w:shd w:val="clear" w:color="auto" w:fill="FFFFFF"/>
          </w:tcPr>
          <w:p w:rsidR="00871050" w:rsidRDefault="00871050" w:rsidP="00871050">
            <w:r>
              <w:t>Chest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ins w:id="773" w:author="Frank Oemig" w:date="2023-06-16T21:53:00Z">
              <w:r>
                <w:t>CHEST</w:t>
              </w:r>
            </w:ins>
          </w:p>
        </w:tc>
        <w:tc>
          <w:tcPr>
            <w:tcW w:w="1600" w:type="dxa"/>
            <w:tcBorders>
              <w:bottom w:val="single" w:sz="4" w:space="0" w:color="auto"/>
            </w:tcBorders>
            <w:shd w:val="clear" w:color="auto" w:fill="F3F3F3"/>
          </w:tcPr>
          <w:p w:rsidR="00871050" w:rsidRDefault="00871050" w:rsidP="00871050">
            <w:ins w:id="774" w:author="Frank Oemig" w:date="2023-06-16T21:53:00Z">
              <w:r>
                <w:t>Chest Tube</w:t>
              </w:r>
            </w:ins>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CHIN</w:t>
            </w:r>
          </w:p>
        </w:tc>
        <w:tc>
          <w:tcPr>
            <w:tcW w:w="1600" w:type="dxa"/>
            <w:tcBorders>
              <w:bottom w:val="single" w:sz="4" w:space="0" w:color="auto"/>
            </w:tcBorders>
            <w:shd w:val="clear" w:color="auto" w:fill="FFFFFF"/>
          </w:tcPr>
          <w:p w:rsidR="00871050" w:rsidRDefault="00871050" w:rsidP="00871050">
            <w:r>
              <w:t>Chin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CIRCU</w:t>
            </w:r>
          </w:p>
        </w:tc>
        <w:tc>
          <w:tcPr>
            <w:tcW w:w="1600" w:type="dxa"/>
            <w:tcBorders>
              <w:bottom w:val="single" w:sz="4" w:space="0" w:color="auto"/>
            </w:tcBorders>
            <w:shd w:val="clear" w:color="auto" w:fill="F3F3F3"/>
          </w:tcPr>
          <w:p w:rsidR="00871050" w:rsidRDefault="00871050" w:rsidP="00871050">
            <w:r>
              <w:t>Circumcision Site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CLAVI</w:t>
            </w:r>
          </w:p>
        </w:tc>
        <w:tc>
          <w:tcPr>
            <w:tcW w:w="1600" w:type="dxa"/>
            <w:tcBorders>
              <w:bottom w:val="single" w:sz="4" w:space="0" w:color="auto"/>
            </w:tcBorders>
            <w:shd w:val="clear" w:color="auto" w:fill="FFFFFF"/>
          </w:tcPr>
          <w:p w:rsidR="00871050" w:rsidRDefault="00871050" w:rsidP="00871050">
            <w:r>
              <w:t>Clavicle/Clavicular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CLITO</w:t>
            </w:r>
          </w:p>
        </w:tc>
        <w:tc>
          <w:tcPr>
            <w:tcW w:w="1600" w:type="dxa"/>
            <w:tcBorders>
              <w:bottom w:val="single" w:sz="4" w:space="0" w:color="auto"/>
            </w:tcBorders>
            <w:shd w:val="clear" w:color="auto" w:fill="F3F3F3"/>
          </w:tcPr>
          <w:p w:rsidR="00871050" w:rsidRDefault="00871050" w:rsidP="00871050">
            <w:r>
              <w:t>Clitoral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CLIT</w:t>
            </w:r>
          </w:p>
        </w:tc>
        <w:tc>
          <w:tcPr>
            <w:tcW w:w="1600" w:type="dxa"/>
            <w:tcBorders>
              <w:bottom w:val="single" w:sz="4" w:space="0" w:color="auto"/>
            </w:tcBorders>
            <w:shd w:val="clear" w:color="auto" w:fill="FFFFFF"/>
          </w:tcPr>
          <w:p w:rsidR="00871050" w:rsidRDefault="00871050" w:rsidP="00871050">
            <w:r>
              <w:t>Clitoris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COCCG</w:t>
            </w:r>
          </w:p>
        </w:tc>
        <w:tc>
          <w:tcPr>
            <w:tcW w:w="1600" w:type="dxa"/>
            <w:tcBorders>
              <w:bottom w:val="single" w:sz="4" w:space="0" w:color="auto"/>
            </w:tcBorders>
            <w:shd w:val="clear" w:color="auto" w:fill="F3F3F3"/>
          </w:tcPr>
          <w:p w:rsidR="00871050" w:rsidRDefault="00871050" w:rsidP="00871050">
            <w:r>
              <w:t>Coccygeal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COCCY</w:t>
            </w:r>
          </w:p>
        </w:tc>
        <w:tc>
          <w:tcPr>
            <w:tcW w:w="1600" w:type="dxa"/>
            <w:tcBorders>
              <w:bottom w:val="single" w:sz="4" w:space="0" w:color="auto"/>
            </w:tcBorders>
            <w:shd w:val="clear" w:color="auto" w:fill="FFFFFF"/>
          </w:tcPr>
          <w:p w:rsidR="00871050" w:rsidRDefault="00871050" w:rsidP="00871050">
            <w:r>
              <w:t>Coccyx</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COLON</w:t>
            </w:r>
          </w:p>
        </w:tc>
        <w:tc>
          <w:tcPr>
            <w:tcW w:w="1600" w:type="dxa"/>
            <w:tcBorders>
              <w:bottom w:val="single" w:sz="4" w:space="0" w:color="auto"/>
            </w:tcBorders>
            <w:shd w:val="clear" w:color="auto" w:fill="F3F3F3"/>
          </w:tcPr>
          <w:p w:rsidR="00871050" w:rsidRDefault="00871050" w:rsidP="00871050">
            <w:r>
              <w:t>Colon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COLOS</w:t>
            </w:r>
          </w:p>
        </w:tc>
        <w:tc>
          <w:tcPr>
            <w:tcW w:w="1600" w:type="dxa"/>
            <w:tcBorders>
              <w:bottom w:val="single" w:sz="4" w:space="0" w:color="auto"/>
            </w:tcBorders>
            <w:shd w:val="clear" w:color="auto" w:fill="FFFFFF"/>
          </w:tcPr>
          <w:p w:rsidR="00871050" w:rsidRDefault="00871050" w:rsidP="00871050">
            <w:r>
              <w:t>Colostomy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COS</w:t>
            </w:r>
          </w:p>
        </w:tc>
        <w:tc>
          <w:tcPr>
            <w:tcW w:w="1600" w:type="dxa"/>
            <w:tcBorders>
              <w:bottom w:val="single" w:sz="4" w:space="0" w:color="auto"/>
            </w:tcBorders>
            <w:shd w:val="clear" w:color="auto" w:fill="F3F3F3"/>
          </w:tcPr>
          <w:p w:rsidR="00871050" w:rsidRDefault="00871050" w:rsidP="00871050">
            <w:r>
              <w:t>Colostomy Stoma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CDUCT</w:t>
            </w:r>
          </w:p>
        </w:tc>
        <w:tc>
          <w:tcPr>
            <w:tcW w:w="1600" w:type="dxa"/>
            <w:tcBorders>
              <w:bottom w:val="single" w:sz="4" w:space="0" w:color="auto"/>
            </w:tcBorders>
            <w:shd w:val="clear" w:color="auto" w:fill="FFFFFF"/>
          </w:tcPr>
          <w:p w:rsidR="00871050" w:rsidRDefault="00871050" w:rsidP="00871050">
            <w:r>
              <w:t>Common Duct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CONJ</w:t>
            </w:r>
          </w:p>
        </w:tc>
        <w:tc>
          <w:tcPr>
            <w:tcW w:w="1600" w:type="dxa"/>
            <w:tcBorders>
              <w:bottom w:val="single" w:sz="4" w:space="0" w:color="auto"/>
            </w:tcBorders>
            <w:shd w:val="clear" w:color="auto" w:fill="F3F3F3"/>
          </w:tcPr>
          <w:p w:rsidR="00871050" w:rsidRDefault="00871050" w:rsidP="00871050">
            <w:r>
              <w:t>Conjunctiva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CORAL</w:t>
            </w:r>
          </w:p>
        </w:tc>
        <w:tc>
          <w:tcPr>
            <w:tcW w:w="1600" w:type="dxa"/>
            <w:tcBorders>
              <w:bottom w:val="single" w:sz="4" w:space="0" w:color="auto"/>
            </w:tcBorders>
            <w:shd w:val="clear" w:color="auto" w:fill="FFFFFF"/>
          </w:tcPr>
          <w:p w:rsidR="00871050" w:rsidRDefault="00871050" w:rsidP="00871050">
            <w:r>
              <w:t>Coral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COR</w:t>
            </w:r>
          </w:p>
        </w:tc>
        <w:tc>
          <w:tcPr>
            <w:tcW w:w="1600" w:type="dxa"/>
            <w:tcBorders>
              <w:bottom w:val="single" w:sz="4" w:space="0" w:color="auto"/>
            </w:tcBorders>
            <w:shd w:val="clear" w:color="auto" w:fill="F3F3F3"/>
          </w:tcPr>
          <w:p w:rsidR="00871050" w:rsidRDefault="00871050" w:rsidP="00871050">
            <w:r>
              <w:t>Cord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CORD</w:t>
            </w:r>
          </w:p>
        </w:tc>
        <w:tc>
          <w:tcPr>
            <w:tcW w:w="1600" w:type="dxa"/>
            <w:tcBorders>
              <w:bottom w:val="single" w:sz="4" w:space="0" w:color="auto"/>
            </w:tcBorders>
            <w:shd w:val="clear" w:color="auto" w:fill="FFFFFF"/>
          </w:tcPr>
          <w:p w:rsidR="00871050" w:rsidRDefault="00871050" w:rsidP="00871050">
            <w:r>
              <w:t>Cord Blood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CORN</w:t>
            </w:r>
          </w:p>
        </w:tc>
        <w:tc>
          <w:tcPr>
            <w:tcW w:w="1600" w:type="dxa"/>
            <w:tcBorders>
              <w:bottom w:val="single" w:sz="4" w:space="0" w:color="auto"/>
            </w:tcBorders>
            <w:shd w:val="clear" w:color="auto" w:fill="F3F3F3"/>
          </w:tcPr>
          <w:p w:rsidR="00871050" w:rsidRDefault="00871050" w:rsidP="00871050">
            <w:r>
              <w:t>Cornea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CRANE</w:t>
            </w:r>
          </w:p>
        </w:tc>
        <w:tc>
          <w:tcPr>
            <w:tcW w:w="1600" w:type="dxa"/>
            <w:tcBorders>
              <w:bottom w:val="single" w:sz="4" w:space="0" w:color="auto"/>
            </w:tcBorders>
            <w:shd w:val="clear" w:color="auto" w:fill="FFFFFF"/>
          </w:tcPr>
          <w:p w:rsidR="00871050" w:rsidRDefault="00871050" w:rsidP="00871050">
            <w:r>
              <w:t>Cranium, ethmoid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CRANF</w:t>
            </w:r>
          </w:p>
        </w:tc>
        <w:tc>
          <w:tcPr>
            <w:tcW w:w="1600" w:type="dxa"/>
            <w:tcBorders>
              <w:bottom w:val="single" w:sz="4" w:space="0" w:color="auto"/>
            </w:tcBorders>
            <w:shd w:val="clear" w:color="auto" w:fill="F3F3F3"/>
          </w:tcPr>
          <w:p w:rsidR="00871050" w:rsidRDefault="00871050" w:rsidP="00871050">
            <w:r>
              <w:t>Cranium, frontal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CRANO</w:t>
            </w:r>
          </w:p>
        </w:tc>
        <w:tc>
          <w:tcPr>
            <w:tcW w:w="1600" w:type="dxa"/>
            <w:tcBorders>
              <w:bottom w:val="single" w:sz="4" w:space="0" w:color="auto"/>
            </w:tcBorders>
            <w:shd w:val="clear" w:color="auto" w:fill="FFFFFF"/>
          </w:tcPr>
          <w:p w:rsidR="00871050" w:rsidRDefault="00871050" w:rsidP="00871050">
            <w:r>
              <w:t>Cranium, occipital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CRANP</w:t>
            </w:r>
          </w:p>
        </w:tc>
        <w:tc>
          <w:tcPr>
            <w:tcW w:w="1600" w:type="dxa"/>
            <w:tcBorders>
              <w:bottom w:val="single" w:sz="4" w:space="0" w:color="auto"/>
            </w:tcBorders>
            <w:shd w:val="clear" w:color="auto" w:fill="F3F3F3"/>
          </w:tcPr>
          <w:p w:rsidR="00871050" w:rsidRDefault="00871050" w:rsidP="00871050">
            <w:r>
              <w:t>Cranium, parietal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CRANS</w:t>
            </w:r>
          </w:p>
        </w:tc>
        <w:tc>
          <w:tcPr>
            <w:tcW w:w="1600" w:type="dxa"/>
            <w:tcBorders>
              <w:bottom w:val="single" w:sz="4" w:space="0" w:color="auto"/>
            </w:tcBorders>
            <w:shd w:val="clear" w:color="auto" w:fill="FFFFFF"/>
          </w:tcPr>
          <w:p w:rsidR="00871050" w:rsidRDefault="00871050" w:rsidP="00871050">
            <w:r>
              <w:t>Cranium, sphenoid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CRANT</w:t>
            </w:r>
          </w:p>
        </w:tc>
        <w:tc>
          <w:tcPr>
            <w:tcW w:w="1600" w:type="dxa"/>
            <w:tcBorders>
              <w:bottom w:val="single" w:sz="4" w:space="0" w:color="auto"/>
            </w:tcBorders>
            <w:shd w:val="clear" w:color="auto" w:fill="F3F3F3"/>
          </w:tcPr>
          <w:p w:rsidR="00871050" w:rsidRDefault="00871050" w:rsidP="00871050">
            <w:r>
              <w:t>Cranium, temporal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CUBIT</w:t>
            </w:r>
          </w:p>
        </w:tc>
        <w:tc>
          <w:tcPr>
            <w:tcW w:w="1600" w:type="dxa"/>
            <w:tcBorders>
              <w:bottom w:val="single" w:sz="4" w:space="0" w:color="auto"/>
            </w:tcBorders>
            <w:shd w:val="clear" w:color="auto" w:fill="FFFFFF"/>
          </w:tcPr>
          <w:p w:rsidR="00871050" w:rsidRDefault="00871050" w:rsidP="00871050">
            <w:r>
              <w:t>Cubitus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CUFF</w:t>
            </w:r>
          </w:p>
        </w:tc>
        <w:tc>
          <w:tcPr>
            <w:tcW w:w="1600" w:type="dxa"/>
            <w:tcBorders>
              <w:bottom w:val="single" w:sz="4" w:space="0" w:color="auto"/>
            </w:tcBorders>
            <w:shd w:val="clear" w:color="auto" w:fill="F3F3F3"/>
          </w:tcPr>
          <w:p w:rsidR="00871050" w:rsidRDefault="00871050" w:rsidP="00871050">
            <w:r>
              <w:t>Cuff</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CULD</w:t>
            </w:r>
          </w:p>
        </w:tc>
        <w:tc>
          <w:tcPr>
            <w:tcW w:w="1600" w:type="dxa"/>
            <w:tcBorders>
              <w:bottom w:val="single" w:sz="4" w:space="0" w:color="auto"/>
            </w:tcBorders>
            <w:shd w:val="clear" w:color="auto" w:fill="FFFFFF"/>
          </w:tcPr>
          <w:p w:rsidR="00871050" w:rsidRDefault="00871050" w:rsidP="00871050">
            <w:r>
              <w:t>Cul De Sac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CULDO</w:t>
            </w:r>
          </w:p>
        </w:tc>
        <w:tc>
          <w:tcPr>
            <w:tcW w:w="1600" w:type="dxa"/>
            <w:tcBorders>
              <w:bottom w:val="single" w:sz="4" w:space="0" w:color="auto"/>
            </w:tcBorders>
            <w:shd w:val="clear" w:color="auto" w:fill="F3F3F3"/>
          </w:tcPr>
          <w:p w:rsidR="00871050" w:rsidRDefault="00871050" w:rsidP="00871050">
            <w:r>
              <w:t>Culdocentesis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DELT</w:t>
            </w:r>
          </w:p>
        </w:tc>
        <w:tc>
          <w:tcPr>
            <w:tcW w:w="1600" w:type="dxa"/>
            <w:tcBorders>
              <w:bottom w:val="single" w:sz="4" w:space="0" w:color="auto"/>
            </w:tcBorders>
            <w:shd w:val="clear" w:color="auto" w:fill="FFFFFF"/>
          </w:tcPr>
          <w:p w:rsidR="00871050" w:rsidRDefault="00871050" w:rsidP="00871050">
            <w:r>
              <w:t>Deltoid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DENTA</w:t>
            </w:r>
          </w:p>
        </w:tc>
        <w:tc>
          <w:tcPr>
            <w:tcW w:w="1600" w:type="dxa"/>
            <w:tcBorders>
              <w:bottom w:val="single" w:sz="4" w:space="0" w:color="auto"/>
            </w:tcBorders>
            <w:shd w:val="clear" w:color="auto" w:fill="F3F3F3"/>
          </w:tcPr>
          <w:p w:rsidR="00871050" w:rsidRDefault="00871050" w:rsidP="00871050">
            <w:r>
              <w:t>Dental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DEN</w:t>
            </w:r>
          </w:p>
        </w:tc>
        <w:tc>
          <w:tcPr>
            <w:tcW w:w="1600" w:type="dxa"/>
            <w:tcBorders>
              <w:bottom w:val="single" w:sz="4" w:space="0" w:color="auto"/>
            </w:tcBorders>
            <w:shd w:val="clear" w:color="auto" w:fill="FFFFFF"/>
          </w:tcPr>
          <w:p w:rsidR="00871050" w:rsidRDefault="00871050" w:rsidP="00871050">
            <w:r>
              <w:t>Dental Gingiva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DIAF</w:t>
            </w:r>
          </w:p>
        </w:tc>
        <w:tc>
          <w:tcPr>
            <w:tcW w:w="1600" w:type="dxa"/>
            <w:tcBorders>
              <w:bottom w:val="single" w:sz="4" w:space="0" w:color="auto"/>
            </w:tcBorders>
            <w:shd w:val="clear" w:color="auto" w:fill="F3F3F3"/>
          </w:tcPr>
          <w:p w:rsidR="00871050" w:rsidRDefault="00871050" w:rsidP="00871050">
            <w:r>
              <w:t>Dialysis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DPH</w:t>
            </w:r>
          </w:p>
        </w:tc>
        <w:tc>
          <w:tcPr>
            <w:tcW w:w="1600" w:type="dxa"/>
            <w:tcBorders>
              <w:bottom w:val="single" w:sz="4" w:space="0" w:color="auto"/>
            </w:tcBorders>
            <w:shd w:val="clear" w:color="auto" w:fill="FFFFFF"/>
          </w:tcPr>
          <w:p w:rsidR="00871050" w:rsidRDefault="00871050" w:rsidP="00871050">
            <w:r>
              <w:t>Diaphragm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DIGIT</w:t>
            </w:r>
          </w:p>
        </w:tc>
        <w:tc>
          <w:tcPr>
            <w:tcW w:w="1600" w:type="dxa"/>
            <w:tcBorders>
              <w:bottom w:val="single" w:sz="4" w:space="0" w:color="auto"/>
            </w:tcBorders>
            <w:shd w:val="clear" w:color="auto" w:fill="F3F3F3"/>
          </w:tcPr>
          <w:p w:rsidR="00871050" w:rsidRDefault="00871050" w:rsidP="00871050">
            <w:r>
              <w:t>Digit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DISC</w:t>
            </w:r>
          </w:p>
        </w:tc>
        <w:tc>
          <w:tcPr>
            <w:tcW w:w="1600" w:type="dxa"/>
            <w:tcBorders>
              <w:bottom w:val="single" w:sz="4" w:space="0" w:color="auto"/>
            </w:tcBorders>
            <w:shd w:val="clear" w:color="auto" w:fill="FFFFFF"/>
          </w:tcPr>
          <w:p w:rsidR="00871050" w:rsidRDefault="00871050" w:rsidP="00871050">
            <w:r>
              <w:t>Disc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DORS</w:t>
            </w:r>
          </w:p>
        </w:tc>
        <w:tc>
          <w:tcPr>
            <w:tcW w:w="1600" w:type="dxa"/>
            <w:tcBorders>
              <w:bottom w:val="single" w:sz="4" w:space="0" w:color="auto"/>
            </w:tcBorders>
            <w:shd w:val="clear" w:color="auto" w:fill="F3F3F3"/>
          </w:tcPr>
          <w:p w:rsidR="00871050" w:rsidRDefault="00871050" w:rsidP="00871050">
            <w:r>
              <w:t>Dorsum/Dorsal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DUFL</w:t>
            </w:r>
          </w:p>
        </w:tc>
        <w:tc>
          <w:tcPr>
            <w:tcW w:w="1600" w:type="dxa"/>
            <w:tcBorders>
              <w:bottom w:val="single" w:sz="4" w:space="0" w:color="auto"/>
            </w:tcBorders>
            <w:shd w:val="clear" w:color="auto" w:fill="FFFFFF"/>
          </w:tcPr>
          <w:p w:rsidR="00871050" w:rsidRDefault="00871050" w:rsidP="00871050">
            <w:r>
              <w:t>Duodenal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DUODE</w:t>
            </w:r>
          </w:p>
        </w:tc>
        <w:tc>
          <w:tcPr>
            <w:tcW w:w="1600" w:type="dxa"/>
            <w:tcBorders>
              <w:bottom w:val="single" w:sz="4" w:space="0" w:color="auto"/>
            </w:tcBorders>
            <w:shd w:val="clear" w:color="auto" w:fill="F3F3F3"/>
          </w:tcPr>
          <w:p w:rsidR="00871050" w:rsidRDefault="00871050" w:rsidP="00871050">
            <w:r>
              <w:t>Duodenum/Duodenal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DUR</w:t>
            </w:r>
          </w:p>
        </w:tc>
        <w:tc>
          <w:tcPr>
            <w:tcW w:w="1600" w:type="dxa"/>
            <w:tcBorders>
              <w:bottom w:val="single" w:sz="4" w:space="0" w:color="auto"/>
            </w:tcBorders>
            <w:shd w:val="clear" w:color="auto" w:fill="FFFFFF"/>
          </w:tcPr>
          <w:p w:rsidR="00871050" w:rsidRDefault="00871050" w:rsidP="00871050">
            <w:r>
              <w:t>Dura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EAR</w:t>
            </w:r>
          </w:p>
        </w:tc>
        <w:tc>
          <w:tcPr>
            <w:tcW w:w="1600" w:type="dxa"/>
            <w:tcBorders>
              <w:bottom w:val="single" w:sz="4" w:space="0" w:color="auto"/>
            </w:tcBorders>
            <w:shd w:val="clear" w:color="auto" w:fill="F3F3F3"/>
          </w:tcPr>
          <w:p w:rsidR="00871050" w:rsidRDefault="00871050" w:rsidP="00871050">
            <w:r>
              <w:t>Ear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EARBI</w:t>
            </w:r>
          </w:p>
        </w:tc>
        <w:tc>
          <w:tcPr>
            <w:tcW w:w="1600" w:type="dxa"/>
            <w:tcBorders>
              <w:bottom w:val="single" w:sz="4" w:space="0" w:color="auto"/>
            </w:tcBorders>
            <w:shd w:val="clear" w:color="auto" w:fill="FFFFFF"/>
          </w:tcPr>
          <w:p w:rsidR="00871050" w:rsidRDefault="00871050" w:rsidP="00871050">
            <w:r>
              <w:t>Ear bone, incus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EARBM</w:t>
            </w:r>
          </w:p>
        </w:tc>
        <w:tc>
          <w:tcPr>
            <w:tcW w:w="1600" w:type="dxa"/>
            <w:tcBorders>
              <w:bottom w:val="single" w:sz="4" w:space="0" w:color="auto"/>
            </w:tcBorders>
            <w:shd w:val="clear" w:color="auto" w:fill="F3F3F3"/>
          </w:tcPr>
          <w:p w:rsidR="00871050" w:rsidRDefault="00871050" w:rsidP="00871050">
            <w:r>
              <w:t>Ear bone, malleus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EARBS</w:t>
            </w:r>
          </w:p>
        </w:tc>
        <w:tc>
          <w:tcPr>
            <w:tcW w:w="1600" w:type="dxa"/>
            <w:tcBorders>
              <w:bottom w:val="single" w:sz="4" w:space="0" w:color="auto"/>
            </w:tcBorders>
            <w:shd w:val="clear" w:color="auto" w:fill="FFFFFF"/>
          </w:tcPr>
          <w:p w:rsidR="00871050" w:rsidRDefault="00871050" w:rsidP="00871050">
            <w:r>
              <w:t>Ear bone,stapes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EARLO</w:t>
            </w:r>
          </w:p>
        </w:tc>
        <w:tc>
          <w:tcPr>
            <w:tcW w:w="1600" w:type="dxa"/>
            <w:tcBorders>
              <w:bottom w:val="single" w:sz="4" w:space="0" w:color="auto"/>
            </w:tcBorders>
            <w:shd w:val="clear" w:color="auto" w:fill="F3F3F3"/>
          </w:tcPr>
          <w:p w:rsidR="00871050" w:rsidRDefault="00871050" w:rsidP="00871050">
            <w:r>
              <w:t>Ear Lobe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ELBOW</w:t>
            </w:r>
          </w:p>
        </w:tc>
        <w:tc>
          <w:tcPr>
            <w:tcW w:w="1600" w:type="dxa"/>
            <w:tcBorders>
              <w:bottom w:val="single" w:sz="4" w:space="0" w:color="auto"/>
            </w:tcBorders>
            <w:shd w:val="clear" w:color="auto" w:fill="FFFFFF"/>
          </w:tcPr>
          <w:p w:rsidR="00871050" w:rsidRDefault="00871050" w:rsidP="00871050">
            <w:r>
              <w:t>Elbow</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ELBOWJ</w:t>
            </w:r>
          </w:p>
        </w:tc>
        <w:tc>
          <w:tcPr>
            <w:tcW w:w="1600" w:type="dxa"/>
            <w:tcBorders>
              <w:bottom w:val="single" w:sz="4" w:space="0" w:color="auto"/>
            </w:tcBorders>
            <w:shd w:val="clear" w:color="auto" w:fill="F3F3F3"/>
          </w:tcPr>
          <w:p w:rsidR="00871050" w:rsidRDefault="00871050" w:rsidP="00871050">
            <w:r>
              <w:t>Elbow Joint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ENDC</w:t>
            </w:r>
          </w:p>
        </w:tc>
        <w:tc>
          <w:tcPr>
            <w:tcW w:w="1600" w:type="dxa"/>
            <w:tcBorders>
              <w:bottom w:val="single" w:sz="4" w:space="0" w:color="auto"/>
            </w:tcBorders>
            <w:shd w:val="clear" w:color="auto" w:fill="FFFFFF"/>
          </w:tcPr>
          <w:p w:rsidR="00871050" w:rsidRDefault="00871050" w:rsidP="00871050">
            <w:r>
              <w:t>Endocardium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EC</w:t>
            </w:r>
          </w:p>
        </w:tc>
        <w:tc>
          <w:tcPr>
            <w:tcW w:w="1600" w:type="dxa"/>
            <w:tcBorders>
              <w:bottom w:val="single" w:sz="4" w:space="0" w:color="auto"/>
            </w:tcBorders>
            <w:shd w:val="clear" w:color="auto" w:fill="F3F3F3"/>
          </w:tcPr>
          <w:p w:rsidR="00871050" w:rsidRDefault="00871050" w:rsidP="00871050">
            <w:r>
              <w:t>Endocervical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EOLPH</w:t>
            </w:r>
          </w:p>
        </w:tc>
        <w:tc>
          <w:tcPr>
            <w:tcW w:w="1600" w:type="dxa"/>
            <w:tcBorders>
              <w:bottom w:val="single" w:sz="4" w:space="0" w:color="auto"/>
            </w:tcBorders>
            <w:shd w:val="clear" w:color="auto" w:fill="FFFFFF"/>
          </w:tcPr>
          <w:p w:rsidR="00871050" w:rsidRDefault="00871050" w:rsidP="00871050">
            <w:r>
              <w:t>endolpthamitis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ENDM</w:t>
            </w:r>
          </w:p>
        </w:tc>
        <w:tc>
          <w:tcPr>
            <w:tcW w:w="1600" w:type="dxa"/>
            <w:tcBorders>
              <w:bottom w:val="single" w:sz="4" w:space="0" w:color="auto"/>
            </w:tcBorders>
            <w:shd w:val="clear" w:color="auto" w:fill="F3F3F3"/>
          </w:tcPr>
          <w:p w:rsidR="00871050" w:rsidRDefault="00871050" w:rsidP="00871050">
            <w:r>
              <w:t>Endometrium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ET</w:t>
            </w:r>
          </w:p>
        </w:tc>
        <w:tc>
          <w:tcPr>
            <w:tcW w:w="1600" w:type="dxa"/>
            <w:tcBorders>
              <w:bottom w:val="single" w:sz="4" w:space="0" w:color="auto"/>
            </w:tcBorders>
            <w:shd w:val="clear" w:color="auto" w:fill="FFFFFF"/>
          </w:tcPr>
          <w:p w:rsidR="00871050" w:rsidRDefault="00871050" w:rsidP="00871050">
            <w:r>
              <w:t>Endotracheal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EUR</w:t>
            </w:r>
          </w:p>
        </w:tc>
        <w:tc>
          <w:tcPr>
            <w:tcW w:w="1600" w:type="dxa"/>
            <w:tcBorders>
              <w:bottom w:val="single" w:sz="4" w:space="0" w:color="auto"/>
            </w:tcBorders>
            <w:shd w:val="clear" w:color="auto" w:fill="F3F3F3"/>
          </w:tcPr>
          <w:p w:rsidR="00871050" w:rsidRDefault="00871050" w:rsidP="00871050">
            <w:r>
              <w:t>Endourethral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EOS</w:t>
            </w:r>
          </w:p>
        </w:tc>
        <w:tc>
          <w:tcPr>
            <w:tcW w:w="1600" w:type="dxa"/>
            <w:tcBorders>
              <w:bottom w:val="single" w:sz="4" w:space="0" w:color="auto"/>
            </w:tcBorders>
            <w:shd w:val="clear" w:color="auto" w:fill="FFFFFF"/>
          </w:tcPr>
          <w:p w:rsidR="00871050" w:rsidRDefault="00871050" w:rsidP="00871050">
            <w:r>
              <w:t>Eosinophils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EPICA</w:t>
            </w:r>
          </w:p>
        </w:tc>
        <w:tc>
          <w:tcPr>
            <w:tcW w:w="1600" w:type="dxa"/>
            <w:tcBorders>
              <w:bottom w:val="single" w:sz="4" w:space="0" w:color="auto"/>
            </w:tcBorders>
            <w:shd w:val="clear" w:color="auto" w:fill="F3F3F3"/>
          </w:tcPr>
          <w:p w:rsidR="00871050" w:rsidRDefault="00871050" w:rsidP="00871050">
            <w:r>
              <w:t>Epicardial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EPICM</w:t>
            </w:r>
          </w:p>
        </w:tc>
        <w:tc>
          <w:tcPr>
            <w:tcW w:w="1600" w:type="dxa"/>
            <w:tcBorders>
              <w:bottom w:val="single" w:sz="4" w:space="0" w:color="auto"/>
            </w:tcBorders>
            <w:shd w:val="clear" w:color="auto" w:fill="FFFFFF"/>
          </w:tcPr>
          <w:p w:rsidR="00871050" w:rsidRDefault="00871050" w:rsidP="00871050">
            <w:r>
              <w:t>Epicardium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EPD</w:t>
            </w:r>
          </w:p>
        </w:tc>
        <w:tc>
          <w:tcPr>
            <w:tcW w:w="1600" w:type="dxa"/>
            <w:tcBorders>
              <w:bottom w:val="single" w:sz="4" w:space="0" w:color="auto"/>
            </w:tcBorders>
            <w:shd w:val="clear" w:color="auto" w:fill="F3F3F3"/>
          </w:tcPr>
          <w:p w:rsidR="00871050" w:rsidRDefault="00871050" w:rsidP="00871050">
            <w:r>
              <w:t>Epididymis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EPIDU</w:t>
            </w:r>
          </w:p>
        </w:tc>
        <w:tc>
          <w:tcPr>
            <w:tcW w:w="1600" w:type="dxa"/>
            <w:tcBorders>
              <w:bottom w:val="single" w:sz="4" w:space="0" w:color="auto"/>
            </w:tcBorders>
            <w:shd w:val="clear" w:color="auto" w:fill="FFFFFF"/>
          </w:tcPr>
          <w:p w:rsidR="00871050" w:rsidRDefault="00871050" w:rsidP="00871050">
            <w:r>
              <w:t>Epidural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EPIGL</w:t>
            </w:r>
          </w:p>
        </w:tc>
        <w:tc>
          <w:tcPr>
            <w:tcW w:w="1600" w:type="dxa"/>
            <w:tcBorders>
              <w:bottom w:val="single" w:sz="4" w:space="0" w:color="auto"/>
            </w:tcBorders>
            <w:shd w:val="clear" w:color="auto" w:fill="F3F3F3"/>
          </w:tcPr>
          <w:p w:rsidR="00871050" w:rsidRDefault="00871050" w:rsidP="00871050">
            <w:r>
              <w:t>Epiglottis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ESOPG</w:t>
            </w:r>
          </w:p>
        </w:tc>
        <w:tc>
          <w:tcPr>
            <w:tcW w:w="1600" w:type="dxa"/>
            <w:tcBorders>
              <w:bottom w:val="single" w:sz="4" w:space="0" w:color="auto"/>
            </w:tcBorders>
            <w:shd w:val="clear" w:color="auto" w:fill="FFFFFF"/>
          </w:tcPr>
          <w:p w:rsidR="00871050" w:rsidRDefault="00871050" w:rsidP="00871050">
            <w:r>
              <w:t>Esophageal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ESO</w:t>
            </w:r>
          </w:p>
        </w:tc>
        <w:tc>
          <w:tcPr>
            <w:tcW w:w="1600" w:type="dxa"/>
            <w:tcBorders>
              <w:bottom w:val="single" w:sz="4" w:space="0" w:color="auto"/>
            </w:tcBorders>
            <w:shd w:val="clear" w:color="auto" w:fill="F3F3F3"/>
          </w:tcPr>
          <w:p w:rsidR="00871050" w:rsidRDefault="00871050" w:rsidP="00871050">
            <w:r>
              <w:t>Esophagus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ETHMO</w:t>
            </w:r>
          </w:p>
        </w:tc>
        <w:tc>
          <w:tcPr>
            <w:tcW w:w="1600" w:type="dxa"/>
            <w:tcBorders>
              <w:bottom w:val="single" w:sz="4" w:space="0" w:color="auto"/>
            </w:tcBorders>
            <w:shd w:val="clear" w:color="auto" w:fill="FFFFFF"/>
          </w:tcPr>
          <w:p w:rsidR="00871050" w:rsidRDefault="00871050" w:rsidP="00871050">
            <w:r>
              <w:t>Ethmoid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EYE</w:t>
            </w:r>
          </w:p>
        </w:tc>
        <w:tc>
          <w:tcPr>
            <w:tcW w:w="1600" w:type="dxa"/>
            <w:tcBorders>
              <w:bottom w:val="single" w:sz="4" w:space="0" w:color="auto"/>
            </w:tcBorders>
            <w:shd w:val="clear" w:color="auto" w:fill="F3F3F3"/>
          </w:tcPr>
          <w:p w:rsidR="00871050" w:rsidRDefault="00871050" w:rsidP="00871050">
            <w:r>
              <w:t>Eye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BROW</w:t>
            </w:r>
          </w:p>
        </w:tc>
        <w:tc>
          <w:tcPr>
            <w:tcW w:w="1600" w:type="dxa"/>
            <w:tcBorders>
              <w:bottom w:val="single" w:sz="4" w:space="0" w:color="auto"/>
            </w:tcBorders>
            <w:shd w:val="clear" w:color="auto" w:fill="FFFFFF"/>
          </w:tcPr>
          <w:p w:rsidR="00871050" w:rsidRDefault="00871050" w:rsidP="00871050">
            <w:r>
              <w:t>Eyebrow</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EYELI</w:t>
            </w:r>
          </w:p>
        </w:tc>
        <w:tc>
          <w:tcPr>
            <w:tcW w:w="1600" w:type="dxa"/>
            <w:tcBorders>
              <w:bottom w:val="single" w:sz="4" w:space="0" w:color="auto"/>
            </w:tcBorders>
            <w:shd w:val="clear" w:color="auto" w:fill="F3F3F3"/>
          </w:tcPr>
          <w:p w:rsidR="00871050" w:rsidRDefault="00871050" w:rsidP="00871050">
            <w:r>
              <w:t>Eyelid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FACE</w:t>
            </w:r>
          </w:p>
        </w:tc>
        <w:tc>
          <w:tcPr>
            <w:tcW w:w="1600" w:type="dxa"/>
            <w:tcBorders>
              <w:bottom w:val="single" w:sz="4" w:space="0" w:color="auto"/>
            </w:tcBorders>
            <w:shd w:val="clear" w:color="auto" w:fill="FFFFFF"/>
          </w:tcPr>
          <w:p w:rsidR="00871050" w:rsidRDefault="00871050" w:rsidP="00871050">
            <w:r>
              <w:t>Face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FBINC</w:t>
            </w:r>
          </w:p>
        </w:tc>
        <w:tc>
          <w:tcPr>
            <w:tcW w:w="1600" w:type="dxa"/>
            <w:tcBorders>
              <w:bottom w:val="single" w:sz="4" w:space="0" w:color="auto"/>
            </w:tcBorders>
            <w:shd w:val="clear" w:color="auto" w:fill="F3F3F3"/>
          </w:tcPr>
          <w:p w:rsidR="00871050" w:rsidRDefault="00871050" w:rsidP="00871050">
            <w:r>
              <w:t>Facial bone, inferior nasal concha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FBLAC</w:t>
            </w:r>
          </w:p>
        </w:tc>
        <w:tc>
          <w:tcPr>
            <w:tcW w:w="1600" w:type="dxa"/>
            <w:tcBorders>
              <w:bottom w:val="single" w:sz="4" w:space="0" w:color="auto"/>
            </w:tcBorders>
            <w:shd w:val="clear" w:color="auto" w:fill="FFFFFF"/>
          </w:tcPr>
          <w:p w:rsidR="00871050" w:rsidRDefault="00871050" w:rsidP="00871050">
            <w:r>
              <w:t>Facial bone, lacrimal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FBMAX</w:t>
            </w:r>
          </w:p>
        </w:tc>
        <w:tc>
          <w:tcPr>
            <w:tcW w:w="1600" w:type="dxa"/>
            <w:tcBorders>
              <w:bottom w:val="single" w:sz="4" w:space="0" w:color="auto"/>
            </w:tcBorders>
            <w:shd w:val="clear" w:color="auto" w:fill="F3F3F3"/>
          </w:tcPr>
          <w:p w:rsidR="00871050" w:rsidRDefault="00871050" w:rsidP="00871050">
            <w:r>
              <w:t>Facial bone, maxilla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FBNAS</w:t>
            </w:r>
          </w:p>
        </w:tc>
        <w:tc>
          <w:tcPr>
            <w:tcW w:w="1600" w:type="dxa"/>
            <w:tcBorders>
              <w:bottom w:val="single" w:sz="4" w:space="0" w:color="auto"/>
            </w:tcBorders>
            <w:shd w:val="clear" w:color="auto" w:fill="FFFFFF"/>
          </w:tcPr>
          <w:p w:rsidR="00871050" w:rsidRDefault="00871050" w:rsidP="00871050">
            <w:r>
              <w:t>Facial bone, nasal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FBPAL</w:t>
            </w:r>
          </w:p>
        </w:tc>
        <w:tc>
          <w:tcPr>
            <w:tcW w:w="1600" w:type="dxa"/>
            <w:tcBorders>
              <w:bottom w:val="single" w:sz="4" w:space="0" w:color="auto"/>
            </w:tcBorders>
            <w:shd w:val="clear" w:color="auto" w:fill="F3F3F3"/>
          </w:tcPr>
          <w:p w:rsidR="00871050" w:rsidRDefault="00871050" w:rsidP="00871050">
            <w:r>
              <w:t>Facial bone, palatine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FBVOM</w:t>
            </w:r>
          </w:p>
        </w:tc>
        <w:tc>
          <w:tcPr>
            <w:tcW w:w="1600" w:type="dxa"/>
            <w:tcBorders>
              <w:bottom w:val="single" w:sz="4" w:space="0" w:color="auto"/>
            </w:tcBorders>
            <w:shd w:val="clear" w:color="auto" w:fill="FFFFFF"/>
          </w:tcPr>
          <w:p w:rsidR="00871050" w:rsidRDefault="00871050" w:rsidP="00871050">
            <w:r>
              <w:t>Facial bone, vomer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FBZYG</w:t>
            </w:r>
          </w:p>
        </w:tc>
        <w:tc>
          <w:tcPr>
            <w:tcW w:w="1600" w:type="dxa"/>
            <w:tcBorders>
              <w:bottom w:val="single" w:sz="4" w:space="0" w:color="auto"/>
            </w:tcBorders>
            <w:shd w:val="clear" w:color="auto" w:fill="F3F3F3"/>
          </w:tcPr>
          <w:p w:rsidR="00871050" w:rsidRDefault="00871050" w:rsidP="00871050">
            <w:r>
              <w:t>Facial bone, zygomatic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FALLT</w:t>
            </w:r>
          </w:p>
        </w:tc>
        <w:tc>
          <w:tcPr>
            <w:tcW w:w="1600" w:type="dxa"/>
            <w:tcBorders>
              <w:bottom w:val="single" w:sz="4" w:space="0" w:color="auto"/>
            </w:tcBorders>
            <w:shd w:val="clear" w:color="auto" w:fill="FFFFFF"/>
          </w:tcPr>
          <w:p w:rsidR="00871050" w:rsidRDefault="00871050" w:rsidP="00871050">
            <w:r>
              <w:t>Fallopian Tube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FEMOR</w:t>
            </w:r>
          </w:p>
        </w:tc>
        <w:tc>
          <w:tcPr>
            <w:tcW w:w="1600" w:type="dxa"/>
            <w:tcBorders>
              <w:bottom w:val="single" w:sz="4" w:space="0" w:color="auto"/>
            </w:tcBorders>
            <w:shd w:val="clear" w:color="auto" w:fill="F3F3F3"/>
          </w:tcPr>
          <w:p w:rsidR="00871050" w:rsidRDefault="00871050" w:rsidP="00871050">
            <w:r>
              <w:t>Femoral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FMH</w:t>
            </w:r>
          </w:p>
        </w:tc>
        <w:tc>
          <w:tcPr>
            <w:tcW w:w="1600" w:type="dxa"/>
            <w:tcBorders>
              <w:bottom w:val="single" w:sz="4" w:space="0" w:color="auto"/>
            </w:tcBorders>
            <w:shd w:val="clear" w:color="auto" w:fill="FFFFFF"/>
          </w:tcPr>
          <w:p w:rsidR="00871050" w:rsidRDefault="00871050" w:rsidP="00871050">
            <w:r>
              <w:t>Femoral Head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FEMUR</w:t>
            </w:r>
          </w:p>
        </w:tc>
        <w:tc>
          <w:tcPr>
            <w:tcW w:w="1600" w:type="dxa"/>
            <w:tcBorders>
              <w:bottom w:val="single" w:sz="4" w:space="0" w:color="auto"/>
            </w:tcBorders>
            <w:shd w:val="clear" w:color="auto" w:fill="F3F3F3"/>
          </w:tcPr>
          <w:p w:rsidR="00871050" w:rsidRDefault="00871050" w:rsidP="00871050">
            <w:r>
              <w:t>Femur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FET</w:t>
            </w:r>
          </w:p>
        </w:tc>
        <w:tc>
          <w:tcPr>
            <w:tcW w:w="1600" w:type="dxa"/>
            <w:tcBorders>
              <w:bottom w:val="single" w:sz="4" w:space="0" w:color="auto"/>
            </w:tcBorders>
            <w:shd w:val="clear" w:color="auto" w:fill="FFFFFF"/>
          </w:tcPr>
          <w:p w:rsidR="00871050" w:rsidRDefault="00871050" w:rsidP="00871050">
            <w:r>
              <w:t>Fetus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FIBU</w:t>
            </w:r>
          </w:p>
        </w:tc>
        <w:tc>
          <w:tcPr>
            <w:tcW w:w="1600" w:type="dxa"/>
            <w:tcBorders>
              <w:bottom w:val="single" w:sz="4" w:space="0" w:color="auto"/>
            </w:tcBorders>
            <w:shd w:val="clear" w:color="auto" w:fill="F3F3F3"/>
          </w:tcPr>
          <w:p w:rsidR="00871050" w:rsidRDefault="00871050" w:rsidP="00871050">
            <w:r>
              <w:t>Fibula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FING</w:t>
            </w:r>
          </w:p>
        </w:tc>
        <w:tc>
          <w:tcPr>
            <w:tcW w:w="1600" w:type="dxa"/>
            <w:tcBorders>
              <w:bottom w:val="single" w:sz="4" w:space="0" w:color="auto"/>
            </w:tcBorders>
            <w:shd w:val="clear" w:color="auto" w:fill="FFFFFF"/>
          </w:tcPr>
          <w:p w:rsidR="00871050" w:rsidRDefault="00871050" w:rsidP="00871050">
            <w:r>
              <w:t>Finger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FINGN</w:t>
            </w:r>
          </w:p>
        </w:tc>
        <w:tc>
          <w:tcPr>
            <w:tcW w:w="1600" w:type="dxa"/>
            <w:tcBorders>
              <w:bottom w:val="single" w:sz="4" w:space="0" w:color="auto"/>
            </w:tcBorders>
            <w:shd w:val="clear" w:color="auto" w:fill="F3F3F3"/>
          </w:tcPr>
          <w:p w:rsidR="00871050" w:rsidRDefault="00871050" w:rsidP="00871050">
            <w:r>
              <w:t>Finger Nail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FOL</w:t>
            </w:r>
          </w:p>
        </w:tc>
        <w:tc>
          <w:tcPr>
            <w:tcW w:w="1600" w:type="dxa"/>
            <w:tcBorders>
              <w:bottom w:val="single" w:sz="4" w:space="0" w:color="auto"/>
            </w:tcBorders>
            <w:shd w:val="clear" w:color="auto" w:fill="FFFFFF"/>
          </w:tcPr>
          <w:p w:rsidR="00871050" w:rsidRDefault="00871050" w:rsidP="00871050">
            <w:r>
              <w:t>Follicle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FOOT</w:t>
            </w:r>
          </w:p>
        </w:tc>
        <w:tc>
          <w:tcPr>
            <w:tcW w:w="1600" w:type="dxa"/>
            <w:tcBorders>
              <w:bottom w:val="single" w:sz="4" w:space="0" w:color="auto"/>
            </w:tcBorders>
            <w:shd w:val="clear" w:color="auto" w:fill="F3F3F3"/>
          </w:tcPr>
          <w:p w:rsidR="00871050" w:rsidRDefault="00871050" w:rsidP="00871050">
            <w:r>
              <w:t>Foot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FOREA</w:t>
            </w:r>
          </w:p>
        </w:tc>
        <w:tc>
          <w:tcPr>
            <w:tcW w:w="1600" w:type="dxa"/>
            <w:tcBorders>
              <w:bottom w:val="single" w:sz="4" w:space="0" w:color="auto"/>
            </w:tcBorders>
            <w:shd w:val="clear" w:color="auto" w:fill="FFFFFF"/>
          </w:tcPr>
          <w:p w:rsidR="00871050" w:rsidRDefault="00871050" w:rsidP="00871050">
            <w:r>
              <w:t>Forearm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FOREH</w:t>
            </w:r>
          </w:p>
        </w:tc>
        <w:tc>
          <w:tcPr>
            <w:tcW w:w="1600" w:type="dxa"/>
            <w:tcBorders>
              <w:bottom w:val="single" w:sz="4" w:space="0" w:color="auto"/>
            </w:tcBorders>
            <w:shd w:val="clear" w:color="auto" w:fill="F3F3F3"/>
          </w:tcPr>
          <w:p w:rsidR="00871050" w:rsidRDefault="00871050" w:rsidP="00871050">
            <w:r>
              <w:t>Forehead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FORES</w:t>
            </w:r>
          </w:p>
        </w:tc>
        <w:tc>
          <w:tcPr>
            <w:tcW w:w="1600" w:type="dxa"/>
            <w:tcBorders>
              <w:bottom w:val="single" w:sz="4" w:space="0" w:color="auto"/>
            </w:tcBorders>
            <w:shd w:val="clear" w:color="auto" w:fill="FFFFFF"/>
          </w:tcPr>
          <w:p w:rsidR="00871050" w:rsidRDefault="00871050" w:rsidP="00871050">
            <w:r>
              <w:t>Foreskin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FOURC</w:t>
            </w:r>
          </w:p>
        </w:tc>
        <w:tc>
          <w:tcPr>
            <w:tcW w:w="1600" w:type="dxa"/>
            <w:tcBorders>
              <w:bottom w:val="single" w:sz="4" w:space="0" w:color="auto"/>
            </w:tcBorders>
            <w:shd w:val="clear" w:color="auto" w:fill="F3F3F3"/>
          </w:tcPr>
          <w:p w:rsidR="00871050" w:rsidRDefault="00871050" w:rsidP="00871050">
            <w:r>
              <w:t>Fourchette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GB</w:t>
            </w:r>
          </w:p>
        </w:tc>
        <w:tc>
          <w:tcPr>
            <w:tcW w:w="1600" w:type="dxa"/>
            <w:tcBorders>
              <w:bottom w:val="single" w:sz="4" w:space="0" w:color="auto"/>
            </w:tcBorders>
            <w:shd w:val="clear" w:color="auto" w:fill="FFFFFF"/>
          </w:tcPr>
          <w:p w:rsidR="00871050" w:rsidRDefault="00871050" w:rsidP="00871050">
            <w:r>
              <w:t>Gall Bladder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GEN</w:t>
            </w:r>
          </w:p>
        </w:tc>
        <w:tc>
          <w:tcPr>
            <w:tcW w:w="1600" w:type="dxa"/>
            <w:tcBorders>
              <w:bottom w:val="single" w:sz="4" w:space="0" w:color="auto"/>
            </w:tcBorders>
            <w:shd w:val="clear" w:color="auto" w:fill="F3F3F3"/>
          </w:tcPr>
          <w:p w:rsidR="00871050" w:rsidRDefault="00871050" w:rsidP="00871050">
            <w:r>
              <w:t>Genital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GVU</w:t>
            </w:r>
          </w:p>
        </w:tc>
        <w:tc>
          <w:tcPr>
            <w:tcW w:w="1600" w:type="dxa"/>
            <w:tcBorders>
              <w:bottom w:val="single" w:sz="4" w:space="0" w:color="auto"/>
            </w:tcBorders>
            <w:shd w:val="clear" w:color="auto" w:fill="FFFFFF"/>
          </w:tcPr>
          <w:p w:rsidR="00871050" w:rsidRDefault="00871050" w:rsidP="00871050">
            <w:r>
              <w:t>Genital - Vulva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GENC</w:t>
            </w:r>
          </w:p>
        </w:tc>
        <w:tc>
          <w:tcPr>
            <w:tcW w:w="1600" w:type="dxa"/>
            <w:tcBorders>
              <w:bottom w:val="single" w:sz="4" w:space="0" w:color="auto"/>
            </w:tcBorders>
            <w:shd w:val="clear" w:color="auto" w:fill="F3F3F3"/>
          </w:tcPr>
          <w:p w:rsidR="00871050" w:rsidRDefault="00871050" w:rsidP="00871050">
            <w:r>
              <w:t>Genital Cervix</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GL</w:t>
            </w:r>
          </w:p>
        </w:tc>
        <w:tc>
          <w:tcPr>
            <w:tcW w:w="1600" w:type="dxa"/>
            <w:tcBorders>
              <w:bottom w:val="single" w:sz="4" w:space="0" w:color="auto"/>
            </w:tcBorders>
            <w:shd w:val="clear" w:color="auto" w:fill="FFFFFF"/>
          </w:tcPr>
          <w:p w:rsidR="00871050" w:rsidRDefault="00871050" w:rsidP="00871050">
            <w:r>
              <w:t>Genital Lesion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GENL</w:t>
            </w:r>
          </w:p>
        </w:tc>
        <w:tc>
          <w:tcPr>
            <w:tcW w:w="1600" w:type="dxa"/>
            <w:tcBorders>
              <w:bottom w:val="single" w:sz="4" w:space="0" w:color="auto"/>
            </w:tcBorders>
            <w:shd w:val="clear" w:color="auto" w:fill="F3F3F3"/>
          </w:tcPr>
          <w:p w:rsidR="00871050" w:rsidRDefault="00871050" w:rsidP="00871050">
            <w:r>
              <w:t>Genital Lochia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GLAND</w:t>
            </w:r>
          </w:p>
        </w:tc>
        <w:tc>
          <w:tcPr>
            <w:tcW w:w="1600" w:type="dxa"/>
            <w:tcBorders>
              <w:bottom w:val="single" w:sz="4" w:space="0" w:color="auto"/>
            </w:tcBorders>
            <w:shd w:val="clear" w:color="auto" w:fill="FFFFFF"/>
          </w:tcPr>
          <w:p w:rsidR="00871050" w:rsidRDefault="00871050" w:rsidP="00871050">
            <w:r>
              <w:t>Gland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GLANS</w:t>
            </w:r>
          </w:p>
        </w:tc>
        <w:tc>
          <w:tcPr>
            <w:tcW w:w="1600" w:type="dxa"/>
            <w:tcBorders>
              <w:bottom w:val="single" w:sz="4" w:space="0" w:color="auto"/>
            </w:tcBorders>
            <w:shd w:val="clear" w:color="auto" w:fill="F3F3F3"/>
          </w:tcPr>
          <w:p w:rsidR="00871050" w:rsidRDefault="00871050" w:rsidP="00871050">
            <w:r>
              <w:t>Glans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GLUTE</w:t>
            </w:r>
          </w:p>
        </w:tc>
        <w:tc>
          <w:tcPr>
            <w:tcW w:w="1600" w:type="dxa"/>
            <w:tcBorders>
              <w:bottom w:val="single" w:sz="4" w:space="0" w:color="auto"/>
            </w:tcBorders>
            <w:shd w:val="clear" w:color="auto" w:fill="FFFFFF"/>
          </w:tcPr>
          <w:p w:rsidR="00871050" w:rsidRDefault="00871050" w:rsidP="00871050">
            <w:r>
              <w:t>Gluteal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GLUT</w:t>
            </w:r>
          </w:p>
        </w:tc>
        <w:tc>
          <w:tcPr>
            <w:tcW w:w="1600" w:type="dxa"/>
            <w:tcBorders>
              <w:bottom w:val="single" w:sz="4" w:space="0" w:color="auto"/>
            </w:tcBorders>
            <w:shd w:val="clear" w:color="auto" w:fill="F3F3F3"/>
          </w:tcPr>
          <w:p w:rsidR="00871050" w:rsidRDefault="00871050" w:rsidP="00871050">
            <w:r>
              <w:t>Gluteus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GLUTM</w:t>
            </w:r>
          </w:p>
        </w:tc>
        <w:tc>
          <w:tcPr>
            <w:tcW w:w="1600" w:type="dxa"/>
            <w:tcBorders>
              <w:bottom w:val="single" w:sz="4" w:space="0" w:color="auto"/>
            </w:tcBorders>
            <w:shd w:val="clear" w:color="auto" w:fill="FFFFFF"/>
          </w:tcPr>
          <w:p w:rsidR="00871050" w:rsidRDefault="00871050" w:rsidP="00871050">
            <w:r>
              <w:t>Gluteus Medius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GROIN</w:t>
            </w:r>
          </w:p>
        </w:tc>
        <w:tc>
          <w:tcPr>
            <w:tcW w:w="1600" w:type="dxa"/>
            <w:tcBorders>
              <w:bottom w:val="single" w:sz="4" w:space="0" w:color="auto"/>
            </w:tcBorders>
            <w:shd w:val="clear" w:color="auto" w:fill="F3F3F3"/>
          </w:tcPr>
          <w:p w:rsidR="00871050" w:rsidRDefault="00871050" w:rsidP="00871050">
            <w:r>
              <w:t>Groin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GUM</w:t>
            </w:r>
          </w:p>
        </w:tc>
        <w:tc>
          <w:tcPr>
            <w:tcW w:w="1600" w:type="dxa"/>
            <w:tcBorders>
              <w:bottom w:val="single" w:sz="4" w:space="0" w:color="auto"/>
            </w:tcBorders>
            <w:shd w:val="clear" w:color="auto" w:fill="FFFFFF"/>
          </w:tcPr>
          <w:p w:rsidR="00871050" w:rsidRDefault="00871050" w:rsidP="00871050">
            <w:r>
              <w:t>Gum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HAR</w:t>
            </w:r>
          </w:p>
        </w:tc>
        <w:tc>
          <w:tcPr>
            <w:tcW w:w="1600" w:type="dxa"/>
            <w:tcBorders>
              <w:bottom w:val="single" w:sz="4" w:space="0" w:color="auto"/>
            </w:tcBorders>
            <w:shd w:val="clear" w:color="auto" w:fill="F3F3F3"/>
          </w:tcPr>
          <w:p w:rsidR="00871050" w:rsidRDefault="00871050" w:rsidP="00871050">
            <w:r>
              <w:t>Hair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HAL</w:t>
            </w:r>
          </w:p>
        </w:tc>
        <w:tc>
          <w:tcPr>
            <w:tcW w:w="1600" w:type="dxa"/>
            <w:tcBorders>
              <w:bottom w:val="single" w:sz="4" w:space="0" w:color="auto"/>
            </w:tcBorders>
            <w:shd w:val="clear" w:color="auto" w:fill="FFFFFF"/>
          </w:tcPr>
          <w:p w:rsidR="00871050" w:rsidRDefault="00871050" w:rsidP="00871050">
            <w:r>
              <w:t>Hallux</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HAND</w:t>
            </w:r>
          </w:p>
        </w:tc>
        <w:tc>
          <w:tcPr>
            <w:tcW w:w="1600" w:type="dxa"/>
            <w:tcBorders>
              <w:bottom w:val="single" w:sz="4" w:space="0" w:color="auto"/>
            </w:tcBorders>
            <w:shd w:val="clear" w:color="auto" w:fill="F3F3F3"/>
          </w:tcPr>
          <w:p w:rsidR="00871050" w:rsidRDefault="00871050" w:rsidP="00871050">
            <w:r>
              <w:t>Hand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HEAD</w:t>
            </w:r>
          </w:p>
        </w:tc>
        <w:tc>
          <w:tcPr>
            <w:tcW w:w="1600" w:type="dxa"/>
            <w:tcBorders>
              <w:bottom w:val="single" w:sz="4" w:space="0" w:color="auto"/>
            </w:tcBorders>
            <w:shd w:val="clear" w:color="auto" w:fill="FFFFFF"/>
          </w:tcPr>
          <w:p w:rsidR="00871050" w:rsidRDefault="00871050" w:rsidP="00871050">
            <w:r>
              <w:t>Head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HART</w:t>
            </w:r>
          </w:p>
        </w:tc>
        <w:tc>
          <w:tcPr>
            <w:tcW w:w="1600" w:type="dxa"/>
            <w:tcBorders>
              <w:bottom w:val="single" w:sz="4" w:space="0" w:color="auto"/>
            </w:tcBorders>
            <w:shd w:val="clear" w:color="auto" w:fill="F3F3F3"/>
          </w:tcPr>
          <w:p w:rsidR="00871050" w:rsidRDefault="00871050" w:rsidP="00871050">
            <w:r>
              <w:t>Heart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HV</w:t>
            </w:r>
          </w:p>
        </w:tc>
        <w:tc>
          <w:tcPr>
            <w:tcW w:w="1600" w:type="dxa"/>
            <w:tcBorders>
              <w:bottom w:val="single" w:sz="4" w:space="0" w:color="auto"/>
            </w:tcBorders>
            <w:shd w:val="clear" w:color="auto" w:fill="FFFFFF"/>
          </w:tcPr>
          <w:p w:rsidR="00871050" w:rsidRDefault="00871050" w:rsidP="00871050">
            <w:r>
              <w:t>Heart Valve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HVB</w:t>
            </w:r>
          </w:p>
        </w:tc>
        <w:tc>
          <w:tcPr>
            <w:tcW w:w="1600" w:type="dxa"/>
            <w:tcBorders>
              <w:bottom w:val="single" w:sz="4" w:space="0" w:color="auto"/>
            </w:tcBorders>
            <w:shd w:val="clear" w:color="auto" w:fill="F3F3F3"/>
          </w:tcPr>
          <w:p w:rsidR="00871050" w:rsidRDefault="00871050" w:rsidP="00871050">
            <w:r>
              <w:t>Heart Valve, Bicuspid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HVT</w:t>
            </w:r>
          </w:p>
        </w:tc>
        <w:tc>
          <w:tcPr>
            <w:tcW w:w="1600" w:type="dxa"/>
            <w:tcBorders>
              <w:bottom w:val="single" w:sz="4" w:space="0" w:color="auto"/>
            </w:tcBorders>
            <w:shd w:val="clear" w:color="auto" w:fill="FFFFFF"/>
          </w:tcPr>
          <w:p w:rsidR="00871050" w:rsidRDefault="00871050" w:rsidP="00871050">
            <w:r>
              <w:t>Heart Valve, Tricuspid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HEEL</w:t>
            </w:r>
          </w:p>
        </w:tc>
        <w:tc>
          <w:tcPr>
            <w:tcW w:w="1600" w:type="dxa"/>
            <w:tcBorders>
              <w:bottom w:val="single" w:sz="4" w:space="0" w:color="auto"/>
            </w:tcBorders>
            <w:shd w:val="clear" w:color="auto" w:fill="F3F3F3"/>
          </w:tcPr>
          <w:p w:rsidR="00871050" w:rsidRDefault="00871050" w:rsidP="00871050">
            <w:r>
              <w:t>Heel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HEM</w:t>
            </w:r>
          </w:p>
        </w:tc>
        <w:tc>
          <w:tcPr>
            <w:tcW w:w="1600" w:type="dxa"/>
            <w:tcBorders>
              <w:bottom w:val="single" w:sz="4" w:space="0" w:color="auto"/>
            </w:tcBorders>
            <w:shd w:val="clear" w:color="auto" w:fill="FFFFFF"/>
          </w:tcPr>
          <w:p w:rsidR="00871050" w:rsidRDefault="00871050" w:rsidP="00871050">
            <w:r>
              <w:t>Hemorrhoid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HIP</w:t>
            </w:r>
          </w:p>
        </w:tc>
        <w:tc>
          <w:tcPr>
            <w:tcW w:w="1600" w:type="dxa"/>
            <w:tcBorders>
              <w:bottom w:val="single" w:sz="4" w:space="0" w:color="auto"/>
            </w:tcBorders>
            <w:shd w:val="clear" w:color="auto" w:fill="F3F3F3"/>
          </w:tcPr>
          <w:p w:rsidR="00871050" w:rsidRDefault="00871050" w:rsidP="00871050">
            <w:r>
              <w:t>Hip</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HIPJ</w:t>
            </w:r>
          </w:p>
        </w:tc>
        <w:tc>
          <w:tcPr>
            <w:tcW w:w="1600" w:type="dxa"/>
            <w:tcBorders>
              <w:bottom w:val="single" w:sz="4" w:space="0" w:color="auto"/>
            </w:tcBorders>
            <w:shd w:val="clear" w:color="auto" w:fill="FFFFFF"/>
          </w:tcPr>
          <w:p w:rsidR="00871050" w:rsidRDefault="00871050" w:rsidP="00871050">
            <w:r>
              <w:t>Hip Joint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HUMER</w:t>
            </w:r>
          </w:p>
        </w:tc>
        <w:tc>
          <w:tcPr>
            <w:tcW w:w="1600" w:type="dxa"/>
            <w:tcBorders>
              <w:bottom w:val="single" w:sz="4" w:space="0" w:color="auto"/>
            </w:tcBorders>
            <w:shd w:val="clear" w:color="auto" w:fill="F3F3F3"/>
          </w:tcPr>
          <w:p w:rsidR="00871050" w:rsidRDefault="00871050" w:rsidP="00871050">
            <w:r>
              <w:t>Humerus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HYMEN</w:t>
            </w:r>
          </w:p>
        </w:tc>
        <w:tc>
          <w:tcPr>
            <w:tcW w:w="1600" w:type="dxa"/>
            <w:tcBorders>
              <w:bottom w:val="single" w:sz="4" w:space="0" w:color="auto"/>
            </w:tcBorders>
            <w:shd w:val="clear" w:color="auto" w:fill="FFFFFF"/>
          </w:tcPr>
          <w:p w:rsidR="00871050" w:rsidRDefault="00871050" w:rsidP="00871050">
            <w:r>
              <w:t>Hymen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ILC</w:t>
            </w:r>
          </w:p>
        </w:tc>
        <w:tc>
          <w:tcPr>
            <w:tcW w:w="1600" w:type="dxa"/>
            <w:tcBorders>
              <w:bottom w:val="single" w:sz="4" w:space="0" w:color="auto"/>
            </w:tcBorders>
            <w:shd w:val="clear" w:color="auto" w:fill="F3F3F3"/>
          </w:tcPr>
          <w:p w:rsidR="00871050" w:rsidRDefault="00871050" w:rsidP="00871050">
            <w:r>
              <w:t>Ileal Conduit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ILE</w:t>
            </w:r>
          </w:p>
        </w:tc>
        <w:tc>
          <w:tcPr>
            <w:tcW w:w="1600" w:type="dxa"/>
            <w:tcBorders>
              <w:bottom w:val="single" w:sz="4" w:space="0" w:color="auto"/>
            </w:tcBorders>
            <w:shd w:val="clear" w:color="auto" w:fill="FFFFFF"/>
          </w:tcPr>
          <w:p w:rsidR="00871050" w:rsidRDefault="00871050" w:rsidP="00871050">
            <w:r>
              <w:t>Ileal Loop</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ILEOS</w:t>
            </w:r>
          </w:p>
        </w:tc>
        <w:tc>
          <w:tcPr>
            <w:tcW w:w="1600" w:type="dxa"/>
            <w:tcBorders>
              <w:bottom w:val="single" w:sz="4" w:space="0" w:color="auto"/>
            </w:tcBorders>
            <w:shd w:val="clear" w:color="auto" w:fill="F3F3F3"/>
          </w:tcPr>
          <w:p w:rsidR="00871050" w:rsidRDefault="00871050" w:rsidP="00871050">
            <w:r>
              <w:t>Ileostomy</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ILEUM</w:t>
            </w:r>
          </w:p>
        </w:tc>
        <w:tc>
          <w:tcPr>
            <w:tcW w:w="1600" w:type="dxa"/>
            <w:tcBorders>
              <w:bottom w:val="single" w:sz="4" w:space="0" w:color="auto"/>
            </w:tcBorders>
            <w:shd w:val="clear" w:color="auto" w:fill="FFFFFF"/>
          </w:tcPr>
          <w:p w:rsidR="00871050" w:rsidRDefault="00871050" w:rsidP="00871050">
            <w:r>
              <w:t>Ileum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ILIAC</w:t>
            </w:r>
          </w:p>
        </w:tc>
        <w:tc>
          <w:tcPr>
            <w:tcW w:w="1600" w:type="dxa"/>
            <w:tcBorders>
              <w:bottom w:val="single" w:sz="4" w:space="0" w:color="auto"/>
            </w:tcBorders>
            <w:shd w:val="clear" w:color="auto" w:fill="F3F3F3"/>
          </w:tcPr>
          <w:p w:rsidR="00871050" w:rsidRDefault="00871050" w:rsidP="00871050">
            <w:r>
              <w:t>Iliac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ILCR</w:t>
            </w:r>
          </w:p>
        </w:tc>
        <w:tc>
          <w:tcPr>
            <w:tcW w:w="1600" w:type="dxa"/>
            <w:tcBorders>
              <w:bottom w:val="single" w:sz="4" w:space="0" w:color="auto"/>
            </w:tcBorders>
            <w:shd w:val="clear" w:color="auto" w:fill="FFFFFF"/>
          </w:tcPr>
          <w:p w:rsidR="00871050" w:rsidRDefault="00871050" w:rsidP="00871050">
            <w:r>
              <w:t>Iliac Crest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ILCON</w:t>
            </w:r>
          </w:p>
        </w:tc>
        <w:tc>
          <w:tcPr>
            <w:tcW w:w="1600" w:type="dxa"/>
            <w:tcBorders>
              <w:bottom w:val="single" w:sz="4" w:space="0" w:color="auto"/>
            </w:tcBorders>
            <w:shd w:val="clear" w:color="auto" w:fill="F3F3F3"/>
          </w:tcPr>
          <w:p w:rsidR="00871050" w:rsidRDefault="00871050" w:rsidP="00871050">
            <w:r>
              <w:t>Ilical Conduit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INGUI</w:t>
            </w:r>
          </w:p>
        </w:tc>
        <w:tc>
          <w:tcPr>
            <w:tcW w:w="1600" w:type="dxa"/>
            <w:tcBorders>
              <w:bottom w:val="single" w:sz="4" w:space="0" w:color="auto"/>
            </w:tcBorders>
            <w:shd w:val="clear" w:color="auto" w:fill="FFFFFF"/>
          </w:tcPr>
          <w:p w:rsidR="00871050" w:rsidRDefault="00871050" w:rsidP="00871050">
            <w:r>
              <w:t>Inguinal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JUGI</w:t>
            </w:r>
          </w:p>
        </w:tc>
        <w:tc>
          <w:tcPr>
            <w:tcW w:w="1600" w:type="dxa"/>
            <w:tcBorders>
              <w:bottom w:val="single" w:sz="4" w:space="0" w:color="auto"/>
            </w:tcBorders>
            <w:shd w:val="clear" w:color="auto" w:fill="F3F3F3"/>
          </w:tcPr>
          <w:p w:rsidR="00871050" w:rsidRDefault="00871050" w:rsidP="00871050">
            <w:r>
              <w:t>Jugular, Internal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INT</w:t>
            </w:r>
          </w:p>
        </w:tc>
        <w:tc>
          <w:tcPr>
            <w:tcW w:w="1600" w:type="dxa"/>
            <w:tcBorders>
              <w:bottom w:val="single" w:sz="4" w:space="0" w:color="auto"/>
            </w:tcBorders>
            <w:shd w:val="clear" w:color="auto" w:fill="FFFFFF"/>
          </w:tcPr>
          <w:p w:rsidR="00871050" w:rsidRDefault="00871050" w:rsidP="00871050">
            <w:r>
              <w:t>Intestine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ICX</w:t>
            </w:r>
          </w:p>
        </w:tc>
        <w:tc>
          <w:tcPr>
            <w:tcW w:w="1600" w:type="dxa"/>
            <w:tcBorders>
              <w:bottom w:val="single" w:sz="4" w:space="0" w:color="auto"/>
            </w:tcBorders>
            <w:shd w:val="clear" w:color="auto" w:fill="F3F3F3"/>
          </w:tcPr>
          <w:p w:rsidR="00871050" w:rsidRDefault="00871050" w:rsidP="00871050">
            <w:r>
              <w:t>Intracervical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INASA</w:t>
            </w:r>
          </w:p>
        </w:tc>
        <w:tc>
          <w:tcPr>
            <w:tcW w:w="1600" w:type="dxa"/>
            <w:tcBorders>
              <w:bottom w:val="single" w:sz="4" w:space="0" w:color="auto"/>
            </w:tcBorders>
            <w:shd w:val="clear" w:color="auto" w:fill="FFFFFF"/>
          </w:tcPr>
          <w:p w:rsidR="00871050" w:rsidRDefault="00871050" w:rsidP="00871050">
            <w:r>
              <w:t>Intranasal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INTRU</w:t>
            </w:r>
          </w:p>
        </w:tc>
        <w:tc>
          <w:tcPr>
            <w:tcW w:w="1600" w:type="dxa"/>
            <w:tcBorders>
              <w:bottom w:val="single" w:sz="4" w:space="0" w:color="auto"/>
            </w:tcBorders>
            <w:shd w:val="clear" w:color="auto" w:fill="F3F3F3"/>
          </w:tcPr>
          <w:p w:rsidR="00871050" w:rsidRDefault="00871050" w:rsidP="00871050">
            <w:r>
              <w:t>Intrauterine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INTRO</w:t>
            </w:r>
          </w:p>
        </w:tc>
        <w:tc>
          <w:tcPr>
            <w:tcW w:w="1600" w:type="dxa"/>
            <w:tcBorders>
              <w:bottom w:val="single" w:sz="4" w:space="0" w:color="auto"/>
            </w:tcBorders>
            <w:shd w:val="clear" w:color="auto" w:fill="FFFFFF"/>
          </w:tcPr>
          <w:p w:rsidR="00871050" w:rsidRDefault="00871050" w:rsidP="00871050">
            <w:r>
              <w:t>Introitus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ISCHI</w:t>
            </w:r>
          </w:p>
        </w:tc>
        <w:tc>
          <w:tcPr>
            <w:tcW w:w="1600" w:type="dxa"/>
            <w:tcBorders>
              <w:bottom w:val="single" w:sz="4" w:space="0" w:color="auto"/>
            </w:tcBorders>
            <w:shd w:val="clear" w:color="auto" w:fill="F3F3F3"/>
          </w:tcPr>
          <w:p w:rsidR="00871050" w:rsidRDefault="00871050" w:rsidP="00871050">
            <w:r>
              <w:t>Ischium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JAW</w:t>
            </w:r>
          </w:p>
        </w:tc>
        <w:tc>
          <w:tcPr>
            <w:tcW w:w="1600" w:type="dxa"/>
            <w:tcBorders>
              <w:bottom w:val="single" w:sz="4" w:space="0" w:color="auto"/>
            </w:tcBorders>
            <w:shd w:val="clear" w:color="auto" w:fill="FFFFFF"/>
          </w:tcPr>
          <w:p w:rsidR="00871050" w:rsidRDefault="00871050" w:rsidP="00871050">
            <w:r>
              <w:t>Jaw</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ins w:id="775" w:author="Frank Oemig" w:date="2023-06-16T21:53:00Z">
              <w:r>
                <w:t>KIDN</w:t>
              </w:r>
            </w:ins>
          </w:p>
        </w:tc>
        <w:tc>
          <w:tcPr>
            <w:tcW w:w="1600" w:type="dxa"/>
            <w:tcBorders>
              <w:bottom w:val="single" w:sz="4" w:space="0" w:color="auto"/>
            </w:tcBorders>
            <w:shd w:val="clear" w:color="auto" w:fill="F3F3F3"/>
          </w:tcPr>
          <w:p w:rsidR="00871050" w:rsidRDefault="00871050" w:rsidP="00871050">
            <w:ins w:id="776" w:author="Frank Oemig" w:date="2023-06-16T21:53:00Z">
              <w:r>
                <w:t>Kidney</w:t>
              </w:r>
            </w:ins>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KNEE</w:t>
            </w:r>
          </w:p>
        </w:tc>
        <w:tc>
          <w:tcPr>
            <w:tcW w:w="1600" w:type="dxa"/>
            <w:tcBorders>
              <w:bottom w:val="single" w:sz="4" w:space="0" w:color="auto"/>
            </w:tcBorders>
            <w:shd w:val="clear" w:color="auto" w:fill="FFFFFF"/>
          </w:tcPr>
          <w:p w:rsidR="00871050" w:rsidRDefault="00871050" w:rsidP="00871050">
            <w:r>
              <w:t>Knee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KNEEF</w:t>
            </w:r>
          </w:p>
        </w:tc>
        <w:tc>
          <w:tcPr>
            <w:tcW w:w="1600" w:type="dxa"/>
            <w:tcBorders>
              <w:bottom w:val="single" w:sz="4" w:space="0" w:color="auto"/>
            </w:tcBorders>
            <w:shd w:val="clear" w:color="auto" w:fill="F3F3F3"/>
          </w:tcPr>
          <w:p w:rsidR="00871050" w:rsidRDefault="00871050" w:rsidP="00871050">
            <w:r>
              <w:t>Knee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KNEEJ</w:t>
            </w:r>
          </w:p>
        </w:tc>
        <w:tc>
          <w:tcPr>
            <w:tcW w:w="1600" w:type="dxa"/>
            <w:tcBorders>
              <w:bottom w:val="single" w:sz="4" w:space="0" w:color="auto"/>
            </w:tcBorders>
            <w:shd w:val="clear" w:color="auto" w:fill="FFFFFF"/>
          </w:tcPr>
          <w:p w:rsidR="00871050" w:rsidRDefault="00871050" w:rsidP="00871050">
            <w:r>
              <w:t>Knee Joint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LABIA</w:t>
            </w:r>
          </w:p>
        </w:tc>
        <w:tc>
          <w:tcPr>
            <w:tcW w:w="1600" w:type="dxa"/>
            <w:tcBorders>
              <w:bottom w:val="single" w:sz="4" w:space="0" w:color="auto"/>
            </w:tcBorders>
            <w:shd w:val="clear" w:color="auto" w:fill="F3F3F3"/>
          </w:tcPr>
          <w:p w:rsidR="00871050" w:rsidRDefault="00871050" w:rsidP="00871050">
            <w:r>
              <w:t>Labia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LABMA</w:t>
            </w:r>
          </w:p>
        </w:tc>
        <w:tc>
          <w:tcPr>
            <w:tcW w:w="1600" w:type="dxa"/>
            <w:tcBorders>
              <w:bottom w:val="single" w:sz="4" w:space="0" w:color="auto"/>
            </w:tcBorders>
            <w:shd w:val="clear" w:color="auto" w:fill="FFFFFF"/>
          </w:tcPr>
          <w:p w:rsidR="00871050" w:rsidRDefault="00871050" w:rsidP="00871050">
            <w:r>
              <w:t>Labia Majora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LABMI</w:t>
            </w:r>
          </w:p>
        </w:tc>
        <w:tc>
          <w:tcPr>
            <w:tcW w:w="1600" w:type="dxa"/>
            <w:tcBorders>
              <w:bottom w:val="single" w:sz="4" w:space="0" w:color="auto"/>
            </w:tcBorders>
            <w:shd w:val="clear" w:color="auto" w:fill="F3F3F3"/>
          </w:tcPr>
          <w:p w:rsidR="00871050" w:rsidRDefault="00871050" w:rsidP="00871050">
            <w:r>
              <w:t>Labia Minora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LACRI</w:t>
            </w:r>
          </w:p>
        </w:tc>
        <w:tc>
          <w:tcPr>
            <w:tcW w:w="1600" w:type="dxa"/>
            <w:tcBorders>
              <w:bottom w:val="single" w:sz="4" w:space="0" w:color="auto"/>
            </w:tcBorders>
            <w:shd w:val="clear" w:color="auto" w:fill="FFFFFF"/>
          </w:tcPr>
          <w:p w:rsidR="00871050" w:rsidRDefault="00871050" w:rsidP="00871050">
            <w:r>
              <w:t>Lacrimal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LAM</w:t>
            </w:r>
          </w:p>
        </w:tc>
        <w:tc>
          <w:tcPr>
            <w:tcW w:w="1600" w:type="dxa"/>
            <w:tcBorders>
              <w:bottom w:val="single" w:sz="4" w:space="0" w:color="auto"/>
            </w:tcBorders>
            <w:shd w:val="clear" w:color="auto" w:fill="F3F3F3"/>
          </w:tcPr>
          <w:p w:rsidR="00871050" w:rsidRDefault="00871050" w:rsidP="00871050">
            <w:r>
              <w:t>Lamella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INSTL</w:t>
            </w:r>
          </w:p>
        </w:tc>
        <w:tc>
          <w:tcPr>
            <w:tcW w:w="1600" w:type="dxa"/>
            <w:tcBorders>
              <w:bottom w:val="single" w:sz="4" w:space="0" w:color="auto"/>
            </w:tcBorders>
            <w:shd w:val="clear" w:color="auto" w:fill="FFFFFF"/>
          </w:tcPr>
          <w:p w:rsidR="00871050" w:rsidRDefault="00871050" w:rsidP="00871050">
            <w:r>
              <w:t>Intestine, Large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LARYN</w:t>
            </w:r>
          </w:p>
        </w:tc>
        <w:tc>
          <w:tcPr>
            <w:tcW w:w="1600" w:type="dxa"/>
            <w:tcBorders>
              <w:bottom w:val="single" w:sz="4" w:space="0" w:color="auto"/>
            </w:tcBorders>
            <w:shd w:val="clear" w:color="auto" w:fill="F3F3F3"/>
          </w:tcPr>
          <w:p w:rsidR="00871050" w:rsidRDefault="00871050" w:rsidP="00871050">
            <w:r>
              <w:t>Larynx</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LEG</w:t>
            </w:r>
          </w:p>
        </w:tc>
        <w:tc>
          <w:tcPr>
            <w:tcW w:w="1600" w:type="dxa"/>
            <w:tcBorders>
              <w:bottom w:val="single" w:sz="4" w:space="0" w:color="auto"/>
            </w:tcBorders>
            <w:shd w:val="clear" w:color="auto" w:fill="FFFFFF"/>
          </w:tcPr>
          <w:p w:rsidR="00871050" w:rsidRDefault="00871050" w:rsidP="00871050">
            <w:r>
              <w:t>Leg</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LENS</w:t>
            </w:r>
          </w:p>
        </w:tc>
        <w:tc>
          <w:tcPr>
            <w:tcW w:w="1600" w:type="dxa"/>
            <w:tcBorders>
              <w:bottom w:val="single" w:sz="4" w:space="0" w:color="auto"/>
            </w:tcBorders>
            <w:shd w:val="clear" w:color="auto" w:fill="F3F3F3"/>
          </w:tcPr>
          <w:p w:rsidR="00871050" w:rsidRDefault="00871050" w:rsidP="00871050">
            <w:r>
              <w:t>Lens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WBC</w:t>
            </w:r>
          </w:p>
        </w:tc>
        <w:tc>
          <w:tcPr>
            <w:tcW w:w="1600" w:type="dxa"/>
            <w:tcBorders>
              <w:bottom w:val="single" w:sz="4" w:space="0" w:color="auto"/>
            </w:tcBorders>
            <w:shd w:val="clear" w:color="auto" w:fill="FFFFFF"/>
          </w:tcPr>
          <w:p w:rsidR="00871050" w:rsidRDefault="00871050" w:rsidP="00871050">
            <w:r>
              <w:t>Leukocytes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LING</w:t>
            </w:r>
          </w:p>
        </w:tc>
        <w:tc>
          <w:tcPr>
            <w:tcW w:w="1600" w:type="dxa"/>
            <w:tcBorders>
              <w:bottom w:val="single" w:sz="4" w:space="0" w:color="auto"/>
            </w:tcBorders>
            <w:shd w:val="clear" w:color="auto" w:fill="F3F3F3"/>
          </w:tcPr>
          <w:p w:rsidR="00871050" w:rsidRDefault="00871050" w:rsidP="00871050">
            <w:r>
              <w:t>Lingual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LINGU</w:t>
            </w:r>
          </w:p>
        </w:tc>
        <w:tc>
          <w:tcPr>
            <w:tcW w:w="1600" w:type="dxa"/>
            <w:tcBorders>
              <w:bottom w:val="single" w:sz="4" w:space="0" w:color="auto"/>
            </w:tcBorders>
            <w:shd w:val="clear" w:color="auto" w:fill="FFFFFF"/>
          </w:tcPr>
          <w:p w:rsidR="00871050" w:rsidRDefault="00871050" w:rsidP="00871050">
            <w:r>
              <w:t>Lingula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LIP</w:t>
            </w:r>
          </w:p>
        </w:tc>
        <w:tc>
          <w:tcPr>
            <w:tcW w:w="1600" w:type="dxa"/>
            <w:tcBorders>
              <w:bottom w:val="single" w:sz="4" w:space="0" w:color="auto"/>
            </w:tcBorders>
            <w:shd w:val="clear" w:color="auto" w:fill="F3F3F3"/>
          </w:tcPr>
          <w:p w:rsidR="00871050" w:rsidRDefault="00871050" w:rsidP="00871050">
            <w:r>
              <w:t>Lip</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STOOLL</w:t>
            </w:r>
          </w:p>
        </w:tc>
        <w:tc>
          <w:tcPr>
            <w:tcW w:w="1600" w:type="dxa"/>
            <w:tcBorders>
              <w:bottom w:val="single" w:sz="4" w:space="0" w:color="auto"/>
            </w:tcBorders>
            <w:shd w:val="clear" w:color="auto" w:fill="FFFFFF"/>
          </w:tcPr>
          <w:p w:rsidR="00871050" w:rsidRDefault="00871050" w:rsidP="00871050">
            <w:r>
              <w:t>Liquid Stool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LIVER</w:t>
            </w:r>
          </w:p>
        </w:tc>
        <w:tc>
          <w:tcPr>
            <w:tcW w:w="1600" w:type="dxa"/>
            <w:tcBorders>
              <w:bottom w:val="single" w:sz="4" w:space="0" w:color="auto"/>
            </w:tcBorders>
            <w:shd w:val="clear" w:color="auto" w:fill="F3F3F3"/>
          </w:tcPr>
          <w:p w:rsidR="00871050" w:rsidRDefault="00871050" w:rsidP="00871050">
            <w:r>
              <w:t>Liver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LOBE</w:t>
            </w:r>
          </w:p>
        </w:tc>
        <w:tc>
          <w:tcPr>
            <w:tcW w:w="1600" w:type="dxa"/>
            <w:tcBorders>
              <w:bottom w:val="single" w:sz="4" w:space="0" w:color="auto"/>
            </w:tcBorders>
            <w:shd w:val="clear" w:color="auto" w:fill="FFFFFF"/>
          </w:tcPr>
          <w:p w:rsidR="00871050" w:rsidRDefault="00871050" w:rsidP="00871050">
            <w:r>
              <w:t>Lobe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LOCH</w:t>
            </w:r>
          </w:p>
        </w:tc>
        <w:tc>
          <w:tcPr>
            <w:tcW w:w="1600" w:type="dxa"/>
            <w:tcBorders>
              <w:bottom w:val="single" w:sz="4" w:space="0" w:color="auto"/>
            </w:tcBorders>
            <w:shd w:val="clear" w:color="auto" w:fill="F3F3F3"/>
          </w:tcPr>
          <w:p w:rsidR="00871050" w:rsidRDefault="00871050" w:rsidP="00871050">
            <w:r>
              <w:t>Lochia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ISH</w:t>
            </w:r>
          </w:p>
        </w:tc>
        <w:tc>
          <w:tcPr>
            <w:tcW w:w="1600" w:type="dxa"/>
            <w:tcBorders>
              <w:bottom w:val="single" w:sz="4" w:space="0" w:color="auto"/>
            </w:tcBorders>
            <w:shd w:val="clear" w:color="auto" w:fill="FFFFFF"/>
          </w:tcPr>
          <w:p w:rsidR="00871050" w:rsidRDefault="00871050" w:rsidP="00871050">
            <w:r>
              <w:t>Loop, Ishial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LUMBA</w:t>
            </w:r>
          </w:p>
        </w:tc>
        <w:tc>
          <w:tcPr>
            <w:tcW w:w="1600" w:type="dxa"/>
            <w:tcBorders>
              <w:bottom w:val="single" w:sz="4" w:space="0" w:color="auto"/>
            </w:tcBorders>
            <w:shd w:val="clear" w:color="auto" w:fill="F3F3F3"/>
          </w:tcPr>
          <w:p w:rsidR="00871050" w:rsidRDefault="00871050" w:rsidP="00871050">
            <w:r>
              <w:t>Lumbar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LMN</w:t>
            </w:r>
          </w:p>
        </w:tc>
        <w:tc>
          <w:tcPr>
            <w:tcW w:w="1600" w:type="dxa"/>
            <w:tcBorders>
              <w:bottom w:val="single" w:sz="4" w:space="0" w:color="auto"/>
            </w:tcBorders>
            <w:shd w:val="clear" w:color="auto" w:fill="FFFFFF"/>
          </w:tcPr>
          <w:p w:rsidR="00871050" w:rsidRDefault="00871050" w:rsidP="00871050">
            <w:r>
              <w:t>Lumen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LUNG</w:t>
            </w:r>
          </w:p>
        </w:tc>
        <w:tc>
          <w:tcPr>
            <w:tcW w:w="1600" w:type="dxa"/>
            <w:tcBorders>
              <w:bottom w:val="single" w:sz="4" w:space="0" w:color="auto"/>
            </w:tcBorders>
            <w:shd w:val="clear" w:color="auto" w:fill="F3F3F3"/>
          </w:tcPr>
          <w:p w:rsidR="00871050" w:rsidRDefault="00871050" w:rsidP="00871050">
            <w:r>
              <w:t>Lung</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LN</w:t>
            </w:r>
          </w:p>
        </w:tc>
        <w:tc>
          <w:tcPr>
            <w:tcW w:w="1600" w:type="dxa"/>
            <w:tcBorders>
              <w:bottom w:val="single" w:sz="4" w:space="0" w:color="auto"/>
            </w:tcBorders>
            <w:shd w:val="clear" w:color="auto" w:fill="FFFFFF"/>
          </w:tcPr>
          <w:p w:rsidR="00871050" w:rsidRDefault="00871050" w:rsidP="00871050">
            <w:r>
              <w:t>Lymph Node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LNG</w:t>
            </w:r>
          </w:p>
        </w:tc>
        <w:tc>
          <w:tcPr>
            <w:tcW w:w="1600" w:type="dxa"/>
            <w:tcBorders>
              <w:bottom w:val="single" w:sz="4" w:space="0" w:color="auto"/>
            </w:tcBorders>
            <w:shd w:val="clear" w:color="auto" w:fill="F3F3F3"/>
          </w:tcPr>
          <w:p w:rsidR="00871050" w:rsidRDefault="00871050" w:rsidP="00871050">
            <w:r>
              <w:t>Lymph Node, Groin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LYM</w:t>
            </w:r>
          </w:p>
        </w:tc>
        <w:tc>
          <w:tcPr>
            <w:tcW w:w="1600" w:type="dxa"/>
            <w:tcBorders>
              <w:bottom w:val="single" w:sz="4" w:space="0" w:color="auto"/>
            </w:tcBorders>
            <w:shd w:val="clear" w:color="auto" w:fill="FFFFFF"/>
          </w:tcPr>
          <w:p w:rsidR="00871050" w:rsidRDefault="00871050" w:rsidP="00871050">
            <w:r>
              <w:t>Lymphocytes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MAC</w:t>
            </w:r>
          </w:p>
        </w:tc>
        <w:tc>
          <w:tcPr>
            <w:tcW w:w="1600" w:type="dxa"/>
            <w:tcBorders>
              <w:bottom w:val="single" w:sz="4" w:space="0" w:color="auto"/>
            </w:tcBorders>
            <w:shd w:val="clear" w:color="auto" w:fill="F3F3F3"/>
          </w:tcPr>
          <w:p w:rsidR="00871050" w:rsidRDefault="00871050" w:rsidP="00871050">
            <w:r>
              <w:t>Macrophages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MALLE</w:t>
            </w:r>
          </w:p>
        </w:tc>
        <w:tc>
          <w:tcPr>
            <w:tcW w:w="1600" w:type="dxa"/>
            <w:tcBorders>
              <w:bottom w:val="single" w:sz="4" w:space="0" w:color="auto"/>
            </w:tcBorders>
            <w:shd w:val="clear" w:color="auto" w:fill="FFFFFF"/>
          </w:tcPr>
          <w:p w:rsidR="00871050" w:rsidRDefault="00871050" w:rsidP="00871050">
            <w:r>
              <w:t>Malleolus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MANDI</w:t>
            </w:r>
          </w:p>
        </w:tc>
        <w:tc>
          <w:tcPr>
            <w:tcW w:w="1600" w:type="dxa"/>
            <w:tcBorders>
              <w:bottom w:val="single" w:sz="4" w:space="0" w:color="auto"/>
            </w:tcBorders>
            <w:shd w:val="clear" w:color="auto" w:fill="F3F3F3"/>
          </w:tcPr>
          <w:p w:rsidR="00871050" w:rsidRDefault="00871050" w:rsidP="00871050">
            <w:r>
              <w:t>Mandible/Mandibular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MAR</w:t>
            </w:r>
          </w:p>
        </w:tc>
        <w:tc>
          <w:tcPr>
            <w:tcW w:w="1600" w:type="dxa"/>
            <w:tcBorders>
              <w:bottom w:val="single" w:sz="4" w:space="0" w:color="auto"/>
            </w:tcBorders>
            <w:shd w:val="clear" w:color="auto" w:fill="FFFFFF"/>
          </w:tcPr>
          <w:p w:rsidR="00871050" w:rsidRDefault="00871050" w:rsidP="00871050">
            <w:r>
              <w:t>Marrow</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MAST</w:t>
            </w:r>
          </w:p>
        </w:tc>
        <w:tc>
          <w:tcPr>
            <w:tcW w:w="1600" w:type="dxa"/>
            <w:tcBorders>
              <w:bottom w:val="single" w:sz="4" w:space="0" w:color="auto"/>
            </w:tcBorders>
            <w:shd w:val="clear" w:color="auto" w:fill="F3F3F3"/>
          </w:tcPr>
          <w:p w:rsidR="00871050" w:rsidRDefault="00871050" w:rsidP="00871050">
            <w:r>
              <w:t>Mastoid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MAXIL</w:t>
            </w:r>
          </w:p>
        </w:tc>
        <w:tc>
          <w:tcPr>
            <w:tcW w:w="1600" w:type="dxa"/>
            <w:tcBorders>
              <w:bottom w:val="single" w:sz="4" w:space="0" w:color="auto"/>
            </w:tcBorders>
            <w:shd w:val="clear" w:color="auto" w:fill="FFFFFF"/>
          </w:tcPr>
          <w:p w:rsidR="00871050" w:rsidRDefault="00871050" w:rsidP="00871050">
            <w:r>
              <w:t>Maxilla/Maxillary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MAXS</w:t>
            </w:r>
          </w:p>
        </w:tc>
        <w:tc>
          <w:tcPr>
            <w:tcW w:w="1600" w:type="dxa"/>
            <w:tcBorders>
              <w:bottom w:val="single" w:sz="4" w:space="0" w:color="auto"/>
            </w:tcBorders>
            <w:shd w:val="clear" w:color="auto" w:fill="F3F3F3"/>
          </w:tcPr>
          <w:p w:rsidR="00871050" w:rsidRDefault="00871050" w:rsidP="00871050">
            <w:r>
              <w:t>Maxillary Sinus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MEATU</w:t>
            </w:r>
          </w:p>
        </w:tc>
        <w:tc>
          <w:tcPr>
            <w:tcW w:w="1600" w:type="dxa"/>
            <w:tcBorders>
              <w:bottom w:val="single" w:sz="4" w:space="0" w:color="auto"/>
            </w:tcBorders>
            <w:shd w:val="clear" w:color="auto" w:fill="FFFFFF"/>
          </w:tcPr>
          <w:p w:rsidR="00871050" w:rsidRDefault="00871050" w:rsidP="00871050">
            <w:r>
              <w:t>Meatus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MEC</w:t>
            </w:r>
          </w:p>
        </w:tc>
        <w:tc>
          <w:tcPr>
            <w:tcW w:w="1600" w:type="dxa"/>
            <w:tcBorders>
              <w:bottom w:val="single" w:sz="4" w:space="0" w:color="auto"/>
            </w:tcBorders>
            <w:shd w:val="clear" w:color="auto" w:fill="F3F3F3"/>
          </w:tcPr>
          <w:p w:rsidR="00871050" w:rsidRDefault="00871050" w:rsidP="00871050">
            <w:r>
              <w:t>Meconium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MEDST</w:t>
            </w:r>
          </w:p>
        </w:tc>
        <w:tc>
          <w:tcPr>
            <w:tcW w:w="1600" w:type="dxa"/>
            <w:tcBorders>
              <w:bottom w:val="single" w:sz="4" w:space="0" w:color="auto"/>
            </w:tcBorders>
            <w:shd w:val="clear" w:color="auto" w:fill="FFFFFF"/>
          </w:tcPr>
          <w:p w:rsidR="00871050" w:rsidRDefault="00871050" w:rsidP="00871050">
            <w:r>
              <w:t>Mediastinum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MEDU</w:t>
            </w:r>
          </w:p>
        </w:tc>
        <w:tc>
          <w:tcPr>
            <w:tcW w:w="1600" w:type="dxa"/>
            <w:tcBorders>
              <w:bottom w:val="single" w:sz="4" w:space="0" w:color="auto"/>
            </w:tcBorders>
            <w:shd w:val="clear" w:color="auto" w:fill="F3F3F3"/>
          </w:tcPr>
          <w:p w:rsidR="00871050" w:rsidRDefault="00871050" w:rsidP="00871050">
            <w:r>
              <w:t>Medullary</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MOU</w:t>
            </w:r>
          </w:p>
        </w:tc>
        <w:tc>
          <w:tcPr>
            <w:tcW w:w="1600" w:type="dxa"/>
            <w:tcBorders>
              <w:bottom w:val="single" w:sz="4" w:space="0" w:color="auto"/>
            </w:tcBorders>
            <w:shd w:val="clear" w:color="auto" w:fill="FFFFFF"/>
          </w:tcPr>
          <w:p w:rsidR="00871050" w:rsidRDefault="00871050" w:rsidP="00871050">
            <w:r>
              <w:t>Membrane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MPB</w:t>
            </w:r>
          </w:p>
        </w:tc>
        <w:tc>
          <w:tcPr>
            <w:tcW w:w="1600" w:type="dxa"/>
            <w:tcBorders>
              <w:bottom w:val="single" w:sz="4" w:space="0" w:color="auto"/>
            </w:tcBorders>
            <w:shd w:val="clear" w:color="auto" w:fill="F3F3F3"/>
          </w:tcPr>
          <w:p w:rsidR="00871050" w:rsidRDefault="00871050" w:rsidP="00871050">
            <w:r>
              <w:t>Meninges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METAC</w:t>
            </w:r>
          </w:p>
        </w:tc>
        <w:tc>
          <w:tcPr>
            <w:tcW w:w="1600" w:type="dxa"/>
            <w:tcBorders>
              <w:bottom w:val="single" w:sz="4" w:space="0" w:color="auto"/>
            </w:tcBorders>
            <w:shd w:val="clear" w:color="auto" w:fill="FFFFFF"/>
          </w:tcPr>
          <w:p w:rsidR="00871050" w:rsidRDefault="00871050" w:rsidP="00871050">
            <w:r>
              <w:t>Metacarpal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METAT</w:t>
            </w:r>
          </w:p>
        </w:tc>
        <w:tc>
          <w:tcPr>
            <w:tcW w:w="1600" w:type="dxa"/>
            <w:tcBorders>
              <w:bottom w:val="single" w:sz="4" w:space="0" w:color="auto"/>
            </w:tcBorders>
            <w:shd w:val="clear" w:color="auto" w:fill="F3F3F3"/>
          </w:tcPr>
          <w:p w:rsidR="00871050" w:rsidRDefault="00871050" w:rsidP="00871050">
            <w:r>
              <w:t>Metatarsal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MILK</w:t>
            </w:r>
          </w:p>
        </w:tc>
        <w:tc>
          <w:tcPr>
            <w:tcW w:w="1600" w:type="dxa"/>
            <w:tcBorders>
              <w:bottom w:val="single" w:sz="4" w:space="0" w:color="auto"/>
            </w:tcBorders>
            <w:shd w:val="clear" w:color="auto" w:fill="FFFFFF"/>
          </w:tcPr>
          <w:p w:rsidR="00871050" w:rsidRDefault="00871050" w:rsidP="00871050">
            <w:r>
              <w:t>Milk, Breast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MITRL</w:t>
            </w:r>
          </w:p>
        </w:tc>
        <w:tc>
          <w:tcPr>
            <w:tcW w:w="1600" w:type="dxa"/>
            <w:tcBorders>
              <w:bottom w:val="single" w:sz="4" w:space="0" w:color="auto"/>
            </w:tcBorders>
            <w:shd w:val="clear" w:color="auto" w:fill="F3F3F3"/>
          </w:tcPr>
          <w:p w:rsidR="00871050" w:rsidRDefault="00871050" w:rsidP="00871050">
            <w:r>
              <w:t>Mitral Valve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MOLAR</w:t>
            </w:r>
          </w:p>
        </w:tc>
        <w:tc>
          <w:tcPr>
            <w:tcW w:w="1600" w:type="dxa"/>
            <w:tcBorders>
              <w:bottom w:val="single" w:sz="4" w:space="0" w:color="auto"/>
            </w:tcBorders>
            <w:shd w:val="clear" w:color="auto" w:fill="FFFFFF"/>
          </w:tcPr>
          <w:p w:rsidR="00871050" w:rsidRDefault="00871050" w:rsidP="00871050">
            <w:r>
              <w:t>Molar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MP</w:t>
            </w:r>
          </w:p>
        </w:tc>
        <w:tc>
          <w:tcPr>
            <w:tcW w:w="1600" w:type="dxa"/>
            <w:tcBorders>
              <w:bottom w:val="single" w:sz="4" w:space="0" w:color="auto"/>
            </w:tcBorders>
            <w:shd w:val="clear" w:color="auto" w:fill="F3F3F3"/>
          </w:tcPr>
          <w:p w:rsidR="00871050" w:rsidRDefault="00871050" w:rsidP="00871050">
            <w:r>
              <w:t>Mons Pubis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MONSU</w:t>
            </w:r>
          </w:p>
        </w:tc>
        <w:tc>
          <w:tcPr>
            <w:tcW w:w="1600" w:type="dxa"/>
            <w:tcBorders>
              <w:bottom w:val="single" w:sz="4" w:space="0" w:color="auto"/>
            </w:tcBorders>
            <w:shd w:val="clear" w:color="auto" w:fill="FFFFFF"/>
          </w:tcPr>
          <w:p w:rsidR="00871050" w:rsidRDefault="00871050" w:rsidP="00871050">
            <w:r>
              <w:t>Mons Ureteris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MONSV</w:t>
            </w:r>
          </w:p>
        </w:tc>
        <w:tc>
          <w:tcPr>
            <w:tcW w:w="1600" w:type="dxa"/>
            <w:tcBorders>
              <w:bottom w:val="single" w:sz="4" w:space="0" w:color="auto"/>
            </w:tcBorders>
            <w:shd w:val="clear" w:color="auto" w:fill="F3F3F3"/>
          </w:tcPr>
          <w:p w:rsidR="00871050" w:rsidRDefault="00871050" w:rsidP="00871050">
            <w:r>
              <w:t>Mons Veneris(Mons Pubis)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MOUTH</w:t>
            </w:r>
          </w:p>
        </w:tc>
        <w:tc>
          <w:tcPr>
            <w:tcW w:w="1600" w:type="dxa"/>
            <w:tcBorders>
              <w:bottom w:val="single" w:sz="4" w:space="0" w:color="auto"/>
            </w:tcBorders>
            <w:shd w:val="clear" w:color="auto" w:fill="FFFFFF"/>
          </w:tcPr>
          <w:p w:rsidR="00871050" w:rsidRDefault="00871050" w:rsidP="00871050">
            <w:r>
              <w:t>Mouth</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MRSA2</w:t>
            </w:r>
          </w:p>
        </w:tc>
        <w:tc>
          <w:tcPr>
            <w:tcW w:w="1600" w:type="dxa"/>
            <w:tcBorders>
              <w:bottom w:val="single" w:sz="4" w:space="0" w:color="auto"/>
            </w:tcBorders>
            <w:shd w:val="clear" w:color="auto" w:fill="F3F3F3"/>
          </w:tcPr>
          <w:p w:rsidR="00871050" w:rsidRDefault="00871050" w:rsidP="00871050">
            <w:r>
              <w:t>Mrsa: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MYO</w:t>
            </w:r>
          </w:p>
        </w:tc>
        <w:tc>
          <w:tcPr>
            <w:tcW w:w="1600" w:type="dxa"/>
            <w:tcBorders>
              <w:bottom w:val="single" w:sz="4" w:space="0" w:color="auto"/>
            </w:tcBorders>
            <w:shd w:val="clear" w:color="auto" w:fill="FFFFFF"/>
          </w:tcPr>
          <w:p w:rsidR="00871050" w:rsidRDefault="00871050" w:rsidP="00871050">
            <w:r>
              <w:t>Myocardium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NAIL</w:t>
            </w:r>
          </w:p>
        </w:tc>
        <w:tc>
          <w:tcPr>
            <w:tcW w:w="1600" w:type="dxa"/>
            <w:tcBorders>
              <w:bottom w:val="single" w:sz="4" w:space="0" w:color="auto"/>
            </w:tcBorders>
            <w:shd w:val="clear" w:color="auto" w:fill="F3F3F3"/>
          </w:tcPr>
          <w:p w:rsidR="00871050" w:rsidRDefault="00871050" w:rsidP="00871050">
            <w:r>
              <w:t>Nail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NAILB</w:t>
            </w:r>
          </w:p>
        </w:tc>
        <w:tc>
          <w:tcPr>
            <w:tcW w:w="1600" w:type="dxa"/>
            <w:tcBorders>
              <w:bottom w:val="single" w:sz="4" w:space="0" w:color="auto"/>
            </w:tcBorders>
            <w:shd w:val="clear" w:color="auto" w:fill="FFFFFF"/>
          </w:tcPr>
          <w:p w:rsidR="00871050" w:rsidRDefault="00871050" w:rsidP="00871050">
            <w:r>
              <w:t>Nail Bed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NAILF</w:t>
            </w:r>
          </w:p>
        </w:tc>
        <w:tc>
          <w:tcPr>
            <w:tcW w:w="1600" w:type="dxa"/>
            <w:tcBorders>
              <w:bottom w:val="single" w:sz="4" w:space="0" w:color="auto"/>
            </w:tcBorders>
            <w:shd w:val="clear" w:color="auto" w:fill="F3F3F3"/>
          </w:tcPr>
          <w:p w:rsidR="00871050" w:rsidRDefault="00871050" w:rsidP="00871050">
            <w:r>
              <w:t>Nail, Finger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NAILT</w:t>
            </w:r>
          </w:p>
        </w:tc>
        <w:tc>
          <w:tcPr>
            <w:tcW w:w="1600" w:type="dxa"/>
            <w:tcBorders>
              <w:bottom w:val="single" w:sz="4" w:space="0" w:color="auto"/>
            </w:tcBorders>
            <w:shd w:val="clear" w:color="auto" w:fill="FFFFFF"/>
          </w:tcPr>
          <w:p w:rsidR="00871050" w:rsidRDefault="00871050" w:rsidP="00871050">
            <w:r>
              <w:t>Nail, Toe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NARES</w:t>
            </w:r>
          </w:p>
        </w:tc>
        <w:tc>
          <w:tcPr>
            <w:tcW w:w="1600" w:type="dxa"/>
            <w:tcBorders>
              <w:bottom w:val="single" w:sz="4" w:space="0" w:color="auto"/>
            </w:tcBorders>
            <w:shd w:val="clear" w:color="auto" w:fill="F3F3F3"/>
          </w:tcPr>
          <w:p w:rsidR="00871050" w:rsidRDefault="00871050" w:rsidP="00871050">
            <w:r>
              <w:t>Nares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NASL</w:t>
            </w:r>
          </w:p>
        </w:tc>
        <w:tc>
          <w:tcPr>
            <w:tcW w:w="1600" w:type="dxa"/>
            <w:tcBorders>
              <w:bottom w:val="single" w:sz="4" w:space="0" w:color="auto"/>
            </w:tcBorders>
            <w:shd w:val="clear" w:color="auto" w:fill="FFFFFF"/>
          </w:tcPr>
          <w:p w:rsidR="00871050" w:rsidRDefault="00871050" w:rsidP="00871050">
            <w:r>
              <w:t>Nasal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NSS</w:t>
            </w:r>
          </w:p>
        </w:tc>
        <w:tc>
          <w:tcPr>
            <w:tcW w:w="1600" w:type="dxa"/>
            <w:tcBorders>
              <w:bottom w:val="single" w:sz="4" w:space="0" w:color="auto"/>
            </w:tcBorders>
            <w:shd w:val="clear" w:color="auto" w:fill="F3F3F3"/>
          </w:tcPr>
          <w:p w:rsidR="00871050" w:rsidRDefault="00871050" w:rsidP="00871050">
            <w:r>
              <w:t>Nasal Septum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NLACR</w:t>
            </w:r>
          </w:p>
        </w:tc>
        <w:tc>
          <w:tcPr>
            <w:tcW w:w="1600" w:type="dxa"/>
            <w:tcBorders>
              <w:bottom w:val="single" w:sz="4" w:space="0" w:color="auto"/>
            </w:tcBorders>
            <w:shd w:val="clear" w:color="auto" w:fill="FFFFFF"/>
          </w:tcPr>
          <w:p w:rsidR="00871050" w:rsidRDefault="00871050" w:rsidP="00871050">
            <w:r>
              <w:t>Nasolacrimal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NP</w:t>
            </w:r>
          </w:p>
        </w:tc>
        <w:tc>
          <w:tcPr>
            <w:tcW w:w="1600" w:type="dxa"/>
            <w:tcBorders>
              <w:bottom w:val="single" w:sz="4" w:space="0" w:color="auto"/>
            </w:tcBorders>
            <w:shd w:val="clear" w:color="auto" w:fill="F3F3F3"/>
          </w:tcPr>
          <w:p w:rsidR="00871050" w:rsidRDefault="00871050" w:rsidP="00871050">
            <w:r>
              <w:t>Nasopharyngeal/Nasopharynx</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NTRAC</w:t>
            </w:r>
          </w:p>
        </w:tc>
        <w:tc>
          <w:tcPr>
            <w:tcW w:w="1600" w:type="dxa"/>
            <w:tcBorders>
              <w:bottom w:val="single" w:sz="4" w:space="0" w:color="auto"/>
            </w:tcBorders>
            <w:shd w:val="clear" w:color="auto" w:fill="FFFFFF"/>
          </w:tcPr>
          <w:p w:rsidR="00871050" w:rsidRDefault="00871050" w:rsidP="00871050">
            <w:r>
              <w:t>Nasotracheal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NAVEL</w:t>
            </w:r>
          </w:p>
        </w:tc>
        <w:tc>
          <w:tcPr>
            <w:tcW w:w="1600" w:type="dxa"/>
            <w:tcBorders>
              <w:bottom w:val="single" w:sz="4" w:space="0" w:color="auto"/>
            </w:tcBorders>
            <w:shd w:val="clear" w:color="auto" w:fill="F3F3F3"/>
          </w:tcPr>
          <w:p w:rsidR="00871050" w:rsidRDefault="00871050" w:rsidP="00871050">
            <w:r>
              <w:t>Navel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NECK</w:t>
            </w:r>
          </w:p>
        </w:tc>
        <w:tc>
          <w:tcPr>
            <w:tcW w:w="1600" w:type="dxa"/>
            <w:tcBorders>
              <w:bottom w:val="single" w:sz="4" w:space="0" w:color="auto"/>
            </w:tcBorders>
            <w:shd w:val="clear" w:color="auto" w:fill="FFFFFF"/>
          </w:tcPr>
          <w:p w:rsidR="00871050" w:rsidRDefault="00871050" w:rsidP="00871050">
            <w:r>
              <w:t>Neck</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NERVE</w:t>
            </w:r>
          </w:p>
        </w:tc>
        <w:tc>
          <w:tcPr>
            <w:tcW w:w="1600" w:type="dxa"/>
            <w:tcBorders>
              <w:bottom w:val="single" w:sz="4" w:space="0" w:color="auto"/>
            </w:tcBorders>
            <w:shd w:val="clear" w:color="auto" w:fill="F3F3F3"/>
          </w:tcPr>
          <w:p w:rsidR="00871050" w:rsidRDefault="00871050" w:rsidP="00871050">
            <w:r>
              <w:t>Nerve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NIPPL</w:t>
            </w:r>
          </w:p>
        </w:tc>
        <w:tc>
          <w:tcPr>
            <w:tcW w:w="1600" w:type="dxa"/>
            <w:tcBorders>
              <w:bottom w:val="single" w:sz="4" w:space="0" w:color="auto"/>
            </w:tcBorders>
            <w:shd w:val="clear" w:color="auto" w:fill="FFFFFF"/>
          </w:tcPr>
          <w:p w:rsidR="00871050" w:rsidRDefault="00871050" w:rsidP="00871050">
            <w:r>
              <w:t>Nipple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NOS</w:t>
            </w:r>
          </w:p>
        </w:tc>
        <w:tc>
          <w:tcPr>
            <w:tcW w:w="1600" w:type="dxa"/>
            <w:tcBorders>
              <w:bottom w:val="single" w:sz="4" w:space="0" w:color="auto"/>
            </w:tcBorders>
            <w:shd w:val="clear" w:color="auto" w:fill="F3F3F3"/>
          </w:tcPr>
          <w:p w:rsidR="00871050" w:rsidRDefault="00871050" w:rsidP="00871050">
            <w:r>
              <w:t>Nose (Nasal Passage)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NOSE</w:t>
            </w:r>
          </w:p>
        </w:tc>
        <w:tc>
          <w:tcPr>
            <w:tcW w:w="1600" w:type="dxa"/>
            <w:tcBorders>
              <w:bottom w:val="single" w:sz="4" w:space="0" w:color="auto"/>
            </w:tcBorders>
            <w:shd w:val="clear" w:color="auto" w:fill="FFFFFF"/>
          </w:tcPr>
          <w:p w:rsidR="00871050" w:rsidRDefault="00871050" w:rsidP="00871050">
            <w:r>
              <w:t>Nose/Nose(outside)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NOSTR</w:t>
            </w:r>
          </w:p>
        </w:tc>
        <w:tc>
          <w:tcPr>
            <w:tcW w:w="1600" w:type="dxa"/>
            <w:tcBorders>
              <w:bottom w:val="single" w:sz="4" w:space="0" w:color="auto"/>
            </w:tcBorders>
            <w:shd w:val="clear" w:color="auto" w:fill="F3F3F3"/>
          </w:tcPr>
          <w:p w:rsidR="00871050" w:rsidRDefault="00871050" w:rsidP="00871050">
            <w:r>
              <w:t>Nostril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OCCIP</w:t>
            </w:r>
          </w:p>
        </w:tc>
        <w:tc>
          <w:tcPr>
            <w:tcW w:w="1600" w:type="dxa"/>
            <w:tcBorders>
              <w:bottom w:val="single" w:sz="4" w:space="0" w:color="auto"/>
            </w:tcBorders>
            <w:shd w:val="clear" w:color="auto" w:fill="FFFFFF"/>
          </w:tcPr>
          <w:p w:rsidR="00871050" w:rsidRDefault="00871050" w:rsidP="00871050">
            <w:r>
              <w:t>Occipital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OLECR</w:t>
            </w:r>
          </w:p>
        </w:tc>
        <w:tc>
          <w:tcPr>
            <w:tcW w:w="1600" w:type="dxa"/>
            <w:tcBorders>
              <w:bottom w:val="single" w:sz="4" w:space="0" w:color="auto"/>
            </w:tcBorders>
            <w:shd w:val="clear" w:color="auto" w:fill="F3F3F3"/>
          </w:tcPr>
          <w:p w:rsidR="00871050" w:rsidRDefault="00871050" w:rsidP="00871050">
            <w:r>
              <w:t>Olecranon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OMEN</w:t>
            </w:r>
          </w:p>
        </w:tc>
        <w:tc>
          <w:tcPr>
            <w:tcW w:w="1600" w:type="dxa"/>
            <w:tcBorders>
              <w:bottom w:val="single" w:sz="4" w:space="0" w:color="auto"/>
            </w:tcBorders>
            <w:shd w:val="clear" w:color="auto" w:fill="FFFFFF"/>
          </w:tcPr>
          <w:p w:rsidR="00871050" w:rsidRDefault="00871050" w:rsidP="00871050">
            <w:r>
              <w:t>Omentum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ORBIT</w:t>
            </w:r>
          </w:p>
        </w:tc>
        <w:tc>
          <w:tcPr>
            <w:tcW w:w="1600" w:type="dxa"/>
            <w:tcBorders>
              <w:bottom w:val="single" w:sz="4" w:space="0" w:color="auto"/>
            </w:tcBorders>
            <w:shd w:val="clear" w:color="auto" w:fill="F3F3F3"/>
          </w:tcPr>
          <w:p w:rsidR="00871050" w:rsidRDefault="00871050" w:rsidP="00871050">
            <w:r>
              <w:t>Orbit/Orbital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ORO</w:t>
            </w:r>
          </w:p>
        </w:tc>
        <w:tc>
          <w:tcPr>
            <w:tcW w:w="1600" w:type="dxa"/>
            <w:tcBorders>
              <w:bottom w:val="single" w:sz="4" w:space="0" w:color="auto"/>
            </w:tcBorders>
            <w:shd w:val="clear" w:color="auto" w:fill="FFFFFF"/>
          </w:tcPr>
          <w:p w:rsidR="00871050" w:rsidRDefault="00871050" w:rsidP="00871050">
            <w:r>
              <w:t>Oropharynx</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OSCOX</w:t>
            </w:r>
          </w:p>
        </w:tc>
        <w:tc>
          <w:tcPr>
            <w:tcW w:w="1600" w:type="dxa"/>
            <w:tcBorders>
              <w:bottom w:val="single" w:sz="4" w:space="0" w:color="auto"/>
            </w:tcBorders>
            <w:shd w:val="clear" w:color="auto" w:fill="F3F3F3"/>
          </w:tcPr>
          <w:p w:rsidR="00871050" w:rsidRDefault="00871050" w:rsidP="00871050">
            <w:r>
              <w:t>Os coxa (pelvic girdle)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OVARY</w:t>
            </w:r>
          </w:p>
        </w:tc>
        <w:tc>
          <w:tcPr>
            <w:tcW w:w="1600" w:type="dxa"/>
            <w:tcBorders>
              <w:bottom w:val="single" w:sz="4" w:space="0" w:color="auto"/>
            </w:tcBorders>
            <w:shd w:val="clear" w:color="auto" w:fill="FFFFFF"/>
          </w:tcPr>
          <w:p w:rsidR="00871050" w:rsidRDefault="00871050" w:rsidP="00871050">
            <w:r>
              <w:t>Ovary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PALAT</w:t>
            </w:r>
          </w:p>
        </w:tc>
        <w:tc>
          <w:tcPr>
            <w:tcW w:w="1600" w:type="dxa"/>
            <w:tcBorders>
              <w:bottom w:val="single" w:sz="4" w:space="0" w:color="auto"/>
            </w:tcBorders>
            <w:shd w:val="clear" w:color="auto" w:fill="F3F3F3"/>
          </w:tcPr>
          <w:p w:rsidR="00871050" w:rsidRDefault="00871050" w:rsidP="00871050">
            <w:r>
              <w:t>Palate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PLATH</w:t>
            </w:r>
          </w:p>
        </w:tc>
        <w:tc>
          <w:tcPr>
            <w:tcW w:w="1600" w:type="dxa"/>
            <w:tcBorders>
              <w:bottom w:val="single" w:sz="4" w:space="0" w:color="auto"/>
            </w:tcBorders>
            <w:shd w:val="clear" w:color="auto" w:fill="FFFFFF"/>
          </w:tcPr>
          <w:p w:rsidR="00871050" w:rsidRDefault="00871050" w:rsidP="00871050">
            <w:r>
              <w:t>Palate, Hard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PLATS</w:t>
            </w:r>
          </w:p>
        </w:tc>
        <w:tc>
          <w:tcPr>
            <w:tcW w:w="1600" w:type="dxa"/>
            <w:tcBorders>
              <w:bottom w:val="single" w:sz="4" w:space="0" w:color="auto"/>
            </w:tcBorders>
            <w:shd w:val="clear" w:color="auto" w:fill="F3F3F3"/>
          </w:tcPr>
          <w:p w:rsidR="00871050" w:rsidRDefault="00871050" w:rsidP="00871050">
            <w:r>
              <w:t>Palate, Soft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PALM</w:t>
            </w:r>
          </w:p>
        </w:tc>
        <w:tc>
          <w:tcPr>
            <w:tcW w:w="1600" w:type="dxa"/>
            <w:tcBorders>
              <w:bottom w:val="single" w:sz="4" w:space="0" w:color="auto"/>
            </w:tcBorders>
            <w:shd w:val="clear" w:color="auto" w:fill="FFFFFF"/>
          </w:tcPr>
          <w:p w:rsidR="00871050" w:rsidRDefault="00871050" w:rsidP="00871050">
            <w:r>
              <w:t>Palm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PANCR</w:t>
            </w:r>
          </w:p>
        </w:tc>
        <w:tc>
          <w:tcPr>
            <w:tcW w:w="1600" w:type="dxa"/>
            <w:tcBorders>
              <w:bottom w:val="single" w:sz="4" w:space="0" w:color="auto"/>
            </w:tcBorders>
            <w:shd w:val="clear" w:color="auto" w:fill="F3F3F3"/>
          </w:tcPr>
          <w:p w:rsidR="00871050" w:rsidRDefault="00871050" w:rsidP="00871050">
            <w:r>
              <w:t>Pancreas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PAFL</w:t>
            </w:r>
          </w:p>
        </w:tc>
        <w:tc>
          <w:tcPr>
            <w:tcW w:w="1600" w:type="dxa"/>
            <w:tcBorders>
              <w:bottom w:val="single" w:sz="4" w:space="0" w:color="auto"/>
            </w:tcBorders>
            <w:shd w:val="clear" w:color="auto" w:fill="FFFFFF"/>
          </w:tcPr>
          <w:p w:rsidR="00871050" w:rsidRDefault="00871050" w:rsidP="00871050">
            <w:r>
              <w:t>Pancreatic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PAS</w:t>
            </w:r>
          </w:p>
        </w:tc>
        <w:tc>
          <w:tcPr>
            <w:tcW w:w="1600" w:type="dxa"/>
            <w:tcBorders>
              <w:bottom w:val="single" w:sz="4" w:space="0" w:color="auto"/>
            </w:tcBorders>
            <w:shd w:val="clear" w:color="auto" w:fill="F3F3F3"/>
          </w:tcPr>
          <w:p w:rsidR="00871050" w:rsidRDefault="00871050" w:rsidP="00871050">
            <w:r>
              <w:t>Parasternal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PARAT</w:t>
            </w:r>
          </w:p>
        </w:tc>
        <w:tc>
          <w:tcPr>
            <w:tcW w:w="1600" w:type="dxa"/>
            <w:tcBorders>
              <w:bottom w:val="single" w:sz="4" w:space="0" w:color="auto"/>
            </w:tcBorders>
            <w:shd w:val="clear" w:color="auto" w:fill="FFFFFF"/>
          </w:tcPr>
          <w:p w:rsidR="00871050" w:rsidRDefault="00871050" w:rsidP="00871050">
            <w:r>
              <w:t>Paratracheal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PARIE</w:t>
            </w:r>
          </w:p>
        </w:tc>
        <w:tc>
          <w:tcPr>
            <w:tcW w:w="1600" w:type="dxa"/>
            <w:tcBorders>
              <w:bottom w:val="single" w:sz="4" w:space="0" w:color="auto"/>
            </w:tcBorders>
            <w:shd w:val="clear" w:color="auto" w:fill="F3F3F3"/>
          </w:tcPr>
          <w:p w:rsidR="00871050" w:rsidRDefault="00871050" w:rsidP="00871050">
            <w:r>
              <w:t>Parietal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PARON</w:t>
            </w:r>
          </w:p>
        </w:tc>
        <w:tc>
          <w:tcPr>
            <w:tcW w:w="1600" w:type="dxa"/>
            <w:tcBorders>
              <w:bottom w:val="single" w:sz="4" w:space="0" w:color="auto"/>
            </w:tcBorders>
            <w:shd w:val="clear" w:color="auto" w:fill="FFFFFF"/>
          </w:tcPr>
          <w:p w:rsidR="00871050" w:rsidRDefault="00871050" w:rsidP="00871050">
            <w:r>
              <w:t>Paronychia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PAROT</w:t>
            </w:r>
          </w:p>
        </w:tc>
        <w:tc>
          <w:tcPr>
            <w:tcW w:w="1600" w:type="dxa"/>
            <w:tcBorders>
              <w:bottom w:val="single" w:sz="4" w:space="0" w:color="auto"/>
            </w:tcBorders>
            <w:shd w:val="clear" w:color="auto" w:fill="F3F3F3"/>
          </w:tcPr>
          <w:p w:rsidR="00871050" w:rsidRDefault="00871050" w:rsidP="00871050">
            <w:r>
              <w:t>Parotid/Parotid Gland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PATEL</w:t>
            </w:r>
          </w:p>
        </w:tc>
        <w:tc>
          <w:tcPr>
            <w:tcW w:w="1600" w:type="dxa"/>
            <w:tcBorders>
              <w:bottom w:val="single" w:sz="4" w:space="0" w:color="auto"/>
            </w:tcBorders>
            <w:shd w:val="clear" w:color="auto" w:fill="FFFFFF"/>
          </w:tcPr>
          <w:p w:rsidR="00871050" w:rsidRDefault="00871050" w:rsidP="00871050">
            <w:r>
              <w:t>Patella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PELV</w:t>
            </w:r>
          </w:p>
        </w:tc>
        <w:tc>
          <w:tcPr>
            <w:tcW w:w="1600" w:type="dxa"/>
            <w:tcBorders>
              <w:bottom w:val="single" w:sz="4" w:space="0" w:color="auto"/>
            </w:tcBorders>
            <w:shd w:val="clear" w:color="auto" w:fill="F3F3F3"/>
          </w:tcPr>
          <w:p w:rsidR="00871050" w:rsidRDefault="00871050" w:rsidP="00871050">
            <w:r>
              <w:t>Pelvis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PENSH</w:t>
            </w:r>
          </w:p>
        </w:tc>
        <w:tc>
          <w:tcPr>
            <w:tcW w:w="1600" w:type="dxa"/>
            <w:tcBorders>
              <w:bottom w:val="single" w:sz="4" w:space="0" w:color="auto"/>
            </w:tcBorders>
            <w:shd w:val="clear" w:color="auto" w:fill="FFFFFF"/>
          </w:tcPr>
          <w:p w:rsidR="00871050" w:rsidRDefault="00871050" w:rsidP="00871050">
            <w:r>
              <w:t>Penile Shaft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PENIS</w:t>
            </w:r>
          </w:p>
        </w:tc>
        <w:tc>
          <w:tcPr>
            <w:tcW w:w="1600" w:type="dxa"/>
            <w:tcBorders>
              <w:bottom w:val="single" w:sz="4" w:space="0" w:color="auto"/>
            </w:tcBorders>
            <w:shd w:val="clear" w:color="auto" w:fill="F3F3F3"/>
          </w:tcPr>
          <w:p w:rsidR="00871050" w:rsidRDefault="00871050" w:rsidP="00871050">
            <w:r>
              <w:t>Penis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PANAL</w:t>
            </w:r>
          </w:p>
        </w:tc>
        <w:tc>
          <w:tcPr>
            <w:tcW w:w="1600" w:type="dxa"/>
            <w:tcBorders>
              <w:bottom w:val="single" w:sz="4" w:space="0" w:color="auto"/>
            </w:tcBorders>
            <w:shd w:val="clear" w:color="auto" w:fill="FFFFFF"/>
          </w:tcPr>
          <w:p w:rsidR="00871050" w:rsidRDefault="00871050" w:rsidP="00871050">
            <w:r>
              <w:t>Perianal/Perirectal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PERI</w:t>
            </w:r>
          </w:p>
        </w:tc>
        <w:tc>
          <w:tcPr>
            <w:tcW w:w="1600" w:type="dxa"/>
            <w:tcBorders>
              <w:bottom w:val="single" w:sz="4" w:space="0" w:color="auto"/>
            </w:tcBorders>
            <w:shd w:val="clear" w:color="auto" w:fill="F3F3F3"/>
          </w:tcPr>
          <w:p w:rsidR="00871050" w:rsidRDefault="00871050" w:rsidP="00871050">
            <w:r>
              <w:t>Pericardial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PCARD</w:t>
            </w:r>
          </w:p>
        </w:tc>
        <w:tc>
          <w:tcPr>
            <w:tcW w:w="1600" w:type="dxa"/>
            <w:tcBorders>
              <w:bottom w:val="single" w:sz="4" w:space="0" w:color="auto"/>
            </w:tcBorders>
            <w:shd w:val="clear" w:color="auto" w:fill="FFFFFF"/>
          </w:tcPr>
          <w:p w:rsidR="00871050" w:rsidRDefault="00871050" w:rsidP="00871050">
            <w:r>
              <w:t>Pericardium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PCLIT</w:t>
            </w:r>
          </w:p>
        </w:tc>
        <w:tc>
          <w:tcPr>
            <w:tcW w:w="1600" w:type="dxa"/>
            <w:tcBorders>
              <w:bottom w:val="single" w:sz="4" w:space="0" w:color="auto"/>
            </w:tcBorders>
            <w:shd w:val="clear" w:color="auto" w:fill="F3F3F3"/>
          </w:tcPr>
          <w:p w:rsidR="00871050" w:rsidRDefault="00871050" w:rsidP="00871050">
            <w:r>
              <w:t>Periclitoral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PERIH</w:t>
            </w:r>
          </w:p>
        </w:tc>
        <w:tc>
          <w:tcPr>
            <w:tcW w:w="1600" w:type="dxa"/>
            <w:tcBorders>
              <w:bottom w:val="single" w:sz="4" w:space="0" w:color="auto"/>
            </w:tcBorders>
            <w:shd w:val="clear" w:color="auto" w:fill="FFFFFF"/>
          </w:tcPr>
          <w:p w:rsidR="00871050" w:rsidRDefault="00871050" w:rsidP="00871050">
            <w:r>
              <w:t>Perihepatic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PNEAL</w:t>
            </w:r>
          </w:p>
        </w:tc>
        <w:tc>
          <w:tcPr>
            <w:tcW w:w="1600" w:type="dxa"/>
            <w:tcBorders>
              <w:bottom w:val="single" w:sz="4" w:space="0" w:color="auto"/>
            </w:tcBorders>
            <w:shd w:val="clear" w:color="auto" w:fill="F3F3F3"/>
          </w:tcPr>
          <w:p w:rsidR="00871050" w:rsidRDefault="00871050" w:rsidP="00871050">
            <w:r>
              <w:t>Perineal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PERIN</w:t>
            </w:r>
          </w:p>
        </w:tc>
        <w:tc>
          <w:tcPr>
            <w:tcW w:w="1600" w:type="dxa"/>
            <w:tcBorders>
              <w:bottom w:val="single" w:sz="4" w:space="0" w:color="auto"/>
            </w:tcBorders>
            <w:shd w:val="clear" w:color="auto" w:fill="FFFFFF"/>
          </w:tcPr>
          <w:p w:rsidR="00871050" w:rsidRDefault="00871050" w:rsidP="00871050">
            <w:r>
              <w:t>Perineal Abscess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PNEPH</w:t>
            </w:r>
          </w:p>
        </w:tc>
        <w:tc>
          <w:tcPr>
            <w:tcW w:w="1600" w:type="dxa"/>
            <w:tcBorders>
              <w:bottom w:val="single" w:sz="4" w:space="0" w:color="auto"/>
            </w:tcBorders>
            <w:shd w:val="clear" w:color="auto" w:fill="F3F3F3"/>
          </w:tcPr>
          <w:p w:rsidR="00871050" w:rsidRDefault="00871050" w:rsidP="00871050">
            <w:r>
              <w:t>Perinephric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PNM</w:t>
            </w:r>
          </w:p>
        </w:tc>
        <w:tc>
          <w:tcPr>
            <w:tcW w:w="1600" w:type="dxa"/>
            <w:tcBorders>
              <w:bottom w:val="single" w:sz="4" w:space="0" w:color="auto"/>
            </w:tcBorders>
            <w:shd w:val="clear" w:color="auto" w:fill="FFFFFF"/>
          </w:tcPr>
          <w:p w:rsidR="00871050" w:rsidRDefault="00871050" w:rsidP="00871050">
            <w:r>
              <w:t>Perineum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PORBI</w:t>
            </w:r>
          </w:p>
        </w:tc>
        <w:tc>
          <w:tcPr>
            <w:tcW w:w="1600" w:type="dxa"/>
            <w:tcBorders>
              <w:bottom w:val="single" w:sz="4" w:space="0" w:color="auto"/>
            </w:tcBorders>
            <w:shd w:val="clear" w:color="auto" w:fill="F3F3F3"/>
          </w:tcPr>
          <w:p w:rsidR="00871050" w:rsidRDefault="00871050" w:rsidP="00871050">
            <w:r>
              <w:t>Periorbital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PERRA</w:t>
            </w:r>
          </w:p>
        </w:tc>
        <w:tc>
          <w:tcPr>
            <w:tcW w:w="1600" w:type="dxa"/>
            <w:tcBorders>
              <w:bottom w:val="single" w:sz="4" w:space="0" w:color="auto"/>
            </w:tcBorders>
            <w:shd w:val="clear" w:color="auto" w:fill="FFFFFF"/>
          </w:tcPr>
          <w:p w:rsidR="00871050" w:rsidRDefault="00871050" w:rsidP="00871050">
            <w:r>
              <w:t>Perirectal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PERIS</w:t>
            </w:r>
          </w:p>
        </w:tc>
        <w:tc>
          <w:tcPr>
            <w:tcW w:w="1600" w:type="dxa"/>
            <w:tcBorders>
              <w:bottom w:val="single" w:sz="4" w:space="0" w:color="auto"/>
            </w:tcBorders>
            <w:shd w:val="clear" w:color="auto" w:fill="F3F3F3"/>
          </w:tcPr>
          <w:p w:rsidR="00871050" w:rsidRDefault="00871050" w:rsidP="00871050">
            <w:r>
              <w:t>Perisplenic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w:t>
            </w:r>
          </w:p>
        </w:tc>
        <w:tc>
          <w:tcPr>
            <w:tcW w:w="1600" w:type="dxa"/>
            <w:tcBorders>
              <w:bottom w:val="single" w:sz="4" w:space="0" w:color="auto"/>
            </w:tcBorders>
            <w:shd w:val="clear" w:color="auto" w:fill="FFFFFF"/>
          </w:tcPr>
          <w:p w:rsidR="00871050" w:rsidRDefault="00871050" w:rsidP="00871050">
            <w:r>
              <w:t>Peritoneal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PERT</w:t>
            </w:r>
          </w:p>
        </w:tc>
        <w:tc>
          <w:tcPr>
            <w:tcW w:w="1600" w:type="dxa"/>
            <w:tcBorders>
              <w:bottom w:val="single" w:sz="4" w:space="0" w:color="auto"/>
            </w:tcBorders>
            <w:shd w:val="clear" w:color="auto" w:fill="F3F3F3"/>
          </w:tcPr>
          <w:p w:rsidR="00871050" w:rsidRDefault="00871050" w:rsidP="00871050">
            <w:r>
              <w:t>Peritoneal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PERIT</w:t>
            </w:r>
          </w:p>
        </w:tc>
        <w:tc>
          <w:tcPr>
            <w:tcW w:w="1600" w:type="dxa"/>
            <w:tcBorders>
              <w:bottom w:val="single" w:sz="4" w:space="0" w:color="auto"/>
            </w:tcBorders>
            <w:shd w:val="clear" w:color="auto" w:fill="FFFFFF"/>
          </w:tcPr>
          <w:p w:rsidR="00871050" w:rsidRDefault="00871050" w:rsidP="00871050">
            <w:r>
              <w:t>Peritoneum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PTONS</w:t>
            </w:r>
          </w:p>
        </w:tc>
        <w:tc>
          <w:tcPr>
            <w:tcW w:w="1600" w:type="dxa"/>
            <w:tcBorders>
              <w:bottom w:val="single" w:sz="4" w:space="0" w:color="auto"/>
            </w:tcBorders>
            <w:shd w:val="clear" w:color="auto" w:fill="F3F3F3"/>
          </w:tcPr>
          <w:p w:rsidR="00871050" w:rsidRDefault="00871050" w:rsidP="00871050">
            <w:r>
              <w:t>Peritonsillar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PERIU</w:t>
            </w:r>
          </w:p>
        </w:tc>
        <w:tc>
          <w:tcPr>
            <w:tcW w:w="1600" w:type="dxa"/>
            <w:tcBorders>
              <w:bottom w:val="single" w:sz="4" w:space="0" w:color="auto"/>
            </w:tcBorders>
            <w:shd w:val="clear" w:color="auto" w:fill="FFFFFF"/>
          </w:tcPr>
          <w:p w:rsidR="00871050" w:rsidRDefault="00871050" w:rsidP="00871050">
            <w:r>
              <w:t>Periurethal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PERIV</w:t>
            </w:r>
          </w:p>
        </w:tc>
        <w:tc>
          <w:tcPr>
            <w:tcW w:w="1600" w:type="dxa"/>
            <w:tcBorders>
              <w:bottom w:val="single" w:sz="4" w:space="0" w:color="auto"/>
            </w:tcBorders>
            <w:shd w:val="clear" w:color="auto" w:fill="F3F3F3"/>
          </w:tcPr>
          <w:p w:rsidR="00871050" w:rsidRDefault="00871050" w:rsidP="00871050">
            <w:r>
              <w:t>Perivesicular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PHALA</w:t>
            </w:r>
          </w:p>
        </w:tc>
        <w:tc>
          <w:tcPr>
            <w:tcW w:w="1600" w:type="dxa"/>
            <w:tcBorders>
              <w:bottom w:val="single" w:sz="4" w:space="0" w:color="auto"/>
            </w:tcBorders>
            <w:shd w:val="clear" w:color="auto" w:fill="FFFFFF"/>
          </w:tcPr>
          <w:p w:rsidR="00871050" w:rsidRDefault="00871050" w:rsidP="00871050">
            <w:r>
              <w:t>Phalanyx</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PILO</w:t>
            </w:r>
          </w:p>
        </w:tc>
        <w:tc>
          <w:tcPr>
            <w:tcW w:w="1600" w:type="dxa"/>
            <w:tcBorders>
              <w:bottom w:val="single" w:sz="4" w:space="0" w:color="auto"/>
            </w:tcBorders>
            <w:shd w:val="clear" w:color="auto" w:fill="F3F3F3"/>
          </w:tcPr>
          <w:p w:rsidR="00871050" w:rsidRDefault="00871050" w:rsidP="00871050">
            <w:r>
              <w:t>Pilonidal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PINNA</w:t>
            </w:r>
          </w:p>
        </w:tc>
        <w:tc>
          <w:tcPr>
            <w:tcW w:w="1600" w:type="dxa"/>
            <w:tcBorders>
              <w:bottom w:val="single" w:sz="4" w:space="0" w:color="auto"/>
            </w:tcBorders>
            <w:shd w:val="clear" w:color="auto" w:fill="FFFFFF"/>
          </w:tcPr>
          <w:p w:rsidR="00871050" w:rsidRDefault="00871050" w:rsidP="00871050">
            <w:r>
              <w:t>Pinna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PLC</w:t>
            </w:r>
          </w:p>
        </w:tc>
        <w:tc>
          <w:tcPr>
            <w:tcW w:w="1600" w:type="dxa"/>
            <w:tcBorders>
              <w:bottom w:val="single" w:sz="4" w:space="0" w:color="auto"/>
            </w:tcBorders>
            <w:shd w:val="clear" w:color="auto" w:fill="F3F3F3"/>
          </w:tcPr>
          <w:p w:rsidR="00871050" w:rsidRDefault="00871050" w:rsidP="00871050">
            <w:r>
              <w:t>Placenta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PLACF</w:t>
            </w:r>
          </w:p>
        </w:tc>
        <w:tc>
          <w:tcPr>
            <w:tcW w:w="1600" w:type="dxa"/>
            <w:tcBorders>
              <w:bottom w:val="single" w:sz="4" w:space="0" w:color="auto"/>
            </w:tcBorders>
            <w:shd w:val="clear" w:color="auto" w:fill="FFFFFF"/>
          </w:tcPr>
          <w:p w:rsidR="00871050" w:rsidRDefault="00871050" w:rsidP="00871050">
            <w:r>
              <w:t>Placenta (Fetal Side)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PLACM</w:t>
            </w:r>
          </w:p>
        </w:tc>
        <w:tc>
          <w:tcPr>
            <w:tcW w:w="1600" w:type="dxa"/>
            <w:tcBorders>
              <w:bottom w:val="single" w:sz="4" w:space="0" w:color="auto"/>
            </w:tcBorders>
            <w:shd w:val="clear" w:color="auto" w:fill="F3F3F3"/>
          </w:tcPr>
          <w:p w:rsidR="00871050" w:rsidRDefault="00871050" w:rsidP="00871050">
            <w:r>
              <w:t>Placenta (Maternal Side)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PLANT</w:t>
            </w:r>
          </w:p>
        </w:tc>
        <w:tc>
          <w:tcPr>
            <w:tcW w:w="1600" w:type="dxa"/>
            <w:tcBorders>
              <w:bottom w:val="single" w:sz="4" w:space="0" w:color="auto"/>
            </w:tcBorders>
            <w:shd w:val="clear" w:color="auto" w:fill="FFFFFF"/>
          </w:tcPr>
          <w:p w:rsidR="00871050" w:rsidRDefault="00871050" w:rsidP="00871050">
            <w:r>
              <w:t>Plantar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PLEUR</w:t>
            </w:r>
          </w:p>
        </w:tc>
        <w:tc>
          <w:tcPr>
            <w:tcW w:w="1600" w:type="dxa"/>
            <w:tcBorders>
              <w:bottom w:val="single" w:sz="4" w:space="0" w:color="auto"/>
            </w:tcBorders>
            <w:shd w:val="clear" w:color="auto" w:fill="F3F3F3"/>
          </w:tcPr>
          <w:p w:rsidR="00871050" w:rsidRDefault="00871050" w:rsidP="00871050">
            <w:r>
              <w:t>Pleura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PLEU</w:t>
            </w:r>
          </w:p>
        </w:tc>
        <w:tc>
          <w:tcPr>
            <w:tcW w:w="1600" w:type="dxa"/>
            <w:tcBorders>
              <w:bottom w:val="single" w:sz="4" w:space="0" w:color="auto"/>
            </w:tcBorders>
            <w:shd w:val="clear" w:color="auto" w:fill="FFFFFF"/>
          </w:tcPr>
          <w:p w:rsidR="00871050" w:rsidRDefault="00871050" w:rsidP="00871050">
            <w:r>
              <w:t>Pleural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PLR</w:t>
            </w:r>
          </w:p>
        </w:tc>
        <w:tc>
          <w:tcPr>
            <w:tcW w:w="1600" w:type="dxa"/>
            <w:tcBorders>
              <w:bottom w:val="single" w:sz="4" w:space="0" w:color="auto"/>
            </w:tcBorders>
            <w:shd w:val="clear" w:color="auto" w:fill="F3F3F3"/>
          </w:tcPr>
          <w:p w:rsidR="00871050" w:rsidRDefault="00871050" w:rsidP="00871050">
            <w:r>
              <w:t>Pleural Fluid (Thoracentesis Fld)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POPLI</w:t>
            </w:r>
          </w:p>
        </w:tc>
        <w:tc>
          <w:tcPr>
            <w:tcW w:w="1600" w:type="dxa"/>
            <w:tcBorders>
              <w:bottom w:val="single" w:sz="4" w:space="0" w:color="auto"/>
            </w:tcBorders>
            <w:shd w:val="clear" w:color="auto" w:fill="FFFFFF"/>
          </w:tcPr>
          <w:p w:rsidR="00871050" w:rsidRDefault="00871050" w:rsidP="00871050">
            <w:r>
              <w:t>Popliteal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PREAU</w:t>
            </w:r>
          </w:p>
        </w:tc>
        <w:tc>
          <w:tcPr>
            <w:tcW w:w="1600" w:type="dxa"/>
            <w:tcBorders>
              <w:bottom w:val="single" w:sz="4" w:space="0" w:color="auto"/>
            </w:tcBorders>
            <w:shd w:val="clear" w:color="auto" w:fill="F3F3F3"/>
          </w:tcPr>
          <w:p w:rsidR="00871050" w:rsidRDefault="00871050" w:rsidP="00871050">
            <w:r>
              <w:t>Preauricular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PRERE</w:t>
            </w:r>
          </w:p>
        </w:tc>
        <w:tc>
          <w:tcPr>
            <w:tcW w:w="1600" w:type="dxa"/>
            <w:tcBorders>
              <w:bottom w:val="single" w:sz="4" w:space="0" w:color="auto"/>
            </w:tcBorders>
            <w:shd w:val="clear" w:color="auto" w:fill="FFFFFF"/>
          </w:tcPr>
          <w:p w:rsidR="00871050" w:rsidRDefault="00871050" w:rsidP="00871050">
            <w:r>
              <w:t>Prerenal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PRST</w:t>
            </w:r>
          </w:p>
        </w:tc>
        <w:tc>
          <w:tcPr>
            <w:tcW w:w="1600" w:type="dxa"/>
            <w:tcBorders>
              <w:bottom w:val="single" w:sz="4" w:space="0" w:color="auto"/>
            </w:tcBorders>
            <w:shd w:val="clear" w:color="auto" w:fill="F3F3F3"/>
          </w:tcPr>
          <w:p w:rsidR="00871050" w:rsidRDefault="00871050" w:rsidP="00871050">
            <w:r>
              <w:t>Prostate Gland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PROS</w:t>
            </w:r>
          </w:p>
        </w:tc>
        <w:tc>
          <w:tcPr>
            <w:tcW w:w="1600" w:type="dxa"/>
            <w:tcBorders>
              <w:bottom w:val="single" w:sz="4" w:space="0" w:color="auto"/>
            </w:tcBorders>
            <w:shd w:val="clear" w:color="auto" w:fill="FFFFFF"/>
          </w:tcPr>
          <w:p w:rsidR="00871050" w:rsidRDefault="00871050" w:rsidP="00871050">
            <w:r>
              <w:t>Prostatic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PUBIC</w:t>
            </w:r>
          </w:p>
        </w:tc>
        <w:tc>
          <w:tcPr>
            <w:tcW w:w="1600" w:type="dxa"/>
            <w:tcBorders>
              <w:bottom w:val="single" w:sz="4" w:space="0" w:color="auto"/>
            </w:tcBorders>
            <w:shd w:val="clear" w:color="auto" w:fill="F3F3F3"/>
          </w:tcPr>
          <w:p w:rsidR="00871050" w:rsidRDefault="00871050" w:rsidP="00871050">
            <w:r>
              <w:t>Pubic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PUL</w:t>
            </w:r>
          </w:p>
        </w:tc>
        <w:tc>
          <w:tcPr>
            <w:tcW w:w="1600" w:type="dxa"/>
            <w:tcBorders>
              <w:bottom w:val="single" w:sz="4" w:space="0" w:color="auto"/>
            </w:tcBorders>
            <w:shd w:val="clear" w:color="auto" w:fill="FFFFFF"/>
          </w:tcPr>
          <w:p w:rsidR="00871050" w:rsidRDefault="00871050" w:rsidP="00871050">
            <w:r>
              <w:t>Pulmonary Artery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RADI</w:t>
            </w:r>
          </w:p>
        </w:tc>
        <w:tc>
          <w:tcPr>
            <w:tcW w:w="1600" w:type="dxa"/>
            <w:tcBorders>
              <w:bottom w:val="single" w:sz="4" w:space="0" w:color="auto"/>
            </w:tcBorders>
            <w:shd w:val="clear" w:color="auto" w:fill="F3F3F3"/>
          </w:tcPr>
          <w:p w:rsidR="00871050" w:rsidRDefault="00871050" w:rsidP="00871050">
            <w:r>
              <w:t>Radial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RADIUS</w:t>
            </w:r>
          </w:p>
        </w:tc>
        <w:tc>
          <w:tcPr>
            <w:tcW w:w="1600" w:type="dxa"/>
            <w:tcBorders>
              <w:bottom w:val="single" w:sz="4" w:space="0" w:color="auto"/>
            </w:tcBorders>
            <w:shd w:val="clear" w:color="auto" w:fill="FFFFFF"/>
          </w:tcPr>
          <w:p w:rsidR="00871050" w:rsidRDefault="00871050" w:rsidP="00871050">
            <w:r>
              <w:t>Radius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RECTL</w:t>
            </w:r>
          </w:p>
        </w:tc>
        <w:tc>
          <w:tcPr>
            <w:tcW w:w="1600" w:type="dxa"/>
            <w:tcBorders>
              <w:bottom w:val="single" w:sz="4" w:space="0" w:color="auto"/>
            </w:tcBorders>
            <w:shd w:val="clear" w:color="auto" w:fill="F3F3F3"/>
          </w:tcPr>
          <w:p w:rsidR="00871050" w:rsidRDefault="00871050" w:rsidP="00871050">
            <w:r>
              <w:t>Rectal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RECTU</w:t>
            </w:r>
          </w:p>
        </w:tc>
        <w:tc>
          <w:tcPr>
            <w:tcW w:w="1600" w:type="dxa"/>
            <w:tcBorders>
              <w:bottom w:val="single" w:sz="4" w:space="0" w:color="auto"/>
            </w:tcBorders>
            <w:shd w:val="clear" w:color="auto" w:fill="FFFFFF"/>
          </w:tcPr>
          <w:p w:rsidR="00871050" w:rsidRDefault="00871050" w:rsidP="00871050">
            <w:r>
              <w:t>Rectum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RBC</w:t>
            </w:r>
          </w:p>
        </w:tc>
        <w:tc>
          <w:tcPr>
            <w:tcW w:w="1600" w:type="dxa"/>
            <w:tcBorders>
              <w:bottom w:val="single" w:sz="4" w:space="0" w:color="auto"/>
            </w:tcBorders>
            <w:shd w:val="clear" w:color="auto" w:fill="F3F3F3"/>
          </w:tcPr>
          <w:p w:rsidR="00871050" w:rsidRDefault="00871050" w:rsidP="00871050">
            <w:r>
              <w:t>Red Blood Cells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RENL</w:t>
            </w:r>
          </w:p>
        </w:tc>
        <w:tc>
          <w:tcPr>
            <w:tcW w:w="1600" w:type="dxa"/>
            <w:tcBorders>
              <w:bottom w:val="single" w:sz="4" w:space="0" w:color="auto"/>
            </w:tcBorders>
            <w:shd w:val="clear" w:color="auto" w:fill="FFFFFF"/>
          </w:tcPr>
          <w:p w:rsidR="00871050" w:rsidRDefault="00871050" w:rsidP="00871050">
            <w:r>
              <w:t>Renal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RNP</w:t>
            </w:r>
          </w:p>
        </w:tc>
        <w:tc>
          <w:tcPr>
            <w:tcW w:w="1600" w:type="dxa"/>
            <w:tcBorders>
              <w:bottom w:val="single" w:sz="4" w:space="0" w:color="auto"/>
            </w:tcBorders>
            <w:shd w:val="clear" w:color="auto" w:fill="F3F3F3"/>
          </w:tcPr>
          <w:p w:rsidR="00871050" w:rsidRDefault="00871050" w:rsidP="00871050">
            <w:r>
              <w:t>Renal Pelvis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RPERI</w:t>
            </w:r>
          </w:p>
        </w:tc>
        <w:tc>
          <w:tcPr>
            <w:tcW w:w="1600" w:type="dxa"/>
            <w:tcBorders>
              <w:bottom w:val="single" w:sz="4" w:space="0" w:color="auto"/>
            </w:tcBorders>
            <w:shd w:val="clear" w:color="auto" w:fill="FFFFFF"/>
          </w:tcPr>
          <w:p w:rsidR="00871050" w:rsidRDefault="00871050" w:rsidP="00871050">
            <w:r>
              <w:t>Retroperitoneal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RIB</w:t>
            </w:r>
          </w:p>
        </w:tc>
        <w:tc>
          <w:tcPr>
            <w:tcW w:w="1600" w:type="dxa"/>
            <w:tcBorders>
              <w:bottom w:val="single" w:sz="4" w:space="0" w:color="auto"/>
            </w:tcBorders>
            <w:shd w:val="clear" w:color="auto" w:fill="F3F3F3"/>
          </w:tcPr>
          <w:p w:rsidR="00871050" w:rsidRDefault="00871050" w:rsidP="00871050">
            <w:r>
              <w:t>Rib</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SACRA</w:t>
            </w:r>
          </w:p>
        </w:tc>
        <w:tc>
          <w:tcPr>
            <w:tcW w:w="1600" w:type="dxa"/>
            <w:tcBorders>
              <w:bottom w:val="single" w:sz="4" w:space="0" w:color="auto"/>
            </w:tcBorders>
            <w:shd w:val="clear" w:color="auto" w:fill="FFFFFF"/>
          </w:tcPr>
          <w:p w:rsidR="00871050" w:rsidRDefault="00871050" w:rsidP="00871050">
            <w:r>
              <w:t>Sacral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SACRO</w:t>
            </w:r>
          </w:p>
        </w:tc>
        <w:tc>
          <w:tcPr>
            <w:tcW w:w="1600" w:type="dxa"/>
            <w:tcBorders>
              <w:bottom w:val="single" w:sz="4" w:space="0" w:color="auto"/>
            </w:tcBorders>
            <w:shd w:val="clear" w:color="auto" w:fill="F3F3F3"/>
          </w:tcPr>
          <w:p w:rsidR="00871050" w:rsidRDefault="00871050" w:rsidP="00871050">
            <w:r>
              <w:t>Sacrococcygeal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SACIL</w:t>
            </w:r>
          </w:p>
        </w:tc>
        <w:tc>
          <w:tcPr>
            <w:tcW w:w="1600" w:type="dxa"/>
            <w:tcBorders>
              <w:bottom w:val="single" w:sz="4" w:space="0" w:color="auto"/>
            </w:tcBorders>
            <w:shd w:val="clear" w:color="auto" w:fill="FFFFFF"/>
          </w:tcPr>
          <w:p w:rsidR="00871050" w:rsidRDefault="00871050" w:rsidP="00871050">
            <w:r>
              <w:t>Sacroiliac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SACRU</w:t>
            </w:r>
          </w:p>
        </w:tc>
        <w:tc>
          <w:tcPr>
            <w:tcW w:w="1600" w:type="dxa"/>
            <w:tcBorders>
              <w:bottom w:val="single" w:sz="4" w:space="0" w:color="auto"/>
            </w:tcBorders>
            <w:shd w:val="clear" w:color="auto" w:fill="F3F3F3"/>
          </w:tcPr>
          <w:p w:rsidR="00871050" w:rsidRDefault="00871050" w:rsidP="00871050">
            <w:r>
              <w:t>Sacrum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SALGL</w:t>
            </w:r>
          </w:p>
        </w:tc>
        <w:tc>
          <w:tcPr>
            <w:tcW w:w="1600" w:type="dxa"/>
            <w:tcBorders>
              <w:bottom w:val="single" w:sz="4" w:space="0" w:color="auto"/>
            </w:tcBorders>
            <w:shd w:val="clear" w:color="auto" w:fill="FFFFFF"/>
          </w:tcPr>
          <w:p w:rsidR="00871050" w:rsidRDefault="00871050" w:rsidP="00871050">
            <w:r>
              <w:t>Salivary Gland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SCALP</w:t>
            </w:r>
          </w:p>
        </w:tc>
        <w:tc>
          <w:tcPr>
            <w:tcW w:w="1600" w:type="dxa"/>
            <w:tcBorders>
              <w:bottom w:val="single" w:sz="4" w:space="0" w:color="auto"/>
            </w:tcBorders>
            <w:shd w:val="clear" w:color="auto" w:fill="F3F3F3"/>
          </w:tcPr>
          <w:p w:rsidR="00871050" w:rsidRDefault="00871050" w:rsidP="00871050">
            <w:r>
              <w:t>Scalp</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SCAPU</w:t>
            </w:r>
          </w:p>
        </w:tc>
        <w:tc>
          <w:tcPr>
            <w:tcW w:w="1600" w:type="dxa"/>
            <w:tcBorders>
              <w:bottom w:val="single" w:sz="4" w:space="0" w:color="auto"/>
            </w:tcBorders>
            <w:shd w:val="clear" w:color="auto" w:fill="FFFFFF"/>
          </w:tcPr>
          <w:p w:rsidR="00871050" w:rsidRDefault="00871050" w:rsidP="00871050">
            <w:r>
              <w:t>Scapula/Scapular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SCLER</w:t>
            </w:r>
          </w:p>
        </w:tc>
        <w:tc>
          <w:tcPr>
            <w:tcW w:w="1600" w:type="dxa"/>
            <w:tcBorders>
              <w:bottom w:val="single" w:sz="4" w:space="0" w:color="auto"/>
            </w:tcBorders>
            <w:shd w:val="clear" w:color="auto" w:fill="F3F3F3"/>
          </w:tcPr>
          <w:p w:rsidR="00871050" w:rsidRDefault="00871050" w:rsidP="00871050">
            <w:r>
              <w:t>Sclera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SCROT</w:t>
            </w:r>
          </w:p>
        </w:tc>
        <w:tc>
          <w:tcPr>
            <w:tcW w:w="1600" w:type="dxa"/>
            <w:tcBorders>
              <w:bottom w:val="single" w:sz="4" w:space="0" w:color="auto"/>
            </w:tcBorders>
            <w:shd w:val="clear" w:color="auto" w:fill="FFFFFF"/>
          </w:tcPr>
          <w:p w:rsidR="00871050" w:rsidRDefault="00871050" w:rsidP="00871050">
            <w:r>
              <w:t>Scrotum/Scrotal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SEMN</w:t>
            </w:r>
          </w:p>
        </w:tc>
        <w:tc>
          <w:tcPr>
            <w:tcW w:w="1600" w:type="dxa"/>
            <w:tcBorders>
              <w:bottom w:val="single" w:sz="4" w:space="0" w:color="auto"/>
            </w:tcBorders>
            <w:shd w:val="clear" w:color="auto" w:fill="F3F3F3"/>
          </w:tcPr>
          <w:p w:rsidR="00871050" w:rsidRDefault="00871050" w:rsidP="00871050">
            <w:r>
              <w:t>Semen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SEM</w:t>
            </w:r>
          </w:p>
        </w:tc>
        <w:tc>
          <w:tcPr>
            <w:tcW w:w="1600" w:type="dxa"/>
            <w:tcBorders>
              <w:bottom w:val="single" w:sz="4" w:space="0" w:color="auto"/>
            </w:tcBorders>
            <w:shd w:val="clear" w:color="auto" w:fill="FFFFFF"/>
          </w:tcPr>
          <w:p w:rsidR="00871050" w:rsidRDefault="00871050" w:rsidP="00871050">
            <w:r>
              <w:t>Seminal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SEPTU</w:t>
            </w:r>
          </w:p>
        </w:tc>
        <w:tc>
          <w:tcPr>
            <w:tcW w:w="1600" w:type="dxa"/>
            <w:tcBorders>
              <w:bottom w:val="single" w:sz="4" w:space="0" w:color="auto"/>
            </w:tcBorders>
            <w:shd w:val="clear" w:color="auto" w:fill="F3F3F3"/>
          </w:tcPr>
          <w:p w:rsidR="00871050" w:rsidRDefault="00871050" w:rsidP="00871050">
            <w:r>
              <w:t>Septum/Septal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SEROM</w:t>
            </w:r>
          </w:p>
        </w:tc>
        <w:tc>
          <w:tcPr>
            <w:tcW w:w="1600" w:type="dxa"/>
            <w:tcBorders>
              <w:bottom w:val="single" w:sz="4" w:space="0" w:color="auto"/>
            </w:tcBorders>
            <w:shd w:val="clear" w:color="auto" w:fill="FFFFFF"/>
          </w:tcPr>
          <w:p w:rsidR="00871050" w:rsidRDefault="00871050" w:rsidP="00871050">
            <w:r>
              <w:t>Seroma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SHIN</w:t>
            </w:r>
          </w:p>
        </w:tc>
        <w:tc>
          <w:tcPr>
            <w:tcW w:w="1600" w:type="dxa"/>
            <w:tcBorders>
              <w:bottom w:val="single" w:sz="4" w:space="0" w:color="auto"/>
            </w:tcBorders>
            <w:shd w:val="clear" w:color="auto" w:fill="F3F3F3"/>
          </w:tcPr>
          <w:p w:rsidR="00871050" w:rsidRDefault="00871050" w:rsidP="00871050">
            <w:r>
              <w:t>Shin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SHOLJ</w:t>
            </w:r>
          </w:p>
        </w:tc>
        <w:tc>
          <w:tcPr>
            <w:tcW w:w="1600" w:type="dxa"/>
            <w:tcBorders>
              <w:bottom w:val="single" w:sz="4" w:space="0" w:color="auto"/>
            </w:tcBorders>
            <w:shd w:val="clear" w:color="auto" w:fill="FFFFFF"/>
          </w:tcPr>
          <w:p w:rsidR="00871050" w:rsidRDefault="00871050" w:rsidP="00871050">
            <w:r>
              <w:t>Sholder Joint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SHOL</w:t>
            </w:r>
          </w:p>
        </w:tc>
        <w:tc>
          <w:tcPr>
            <w:tcW w:w="1600" w:type="dxa"/>
            <w:tcBorders>
              <w:bottom w:val="single" w:sz="4" w:space="0" w:color="auto"/>
            </w:tcBorders>
            <w:shd w:val="clear" w:color="auto" w:fill="F3F3F3"/>
          </w:tcPr>
          <w:p w:rsidR="00871050" w:rsidRDefault="00871050" w:rsidP="00871050">
            <w:r>
              <w:t>Shoulder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SIGMO</w:t>
            </w:r>
          </w:p>
        </w:tc>
        <w:tc>
          <w:tcPr>
            <w:tcW w:w="1600" w:type="dxa"/>
            <w:tcBorders>
              <w:bottom w:val="single" w:sz="4" w:space="0" w:color="auto"/>
            </w:tcBorders>
            <w:shd w:val="clear" w:color="auto" w:fill="FFFFFF"/>
          </w:tcPr>
          <w:p w:rsidR="00871050" w:rsidRDefault="00871050" w:rsidP="00871050">
            <w:r>
              <w:t>Sigmoid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SINUS</w:t>
            </w:r>
          </w:p>
        </w:tc>
        <w:tc>
          <w:tcPr>
            <w:tcW w:w="1600" w:type="dxa"/>
            <w:tcBorders>
              <w:bottom w:val="single" w:sz="4" w:space="0" w:color="auto"/>
            </w:tcBorders>
            <w:shd w:val="clear" w:color="auto" w:fill="F3F3F3"/>
          </w:tcPr>
          <w:p w:rsidR="00871050" w:rsidRDefault="00871050" w:rsidP="00871050">
            <w:r>
              <w:t>Sinus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SKM</w:t>
            </w:r>
          </w:p>
        </w:tc>
        <w:tc>
          <w:tcPr>
            <w:tcW w:w="1600" w:type="dxa"/>
            <w:tcBorders>
              <w:bottom w:val="single" w:sz="4" w:space="0" w:color="auto"/>
            </w:tcBorders>
            <w:shd w:val="clear" w:color="auto" w:fill="FFFFFF"/>
          </w:tcPr>
          <w:p w:rsidR="00871050" w:rsidRDefault="00871050" w:rsidP="00871050">
            <w:r>
              <w:t>Skeletal Muscle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SKENE</w:t>
            </w:r>
          </w:p>
        </w:tc>
        <w:tc>
          <w:tcPr>
            <w:tcW w:w="1600" w:type="dxa"/>
            <w:tcBorders>
              <w:bottom w:val="single" w:sz="4" w:space="0" w:color="auto"/>
            </w:tcBorders>
            <w:shd w:val="clear" w:color="auto" w:fill="F3F3F3"/>
          </w:tcPr>
          <w:p w:rsidR="00871050" w:rsidRDefault="00871050" w:rsidP="00871050">
            <w:r>
              <w:t>Skene's Gland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SKULL</w:t>
            </w:r>
          </w:p>
        </w:tc>
        <w:tc>
          <w:tcPr>
            <w:tcW w:w="1600" w:type="dxa"/>
            <w:tcBorders>
              <w:bottom w:val="single" w:sz="4" w:space="0" w:color="auto"/>
            </w:tcBorders>
            <w:shd w:val="clear" w:color="auto" w:fill="FFFFFF"/>
          </w:tcPr>
          <w:p w:rsidR="00871050" w:rsidRDefault="00871050" w:rsidP="00871050">
            <w:r>
              <w:t>Skull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INSTS</w:t>
            </w:r>
          </w:p>
        </w:tc>
        <w:tc>
          <w:tcPr>
            <w:tcW w:w="1600" w:type="dxa"/>
            <w:tcBorders>
              <w:bottom w:val="single" w:sz="4" w:space="0" w:color="auto"/>
            </w:tcBorders>
            <w:shd w:val="clear" w:color="auto" w:fill="F3F3F3"/>
          </w:tcPr>
          <w:p w:rsidR="00871050" w:rsidRDefault="00871050" w:rsidP="00871050">
            <w:r>
              <w:t>Intestine, Small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SOLE</w:t>
            </w:r>
          </w:p>
        </w:tc>
        <w:tc>
          <w:tcPr>
            <w:tcW w:w="1600" w:type="dxa"/>
            <w:tcBorders>
              <w:bottom w:val="single" w:sz="4" w:space="0" w:color="auto"/>
            </w:tcBorders>
            <w:shd w:val="clear" w:color="auto" w:fill="FFFFFF"/>
          </w:tcPr>
          <w:p w:rsidR="00871050" w:rsidRDefault="00871050" w:rsidP="00871050">
            <w:r>
              <w:t>Sole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SPRM</w:t>
            </w:r>
          </w:p>
        </w:tc>
        <w:tc>
          <w:tcPr>
            <w:tcW w:w="1600" w:type="dxa"/>
            <w:tcBorders>
              <w:bottom w:val="single" w:sz="4" w:space="0" w:color="auto"/>
            </w:tcBorders>
            <w:shd w:val="clear" w:color="auto" w:fill="F3F3F3"/>
          </w:tcPr>
          <w:p w:rsidR="00871050" w:rsidRDefault="00871050" w:rsidP="00871050">
            <w:r>
              <w:t>Spermatozoa</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SPHEN</w:t>
            </w:r>
          </w:p>
        </w:tc>
        <w:tc>
          <w:tcPr>
            <w:tcW w:w="1600" w:type="dxa"/>
            <w:tcBorders>
              <w:bottom w:val="single" w:sz="4" w:space="0" w:color="auto"/>
            </w:tcBorders>
            <w:shd w:val="clear" w:color="auto" w:fill="FFFFFF"/>
          </w:tcPr>
          <w:p w:rsidR="00871050" w:rsidRDefault="00871050" w:rsidP="00871050">
            <w:r>
              <w:t>Sphenoid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SPCOR</w:t>
            </w:r>
          </w:p>
        </w:tc>
        <w:tc>
          <w:tcPr>
            <w:tcW w:w="1600" w:type="dxa"/>
            <w:tcBorders>
              <w:bottom w:val="single" w:sz="4" w:space="0" w:color="auto"/>
            </w:tcBorders>
            <w:shd w:val="clear" w:color="auto" w:fill="F3F3F3"/>
          </w:tcPr>
          <w:p w:rsidR="00871050" w:rsidRDefault="00871050" w:rsidP="00871050">
            <w:r>
              <w:t>Spinal Cord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SPLN</w:t>
            </w:r>
          </w:p>
        </w:tc>
        <w:tc>
          <w:tcPr>
            <w:tcW w:w="1600" w:type="dxa"/>
            <w:tcBorders>
              <w:bottom w:val="single" w:sz="4" w:space="0" w:color="auto"/>
            </w:tcBorders>
            <w:shd w:val="clear" w:color="auto" w:fill="FFFFFF"/>
          </w:tcPr>
          <w:p w:rsidR="00871050" w:rsidRDefault="00871050" w:rsidP="00871050">
            <w:r>
              <w:t>Spleen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STER</w:t>
            </w:r>
          </w:p>
        </w:tc>
        <w:tc>
          <w:tcPr>
            <w:tcW w:w="1600" w:type="dxa"/>
            <w:tcBorders>
              <w:bottom w:val="single" w:sz="4" w:space="0" w:color="auto"/>
            </w:tcBorders>
            <w:shd w:val="clear" w:color="auto" w:fill="F3F3F3"/>
          </w:tcPr>
          <w:p w:rsidR="00871050" w:rsidRDefault="00871050" w:rsidP="00871050">
            <w:r>
              <w:t>Sternum/Sternal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STOM</w:t>
            </w:r>
          </w:p>
        </w:tc>
        <w:tc>
          <w:tcPr>
            <w:tcW w:w="1600" w:type="dxa"/>
            <w:tcBorders>
              <w:bottom w:val="single" w:sz="4" w:space="0" w:color="auto"/>
            </w:tcBorders>
            <w:shd w:val="clear" w:color="auto" w:fill="FFFFFF"/>
          </w:tcPr>
          <w:p w:rsidR="00871050" w:rsidRDefault="00871050" w:rsidP="00871050">
            <w:r>
              <w:t>Stoma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USTOM</w:t>
            </w:r>
          </w:p>
        </w:tc>
        <w:tc>
          <w:tcPr>
            <w:tcW w:w="1600" w:type="dxa"/>
            <w:tcBorders>
              <w:bottom w:val="single" w:sz="4" w:space="0" w:color="auto"/>
            </w:tcBorders>
            <w:shd w:val="clear" w:color="auto" w:fill="F3F3F3"/>
          </w:tcPr>
          <w:p w:rsidR="00871050" w:rsidRDefault="00871050" w:rsidP="00871050">
            <w:r>
              <w:t>Stoma, Urinary</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STOMA</w:t>
            </w:r>
          </w:p>
        </w:tc>
        <w:tc>
          <w:tcPr>
            <w:tcW w:w="1600" w:type="dxa"/>
            <w:tcBorders>
              <w:bottom w:val="single" w:sz="4" w:space="0" w:color="auto"/>
            </w:tcBorders>
            <w:shd w:val="clear" w:color="auto" w:fill="FFFFFF"/>
          </w:tcPr>
          <w:p w:rsidR="00871050" w:rsidRDefault="00871050" w:rsidP="00871050">
            <w:r>
              <w:t>Stomach</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STUMP</w:t>
            </w:r>
          </w:p>
        </w:tc>
        <w:tc>
          <w:tcPr>
            <w:tcW w:w="1600" w:type="dxa"/>
            <w:tcBorders>
              <w:bottom w:val="single" w:sz="4" w:space="0" w:color="auto"/>
            </w:tcBorders>
            <w:shd w:val="clear" w:color="auto" w:fill="F3F3F3"/>
          </w:tcPr>
          <w:p w:rsidR="00871050" w:rsidRDefault="00871050" w:rsidP="00871050">
            <w:r>
              <w:t>Stump</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SCLV</w:t>
            </w:r>
          </w:p>
        </w:tc>
        <w:tc>
          <w:tcPr>
            <w:tcW w:w="1600" w:type="dxa"/>
            <w:tcBorders>
              <w:bottom w:val="single" w:sz="4" w:space="0" w:color="auto"/>
            </w:tcBorders>
            <w:shd w:val="clear" w:color="auto" w:fill="FFFFFF"/>
          </w:tcPr>
          <w:p w:rsidR="00871050" w:rsidRDefault="00871050" w:rsidP="00871050">
            <w:r>
              <w:t>Sub Clavian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SDP</w:t>
            </w:r>
          </w:p>
        </w:tc>
        <w:tc>
          <w:tcPr>
            <w:tcW w:w="1600" w:type="dxa"/>
            <w:tcBorders>
              <w:bottom w:val="single" w:sz="4" w:space="0" w:color="auto"/>
            </w:tcBorders>
            <w:shd w:val="clear" w:color="auto" w:fill="F3F3F3"/>
          </w:tcPr>
          <w:p w:rsidR="00871050" w:rsidRDefault="00871050" w:rsidP="00871050">
            <w:r>
              <w:t>Subdiaphramatic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SUB</w:t>
            </w:r>
          </w:p>
        </w:tc>
        <w:tc>
          <w:tcPr>
            <w:tcW w:w="1600" w:type="dxa"/>
            <w:tcBorders>
              <w:bottom w:val="single" w:sz="4" w:space="0" w:color="auto"/>
            </w:tcBorders>
            <w:shd w:val="clear" w:color="auto" w:fill="FFFFFF"/>
          </w:tcPr>
          <w:p w:rsidR="00871050" w:rsidRDefault="00871050" w:rsidP="00871050">
            <w:r>
              <w:t>Subdural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SUBD</w:t>
            </w:r>
          </w:p>
        </w:tc>
        <w:tc>
          <w:tcPr>
            <w:tcW w:w="1600" w:type="dxa"/>
            <w:tcBorders>
              <w:bottom w:val="single" w:sz="4" w:space="0" w:color="auto"/>
            </w:tcBorders>
            <w:shd w:val="clear" w:color="auto" w:fill="F3F3F3"/>
          </w:tcPr>
          <w:p w:rsidR="00871050" w:rsidRDefault="00871050" w:rsidP="00871050">
            <w:r>
              <w:t>Subdural Fluid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SGF</w:t>
            </w:r>
          </w:p>
        </w:tc>
        <w:tc>
          <w:tcPr>
            <w:tcW w:w="1600" w:type="dxa"/>
            <w:tcBorders>
              <w:bottom w:val="single" w:sz="4" w:space="0" w:color="auto"/>
            </w:tcBorders>
            <w:shd w:val="clear" w:color="auto" w:fill="FFFFFF"/>
          </w:tcPr>
          <w:p w:rsidR="00871050" w:rsidRDefault="00871050" w:rsidP="00871050">
            <w:r>
              <w:t>Subgaleal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SUBM</w:t>
            </w:r>
          </w:p>
        </w:tc>
        <w:tc>
          <w:tcPr>
            <w:tcW w:w="1600" w:type="dxa"/>
            <w:tcBorders>
              <w:bottom w:val="single" w:sz="4" w:space="0" w:color="auto"/>
            </w:tcBorders>
            <w:shd w:val="clear" w:color="auto" w:fill="F3F3F3"/>
          </w:tcPr>
          <w:p w:rsidR="00871050" w:rsidRDefault="00871050" w:rsidP="00871050">
            <w:r>
              <w:t>Submandibular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SUBX</w:t>
            </w:r>
          </w:p>
        </w:tc>
        <w:tc>
          <w:tcPr>
            <w:tcW w:w="1600" w:type="dxa"/>
            <w:tcBorders>
              <w:bottom w:val="single" w:sz="4" w:space="0" w:color="auto"/>
            </w:tcBorders>
            <w:shd w:val="clear" w:color="auto" w:fill="FFFFFF"/>
          </w:tcPr>
          <w:p w:rsidR="00871050" w:rsidRDefault="00871050" w:rsidP="00871050">
            <w:r>
              <w:t>Submaxillary</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SUBME</w:t>
            </w:r>
          </w:p>
        </w:tc>
        <w:tc>
          <w:tcPr>
            <w:tcW w:w="1600" w:type="dxa"/>
            <w:tcBorders>
              <w:bottom w:val="single" w:sz="4" w:space="0" w:color="auto"/>
            </w:tcBorders>
            <w:shd w:val="clear" w:color="auto" w:fill="F3F3F3"/>
          </w:tcPr>
          <w:p w:rsidR="00871050" w:rsidRDefault="00871050" w:rsidP="00871050">
            <w:r>
              <w:t>Submental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SUBPH</w:t>
            </w:r>
          </w:p>
        </w:tc>
        <w:tc>
          <w:tcPr>
            <w:tcW w:w="1600" w:type="dxa"/>
            <w:tcBorders>
              <w:bottom w:val="single" w:sz="4" w:space="0" w:color="auto"/>
            </w:tcBorders>
            <w:shd w:val="clear" w:color="auto" w:fill="FFFFFF"/>
          </w:tcPr>
          <w:p w:rsidR="00871050" w:rsidRDefault="00871050" w:rsidP="00871050">
            <w:r>
              <w:t>Subphrenic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SPX</w:t>
            </w:r>
          </w:p>
        </w:tc>
        <w:tc>
          <w:tcPr>
            <w:tcW w:w="1600" w:type="dxa"/>
            <w:tcBorders>
              <w:bottom w:val="single" w:sz="4" w:space="0" w:color="auto"/>
            </w:tcBorders>
            <w:shd w:val="clear" w:color="auto" w:fill="F3F3F3"/>
          </w:tcPr>
          <w:p w:rsidR="00871050" w:rsidRDefault="00871050" w:rsidP="00871050">
            <w:r>
              <w:t>Supra Cervical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SCLAV</w:t>
            </w:r>
          </w:p>
        </w:tc>
        <w:tc>
          <w:tcPr>
            <w:tcW w:w="1600" w:type="dxa"/>
            <w:tcBorders>
              <w:bottom w:val="single" w:sz="4" w:space="0" w:color="auto"/>
            </w:tcBorders>
            <w:shd w:val="clear" w:color="auto" w:fill="FFFFFF"/>
          </w:tcPr>
          <w:p w:rsidR="00871050" w:rsidRDefault="00871050" w:rsidP="00871050">
            <w:r>
              <w:t>Supraclavicle/Supraclavicular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SUPRA</w:t>
            </w:r>
          </w:p>
        </w:tc>
        <w:tc>
          <w:tcPr>
            <w:tcW w:w="1600" w:type="dxa"/>
            <w:tcBorders>
              <w:bottom w:val="single" w:sz="4" w:space="0" w:color="auto"/>
            </w:tcBorders>
            <w:shd w:val="clear" w:color="auto" w:fill="F3F3F3"/>
          </w:tcPr>
          <w:p w:rsidR="00871050" w:rsidRDefault="00871050" w:rsidP="00871050">
            <w:r>
              <w:t>Suprapubic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SUPB</w:t>
            </w:r>
          </w:p>
        </w:tc>
        <w:tc>
          <w:tcPr>
            <w:tcW w:w="1600" w:type="dxa"/>
            <w:tcBorders>
              <w:bottom w:val="single" w:sz="4" w:space="0" w:color="auto"/>
            </w:tcBorders>
            <w:shd w:val="clear" w:color="auto" w:fill="FFFFFF"/>
          </w:tcPr>
          <w:p w:rsidR="00871050" w:rsidRDefault="00871050" w:rsidP="00871050">
            <w:r>
              <w:t>Suprapubic Specimen</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SWT</w:t>
            </w:r>
          </w:p>
        </w:tc>
        <w:tc>
          <w:tcPr>
            <w:tcW w:w="1600" w:type="dxa"/>
            <w:tcBorders>
              <w:bottom w:val="single" w:sz="4" w:space="0" w:color="auto"/>
            </w:tcBorders>
            <w:shd w:val="clear" w:color="auto" w:fill="F3F3F3"/>
          </w:tcPr>
          <w:p w:rsidR="00871050" w:rsidRDefault="00871050" w:rsidP="00871050">
            <w:r>
              <w:t>Sweat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SWTG</w:t>
            </w:r>
          </w:p>
        </w:tc>
        <w:tc>
          <w:tcPr>
            <w:tcW w:w="1600" w:type="dxa"/>
            <w:tcBorders>
              <w:bottom w:val="single" w:sz="4" w:space="0" w:color="auto"/>
            </w:tcBorders>
            <w:shd w:val="clear" w:color="auto" w:fill="FFFFFF"/>
          </w:tcPr>
          <w:p w:rsidR="00871050" w:rsidRDefault="00871050" w:rsidP="00871050">
            <w:r>
              <w:t>Sweat Gland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SYNOL</w:t>
            </w:r>
          </w:p>
        </w:tc>
        <w:tc>
          <w:tcPr>
            <w:tcW w:w="1600" w:type="dxa"/>
            <w:tcBorders>
              <w:bottom w:val="single" w:sz="4" w:space="0" w:color="auto"/>
            </w:tcBorders>
            <w:shd w:val="clear" w:color="auto" w:fill="F3F3F3"/>
          </w:tcPr>
          <w:p w:rsidR="00871050" w:rsidRDefault="00871050" w:rsidP="00871050">
            <w:r>
              <w:t>Synovial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SYN</w:t>
            </w:r>
          </w:p>
        </w:tc>
        <w:tc>
          <w:tcPr>
            <w:tcW w:w="1600" w:type="dxa"/>
            <w:tcBorders>
              <w:bottom w:val="single" w:sz="4" w:space="0" w:color="auto"/>
            </w:tcBorders>
            <w:shd w:val="clear" w:color="auto" w:fill="FFFFFF"/>
          </w:tcPr>
          <w:p w:rsidR="00871050" w:rsidRDefault="00871050" w:rsidP="00871050">
            <w:r>
              <w:t>Synovial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SYNOV</w:t>
            </w:r>
          </w:p>
        </w:tc>
        <w:tc>
          <w:tcPr>
            <w:tcW w:w="1600" w:type="dxa"/>
            <w:tcBorders>
              <w:bottom w:val="single" w:sz="4" w:space="0" w:color="auto"/>
            </w:tcBorders>
            <w:shd w:val="clear" w:color="auto" w:fill="F3F3F3"/>
          </w:tcPr>
          <w:p w:rsidR="00871050" w:rsidRDefault="00871050" w:rsidP="00871050">
            <w:r>
              <w:t>Synovium</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TARS</w:t>
            </w:r>
          </w:p>
        </w:tc>
        <w:tc>
          <w:tcPr>
            <w:tcW w:w="1600" w:type="dxa"/>
            <w:tcBorders>
              <w:bottom w:val="single" w:sz="4" w:space="0" w:color="auto"/>
            </w:tcBorders>
            <w:shd w:val="clear" w:color="auto" w:fill="FFFFFF"/>
          </w:tcPr>
          <w:p w:rsidR="00871050" w:rsidRDefault="00871050" w:rsidP="00871050">
            <w:r>
              <w:t>Tarsal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TDUCT</w:t>
            </w:r>
          </w:p>
        </w:tc>
        <w:tc>
          <w:tcPr>
            <w:tcW w:w="1600" w:type="dxa"/>
            <w:tcBorders>
              <w:bottom w:val="single" w:sz="4" w:space="0" w:color="auto"/>
            </w:tcBorders>
            <w:shd w:val="clear" w:color="auto" w:fill="F3F3F3"/>
          </w:tcPr>
          <w:p w:rsidR="00871050" w:rsidRDefault="00871050" w:rsidP="00871050">
            <w:r>
              <w:t>Tear Duct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TEAR</w:t>
            </w:r>
          </w:p>
        </w:tc>
        <w:tc>
          <w:tcPr>
            <w:tcW w:w="1600" w:type="dxa"/>
            <w:tcBorders>
              <w:bottom w:val="single" w:sz="4" w:space="0" w:color="auto"/>
            </w:tcBorders>
            <w:shd w:val="clear" w:color="auto" w:fill="FFFFFF"/>
          </w:tcPr>
          <w:p w:rsidR="00871050" w:rsidRDefault="00871050" w:rsidP="00871050">
            <w:r>
              <w:t>Tears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TEMPL</w:t>
            </w:r>
          </w:p>
        </w:tc>
        <w:tc>
          <w:tcPr>
            <w:tcW w:w="1600" w:type="dxa"/>
            <w:tcBorders>
              <w:bottom w:val="single" w:sz="4" w:space="0" w:color="auto"/>
            </w:tcBorders>
            <w:shd w:val="clear" w:color="auto" w:fill="F3F3F3"/>
          </w:tcPr>
          <w:p w:rsidR="00871050" w:rsidRDefault="00871050" w:rsidP="00871050">
            <w:r>
              <w:t>Temple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TEMPO</w:t>
            </w:r>
          </w:p>
        </w:tc>
        <w:tc>
          <w:tcPr>
            <w:tcW w:w="1600" w:type="dxa"/>
            <w:tcBorders>
              <w:bottom w:val="single" w:sz="4" w:space="0" w:color="auto"/>
            </w:tcBorders>
            <w:shd w:val="clear" w:color="auto" w:fill="FFFFFF"/>
          </w:tcPr>
          <w:p w:rsidR="00871050" w:rsidRDefault="00871050" w:rsidP="00871050">
            <w:r>
              <w:t>Temporal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TML</w:t>
            </w:r>
          </w:p>
        </w:tc>
        <w:tc>
          <w:tcPr>
            <w:tcW w:w="1600" w:type="dxa"/>
            <w:tcBorders>
              <w:bottom w:val="single" w:sz="4" w:space="0" w:color="auto"/>
            </w:tcBorders>
            <w:shd w:val="clear" w:color="auto" w:fill="F3F3F3"/>
          </w:tcPr>
          <w:p w:rsidR="00871050" w:rsidRDefault="00871050" w:rsidP="00871050">
            <w:r>
              <w:t>Temporal Lobe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TESTI</w:t>
            </w:r>
          </w:p>
        </w:tc>
        <w:tc>
          <w:tcPr>
            <w:tcW w:w="1600" w:type="dxa"/>
            <w:tcBorders>
              <w:bottom w:val="single" w:sz="4" w:space="0" w:color="auto"/>
            </w:tcBorders>
            <w:shd w:val="clear" w:color="auto" w:fill="FFFFFF"/>
          </w:tcPr>
          <w:p w:rsidR="00871050" w:rsidRDefault="00871050" w:rsidP="00871050">
            <w:r>
              <w:t>Testicle(Testis)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THIGH</w:t>
            </w:r>
          </w:p>
        </w:tc>
        <w:tc>
          <w:tcPr>
            <w:tcW w:w="1600" w:type="dxa"/>
            <w:tcBorders>
              <w:bottom w:val="single" w:sz="4" w:space="0" w:color="auto"/>
            </w:tcBorders>
            <w:shd w:val="clear" w:color="auto" w:fill="F3F3F3"/>
          </w:tcPr>
          <w:p w:rsidR="00871050" w:rsidRDefault="00871050" w:rsidP="00871050">
            <w:r>
              <w:t>Thigh</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THORA</w:t>
            </w:r>
          </w:p>
        </w:tc>
        <w:tc>
          <w:tcPr>
            <w:tcW w:w="1600" w:type="dxa"/>
            <w:tcBorders>
              <w:bottom w:val="single" w:sz="4" w:space="0" w:color="auto"/>
            </w:tcBorders>
            <w:shd w:val="clear" w:color="auto" w:fill="FFFFFF"/>
          </w:tcPr>
          <w:p w:rsidR="00871050" w:rsidRDefault="00871050" w:rsidP="00871050">
            <w:r>
              <w:t>Thorax/Thoracic/Thoracentesis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THRB</w:t>
            </w:r>
          </w:p>
        </w:tc>
        <w:tc>
          <w:tcPr>
            <w:tcW w:w="1600" w:type="dxa"/>
            <w:tcBorders>
              <w:bottom w:val="single" w:sz="4" w:space="0" w:color="auto"/>
            </w:tcBorders>
            <w:shd w:val="clear" w:color="auto" w:fill="F3F3F3"/>
          </w:tcPr>
          <w:p w:rsidR="00871050" w:rsidRDefault="00871050" w:rsidP="00871050">
            <w:r>
              <w:t>Throat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THUMB</w:t>
            </w:r>
          </w:p>
        </w:tc>
        <w:tc>
          <w:tcPr>
            <w:tcW w:w="1600" w:type="dxa"/>
            <w:tcBorders>
              <w:bottom w:val="single" w:sz="4" w:space="0" w:color="auto"/>
            </w:tcBorders>
            <w:shd w:val="clear" w:color="auto" w:fill="FFFFFF"/>
          </w:tcPr>
          <w:p w:rsidR="00871050" w:rsidRDefault="00871050" w:rsidP="00871050">
            <w:r>
              <w:t>Thumb</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TNL</w:t>
            </w:r>
          </w:p>
        </w:tc>
        <w:tc>
          <w:tcPr>
            <w:tcW w:w="1600" w:type="dxa"/>
            <w:tcBorders>
              <w:bottom w:val="single" w:sz="4" w:space="0" w:color="auto"/>
            </w:tcBorders>
            <w:shd w:val="clear" w:color="auto" w:fill="F3F3F3"/>
          </w:tcPr>
          <w:p w:rsidR="00871050" w:rsidRDefault="00871050" w:rsidP="00871050">
            <w:r>
              <w:t>Thumbnail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THM</w:t>
            </w:r>
          </w:p>
        </w:tc>
        <w:tc>
          <w:tcPr>
            <w:tcW w:w="1600" w:type="dxa"/>
            <w:tcBorders>
              <w:bottom w:val="single" w:sz="4" w:space="0" w:color="auto"/>
            </w:tcBorders>
            <w:shd w:val="clear" w:color="auto" w:fill="FFFFFF"/>
          </w:tcPr>
          <w:p w:rsidR="00871050" w:rsidRDefault="00871050" w:rsidP="00871050">
            <w:r>
              <w:t>Thymus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THYRD</w:t>
            </w:r>
          </w:p>
        </w:tc>
        <w:tc>
          <w:tcPr>
            <w:tcW w:w="1600" w:type="dxa"/>
            <w:tcBorders>
              <w:bottom w:val="single" w:sz="4" w:space="0" w:color="auto"/>
            </w:tcBorders>
            <w:shd w:val="clear" w:color="auto" w:fill="F3F3F3"/>
          </w:tcPr>
          <w:p w:rsidR="00871050" w:rsidRDefault="00871050" w:rsidP="00871050">
            <w:r>
              <w:t>Thyroid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TIBIA</w:t>
            </w:r>
          </w:p>
        </w:tc>
        <w:tc>
          <w:tcPr>
            <w:tcW w:w="1600" w:type="dxa"/>
            <w:tcBorders>
              <w:bottom w:val="single" w:sz="4" w:space="0" w:color="auto"/>
            </w:tcBorders>
            <w:shd w:val="clear" w:color="auto" w:fill="FFFFFF"/>
          </w:tcPr>
          <w:p w:rsidR="00871050" w:rsidRDefault="00871050" w:rsidP="00871050">
            <w:r>
              <w:t>Tibia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TOE</w:t>
            </w:r>
          </w:p>
        </w:tc>
        <w:tc>
          <w:tcPr>
            <w:tcW w:w="1600" w:type="dxa"/>
            <w:tcBorders>
              <w:bottom w:val="single" w:sz="4" w:space="0" w:color="auto"/>
            </w:tcBorders>
            <w:shd w:val="clear" w:color="auto" w:fill="F3F3F3"/>
          </w:tcPr>
          <w:p w:rsidR="00871050" w:rsidRDefault="00871050" w:rsidP="00871050">
            <w:r>
              <w:t>Toe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TOEN</w:t>
            </w:r>
          </w:p>
        </w:tc>
        <w:tc>
          <w:tcPr>
            <w:tcW w:w="1600" w:type="dxa"/>
            <w:tcBorders>
              <w:bottom w:val="single" w:sz="4" w:space="0" w:color="auto"/>
            </w:tcBorders>
            <w:shd w:val="clear" w:color="auto" w:fill="FFFFFF"/>
          </w:tcPr>
          <w:p w:rsidR="00871050" w:rsidRDefault="00871050" w:rsidP="00871050">
            <w:r>
              <w:t>Toe Nail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TONG</w:t>
            </w:r>
          </w:p>
        </w:tc>
        <w:tc>
          <w:tcPr>
            <w:tcW w:w="1600" w:type="dxa"/>
            <w:tcBorders>
              <w:bottom w:val="single" w:sz="4" w:space="0" w:color="auto"/>
            </w:tcBorders>
            <w:shd w:val="clear" w:color="auto" w:fill="F3F3F3"/>
          </w:tcPr>
          <w:p w:rsidR="00871050" w:rsidRDefault="00871050" w:rsidP="00871050">
            <w:r>
              <w:t>Tongue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TONS</w:t>
            </w:r>
          </w:p>
        </w:tc>
        <w:tc>
          <w:tcPr>
            <w:tcW w:w="1600" w:type="dxa"/>
            <w:tcBorders>
              <w:bottom w:val="single" w:sz="4" w:space="0" w:color="auto"/>
            </w:tcBorders>
            <w:shd w:val="clear" w:color="auto" w:fill="FFFFFF"/>
          </w:tcPr>
          <w:p w:rsidR="00871050" w:rsidRDefault="00871050" w:rsidP="00871050">
            <w:r>
              <w:t>Tonsil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TOOTH</w:t>
            </w:r>
          </w:p>
        </w:tc>
        <w:tc>
          <w:tcPr>
            <w:tcW w:w="1600" w:type="dxa"/>
            <w:tcBorders>
              <w:bottom w:val="single" w:sz="4" w:space="0" w:color="auto"/>
            </w:tcBorders>
            <w:shd w:val="clear" w:color="auto" w:fill="F3F3F3"/>
          </w:tcPr>
          <w:p w:rsidR="00871050" w:rsidRDefault="00871050" w:rsidP="00871050">
            <w:r>
              <w:t>Tooth</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TSK</w:t>
            </w:r>
          </w:p>
        </w:tc>
        <w:tc>
          <w:tcPr>
            <w:tcW w:w="1600" w:type="dxa"/>
            <w:tcBorders>
              <w:bottom w:val="single" w:sz="4" w:space="0" w:color="auto"/>
            </w:tcBorders>
            <w:shd w:val="clear" w:color="auto" w:fill="FFFFFF"/>
          </w:tcPr>
          <w:p w:rsidR="00871050" w:rsidRDefault="00871050" w:rsidP="00871050">
            <w:r>
              <w:t>Tooth Socket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TRCHE</w:t>
            </w:r>
          </w:p>
        </w:tc>
        <w:tc>
          <w:tcPr>
            <w:tcW w:w="1600" w:type="dxa"/>
            <w:tcBorders>
              <w:bottom w:val="single" w:sz="4" w:space="0" w:color="auto"/>
            </w:tcBorders>
            <w:shd w:val="clear" w:color="auto" w:fill="F3F3F3"/>
          </w:tcPr>
          <w:p w:rsidR="00871050" w:rsidRDefault="00871050" w:rsidP="00871050">
            <w:r>
              <w:t>Trachea/Tracheal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TBRON</w:t>
            </w:r>
          </w:p>
        </w:tc>
        <w:tc>
          <w:tcPr>
            <w:tcW w:w="1600" w:type="dxa"/>
            <w:tcBorders>
              <w:bottom w:val="single" w:sz="4" w:space="0" w:color="auto"/>
            </w:tcBorders>
            <w:shd w:val="clear" w:color="auto" w:fill="FFFFFF"/>
          </w:tcPr>
          <w:p w:rsidR="00871050" w:rsidRDefault="00871050" w:rsidP="00871050">
            <w:r>
              <w:t>Transbronchial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TCN</w:t>
            </w:r>
          </w:p>
        </w:tc>
        <w:tc>
          <w:tcPr>
            <w:tcW w:w="1600" w:type="dxa"/>
            <w:tcBorders>
              <w:bottom w:val="single" w:sz="4" w:space="0" w:color="auto"/>
            </w:tcBorders>
            <w:shd w:val="clear" w:color="auto" w:fill="F3F3F3"/>
          </w:tcPr>
          <w:p w:rsidR="00871050" w:rsidRDefault="00871050" w:rsidP="00871050">
            <w:r>
              <w:t>Transcarina Asp</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ULNA</w:t>
            </w:r>
          </w:p>
        </w:tc>
        <w:tc>
          <w:tcPr>
            <w:tcW w:w="1600" w:type="dxa"/>
            <w:tcBorders>
              <w:bottom w:val="single" w:sz="4" w:space="0" w:color="auto"/>
            </w:tcBorders>
            <w:shd w:val="clear" w:color="auto" w:fill="FFFFFF"/>
          </w:tcPr>
          <w:p w:rsidR="00871050" w:rsidRDefault="00871050" w:rsidP="00871050">
            <w:r>
              <w:t>Ulna/Ulnar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UMB</w:t>
            </w:r>
          </w:p>
        </w:tc>
        <w:tc>
          <w:tcPr>
            <w:tcW w:w="1600" w:type="dxa"/>
            <w:tcBorders>
              <w:bottom w:val="single" w:sz="4" w:space="0" w:color="auto"/>
            </w:tcBorders>
            <w:shd w:val="clear" w:color="auto" w:fill="F3F3F3"/>
          </w:tcPr>
          <w:p w:rsidR="00871050" w:rsidRDefault="00871050" w:rsidP="00871050">
            <w:r>
              <w:t>Umbilical Blood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UMBL</w:t>
            </w:r>
          </w:p>
        </w:tc>
        <w:tc>
          <w:tcPr>
            <w:tcW w:w="1600" w:type="dxa"/>
            <w:tcBorders>
              <w:bottom w:val="single" w:sz="4" w:space="0" w:color="auto"/>
            </w:tcBorders>
            <w:shd w:val="clear" w:color="auto" w:fill="FFFFFF"/>
          </w:tcPr>
          <w:p w:rsidR="00871050" w:rsidRDefault="00871050" w:rsidP="00871050">
            <w:r>
              <w:t>Umbilicus/Umbilical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URET</w:t>
            </w:r>
          </w:p>
        </w:tc>
        <w:tc>
          <w:tcPr>
            <w:tcW w:w="1600" w:type="dxa"/>
            <w:tcBorders>
              <w:bottom w:val="single" w:sz="4" w:space="0" w:color="auto"/>
            </w:tcBorders>
            <w:shd w:val="clear" w:color="auto" w:fill="F3F3F3"/>
          </w:tcPr>
          <w:p w:rsidR="00871050" w:rsidRDefault="00871050" w:rsidP="00871050">
            <w:r>
              <w:t>Ureter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URTH</w:t>
            </w:r>
          </w:p>
        </w:tc>
        <w:tc>
          <w:tcPr>
            <w:tcW w:w="1600" w:type="dxa"/>
            <w:tcBorders>
              <w:bottom w:val="single" w:sz="4" w:space="0" w:color="auto"/>
            </w:tcBorders>
            <w:shd w:val="clear" w:color="auto" w:fill="FFFFFF"/>
          </w:tcPr>
          <w:p w:rsidR="00871050" w:rsidRDefault="00871050" w:rsidP="00871050">
            <w:r>
              <w:t>Urethra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UTERI</w:t>
            </w:r>
          </w:p>
        </w:tc>
        <w:tc>
          <w:tcPr>
            <w:tcW w:w="1600" w:type="dxa"/>
            <w:tcBorders>
              <w:bottom w:val="single" w:sz="4" w:space="0" w:color="auto"/>
            </w:tcBorders>
            <w:shd w:val="clear" w:color="auto" w:fill="F3F3F3"/>
          </w:tcPr>
          <w:p w:rsidR="00871050" w:rsidRDefault="00871050" w:rsidP="00871050">
            <w:r>
              <w:t>Uterine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SAC</w:t>
            </w:r>
          </w:p>
        </w:tc>
        <w:tc>
          <w:tcPr>
            <w:tcW w:w="1600" w:type="dxa"/>
            <w:tcBorders>
              <w:bottom w:val="single" w:sz="4" w:space="0" w:color="auto"/>
            </w:tcBorders>
            <w:shd w:val="clear" w:color="auto" w:fill="FFFFFF"/>
          </w:tcPr>
          <w:p w:rsidR="00871050" w:rsidRDefault="00871050" w:rsidP="00871050">
            <w:r>
              <w:t>Uterine Cul/De/Sac</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UTER</w:t>
            </w:r>
          </w:p>
        </w:tc>
        <w:tc>
          <w:tcPr>
            <w:tcW w:w="1600" w:type="dxa"/>
            <w:tcBorders>
              <w:bottom w:val="single" w:sz="4" w:space="0" w:color="auto"/>
            </w:tcBorders>
            <w:shd w:val="clear" w:color="auto" w:fill="F3F3F3"/>
          </w:tcPr>
          <w:p w:rsidR="00871050" w:rsidRDefault="00871050" w:rsidP="00871050">
            <w:r>
              <w:t>Uterus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VAGIN</w:t>
            </w:r>
          </w:p>
        </w:tc>
        <w:tc>
          <w:tcPr>
            <w:tcW w:w="1600" w:type="dxa"/>
            <w:tcBorders>
              <w:bottom w:val="single" w:sz="4" w:space="0" w:color="auto"/>
            </w:tcBorders>
            <w:shd w:val="clear" w:color="auto" w:fill="FFFFFF"/>
          </w:tcPr>
          <w:p w:rsidR="00871050" w:rsidRDefault="00871050" w:rsidP="00871050">
            <w:r>
              <w:t>Vagina/Vaginal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VCUFF</w:t>
            </w:r>
          </w:p>
        </w:tc>
        <w:tc>
          <w:tcPr>
            <w:tcW w:w="1600" w:type="dxa"/>
            <w:tcBorders>
              <w:bottom w:val="single" w:sz="4" w:space="0" w:color="auto"/>
            </w:tcBorders>
            <w:shd w:val="clear" w:color="auto" w:fill="F3F3F3"/>
          </w:tcPr>
          <w:p w:rsidR="00871050" w:rsidRDefault="00871050" w:rsidP="00871050">
            <w:r>
              <w:t>Vaginal Cuff</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VGV</w:t>
            </w:r>
          </w:p>
        </w:tc>
        <w:tc>
          <w:tcPr>
            <w:tcW w:w="1600" w:type="dxa"/>
            <w:tcBorders>
              <w:bottom w:val="single" w:sz="4" w:space="0" w:color="auto"/>
            </w:tcBorders>
            <w:shd w:val="clear" w:color="auto" w:fill="FFFFFF"/>
          </w:tcPr>
          <w:p w:rsidR="00871050" w:rsidRDefault="00871050" w:rsidP="00871050">
            <w:r>
              <w:t>Vaginal Vault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VAL</w:t>
            </w:r>
          </w:p>
        </w:tc>
        <w:tc>
          <w:tcPr>
            <w:tcW w:w="1600" w:type="dxa"/>
            <w:tcBorders>
              <w:bottom w:val="single" w:sz="4" w:space="0" w:color="auto"/>
            </w:tcBorders>
            <w:shd w:val="clear" w:color="auto" w:fill="F3F3F3"/>
          </w:tcPr>
          <w:p w:rsidR="00871050" w:rsidRDefault="00871050" w:rsidP="00871050">
            <w:r>
              <w:t>Valve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VAS</w:t>
            </w:r>
          </w:p>
        </w:tc>
        <w:tc>
          <w:tcPr>
            <w:tcW w:w="1600" w:type="dxa"/>
            <w:tcBorders>
              <w:bottom w:val="single" w:sz="4" w:space="0" w:color="auto"/>
            </w:tcBorders>
            <w:shd w:val="clear" w:color="auto" w:fill="FFFFFF"/>
          </w:tcPr>
          <w:p w:rsidR="00871050" w:rsidRDefault="00871050" w:rsidP="00871050">
            <w:r>
              <w:t>Vas Deferens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VASTL</w:t>
            </w:r>
          </w:p>
        </w:tc>
        <w:tc>
          <w:tcPr>
            <w:tcW w:w="1600" w:type="dxa"/>
            <w:tcBorders>
              <w:bottom w:val="single" w:sz="4" w:space="0" w:color="auto"/>
            </w:tcBorders>
            <w:shd w:val="clear" w:color="auto" w:fill="F3F3F3"/>
          </w:tcPr>
          <w:p w:rsidR="00871050" w:rsidRDefault="00871050" w:rsidP="00871050">
            <w:r>
              <w:t>Vastus Lateralis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VAULT</w:t>
            </w:r>
          </w:p>
        </w:tc>
        <w:tc>
          <w:tcPr>
            <w:tcW w:w="1600" w:type="dxa"/>
            <w:tcBorders>
              <w:bottom w:val="single" w:sz="4" w:space="0" w:color="auto"/>
            </w:tcBorders>
            <w:shd w:val="clear" w:color="auto" w:fill="FFFFFF"/>
          </w:tcPr>
          <w:p w:rsidR="00871050" w:rsidRDefault="00871050" w:rsidP="00871050">
            <w:r>
              <w:t>Vault</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VEIN</w:t>
            </w:r>
          </w:p>
        </w:tc>
        <w:tc>
          <w:tcPr>
            <w:tcW w:w="1600" w:type="dxa"/>
            <w:tcBorders>
              <w:bottom w:val="single" w:sz="4" w:space="0" w:color="auto"/>
            </w:tcBorders>
            <w:shd w:val="clear" w:color="auto" w:fill="F3F3F3"/>
          </w:tcPr>
          <w:p w:rsidR="00871050" w:rsidRDefault="00871050" w:rsidP="00871050">
            <w:r>
              <w:t>Vein</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VENTG</w:t>
            </w:r>
          </w:p>
        </w:tc>
        <w:tc>
          <w:tcPr>
            <w:tcW w:w="1600" w:type="dxa"/>
            <w:tcBorders>
              <w:bottom w:val="single" w:sz="4" w:space="0" w:color="auto"/>
            </w:tcBorders>
            <w:shd w:val="clear" w:color="auto" w:fill="FFFFFF"/>
          </w:tcPr>
          <w:p w:rsidR="00871050" w:rsidRDefault="00871050" w:rsidP="00871050">
            <w:r>
              <w:t>Ventragluteal</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VCSF</w:t>
            </w:r>
          </w:p>
        </w:tc>
        <w:tc>
          <w:tcPr>
            <w:tcW w:w="1600" w:type="dxa"/>
            <w:tcBorders>
              <w:bottom w:val="single" w:sz="4" w:space="0" w:color="auto"/>
            </w:tcBorders>
            <w:shd w:val="clear" w:color="auto" w:fill="F3F3F3"/>
          </w:tcPr>
          <w:p w:rsidR="00871050" w:rsidRDefault="00871050" w:rsidP="00871050">
            <w:r>
              <w:t>Ventricular CSF</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VERMI</w:t>
            </w:r>
          </w:p>
        </w:tc>
        <w:tc>
          <w:tcPr>
            <w:tcW w:w="1600" w:type="dxa"/>
            <w:tcBorders>
              <w:bottom w:val="single" w:sz="4" w:space="0" w:color="auto"/>
            </w:tcBorders>
            <w:shd w:val="clear" w:color="auto" w:fill="FFFFFF"/>
          </w:tcPr>
          <w:p w:rsidR="00871050" w:rsidRDefault="00871050" w:rsidP="00871050">
            <w:r>
              <w:t>Vermis Cerebelli</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VERTC</w:t>
            </w:r>
          </w:p>
        </w:tc>
        <w:tc>
          <w:tcPr>
            <w:tcW w:w="1600" w:type="dxa"/>
            <w:tcBorders>
              <w:bottom w:val="single" w:sz="4" w:space="0" w:color="auto"/>
            </w:tcBorders>
            <w:shd w:val="clear" w:color="auto" w:fill="F3F3F3"/>
          </w:tcPr>
          <w:p w:rsidR="00871050" w:rsidRDefault="00871050" w:rsidP="00871050">
            <w:r>
              <w:t>Vertebra, cervical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VERTL</w:t>
            </w:r>
          </w:p>
        </w:tc>
        <w:tc>
          <w:tcPr>
            <w:tcW w:w="1600" w:type="dxa"/>
            <w:tcBorders>
              <w:bottom w:val="single" w:sz="4" w:space="0" w:color="auto"/>
            </w:tcBorders>
            <w:shd w:val="clear" w:color="auto" w:fill="FFFFFF"/>
          </w:tcPr>
          <w:p w:rsidR="00871050" w:rsidRDefault="00871050" w:rsidP="00871050">
            <w:r>
              <w:t>Vertebra, lumbar</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VERTT</w:t>
            </w:r>
          </w:p>
        </w:tc>
        <w:tc>
          <w:tcPr>
            <w:tcW w:w="1600" w:type="dxa"/>
            <w:tcBorders>
              <w:bottom w:val="single" w:sz="4" w:space="0" w:color="auto"/>
            </w:tcBorders>
            <w:shd w:val="clear" w:color="auto" w:fill="F3F3F3"/>
          </w:tcPr>
          <w:p w:rsidR="00871050" w:rsidRDefault="00871050" w:rsidP="00871050">
            <w:r>
              <w:t>Vertebra, thoracic</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VESI</w:t>
            </w:r>
          </w:p>
        </w:tc>
        <w:tc>
          <w:tcPr>
            <w:tcW w:w="1600" w:type="dxa"/>
            <w:tcBorders>
              <w:bottom w:val="single" w:sz="4" w:space="0" w:color="auto"/>
            </w:tcBorders>
            <w:shd w:val="clear" w:color="auto" w:fill="FFFFFF"/>
          </w:tcPr>
          <w:p w:rsidR="00871050" w:rsidRDefault="00871050" w:rsidP="00871050">
            <w:r>
              <w:t>Vesicle</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VESCL</w:t>
            </w:r>
          </w:p>
        </w:tc>
        <w:tc>
          <w:tcPr>
            <w:tcW w:w="1600" w:type="dxa"/>
            <w:tcBorders>
              <w:bottom w:val="single" w:sz="4" w:space="0" w:color="auto"/>
            </w:tcBorders>
            <w:shd w:val="clear" w:color="auto" w:fill="F3F3F3"/>
          </w:tcPr>
          <w:p w:rsidR="00871050" w:rsidRDefault="00871050" w:rsidP="00871050">
            <w:r>
              <w:t>Vesicular</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VESFLD</w:t>
            </w:r>
          </w:p>
        </w:tc>
        <w:tc>
          <w:tcPr>
            <w:tcW w:w="1600" w:type="dxa"/>
            <w:tcBorders>
              <w:bottom w:val="single" w:sz="4" w:space="0" w:color="auto"/>
            </w:tcBorders>
            <w:shd w:val="clear" w:color="auto" w:fill="FFFFFF"/>
          </w:tcPr>
          <w:p w:rsidR="00871050" w:rsidRDefault="00871050" w:rsidP="00871050">
            <w:r>
              <w:t>Vesicular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VESTI</w:t>
            </w:r>
          </w:p>
        </w:tc>
        <w:tc>
          <w:tcPr>
            <w:tcW w:w="1600" w:type="dxa"/>
            <w:tcBorders>
              <w:bottom w:val="single" w:sz="4" w:space="0" w:color="auto"/>
            </w:tcBorders>
            <w:shd w:val="clear" w:color="auto" w:fill="F3F3F3"/>
          </w:tcPr>
          <w:p w:rsidR="00871050" w:rsidRDefault="00871050" w:rsidP="00871050">
            <w:r>
              <w:t>Vestibule(Genital)</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VITR</w:t>
            </w:r>
          </w:p>
        </w:tc>
        <w:tc>
          <w:tcPr>
            <w:tcW w:w="1600" w:type="dxa"/>
            <w:tcBorders>
              <w:bottom w:val="single" w:sz="4" w:space="0" w:color="auto"/>
            </w:tcBorders>
            <w:shd w:val="clear" w:color="auto" w:fill="FFFFFF"/>
          </w:tcPr>
          <w:p w:rsidR="00871050" w:rsidRDefault="00871050" w:rsidP="00871050">
            <w:r>
              <w:t>Vitreous Fluid</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VOC</w:t>
            </w:r>
          </w:p>
        </w:tc>
        <w:tc>
          <w:tcPr>
            <w:tcW w:w="1600" w:type="dxa"/>
            <w:tcBorders>
              <w:bottom w:val="single" w:sz="4" w:space="0" w:color="auto"/>
            </w:tcBorders>
            <w:shd w:val="clear" w:color="auto" w:fill="F3F3F3"/>
          </w:tcPr>
          <w:p w:rsidR="00871050" w:rsidRDefault="00871050" w:rsidP="00871050">
            <w:r>
              <w:t>Vocal Cord</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VULVA</w:t>
            </w:r>
          </w:p>
        </w:tc>
        <w:tc>
          <w:tcPr>
            <w:tcW w:w="1600" w:type="dxa"/>
            <w:tcBorders>
              <w:bottom w:val="single" w:sz="4" w:space="0" w:color="auto"/>
            </w:tcBorders>
            <w:shd w:val="clear" w:color="auto" w:fill="FFFFFF"/>
          </w:tcPr>
          <w:p w:rsidR="00871050" w:rsidRDefault="00871050" w:rsidP="00871050">
            <w:r>
              <w:t>Vulva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shd w:val="clear" w:color="auto" w:fill="F3F3F3"/>
          </w:tcPr>
          <w:p w:rsidR="00871050" w:rsidRDefault="00871050" w:rsidP="00871050">
            <w:r>
              <w:t>WRIST</w:t>
            </w:r>
          </w:p>
        </w:tc>
        <w:tc>
          <w:tcPr>
            <w:tcW w:w="1600" w:type="dxa"/>
            <w:shd w:val="clear" w:color="auto" w:fill="F3F3F3"/>
          </w:tcPr>
          <w:p w:rsidR="00871050" w:rsidRDefault="00871050" w:rsidP="00871050">
            <w:r>
              <w:t>Wrist</w:t>
            </w:r>
          </w:p>
        </w:tc>
        <w:tc>
          <w:tcPr>
            <w:tcW w:w="4400" w:type="dxa"/>
            <w:shd w:val="clear" w:color="auto" w:fill="F3F3F3"/>
          </w:tcPr>
          <w:p w:rsidR="00871050" w:rsidRDefault="00871050" w:rsidP="00871050"/>
        </w:tc>
        <w:tc>
          <w:tcPr>
            <w:tcW w:w="1200" w:type="dxa"/>
            <w:shd w:val="clear" w:color="auto" w:fill="F3F3F3"/>
          </w:tcPr>
          <w:p w:rsidR="00871050" w:rsidRDefault="00871050" w:rsidP="00871050"/>
        </w:tc>
        <w:tc>
          <w:tcPr>
            <w:tcW w:w="800" w:type="dxa"/>
            <w:shd w:val="clear" w:color="auto" w:fill="F3F3F3"/>
          </w:tcPr>
          <w:p w:rsidR="00871050" w:rsidRDefault="00871050" w:rsidP="00871050"/>
        </w:tc>
      </w:tr>
    </w:tbl>
    <w:p w:rsidR="00871050" w:rsidRDefault="00871050" w:rsidP="00871050"/>
    <w:p w:rsidR="00871050" w:rsidRDefault="00871050" w:rsidP="00871050">
      <w:pPr>
        <w:pStyle w:val="berschrift3"/>
      </w:pPr>
      <w:r>
        <w:t>0551 - Authorization Referral Type (AUT-13)</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AuthorizationReferralType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Authorization Referral 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AUT-13</w:t>
            </w:r>
          </w:p>
        </w:tc>
      </w:tr>
    </w:tbl>
    <w:p w:rsidR="00871050" w:rsidRDefault="00871050" w:rsidP="00871050"/>
    <w:p w:rsidR="00871050" w:rsidRDefault="00871050" w:rsidP="00871050">
      <w:pPr>
        <w:pStyle w:val="berschrift3"/>
      </w:pPr>
      <w:r>
        <w:t>0552 - Advanced Beneficiary Notice Override Reason</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AdvancedBeneficiaryNoticeOverrideReason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reason the patient did not sign an Advanced Beneficiary Notice.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Advanced Beneficiary Notice Override Reason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that specify the reason the patient did not sign an Advanced Beneficiary Notice.  No suggested values.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HL7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OO</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ORC-26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2.5</w:t>
            </w:r>
          </w:p>
        </w:tc>
      </w:tr>
    </w:tbl>
    <w:p w:rsidR="00871050" w:rsidRDefault="00871050" w:rsidP="00871050"/>
    <w:p w:rsidR="00871050" w:rsidRDefault="00871050" w:rsidP="00871050">
      <w:pPr>
        <w:pStyle w:val="berschrift3"/>
      </w:pPr>
      <w:r>
        <w:t>0553 - Invoice Control Code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InvoiceControlCode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what invoice action is being performed by this message.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2.16.840.1.113883.18.357</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invoiceControl</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what action is being performed by this message.  Used in the Invoice (IVC)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Invoice Control Code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http://terminology.hl7.org/CodeSystem/v2-0553</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2.16.840.1.113883.21.373</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hl7VS-invoiceControlCode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what invoice action is being performed by this message.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Invoice Control Code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http://terminology.hl7.org/ValueSet/v2-0553</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representative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 Control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what invoice action is being performed by this message.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IVC-4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2200"/>
        <w:gridCol w:w="3600"/>
        <w:gridCol w:w="800"/>
      </w:tblGrid>
      <w:tr w:rsidR="00871050" w:rsidTr="00871050">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22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36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pPr>
              <w:pStyle w:val="UserTableBody"/>
            </w:pPr>
            <w:r>
              <w:t>OR</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Original Invoice</w:t>
            </w:r>
          </w:p>
        </w:tc>
        <w:tc>
          <w:tcPr>
            <w:tcW w:w="2200" w:type="dxa"/>
            <w:tcBorders>
              <w:top w:val="single" w:sz="4" w:space="0" w:color="auto"/>
              <w:bottom w:val="single" w:sz="4" w:space="0" w:color="auto"/>
            </w:tcBorders>
            <w:shd w:val="clear" w:color="auto" w:fill="FFFFFF"/>
          </w:tcPr>
          <w:p w:rsidR="00871050" w:rsidRDefault="00871050" w:rsidP="00871050">
            <w:pPr>
              <w:pStyle w:val="UserTableBody"/>
            </w:pPr>
          </w:p>
        </w:tc>
        <w:tc>
          <w:tcPr>
            <w:tcW w:w="36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CN</w:t>
            </w:r>
          </w:p>
        </w:tc>
        <w:tc>
          <w:tcPr>
            <w:tcW w:w="1600" w:type="dxa"/>
            <w:tcBorders>
              <w:top w:val="single" w:sz="4" w:space="0" w:color="auto"/>
              <w:bottom w:val="single" w:sz="4" w:space="0" w:color="auto"/>
            </w:tcBorders>
            <w:shd w:val="clear" w:color="auto" w:fill="F3F3F3"/>
          </w:tcPr>
          <w:p w:rsidR="00871050" w:rsidRDefault="00871050" w:rsidP="00871050">
            <w:r>
              <w:t>Cancel Invoice</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r>
              <w:t>Can be used to reverse or cancel an invoice in progress or reverse a paid invoice.  Receiver may only mark Invoice as cancelled, not purge records</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CG</w:t>
            </w:r>
          </w:p>
        </w:tc>
        <w:tc>
          <w:tcPr>
            <w:tcW w:w="1600" w:type="dxa"/>
            <w:tcBorders>
              <w:top w:val="single" w:sz="4" w:space="0" w:color="auto"/>
              <w:bottom w:val="single" w:sz="4" w:space="0" w:color="auto"/>
            </w:tcBorders>
            <w:shd w:val="clear" w:color="auto" w:fill="FFFFFF"/>
          </w:tcPr>
          <w:p w:rsidR="00871050" w:rsidRDefault="00871050" w:rsidP="00871050">
            <w:r>
              <w:t>Cancel Invoice Product/Service Group</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r>
              <w:t>Cancel a specific Product/Service Group in an Invoice</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CL</w:t>
            </w:r>
          </w:p>
        </w:tc>
        <w:tc>
          <w:tcPr>
            <w:tcW w:w="1600" w:type="dxa"/>
            <w:tcBorders>
              <w:top w:val="single" w:sz="4" w:space="0" w:color="auto"/>
              <w:bottom w:val="single" w:sz="4" w:space="0" w:color="auto"/>
            </w:tcBorders>
            <w:shd w:val="clear" w:color="auto" w:fill="F3F3F3"/>
          </w:tcPr>
          <w:p w:rsidR="00871050" w:rsidRDefault="00871050" w:rsidP="00871050">
            <w:r>
              <w:t>Cancel Invoice Product/Service Line Item</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r>
              <w:t>Cancel a specific Product/Service Line Item in an Invoice</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PD</w:t>
            </w:r>
          </w:p>
        </w:tc>
        <w:tc>
          <w:tcPr>
            <w:tcW w:w="1600" w:type="dxa"/>
            <w:tcBorders>
              <w:top w:val="single" w:sz="4" w:space="0" w:color="auto"/>
              <w:bottom w:val="single" w:sz="4" w:space="0" w:color="auto"/>
            </w:tcBorders>
            <w:shd w:val="clear" w:color="auto" w:fill="FFFFFF"/>
          </w:tcPr>
          <w:p w:rsidR="00871050" w:rsidRDefault="00871050" w:rsidP="00871050">
            <w:r>
              <w:t>Pre-Determination Invoice</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r>
              <w:t>Can be used to submit an invoice through a Payer's edit and adjudication engine to determine if the invoice will be paid - does not result in payment by Payer</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RA</w:t>
            </w:r>
          </w:p>
        </w:tc>
        <w:tc>
          <w:tcPr>
            <w:tcW w:w="1600" w:type="dxa"/>
            <w:tcBorders>
              <w:top w:val="single" w:sz="4" w:space="0" w:color="auto"/>
              <w:bottom w:val="single" w:sz="4" w:space="0" w:color="auto"/>
            </w:tcBorders>
            <w:shd w:val="clear" w:color="auto" w:fill="F3F3F3"/>
          </w:tcPr>
          <w:p w:rsidR="00871050" w:rsidRDefault="00871050" w:rsidP="00871050">
            <w:r>
              <w:t>Re-Assessment</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r>
              <w:t>Used on EHC^E04 only</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OA</w:t>
            </w:r>
          </w:p>
        </w:tc>
        <w:tc>
          <w:tcPr>
            <w:tcW w:w="1600" w:type="dxa"/>
            <w:tcBorders>
              <w:top w:val="single" w:sz="4" w:space="0" w:color="auto"/>
              <w:bottom w:val="single" w:sz="4" w:space="0" w:color="auto"/>
            </w:tcBorders>
            <w:shd w:val="clear" w:color="auto" w:fill="FFFFFF"/>
          </w:tcPr>
          <w:p w:rsidR="00871050" w:rsidRDefault="00871050" w:rsidP="00871050">
            <w:r>
              <w:t>Original Authorization</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SA</w:t>
            </w:r>
          </w:p>
        </w:tc>
        <w:tc>
          <w:tcPr>
            <w:tcW w:w="1600" w:type="dxa"/>
            <w:tcBorders>
              <w:top w:val="single" w:sz="4" w:space="0" w:color="auto"/>
              <w:bottom w:val="single" w:sz="4" w:space="0" w:color="auto"/>
            </w:tcBorders>
            <w:shd w:val="clear" w:color="auto" w:fill="F3F3F3"/>
          </w:tcPr>
          <w:p w:rsidR="00871050" w:rsidRDefault="00871050" w:rsidP="00871050">
            <w:r>
              <w:t>Special Authorization</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AI</w:t>
            </w:r>
          </w:p>
        </w:tc>
        <w:tc>
          <w:tcPr>
            <w:tcW w:w="1600" w:type="dxa"/>
            <w:tcBorders>
              <w:top w:val="single" w:sz="4" w:space="0" w:color="auto"/>
              <w:bottom w:val="single" w:sz="4" w:space="0" w:color="auto"/>
            </w:tcBorders>
            <w:shd w:val="clear" w:color="auto" w:fill="FFFFFF"/>
          </w:tcPr>
          <w:p w:rsidR="00871050" w:rsidRDefault="00871050" w:rsidP="00871050">
            <w:r>
              <w:t>Combined Authorization and Adjudication request</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PA</w:t>
            </w:r>
          </w:p>
        </w:tc>
        <w:tc>
          <w:tcPr>
            <w:tcW w:w="1600" w:type="dxa"/>
            <w:tcBorders>
              <w:top w:val="single" w:sz="4" w:space="0" w:color="auto"/>
              <w:bottom w:val="single" w:sz="4" w:space="0" w:color="auto"/>
            </w:tcBorders>
            <w:shd w:val="clear" w:color="auto" w:fill="F3F3F3"/>
          </w:tcPr>
          <w:p w:rsidR="00871050" w:rsidRDefault="00871050" w:rsidP="00871050">
            <w:r>
              <w:t>Pre-Authorization</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AA</w:t>
            </w:r>
          </w:p>
        </w:tc>
        <w:tc>
          <w:tcPr>
            <w:tcW w:w="1600" w:type="dxa"/>
            <w:tcBorders>
              <w:top w:val="single" w:sz="4" w:space="0" w:color="auto"/>
              <w:bottom w:val="single" w:sz="4" w:space="0" w:color="auto"/>
            </w:tcBorders>
            <w:shd w:val="clear" w:color="auto" w:fill="FFFFFF"/>
          </w:tcPr>
          <w:p w:rsidR="00871050" w:rsidRDefault="00871050" w:rsidP="00871050">
            <w:r>
              <w:t>Authorization request for inpatient admission</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EA</w:t>
            </w:r>
          </w:p>
        </w:tc>
        <w:tc>
          <w:tcPr>
            <w:tcW w:w="1600" w:type="dxa"/>
            <w:tcBorders>
              <w:top w:val="single" w:sz="4" w:space="0" w:color="auto"/>
              <w:bottom w:val="single" w:sz="4" w:space="0" w:color="auto"/>
            </w:tcBorders>
            <w:shd w:val="clear" w:color="auto" w:fill="F3F3F3"/>
          </w:tcPr>
          <w:p w:rsidR="00871050" w:rsidRDefault="00871050" w:rsidP="00871050">
            <w:r>
              <w:t>Authorization request for inpatient stay extension</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RC</w:t>
            </w:r>
          </w:p>
        </w:tc>
        <w:tc>
          <w:tcPr>
            <w:tcW w:w="1600" w:type="dxa"/>
            <w:tcBorders>
              <w:top w:val="single" w:sz="4" w:space="0" w:color="auto"/>
              <w:bottom w:val="single" w:sz="4" w:space="0" w:color="auto"/>
            </w:tcBorders>
            <w:shd w:val="clear" w:color="auto" w:fill="FFFFFF"/>
          </w:tcPr>
          <w:p w:rsidR="00871050" w:rsidRDefault="00871050" w:rsidP="00871050">
            <w:r>
              <w:t>Referral Pre-Authorization</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CA</w:t>
            </w:r>
          </w:p>
        </w:tc>
        <w:tc>
          <w:tcPr>
            <w:tcW w:w="1600" w:type="dxa"/>
            <w:tcBorders>
              <w:top w:val="single" w:sz="4" w:space="0" w:color="auto"/>
              <w:bottom w:val="single" w:sz="4" w:space="0" w:color="auto"/>
            </w:tcBorders>
            <w:shd w:val="clear" w:color="auto" w:fill="F3F3F3"/>
          </w:tcPr>
          <w:p w:rsidR="00871050" w:rsidRDefault="00871050" w:rsidP="00871050">
            <w:r>
              <w:t>Cancel Authorization request</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FFFFF"/>
          </w:tcPr>
          <w:p w:rsidR="00871050" w:rsidRDefault="00871050" w:rsidP="00871050">
            <w:r>
              <w:t>CP</w:t>
            </w:r>
          </w:p>
        </w:tc>
        <w:tc>
          <w:tcPr>
            <w:tcW w:w="1600" w:type="dxa"/>
            <w:tcBorders>
              <w:top w:val="single" w:sz="4" w:space="0" w:color="auto"/>
              <w:bottom w:val="single" w:sz="4" w:space="0" w:color="auto"/>
            </w:tcBorders>
            <w:shd w:val="clear" w:color="auto" w:fill="FFFFFF"/>
          </w:tcPr>
          <w:p w:rsidR="00871050" w:rsidRDefault="00871050" w:rsidP="00871050">
            <w:r>
              <w:t>Copy of Invoice</w:t>
            </w:r>
          </w:p>
        </w:tc>
        <w:tc>
          <w:tcPr>
            <w:tcW w:w="22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single" w:sz="4" w:space="0" w:color="auto"/>
            </w:tcBorders>
            <w:shd w:val="clear" w:color="auto" w:fill="F3F3F3"/>
          </w:tcPr>
          <w:p w:rsidR="00871050" w:rsidRDefault="00871050" w:rsidP="00871050">
            <w:r>
              <w:t>CQ</w:t>
            </w:r>
          </w:p>
        </w:tc>
        <w:tc>
          <w:tcPr>
            <w:tcW w:w="1600" w:type="dxa"/>
            <w:tcBorders>
              <w:top w:val="single" w:sz="4" w:space="0" w:color="auto"/>
              <w:bottom w:val="single" w:sz="4" w:space="0" w:color="auto"/>
            </w:tcBorders>
            <w:shd w:val="clear" w:color="auto" w:fill="F3F3F3"/>
          </w:tcPr>
          <w:p w:rsidR="00871050" w:rsidRDefault="00871050" w:rsidP="00871050">
            <w:r>
              <w:t>Coverage Register Query</w:t>
            </w:r>
          </w:p>
        </w:tc>
        <w:tc>
          <w:tcPr>
            <w:tcW w:w="22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000" w:type="dxa"/>
            <w:tcBorders>
              <w:top w:val="single" w:sz="4" w:space="0" w:color="auto"/>
              <w:bottom w:val="double" w:sz="4" w:space="0" w:color="auto"/>
            </w:tcBorders>
            <w:shd w:val="clear" w:color="auto" w:fill="FFFFFF"/>
          </w:tcPr>
          <w:p w:rsidR="00871050" w:rsidRDefault="00871050" w:rsidP="00871050">
            <w:r>
              <w:t>RU</w:t>
            </w:r>
          </w:p>
        </w:tc>
        <w:tc>
          <w:tcPr>
            <w:tcW w:w="1600" w:type="dxa"/>
            <w:tcBorders>
              <w:top w:val="single" w:sz="4" w:space="0" w:color="auto"/>
              <w:bottom w:val="double" w:sz="4" w:space="0" w:color="auto"/>
            </w:tcBorders>
            <w:shd w:val="clear" w:color="auto" w:fill="FFFFFF"/>
          </w:tcPr>
          <w:p w:rsidR="00871050" w:rsidRDefault="00871050" w:rsidP="00871050">
            <w:r>
              <w:t>Referral authorization</w:t>
            </w:r>
          </w:p>
        </w:tc>
        <w:tc>
          <w:tcPr>
            <w:tcW w:w="2200" w:type="dxa"/>
            <w:tcBorders>
              <w:top w:val="single" w:sz="4" w:space="0" w:color="auto"/>
              <w:bottom w:val="double" w:sz="4" w:space="0" w:color="auto"/>
            </w:tcBorders>
            <w:shd w:val="clear" w:color="auto" w:fill="FFFFFF"/>
          </w:tcPr>
          <w:p w:rsidR="00871050" w:rsidRDefault="00871050" w:rsidP="00871050"/>
        </w:tc>
        <w:tc>
          <w:tcPr>
            <w:tcW w:w="36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0554 - Invoice Reason Codes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InvoiceReasonCodes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reason for an 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2.16.840.1.113883.18.358</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invoiceReason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reason for this invoice.  Used in the Invoice (IVC)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Invoice Reason Codes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http://terminology.hl7.org/CodeSystem/v2-0554</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2.16.840.1.113883.21.374</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hl7VS-invoiceReasonCodes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reason for an invoice.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Invoice Reason Codes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http://terminology.hl7.org/ValueSet/v2-0554</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 Reason 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reason for an 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IVC-5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LATE</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Late Invoice</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r>
              <w:t>Over the Payer's published time limit for this invoice</w:t>
            </w: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NORM</w:t>
            </w:r>
          </w:p>
        </w:tc>
        <w:tc>
          <w:tcPr>
            <w:tcW w:w="1600" w:type="dxa"/>
            <w:tcBorders>
              <w:top w:val="single" w:sz="4" w:space="0" w:color="auto"/>
              <w:bottom w:val="single" w:sz="4" w:space="0" w:color="auto"/>
            </w:tcBorders>
            <w:shd w:val="clear" w:color="auto" w:fill="F3F3F3"/>
          </w:tcPr>
          <w:p w:rsidR="00871050" w:rsidRDefault="00871050" w:rsidP="00871050">
            <w:r>
              <w:t>Normal submission</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SUB</w:t>
            </w:r>
          </w:p>
        </w:tc>
        <w:tc>
          <w:tcPr>
            <w:tcW w:w="1600" w:type="dxa"/>
            <w:tcBorders>
              <w:top w:val="single" w:sz="4" w:space="0" w:color="auto"/>
              <w:bottom w:val="double" w:sz="4" w:space="0" w:color="auto"/>
            </w:tcBorders>
            <w:shd w:val="clear" w:color="auto" w:fill="FFFFFF"/>
          </w:tcPr>
          <w:p w:rsidR="00871050" w:rsidRDefault="00871050" w:rsidP="00871050">
            <w:r>
              <w:t>Subscriber coverage problem</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0555 - Invoice Type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type of 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2.16.840.1.113883.18.359</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invoiceType</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type of invoice.  Used in the Invoice (IVC)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Invoice Type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http://terminology.hl7.org/CodeSystem/v2-0555</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2.16.840.1.113883.21.375</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hl7VS-invoiceType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type of invoice.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Invoice Type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http://terminology.hl7.org/ValueSet/v2-0555</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 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type of 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IVC-6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FS</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Fee for Service</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SS</w:t>
            </w:r>
          </w:p>
        </w:tc>
        <w:tc>
          <w:tcPr>
            <w:tcW w:w="1600" w:type="dxa"/>
            <w:tcBorders>
              <w:top w:val="single" w:sz="4" w:space="0" w:color="auto"/>
              <w:bottom w:val="single" w:sz="4" w:space="0" w:color="auto"/>
            </w:tcBorders>
            <w:shd w:val="clear" w:color="auto" w:fill="F3F3F3"/>
          </w:tcPr>
          <w:p w:rsidR="00871050" w:rsidRDefault="00871050" w:rsidP="00871050">
            <w:r>
              <w:t>By Session</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GP</w:t>
            </w:r>
          </w:p>
        </w:tc>
        <w:tc>
          <w:tcPr>
            <w:tcW w:w="1600" w:type="dxa"/>
            <w:tcBorders>
              <w:top w:val="single" w:sz="4" w:space="0" w:color="auto"/>
              <w:bottom w:val="single" w:sz="4" w:space="0" w:color="auto"/>
            </w:tcBorders>
            <w:shd w:val="clear" w:color="auto" w:fill="FFFFFF"/>
          </w:tcPr>
          <w:p w:rsidR="00871050" w:rsidRDefault="00871050" w:rsidP="00871050">
            <w:r>
              <w:t>Group</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BK</w:t>
            </w:r>
          </w:p>
        </w:tc>
        <w:tc>
          <w:tcPr>
            <w:tcW w:w="1600" w:type="dxa"/>
            <w:tcBorders>
              <w:top w:val="single" w:sz="4" w:space="0" w:color="auto"/>
              <w:bottom w:val="single" w:sz="4" w:space="0" w:color="auto"/>
            </w:tcBorders>
            <w:shd w:val="clear" w:color="auto" w:fill="F3F3F3"/>
          </w:tcPr>
          <w:p w:rsidR="00871050" w:rsidRDefault="00871050" w:rsidP="00871050">
            <w:r>
              <w:t>Block</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SL</w:t>
            </w:r>
          </w:p>
        </w:tc>
        <w:tc>
          <w:tcPr>
            <w:tcW w:w="1600" w:type="dxa"/>
            <w:tcBorders>
              <w:top w:val="single" w:sz="4" w:space="0" w:color="auto"/>
              <w:bottom w:val="single" w:sz="4" w:space="0" w:color="auto"/>
            </w:tcBorders>
            <w:shd w:val="clear" w:color="auto" w:fill="FFFFFF"/>
          </w:tcPr>
          <w:p w:rsidR="00871050" w:rsidRDefault="00871050" w:rsidP="00871050">
            <w:r>
              <w:t>Salary</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IN</w:t>
            </w:r>
          </w:p>
        </w:tc>
        <w:tc>
          <w:tcPr>
            <w:tcW w:w="1600" w:type="dxa"/>
            <w:tcBorders>
              <w:top w:val="single" w:sz="4" w:space="0" w:color="auto"/>
              <w:bottom w:val="single" w:sz="4" w:space="0" w:color="auto"/>
            </w:tcBorders>
            <w:shd w:val="clear" w:color="auto" w:fill="F3F3F3"/>
          </w:tcPr>
          <w:p w:rsidR="00871050" w:rsidRDefault="00871050" w:rsidP="00871050">
            <w:r>
              <w:t>Information Only</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r>
              <w:t>Payee information not required for this Invoice Type</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NP</w:t>
            </w:r>
          </w:p>
        </w:tc>
        <w:tc>
          <w:tcPr>
            <w:tcW w:w="1600" w:type="dxa"/>
            <w:tcBorders>
              <w:top w:val="single" w:sz="4" w:space="0" w:color="auto"/>
              <w:bottom w:val="single" w:sz="4" w:space="0" w:color="auto"/>
            </w:tcBorders>
            <w:shd w:val="clear" w:color="auto" w:fill="FFFFFF"/>
          </w:tcPr>
          <w:p w:rsidR="00871050" w:rsidRDefault="00871050" w:rsidP="00871050">
            <w:r>
              <w:t>Non Patient</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r>
              <w:t>Invoice without a patient.  E.g. bulk invoicing for Pharmacy for a care facility.</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FN</w:t>
            </w:r>
          </w:p>
        </w:tc>
        <w:tc>
          <w:tcPr>
            <w:tcW w:w="1600" w:type="dxa"/>
            <w:tcBorders>
              <w:top w:val="single" w:sz="4" w:space="0" w:color="auto"/>
              <w:bottom w:val="single" w:sz="4" w:space="0" w:color="auto"/>
            </w:tcBorders>
            <w:shd w:val="clear" w:color="auto" w:fill="F3F3F3"/>
          </w:tcPr>
          <w:p w:rsidR="00871050" w:rsidRDefault="00871050" w:rsidP="00871050">
            <w:r>
              <w:t>Final</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r>
              <w:t>Final Invoice</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PA</w:t>
            </w:r>
          </w:p>
        </w:tc>
        <w:tc>
          <w:tcPr>
            <w:tcW w:w="1600" w:type="dxa"/>
            <w:tcBorders>
              <w:top w:val="single" w:sz="4" w:space="0" w:color="auto"/>
              <w:bottom w:val="single" w:sz="4" w:space="0" w:color="auto"/>
            </w:tcBorders>
            <w:shd w:val="clear" w:color="auto" w:fill="FFFFFF"/>
          </w:tcPr>
          <w:p w:rsidR="00871050" w:rsidRDefault="00871050" w:rsidP="00871050">
            <w:r>
              <w:t>Partial</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r>
              <w:t>Partial Invoice</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SU</w:t>
            </w:r>
          </w:p>
        </w:tc>
        <w:tc>
          <w:tcPr>
            <w:tcW w:w="1600" w:type="dxa"/>
            <w:tcBorders>
              <w:top w:val="single" w:sz="4" w:space="0" w:color="auto"/>
              <w:bottom w:val="double" w:sz="4" w:space="0" w:color="auto"/>
            </w:tcBorders>
            <w:shd w:val="clear" w:color="auto" w:fill="F3F3F3"/>
          </w:tcPr>
          <w:p w:rsidR="00871050" w:rsidRDefault="00871050" w:rsidP="00871050">
            <w:r>
              <w:t>Supplemental</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r>
              <w:t>Supplemental Invoice</w:t>
            </w:r>
          </w:p>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0556 - Benefit Group</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BenefitGroup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benefit 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2.16.840.1.113883.18.360</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benefitGroup</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benefit group.  Used in the Invoice (IVC)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Benefit Group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http://terminology.hl7.org/CodeSystem/v2-0556</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2.16.840.1.113883.21.376</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hl7VS-benefitGroup</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benefit group.</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Benefit Group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http://terminology.hl7.org/ValueSet/v2-0556</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Benefit 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benefit 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IVC-25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AMB</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AMBULATORY CARE</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DENT</w:t>
            </w:r>
          </w:p>
        </w:tc>
        <w:tc>
          <w:tcPr>
            <w:tcW w:w="1600" w:type="dxa"/>
            <w:tcBorders>
              <w:top w:val="single" w:sz="4" w:space="0" w:color="auto"/>
              <w:bottom w:val="double" w:sz="4" w:space="0" w:color="auto"/>
            </w:tcBorders>
            <w:shd w:val="clear" w:color="auto" w:fill="F3F3F3"/>
          </w:tcPr>
          <w:p w:rsidR="00871050" w:rsidRDefault="00871050" w:rsidP="00871050">
            <w:r>
              <w:t>DENTAL</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0557 - Payee Type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PayeeType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type of payee (e.g., organization, person).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2.16.840.1.113883.18.361</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payeeType</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type of payee (e.g., organization, person).  Used in the Payee Information (PYE)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Payee Type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http://terminology.hl7.org/CodeSystem/v2-0557</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2.16.840.1.113883.21.377</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hl7VS-payeeType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type of payee (e.g., organization, person).</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Payee Type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http://terminology.hl7.org/ValueSet/v2-0557</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representative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Payee 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type of payee (e.g., organization, person).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PYE-2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ORG</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Payee Organization</w:t>
            </w: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r>
              <w:t>The payee is not a person/individual/being, but an entity commonly identified as an organization.  Examples could be a country healthcare payer, or an insurance company responsible for payment.</w:t>
            </w: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PERS</w:t>
            </w:r>
          </w:p>
        </w:tc>
        <w:tc>
          <w:tcPr>
            <w:tcW w:w="1600" w:type="dxa"/>
            <w:tcBorders>
              <w:top w:val="single" w:sz="4" w:space="0" w:color="auto"/>
              <w:bottom w:val="single" w:sz="4" w:space="0" w:color="auto"/>
            </w:tcBorders>
            <w:shd w:val="clear" w:color="auto" w:fill="F3F3F3"/>
          </w:tcPr>
          <w:p w:rsidR="00871050" w:rsidRDefault="00871050" w:rsidP="00871050">
            <w:r>
              <w:t>Person</w:t>
            </w:r>
          </w:p>
        </w:tc>
        <w:tc>
          <w:tcPr>
            <w:tcW w:w="1200" w:type="dxa"/>
            <w:tcBorders>
              <w:top w:val="single" w:sz="4" w:space="0" w:color="auto"/>
              <w:bottom w:val="single" w:sz="4" w:space="0" w:color="auto"/>
            </w:tcBorders>
            <w:shd w:val="clear" w:color="auto" w:fill="F3F3F3"/>
          </w:tcPr>
          <w:p w:rsidR="00871050" w:rsidRDefault="00871050" w:rsidP="00871050"/>
        </w:tc>
        <w:tc>
          <w:tcPr>
            <w:tcW w:w="4400" w:type="dxa"/>
            <w:tcBorders>
              <w:top w:val="single" w:sz="4" w:space="0" w:color="auto"/>
              <w:bottom w:val="single" w:sz="4" w:space="0" w:color="auto"/>
            </w:tcBorders>
            <w:shd w:val="clear" w:color="auto" w:fill="F3F3F3"/>
          </w:tcPr>
          <w:p w:rsidR="00871050" w:rsidRDefault="00871050" w:rsidP="00871050">
            <w:r>
              <w:t>A person/individual/being.</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PPER</w:t>
            </w:r>
          </w:p>
        </w:tc>
        <w:tc>
          <w:tcPr>
            <w:tcW w:w="1600" w:type="dxa"/>
            <w:tcBorders>
              <w:top w:val="single" w:sz="4" w:space="0" w:color="auto"/>
              <w:bottom w:val="single" w:sz="4" w:space="0" w:color="auto"/>
            </w:tcBorders>
            <w:shd w:val="clear" w:color="auto" w:fill="FFFFFF"/>
          </w:tcPr>
          <w:p w:rsidR="00871050" w:rsidRDefault="00871050" w:rsidP="00871050">
            <w:r>
              <w:t>Pay Person</w:t>
            </w:r>
          </w:p>
        </w:tc>
        <w:tc>
          <w:tcPr>
            <w:tcW w:w="1200" w:type="dxa"/>
            <w:tcBorders>
              <w:top w:val="single" w:sz="4" w:space="0" w:color="auto"/>
              <w:bottom w:val="single" w:sz="4" w:space="0" w:color="auto"/>
            </w:tcBorders>
            <w:shd w:val="clear" w:color="auto" w:fill="FFFFFF"/>
          </w:tcPr>
          <w:p w:rsidR="00871050" w:rsidRDefault="00871050" w:rsidP="00871050"/>
        </w:tc>
        <w:tc>
          <w:tcPr>
            <w:tcW w:w="4400" w:type="dxa"/>
            <w:tcBorders>
              <w:top w:val="single" w:sz="4" w:space="0" w:color="auto"/>
              <w:bottom w:val="single" w:sz="4" w:space="0" w:color="auto"/>
            </w:tcBorders>
            <w:shd w:val="clear" w:color="auto" w:fill="FFFFFF"/>
          </w:tcPr>
          <w:p w:rsidR="00871050" w:rsidRDefault="00871050" w:rsidP="00871050">
            <w:r>
              <w:t>Person/individual/being responsible for payment.</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EMPL</w:t>
            </w:r>
          </w:p>
        </w:tc>
        <w:tc>
          <w:tcPr>
            <w:tcW w:w="1600" w:type="dxa"/>
            <w:tcBorders>
              <w:top w:val="single" w:sz="4" w:space="0" w:color="auto"/>
              <w:bottom w:val="double" w:sz="4" w:space="0" w:color="auto"/>
            </w:tcBorders>
            <w:shd w:val="clear" w:color="auto" w:fill="F3F3F3"/>
          </w:tcPr>
          <w:p w:rsidR="00871050" w:rsidRDefault="00871050" w:rsidP="00871050">
            <w:r>
              <w:t>Employer</w:t>
            </w:r>
          </w:p>
        </w:tc>
        <w:tc>
          <w:tcPr>
            <w:tcW w:w="1200" w:type="dxa"/>
            <w:tcBorders>
              <w:top w:val="single" w:sz="4" w:space="0" w:color="auto"/>
              <w:bottom w:val="double" w:sz="4" w:space="0" w:color="auto"/>
            </w:tcBorders>
            <w:shd w:val="clear" w:color="auto" w:fill="F3F3F3"/>
          </w:tcPr>
          <w:p w:rsidR="00871050" w:rsidRDefault="00871050" w:rsidP="00871050"/>
        </w:tc>
        <w:tc>
          <w:tcPr>
            <w:tcW w:w="4400" w:type="dxa"/>
            <w:tcBorders>
              <w:top w:val="single" w:sz="4" w:space="0" w:color="auto"/>
              <w:bottom w:val="double" w:sz="4" w:space="0" w:color="auto"/>
            </w:tcBorders>
            <w:shd w:val="clear" w:color="auto" w:fill="F3F3F3"/>
          </w:tcPr>
          <w:p w:rsidR="00871050" w:rsidRDefault="00871050" w:rsidP="00871050">
            <w:r>
              <w:t>A legal entity that controls and directs a worker under an express or implied contract of employment and a salary or wages in compensation.</w:t>
            </w:r>
          </w:p>
          <w:p w:rsidR="00871050" w:rsidRDefault="00871050" w:rsidP="00871050"/>
          <w:p w:rsidR="00871050" w:rsidRDefault="00871050" w:rsidP="00871050">
            <w:r>
              <w:t>In worker’s compensation cases, the Employer may be the “organization” responsible for paying the healthcare charges for employment related illness or injury.</w:t>
            </w:r>
          </w:p>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0558 - Payee Relationship to Invoice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PayeeRelationshipToInvoice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relationship to the invoice for Person Payee Types.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2.16.840.1.113883.18.362</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payeeRelationshipToInvoice</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relationship to the invoice for Person Payee Types.  Used in the Payee Information (PYE)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Payee Relationship to Invoice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http://terminology.hl7.org/CodeSystem/v2-0558</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2.16.840.1.113883.21.378</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hl7VS-payeeRelationshipToInvoice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relationship to the invoice for Person Payee Types.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Payee Relationship to Invoice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http://terminology.hl7.org/ValueSet/v2-0558</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Payee Relationship to Invoice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relationship to the invoice for Person Payee Types.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PYE-3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PT</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Patient</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FM</w:t>
            </w:r>
          </w:p>
        </w:tc>
        <w:tc>
          <w:tcPr>
            <w:tcW w:w="1600" w:type="dxa"/>
            <w:tcBorders>
              <w:top w:val="single" w:sz="4" w:space="0" w:color="auto"/>
              <w:bottom w:val="single" w:sz="4" w:space="0" w:color="auto"/>
            </w:tcBorders>
            <w:shd w:val="clear" w:color="auto" w:fill="F3F3F3"/>
          </w:tcPr>
          <w:p w:rsidR="00871050" w:rsidRDefault="00871050" w:rsidP="00871050">
            <w:r>
              <w:t>Family Member</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SB</w:t>
            </w:r>
          </w:p>
        </w:tc>
        <w:tc>
          <w:tcPr>
            <w:tcW w:w="1600" w:type="dxa"/>
            <w:tcBorders>
              <w:top w:val="single" w:sz="4" w:space="0" w:color="auto"/>
              <w:bottom w:val="single" w:sz="4" w:space="0" w:color="auto"/>
            </w:tcBorders>
            <w:shd w:val="clear" w:color="auto" w:fill="FFFFFF"/>
          </w:tcPr>
          <w:p w:rsidR="00871050" w:rsidRDefault="00871050" w:rsidP="00871050">
            <w:r>
              <w:t>Subscriber</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GT</w:t>
            </w:r>
          </w:p>
        </w:tc>
        <w:tc>
          <w:tcPr>
            <w:tcW w:w="1600" w:type="dxa"/>
            <w:tcBorders>
              <w:top w:val="single" w:sz="4" w:space="0" w:color="auto"/>
              <w:bottom w:val="double" w:sz="4" w:space="0" w:color="auto"/>
            </w:tcBorders>
            <w:shd w:val="clear" w:color="auto" w:fill="F3F3F3"/>
          </w:tcPr>
          <w:p w:rsidR="00871050" w:rsidRDefault="00871050" w:rsidP="00871050">
            <w:r>
              <w:t>Guarantor</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0559 - Product/Service Status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559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Product_ServiceStatus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processing status for the Product/Service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2.16.840.1.113883.18.363</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product-serviceStatus</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processing status for the Product/Service Code.  Used in the Product/Service Line Item (PSL)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Product/Service Status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http://terminology.hl7.org/CodeSystem/v2-0559</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2.16.840.1.113883.21.379</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hl7VS-product-serviceStatus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processing status for the Product/Service 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Product/Service Status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http://terminology.hl7.org/ValueSet/v2-0559</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representative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0559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2.16.840.1.113883.12.559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Product/Service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processing status for the Product/Service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PLS-6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P</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Processed</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D</w:t>
            </w:r>
          </w:p>
        </w:tc>
        <w:tc>
          <w:tcPr>
            <w:tcW w:w="1600" w:type="dxa"/>
            <w:tcBorders>
              <w:top w:val="single" w:sz="4" w:space="0" w:color="auto"/>
              <w:bottom w:val="single" w:sz="4" w:space="0" w:color="auto"/>
            </w:tcBorders>
            <w:shd w:val="clear" w:color="auto" w:fill="F3F3F3"/>
          </w:tcPr>
          <w:p w:rsidR="00871050" w:rsidRDefault="00871050" w:rsidP="00871050">
            <w:r>
              <w:t>Denied</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R</w:t>
            </w:r>
          </w:p>
        </w:tc>
        <w:tc>
          <w:tcPr>
            <w:tcW w:w="1600" w:type="dxa"/>
            <w:tcBorders>
              <w:top w:val="single" w:sz="4" w:space="0" w:color="auto"/>
              <w:bottom w:val="double" w:sz="4" w:space="0" w:color="auto"/>
            </w:tcBorders>
            <w:shd w:val="clear" w:color="auto" w:fill="FFFFFF"/>
          </w:tcPr>
          <w:p w:rsidR="00871050" w:rsidRDefault="00871050" w:rsidP="00871050">
            <w:r>
              <w:t>Rejected</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0560 - Quantity Units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QuantityUnits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adjustment quantity.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noObject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noDescription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Name Representation Code System</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tc>
        <w:tc>
          <w:tcPr>
            <w:tcW w:w="1400" w:type="dxa"/>
            <w:shd w:val="clear" w:color="auto" w:fill="auto"/>
          </w:tcPr>
          <w:p w:rsidR="00871050" w:rsidRDefault="00871050" w:rsidP="00871050"/>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2.16.840.1.113883.21.380</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hl7VS-quantityUnits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adjustment quantity.</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Quantity Units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http://terminology.hl7.org/ValueSet/v2-0560</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Quantity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that specify the adjustment quantity.  No suggested values.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ADJ-6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FL</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Units</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HS</w:t>
            </w:r>
          </w:p>
        </w:tc>
        <w:tc>
          <w:tcPr>
            <w:tcW w:w="1600" w:type="dxa"/>
            <w:tcBorders>
              <w:top w:val="single" w:sz="4" w:space="0" w:color="auto"/>
              <w:bottom w:val="single" w:sz="4" w:space="0" w:color="auto"/>
            </w:tcBorders>
            <w:shd w:val="clear" w:color="auto" w:fill="F3F3F3"/>
          </w:tcPr>
          <w:p w:rsidR="00871050" w:rsidRDefault="00871050" w:rsidP="00871050">
            <w:r>
              <w:t>Hours</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DY</w:t>
            </w:r>
          </w:p>
        </w:tc>
        <w:tc>
          <w:tcPr>
            <w:tcW w:w="1600" w:type="dxa"/>
            <w:tcBorders>
              <w:top w:val="single" w:sz="4" w:space="0" w:color="auto"/>
              <w:bottom w:val="single" w:sz="4" w:space="0" w:color="auto"/>
            </w:tcBorders>
            <w:shd w:val="clear" w:color="auto" w:fill="FFFFFF"/>
          </w:tcPr>
          <w:p w:rsidR="00871050" w:rsidRDefault="00871050" w:rsidP="00871050">
            <w:r>
              <w:t>Days</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MN</w:t>
            </w:r>
          </w:p>
        </w:tc>
        <w:tc>
          <w:tcPr>
            <w:tcW w:w="1600" w:type="dxa"/>
            <w:tcBorders>
              <w:top w:val="single" w:sz="4" w:space="0" w:color="auto"/>
              <w:bottom w:val="single" w:sz="4" w:space="0" w:color="auto"/>
            </w:tcBorders>
            <w:shd w:val="clear" w:color="auto" w:fill="F3F3F3"/>
          </w:tcPr>
          <w:p w:rsidR="00871050" w:rsidRDefault="00871050" w:rsidP="00871050">
            <w:r>
              <w:t>Month</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YY</w:t>
            </w:r>
          </w:p>
        </w:tc>
        <w:tc>
          <w:tcPr>
            <w:tcW w:w="1600" w:type="dxa"/>
            <w:tcBorders>
              <w:top w:val="single" w:sz="4" w:space="0" w:color="auto"/>
              <w:bottom w:val="double" w:sz="4" w:space="0" w:color="auto"/>
            </w:tcBorders>
            <w:shd w:val="clear" w:color="auto" w:fill="FFFFFF"/>
          </w:tcPr>
          <w:p w:rsidR="00871050" w:rsidRDefault="00871050" w:rsidP="00871050">
            <w:r>
              <w:t>Years</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0561 - Product/Services Clarification Codes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Product_ServicesClarificationCodes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the Product/Service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2.16.840.1.113883.18.364</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product-servicesClarification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Product/Service Code.  Used in the Product/Service Line Item (PSL)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Product/Services Clarification Codes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http://terminology.hl7.org/CodeSystem/v2-0561</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2.16.840.1.113883.21.381</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hl7VS-product-servicesClarification</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the Product/Service 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Product/Services Clarification Codes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http://terminology.hl7.org/ValueSet/v2-0561</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Product/Services Clarification 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Product/Service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PSL-17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40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DTCTR</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Data Center Number</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p>
        </w:tc>
        <w:tc>
          <w:tcPr>
            <w:tcW w:w="4000" w:type="dxa"/>
            <w:tcBorders>
              <w:top w:val="single" w:sz="4" w:space="0" w:color="auto"/>
              <w:bottom w:val="single" w:sz="4" w:space="0" w:color="auto"/>
            </w:tcBorders>
            <w:shd w:val="clear" w:color="auto" w:fill="FFFFFF"/>
          </w:tcPr>
          <w:p w:rsidR="00871050" w:rsidRDefault="00871050" w:rsidP="00871050">
            <w:pPr>
              <w:pStyle w:val="UserTableBody"/>
            </w:pPr>
            <w:r>
              <w:t>MSP: Data Center Number associated with the Provider's Network Application ID</w:t>
            </w: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SEQ</w:t>
            </w:r>
          </w:p>
        </w:tc>
        <w:tc>
          <w:tcPr>
            <w:tcW w:w="1600" w:type="dxa"/>
            <w:tcBorders>
              <w:top w:val="single" w:sz="4" w:space="0" w:color="auto"/>
              <w:bottom w:val="single" w:sz="4" w:space="0" w:color="auto"/>
            </w:tcBorders>
            <w:shd w:val="clear" w:color="auto" w:fill="F3F3F3"/>
          </w:tcPr>
          <w:p w:rsidR="00871050" w:rsidRDefault="00871050" w:rsidP="00871050">
            <w:r>
              <w:t>Sequence Number</w:t>
            </w:r>
          </w:p>
        </w:tc>
        <w:tc>
          <w:tcPr>
            <w:tcW w:w="1600" w:type="dxa"/>
            <w:tcBorders>
              <w:top w:val="single" w:sz="4" w:space="0" w:color="auto"/>
              <w:bottom w:val="single" w:sz="4" w:space="0" w:color="auto"/>
            </w:tcBorders>
            <w:shd w:val="clear" w:color="auto" w:fill="F3F3F3"/>
          </w:tcPr>
          <w:p w:rsidR="00871050" w:rsidRDefault="00871050" w:rsidP="00871050"/>
        </w:tc>
        <w:tc>
          <w:tcPr>
            <w:tcW w:w="4000" w:type="dxa"/>
            <w:tcBorders>
              <w:top w:val="single" w:sz="4" w:space="0" w:color="auto"/>
              <w:bottom w:val="single" w:sz="4" w:space="0" w:color="auto"/>
            </w:tcBorders>
            <w:shd w:val="clear" w:color="auto" w:fill="F3F3F3"/>
          </w:tcPr>
          <w:p w:rsidR="00871050" w:rsidRDefault="00871050" w:rsidP="00871050">
            <w:r>
              <w:t>MSP: Must be sequential by Data Center Number</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DGAPP</w:t>
            </w:r>
          </w:p>
        </w:tc>
        <w:tc>
          <w:tcPr>
            <w:tcW w:w="1600" w:type="dxa"/>
            <w:tcBorders>
              <w:top w:val="single" w:sz="4" w:space="0" w:color="auto"/>
              <w:bottom w:val="single" w:sz="4" w:space="0" w:color="auto"/>
            </w:tcBorders>
            <w:shd w:val="clear" w:color="auto" w:fill="FFFFFF"/>
          </w:tcPr>
          <w:p w:rsidR="00871050" w:rsidRDefault="00871050" w:rsidP="00871050">
            <w:r>
              <w:t>Diagnostic Approval Number</w:t>
            </w:r>
          </w:p>
        </w:tc>
        <w:tc>
          <w:tcPr>
            <w:tcW w:w="1600" w:type="dxa"/>
            <w:tcBorders>
              <w:top w:val="single" w:sz="4" w:space="0" w:color="auto"/>
              <w:bottom w:val="single" w:sz="4" w:space="0" w:color="auto"/>
            </w:tcBorders>
            <w:shd w:val="clear" w:color="auto" w:fill="FFFFFF"/>
          </w:tcPr>
          <w:p w:rsidR="00871050" w:rsidRDefault="00871050" w:rsidP="00871050"/>
        </w:tc>
        <w:tc>
          <w:tcPr>
            <w:tcW w:w="4000" w:type="dxa"/>
            <w:tcBorders>
              <w:top w:val="single" w:sz="4" w:space="0" w:color="auto"/>
              <w:bottom w:val="single" w:sz="4" w:space="0" w:color="auto"/>
            </w:tcBorders>
            <w:shd w:val="clear" w:color="auto" w:fill="FFFFFF"/>
          </w:tcPr>
          <w:p w:rsidR="00871050" w:rsidRDefault="00871050" w:rsidP="00871050">
            <w:r>
              <w:t>MSP: assigned by MSP</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CLCTR</w:t>
            </w:r>
          </w:p>
        </w:tc>
        <w:tc>
          <w:tcPr>
            <w:tcW w:w="1600" w:type="dxa"/>
            <w:tcBorders>
              <w:top w:val="single" w:sz="4" w:space="0" w:color="auto"/>
              <w:bottom w:val="single" w:sz="4" w:space="0" w:color="auto"/>
            </w:tcBorders>
            <w:shd w:val="clear" w:color="auto" w:fill="F3F3F3"/>
          </w:tcPr>
          <w:p w:rsidR="00871050" w:rsidRDefault="00871050" w:rsidP="00871050">
            <w:r>
              <w:t>Claim Center</w:t>
            </w:r>
          </w:p>
        </w:tc>
        <w:tc>
          <w:tcPr>
            <w:tcW w:w="1600" w:type="dxa"/>
            <w:tcBorders>
              <w:top w:val="single" w:sz="4" w:space="0" w:color="auto"/>
              <w:bottom w:val="single" w:sz="4" w:space="0" w:color="auto"/>
            </w:tcBorders>
            <w:shd w:val="clear" w:color="auto" w:fill="F3F3F3"/>
          </w:tcPr>
          <w:p w:rsidR="00871050" w:rsidRDefault="00871050" w:rsidP="00871050"/>
        </w:tc>
        <w:tc>
          <w:tcPr>
            <w:tcW w:w="40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ENC</w:t>
            </w:r>
          </w:p>
        </w:tc>
        <w:tc>
          <w:tcPr>
            <w:tcW w:w="1600" w:type="dxa"/>
            <w:tcBorders>
              <w:top w:val="single" w:sz="4" w:space="0" w:color="auto"/>
              <w:bottom w:val="single" w:sz="4" w:space="0" w:color="auto"/>
            </w:tcBorders>
            <w:shd w:val="clear" w:color="auto" w:fill="FFFFFF"/>
          </w:tcPr>
          <w:p w:rsidR="00871050" w:rsidRDefault="00871050" w:rsidP="00871050">
            <w:r>
              <w:t>Encounter Number</w:t>
            </w:r>
          </w:p>
        </w:tc>
        <w:tc>
          <w:tcPr>
            <w:tcW w:w="1600" w:type="dxa"/>
            <w:tcBorders>
              <w:top w:val="single" w:sz="4" w:space="0" w:color="auto"/>
              <w:bottom w:val="single" w:sz="4" w:space="0" w:color="auto"/>
            </w:tcBorders>
            <w:shd w:val="clear" w:color="auto" w:fill="FFFFFF"/>
          </w:tcPr>
          <w:p w:rsidR="00871050" w:rsidRDefault="00871050" w:rsidP="00871050"/>
        </w:tc>
        <w:tc>
          <w:tcPr>
            <w:tcW w:w="40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OOP</w:t>
            </w:r>
          </w:p>
        </w:tc>
        <w:tc>
          <w:tcPr>
            <w:tcW w:w="1600" w:type="dxa"/>
            <w:tcBorders>
              <w:top w:val="single" w:sz="4" w:space="0" w:color="auto"/>
              <w:bottom w:val="single" w:sz="4" w:space="0" w:color="auto"/>
            </w:tcBorders>
            <w:shd w:val="clear" w:color="auto" w:fill="F3F3F3"/>
          </w:tcPr>
          <w:p w:rsidR="00871050" w:rsidRDefault="00871050" w:rsidP="00871050">
            <w:r>
              <w:t>Out of Province Indicator</w:t>
            </w:r>
          </w:p>
        </w:tc>
        <w:tc>
          <w:tcPr>
            <w:tcW w:w="1600" w:type="dxa"/>
            <w:tcBorders>
              <w:top w:val="single" w:sz="4" w:space="0" w:color="auto"/>
              <w:bottom w:val="single" w:sz="4" w:space="0" w:color="auto"/>
            </w:tcBorders>
            <w:shd w:val="clear" w:color="auto" w:fill="F3F3F3"/>
          </w:tcPr>
          <w:p w:rsidR="00871050" w:rsidRDefault="00871050" w:rsidP="00871050"/>
        </w:tc>
        <w:tc>
          <w:tcPr>
            <w:tcW w:w="40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GFTH</w:t>
            </w:r>
          </w:p>
        </w:tc>
        <w:tc>
          <w:tcPr>
            <w:tcW w:w="1600" w:type="dxa"/>
            <w:tcBorders>
              <w:top w:val="single" w:sz="4" w:space="0" w:color="auto"/>
              <w:bottom w:val="double" w:sz="4" w:space="0" w:color="auto"/>
            </w:tcBorders>
            <w:shd w:val="clear" w:color="auto" w:fill="FFFFFF"/>
          </w:tcPr>
          <w:p w:rsidR="00871050" w:rsidRDefault="00871050" w:rsidP="00871050">
            <w:r>
              <w:t>Good Faith Indicator</w:t>
            </w:r>
          </w:p>
        </w:tc>
        <w:tc>
          <w:tcPr>
            <w:tcW w:w="1600" w:type="dxa"/>
            <w:tcBorders>
              <w:top w:val="single" w:sz="4" w:space="0" w:color="auto"/>
              <w:bottom w:val="double" w:sz="4" w:space="0" w:color="auto"/>
            </w:tcBorders>
            <w:shd w:val="clear" w:color="auto" w:fill="FFFFFF"/>
          </w:tcPr>
          <w:p w:rsidR="00871050" w:rsidRDefault="00871050" w:rsidP="00871050"/>
        </w:tc>
        <w:tc>
          <w:tcPr>
            <w:tcW w:w="40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0562 - Processing Consideration Codes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ProcessingConsiderationCodes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that specify special processing requested of Payer for this Product/Service Line Item (e.g., hold until paper supporting documentation is received by Payer).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2.16.840.1.113883.18.365</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processingConsideration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special processing requested of Payer for this Product/Service Line Item (e.g., hold until paper supporting documentation is received by Payer).  Used in the Product/Service Line Item (PSL)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Processing Consideration Codes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http://terminology.hl7.org/CodeSystem/v2-0562</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hl7VS-processingConsiderationCodes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that specify special processing requested of Payer for this Product/Service Line Item (e.g., hold until paper supporting documentation is received by Payer).</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Processing Consideration Codes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Processing Consideration 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special processing requested of Payer for this Product/Service Line Item (e.g., hold until paper supporting documentation is received by Payer).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PSL-20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1600"/>
        <w:gridCol w:w="36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20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36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PAPER</w:t>
            </w:r>
          </w:p>
        </w:tc>
        <w:tc>
          <w:tcPr>
            <w:tcW w:w="2000" w:type="dxa"/>
            <w:tcBorders>
              <w:top w:val="single" w:sz="4" w:space="0" w:color="auto"/>
              <w:bottom w:val="single" w:sz="4" w:space="0" w:color="auto"/>
            </w:tcBorders>
            <w:shd w:val="clear" w:color="auto" w:fill="FFFFFF"/>
          </w:tcPr>
          <w:p w:rsidR="00871050" w:rsidRDefault="00871050" w:rsidP="00871050">
            <w:pPr>
              <w:pStyle w:val="UserTableBody"/>
            </w:pPr>
            <w:r>
              <w:t>Paper documentation to follow</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p>
        </w:tc>
        <w:tc>
          <w:tcPr>
            <w:tcW w:w="36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EFORM</w:t>
            </w:r>
          </w:p>
        </w:tc>
        <w:tc>
          <w:tcPr>
            <w:tcW w:w="2000" w:type="dxa"/>
            <w:tcBorders>
              <w:top w:val="single" w:sz="4" w:space="0" w:color="auto"/>
              <w:bottom w:val="single" w:sz="4" w:space="0" w:color="auto"/>
            </w:tcBorders>
            <w:shd w:val="clear" w:color="auto" w:fill="F3F3F3"/>
          </w:tcPr>
          <w:p w:rsidR="00871050" w:rsidRDefault="00871050" w:rsidP="00871050">
            <w:r>
              <w:t>Electronic form to follow</w:t>
            </w:r>
          </w:p>
        </w:tc>
        <w:tc>
          <w:tcPr>
            <w:tcW w:w="16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r>
              <w:t>E30 transaction to follow</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FAX</w:t>
            </w:r>
          </w:p>
        </w:tc>
        <w:tc>
          <w:tcPr>
            <w:tcW w:w="2000" w:type="dxa"/>
            <w:tcBorders>
              <w:top w:val="single" w:sz="4" w:space="0" w:color="auto"/>
              <w:bottom w:val="single" w:sz="4" w:space="0" w:color="auto"/>
            </w:tcBorders>
            <w:shd w:val="clear" w:color="auto" w:fill="FFFFFF"/>
          </w:tcPr>
          <w:p w:rsidR="00871050" w:rsidRDefault="00871050" w:rsidP="00871050">
            <w:r>
              <w:t>Fax to follow</w:t>
            </w:r>
          </w:p>
        </w:tc>
        <w:tc>
          <w:tcPr>
            <w:tcW w:w="16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RTADJ</w:t>
            </w:r>
          </w:p>
        </w:tc>
        <w:tc>
          <w:tcPr>
            <w:tcW w:w="2000" w:type="dxa"/>
            <w:tcBorders>
              <w:top w:val="single" w:sz="4" w:space="0" w:color="auto"/>
              <w:bottom w:val="single" w:sz="4" w:space="0" w:color="auto"/>
            </w:tcBorders>
            <w:shd w:val="clear" w:color="auto" w:fill="F3F3F3"/>
          </w:tcPr>
          <w:p w:rsidR="00871050" w:rsidRDefault="00871050" w:rsidP="00871050">
            <w:r>
              <w:t>Real Time Adjudication Processing</w:t>
            </w:r>
          </w:p>
        </w:tc>
        <w:tc>
          <w:tcPr>
            <w:tcW w:w="1600" w:type="dxa"/>
            <w:tcBorders>
              <w:top w:val="single" w:sz="4" w:space="0" w:color="auto"/>
              <w:bottom w:val="single" w:sz="4" w:space="0" w:color="auto"/>
            </w:tcBorders>
            <w:shd w:val="clear" w:color="auto" w:fill="F3F3F3"/>
          </w:tcPr>
          <w:p w:rsidR="00871050" w:rsidRDefault="00871050" w:rsidP="00871050"/>
        </w:tc>
        <w:tc>
          <w:tcPr>
            <w:tcW w:w="3600" w:type="dxa"/>
            <w:tcBorders>
              <w:top w:val="single" w:sz="4" w:space="0" w:color="auto"/>
              <w:bottom w:val="single" w:sz="4" w:space="0" w:color="auto"/>
            </w:tcBorders>
            <w:shd w:val="clear" w:color="auto" w:fill="F3F3F3"/>
          </w:tcPr>
          <w:p w:rsidR="00871050" w:rsidRDefault="00871050" w:rsidP="00871050">
            <w:r>
              <w:t>If permitted by Payer</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DFADJ</w:t>
            </w:r>
          </w:p>
        </w:tc>
        <w:tc>
          <w:tcPr>
            <w:tcW w:w="2000" w:type="dxa"/>
            <w:tcBorders>
              <w:top w:val="single" w:sz="4" w:space="0" w:color="auto"/>
              <w:bottom w:val="single" w:sz="4" w:space="0" w:color="auto"/>
            </w:tcBorders>
            <w:shd w:val="clear" w:color="auto" w:fill="FFFFFF"/>
          </w:tcPr>
          <w:p w:rsidR="00871050" w:rsidRDefault="00871050" w:rsidP="00871050">
            <w:r>
              <w:t>Deferred Adjudication Processing</w:t>
            </w:r>
          </w:p>
        </w:tc>
        <w:tc>
          <w:tcPr>
            <w:tcW w:w="1600" w:type="dxa"/>
            <w:tcBorders>
              <w:top w:val="single" w:sz="4" w:space="0" w:color="auto"/>
              <w:bottom w:val="single" w:sz="4" w:space="0" w:color="auto"/>
            </w:tcBorders>
            <w:shd w:val="clear" w:color="auto" w:fill="FFFFFF"/>
          </w:tcPr>
          <w:p w:rsidR="00871050" w:rsidRDefault="00871050" w:rsidP="00871050"/>
        </w:tc>
        <w:tc>
          <w:tcPr>
            <w:tcW w:w="3600" w:type="dxa"/>
            <w:tcBorders>
              <w:top w:val="single" w:sz="4" w:space="0" w:color="auto"/>
              <w:bottom w:val="single" w:sz="4" w:space="0" w:color="auto"/>
            </w:tcBorders>
            <w:shd w:val="clear" w:color="auto" w:fill="FFFFFF"/>
          </w:tcPr>
          <w:p w:rsidR="00871050" w:rsidRDefault="00871050" w:rsidP="00871050">
            <w:r>
              <w:t>If permitted by Payer</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PYRDELAY</w:t>
            </w:r>
          </w:p>
        </w:tc>
        <w:tc>
          <w:tcPr>
            <w:tcW w:w="2000" w:type="dxa"/>
            <w:tcBorders>
              <w:top w:val="single" w:sz="4" w:space="0" w:color="auto"/>
              <w:bottom w:val="double" w:sz="4" w:space="0" w:color="auto"/>
            </w:tcBorders>
            <w:shd w:val="clear" w:color="auto" w:fill="F3F3F3"/>
          </w:tcPr>
          <w:p w:rsidR="00871050" w:rsidRDefault="00871050" w:rsidP="00871050">
            <w:r>
              <w:t>Delayed by a Previous Payer</w:t>
            </w:r>
          </w:p>
        </w:tc>
        <w:tc>
          <w:tcPr>
            <w:tcW w:w="1600" w:type="dxa"/>
            <w:tcBorders>
              <w:top w:val="single" w:sz="4" w:space="0" w:color="auto"/>
              <w:bottom w:val="double" w:sz="4" w:space="0" w:color="auto"/>
            </w:tcBorders>
            <w:shd w:val="clear" w:color="auto" w:fill="F3F3F3"/>
          </w:tcPr>
          <w:p w:rsidR="00871050" w:rsidRDefault="00871050" w:rsidP="00871050"/>
        </w:tc>
        <w:tc>
          <w:tcPr>
            <w:tcW w:w="3600" w:type="dxa"/>
            <w:tcBorders>
              <w:top w:val="single" w:sz="4" w:space="0" w:color="auto"/>
              <w:bottom w:val="double" w:sz="4" w:space="0" w:color="auto"/>
            </w:tcBorders>
            <w:shd w:val="clear" w:color="auto" w:fill="F3F3F3"/>
          </w:tcPr>
          <w:p w:rsidR="00871050" w:rsidRDefault="00871050" w:rsidP="00871050">
            <w:r>
              <w:t>Allows Provider to explain lateness of Invoice to a subsequent Payer</w:t>
            </w:r>
          </w:p>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0563 - Approval Status (AUT-14)</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ApprovalStatus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Approval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AUT-14</w:t>
            </w:r>
          </w:p>
        </w:tc>
      </w:tr>
    </w:tbl>
    <w:p w:rsidR="00871050" w:rsidRDefault="00871050" w:rsidP="00871050"/>
    <w:p w:rsidR="00871050" w:rsidRDefault="00871050" w:rsidP="00871050">
      <w:pPr>
        <w:pStyle w:val="berschrift3"/>
      </w:pPr>
      <w:r>
        <w:t>0564 - Adjustment Category Code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AdjustmentCategoryCode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category of adjustment and is used to assist in determining which table is used for Adjustment Reason.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2.16.840.1.113883.18.366</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adjustmentCategory</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category of adjustment and is used to assist in determining which table is used for Adjustment Reason.  Used in the Adjustment (ADJ)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Adjustment Category Code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http://terminology.hl7.org/CodeSystem/v2-0564</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2.16.840.1.113883.21.383</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hl7VS-adjustmentCategoryCode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category of adjustment and is used to assist in determining which table is used for Adjustment Reason.</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Adjustment Category Code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http://terminology.hl7.org/ValueSet/v2-0564</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Adjustment Category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category of adjustment and is used to assist in determining which table is used for Adjustment Reason.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ADJ-4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600"/>
        <w:gridCol w:w="3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24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3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EA</w:t>
            </w:r>
          </w:p>
        </w:tc>
        <w:tc>
          <w:tcPr>
            <w:tcW w:w="2400" w:type="dxa"/>
            <w:tcBorders>
              <w:top w:val="single" w:sz="4" w:space="0" w:color="auto"/>
              <w:bottom w:val="single" w:sz="4" w:space="0" w:color="auto"/>
            </w:tcBorders>
            <w:shd w:val="clear" w:color="auto" w:fill="FFFFFF"/>
          </w:tcPr>
          <w:p w:rsidR="00871050" w:rsidRDefault="00871050" w:rsidP="00871050">
            <w:pPr>
              <w:pStyle w:val="UserTableBody"/>
            </w:pPr>
            <w:r>
              <w:t>Edit/Adjudication Response</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p>
        </w:tc>
        <w:tc>
          <w:tcPr>
            <w:tcW w:w="3200" w:type="dxa"/>
            <w:tcBorders>
              <w:top w:val="single" w:sz="4" w:space="0" w:color="auto"/>
              <w:bottom w:val="single" w:sz="4" w:space="0" w:color="auto"/>
            </w:tcBorders>
            <w:shd w:val="clear" w:color="auto" w:fill="FFFFFF"/>
          </w:tcPr>
          <w:p w:rsidR="00871050" w:rsidRDefault="00871050" w:rsidP="00871050">
            <w:pPr>
              <w:pStyle w:val="UserTableBody"/>
            </w:pPr>
            <w:r>
              <w:t>Payer adjustment</w:t>
            </w: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IN</w:t>
            </w:r>
          </w:p>
        </w:tc>
        <w:tc>
          <w:tcPr>
            <w:tcW w:w="2400" w:type="dxa"/>
            <w:tcBorders>
              <w:top w:val="single" w:sz="4" w:space="0" w:color="auto"/>
              <w:bottom w:val="single" w:sz="4" w:space="0" w:color="auto"/>
            </w:tcBorders>
            <w:shd w:val="clear" w:color="auto" w:fill="F3F3F3"/>
          </w:tcPr>
          <w:p w:rsidR="00871050" w:rsidRDefault="00871050" w:rsidP="00871050">
            <w:r>
              <w:t>Information</w:t>
            </w:r>
          </w:p>
        </w:tc>
        <w:tc>
          <w:tcPr>
            <w:tcW w:w="1600" w:type="dxa"/>
            <w:tcBorders>
              <w:top w:val="single" w:sz="4" w:space="0" w:color="auto"/>
              <w:bottom w:val="single" w:sz="4" w:space="0" w:color="auto"/>
            </w:tcBorders>
            <w:shd w:val="clear" w:color="auto" w:fill="F3F3F3"/>
          </w:tcPr>
          <w:p w:rsidR="00871050" w:rsidRDefault="00871050" w:rsidP="00871050"/>
        </w:tc>
        <w:tc>
          <w:tcPr>
            <w:tcW w:w="3200" w:type="dxa"/>
            <w:tcBorders>
              <w:top w:val="single" w:sz="4" w:space="0" w:color="auto"/>
              <w:bottom w:val="single" w:sz="4" w:space="0" w:color="auto"/>
            </w:tcBorders>
            <w:shd w:val="clear" w:color="auto" w:fill="F3F3F3"/>
          </w:tcPr>
          <w:p w:rsidR="00871050" w:rsidRDefault="00871050" w:rsidP="00871050">
            <w:r>
              <w:t>Payer adjustment</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PA</w:t>
            </w:r>
          </w:p>
        </w:tc>
        <w:tc>
          <w:tcPr>
            <w:tcW w:w="2400" w:type="dxa"/>
            <w:tcBorders>
              <w:top w:val="single" w:sz="4" w:space="0" w:color="auto"/>
              <w:bottom w:val="single" w:sz="4" w:space="0" w:color="auto"/>
            </w:tcBorders>
            <w:shd w:val="clear" w:color="auto" w:fill="FFFFFF"/>
          </w:tcPr>
          <w:p w:rsidR="00871050" w:rsidRDefault="00871050" w:rsidP="00871050">
            <w:r>
              <w:t>Provider Adjustment</w:t>
            </w:r>
          </w:p>
        </w:tc>
        <w:tc>
          <w:tcPr>
            <w:tcW w:w="1600" w:type="dxa"/>
            <w:tcBorders>
              <w:top w:val="single" w:sz="4" w:space="0" w:color="auto"/>
              <w:bottom w:val="single" w:sz="4" w:space="0" w:color="auto"/>
            </w:tcBorders>
            <w:shd w:val="clear" w:color="auto" w:fill="FFFFFF"/>
          </w:tcPr>
          <w:p w:rsidR="00871050" w:rsidRDefault="00871050" w:rsidP="00871050"/>
        </w:tc>
        <w:tc>
          <w:tcPr>
            <w:tcW w:w="3200" w:type="dxa"/>
            <w:tcBorders>
              <w:top w:val="single" w:sz="4" w:space="0" w:color="auto"/>
              <w:bottom w:val="single" w:sz="4" w:space="0" w:color="auto"/>
            </w:tcBorders>
            <w:shd w:val="clear" w:color="auto" w:fill="FFFFFF"/>
          </w:tcPr>
          <w:p w:rsidR="00871050" w:rsidRDefault="00871050" w:rsidP="00871050">
            <w:r>
              <w:t>Provider adjustment</w:t>
            </w:r>
          </w:p>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PR</w:t>
            </w:r>
          </w:p>
        </w:tc>
        <w:tc>
          <w:tcPr>
            <w:tcW w:w="2400" w:type="dxa"/>
            <w:tcBorders>
              <w:top w:val="single" w:sz="4" w:space="0" w:color="auto"/>
              <w:bottom w:val="double" w:sz="4" w:space="0" w:color="auto"/>
            </w:tcBorders>
            <w:shd w:val="clear" w:color="auto" w:fill="F3F3F3"/>
          </w:tcPr>
          <w:p w:rsidR="00871050" w:rsidRDefault="00871050" w:rsidP="00871050">
            <w:r>
              <w:t>Processing Result</w:t>
            </w:r>
          </w:p>
        </w:tc>
        <w:tc>
          <w:tcPr>
            <w:tcW w:w="1600" w:type="dxa"/>
            <w:tcBorders>
              <w:top w:val="single" w:sz="4" w:space="0" w:color="auto"/>
              <w:bottom w:val="double" w:sz="4" w:space="0" w:color="auto"/>
            </w:tcBorders>
            <w:shd w:val="clear" w:color="auto" w:fill="F3F3F3"/>
          </w:tcPr>
          <w:p w:rsidR="00871050" w:rsidRDefault="00871050" w:rsidP="00871050"/>
        </w:tc>
        <w:tc>
          <w:tcPr>
            <w:tcW w:w="3200" w:type="dxa"/>
            <w:tcBorders>
              <w:top w:val="single" w:sz="4" w:space="0" w:color="auto"/>
              <w:bottom w:val="double" w:sz="4" w:space="0" w:color="auto"/>
            </w:tcBorders>
            <w:shd w:val="clear" w:color="auto" w:fill="F3F3F3"/>
          </w:tcPr>
          <w:p w:rsidR="00871050" w:rsidRDefault="00871050" w:rsidP="00871050">
            <w:r>
              <w:t>Payer adjustment</w:t>
            </w:r>
          </w:p>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0565 - Provider Adjustment Reason Code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ProviderAdjustmentReasonCode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reason for this adjustment.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2.16.840.1.113883.18.367</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providerAdjustmentReason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reason for this adjustment.  Used in the Adjustment (ADJ)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Provider Adjustment Reason Code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http://terminology.hl7.org/CodeSystem/v2-0565</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2.16.840.1.113883.21.384</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hl7VS-providerAdjustmentReasonCode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reason for this adjustment.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Provider Adjustment Reason Code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http://terminology.hl7.org/ValueSet/v2-0565</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Provider Adjustment Reason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reason for this adjustment.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ADJ-7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PST</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Provincial Sales Tax</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GST</w:t>
            </w:r>
          </w:p>
        </w:tc>
        <w:tc>
          <w:tcPr>
            <w:tcW w:w="1600" w:type="dxa"/>
            <w:tcBorders>
              <w:top w:val="single" w:sz="4" w:space="0" w:color="auto"/>
              <w:bottom w:val="single" w:sz="4" w:space="0" w:color="auto"/>
            </w:tcBorders>
            <w:shd w:val="clear" w:color="auto" w:fill="F3F3F3"/>
          </w:tcPr>
          <w:p w:rsidR="00871050" w:rsidRDefault="00871050" w:rsidP="00871050">
            <w:r>
              <w:t>Goods and Services Tax</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HST</w:t>
            </w:r>
          </w:p>
        </w:tc>
        <w:tc>
          <w:tcPr>
            <w:tcW w:w="1600" w:type="dxa"/>
            <w:tcBorders>
              <w:top w:val="single" w:sz="4" w:space="0" w:color="auto"/>
              <w:bottom w:val="single" w:sz="4" w:space="0" w:color="auto"/>
            </w:tcBorders>
            <w:shd w:val="clear" w:color="auto" w:fill="FFFFFF"/>
          </w:tcPr>
          <w:p w:rsidR="00871050" w:rsidRDefault="00871050" w:rsidP="00871050">
            <w:r>
              <w:t>Harmonized Sales Tax</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DISP</w:t>
            </w:r>
          </w:p>
        </w:tc>
        <w:tc>
          <w:tcPr>
            <w:tcW w:w="1600" w:type="dxa"/>
            <w:tcBorders>
              <w:top w:val="single" w:sz="4" w:space="0" w:color="auto"/>
              <w:bottom w:val="single" w:sz="4" w:space="0" w:color="auto"/>
            </w:tcBorders>
            <w:shd w:val="clear" w:color="auto" w:fill="F3F3F3"/>
          </w:tcPr>
          <w:p w:rsidR="00871050" w:rsidRDefault="00871050" w:rsidP="00871050">
            <w:r>
              <w:t>Dispensing Fee</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MKUP</w:t>
            </w:r>
          </w:p>
        </w:tc>
        <w:tc>
          <w:tcPr>
            <w:tcW w:w="1600" w:type="dxa"/>
            <w:tcBorders>
              <w:top w:val="single" w:sz="4" w:space="0" w:color="auto"/>
              <w:bottom w:val="double" w:sz="4" w:space="0" w:color="auto"/>
            </w:tcBorders>
            <w:shd w:val="clear" w:color="auto" w:fill="FFFFFF"/>
          </w:tcPr>
          <w:p w:rsidR="00871050" w:rsidRDefault="00871050" w:rsidP="00871050">
            <w:r>
              <w:t>Mark up Fee</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0566 - Blood Unit Type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BloodUnitType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type of blood unit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2.16.840.1.113883.18.368</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bloodUnitType</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HL7-defined code system of concepts used to specify the type of blood unit.  Used in the Blood Unit Information (BUI)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Blood Unit Type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http://terminology.hl7.org/CodeSystem/v2-0566</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01.04.2014</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2.8</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2.16.840.1.113883.21.385</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hl7VS-bloodUnitType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type of blood unit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Blood Unit Type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http://terminology.hl7.org/ValueSet/v2-0566</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universal</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Blood Unit 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HL7-defined table of codes used to specify the type of blood unit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HL7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OO</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BUI-3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2.8</w:t>
            </w:r>
          </w:p>
        </w:tc>
      </w:tr>
    </w:tbl>
    <w:p w:rsidR="00871050" w:rsidRDefault="00871050" w:rsidP="00871050"/>
    <w:p w:rsidR="00871050" w:rsidRDefault="00871050" w:rsidP="00871050">
      <w:pPr>
        <w:pStyle w:val="Subheading"/>
      </w:pPr>
      <w:r>
        <w:t>Table 0566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bottom w:val="single" w:sz="4" w:space="0" w:color="auto"/>
            </w:tcBorders>
            <w:shd w:val="clear" w:color="auto" w:fill="E6E6E6"/>
          </w:tcPr>
          <w:p w:rsidR="00871050" w:rsidRDefault="00871050" w:rsidP="00871050">
            <w:pPr>
              <w:pStyle w:val="HL7TableHeader"/>
            </w:pPr>
            <w:r>
              <w:t>Value</w:t>
            </w:r>
          </w:p>
        </w:tc>
        <w:tc>
          <w:tcPr>
            <w:tcW w:w="1600" w:type="dxa"/>
            <w:tcBorders>
              <w:bottom w:val="single" w:sz="4" w:space="0" w:color="auto"/>
            </w:tcBorders>
            <w:shd w:val="clear" w:color="auto" w:fill="E6E6E6"/>
          </w:tcPr>
          <w:p w:rsidR="00871050" w:rsidRDefault="00871050" w:rsidP="00871050">
            <w:pPr>
              <w:pStyle w:val="HL7TableHeader"/>
            </w:pPr>
            <w:r>
              <w:t>Display Name</w:t>
            </w:r>
          </w:p>
        </w:tc>
        <w:tc>
          <w:tcPr>
            <w:tcW w:w="4400" w:type="dxa"/>
            <w:tcBorders>
              <w:bottom w:val="single" w:sz="4" w:space="0" w:color="auto"/>
            </w:tcBorders>
            <w:shd w:val="clear" w:color="auto" w:fill="E6E6E6"/>
          </w:tcPr>
          <w:p w:rsidR="00871050" w:rsidRDefault="00871050" w:rsidP="00871050">
            <w:pPr>
              <w:pStyle w:val="HL7TableHeader"/>
            </w:pPr>
            <w:r>
              <w:t>Definition</w:t>
            </w:r>
          </w:p>
        </w:tc>
        <w:tc>
          <w:tcPr>
            <w:tcW w:w="1200" w:type="dxa"/>
            <w:tcBorders>
              <w:bottom w:val="single" w:sz="4" w:space="0" w:color="auto"/>
            </w:tcBorders>
            <w:shd w:val="clear" w:color="auto" w:fill="E6E6E6"/>
          </w:tcPr>
          <w:p w:rsidR="00871050" w:rsidRDefault="00871050" w:rsidP="00871050">
            <w:pPr>
              <w:pStyle w:val="HL7TableHeader"/>
            </w:pPr>
            <w:r>
              <w:t>Comment/ Usage Note</w:t>
            </w:r>
          </w:p>
        </w:tc>
        <w:tc>
          <w:tcPr>
            <w:tcW w:w="800" w:type="dxa"/>
            <w:tcBorders>
              <w:bottom w:val="single" w:sz="4" w:space="0" w:color="auto"/>
            </w:tcBorders>
            <w:shd w:val="clear" w:color="auto" w:fill="E6E6E6"/>
          </w:tcPr>
          <w:p w:rsidR="00871050" w:rsidRDefault="00871050" w:rsidP="00871050">
            <w:pPr>
              <w:pStyle w:val="HL7TableHeader"/>
            </w:pPr>
            <w:r>
              <w:t>Status</w:t>
            </w:r>
          </w:p>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pPr>
              <w:pStyle w:val="HL7TableBody"/>
            </w:pPr>
            <w:r>
              <w:t>WBL</w:t>
            </w:r>
          </w:p>
        </w:tc>
        <w:tc>
          <w:tcPr>
            <w:tcW w:w="1600" w:type="dxa"/>
            <w:tcBorders>
              <w:bottom w:val="single" w:sz="4" w:space="0" w:color="auto"/>
            </w:tcBorders>
            <w:shd w:val="clear" w:color="auto" w:fill="FFFFFF"/>
          </w:tcPr>
          <w:p w:rsidR="00871050" w:rsidRDefault="00871050" w:rsidP="00871050">
            <w:pPr>
              <w:pStyle w:val="HL7TableBody"/>
            </w:pPr>
            <w:r>
              <w:t>Whole Blood</w:t>
            </w:r>
          </w:p>
        </w:tc>
        <w:tc>
          <w:tcPr>
            <w:tcW w:w="4400" w:type="dxa"/>
            <w:tcBorders>
              <w:bottom w:val="single" w:sz="4" w:space="0" w:color="auto"/>
            </w:tcBorders>
            <w:shd w:val="clear" w:color="auto" w:fill="FFFFFF"/>
          </w:tcPr>
          <w:p w:rsidR="00871050" w:rsidRDefault="00871050" w:rsidP="00871050">
            <w:pPr>
              <w:pStyle w:val="HL7TableBody"/>
            </w:pPr>
          </w:p>
        </w:tc>
        <w:tc>
          <w:tcPr>
            <w:tcW w:w="1200" w:type="dxa"/>
            <w:tcBorders>
              <w:bottom w:val="single" w:sz="4" w:space="0" w:color="auto"/>
            </w:tcBorders>
            <w:shd w:val="clear" w:color="auto" w:fill="FFFFFF"/>
          </w:tcPr>
          <w:p w:rsidR="00871050" w:rsidRDefault="00871050" w:rsidP="00871050">
            <w:pPr>
              <w:pStyle w:val="HL7TableBody"/>
            </w:pPr>
          </w:p>
        </w:tc>
        <w:tc>
          <w:tcPr>
            <w:tcW w:w="800" w:type="dxa"/>
            <w:tcBorders>
              <w:bottom w:val="single" w:sz="4" w:space="0" w:color="auto"/>
            </w:tcBorders>
            <w:shd w:val="clear" w:color="auto" w:fill="FFFFFF"/>
          </w:tcPr>
          <w:p w:rsidR="00871050" w:rsidRDefault="00871050" w:rsidP="00871050">
            <w:pPr>
              <w:pStyle w:val="HL7TableBody"/>
            </w:pPr>
          </w:p>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RBC</w:t>
            </w:r>
          </w:p>
        </w:tc>
        <w:tc>
          <w:tcPr>
            <w:tcW w:w="1600" w:type="dxa"/>
            <w:tcBorders>
              <w:bottom w:val="single" w:sz="4" w:space="0" w:color="auto"/>
            </w:tcBorders>
            <w:shd w:val="clear" w:color="auto" w:fill="F3F3F3"/>
          </w:tcPr>
          <w:p w:rsidR="00871050" w:rsidRDefault="00871050" w:rsidP="00871050">
            <w:r>
              <w:t>Red Blood Cells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PLS</w:t>
            </w:r>
          </w:p>
        </w:tc>
        <w:tc>
          <w:tcPr>
            <w:tcW w:w="1600" w:type="dxa"/>
            <w:tcBorders>
              <w:bottom w:val="single" w:sz="4" w:space="0" w:color="auto"/>
            </w:tcBorders>
            <w:shd w:val="clear" w:color="auto" w:fill="FFFFFF"/>
          </w:tcPr>
          <w:p w:rsidR="00871050" w:rsidRDefault="00871050" w:rsidP="00871050">
            <w:r>
              <w:t>Plasma</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PLT</w:t>
            </w:r>
          </w:p>
        </w:tc>
        <w:tc>
          <w:tcPr>
            <w:tcW w:w="1600" w:type="dxa"/>
            <w:tcBorders>
              <w:bottom w:val="single" w:sz="4" w:space="0" w:color="auto"/>
            </w:tcBorders>
            <w:shd w:val="clear" w:color="auto" w:fill="F3F3F3"/>
          </w:tcPr>
          <w:p w:rsidR="00871050" w:rsidRDefault="00871050" w:rsidP="00871050">
            <w:r>
              <w:t>Platelets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GRN</w:t>
            </w:r>
          </w:p>
        </w:tc>
        <w:tc>
          <w:tcPr>
            <w:tcW w:w="1600" w:type="dxa"/>
            <w:tcBorders>
              <w:bottom w:val="single" w:sz="4" w:space="0" w:color="auto"/>
            </w:tcBorders>
            <w:shd w:val="clear" w:color="auto" w:fill="FFFFFF"/>
          </w:tcPr>
          <w:p w:rsidR="00871050" w:rsidRDefault="00871050" w:rsidP="00871050">
            <w:r>
              <w:t>Granulocytes</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PSC</w:t>
            </w:r>
          </w:p>
        </w:tc>
        <w:tc>
          <w:tcPr>
            <w:tcW w:w="1600" w:type="dxa"/>
            <w:tcBorders>
              <w:bottom w:val="single" w:sz="4" w:space="0" w:color="auto"/>
            </w:tcBorders>
            <w:shd w:val="clear" w:color="auto" w:fill="F3F3F3"/>
          </w:tcPr>
          <w:p w:rsidR="00871050" w:rsidRDefault="00871050" w:rsidP="00871050">
            <w:r>
              <w:t>Peripheral Stem Cells</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shd w:val="clear" w:color="auto" w:fill="FFFFFF"/>
          </w:tcPr>
          <w:p w:rsidR="00871050" w:rsidRDefault="00871050" w:rsidP="00871050">
            <w:r>
              <w:t>LYM</w:t>
            </w:r>
          </w:p>
        </w:tc>
        <w:tc>
          <w:tcPr>
            <w:tcW w:w="1600" w:type="dxa"/>
            <w:shd w:val="clear" w:color="auto" w:fill="FFFFFF"/>
          </w:tcPr>
          <w:p w:rsidR="00871050" w:rsidRDefault="00871050" w:rsidP="00871050">
            <w:r>
              <w:t>Lymphocytes</w:t>
            </w:r>
          </w:p>
        </w:tc>
        <w:tc>
          <w:tcPr>
            <w:tcW w:w="4400" w:type="dxa"/>
            <w:shd w:val="clear" w:color="auto" w:fill="FFFFFF"/>
          </w:tcPr>
          <w:p w:rsidR="00871050" w:rsidRDefault="00871050" w:rsidP="00871050"/>
        </w:tc>
        <w:tc>
          <w:tcPr>
            <w:tcW w:w="1200" w:type="dxa"/>
            <w:shd w:val="clear" w:color="auto" w:fill="FFFFFF"/>
          </w:tcPr>
          <w:p w:rsidR="00871050" w:rsidRDefault="00871050" w:rsidP="00871050"/>
        </w:tc>
        <w:tc>
          <w:tcPr>
            <w:tcW w:w="800" w:type="dxa"/>
            <w:shd w:val="clear" w:color="auto" w:fill="FFFFFF"/>
          </w:tcPr>
          <w:p w:rsidR="00871050" w:rsidRDefault="00871050" w:rsidP="00871050"/>
        </w:tc>
      </w:tr>
    </w:tbl>
    <w:p w:rsidR="00871050" w:rsidRDefault="00871050" w:rsidP="00871050"/>
    <w:p w:rsidR="00871050" w:rsidRDefault="00871050" w:rsidP="00871050">
      <w:pPr>
        <w:pStyle w:val="berschrift3"/>
      </w:pPr>
      <w:r>
        <w:t>0567 - Weight Units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WeightUnits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of units of measure that are used to specify weight.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2.16.840.1.113883.6.8</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ucum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Unified Codes for Unit of Measurement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Donation Duration Units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http://unitsofmeasure.org</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2.16.840.1.113883.21.452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hl7VS-weightUnits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of units of measure that are used to specify weight.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Weight Units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http://terminology.hl7.org/ValueSet/v2-0929</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enumerated per table content</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universal</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Weight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Weight Units.  Note this table has been deprecated and is replacaced by table 0929.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HL7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2.8.2</w:t>
            </w:r>
          </w:p>
        </w:tc>
      </w:tr>
    </w:tbl>
    <w:p w:rsidR="00871050" w:rsidRDefault="00871050" w:rsidP="00871050"/>
    <w:p w:rsidR="00871050" w:rsidRDefault="00871050" w:rsidP="00871050">
      <w:pPr>
        <w:pStyle w:val="Subheading"/>
      </w:pPr>
      <w:r>
        <w:t>Table 0567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bottom w:val="single" w:sz="4" w:space="0" w:color="auto"/>
            </w:tcBorders>
            <w:shd w:val="clear" w:color="auto" w:fill="E6E6E6"/>
          </w:tcPr>
          <w:p w:rsidR="00871050" w:rsidRDefault="00871050" w:rsidP="00871050">
            <w:pPr>
              <w:pStyle w:val="HL7TableHeader"/>
            </w:pPr>
            <w:r>
              <w:t>Value</w:t>
            </w:r>
          </w:p>
        </w:tc>
        <w:tc>
          <w:tcPr>
            <w:tcW w:w="1600" w:type="dxa"/>
            <w:tcBorders>
              <w:bottom w:val="single" w:sz="4" w:space="0" w:color="auto"/>
            </w:tcBorders>
            <w:shd w:val="clear" w:color="auto" w:fill="E6E6E6"/>
          </w:tcPr>
          <w:p w:rsidR="00871050" w:rsidRDefault="00871050" w:rsidP="00871050">
            <w:pPr>
              <w:pStyle w:val="HL7TableHeader"/>
            </w:pPr>
            <w:r>
              <w:t>Display Name</w:t>
            </w:r>
          </w:p>
        </w:tc>
        <w:tc>
          <w:tcPr>
            <w:tcW w:w="4400" w:type="dxa"/>
            <w:tcBorders>
              <w:bottom w:val="single" w:sz="4" w:space="0" w:color="auto"/>
            </w:tcBorders>
            <w:shd w:val="clear" w:color="auto" w:fill="E6E6E6"/>
          </w:tcPr>
          <w:p w:rsidR="00871050" w:rsidRDefault="00871050" w:rsidP="00871050">
            <w:pPr>
              <w:pStyle w:val="HL7TableHeader"/>
            </w:pPr>
            <w:r>
              <w:t>Definition</w:t>
            </w:r>
          </w:p>
        </w:tc>
        <w:tc>
          <w:tcPr>
            <w:tcW w:w="1200" w:type="dxa"/>
            <w:tcBorders>
              <w:bottom w:val="single" w:sz="4" w:space="0" w:color="auto"/>
            </w:tcBorders>
            <w:shd w:val="clear" w:color="auto" w:fill="E6E6E6"/>
          </w:tcPr>
          <w:p w:rsidR="00871050" w:rsidRDefault="00871050" w:rsidP="00871050">
            <w:pPr>
              <w:pStyle w:val="HL7TableHeader"/>
            </w:pPr>
            <w:r>
              <w:t>Comment/ Usage Note</w:t>
            </w:r>
          </w:p>
        </w:tc>
        <w:tc>
          <w:tcPr>
            <w:tcW w:w="800" w:type="dxa"/>
            <w:tcBorders>
              <w:bottom w:val="single" w:sz="4" w:space="0" w:color="auto"/>
            </w:tcBorders>
            <w:shd w:val="clear" w:color="auto" w:fill="E6E6E6"/>
          </w:tcPr>
          <w:p w:rsidR="00871050" w:rsidRDefault="00871050" w:rsidP="00871050">
            <w:pPr>
              <w:pStyle w:val="HL7TableHeader"/>
            </w:pPr>
            <w:r>
              <w:t>Status</w:t>
            </w:r>
          </w:p>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pPr>
              <w:pStyle w:val="HL7TableBody"/>
            </w:pPr>
            <w:r>
              <w:t>[lb_av]</w:t>
            </w:r>
          </w:p>
        </w:tc>
        <w:tc>
          <w:tcPr>
            <w:tcW w:w="1600" w:type="dxa"/>
            <w:tcBorders>
              <w:bottom w:val="single" w:sz="4" w:space="0" w:color="auto"/>
            </w:tcBorders>
            <w:shd w:val="clear" w:color="auto" w:fill="FFFFFF"/>
          </w:tcPr>
          <w:p w:rsidR="00871050" w:rsidRDefault="00871050" w:rsidP="00871050">
            <w:pPr>
              <w:pStyle w:val="HL7TableBody"/>
            </w:pPr>
            <w:r>
              <w:t>Pound</w:t>
            </w:r>
          </w:p>
        </w:tc>
        <w:tc>
          <w:tcPr>
            <w:tcW w:w="4400" w:type="dxa"/>
            <w:tcBorders>
              <w:bottom w:val="single" w:sz="4" w:space="0" w:color="auto"/>
            </w:tcBorders>
            <w:shd w:val="clear" w:color="auto" w:fill="FFFFFF"/>
          </w:tcPr>
          <w:p w:rsidR="00871050" w:rsidRDefault="00871050" w:rsidP="00871050">
            <w:pPr>
              <w:pStyle w:val="HL7TableBody"/>
            </w:pPr>
          </w:p>
        </w:tc>
        <w:tc>
          <w:tcPr>
            <w:tcW w:w="1200" w:type="dxa"/>
            <w:tcBorders>
              <w:bottom w:val="single" w:sz="4" w:space="0" w:color="auto"/>
            </w:tcBorders>
            <w:shd w:val="clear" w:color="auto" w:fill="FFFFFF"/>
          </w:tcPr>
          <w:p w:rsidR="00871050" w:rsidRDefault="00871050" w:rsidP="00871050">
            <w:pPr>
              <w:pStyle w:val="HL7TableBody"/>
            </w:pPr>
          </w:p>
        </w:tc>
        <w:tc>
          <w:tcPr>
            <w:tcW w:w="800" w:type="dxa"/>
            <w:tcBorders>
              <w:bottom w:val="single" w:sz="4" w:space="0" w:color="auto"/>
            </w:tcBorders>
            <w:shd w:val="clear" w:color="auto" w:fill="FFFFFF"/>
          </w:tcPr>
          <w:p w:rsidR="00871050" w:rsidRDefault="00871050" w:rsidP="00871050">
            <w:pPr>
              <w:pStyle w:val="HL7TableBody"/>
            </w:pPr>
          </w:p>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[oz_av]</w:t>
            </w:r>
          </w:p>
        </w:tc>
        <w:tc>
          <w:tcPr>
            <w:tcW w:w="1600" w:type="dxa"/>
            <w:tcBorders>
              <w:bottom w:val="single" w:sz="4" w:space="0" w:color="auto"/>
            </w:tcBorders>
            <w:shd w:val="clear" w:color="auto" w:fill="F3F3F3"/>
          </w:tcPr>
          <w:p w:rsidR="00871050" w:rsidRDefault="00871050" w:rsidP="00871050">
            <w:r>
              <w:t>Ounce</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r>
              <w:t>kg</w:t>
            </w:r>
          </w:p>
        </w:tc>
        <w:tc>
          <w:tcPr>
            <w:tcW w:w="1600" w:type="dxa"/>
            <w:tcBorders>
              <w:bottom w:val="single" w:sz="4" w:space="0" w:color="auto"/>
            </w:tcBorders>
            <w:shd w:val="clear" w:color="auto" w:fill="FFFFFF"/>
          </w:tcPr>
          <w:p w:rsidR="00871050" w:rsidRDefault="00871050" w:rsidP="00871050">
            <w:r>
              <w:t>Kilogram</w:t>
            </w:r>
          </w:p>
        </w:tc>
        <w:tc>
          <w:tcPr>
            <w:tcW w:w="4400" w:type="dxa"/>
            <w:tcBorders>
              <w:bottom w:val="single" w:sz="4" w:space="0" w:color="auto"/>
            </w:tcBorders>
            <w:shd w:val="clear" w:color="auto" w:fill="FFFFFF"/>
          </w:tcPr>
          <w:p w:rsidR="00871050" w:rsidRDefault="00871050" w:rsidP="00871050"/>
        </w:tc>
        <w:tc>
          <w:tcPr>
            <w:tcW w:w="1200" w:type="dxa"/>
            <w:tcBorders>
              <w:bottom w:val="single" w:sz="4" w:space="0" w:color="auto"/>
            </w:tcBorders>
            <w:shd w:val="clear" w:color="auto" w:fill="FFFFFF"/>
          </w:tcPr>
          <w:p w:rsidR="00871050" w:rsidRDefault="00871050" w:rsidP="00871050"/>
        </w:tc>
        <w:tc>
          <w:tcPr>
            <w:tcW w:w="800" w:type="dxa"/>
            <w:tcBorders>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shd w:val="clear" w:color="auto" w:fill="F3F3F3"/>
          </w:tcPr>
          <w:p w:rsidR="00871050" w:rsidRDefault="00871050" w:rsidP="00871050">
            <w:r>
              <w:t>g</w:t>
            </w:r>
          </w:p>
        </w:tc>
        <w:tc>
          <w:tcPr>
            <w:tcW w:w="1600" w:type="dxa"/>
            <w:shd w:val="clear" w:color="auto" w:fill="F3F3F3"/>
          </w:tcPr>
          <w:p w:rsidR="00871050" w:rsidRDefault="00871050" w:rsidP="00871050">
            <w:r>
              <w:t>Gram</w:t>
            </w:r>
          </w:p>
        </w:tc>
        <w:tc>
          <w:tcPr>
            <w:tcW w:w="4400" w:type="dxa"/>
            <w:shd w:val="clear" w:color="auto" w:fill="F3F3F3"/>
          </w:tcPr>
          <w:p w:rsidR="00871050" w:rsidRDefault="00871050" w:rsidP="00871050"/>
        </w:tc>
        <w:tc>
          <w:tcPr>
            <w:tcW w:w="1200" w:type="dxa"/>
            <w:shd w:val="clear" w:color="auto" w:fill="F3F3F3"/>
          </w:tcPr>
          <w:p w:rsidR="00871050" w:rsidRDefault="00871050" w:rsidP="00871050"/>
        </w:tc>
        <w:tc>
          <w:tcPr>
            <w:tcW w:w="800" w:type="dxa"/>
            <w:shd w:val="clear" w:color="auto" w:fill="F3F3F3"/>
          </w:tcPr>
          <w:p w:rsidR="00871050" w:rsidRDefault="00871050" w:rsidP="00871050"/>
        </w:tc>
      </w:tr>
    </w:tbl>
    <w:p w:rsidR="00871050" w:rsidRDefault="00871050" w:rsidP="00871050"/>
    <w:p w:rsidR="00871050" w:rsidRDefault="00871050" w:rsidP="00871050">
      <w:pPr>
        <w:pStyle w:val="berschrift3"/>
      </w:pPr>
      <w:r>
        <w:t>0568 - Volume Units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VolumeUnits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of units of measure that are used to specify volume.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2.16.840.1.113883.6.8</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ucum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Unified Codes for Unit of Measurement</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Donation Duration Units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http://unitsofmeasure.org</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2.16.840.1.113883.21.453</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hl7VS-volumeUnits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of units of measure that are used to specify volume.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Volume Units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http://terminology.hl7.org/ValueSet/v2-0930</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enumerated per table content</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universal</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Volume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Volume Units Note this table has been deprecated and is replacaced by table 0930.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HL7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2.8.2</w:t>
            </w:r>
          </w:p>
        </w:tc>
      </w:tr>
    </w:tbl>
    <w:p w:rsidR="00871050" w:rsidRDefault="00871050" w:rsidP="00871050"/>
    <w:p w:rsidR="00871050" w:rsidRDefault="00871050" w:rsidP="00871050">
      <w:pPr>
        <w:pStyle w:val="Subheading"/>
      </w:pPr>
      <w:r>
        <w:t>Table 0568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bottom w:val="single" w:sz="4" w:space="0" w:color="auto"/>
            </w:tcBorders>
            <w:shd w:val="clear" w:color="auto" w:fill="E6E6E6"/>
          </w:tcPr>
          <w:p w:rsidR="00871050" w:rsidRDefault="00871050" w:rsidP="00871050">
            <w:pPr>
              <w:pStyle w:val="HL7TableHeader"/>
            </w:pPr>
            <w:r>
              <w:t>Value</w:t>
            </w:r>
          </w:p>
        </w:tc>
        <w:tc>
          <w:tcPr>
            <w:tcW w:w="1600" w:type="dxa"/>
            <w:tcBorders>
              <w:bottom w:val="single" w:sz="4" w:space="0" w:color="auto"/>
            </w:tcBorders>
            <w:shd w:val="clear" w:color="auto" w:fill="E6E6E6"/>
          </w:tcPr>
          <w:p w:rsidR="00871050" w:rsidRDefault="00871050" w:rsidP="00871050">
            <w:pPr>
              <w:pStyle w:val="HL7TableHeader"/>
            </w:pPr>
            <w:r>
              <w:t>Display Name</w:t>
            </w:r>
          </w:p>
        </w:tc>
        <w:tc>
          <w:tcPr>
            <w:tcW w:w="4400" w:type="dxa"/>
            <w:tcBorders>
              <w:bottom w:val="single" w:sz="4" w:space="0" w:color="auto"/>
            </w:tcBorders>
            <w:shd w:val="clear" w:color="auto" w:fill="E6E6E6"/>
          </w:tcPr>
          <w:p w:rsidR="00871050" w:rsidRDefault="00871050" w:rsidP="00871050">
            <w:pPr>
              <w:pStyle w:val="HL7TableHeader"/>
            </w:pPr>
            <w:r>
              <w:t>Definition</w:t>
            </w:r>
          </w:p>
        </w:tc>
        <w:tc>
          <w:tcPr>
            <w:tcW w:w="1200" w:type="dxa"/>
            <w:tcBorders>
              <w:bottom w:val="single" w:sz="4" w:space="0" w:color="auto"/>
            </w:tcBorders>
            <w:shd w:val="clear" w:color="auto" w:fill="E6E6E6"/>
          </w:tcPr>
          <w:p w:rsidR="00871050" w:rsidRDefault="00871050" w:rsidP="00871050">
            <w:pPr>
              <w:pStyle w:val="HL7TableHeader"/>
            </w:pPr>
            <w:r>
              <w:t>Comment/ Usage Note</w:t>
            </w:r>
          </w:p>
        </w:tc>
        <w:tc>
          <w:tcPr>
            <w:tcW w:w="800" w:type="dxa"/>
            <w:tcBorders>
              <w:bottom w:val="single" w:sz="4" w:space="0" w:color="auto"/>
            </w:tcBorders>
            <w:shd w:val="clear" w:color="auto" w:fill="E6E6E6"/>
          </w:tcPr>
          <w:p w:rsidR="00871050" w:rsidRDefault="00871050" w:rsidP="00871050">
            <w:pPr>
              <w:pStyle w:val="HL7TableHeader"/>
            </w:pPr>
            <w:r>
              <w:t>Status</w:t>
            </w:r>
          </w:p>
        </w:tc>
      </w:tr>
      <w:tr w:rsidR="00871050" w:rsidTr="00871050">
        <w:tblPrEx>
          <w:tblCellMar>
            <w:top w:w="0" w:type="dxa"/>
            <w:bottom w:w="0" w:type="dxa"/>
          </w:tblCellMar>
        </w:tblPrEx>
        <w:tc>
          <w:tcPr>
            <w:tcW w:w="1200" w:type="dxa"/>
            <w:tcBorders>
              <w:bottom w:val="single" w:sz="4" w:space="0" w:color="auto"/>
            </w:tcBorders>
            <w:shd w:val="clear" w:color="auto" w:fill="FFFFFF"/>
          </w:tcPr>
          <w:p w:rsidR="00871050" w:rsidRDefault="00871050" w:rsidP="00871050">
            <w:pPr>
              <w:pStyle w:val="HL7TableBody"/>
            </w:pPr>
            <w:r>
              <w:t>l</w:t>
            </w:r>
          </w:p>
        </w:tc>
        <w:tc>
          <w:tcPr>
            <w:tcW w:w="1600" w:type="dxa"/>
            <w:tcBorders>
              <w:bottom w:val="single" w:sz="4" w:space="0" w:color="auto"/>
            </w:tcBorders>
            <w:shd w:val="clear" w:color="auto" w:fill="FFFFFF"/>
          </w:tcPr>
          <w:p w:rsidR="00871050" w:rsidRDefault="00871050" w:rsidP="00871050">
            <w:pPr>
              <w:pStyle w:val="HL7TableBody"/>
            </w:pPr>
            <w:r>
              <w:t>Liter</w:t>
            </w:r>
          </w:p>
        </w:tc>
        <w:tc>
          <w:tcPr>
            <w:tcW w:w="4400" w:type="dxa"/>
            <w:tcBorders>
              <w:bottom w:val="single" w:sz="4" w:space="0" w:color="auto"/>
            </w:tcBorders>
            <w:shd w:val="clear" w:color="auto" w:fill="FFFFFF"/>
          </w:tcPr>
          <w:p w:rsidR="00871050" w:rsidRDefault="00871050" w:rsidP="00871050">
            <w:pPr>
              <w:pStyle w:val="HL7TableBody"/>
            </w:pPr>
          </w:p>
        </w:tc>
        <w:tc>
          <w:tcPr>
            <w:tcW w:w="1200" w:type="dxa"/>
            <w:tcBorders>
              <w:bottom w:val="single" w:sz="4" w:space="0" w:color="auto"/>
            </w:tcBorders>
            <w:shd w:val="clear" w:color="auto" w:fill="FFFFFF"/>
          </w:tcPr>
          <w:p w:rsidR="00871050" w:rsidRDefault="00871050" w:rsidP="00871050">
            <w:pPr>
              <w:pStyle w:val="HL7TableBody"/>
            </w:pPr>
          </w:p>
        </w:tc>
        <w:tc>
          <w:tcPr>
            <w:tcW w:w="800" w:type="dxa"/>
            <w:tcBorders>
              <w:bottom w:val="single" w:sz="4" w:space="0" w:color="auto"/>
            </w:tcBorders>
            <w:shd w:val="clear" w:color="auto" w:fill="FFFFFF"/>
          </w:tcPr>
          <w:p w:rsidR="00871050" w:rsidRDefault="00871050" w:rsidP="00871050">
            <w:pPr>
              <w:pStyle w:val="HL7TableBody"/>
            </w:pPr>
          </w:p>
        </w:tc>
      </w:tr>
      <w:tr w:rsidR="00871050" w:rsidTr="00871050">
        <w:tblPrEx>
          <w:tblCellMar>
            <w:top w:w="0" w:type="dxa"/>
            <w:bottom w:w="0" w:type="dxa"/>
          </w:tblCellMar>
        </w:tblPrEx>
        <w:tc>
          <w:tcPr>
            <w:tcW w:w="1200" w:type="dxa"/>
            <w:tcBorders>
              <w:bottom w:val="single" w:sz="4" w:space="0" w:color="auto"/>
            </w:tcBorders>
            <w:shd w:val="clear" w:color="auto" w:fill="F3F3F3"/>
          </w:tcPr>
          <w:p w:rsidR="00871050" w:rsidRDefault="00871050" w:rsidP="00871050">
            <w:r>
              <w:t>[pt_us]</w:t>
            </w:r>
          </w:p>
        </w:tc>
        <w:tc>
          <w:tcPr>
            <w:tcW w:w="1600" w:type="dxa"/>
            <w:tcBorders>
              <w:bottom w:val="single" w:sz="4" w:space="0" w:color="auto"/>
            </w:tcBorders>
            <w:shd w:val="clear" w:color="auto" w:fill="F3F3F3"/>
          </w:tcPr>
          <w:p w:rsidR="00871050" w:rsidRDefault="00871050" w:rsidP="00871050">
            <w:r>
              <w:t>Pint</w:t>
            </w:r>
          </w:p>
        </w:tc>
        <w:tc>
          <w:tcPr>
            <w:tcW w:w="4400" w:type="dxa"/>
            <w:tcBorders>
              <w:bottom w:val="single" w:sz="4" w:space="0" w:color="auto"/>
            </w:tcBorders>
            <w:shd w:val="clear" w:color="auto" w:fill="F3F3F3"/>
          </w:tcPr>
          <w:p w:rsidR="00871050" w:rsidRDefault="00871050" w:rsidP="00871050"/>
        </w:tc>
        <w:tc>
          <w:tcPr>
            <w:tcW w:w="1200" w:type="dxa"/>
            <w:tcBorders>
              <w:bottom w:val="single" w:sz="4" w:space="0" w:color="auto"/>
            </w:tcBorders>
            <w:shd w:val="clear" w:color="auto" w:fill="F3F3F3"/>
          </w:tcPr>
          <w:p w:rsidR="00871050" w:rsidRDefault="00871050" w:rsidP="00871050"/>
        </w:tc>
        <w:tc>
          <w:tcPr>
            <w:tcW w:w="800" w:type="dxa"/>
            <w:tcBorders>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shd w:val="clear" w:color="auto" w:fill="FFFFFF"/>
          </w:tcPr>
          <w:p w:rsidR="00871050" w:rsidRDefault="00871050" w:rsidP="00871050">
            <w:r>
              <w:t>ml</w:t>
            </w:r>
          </w:p>
        </w:tc>
        <w:tc>
          <w:tcPr>
            <w:tcW w:w="1600" w:type="dxa"/>
            <w:shd w:val="clear" w:color="auto" w:fill="FFFFFF"/>
          </w:tcPr>
          <w:p w:rsidR="00871050" w:rsidRDefault="00871050" w:rsidP="00871050">
            <w:r>
              <w:t>Milliliters</w:t>
            </w:r>
          </w:p>
        </w:tc>
        <w:tc>
          <w:tcPr>
            <w:tcW w:w="4400" w:type="dxa"/>
            <w:shd w:val="clear" w:color="auto" w:fill="FFFFFF"/>
          </w:tcPr>
          <w:p w:rsidR="00871050" w:rsidRDefault="00871050" w:rsidP="00871050"/>
        </w:tc>
        <w:tc>
          <w:tcPr>
            <w:tcW w:w="1200" w:type="dxa"/>
            <w:shd w:val="clear" w:color="auto" w:fill="FFFFFF"/>
          </w:tcPr>
          <w:p w:rsidR="00871050" w:rsidRDefault="00871050" w:rsidP="00871050"/>
        </w:tc>
        <w:tc>
          <w:tcPr>
            <w:tcW w:w="800" w:type="dxa"/>
            <w:shd w:val="clear" w:color="auto" w:fill="FFFFFF"/>
          </w:tcPr>
          <w:p w:rsidR="00871050" w:rsidRDefault="00871050" w:rsidP="00871050"/>
        </w:tc>
      </w:tr>
    </w:tbl>
    <w:p w:rsidR="00871050" w:rsidRDefault="00871050" w:rsidP="00871050"/>
    <w:p w:rsidR="00871050" w:rsidRDefault="00871050" w:rsidP="00871050">
      <w:pPr>
        <w:pStyle w:val="berschrift3"/>
      </w:pPr>
      <w:r>
        <w:t>0569 - Adjustment Action</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569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AdjustmentAction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action requested of a party that receives an adjustment.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2.16.840.1.113883.18.369</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adjustmentAction</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action requested of the party that receives an adjustment.  Used in the Adjustment (ADJ)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Adjustment Action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http://terminology.hl7.org/CodeSystem/v2-0569</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2.16.840.1.113883.21.386</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hl7VS-adjustmentAction</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action requested of a party that receives an adjustment.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Adjustment Action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http://terminology.hl7.org/ValueSet/v2-0569</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0569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2.16.840.1.113883.12.569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Adjustment Action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action requested of a party that receives an adjustment.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ADJ-11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EOB</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Print on EOB</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r>
              <w:t>Instructs party to print this adjustment on the EOB (Explanation of Benefits) handed to the patient</w:t>
            </w: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PAT</w:t>
            </w:r>
          </w:p>
        </w:tc>
        <w:tc>
          <w:tcPr>
            <w:tcW w:w="1600" w:type="dxa"/>
            <w:tcBorders>
              <w:top w:val="single" w:sz="4" w:space="0" w:color="auto"/>
              <w:bottom w:val="single" w:sz="4" w:space="0" w:color="auto"/>
            </w:tcBorders>
            <w:shd w:val="clear" w:color="auto" w:fill="F3F3F3"/>
          </w:tcPr>
          <w:p w:rsidR="00871050" w:rsidRDefault="00871050" w:rsidP="00871050">
            <w:r>
              <w:t>Inform Patient</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FFFFF"/>
          </w:tcPr>
          <w:p w:rsidR="00871050" w:rsidRDefault="00871050" w:rsidP="00871050">
            <w:r>
              <w:t>PRO</w:t>
            </w:r>
          </w:p>
        </w:tc>
        <w:tc>
          <w:tcPr>
            <w:tcW w:w="1600" w:type="dxa"/>
            <w:tcBorders>
              <w:top w:val="single" w:sz="4" w:space="0" w:color="auto"/>
              <w:bottom w:val="double" w:sz="4" w:space="0" w:color="auto"/>
            </w:tcBorders>
            <w:shd w:val="clear" w:color="auto" w:fill="FFFFFF"/>
          </w:tcPr>
          <w:p w:rsidR="00871050" w:rsidRDefault="00871050" w:rsidP="00871050">
            <w:r>
              <w:t>Inform Provider</w:t>
            </w:r>
          </w:p>
        </w:tc>
        <w:tc>
          <w:tcPr>
            <w:tcW w:w="4400" w:type="dxa"/>
            <w:tcBorders>
              <w:top w:val="single" w:sz="4" w:space="0" w:color="auto"/>
              <w:bottom w:val="double" w:sz="4" w:space="0" w:color="auto"/>
            </w:tcBorders>
            <w:shd w:val="clear" w:color="auto" w:fill="FFFFFF"/>
          </w:tcPr>
          <w:p w:rsidR="00871050" w:rsidRDefault="00871050" w:rsidP="00871050"/>
        </w:tc>
        <w:tc>
          <w:tcPr>
            <w:tcW w:w="1200" w:type="dxa"/>
            <w:tcBorders>
              <w:top w:val="single" w:sz="4" w:space="0" w:color="auto"/>
              <w:bottom w:val="double" w:sz="4" w:space="0" w:color="auto"/>
            </w:tcBorders>
            <w:shd w:val="clear" w:color="auto" w:fill="FFFFFF"/>
          </w:tcPr>
          <w:p w:rsidR="00871050" w:rsidRDefault="00871050" w:rsidP="00871050"/>
        </w:tc>
        <w:tc>
          <w:tcPr>
            <w:tcW w:w="800" w:type="dxa"/>
            <w:tcBorders>
              <w:top w:val="single" w:sz="4" w:space="0" w:color="auto"/>
              <w:bottom w:val="double" w:sz="4" w:space="0" w:color="auto"/>
            </w:tcBorders>
            <w:shd w:val="clear" w:color="auto" w:fill="FFFFFF"/>
          </w:tcPr>
          <w:p w:rsidR="00871050" w:rsidRDefault="00871050" w:rsidP="00871050"/>
        </w:tc>
      </w:tr>
    </w:tbl>
    <w:p w:rsidR="00871050" w:rsidRDefault="00871050" w:rsidP="00871050"/>
    <w:p w:rsidR="00871050" w:rsidRDefault="00871050" w:rsidP="00871050">
      <w:pPr>
        <w:pStyle w:val="berschrift3"/>
      </w:pPr>
      <w:r>
        <w:t>0570 - Payment Method Code</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PaymentMethodCode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method for the movement of payment.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2.16.840.1.113883.18.370</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paymentMethod</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method for the movement of payment.  Used in the Payment Information (PMT)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Payment Method Code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http://terminology.hl7.org/CodeSystem/v2-0570</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2.16.840.1.113883.21.387</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hl7VS-paymentMethodCode</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method for the movement of payment.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Payment Method Code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http://terminology.hl7.org/ValueSet/v2-0570</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Payment Method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method for the movement of payment.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PMT-4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CASH</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Cash</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CCCA</w:t>
            </w:r>
          </w:p>
        </w:tc>
        <w:tc>
          <w:tcPr>
            <w:tcW w:w="1600" w:type="dxa"/>
            <w:tcBorders>
              <w:top w:val="single" w:sz="4" w:space="0" w:color="auto"/>
              <w:bottom w:val="single" w:sz="4" w:space="0" w:color="auto"/>
            </w:tcBorders>
            <w:shd w:val="clear" w:color="auto" w:fill="F3F3F3"/>
          </w:tcPr>
          <w:p w:rsidR="00871050" w:rsidRDefault="00871050" w:rsidP="00871050">
            <w:r>
              <w:t>Credit Card</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CCHK</w:t>
            </w:r>
          </w:p>
        </w:tc>
        <w:tc>
          <w:tcPr>
            <w:tcW w:w="1600" w:type="dxa"/>
            <w:tcBorders>
              <w:top w:val="single" w:sz="4" w:space="0" w:color="auto"/>
              <w:bottom w:val="single" w:sz="4" w:space="0" w:color="auto"/>
            </w:tcBorders>
            <w:shd w:val="clear" w:color="auto" w:fill="FFFFFF"/>
          </w:tcPr>
          <w:p w:rsidR="00871050" w:rsidRDefault="00871050" w:rsidP="00871050">
            <w:r>
              <w:t>Cashier's Check</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CDAC</w:t>
            </w:r>
          </w:p>
        </w:tc>
        <w:tc>
          <w:tcPr>
            <w:tcW w:w="1600" w:type="dxa"/>
            <w:tcBorders>
              <w:top w:val="single" w:sz="4" w:space="0" w:color="auto"/>
              <w:bottom w:val="single" w:sz="4" w:space="0" w:color="auto"/>
            </w:tcBorders>
            <w:shd w:val="clear" w:color="auto" w:fill="F3F3F3"/>
          </w:tcPr>
          <w:p w:rsidR="00871050" w:rsidRDefault="00871050" w:rsidP="00871050">
            <w:r>
              <w:t>Credit/Debit Account</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CHCK</w:t>
            </w:r>
          </w:p>
        </w:tc>
        <w:tc>
          <w:tcPr>
            <w:tcW w:w="1600" w:type="dxa"/>
            <w:tcBorders>
              <w:top w:val="single" w:sz="4" w:space="0" w:color="auto"/>
              <w:bottom w:val="single" w:sz="4" w:space="0" w:color="auto"/>
            </w:tcBorders>
            <w:shd w:val="clear" w:color="auto" w:fill="FFFFFF"/>
          </w:tcPr>
          <w:p w:rsidR="00871050" w:rsidRDefault="00871050" w:rsidP="00871050">
            <w:r>
              <w:t>Check</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DDPO</w:t>
            </w:r>
          </w:p>
        </w:tc>
        <w:tc>
          <w:tcPr>
            <w:tcW w:w="1600" w:type="dxa"/>
            <w:tcBorders>
              <w:top w:val="single" w:sz="4" w:space="0" w:color="auto"/>
              <w:bottom w:val="single" w:sz="4" w:space="0" w:color="auto"/>
            </w:tcBorders>
            <w:shd w:val="clear" w:color="auto" w:fill="F3F3F3"/>
          </w:tcPr>
          <w:p w:rsidR="00871050" w:rsidRDefault="00871050" w:rsidP="00871050">
            <w:r>
              <w:t>Direct Deposit</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r>
              <w:t>EFT</w:t>
            </w:r>
          </w:p>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DEBC</w:t>
            </w:r>
          </w:p>
        </w:tc>
        <w:tc>
          <w:tcPr>
            <w:tcW w:w="1600" w:type="dxa"/>
            <w:tcBorders>
              <w:top w:val="single" w:sz="4" w:space="0" w:color="auto"/>
              <w:bottom w:val="single" w:sz="4" w:space="0" w:color="auto"/>
            </w:tcBorders>
            <w:shd w:val="clear" w:color="auto" w:fill="FFFFFF"/>
          </w:tcPr>
          <w:p w:rsidR="00871050" w:rsidRDefault="00871050" w:rsidP="00871050">
            <w:r>
              <w:t>Debit Card</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SWFT</w:t>
            </w:r>
          </w:p>
        </w:tc>
        <w:tc>
          <w:tcPr>
            <w:tcW w:w="1600" w:type="dxa"/>
            <w:tcBorders>
              <w:top w:val="single" w:sz="4" w:space="0" w:color="auto"/>
              <w:bottom w:val="single" w:sz="4" w:space="0" w:color="auto"/>
            </w:tcBorders>
            <w:shd w:val="clear" w:color="auto" w:fill="F3F3F3"/>
          </w:tcPr>
          <w:p w:rsidR="00871050" w:rsidRDefault="00871050" w:rsidP="00871050">
            <w:r>
              <w:t>Society for Worldwide Interbank Financial Telecommunications (S.W.I.F.T.)</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TRAC</w:t>
            </w:r>
          </w:p>
        </w:tc>
        <w:tc>
          <w:tcPr>
            <w:tcW w:w="1600" w:type="dxa"/>
            <w:tcBorders>
              <w:top w:val="single" w:sz="4" w:space="0" w:color="auto"/>
              <w:bottom w:val="single" w:sz="4" w:space="0" w:color="auto"/>
            </w:tcBorders>
            <w:shd w:val="clear" w:color="auto" w:fill="FFFFFF"/>
          </w:tcPr>
          <w:p w:rsidR="00871050" w:rsidRDefault="00871050" w:rsidP="00871050">
            <w:r>
              <w:t>Traveler's Check</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VISN</w:t>
            </w:r>
          </w:p>
        </w:tc>
        <w:tc>
          <w:tcPr>
            <w:tcW w:w="1600" w:type="dxa"/>
            <w:tcBorders>
              <w:top w:val="single" w:sz="4" w:space="0" w:color="auto"/>
              <w:bottom w:val="double" w:sz="4" w:space="0" w:color="auto"/>
            </w:tcBorders>
            <w:shd w:val="clear" w:color="auto" w:fill="F3F3F3"/>
          </w:tcPr>
          <w:p w:rsidR="00871050" w:rsidRDefault="00871050" w:rsidP="00871050">
            <w:r>
              <w:t>VISA Special Electronic Funds Transfer Network</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0571 - Invoice Processing Results Status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InvoiceProcessingResultsStatus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processing status for an Invoice Processing Result.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2.16.840.1.113883.18.371</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invoiceProcessingResultsStatus</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processing status for an Invoice Processing Result.  Used in the Invoice Processing Result (IPR)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Invoice Processing Results Status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http://terminology.hl7.org/CodeSystem/v2-0571</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2.16.840.1.113883.21.388</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hl7VS-invoiceProcessingResultsStatus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processing status for an Invoice Processing Result.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Invoice Processing Results Status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http://terminology.hl7.org/ValueSet/v2-0571</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Invoice Processing Results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processing status for an Invoice Processing Result.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IPR-4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ACK</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Acknowledge</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REJECT</w:t>
            </w:r>
          </w:p>
        </w:tc>
        <w:tc>
          <w:tcPr>
            <w:tcW w:w="1600" w:type="dxa"/>
            <w:tcBorders>
              <w:top w:val="single" w:sz="4" w:space="0" w:color="auto"/>
              <w:bottom w:val="single" w:sz="4" w:space="0" w:color="auto"/>
            </w:tcBorders>
            <w:shd w:val="clear" w:color="auto" w:fill="F3F3F3"/>
          </w:tcPr>
          <w:p w:rsidR="00871050" w:rsidRDefault="00871050" w:rsidP="00871050">
            <w:r>
              <w:t>Reject</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PEND</w:t>
            </w:r>
          </w:p>
        </w:tc>
        <w:tc>
          <w:tcPr>
            <w:tcW w:w="1600" w:type="dxa"/>
            <w:tcBorders>
              <w:top w:val="single" w:sz="4" w:space="0" w:color="auto"/>
              <w:bottom w:val="single" w:sz="4" w:space="0" w:color="auto"/>
            </w:tcBorders>
            <w:shd w:val="clear" w:color="auto" w:fill="FFFFFF"/>
          </w:tcPr>
          <w:p w:rsidR="00871050" w:rsidRDefault="00871050" w:rsidP="00871050">
            <w:r>
              <w:t>Pending</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ADJZER</w:t>
            </w:r>
          </w:p>
        </w:tc>
        <w:tc>
          <w:tcPr>
            <w:tcW w:w="1600" w:type="dxa"/>
            <w:tcBorders>
              <w:top w:val="single" w:sz="4" w:space="0" w:color="auto"/>
              <w:bottom w:val="single" w:sz="4" w:space="0" w:color="auto"/>
            </w:tcBorders>
            <w:shd w:val="clear" w:color="auto" w:fill="F3F3F3"/>
          </w:tcPr>
          <w:p w:rsidR="00871050" w:rsidRDefault="00871050" w:rsidP="00871050">
            <w:r>
              <w:t>Adjudicated to Zero</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ADJSUB</w:t>
            </w:r>
          </w:p>
        </w:tc>
        <w:tc>
          <w:tcPr>
            <w:tcW w:w="1600" w:type="dxa"/>
            <w:tcBorders>
              <w:top w:val="single" w:sz="4" w:space="0" w:color="auto"/>
              <w:bottom w:val="single" w:sz="4" w:space="0" w:color="auto"/>
            </w:tcBorders>
            <w:shd w:val="clear" w:color="auto" w:fill="FFFFFF"/>
          </w:tcPr>
          <w:p w:rsidR="00871050" w:rsidRDefault="00871050" w:rsidP="00871050">
            <w:r>
              <w:t>Adjudicated as Submitted</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3F3F3"/>
          </w:tcPr>
          <w:p w:rsidR="00871050" w:rsidRDefault="00871050" w:rsidP="00871050">
            <w:r>
              <w:t>ADJ</w:t>
            </w:r>
          </w:p>
        </w:tc>
        <w:tc>
          <w:tcPr>
            <w:tcW w:w="1600" w:type="dxa"/>
            <w:tcBorders>
              <w:top w:val="single" w:sz="4" w:space="0" w:color="auto"/>
              <w:bottom w:val="single" w:sz="4" w:space="0" w:color="auto"/>
            </w:tcBorders>
            <w:shd w:val="clear" w:color="auto" w:fill="F3F3F3"/>
          </w:tcPr>
          <w:p w:rsidR="00871050" w:rsidRDefault="00871050" w:rsidP="00871050">
            <w:r>
              <w:t>Adjudicated with Adjustments</w:t>
            </w:r>
          </w:p>
        </w:tc>
        <w:tc>
          <w:tcPr>
            <w:tcW w:w="4400" w:type="dxa"/>
            <w:tcBorders>
              <w:top w:val="single" w:sz="4" w:space="0" w:color="auto"/>
              <w:bottom w:val="single" w:sz="4" w:space="0" w:color="auto"/>
            </w:tcBorders>
            <w:shd w:val="clear" w:color="auto" w:fill="F3F3F3"/>
          </w:tcPr>
          <w:p w:rsidR="00871050" w:rsidRDefault="00871050" w:rsidP="00871050"/>
        </w:tc>
        <w:tc>
          <w:tcPr>
            <w:tcW w:w="1200" w:type="dxa"/>
            <w:tcBorders>
              <w:top w:val="single" w:sz="4" w:space="0" w:color="auto"/>
              <w:bottom w:val="single" w:sz="4" w:space="0" w:color="auto"/>
            </w:tcBorders>
            <w:shd w:val="clear" w:color="auto" w:fill="F3F3F3"/>
          </w:tcPr>
          <w:p w:rsidR="00871050" w:rsidRDefault="00871050" w:rsidP="00871050"/>
        </w:tc>
        <w:tc>
          <w:tcPr>
            <w:tcW w:w="800" w:type="dxa"/>
            <w:tcBorders>
              <w:top w:val="single" w:sz="4" w:space="0" w:color="auto"/>
              <w:bottom w:val="single" w:sz="4" w:space="0" w:color="auto"/>
            </w:tcBorders>
            <w:shd w:val="clear" w:color="auto" w:fill="F3F3F3"/>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r>
              <w:t>PAID</w:t>
            </w:r>
          </w:p>
        </w:tc>
        <w:tc>
          <w:tcPr>
            <w:tcW w:w="1600" w:type="dxa"/>
            <w:tcBorders>
              <w:top w:val="single" w:sz="4" w:space="0" w:color="auto"/>
              <w:bottom w:val="single" w:sz="4" w:space="0" w:color="auto"/>
            </w:tcBorders>
            <w:shd w:val="clear" w:color="auto" w:fill="FFFFFF"/>
          </w:tcPr>
          <w:p w:rsidR="00871050" w:rsidRDefault="00871050" w:rsidP="00871050">
            <w:r>
              <w:t>Paid</w:t>
            </w:r>
          </w:p>
        </w:tc>
        <w:tc>
          <w:tcPr>
            <w:tcW w:w="4400" w:type="dxa"/>
            <w:tcBorders>
              <w:top w:val="single" w:sz="4" w:space="0" w:color="auto"/>
              <w:bottom w:val="single" w:sz="4" w:space="0" w:color="auto"/>
            </w:tcBorders>
            <w:shd w:val="clear" w:color="auto" w:fill="FFFFFF"/>
          </w:tcPr>
          <w:p w:rsidR="00871050" w:rsidRDefault="00871050" w:rsidP="00871050"/>
        </w:tc>
        <w:tc>
          <w:tcPr>
            <w:tcW w:w="1200" w:type="dxa"/>
            <w:tcBorders>
              <w:top w:val="single" w:sz="4" w:space="0" w:color="auto"/>
              <w:bottom w:val="single" w:sz="4" w:space="0" w:color="auto"/>
            </w:tcBorders>
            <w:shd w:val="clear" w:color="auto" w:fill="FFFFFF"/>
          </w:tcPr>
          <w:p w:rsidR="00871050" w:rsidRDefault="00871050" w:rsidP="00871050"/>
        </w:tc>
        <w:tc>
          <w:tcPr>
            <w:tcW w:w="800" w:type="dxa"/>
            <w:tcBorders>
              <w:top w:val="single" w:sz="4" w:space="0" w:color="auto"/>
              <w:bottom w:val="single" w:sz="4" w:space="0" w:color="auto"/>
            </w:tcBorders>
            <w:shd w:val="clear" w:color="auto" w:fill="FFFFFF"/>
          </w:tcPr>
          <w:p w:rsidR="00871050" w:rsidRDefault="00871050" w:rsidP="00871050"/>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PRED</w:t>
            </w:r>
          </w:p>
        </w:tc>
        <w:tc>
          <w:tcPr>
            <w:tcW w:w="1600" w:type="dxa"/>
            <w:tcBorders>
              <w:top w:val="single" w:sz="4" w:space="0" w:color="auto"/>
              <w:bottom w:val="double" w:sz="4" w:space="0" w:color="auto"/>
            </w:tcBorders>
            <w:shd w:val="clear" w:color="auto" w:fill="F3F3F3"/>
          </w:tcPr>
          <w:p w:rsidR="00871050" w:rsidRDefault="00871050" w:rsidP="00871050">
            <w:r>
              <w:t>Pre-Determination</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r>
              <w:t>Indicates that the IPR has been adjudicated but will not be paid.  Equivalent to ADJUD (Adjudicate)</w:t>
            </w:r>
          </w:p>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0572 - Tax status</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TaxStatus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used to specify the tax status of a provider.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no</w:t>
            </w:r>
          </w:p>
        </w:tc>
      </w:tr>
    </w:tbl>
    <w:p w:rsidR="00871050" w:rsidRDefault="00871050" w:rsidP="00871050"/>
    <w:p w:rsidR="00871050" w:rsidRDefault="00871050" w:rsidP="00871050">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Code System OID</w:t>
            </w:r>
          </w:p>
        </w:tc>
        <w:tc>
          <w:tcPr>
            <w:tcW w:w="7200" w:type="dxa"/>
            <w:shd w:val="clear" w:color="auto" w:fill="auto"/>
          </w:tcPr>
          <w:p w:rsidR="00871050" w:rsidRDefault="00871050" w:rsidP="00871050">
            <w:pPr>
              <w:pStyle w:val="OtherTableBody"/>
            </w:pPr>
            <w:r>
              <w:t>2.16.840.1.113883.18.372</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SymbolicName</w:t>
            </w:r>
          </w:p>
        </w:tc>
        <w:tc>
          <w:tcPr>
            <w:tcW w:w="7200" w:type="dxa"/>
            <w:shd w:val="clear" w:color="auto" w:fill="auto"/>
          </w:tcPr>
          <w:p w:rsidR="00871050" w:rsidRDefault="00871050" w:rsidP="00871050">
            <w:pPr>
              <w:pStyle w:val="OtherTableBody"/>
            </w:pPr>
            <w:r>
              <w:t>taxStatus</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Description</w:t>
            </w:r>
          </w:p>
        </w:tc>
        <w:tc>
          <w:tcPr>
            <w:tcW w:w="7200" w:type="dxa"/>
            <w:shd w:val="clear" w:color="auto" w:fill="auto"/>
          </w:tcPr>
          <w:p w:rsidR="00871050" w:rsidRDefault="00871050" w:rsidP="00871050">
            <w:pPr>
              <w:pStyle w:val="OtherTableBody"/>
            </w:pPr>
            <w:r>
              <w:t>Code system of concepts used to specify the tax status of the provider.  Used in the Invoice (IVC) segment in HL7 Version 2.x messaging.</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Full Name</w:t>
            </w:r>
          </w:p>
        </w:tc>
        <w:tc>
          <w:tcPr>
            <w:tcW w:w="7200" w:type="dxa"/>
            <w:shd w:val="clear" w:color="auto" w:fill="auto"/>
          </w:tcPr>
          <w:p w:rsidR="00871050" w:rsidRDefault="00871050" w:rsidP="00871050">
            <w:pPr>
              <w:pStyle w:val="OtherTableBody"/>
            </w:pPr>
            <w:r>
              <w:t>Tax status Code System</w:t>
            </w:r>
          </w:p>
        </w:tc>
      </w:tr>
      <w:tr w:rsidR="00871050" w:rsidTr="00871050">
        <w:tblPrEx>
          <w:tblCellMar>
            <w:top w:w="0" w:type="dxa"/>
            <w:bottom w:w="0" w:type="dxa"/>
          </w:tblCellMar>
        </w:tblPrEx>
        <w:tc>
          <w:tcPr>
            <w:tcW w:w="2000" w:type="dxa"/>
            <w:shd w:val="clear" w:color="auto" w:fill="F3F3F3"/>
          </w:tcPr>
          <w:p w:rsidR="00871050" w:rsidRDefault="00871050" w:rsidP="00871050">
            <w:pPr>
              <w:pStyle w:val="OtherTableHeader"/>
            </w:pPr>
            <w:r>
              <w:t>UTG URL</w:t>
            </w:r>
          </w:p>
        </w:tc>
        <w:tc>
          <w:tcPr>
            <w:tcW w:w="7200" w:type="dxa"/>
            <w:shd w:val="clear" w:color="auto" w:fill="auto"/>
          </w:tcPr>
          <w:p w:rsidR="00871050" w:rsidRDefault="00871050" w:rsidP="00871050">
            <w:pPr>
              <w:pStyle w:val="OtherTableBody"/>
            </w:pPr>
            <w:r>
              <w:t>http://terminology.hl7.org/CodeSystem/v2-0572</w:t>
            </w:r>
          </w:p>
        </w:tc>
      </w:tr>
    </w:tbl>
    <w:p w:rsidR="00871050" w:rsidRDefault="00871050" w:rsidP="00871050"/>
    <w:p w:rsidR="00871050" w:rsidRDefault="00871050" w:rsidP="00871050">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Effective Date</w:t>
            </w:r>
          </w:p>
        </w:tc>
        <w:tc>
          <w:tcPr>
            <w:tcW w:w="1400" w:type="dxa"/>
            <w:shd w:val="clear" w:color="auto" w:fill="auto"/>
          </w:tcPr>
          <w:p w:rsidR="00871050" w:rsidRDefault="00871050" w:rsidP="00871050">
            <w:pPr>
              <w:pStyle w:val="OtherTableBody"/>
            </w:pPr>
            <w:r>
              <w:t>01.10.2007</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Version</w:t>
            </w:r>
          </w:p>
        </w:tc>
        <w:tc>
          <w:tcPr>
            <w:tcW w:w="1400" w:type="dxa"/>
            <w:shd w:val="clear" w:color="auto" w:fill="auto"/>
          </w:tcPr>
          <w:p w:rsidR="00871050" w:rsidRDefault="00871050" w:rsidP="00871050">
            <w:pPr>
              <w:pStyle w:val="OtherTableBody"/>
            </w:pPr>
            <w:r>
              <w:t>1</w:t>
            </w:r>
          </w:p>
        </w:tc>
      </w:tr>
      <w:tr w:rsidR="00871050" w:rsidTr="00871050">
        <w:tblPrEx>
          <w:tblCellMar>
            <w:top w:w="0" w:type="dxa"/>
            <w:bottom w:w="0" w:type="dxa"/>
          </w:tblCellMar>
        </w:tblPrEx>
        <w:tc>
          <w:tcPr>
            <w:tcW w:w="2400" w:type="dxa"/>
            <w:shd w:val="clear" w:color="auto" w:fill="F3F3F3"/>
          </w:tcPr>
          <w:p w:rsidR="00871050" w:rsidRDefault="00871050" w:rsidP="00871050">
            <w:pPr>
              <w:pStyle w:val="OtherTableHeader"/>
            </w:pPr>
            <w:r>
              <w:t>HL7 Version Introduced</w:t>
            </w:r>
          </w:p>
        </w:tc>
        <w:tc>
          <w:tcPr>
            <w:tcW w:w="14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Value Set OID</w:t>
            </w:r>
          </w:p>
        </w:tc>
        <w:tc>
          <w:tcPr>
            <w:tcW w:w="6400" w:type="dxa"/>
            <w:shd w:val="clear" w:color="auto" w:fill="auto"/>
          </w:tcPr>
          <w:p w:rsidR="00871050" w:rsidRDefault="00871050" w:rsidP="00871050">
            <w:pPr>
              <w:pStyle w:val="OtherTableBody"/>
            </w:pPr>
            <w:r>
              <w:t>2.16.840.1.113883.21.389</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SymbolicName</w:t>
            </w:r>
          </w:p>
        </w:tc>
        <w:tc>
          <w:tcPr>
            <w:tcW w:w="6400" w:type="dxa"/>
            <w:shd w:val="clear" w:color="auto" w:fill="auto"/>
          </w:tcPr>
          <w:p w:rsidR="00871050" w:rsidRDefault="00871050" w:rsidP="00871050">
            <w:pPr>
              <w:pStyle w:val="OtherTableBody"/>
            </w:pPr>
            <w:r>
              <w:t>hl7VS-taxStatus</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Description</w:t>
            </w:r>
          </w:p>
        </w:tc>
        <w:tc>
          <w:tcPr>
            <w:tcW w:w="6400" w:type="dxa"/>
            <w:shd w:val="clear" w:color="auto" w:fill="auto"/>
          </w:tcPr>
          <w:p w:rsidR="00871050" w:rsidRDefault="00871050" w:rsidP="00871050">
            <w:pPr>
              <w:pStyle w:val="OtherTableBody"/>
            </w:pPr>
            <w:r>
              <w:t>Value Set of codes used to specify the tax status of a provider.</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Full Name</w:t>
            </w:r>
          </w:p>
        </w:tc>
        <w:tc>
          <w:tcPr>
            <w:tcW w:w="6400" w:type="dxa"/>
            <w:shd w:val="clear" w:color="auto" w:fill="auto"/>
          </w:tcPr>
          <w:p w:rsidR="00871050" w:rsidRDefault="00871050" w:rsidP="00871050">
            <w:pPr>
              <w:pStyle w:val="OtherTableBody"/>
            </w:pPr>
            <w:r>
              <w:t>Tax status Value Set</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UTG URL</w:t>
            </w:r>
          </w:p>
        </w:tc>
        <w:tc>
          <w:tcPr>
            <w:tcW w:w="6400" w:type="dxa"/>
            <w:shd w:val="clear" w:color="auto" w:fill="auto"/>
          </w:tcPr>
          <w:p w:rsidR="00871050" w:rsidRDefault="00871050" w:rsidP="00871050">
            <w:pPr>
              <w:pStyle w:val="OtherTableBody"/>
            </w:pPr>
            <w:r>
              <w:t>http://terminology.hl7.org/ValueSet/v2-0572</w:t>
            </w:r>
          </w:p>
        </w:tc>
      </w:tr>
      <w:tr w:rsidR="00871050" w:rsidTr="00871050">
        <w:tblPrEx>
          <w:tblCellMar>
            <w:top w:w="0" w:type="dxa"/>
            <w:bottom w:w="0" w:type="dxa"/>
          </w:tblCellMar>
        </w:tblPrEx>
        <w:tc>
          <w:tcPr>
            <w:tcW w:w="2800" w:type="dxa"/>
            <w:shd w:val="clear" w:color="auto" w:fill="F3F3F3"/>
          </w:tcPr>
          <w:p w:rsidR="00871050" w:rsidRDefault="00871050" w:rsidP="00871050">
            <w:pPr>
              <w:pStyle w:val="OtherTableHeader"/>
            </w:pPr>
            <w:r>
              <w:t>Content Logical Definition</w:t>
            </w:r>
          </w:p>
        </w:tc>
        <w:tc>
          <w:tcPr>
            <w:tcW w:w="6400" w:type="dxa"/>
            <w:shd w:val="clear" w:color="auto" w:fill="auto"/>
          </w:tcPr>
          <w:p w:rsidR="00871050" w:rsidRDefault="00871050" w:rsidP="00871050">
            <w:pPr>
              <w:pStyle w:val="OtherTableBody"/>
            </w:pPr>
            <w:r>
              <w:t>all codes</w:t>
            </w:r>
          </w:p>
        </w:tc>
      </w:tr>
    </w:tbl>
    <w:p w:rsidR="00871050" w:rsidRDefault="00871050" w:rsidP="00871050"/>
    <w:p w:rsidR="00871050" w:rsidRDefault="00871050" w:rsidP="00871050">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71050" w:rsidTr="00871050">
        <w:tblPrEx>
          <w:tblCellMar>
            <w:top w:w="0" w:type="dxa"/>
            <w:bottom w:w="0" w:type="dxa"/>
          </w:tblCellMar>
        </w:tblPrEx>
        <w:tc>
          <w:tcPr>
            <w:tcW w:w="1800" w:type="dxa"/>
            <w:shd w:val="clear" w:color="auto" w:fill="F3F3F3"/>
          </w:tcPr>
          <w:p w:rsidR="00871050" w:rsidRDefault="00871050" w:rsidP="00871050">
            <w:pPr>
              <w:pStyle w:val="OtherTableHeader"/>
            </w:pPr>
            <w:r>
              <w:t>Realm</w:t>
            </w:r>
          </w:p>
        </w:tc>
        <w:tc>
          <w:tcPr>
            <w:tcW w:w="2400" w:type="dxa"/>
            <w:shd w:val="clear" w:color="auto" w:fill="auto"/>
          </w:tcPr>
          <w:p w:rsidR="00871050" w:rsidRDefault="00871050" w:rsidP="00871050">
            <w:pPr>
              <w:pStyle w:val="OtherTableBody"/>
            </w:pPr>
            <w:r>
              <w:t>example</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Tax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Table of codes used to specify the tax status of a provider.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User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Steward</w:t>
            </w:r>
          </w:p>
        </w:tc>
        <w:tc>
          <w:tcPr>
            <w:tcW w:w="6600" w:type="dxa"/>
            <w:shd w:val="clear" w:color="auto" w:fill="auto"/>
          </w:tcPr>
          <w:p w:rsidR="00871050" w:rsidRDefault="00871050" w:rsidP="00871050">
            <w:pPr>
              <w:pStyle w:val="OtherTableBody"/>
            </w:pPr>
            <w:r>
              <w:t>FM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IVC-28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HL7 Version Introduced</w:t>
            </w:r>
          </w:p>
        </w:tc>
        <w:tc>
          <w:tcPr>
            <w:tcW w:w="6600" w:type="dxa"/>
            <w:shd w:val="clear" w:color="auto" w:fill="auto"/>
          </w:tcPr>
          <w:p w:rsidR="00871050" w:rsidRDefault="00871050" w:rsidP="00871050">
            <w:pPr>
              <w:pStyle w:val="OtherTableBody"/>
            </w:pPr>
            <w:r>
              <w:t>2.6</w:t>
            </w:r>
          </w:p>
        </w:tc>
      </w:tr>
    </w:tbl>
    <w:p w:rsidR="00871050" w:rsidRDefault="00871050" w:rsidP="00871050"/>
    <w:p w:rsidR="00871050" w:rsidRDefault="00871050" w:rsidP="00871050">
      <w:pPr>
        <w:pStyle w:val="Subheading"/>
      </w:pPr>
      <w:r>
        <w:t>Table 0572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71050" w:rsidTr="00871050">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871050" w:rsidRDefault="00871050" w:rsidP="00871050">
            <w:pPr>
              <w:pStyle w:val="UserTableHeader"/>
            </w:pPr>
            <w:r>
              <w:t>Value</w:t>
            </w:r>
          </w:p>
        </w:tc>
        <w:tc>
          <w:tcPr>
            <w:tcW w:w="1600" w:type="dxa"/>
            <w:tcBorders>
              <w:top w:val="double" w:sz="4" w:space="0" w:color="auto"/>
              <w:bottom w:val="single" w:sz="4" w:space="0" w:color="auto"/>
            </w:tcBorders>
            <w:shd w:val="clear" w:color="auto" w:fill="E6E6E6"/>
          </w:tcPr>
          <w:p w:rsidR="00871050" w:rsidRDefault="00871050" w:rsidP="00871050">
            <w:pPr>
              <w:pStyle w:val="UserTableHeader"/>
            </w:pPr>
            <w:r>
              <w:t>Display Name</w:t>
            </w:r>
          </w:p>
        </w:tc>
        <w:tc>
          <w:tcPr>
            <w:tcW w:w="4400" w:type="dxa"/>
            <w:tcBorders>
              <w:top w:val="double" w:sz="4" w:space="0" w:color="auto"/>
              <w:bottom w:val="single" w:sz="4" w:space="0" w:color="auto"/>
            </w:tcBorders>
            <w:shd w:val="clear" w:color="auto" w:fill="E6E6E6"/>
          </w:tcPr>
          <w:p w:rsidR="00871050" w:rsidRDefault="00871050" w:rsidP="00871050">
            <w:pPr>
              <w:pStyle w:val="UserTableHeader"/>
            </w:pPr>
            <w:r>
              <w:t>Definition</w:t>
            </w:r>
          </w:p>
        </w:tc>
        <w:tc>
          <w:tcPr>
            <w:tcW w:w="1200" w:type="dxa"/>
            <w:tcBorders>
              <w:top w:val="double" w:sz="4" w:space="0" w:color="auto"/>
              <w:bottom w:val="single" w:sz="4" w:space="0" w:color="auto"/>
            </w:tcBorders>
            <w:shd w:val="clear" w:color="auto" w:fill="E6E6E6"/>
          </w:tcPr>
          <w:p w:rsidR="00871050" w:rsidRDefault="00871050" w:rsidP="00871050">
            <w:pPr>
              <w:pStyle w:val="UserTableHeader"/>
            </w:pPr>
            <w:r>
              <w:t>Comment/ Usage Note</w:t>
            </w:r>
          </w:p>
        </w:tc>
        <w:tc>
          <w:tcPr>
            <w:tcW w:w="800" w:type="dxa"/>
            <w:tcBorders>
              <w:top w:val="double" w:sz="4" w:space="0" w:color="auto"/>
              <w:bottom w:val="single" w:sz="4" w:space="0" w:color="auto"/>
            </w:tcBorders>
            <w:shd w:val="clear" w:color="auto" w:fill="E6E6E6"/>
          </w:tcPr>
          <w:p w:rsidR="00871050" w:rsidRDefault="00871050" w:rsidP="00871050">
            <w:pPr>
              <w:pStyle w:val="UserTableHeader"/>
            </w:pPr>
            <w:r>
              <w:t>Status</w:t>
            </w:r>
          </w:p>
        </w:tc>
      </w:tr>
      <w:tr w:rsidR="00871050" w:rsidTr="00871050">
        <w:tblPrEx>
          <w:tblCellMar>
            <w:top w:w="0" w:type="dxa"/>
            <w:bottom w:w="0" w:type="dxa"/>
          </w:tblCellMar>
        </w:tblPrEx>
        <w:tc>
          <w:tcPr>
            <w:tcW w:w="1200" w:type="dxa"/>
            <w:tcBorders>
              <w:top w:val="single" w:sz="4" w:space="0" w:color="auto"/>
              <w:bottom w:val="single" w:sz="4" w:space="0" w:color="auto"/>
            </w:tcBorders>
            <w:shd w:val="clear" w:color="auto" w:fill="FFFFFF"/>
          </w:tcPr>
          <w:p w:rsidR="00871050" w:rsidRDefault="00871050" w:rsidP="00871050">
            <w:pPr>
              <w:pStyle w:val="UserTableBody"/>
            </w:pPr>
            <w:r>
              <w:t>RVAT</w:t>
            </w:r>
          </w:p>
        </w:tc>
        <w:tc>
          <w:tcPr>
            <w:tcW w:w="1600" w:type="dxa"/>
            <w:tcBorders>
              <w:top w:val="single" w:sz="4" w:space="0" w:color="auto"/>
              <w:bottom w:val="single" w:sz="4" w:space="0" w:color="auto"/>
            </w:tcBorders>
            <w:shd w:val="clear" w:color="auto" w:fill="FFFFFF"/>
          </w:tcPr>
          <w:p w:rsidR="00871050" w:rsidRDefault="00871050" w:rsidP="00871050">
            <w:pPr>
              <w:pStyle w:val="UserTableBody"/>
            </w:pPr>
            <w:r>
              <w:t>Registered in VAT register</w:t>
            </w:r>
          </w:p>
        </w:tc>
        <w:tc>
          <w:tcPr>
            <w:tcW w:w="4400" w:type="dxa"/>
            <w:tcBorders>
              <w:top w:val="single" w:sz="4" w:space="0" w:color="auto"/>
              <w:bottom w:val="single" w:sz="4" w:space="0" w:color="auto"/>
            </w:tcBorders>
            <w:shd w:val="clear" w:color="auto" w:fill="FFFFFF"/>
          </w:tcPr>
          <w:p w:rsidR="00871050" w:rsidRDefault="00871050" w:rsidP="00871050">
            <w:pPr>
              <w:pStyle w:val="UserTableBody"/>
            </w:pPr>
          </w:p>
        </w:tc>
        <w:tc>
          <w:tcPr>
            <w:tcW w:w="1200" w:type="dxa"/>
            <w:tcBorders>
              <w:top w:val="single" w:sz="4" w:space="0" w:color="auto"/>
              <w:bottom w:val="single" w:sz="4" w:space="0" w:color="auto"/>
            </w:tcBorders>
            <w:shd w:val="clear" w:color="auto" w:fill="FFFFFF"/>
          </w:tcPr>
          <w:p w:rsidR="00871050" w:rsidRDefault="00871050" w:rsidP="00871050">
            <w:pPr>
              <w:pStyle w:val="UserTableBody"/>
            </w:pPr>
          </w:p>
        </w:tc>
        <w:tc>
          <w:tcPr>
            <w:tcW w:w="800" w:type="dxa"/>
            <w:tcBorders>
              <w:top w:val="single" w:sz="4" w:space="0" w:color="auto"/>
              <w:bottom w:val="single" w:sz="4" w:space="0" w:color="auto"/>
            </w:tcBorders>
            <w:shd w:val="clear" w:color="auto" w:fill="FFFFFF"/>
          </w:tcPr>
          <w:p w:rsidR="00871050" w:rsidRDefault="00871050" w:rsidP="00871050">
            <w:pPr>
              <w:pStyle w:val="UserTableBody"/>
            </w:pPr>
          </w:p>
        </w:tc>
      </w:tr>
      <w:tr w:rsidR="00871050" w:rsidTr="00871050">
        <w:tblPrEx>
          <w:tblCellMar>
            <w:top w:w="0" w:type="dxa"/>
            <w:bottom w:w="0" w:type="dxa"/>
          </w:tblCellMar>
        </w:tblPrEx>
        <w:tc>
          <w:tcPr>
            <w:tcW w:w="1200" w:type="dxa"/>
            <w:tcBorders>
              <w:top w:val="single" w:sz="4" w:space="0" w:color="auto"/>
              <w:bottom w:val="double" w:sz="4" w:space="0" w:color="auto"/>
            </w:tcBorders>
            <w:shd w:val="clear" w:color="auto" w:fill="F3F3F3"/>
          </w:tcPr>
          <w:p w:rsidR="00871050" w:rsidRDefault="00871050" w:rsidP="00871050">
            <w:r>
              <w:t>UVAT</w:t>
            </w:r>
          </w:p>
        </w:tc>
        <w:tc>
          <w:tcPr>
            <w:tcW w:w="1600" w:type="dxa"/>
            <w:tcBorders>
              <w:top w:val="single" w:sz="4" w:space="0" w:color="auto"/>
              <w:bottom w:val="double" w:sz="4" w:space="0" w:color="auto"/>
            </w:tcBorders>
            <w:shd w:val="clear" w:color="auto" w:fill="F3F3F3"/>
          </w:tcPr>
          <w:p w:rsidR="00871050" w:rsidRDefault="00871050" w:rsidP="00871050">
            <w:r>
              <w:t>Unregistered in VAT register</w:t>
            </w:r>
          </w:p>
        </w:tc>
        <w:tc>
          <w:tcPr>
            <w:tcW w:w="4400" w:type="dxa"/>
            <w:tcBorders>
              <w:top w:val="single" w:sz="4" w:space="0" w:color="auto"/>
              <w:bottom w:val="double" w:sz="4" w:space="0" w:color="auto"/>
            </w:tcBorders>
            <w:shd w:val="clear" w:color="auto" w:fill="F3F3F3"/>
          </w:tcPr>
          <w:p w:rsidR="00871050" w:rsidRDefault="00871050" w:rsidP="00871050"/>
        </w:tc>
        <w:tc>
          <w:tcPr>
            <w:tcW w:w="1200" w:type="dxa"/>
            <w:tcBorders>
              <w:top w:val="single" w:sz="4" w:space="0" w:color="auto"/>
              <w:bottom w:val="double" w:sz="4" w:space="0" w:color="auto"/>
            </w:tcBorders>
            <w:shd w:val="clear" w:color="auto" w:fill="F3F3F3"/>
          </w:tcPr>
          <w:p w:rsidR="00871050" w:rsidRDefault="00871050" w:rsidP="00871050"/>
        </w:tc>
        <w:tc>
          <w:tcPr>
            <w:tcW w:w="800" w:type="dxa"/>
            <w:tcBorders>
              <w:top w:val="single" w:sz="4" w:space="0" w:color="auto"/>
              <w:bottom w:val="double" w:sz="4" w:space="0" w:color="auto"/>
            </w:tcBorders>
            <w:shd w:val="clear" w:color="auto" w:fill="F3F3F3"/>
          </w:tcPr>
          <w:p w:rsidR="00871050" w:rsidRDefault="00871050" w:rsidP="00871050"/>
        </w:tc>
      </w:tr>
    </w:tbl>
    <w:p w:rsidR="00871050" w:rsidRDefault="00871050" w:rsidP="00871050"/>
    <w:p w:rsidR="00871050" w:rsidRDefault="00871050" w:rsidP="00871050">
      <w:pPr>
        <w:pStyle w:val="berschrift3"/>
      </w:pPr>
      <w:r>
        <w:t>0573 - Clinical Service (AUT-16)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ClinicalService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Clinical Service.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AUT-16</w:t>
            </w:r>
          </w:p>
        </w:tc>
      </w:tr>
    </w:tbl>
    <w:p w:rsidR="00871050" w:rsidRDefault="00871050" w:rsidP="00871050"/>
    <w:p w:rsidR="00871050" w:rsidRDefault="00871050" w:rsidP="00871050">
      <w:pPr>
        <w:pStyle w:val="berschrift3"/>
      </w:pPr>
      <w:r>
        <w:t>0574 - Encounter Type (AUT-21)</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EncounterType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Encounter Type.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AUT-21</w:t>
            </w:r>
          </w:p>
        </w:tc>
      </w:tr>
    </w:tbl>
    <w:p w:rsidR="00871050" w:rsidRDefault="00871050" w:rsidP="00871050"/>
    <w:p w:rsidR="00871050" w:rsidRDefault="00871050" w:rsidP="00871050">
      <w:pPr>
        <w:pStyle w:val="berschrift3"/>
      </w:pPr>
      <w:r>
        <w:t>0575 - BP Universal Service Identifier (BPO-2)</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BPUniversalServiceIdentifier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BP Universal Service 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BPO-2</w:t>
            </w:r>
          </w:p>
        </w:tc>
      </w:tr>
    </w:tbl>
    <w:p w:rsidR="00871050" w:rsidRDefault="00871050" w:rsidP="00871050"/>
    <w:p w:rsidR="00871050" w:rsidRDefault="00871050" w:rsidP="00871050">
      <w:pPr>
        <w:pStyle w:val="berschrift3"/>
      </w:pPr>
      <w:r>
        <w:t>0576 - BP Units (BPO-6)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BPUnits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BP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BPO-6</w:t>
            </w:r>
          </w:p>
        </w:tc>
      </w:tr>
    </w:tbl>
    <w:p w:rsidR="00871050" w:rsidRDefault="00871050" w:rsidP="00871050"/>
    <w:p w:rsidR="00871050" w:rsidRDefault="00871050" w:rsidP="00871050">
      <w:pPr>
        <w:pStyle w:val="berschrift3"/>
      </w:pPr>
      <w:r>
        <w:t>0577 - BC Component  (BPX-6)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BCComponent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BC Component .</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BPX-6</w:t>
            </w:r>
          </w:p>
        </w:tc>
      </w:tr>
    </w:tbl>
    <w:p w:rsidR="00871050" w:rsidRDefault="00871050" w:rsidP="00871050"/>
    <w:p w:rsidR="00871050" w:rsidRDefault="00871050" w:rsidP="00871050">
      <w:pPr>
        <w:pStyle w:val="berschrift3"/>
      </w:pPr>
      <w:r>
        <w:t>0578 - BC Donation Type / Intended Use  (BPX-7)</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BCDonationType/IntendedUse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BC Donation Type / Intended Use .</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BPX-7</w:t>
            </w:r>
          </w:p>
        </w:tc>
      </w:tr>
    </w:tbl>
    <w:p w:rsidR="00871050" w:rsidRDefault="00871050" w:rsidP="00871050"/>
    <w:p w:rsidR="00871050" w:rsidRDefault="00871050" w:rsidP="00871050">
      <w:pPr>
        <w:pStyle w:val="berschrift3"/>
      </w:pPr>
      <w:r>
        <w:t>0579 - BP Blood Group  (BPX-11)</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579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BPBloodGroup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BP Blood Group .</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0579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2.16.840.1.113883.12.579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BPX-11</w:t>
            </w:r>
          </w:p>
        </w:tc>
      </w:tr>
    </w:tbl>
    <w:p w:rsidR="00871050" w:rsidRDefault="00871050" w:rsidP="00871050"/>
    <w:p w:rsidR="00871050" w:rsidRDefault="00871050" w:rsidP="00871050">
      <w:pPr>
        <w:pStyle w:val="berschrift3"/>
      </w:pPr>
      <w:r>
        <w:t>0580 - BC Special Testing  (BPX-12)</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BCSpecialTesting</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BC Special Testing .</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BPX-12</w:t>
            </w:r>
          </w:p>
        </w:tc>
      </w:tr>
    </w:tbl>
    <w:p w:rsidR="00871050" w:rsidRDefault="00871050" w:rsidP="00871050"/>
    <w:p w:rsidR="00871050" w:rsidRDefault="00871050" w:rsidP="00871050">
      <w:pPr>
        <w:pStyle w:val="berschrift3"/>
      </w:pPr>
      <w:r>
        <w:t>0581 - BP Units (BPX-16)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BPUnits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BP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BPX-16</w:t>
            </w:r>
          </w:p>
        </w:tc>
      </w:tr>
    </w:tbl>
    <w:p w:rsidR="00871050" w:rsidRDefault="00871050" w:rsidP="00871050"/>
    <w:p w:rsidR="00871050" w:rsidRDefault="00871050" w:rsidP="00871050">
      <w:pPr>
        <w:pStyle w:val="berschrift3"/>
      </w:pPr>
      <w:r>
        <w:t>0582 - BC Component  (BTX-3)</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BCComponent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BC Component .</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BTX-3</w:t>
            </w:r>
          </w:p>
        </w:tc>
      </w:tr>
    </w:tbl>
    <w:p w:rsidR="00871050" w:rsidRDefault="00871050" w:rsidP="00871050"/>
    <w:p w:rsidR="00871050" w:rsidRDefault="00871050" w:rsidP="00871050">
      <w:pPr>
        <w:pStyle w:val="berschrift3"/>
      </w:pPr>
      <w:r>
        <w:t>0583 - BC Blood Group (BTX-4)</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BCBloodGroup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BC Blood Group.</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BTX-4</w:t>
            </w:r>
          </w:p>
        </w:tc>
      </w:tr>
    </w:tbl>
    <w:p w:rsidR="00871050" w:rsidRDefault="00871050" w:rsidP="00871050"/>
    <w:p w:rsidR="00871050" w:rsidRDefault="00871050" w:rsidP="00871050">
      <w:pPr>
        <w:pStyle w:val="berschrift3"/>
      </w:pPr>
      <w:r>
        <w:t>0584 - BP Units (BTX-10)</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BPUnits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BP Units.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BTX-10</w:t>
            </w:r>
          </w:p>
        </w:tc>
      </w:tr>
    </w:tbl>
    <w:p w:rsidR="00871050" w:rsidRDefault="00871050" w:rsidP="00871050"/>
    <w:p w:rsidR="00871050" w:rsidRDefault="00871050" w:rsidP="00871050">
      <w:pPr>
        <w:pStyle w:val="berschrift3"/>
      </w:pPr>
      <w:r>
        <w:t>0585 - Starting Notification Code (CNS-5)</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StartingNotificationCode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Starting Notification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CBS-5</w:t>
            </w:r>
          </w:p>
        </w:tc>
      </w:tr>
    </w:tbl>
    <w:p w:rsidR="00871050" w:rsidRDefault="00871050" w:rsidP="00871050"/>
    <w:p w:rsidR="00871050" w:rsidRDefault="00871050" w:rsidP="00871050">
      <w:pPr>
        <w:pStyle w:val="berschrift3"/>
      </w:pPr>
      <w:r>
        <w:t>0586 - Ending Notification Code (CNS-6)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EndingNotificationCode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Ending Notification Code.</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CNS-6</w:t>
            </w:r>
          </w:p>
        </w:tc>
      </w:tr>
    </w:tbl>
    <w:p w:rsidR="00871050" w:rsidRDefault="00871050" w:rsidP="00871050"/>
    <w:p w:rsidR="00871050" w:rsidRDefault="00871050" w:rsidP="00871050">
      <w:pPr>
        <w:pStyle w:val="berschrift3"/>
      </w:pPr>
      <w:r>
        <w:t>0587 - Study Phase Identifier (CSP-1)</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StudyPhaseIdentifier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Study Phase 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CSP-1</w:t>
            </w:r>
          </w:p>
        </w:tc>
      </w:tr>
    </w:tbl>
    <w:p w:rsidR="00871050" w:rsidRDefault="00871050" w:rsidP="00871050"/>
    <w:p w:rsidR="00871050" w:rsidRDefault="00871050" w:rsidP="00871050">
      <w:pPr>
        <w:pStyle w:val="berschrift3"/>
      </w:pPr>
      <w:r>
        <w:t>0588 - Study Phase Evaluability (CSP-4)</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StudyPhaseEvaluability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Study Phase Evaluability.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2.16.840.1.113883.12.588</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CSP-4</w:t>
            </w:r>
          </w:p>
        </w:tc>
      </w:tr>
    </w:tbl>
    <w:p w:rsidR="00871050" w:rsidRDefault="00871050" w:rsidP="00871050"/>
    <w:p w:rsidR="00871050" w:rsidRDefault="00871050" w:rsidP="00871050">
      <w:pPr>
        <w:pStyle w:val="berschrift3"/>
      </w:pPr>
      <w:r>
        <w:t>0589 - Institution Registering the Patient (CSR-3)</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589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InstitutionRegisteringthePatient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Institution Registering the Patient.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0589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2.16.840.1.113883.12.589</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CSR-3</w:t>
            </w:r>
          </w:p>
        </w:tc>
      </w:tr>
    </w:tbl>
    <w:p w:rsidR="00871050" w:rsidRDefault="00871050" w:rsidP="00871050"/>
    <w:p w:rsidR="00871050" w:rsidRDefault="00871050" w:rsidP="00871050">
      <w:pPr>
        <w:pStyle w:val="berschrift3"/>
      </w:pPr>
      <w:r>
        <w:t>0590 - Patient Study Eligibility Status (CSR-10)</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PatientStudyEligibilityStatus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Patient Study Eligibility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2.16.840.1.113883.12.590</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CSR-10</w:t>
            </w:r>
          </w:p>
        </w:tc>
      </w:tr>
    </w:tbl>
    <w:p w:rsidR="00871050" w:rsidRDefault="00871050" w:rsidP="00871050"/>
    <w:p w:rsidR="00871050" w:rsidRDefault="00871050" w:rsidP="00871050">
      <w:pPr>
        <w:pStyle w:val="berschrift3"/>
      </w:pPr>
      <w:r>
        <w:t>0591 - Randomized Study Arm (CSR-12)</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RandomizedStudyArm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Randomized Study Arm.</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2.16.840.1.113883.12.591</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CSR-12</w:t>
            </w:r>
          </w:p>
        </w:tc>
      </w:tr>
    </w:tbl>
    <w:p w:rsidR="00871050" w:rsidRDefault="00871050" w:rsidP="00871050"/>
    <w:p w:rsidR="00871050" w:rsidRDefault="00871050" w:rsidP="00871050">
      <w:pPr>
        <w:pStyle w:val="berschrift3"/>
      </w:pPr>
      <w:r>
        <w:t>0592 - Stratum for Study Randomization (CSR-13)</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StratumforStudyRandomization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Stratum for Study Randomization.</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2.16.840.1.113883.12.592</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CSR-13</w:t>
            </w:r>
          </w:p>
        </w:tc>
      </w:tr>
    </w:tbl>
    <w:p w:rsidR="00871050" w:rsidRDefault="00871050" w:rsidP="00871050"/>
    <w:p w:rsidR="00871050" w:rsidRDefault="00871050" w:rsidP="00871050">
      <w:pPr>
        <w:pStyle w:val="berschrift3"/>
      </w:pPr>
      <w:r>
        <w:t>0593 - Patient Evaluability Status (CSR-14)</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PatientEvaluabilityStatus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Patient Evaluability Status.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2.16.840.1.113883.12.593</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CSR-14</w:t>
            </w:r>
          </w:p>
        </w:tc>
      </w:tr>
    </w:tbl>
    <w:p w:rsidR="00871050" w:rsidRDefault="00871050" w:rsidP="00871050"/>
    <w:p w:rsidR="00871050" w:rsidRDefault="00871050" w:rsidP="00871050">
      <w:pPr>
        <w:pStyle w:val="berschrift3"/>
      </w:pPr>
      <w:r>
        <w:t>0594 - Reason Ended Study (CSR-16)</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ReasonEndedStudy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Reason Ended Study.</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2.16.840.1.113883.12.594</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CSR-16</w:t>
            </w:r>
          </w:p>
        </w:tc>
      </w:tr>
    </w:tbl>
    <w:p w:rsidR="00871050" w:rsidRDefault="00871050" w:rsidP="00871050"/>
    <w:p w:rsidR="00871050" w:rsidRDefault="00871050" w:rsidP="00871050">
      <w:pPr>
        <w:pStyle w:val="berschrift3"/>
      </w:pPr>
      <w:r>
        <w:t>0595 - Study Scheduled Time Point (CSS-1)</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StudyScheduledTimePoint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Study Scheduled Time Point.</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2.16.840.1.113883.12.595</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CSS-1</w:t>
            </w:r>
          </w:p>
        </w:tc>
      </w:tr>
    </w:tbl>
    <w:p w:rsidR="00871050" w:rsidRDefault="00871050" w:rsidP="00871050"/>
    <w:p w:rsidR="00871050" w:rsidRDefault="00871050" w:rsidP="00871050">
      <w:pPr>
        <w:pStyle w:val="berschrift3"/>
      </w:pPr>
      <w:r>
        <w:t>0596 - Study Quality Control Codes (CSS-3)</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StudyQualityControlCodes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Study Quality Control Codes.</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2.16.840.1.113883.12.596</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CSS-3</w:t>
            </w:r>
          </w:p>
        </w:tc>
      </w:tr>
    </w:tbl>
    <w:p w:rsidR="00871050" w:rsidRDefault="00871050" w:rsidP="00871050"/>
    <w:p w:rsidR="00871050" w:rsidRDefault="00871050" w:rsidP="00871050">
      <w:pPr>
        <w:pStyle w:val="berschrift3"/>
      </w:pPr>
      <w:r>
        <w:t>0597 - Study Phase Identifier (CTI-2)</w:t>
      </w:r>
    </w:p>
    <w:p w:rsidR="00871050" w:rsidRDefault="00871050" w:rsidP="00871050">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Name</w:t>
            </w:r>
          </w:p>
        </w:tc>
        <w:tc>
          <w:tcPr>
            <w:tcW w:w="6600" w:type="dxa"/>
            <w:shd w:val="clear" w:color="auto" w:fill="auto"/>
          </w:tcPr>
          <w:p w:rsidR="00871050" w:rsidRDefault="00871050" w:rsidP="00871050">
            <w:pPr>
              <w:pStyle w:val="OtherTableBody"/>
            </w:pPr>
            <w:r>
              <w:t>DOM: 597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r>
              <w:t>StudyPhaseIdentifier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The domain of possible values specifying the type of Study Phase Identifier.</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Concept Domain Only</w:t>
            </w:r>
          </w:p>
        </w:tc>
        <w:tc>
          <w:tcPr>
            <w:tcW w:w="6600" w:type="dxa"/>
            <w:shd w:val="clear" w:color="auto" w:fill="auto"/>
          </w:tcPr>
          <w:p w:rsidR="00871050" w:rsidRDefault="00871050" w:rsidP="00871050">
            <w:pPr>
              <w:pStyle w:val="OtherTableBody"/>
            </w:pPr>
            <w:r>
              <w:t>yes</w:t>
            </w:r>
          </w:p>
        </w:tc>
      </w:tr>
    </w:tbl>
    <w:p w:rsidR="00871050" w:rsidRDefault="00871050" w:rsidP="00871050"/>
    <w:p w:rsidR="00871050" w:rsidRDefault="00871050" w:rsidP="00871050">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w:t>
            </w:r>
          </w:p>
        </w:tc>
        <w:tc>
          <w:tcPr>
            <w:tcW w:w="6600" w:type="dxa"/>
            <w:shd w:val="clear" w:color="auto" w:fill="auto"/>
          </w:tcPr>
          <w:p w:rsidR="00871050" w:rsidRDefault="00871050" w:rsidP="00871050">
            <w:pPr>
              <w:pStyle w:val="OtherTableBody"/>
            </w:pPr>
            <w:r>
              <w:t>0597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Table OID</w:t>
            </w:r>
          </w:p>
        </w:tc>
        <w:tc>
          <w:tcPr>
            <w:tcW w:w="6600" w:type="dxa"/>
            <w:shd w:val="clear" w:color="auto" w:fill="auto"/>
          </w:tcPr>
          <w:p w:rsidR="00871050" w:rsidRDefault="00871050" w:rsidP="00871050">
            <w:pPr>
              <w:pStyle w:val="OtherTableBody"/>
            </w:pPr>
            <w:r>
              <w:t>2.16.840.1.113883.12.597</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SymbolicName</w:t>
            </w:r>
          </w:p>
        </w:tc>
        <w:tc>
          <w:tcPr>
            <w:tcW w:w="6600" w:type="dxa"/>
            <w:shd w:val="clear" w:color="auto" w:fill="auto"/>
          </w:tcPr>
          <w:p w:rsidR="00871050" w:rsidRDefault="00871050" w:rsidP="00871050">
            <w:pPr>
              <w:pStyle w:val="OtherTableBody"/>
            </w:pP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Description</w:t>
            </w:r>
          </w:p>
        </w:tc>
        <w:tc>
          <w:tcPr>
            <w:tcW w:w="6600" w:type="dxa"/>
            <w:shd w:val="clear" w:color="auto" w:fill="auto"/>
          </w:tcPr>
          <w:p w:rsidR="00871050" w:rsidRDefault="00871050" w:rsidP="00871050">
            <w:pPr>
              <w:pStyle w:val="OtherTableBody"/>
            </w:pPr>
            <w:r>
              <w:t>tbd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Type</w:t>
            </w:r>
          </w:p>
        </w:tc>
        <w:tc>
          <w:tcPr>
            <w:tcW w:w="6600" w:type="dxa"/>
            <w:shd w:val="clear" w:color="auto" w:fill="auto"/>
          </w:tcPr>
          <w:p w:rsidR="00871050" w:rsidRDefault="00871050" w:rsidP="00871050">
            <w:pPr>
              <w:pStyle w:val="OtherTableBody"/>
            </w:pPr>
            <w:r>
              <w:t>undefined</w:t>
            </w:r>
          </w:p>
        </w:tc>
      </w:tr>
      <w:tr w:rsidR="00871050" w:rsidTr="00871050">
        <w:tblPrEx>
          <w:tblCellMar>
            <w:top w:w="0" w:type="dxa"/>
            <w:bottom w:w="0" w:type="dxa"/>
          </w:tblCellMar>
        </w:tblPrEx>
        <w:tc>
          <w:tcPr>
            <w:tcW w:w="2600" w:type="dxa"/>
            <w:shd w:val="clear" w:color="auto" w:fill="F3F3F3"/>
          </w:tcPr>
          <w:p w:rsidR="00871050" w:rsidRDefault="00871050" w:rsidP="00871050">
            <w:pPr>
              <w:pStyle w:val="OtherTableHeader"/>
            </w:pPr>
            <w:r>
              <w:t>where used</w:t>
            </w:r>
          </w:p>
        </w:tc>
        <w:tc>
          <w:tcPr>
            <w:tcW w:w="6600" w:type="dxa"/>
            <w:shd w:val="clear" w:color="auto" w:fill="auto"/>
          </w:tcPr>
          <w:p w:rsidR="00871050" w:rsidRDefault="00871050" w:rsidP="00871050">
            <w:pPr>
              <w:pStyle w:val="OtherTableBody"/>
            </w:pPr>
            <w:r>
              <w:t>CTI-2</w:t>
            </w:r>
          </w:p>
        </w:tc>
      </w:tr>
    </w:tbl>
    <w:p w:rsidR="00871050" w:rsidRDefault="00871050" w:rsidP="00871050"/>
    <w:p w:rsidR="005B74A3" w:rsidRDefault="005B74A3" w:rsidP="005B74A3">
      <w:pPr>
        <w:pStyle w:val="berschrift3"/>
      </w:pPr>
      <w:r>
        <w:t>0598 - Study Scheduled Time Point (CTI-3)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598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StudyScheduledTimePoint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Study Scheduled Time Point.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0598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2.16.840.1.113883.12.598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CTI-3</w:t>
            </w:r>
          </w:p>
        </w:tc>
      </w:tr>
    </w:tbl>
    <w:p w:rsidR="005B74A3" w:rsidRDefault="005B74A3" w:rsidP="005B74A3"/>
    <w:p w:rsidR="005B74A3" w:rsidRDefault="005B74A3" w:rsidP="005B74A3">
      <w:pPr>
        <w:pStyle w:val="berschrift3"/>
      </w:pPr>
      <w:r>
        <w:t>0599 - Inventory Container Identifier (INV-4)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599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InventoryContainerIdentifier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Inventory Container 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0599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2.16.840.1.113883.12.599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INV-4</w:t>
            </w:r>
          </w:p>
        </w:tc>
      </w:tr>
    </w:tbl>
    <w:p w:rsidR="005B74A3" w:rsidRDefault="005B74A3" w:rsidP="005B74A3"/>
    <w:p w:rsidR="005B74A3" w:rsidRDefault="005B74A3" w:rsidP="005B74A3">
      <w:pPr>
        <w:pStyle w:val="berschrift3"/>
      </w:pPr>
      <w:r>
        <w:t>0600 - Container Carrier Identifier (INV-5)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ContainerCarrierIdentifier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Container Carrier 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INV-5</w:t>
            </w:r>
          </w:p>
        </w:tc>
      </w:tr>
    </w:tbl>
    <w:p w:rsidR="005B74A3" w:rsidRDefault="005B74A3" w:rsidP="005B74A3"/>
    <w:p w:rsidR="005B74A3" w:rsidRDefault="005B74A3" w:rsidP="005B74A3">
      <w:pPr>
        <w:pStyle w:val="berschrift3"/>
      </w:pPr>
      <w:r>
        <w:t>0601 - Position on Carrier (INV-6)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PositiononCarrier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Position on Carrier.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0536E4" w:rsidRDefault="005B74A3">
      <w:pPr>
        <w:rPr>
          <w:b/>
          <w:noProof/>
        </w:rPr>
      </w:pPr>
      <w:r>
        <w:rPr>
          <w:b/>
          <w:noProof/>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INV-6</w:t>
            </w:r>
          </w:p>
        </w:tc>
      </w:tr>
    </w:tbl>
    <w:p w:rsidR="005B74A3" w:rsidRDefault="005B74A3"/>
    <w:p w:rsidR="005B74A3" w:rsidRDefault="005B74A3" w:rsidP="005B74A3">
      <w:pPr>
        <w:pStyle w:val="berschrift3"/>
      </w:pPr>
      <w:r>
        <w:t>0602 - Quantity Units (INV-11)</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QuantityUnits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Quantity Units.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INV-11</w:t>
            </w:r>
          </w:p>
        </w:tc>
      </w:tr>
    </w:tbl>
    <w:p w:rsidR="005B74A3" w:rsidRDefault="005B74A3" w:rsidP="005B74A3"/>
    <w:p w:rsidR="005B74A3" w:rsidRDefault="005B74A3" w:rsidP="005B74A3">
      <w:pPr>
        <w:pStyle w:val="berschrift3"/>
      </w:pPr>
      <w:r>
        <w:t>0603 - Test/Fluid Identifier(s) (INV-15)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Test/FluidIdentifier(s)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Test/Fluid Identifier(s).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INV-15</w:t>
            </w:r>
          </w:p>
        </w:tc>
      </w:tr>
    </w:tbl>
    <w:p w:rsidR="005B74A3" w:rsidRDefault="005B74A3" w:rsidP="005B74A3"/>
    <w:p w:rsidR="005B74A3" w:rsidRDefault="005B74A3" w:rsidP="005B74A3">
      <w:pPr>
        <w:pStyle w:val="berschrift3"/>
      </w:pPr>
      <w:r>
        <w:t>0604 - Modality  (IPC-5)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Modality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Modality .</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IPC-5</w:t>
            </w:r>
          </w:p>
        </w:tc>
      </w:tr>
    </w:tbl>
    <w:p w:rsidR="005B74A3" w:rsidRDefault="005B74A3" w:rsidP="005B74A3"/>
    <w:p w:rsidR="005B74A3" w:rsidRDefault="005B74A3" w:rsidP="005B74A3">
      <w:pPr>
        <w:pStyle w:val="berschrift3"/>
      </w:pPr>
      <w:r>
        <w:t>0605 - Protocol Code (IPC-6)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ProtocolCode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Protocol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IPC-6</w:t>
            </w:r>
          </w:p>
        </w:tc>
      </w:tr>
    </w:tbl>
    <w:p w:rsidR="005B74A3" w:rsidRDefault="005B74A3" w:rsidP="005B74A3"/>
    <w:p w:rsidR="005B74A3" w:rsidRDefault="005B74A3" w:rsidP="005B74A3">
      <w:pPr>
        <w:pStyle w:val="berschrift3"/>
      </w:pPr>
      <w:r>
        <w:t>0606 - Scheduled Procedure Step Location (IPC-8)</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ScheduledProcedureStepLocation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Scheduled Procedure Step 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IPC-8</w:t>
            </w:r>
          </w:p>
        </w:tc>
      </w:tr>
    </w:tbl>
    <w:p w:rsidR="005B74A3" w:rsidRDefault="005B74A3" w:rsidP="005B74A3"/>
    <w:p w:rsidR="005B74A3" w:rsidRDefault="005B74A3" w:rsidP="005B74A3">
      <w:pPr>
        <w:pStyle w:val="berschrift3"/>
      </w:pPr>
      <w:r>
        <w:t>0607 - Primary Key Value - MFA (MFA-5)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PrimaryKeyValue-MFA</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Primary Key Value - MFA.</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MFA-5</w:t>
            </w:r>
          </w:p>
        </w:tc>
      </w:tr>
    </w:tbl>
    <w:p w:rsidR="005B74A3" w:rsidRDefault="005B74A3" w:rsidP="005B74A3"/>
    <w:p w:rsidR="005B74A3" w:rsidRDefault="005B74A3" w:rsidP="005B74A3">
      <w:pPr>
        <w:pStyle w:val="berschrift3"/>
      </w:pPr>
      <w:r>
        <w:t>0608 - Primary Key Value - MFE (MFE-4)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PrimaryKeyValue-MFE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Primary Key Value - MFE.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MFE-4</w:t>
            </w:r>
          </w:p>
        </w:tc>
      </w:tr>
    </w:tbl>
    <w:p w:rsidR="005B74A3" w:rsidRDefault="005B74A3" w:rsidP="005B74A3"/>
    <w:p w:rsidR="005B74A3" w:rsidRDefault="005B74A3" w:rsidP="005B74A3">
      <w:pPr>
        <w:pStyle w:val="berschrift3"/>
      </w:pPr>
      <w:r>
        <w:t>0609 - Principal Language Of Message (MSH-19)</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609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PrincipalLanguageOfMessage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Principal Language Of Message.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0609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2.16.840.1.113883.12.609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MSH-19</w:t>
            </w:r>
          </w:p>
        </w:tc>
      </w:tr>
    </w:tbl>
    <w:p w:rsidR="005B74A3" w:rsidRDefault="005B74A3" w:rsidP="005B74A3"/>
    <w:p w:rsidR="005B74A3" w:rsidRDefault="005B74A3" w:rsidP="005B74A3">
      <w:pPr>
        <w:pStyle w:val="berschrift3"/>
      </w:pPr>
      <w:r>
        <w:t>0610 - Notification Code (NDS-4)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NotificationCode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Notification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NDS-4</w:t>
            </w:r>
          </w:p>
        </w:tc>
      </w:tr>
    </w:tbl>
    <w:p w:rsidR="005B74A3" w:rsidRDefault="005B74A3" w:rsidP="005B74A3"/>
    <w:p w:rsidR="005B74A3" w:rsidRDefault="005B74A3" w:rsidP="005B74A3">
      <w:pPr>
        <w:pStyle w:val="berschrift3"/>
      </w:pPr>
      <w:r>
        <w:t>0611 - Coded Comment (NTE-9)</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CodedComment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Coded Comment.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NTE-9</w:t>
            </w:r>
          </w:p>
        </w:tc>
      </w:tr>
    </w:tbl>
    <w:p w:rsidR="005B74A3" w:rsidRDefault="005B74A3" w:rsidP="005B74A3"/>
    <w:p w:rsidR="005B74A3" w:rsidRDefault="005B74A3" w:rsidP="005B74A3">
      <w:pPr>
        <w:pStyle w:val="berschrift3"/>
      </w:pPr>
      <w:r>
        <w:t>0612 - Universal Service Identifier (OBR-4)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UniversalServiceIdentifier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Universal Service 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OBR-4</w:t>
            </w:r>
          </w:p>
        </w:tc>
      </w:tr>
    </w:tbl>
    <w:p w:rsidR="005B74A3" w:rsidRDefault="005B74A3" w:rsidP="005B74A3"/>
    <w:p w:rsidR="005B74A3" w:rsidRDefault="005B74A3" w:rsidP="005B74A3">
      <w:pPr>
        <w:pStyle w:val="berschrift3"/>
      </w:pPr>
      <w:r>
        <w:t>0613 - Danger Code (OBR-12)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DangerCode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Danger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OBR-12</w:t>
            </w:r>
          </w:p>
        </w:tc>
      </w:tr>
    </w:tbl>
    <w:p w:rsidR="005B74A3" w:rsidRDefault="005B74A3" w:rsidP="005B74A3"/>
    <w:p w:rsidR="005B74A3" w:rsidRDefault="005B74A3" w:rsidP="005B74A3">
      <w:pPr>
        <w:pStyle w:val="berschrift3"/>
      </w:pPr>
      <w:r>
        <w:t>0614 - Transport Logistics of Collected Sample * (OBR-38)</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TransportLogisticsofCollectedSample*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Transport Logistics of Collected Sample *.</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OBR-38</w:t>
            </w:r>
          </w:p>
        </w:tc>
      </w:tr>
    </w:tbl>
    <w:p w:rsidR="005B74A3" w:rsidRDefault="005B74A3" w:rsidP="005B74A3"/>
    <w:p w:rsidR="005B74A3" w:rsidRDefault="005B74A3" w:rsidP="005B74A3">
      <w:pPr>
        <w:pStyle w:val="berschrift3"/>
      </w:pPr>
      <w:r>
        <w:t>0615 - User Authentication Credential Type Code</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UserAuthenticationCredentialTypeCode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a type of user authentication credential.</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2.16.840.1.113883.18.373</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userAuthenticationCredentialType</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HL7-defined code system of concepts specifying a type of user authentication credential.  Used in HL7 Version 2.x messaging in the UAC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User Authentication Credential Type Code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http://terminology.hl7.org/CodeSystem/v2-0615</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2.16.840.1.113883.21.390</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hl7VS-userAuthenticationCredentialTypeCode</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a type of user authentication credential.</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User Authentication Credential Type Code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http://terminology.hl7.org/ValueSet/v2-0615</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universal</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User Authentication Credential Type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HL7-defined table of codes specifying a type of user authentication credential.</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HL7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InM</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UAC-1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B74A3" w:rsidTr="005B74A3">
        <w:tblPrEx>
          <w:tblCellMar>
            <w:top w:w="0" w:type="dxa"/>
            <w:bottom w:w="0" w:type="dxa"/>
          </w:tblCellMar>
        </w:tblPrEx>
        <w:trPr>
          <w:tblHeader/>
        </w:trPr>
        <w:tc>
          <w:tcPr>
            <w:tcW w:w="1200" w:type="dxa"/>
            <w:tcBorders>
              <w:bottom w:val="single" w:sz="4" w:space="0" w:color="auto"/>
            </w:tcBorders>
            <w:shd w:val="clear" w:color="auto" w:fill="E6E6E6"/>
          </w:tcPr>
          <w:p w:rsidR="005B74A3" w:rsidRDefault="005B74A3" w:rsidP="005B74A3">
            <w:pPr>
              <w:pStyle w:val="HL7TableHeader"/>
            </w:pPr>
            <w:r>
              <w:t>Value</w:t>
            </w:r>
          </w:p>
        </w:tc>
        <w:tc>
          <w:tcPr>
            <w:tcW w:w="1600" w:type="dxa"/>
            <w:tcBorders>
              <w:bottom w:val="single" w:sz="4" w:space="0" w:color="auto"/>
            </w:tcBorders>
            <w:shd w:val="clear" w:color="auto" w:fill="E6E6E6"/>
          </w:tcPr>
          <w:p w:rsidR="005B74A3" w:rsidRDefault="005B74A3" w:rsidP="005B74A3">
            <w:pPr>
              <w:pStyle w:val="HL7TableHeader"/>
            </w:pPr>
            <w:r>
              <w:t>Display Name</w:t>
            </w:r>
          </w:p>
        </w:tc>
        <w:tc>
          <w:tcPr>
            <w:tcW w:w="4400" w:type="dxa"/>
            <w:tcBorders>
              <w:bottom w:val="single" w:sz="4" w:space="0" w:color="auto"/>
            </w:tcBorders>
            <w:shd w:val="clear" w:color="auto" w:fill="E6E6E6"/>
          </w:tcPr>
          <w:p w:rsidR="005B74A3" w:rsidRDefault="005B74A3" w:rsidP="005B74A3">
            <w:pPr>
              <w:pStyle w:val="HL7TableHeader"/>
            </w:pPr>
            <w:r>
              <w:t>Definition</w:t>
            </w:r>
          </w:p>
        </w:tc>
        <w:tc>
          <w:tcPr>
            <w:tcW w:w="1200" w:type="dxa"/>
            <w:tcBorders>
              <w:bottom w:val="single" w:sz="4" w:space="0" w:color="auto"/>
            </w:tcBorders>
            <w:shd w:val="clear" w:color="auto" w:fill="E6E6E6"/>
          </w:tcPr>
          <w:p w:rsidR="005B74A3" w:rsidRDefault="005B74A3" w:rsidP="005B74A3">
            <w:pPr>
              <w:pStyle w:val="HL7TableHeader"/>
            </w:pPr>
            <w:r>
              <w:t>Comment/ Usage Note</w:t>
            </w:r>
          </w:p>
        </w:tc>
        <w:tc>
          <w:tcPr>
            <w:tcW w:w="800" w:type="dxa"/>
            <w:tcBorders>
              <w:bottom w:val="single" w:sz="4" w:space="0" w:color="auto"/>
            </w:tcBorders>
            <w:shd w:val="clear" w:color="auto" w:fill="E6E6E6"/>
          </w:tcPr>
          <w:p w:rsidR="005B74A3" w:rsidRDefault="005B74A3" w:rsidP="005B74A3">
            <w:pPr>
              <w:pStyle w:val="HL7TableHeader"/>
            </w:pPr>
            <w:r>
              <w:t>Status</w:t>
            </w:r>
          </w:p>
        </w:tc>
      </w:tr>
      <w:tr w:rsidR="005B74A3" w:rsidTr="005B74A3">
        <w:tblPrEx>
          <w:tblCellMar>
            <w:top w:w="0" w:type="dxa"/>
            <w:bottom w:w="0" w:type="dxa"/>
          </w:tblCellMar>
        </w:tblPrEx>
        <w:tc>
          <w:tcPr>
            <w:tcW w:w="1200" w:type="dxa"/>
            <w:tcBorders>
              <w:bottom w:val="single" w:sz="4" w:space="0" w:color="auto"/>
            </w:tcBorders>
            <w:shd w:val="clear" w:color="auto" w:fill="FFFFFF"/>
          </w:tcPr>
          <w:p w:rsidR="005B74A3" w:rsidRDefault="005B74A3" w:rsidP="005B74A3">
            <w:pPr>
              <w:pStyle w:val="HL7TableBody"/>
            </w:pPr>
            <w:r>
              <w:t>KERB</w:t>
            </w:r>
          </w:p>
        </w:tc>
        <w:tc>
          <w:tcPr>
            <w:tcW w:w="1600" w:type="dxa"/>
            <w:tcBorders>
              <w:bottom w:val="single" w:sz="4" w:space="0" w:color="auto"/>
            </w:tcBorders>
            <w:shd w:val="clear" w:color="auto" w:fill="FFFFFF"/>
          </w:tcPr>
          <w:p w:rsidR="005B74A3" w:rsidRDefault="005B74A3" w:rsidP="005B74A3">
            <w:pPr>
              <w:pStyle w:val="HL7TableBody"/>
            </w:pPr>
            <w:r>
              <w:t>Kerberos Service Ticket</w:t>
            </w:r>
          </w:p>
        </w:tc>
        <w:tc>
          <w:tcPr>
            <w:tcW w:w="4400" w:type="dxa"/>
            <w:tcBorders>
              <w:bottom w:val="single" w:sz="4" w:space="0" w:color="auto"/>
            </w:tcBorders>
            <w:shd w:val="clear" w:color="auto" w:fill="FFFFFF"/>
          </w:tcPr>
          <w:p w:rsidR="005B74A3" w:rsidRDefault="005B74A3" w:rsidP="005B74A3">
            <w:pPr>
              <w:pStyle w:val="HL7TableBody"/>
            </w:pPr>
          </w:p>
        </w:tc>
        <w:tc>
          <w:tcPr>
            <w:tcW w:w="1200" w:type="dxa"/>
            <w:tcBorders>
              <w:bottom w:val="single" w:sz="4" w:space="0" w:color="auto"/>
            </w:tcBorders>
            <w:shd w:val="clear" w:color="auto" w:fill="FFFFFF"/>
          </w:tcPr>
          <w:p w:rsidR="005B74A3" w:rsidRDefault="005B74A3" w:rsidP="005B74A3">
            <w:pPr>
              <w:pStyle w:val="HL7TableBody"/>
            </w:pPr>
            <w:r>
              <w:t>Structure defined by RFC 1510</w:t>
            </w:r>
          </w:p>
        </w:tc>
        <w:tc>
          <w:tcPr>
            <w:tcW w:w="800" w:type="dxa"/>
            <w:tcBorders>
              <w:bottom w:val="single" w:sz="4" w:space="0" w:color="auto"/>
            </w:tcBorders>
            <w:shd w:val="clear" w:color="auto" w:fill="FFFFFF"/>
          </w:tcPr>
          <w:p w:rsidR="005B74A3" w:rsidRDefault="005B74A3" w:rsidP="005B74A3">
            <w:pPr>
              <w:pStyle w:val="HL7TableBody"/>
            </w:pPr>
          </w:p>
        </w:tc>
      </w:tr>
      <w:tr w:rsidR="005B74A3" w:rsidTr="005B74A3">
        <w:tblPrEx>
          <w:tblCellMar>
            <w:top w:w="0" w:type="dxa"/>
            <w:bottom w:w="0" w:type="dxa"/>
          </w:tblCellMar>
        </w:tblPrEx>
        <w:tc>
          <w:tcPr>
            <w:tcW w:w="1200" w:type="dxa"/>
            <w:shd w:val="clear" w:color="auto" w:fill="F3F3F3"/>
          </w:tcPr>
          <w:p w:rsidR="005B74A3" w:rsidRDefault="005B74A3" w:rsidP="005B74A3">
            <w:r>
              <w:t>SAML</w:t>
            </w:r>
          </w:p>
        </w:tc>
        <w:tc>
          <w:tcPr>
            <w:tcW w:w="1600" w:type="dxa"/>
            <w:shd w:val="clear" w:color="auto" w:fill="F3F3F3"/>
          </w:tcPr>
          <w:p w:rsidR="005B74A3" w:rsidRDefault="005B74A3" w:rsidP="005B74A3">
            <w:r>
              <w:t>Authenticated User Identity Assertion</w:t>
            </w:r>
          </w:p>
        </w:tc>
        <w:tc>
          <w:tcPr>
            <w:tcW w:w="4400" w:type="dxa"/>
            <w:shd w:val="clear" w:color="auto" w:fill="F3F3F3"/>
          </w:tcPr>
          <w:p w:rsidR="005B74A3" w:rsidRDefault="005B74A3" w:rsidP="005B74A3"/>
        </w:tc>
        <w:tc>
          <w:tcPr>
            <w:tcW w:w="1200" w:type="dxa"/>
            <w:shd w:val="clear" w:color="auto" w:fill="F3F3F3"/>
          </w:tcPr>
          <w:p w:rsidR="005B74A3" w:rsidRDefault="005B74A3" w:rsidP="005B74A3">
            <w:r>
              <w:t>XML structure defined by the OASIS Security Assertion Markup Language (SAML) specification</w:t>
            </w:r>
          </w:p>
        </w:tc>
        <w:tc>
          <w:tcPr>
            <w:tcW w:w="800" w:type="dxa"/>
            <w:shd w:val="clear" w:color="auto" w:fill="F3F3F3"/>
          </w:tcPr>
          <w:p w:rsidR="005B74A3" w:rsidRDefault="005B74A3" w:rsidP="005B74A3"/>
        </w:tc>
      </w:tr>
    </w:tbl>
    <w:p w:rsidR="005B74A3" w:rsidRDefault="005B74A3" w:rsidP="005B74A3"/>
    <w:p w:rsidR="005B74A3" w:rsidRDefault="005B74A3" w:rsidP="005B74A3">
      <w:pPr>
        <w:pStyle w:val="berschrift3"/>
      </w:pPr>
      <w:r>
        <w:t>0616 - Address Expiration Reason</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AddressExpirationReason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the reason this address was marked as "ended".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2.16.840.1.113883.18.374</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addressExpirationReason</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Code system of concepts specifying the reason this address was marked as "ended".  Used in HL7 Version 2.x messaging in the XAD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Address Expiration Reason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http://terminology.hl7.org/CodeSystem/v2-0616</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2.16.840.1.113883.21.391</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hl7VS-addressExpirationReason</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the reason this address was marked as "ended".</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Address Expiration Reason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http://terminology.hl7.org/ValueSet/v2-0616</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representative</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Address Expiration Reason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Table of codes specifying the reason this address was marked as "ended".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User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InM</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XAD.15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B74A3" w:rsidTr="005B74A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5B74A3" w:rsidRDefault="005B74A3" w:rsidP="005B74A3">
            <w:pPr>
              <w:pStyle w:val="UserTableHeader"/>
            </w:pPr>
            <w:r>
              <w:t>Value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Display Name</w:t>
            </w:r>
          </w:p>
        </w:tc>
        <w:tc>
          <w:tcPr>
            <w:tcW w:w="4400" w:type="dxa"/>
            <w:tcBorders>
              <w:top w:val="double" w:sz="4" w:space="0" w:color="auto"/>
              <w:bottom w:val="single" w:sz="4" w:space="0" w:color="auto"/>
            </w:tcBorders>
            <w:shd w:val="clear" w:color="auto" w:fill="E6E6E6"/>
          </w:tcPr>
          <w:p w:rsidR="005B74A3" w:rsidRDefault="005B74A3" w:rsidP="005B74A3">
            <w:pPr>
              <w:pStyle w:val="UserTableHeader"/>
            </w:pPr>
            <w:r>
              <w:t>Definition</w:t>
            </w:r>
          </w:p>
        </w:tc>
        <w:tc>
          <w:tcPr>
            <w:tcW w:w="1200" w:type="dxa"/>
            <w:tcBorders>
              <w:top w:val="double" w:sz="4" w:space="0" w:color="auto"/>
              <w:bottom w:val="single" w:sz="4" w:space="0" w:color="auto"/>
            </w:tcBorders>
            <w:shd w:val="clear" w:color="auto" w:fill="E6E6E6"/>
          </w:tcPr>
          <w:p w:rsidR="005B74A3" w:rsidRDefault="005B74A3" w:rsidP="005B74A3">
            <w:pPr>
              <w:pStyle w:val="UserTableHeader"/>
            </w:pPr>
            <w:r>
              <w:t>Comment/ Usage Note</w:t>
            </w:r>
          </w:p>
        </w:tc>
        <w:tc>
          <w:tcPr>
            <w:tcW w:w="800" w:type="dxa"/>
            <w:tcBorders>
              <w:top w:val="double" w:sz="4" w:space="0" w:color="auto"/>
              <w:bottom w:val="single" w:sz="4" w:space="0" w:color="auto"/>
            </w:tcBorders>
            <w:shd w:val="clear" w:color="auto" w:fill="E6E6E6"/>
          </w:tcPr>
          <w:p w:rsidR="005B74A3" w:rsidRDefault="005B74A3" w:rsidP="005B74A3">
            <w:pPr>
              <w:pStyle w:val="UserTableHeader"/>
            </w:pPr>
            <w:r>
              <w:t>Status</w:t>
            </w: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FFFFF"/>
          </w:tcPr>
          <w:p w:rsidR="005B74A3" w:rsidRDefault="005B74A3" w:rsidP="005B74A3">
            <w:pPr>
              <w:pStyle w:val="UserTableBody"/>
            </w:pPr>
            <w:r>
              <w:t>M</w:t>
            </w:r>
          </w:p>
        </w:tc>
        <w:tc>
          <w:tcPr>
            <w:tcW w:w="1600" w:type="dxa"/>
            <w:tcBorders>
              <w:top w:val="single" w:sz="4" w:space="0" w:color="auto"/>
              <w:bottom w:val="single" w:sz="4" w:space="0" w:color="auto"/>
            </w:tcBorders>
            <w:shd w:val="clear" w:color="auto" w:fill="FFFFFF"/>
          </w:tcPr>
          <w:p w:rsidR="005B74A3" w:rsidRDefault="005B74A3" w:rsidP="005B74A3">
            <w:pPr>
              <w:pStyle w:val="UserTableBody"/>
            </w:pPr>
            <w:r>
              <w:t>Moved</w:t>
            </w:r>
          </w:p>
        </w:tc>
        <w:tc>
          <w:tcPr>
            <w:tcW w:w="4400" w:type="dxa"/>
            <w:tcBorders>
              <w:top w:val="single" w:sz="4" w:space="0" w:color="auto"/>
              <w:bottom w:val="single" w:sz="4" w:space="0" w:color="auto"/>
            </w:tcBorders>
            <w:shd w:val="clear" w:color="auto" w:fill="FFFFFF"/>
          </w:tcPr>
          <w:p w:rsidR="005B74A3" w:rsidRDefault="005B74A3" w:rsidP="005B74A3">
            <w:pPr>
              <w:pStyle w:val="UserTableBody"/>
            </w:pPr>
          </w:p>
        </w:tc>
        <w:tc>
          <w:tcPr>
            <w:tcW w:w="1200" w:type="dxa"/>
            <w:tcBorders>
              <w:top w:val="single" w:sz="4" w:space="0" w:color="auto"/>
              <w:bottom w:val="single" w:sz="4" w:space="0" w:color="auto"/>
            </w:tcBorders>
            <w:shd w:val="clear" w:color="auto" w:fill="FFFFFF"/>
          </w:tcPr>
          <w:p w:rsidR="005B74A3" w:rsidRDefault="005B74A3" w:rsidP="005B74A3">
            <w:pPr>
              <w:pStyle w:val="UserTableBody"/>
            </w:pPr>
            <w:r>
              <w:t>The individual associated with the address has moved and is no longer reachable at the address</w:t>
            </w:r>
          </w:p>
        </w:tc>
        <w:tc>
          <w:tcPr>
            <w:tcW w:w="800" w:type="dxa"/>
            <w:tcBorders>
              <w:top w:val="single" w:sz="4" w:space="0" w:color="auto"/>
              <w:bottom w:val="single" w:sz="4" w:space="0" w:color="auto"/>
            </w:tcBorders>
            <w:shd w:val="clear" w:color="auto" w:fill="FFFFFF"/>
          </w:tcPr>
          <w:p w:rsidR="005B74A3" w:rsidRDefault="005B74A3" w:rsidP="005B74A3">
            <w:pPr>
              <w:pStyle w:val="UserTableBody"/>
            </w:pP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3F3F3"/>
          </w:tcPr>
          <w:p w:rsidR="005B74A3" w:rsidRDefault="005B74A3" w:rsidP="005B74A3">
            <w:r>
              <w:t>E</w:t>
            </w:r>
          </w:p>
        </w:tc>
        <w:tc>
          <w:tcPr>
            <w:tcW w:w="1600" w:type="dxa"/>
            <w:tcBorders>
              <w:top w:val="single" w:sz="4" w:space="0" w:color="auto"/>
              <w:bottom w:val="single" w:sz="4" w:space="0" w:color="auto"/>
            </w:tcBorders>
            <w:shd w:val="clear" w:color="auto" w:fill="F3F3F3"/>
          </w:tcPr>
          <w:p w:rsidR="005B74A3" w:rsidRDefault="005B74A3" w:rsidP="005B74A3">
            <w:r>
              <w:t>Added in error</w:t>
            </w:r>
          </w:p>
        </w:tc>
        <w:tc>
          <w:tcPr>
            <w:tcW w:w="4400" w:type="dxa"/>
            <w:tcBorders>
              <w:top w:val="single" w:sz="4" w:space="0" w:color="auto"/>
              <w:bottom w:val="single" w:sz="4" w:space="0" w:color="auto"/>
            </w:tcBorders>
            <w:shd w:val="clear" w:color="auto" w:fill="F3F3F3"/>
          </w:tcPr>
          <w:p w:rsidR="005B74A3" w:rsidRDefault="005B74A3" w:rsidP="005B74A3"/>
        </w:tc>
        <w:tc>
          <w:tcPr>
            <w:tcW w:w="1200" w:type="dxa"/>
            <w:tcBorders>
              <w:top w:val="single" w:sz="4" w:space="0" w:color="auto"/>
              <w:bottom w:val="single" w:sz="4" w:space="0" w:color="auto"/>
            </w:tcBorders>
            <w:shd w:val="clear" w:color="auto" w:fill="F3F3F3"/>
          </w:tcPr>
          <w:p w:rsidR="005B74A3" w:rsidRDefault="005B74A3" w:rsidP="005B74A3">
            <w:r>
              <w:t>The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5B74A3" w:rsidRDefault="005B74A3" w:rsidP="005B74A3"/>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FFFFF"/>
          </w:tcPr>
          <w:p w:rsidR="005B74A3" w:rsidRDefault="005B74A3" w:rsidP="005B74A3">
            <w:r>
              <w:t>R</w:t>
            </w:r>
          </w:p>
        </w:tc>
        <w:tc>
          <w:tcPr>
            <w:tcW w:w="1600" w:type="dxa"/>
            <w:tcBorders>
              <w:top w:val="single" w:sz="4" w:space="0" w:color="auto"/>
              <w:bottom w:val="single" w:sz="4" w:space="0" w:color="auto"/>
            </w:tcBorders>
            <w:shd w:val="clear" w:color="auto" w:fill="FFFFFF"/>
          </w:tcPr>
          <w:p w:rsidR="005B74A3" w:rsidRDefault="005B74A3" w:rsidP="005B74A3">
            <w:r>
              <w:t>On request</w:t>
            </w:r>
          </w:p>
        </w:tc>
        <w:tc>
          <w:tcPr>
            <w:tcW w:w="4400" w:type="dxa"/>
            <w:tcBorders>
              <w:top w:val="single" w:sz="4" w:space="0" w:color="auto"/>
              <w:bottom w:val="single" w:sz="4" w:space="0" w:color="auto"/>
            </w:tcBorders>
            <w:shd w:val="clear" w:color="auto" w:fill="FFFFFF"/>
          </w:tcPr>
          <w:p w:rsidR="005B74A3" w:rsidRDefault="005B74A3" w:rsidP="005B74A3"/>
        </w:tc>
        <w:tc>
          <w:tcPr>
            <w:tcW w:w="1200" w:type="dxa"/>
            <w:tcBorders>
              <w:top w:val="single" w:sz="4" w:space="0" w:color="auto"/>
              <w:bottom w:val="single" w:sz="4" w:space="0" w:color="auto"/>
            </w:tcBorders>
            <w:shd w:val="clear" w:color="auto" w:fill="FFFFFF"/>
          </w:tcPr>
          <w:p w:rsidR="005B74A3" w:rsidRDefault="005B74A3" w:rsidP="005B74A3">
            <w:r>
              <w:t>The associated individual requested that the address be removed from their record</w:t>
            </w:r>
          </w:p>
        </w:tc>
        <w:tc>
          <w:tcPr>
            <w:tcW w:w="800" w:type="dxa"/>
            <w:tcBorders>
              <w:top w:val="single" w:sz="4" w:space="0" w:color="auto"/>
              <w:bottom w:val="single" w:sz="4" w:space="0" w:color="auto"/>
            </w:tcBorders>
            <w:shd w:val="clear" w:color="auto" w:fill="FFFFFF"/>
          </w:tcPr>
          <w:p w:rsidR="005B74A3" w:rsidRDefault="005B74A3" w:rsidP="005B74A3"/>
        </w:tc>
      </w:tr>
      <w:tr w:rsidR="005B74A3" w:rsidTr="005B74A3">
        <w:tblPrEx>
          <w:tblCellMar>
            <w:top w:w="0" w:type="dxa"/>
            <w:bottom w:w="0" w:type="dxa"/>
          </w:tblCellMar>
        </w:tblPrEx>
        <w:tc>
          <w:tcPr>
            <w:tcW w:w="1200" w:type="dxa"/>
            <w:tcBorders>
              <w:top w:val="single" w:sz="4" w:space="0" w:color="auto"/>
              <w:bottom w:val="double" w:sz="4" w:space="0" w:color="auto"/>
            </w:tcBorders>
            <w:shd w:val="clear" w:color="auto" w:fill="F3F3F3"/>
          </w:tcPr>
          <w:p w:rsidR="005B74A3" w:rsidRDefault="005B74A3" w:rsidP="005B74A3">
            <w:r>
              <w:t>C</w:t>
            </w:r>
          </w:p>
        </w:tc>
        <w:tc>
          <w:tcPr>
            <w:tcW w:w="1600" w:type="dxa"/>
            <w:tcBorders>
              <w:top w:val="single" w:sz="4" w:space="0" w:color="auto"/>
              <w:bottom w:val="double" w:sz="4" w:space="0" w:color="auto"/>
            </w:tcBorders>
            <w:shd w:val="clear" w:color="auto" w:fill="F3F3F3"/>
          </w:tcPr>
          <w:p w:rsidR="005B74A3" w:rsidRDefault="005B74A3" w:rsidP="005B74A3">
            <w:r>
              <w:t>Corrected</w:t>
            </w:r>
          </w:p>
        </w:tc>
        <w:tc>
          <w:tcPr>
            <w:tcW w:w="4400" w:type="dxa"/>
            <w:tcBorders>
              <w:top w:val="single" w:sz="4" w:space="0" w:color="auto"/>
              <w:bottom w:val="double" w:sz="4" w:space="0" w:color="auto"/>
            </w:tcBorders>
            <w:shd w:val="clear" w:color="auto" w:fill="F3F3F3"/>
          </w:tcPr>
          <w:p w:rsidR="005B74A3" w:rsidRDefault="005B74A3" w:rsidP="005B74A3"/>
        </w:tc>
        <w:tc>
          <w:tcPr>
            <w:tcW w:w="1200" w:type="dxa"/>
            <w:tcBorders>
              <w:top w:val="single" w:sz="4" w:space="0" w:color="auto"/>
              <w:bottom w:val="double" w:sz="4" w:space="0" w:color="auto"/>
            </w:tcBorders>
            <w:shd w:val="clear" w:color="auto" w:fill="F3F3F3"/>
          </w:tcPr>
          <w:p w:rsidR="005B74A3" w:rsidRDefault="005B74A3" w:rsidP="005B74A3">
            <w:r>
              <w:t>The address has been replaced with a corrected version</w:t>
            </w:r>
          </w:p>
        </w:tc>
        <w:tc>
          <w:tcPr>
            <w:tcW w:w="800" w:type="dxa"/>
            <w:tcBorders>
              <w:top w:val="single" w:sz="4" w:space="0" w:color="auto"/>
              <w:bottom w:val="double" w:sz="4" w:space="0" w:color="auto"/>
            </w:tcBorders>
            <w:shd w:val="clear" w:color="auto" w:fill="F3F3F3"/>
          </w:tcPr>
          <w:p w:rsidR="005B74A3" w:rsidRDefault="005B74A3" w:rsidP="005B74A3"/>
        </w:tc>
      </w:tr>
    </w:tbl>
    <w:p w:rsidR="005B74A3" w:rsidRDefault="005B74A3" w:rsidP="005B74A3"/>
    <w:p w:rsidR="005B74A3" w:rsidRDefault="005B74A3" w:rsidP="005B74A3">
      <w:pPr>
        <w:pStyle w:val="berschrift3"/>
      </w:pPr>
      <w:r>
        <w:t>0617 - Address Usage</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AddressUsage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how an address is intended to be used.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2.16.840.1.113883.18.375</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addressUsage</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HL7-defined code system of concepts specifying how an address is intended to be used.  Used in HL7 Version 2.x messaging in the XAD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Address Usage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http://terminology.hl7.org/CodeSystem/v2-0617</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2.16.840.1.113883.21.392</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hl7VS-addressUsage</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how an address is intended to be used.</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Address Usage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http://terminology.hl7.org/ValueSet/v2-0617</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universal</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Address Usage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HL7-defined table of codes specifying how an address is intended to be used.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HL7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InM</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XAD.18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5B74A3" w:rsidTr="005B74A3">
        <w:tblPrEx>
          <w:tblCellMar>
            <w:top w:w="0" w:type="dxa"/>
            <w:bottom w:w="0" w:type="dxa"/>
          </w:tblCellMar>
        </w:tblPrEx>
        <w:trPr>
          <w:tblHeader/>
        </w:trPr>
        <w:tc>
          <w:tcPr>
            <w:tcW w:w="1200" w:type="dxa"/>
            <w:tcBorders>
              <w:bottom w:val="single" w:sz="4" w:space="0" w:color="auto"/>
            </w:tcBorders>
            <w:shd w:val="clear" w:color="auto" w:fill="E6E6E6"/>
          </w:tcPr>
          <w:p w:rsidR="005B74A3" w:rsidRDefault="005B74A3" w:rsidP="005B74A3">
            <w:pPr>
              <w:pStyle w:val="HL7TableHeader"/>
            </w:pPr>
            <w:r>
              <w:t>Value</w:t>
            </w:r>
          </w:p>
        </w:tc>
        <w:tc>
          <w:tcPr>
            <w:tcW w:w="1600" w:type="dxa"/>
            <w:tcBorders>
              <w:bottom w:val="single" w:sz="4" w:space="0" w:color="auto"/>
            </w:tcBorders>
            <w:shd w:val="clear" w:color="auto" w:fill="E6E6E6"/>
          </w:tcPr>
          <w:p w:rsidR="005B74A3" w:rsidRDefault="005B74A3" w:rsidP="005B74A3">
            <w:pPr>
              <w:pStyle w:val="HL7TableHeader"/>
            </w:pPr>
            <w:r>
              <w:t>Display Name</w:t>
            </w:r>
          </w:p>
        </w:tc>
        <w:tc>
          <w:tcPr>
            <w:tcW w:w="1200" w:type="dxa"/>
            <w:tcBorders>
              <w:bottom w:val="single" w:sz="4" w:space="0" w:color="auto"/>
            </w:tcBorders>
            <w:shd w:val="clear" w:color="auto" w:fill="E6E6E6"/>
          </w:tcPr>
          <w:p w:rsidR="005B74A3" w:rsidRDefault="005B74A3" w:rsidP="005B74A3">
            <w:pPr>
              <w:pStyle w:val="HL7TableHeader"/>
            </w:pPr>
            <w:r>
              <w:t>Definition</w:t>
            </w:r>
          </w:p>
        </w:tc>
        <w:tc>
          <w:tcPr>
            <w:tcW w:w="4400" w:type="dxa"/>
            <w:tcBorders>
              <w:bottom w:val="single" w:sz="4" w:space="0" w:color="auto"/>
            </w:tcBorders>
            <w:shd w:val="clear" w:color="auto" w:fill="E6E6E6"/>
          </w:tcPr>
          <w:p w:rsidR="005B74A3" w:rsidRDefault="005B74A3" w:rsidP="005B74A3">
            <w:pPr>
              <w:pStyle w:val="HL7TableHeader"/>
            </w:pPr>
            <w:r>
              <w:t>Comment/ Usage Note</w:t>
            </w:r>
          </w:p>
        </w:tc>
        <w:tc>
          <w:tcPr>
            <w:tcW w:w="800" w:type="dxa"/>
            <w:tcBorders>
              <w:bottom w:val="single" w:sz="4" w:space="0" w:color="auto"/>
            </w:tcBorders>
            <w:shd w:val="clear" w:color="auto" w:fill="E6E6E6"/>
          </w:tcPr>
          <w:p w:rsidR="005B74A3" w:rsidRDefault="005B74A3" w:rsidP="005B74A3">
            <w:pPr>
              <w:pStyle w:val="HL7TableHeader"/>
            </w:pPr>
            <w:r>
              <w:t>Status</w:t>
            </w:r>
          </w:p>
        </w:tc>
      </w:tr>
      <w:tr w:rsidR="005B74A3" w:rsidTr="005B74A3">
        <w:tblPrEx>
          <w:tblCellMar>
            <w:top w:w="0" w:type="dxa"/>
            <w:bottom w:w="0" w:type="dxa"/>
          </w:tblCellMar>
        </w:tblPrEx>
        <w:tc>
          <w:tcPr>
            <w:tcW w:w="1200" w:type="dxa"/>
            <w:tcBorders>
              <w:bottom w:val="single" w:sz="4" w:space="0" w:color="auto"/>
            </w:tcBorders>
            <w:shd w:val="clear" w:color="auto" w:fill="FFFFFF"/>
          </w:tcPr>
          <w:p w:rsidR="005B74A3" w:rsidRDefault="005B74A3" w:rsidP="005B74A3">
            <w:pPr>
              <w:pStyle w:val="HL7TableBody"/>
            </w:pPr>
            <w:r>
              <w:t>M</w:t>
            </w:r>
          </w:p>
        </w:tc>
        <w:tc>
          <w:tcPr>
            <w:tcW w:w="1600" w:type="dxa"/>
            <w:tcBorders>
              <w:bottom w:val="single" w:sz="4" w:space="0" w:color="auto"/>
            </w:tcBorders>
            <w:shd w:val="clear" w:color="auto" w:fill="FFFFFF"/>
          </w:tcPr>
          <w:p w:rsidR="005B74A3" w:rsidRDefault="005B74A3" w:rsidP="005B74A3">
            <w:pPr>
              <w:pStyle w:val="HL7TableBody"/>
            </w:pPr>
            <w:r>
              <w:t>Mailing</w:t>
            </w:r>
          </w:p>
        </w:tc>
        <w:tc>
          <w:tcPr>
            <w:tcW w:w="1200" w:type="dxa"/>
            <w:tcBorders>
              <w:bottom w:val="single" w:sz="4" w:space="0" w:color="auto"/>
            </w:tcBorders>
            <w:shd w:val="clear" w:color="auto" w:fill="FFFFFF"/>
          </w:tcPr>
          <w:p w:rsidR="005B74A3" w:rsidRDefault="005B74A3" w:rsidP="005B74A3">
            <w:pPr>
              <w:pStyle w:val="HL7TableBody"/>
            </w:pPr>
          </w:p>
        </w:tc>
        <w:tc>
          <w:tcPr>
            <w:tcW w:w="4400" w:type="dxa"/>
            <w:tcBorders>
              <w:bottom w:val="single" w:sz="4" w:space="0" w:color="auto"/>
            </w:tcBorders>
            <w:shd w:val="clear" w:color="auto" w:fill="FFFFFF"/>
          </w:tcPr>
          <w:p w:rsidR="005B74A3" w:rsidRDefault="005B74A3" w:rsidP="005B74A3">
            <w:pPr>
              <w:pStyle w:val="HL7TableBody"/>
            </w:pPr>
            <w:r>
              <w:t>Identifies an address for mail correspondence from a healthcare provider as stipulated by the subject.</w:t>
            </w:r>
          </w:p>
          <w:p w:rsidR="005B74A3" w:rsidRDefault="005B74A3" w:rsidP="005B74A3">
            <w:pPr>
              <w:pStyle w:val="HL7TableBody"/>
            </w:pPr>
            <w:r>
              <w:t>For example, under the tenets of certain privacy regulations, it is exclusive to the patient and is typically maintained at the encounter or visit level versus the person level as it only has relevance to the specifics of a given encounter.  This is an exception category of address in that the patient has stipulated that they want all correspondence relevant to a given encounter sent to this address in lieu of any other address on file.  Providers are required to accommodate such requests under HIPAA promulgated regulation.  Note that mailing and legal address may be mutually exclusive as defined below.  (Implementors are reminded that although the privacy regulation requires the provider to honor such requests, it does require the provider to enquire whether the patient has a preferred address other than the one volunteered.)</w:t>
            </w:r>
          </w:p>
        </w:tc>
        <w:tc>
          <w:tcPr>
            <w:tcW w:w="800" w:type="dxa"/>
            <w:tcBorders>
              <w:bottom w:val="single" w:sz="4" w:space="0" w:color="auto"/>
            </w:tcBorders>
            <w:shd w:val="clear" w:color="auto" w:fill="FFFFFF"/>
          </w:tcPr>
          <w:p w:rsidR="005B74A3" w:rsidRDefault="005B74A3" w:rsidP="005B74A3">
            <w:pPr>
              <w:pStyle w:val="HL7TableBody"/>
            </w:pPr>
          </w:p>
        </w:tc>
      </w:tr>
      <w:tr w:rsidR="005B74A3" w:rsidTr="005B74A3">
        <w:tblPrEx>
          <w:tblCellMar>
            <w:top w:w="0" w:type="dxa"/>
            <w:bottom w:w="0" w:type="dxa"/>
          </w:tblCellMar>
        </w:tblPrEx>
        <w:tc>
          <w:tcPr>
            <w:tcW w:w="1200" w:type="dxa"/>
            <w:tcBorders>
              <w:bottom w:val="single" w:sz="4" w:space="0" w:color="auto"/>
            </w:tcBorders>
            <w:shd w:val="clear" w:color="auto" w:fill="F3F3F3"/>
          </w:tcPr>
          <w:p w:rsidR="005B74A3" w:rsidRDefault="005B74A3" w:rsidP="005B74A3">
            <w:r>
              <w:t>V</w:t>
            </w:r>
          </w:p>
        </w:tc>
        <w:tc>
          <w:tcPr>
            <w:tcW w:w="1600" w:type="dxa"/>
            <w:tcBorders>
              <w:bottom w:val="single" w:sz="4" w:space="0" w:color="auto"/>
            </w:tcBorders>
            <w:shd w:val="clear" w:color="auto" w:fill="F3F3F3"/>
          </w:tcPr>
          <w:p w:rsidR="005B74A3" w:rsidRDefault="005B74A3" w:rsidP="005B74A3">
            <w:r>
              <w:t>Visit</w:t>
            </w:r>
          </w:p>
        </w:tc>
        <w:tc>
          <w:tcPr>
            <w:tcW w:w="1200" w:type="dxa"/>
            <w:tcBorders>
              <w:bottom w:val="single" w:sz="4" w:space="0" w:color="auto"/>
            </w:tcBorders>
            <w:shd w:val="clear" w:color="auto" w:fill="F3F3F3"/>
          </w:tcPr>
          <w:p w:rsidR="005B74A3" w:rsidRDefault="005B74A3" w:rsidP="005B74A3"/>
        </w:tc>
        <w:tc>
          <w:tcPr>
            <w:tcW w:w="4400" w:type="dxa"/>
            <w:tcBorders>
              <w:bottom w:val="single" w:sz="4" w:space="0" w:color="auto"/>
            </w:tcBorders>
            <w:shd w:val="clear" w:color="auto" w:fill="F3F3F3"/>
          </w:tcPr>
          <w:p w:rsidR="005B74A3" w:rsidRDefault="005B74A3" w:rsidP="005B74A3">
            <w:r>
              <w:t>Identifies an address at which the individual is physically located and may be visited.</w:t>
            </w:r>
          </w:p>
        </w:tc>
        <w:tc>
          <w:tcPr>
            <w:tcW w:w="800" w:type="dxa"/>
            <w:tcBorders>
              <w:bottom w:val="single" w:sz="4" w:space="0" w:color="auto"/>
            </w:tcBorders>
            <w:shd w:val="clear" w:color="auto" w:fill="F3F3F3"/>
          </w:tcPr>
          <w:p w:rsidR="005B74A3" w:rsidRDefault="005B74A3" w:rsidP="005B74A3"/>
        </w:tc>
      </w:tr>
      <w:tr w:rsidR="005B74A3" w:rsidTr="005B74A3">
        <w:tblPrEx>
          <w:tblCellMar>
            <w:top w:w="0" w:type="dxa"/>
            <w:bottom w:w="0" w:type="dxa"/>
          </w:tblCellMar>
        </w:tblPrEx>
        <w:tc>
          <w:tcPr>
            <w:tcW w:w="1200" w:type="dxa"/>
            <w:shd w:val="clear" w:color="auto" w:fill="FFFFFF"/>
          </w:tcPr>
          <w:p w:rsidR="005B74A3" w:rsidRDefault="005B74A3" w:rsidP="005B74A3">
            <w:r>
              <w:t>C</w:t>
            </w:r>
          </w:p>
        </w:tc>
        <w:tc>
          <w:tcPr>
            <w:tcW w:w="1600" w:type="dxa"/>
            <w:shd w:val="clear" w:color="auto" w:fill="FFFFFF"/>
          </w:tcPr>
          <w:p w:rsidR="005B74A3" w:rsidRDefault="005B74A3" w:rsidP="005B74A3">
            <w:r>
              <w:t>Classification</w:t>
            </w:r>
          </w:p>
        </w:tc>
        <w:tc>
          <w:tcPr>
            <w:tcW w:w="1200" w:type="dxa"/>
            <w:shd w:val="clear" w:color="auto" w:fill="FFFFFF"/>
          </w:tcPr>
          <w:p w:rsidR="005B74A3" w:rsidRDefault="005B74A3" w:rsidP="005B74A3"/>
        </w:tc>
        <w:tc>
          <w:tcPr>
            <w:tcW w:w="4400" w:type="dxa"/>
            <w:shd w:val="clear" w:color="auto" w:fill="FFFFFF"/>
          </w:tcPr>
          <w:p w:rsidR="005B74A3" w:rsidRDefault="005B74A3" w:rsidP="005B74A3">
            <w:r>
              <w:t>Identifies an address used for the purpose of demographic classification or searching.  Such addresses frequently contain insufficient information to be used as mailing or visit addresses.  For example, they may only indicate country and postal code, without providing a street address.</w:t>
            </w:r>
          </w:p>
        </w:tc>
        <w:tc>
          <w:tcPr>
            <w:tcW w:w="800" w:type="dxa"/>
            <w:shd w:val="clear" w:color="auto" w:fill="FFFFFF"/>
          </w:tcPr>
          <w:p w:rsidR="005B74A3" w:rsidRDefault="005B74A3" w:rsidP="005B74A3"/>
        </w:tc>
      </w:tr>
    </w:tbl>
    <w:p w:rsidR="005B74A3" w:rsidRDefault="005B74A3" w:rsidP="005B74A3"/>
    <w:p w:rsidR="005B74A3" w:rsidRDefault="005B74A3" w:rsidP="005B74A3">
      <w:pPr>
        <w:pStyle w:val="berschrift3"/>
      </w:pPr>
      <w:r>
        <w:t>0618 - Protection Code</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ProtectionCode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that an address needs to be treated with special care or sensitivity.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2.16.840.1.113883.18.376</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protection</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Code system of concepts specifying that an address needs to be treated with special care or sensitivity. Used in HL7 Version 2.x messaging in the XAD and XTN segments.</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Protection Code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http://terminology.hl7.org/CodeSystem/v2-0618</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2.16.840.1.113883.21.393</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hl7VS-protectionCode</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that an address needs to be treated with special care or sensitivity.</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Protection Code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http://terminology.hl7.org/ValueSet/v2-0618</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example</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Protection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Table of codes specifying that an address needs to be treated with special care or sensitivity.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User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InM</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XAD.22, XTN.16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5B74A3" w:rsidTr="005B74A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5B74A3" w:rsidRDefault="005B74A3" w:rsidP="005B74A3">
            <w:pPr>
              <w:pStyle w:val="UserTableHeader"/>
            </w:pPr>
            <w:r>
              <w:t>Value</w:t>
            </w:r>
          </w:p>
        </w:tc>
        <w:tc>
          <w:tcPr>
            <w:tcW w:w="4400" w:type="dxa"/>
            <w:tcBorders>
              <w:top w:val="double" w:sz="4" w:space="0" w:color="auto"/>
              <w:bottom w:val="single" w:sz="4" w:space="0" w:color="auto"/>
            </w:tcBorders>
            <w:shd w:val="clear" w:color="auto" w:fill="E6E6E6"/>
          </w:tcPr>
          <w:p w:rsidR="005B74A3" w:rsidRDefault="005B74A3" w:rsidP="005B74A3">
            <w:pPr>
              <w:pStyle w:val="UserTableHeader"/>
            </w:pPr>
            <w:r>
              <w:t>Display Name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Definition</w:t>
            </w:r>
          </w:p>
        </w:tc>
        <w:tc>
          <w:tcPr>
            <w:tcW w:w="1200" w:type="dxa"/>
            <w:tcBorders>
              <w:top w:val="double" w:sz="4" w:space="0" w:color="auto"/>
              <w:bottom w:val="single" w:sz="4" w:space="0" w:color="auto"/>
            </w:tcBorders>
            <w:shd w:val="clear" w:color="auto" w:fill="E6E6E6"/>
          </w:tcPr>
          <w:p w:rsidR="005B74A3" w:rsidRDefault="005B74A3" w:rsidP="005B74A3">
            <w:pPr>
              <w:pStyle w:val="UserTableHeader"/>
            </w:pPr>
            <w:r>
              <w:t>Comment/ Usage Note</w:t>
            </w:r>
          </w:p>
        </w:tc>
        <w:tc>
          <w:tcPr>
            <w:tcW w:w="800" w:type="dxa"/>
            <w:tcBorders>
              <w:top w:val="double" w:sz="4" w:space="0" w:color="auto"/>
              <w:bottom w:val="single" w:sz="4" w:space="0" w:color="auto"/>
            </w:tcBorders>
            <w:shd w:val="clear" w:color="auto" w:fill="E6E6E6"/>
          </w:tcPr>
          <w:p w:rsidR="005B74A3" w:rsidRDefault="005B74A3" w:rsidP="005B74A3">
            <w:pPr>
              <w:pStyle w:val="UserTableHeader"/>
            </w:pPr>
            <w:r>
              <w:t>Status</w:t>
            </w: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FFFFF"/>
          </w:tcPr>
          <w:p w:rsidR="005B74A3" w:rsidRDefault="005B74A3" w:rsidP="005B74A3">
            <w:pPr>
              <w:pStyle w:val="UserTableBody"/>
            </w:pPr>
            <w:r>
              <w:t>LI</w:t>
            </w:r>
          </w:p>
        </w:tc>
        <w:tc>
          <w:tcPr>
            <w:tcW w:w="4400" w:type="dxa"/>
            <w:tcBorders>
              <w:top w:val="single" w:sz="4" w:space="0" w:color="auto"/>
              <w:bottom w:val="single" w:sz="4" w:space="0" w:color="auto"/>
            </w:tcBorders>
            <w:shd w:val="clear" w:color="auto" w:fill="FFFFFF"/>
          </w:tcPr>
          <w:p w:rsidR="005B74A3" w:rsidRDefault="005B74A3" w:rsidP="005B74A3">
            <w:pPr>
              <w:pStyle w:val="UserTableBody"/>
            </w:pPr>
            <w:r>
              <w:t>Listed</w:t>
            </w:r>
          </w:p>
        </w:tc>
        <w:tc>
          <w:tcPr>
            <w:tcW w:w="1600" w:type="dxa"/>
            <w:tcBorders>
              <w:top w:val="single" w:sz="4" w:space="0" w:color="auto"/>
              <w:bottom w:val="single" w:sz="4" w:space="0" w:color="auto"/>
            </w:tcBorders>
            <w:shd w:val="clear" w:color="auto" w:fill="FFFFFF"/>
          </w:tcPr>
          <w:p w:rsidR="005B74A3" w:rsidRDefault="005B74A3" w:rsidP="005B74A3">
            <w:pPr>
              <w:pStyle w:val="UserTableBody"/>
            </w:pPr>
          </w:p>
        </w:tc>
        <w:tc>
          <w:tcPr>
            <w:tcW w:w="1200" w:type="dxa"/>
            <w:tcBorders>
              <w:top w:val="single" w:sz="4" w:space="0" w:color="auto"/>
              <w:bottom w:val="single" w:sz="4" w:space="0" w:color="auto"/>
            </w:tcBorders>
            <w:shd w:val="clear" w:color="auto" w:fill="FFFFFF"/>
          </w:tcPr>
          <w:p w:rsidR="005B74A3" w:rsidRDefault="005B74A3" w:rsidP="005B74A3">
            <w:pPr>
              <w:pStyle w:val="UserTableBody"/>
            </w:pPr>
          </w:p>
        </w:tc>
        <w:tc>
          <w:tcPr>
            <w:tcW w:w="800" w:type="dxa"/>
            <w:tcBorders>
              <w:top w:val="single" w:sz="4" w:space="0" w:color="auto"/>
              <w:bottom w:val="single" w:sz="4" w:space="0" w:color="auto"/>
            </w:tcBorders>
            <w:shd w:val="clear" w:color="auto" w:fill="FFFFFF"/>
          </w:tcPr>
          <w:p w:rsidR="005B74A3" w:rsidRDefault="005B74A3" w:rsidP="005B74A3">
            <w:pPr>
              <w:pStyle w:val="UserTableBody"/>
            </w:pP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3F3F3"/>
          </w:tcPr>
          <w:p w:rsidR="005B74A3" w:rsidRDefault="005B74A3" w:rsidP="005B74A3">
            <w:r>
              <w:t>UL</w:t>
            </w:r>
          </w:p>
        </w:tc>
        <w:tc>
          <w:tcPr>
            <w:tcW w:w="4400" w:type="dxa"/>
            <w:tcBorders>
              <w:top w:val="single" w:sz="4" w:space="0" w:color="auto"/>
              <w:bottom w:val="single" w:sz="4" w:space="0" w:color="auto"/>
            </w:tcBorders>
            <w:shd w:val="clear" w:color="auto" w:fill="F3F3F3"/>
          </w:tcPr>
          <w:p w:rsidR="005B74A3" w:rsidRDefault="005B74A3" w:rsidP="005B74A3">
            <w:r>
              <w:t>Unlisted (Should not appear in directories)</w:t>
            </w:r>
          </w:p>
        </w:tc>
        <w:tc>
          <w:tcPr>
            <w:tcW w:w="1600" w:type="dxa"/>
            <w:tcBorders>
              <w:top w:val="single" w:sz="4" w:space="0" w:color="auto"/>
              <w:bottom w:val="single" w:sz="4" w:space="0" w:color="auto"/>
            </w:tcBorders>
            <w:shd w:val="clear" w:color="auto" w:fill="F3F3F3"/>
          </w:tcPr>
          <w:p w:rsidR="005B74A3" w:rsidRDefault="005B74A3" w:rsidP="005B74A3"/>
        </w:tc>
        <w:tc>
          <w:tcPr>
            <w:tcW w:w="1200" w:type="dxa"/>
            <w:tcBorders>
              <w:top w:val="single" w:sz="4" w:space="0" w:color="auto"/>
              <w:bottom w:val="single" w:sz="4" w:space="0" w:color="auto"/>
            </w:tcBorders>
            <w:shd w:val="clear" w:color="auto" w:fill="F3F3F3"/>
          </w:tcPr>
          <w:p w:rsidR="005B74A3" w:rsidRDefault="005B74A3" w:rsidP="005B74A3"/>
        </w:tc>
        <w:tc>
          <w:tcPr>
            <w:tcW w:w="800" w:type="dxa"/>
            <w:tcBorders>
              <w:top w:val="single" w:sz="4" w:space="0" w:color="auto"/>
              <w:bottom w:val="single" w:sz="4" w:space="0" w:color="auto"/>
            </w:tcBorders>
            <w:shd w:val="clear" w:color="auto" w:fill="F3F3F3"/>
          </w:tcPr>
          <w:p w:rsidR="005B74A3" w:rsidRDefault="005B74A3" w:rsidP="005B74A3"/>
        </w:tc>
      </w:tr>
      <w:tr w:rsidR="005B74A3" w:rsidTr="005B74A3">
        <w:tblPrEx>
          <w:tblCellMar>
            <w:top w:w="0" w:type="dxa"/>
            <w:bottom w:w="0" w:type="dxa"/>
          </w:tblCellMar>
        </w:tblPrEx>
        <w:tc>
          <w:tcPr>
            <w:tcW w:w="1200" w:type="dxa"/>
            <w:tcBorders>
              <w:top w:val="single" w:sz="4" w:space="0" w:color="auto"/>
              <w:bottom w:val="double" w:sz="4" w:space="0" w:color="auto"/>
            </w:tcBorders>
            <w:shd w:val="clear" w:color="auto" w:fill="FFFFFF"/>
          </w:tcPr>
          <w:p w:rsidR="005B74A3" w:rsidRDefault="005B74A3" w:rsidP="005B74A3">
            <w:r>
              <w:t>UP</w:t>
            </w:r>
          </w:p>
        </w:tc>
        <w:tc>
          <w:tcPr>
            <w:tcW w:w="4400" w:type="dxa"/>
            <w:tcBorders>
              <w:top w:val="single" w:sz="4" w:space="0" w:color="auto"/>
              <w:bottom w:val="double" w:sz="4" w:space="0" w:color="auto"/>
            </w:tcBorders>
            <w:shd w:val="clear" w:color="auto" w:fill="FFFFFF"/>
          </w:tcPr>
          <w:p w:rsidR="005B74A3" w:rsidRDefault="005B74A3" w:rsidP="005B74A3">
            <w:r>
              <w:t>Unpublished</w:t>
            </w:r>
          </w:p>
        </w:tc>
        <w:tc>
          <w:tcPr>
            <w:tcW w:w="1600" w:type="dxa"/>
            <w:tcBorders>
              <w:top w:val="single" w:sz="4" w:space="0" w:color="auto"/>
              <w:bottom w:val="double" w:sz="4" w:space="0" w:color="auto"/>
            </w:tcBorders>
            <w:shd w:val="clear" w:color="auto" w:fill="FFFFFF"/>
          </w:tcPr>
          <w:p w:rsidR="005B74A3" w:rsidRDefault="005B74A3" w:rsidP="005B74A3"/>
        </w:tc>
        <w:tc>
          <w:tcPr>
            <w:tcW w:w="1200" w:type="dxa"/>
            <w:tcBorders>
              <w:top w:val="single" w:sz="4" w:space="0" w:color="auto"/>
              <w:bottom w:val="double" w:sz="4" w:space="0" w:color="auto"/>
            </w:tcBorders>
            <w:shd w:val="clear" w:color="auto" w:fill="FFFFFF"/>
          </w:tcPr>
          <w:p w:rsidR="005B74A3" w:rsidRDefault="005B74A3" w:rsidP="005B74A3"/>
        </w:tc>
        <w:tc>
          <w:tcPr>
            <w:tcW w:w="800" w:type="dxa"/>
            <w:tcBorders>
              <w:top w:val="single" w:sz="4" w:space="0" w:color="auto"/>
              <w:bottom w:val="double" w:sz="4" w:space="0" w:color="auto"/>
            </w:tcBorders>
            <w:shd w:val="clear" w:color="auto" w:fill="FFFFFF"/>
          </w:tcPr>
          <w:p w:rsidR="005B74A3" w:rsidRDefault="005B74A3" w:rsidP="005B74A3"/>
        </w:tc>
      </w:tr>
    </w:tbl>
    <w:p w:rsidR="005B74A3" w:rsidRDefault="005B74A3" w:rsidP="005B74A3"/>
    <w:p w:rsidR="005B74A3" w:rsidRDefault="005B74A3" w:rsidP="005B74A3">
      <w:pPr>
        <w:pStyle w:val="berschrift3"/>
      </w:pPr>
      <w:r>
        <w:t>0619 - Collector's Comment * (OBR-39)</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619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Collector'sComment*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Collector's Comment *.</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0619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2.16.840.1.113883.12.619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OBR-39</w:t>
            </w:r>
          </w:p>
        </w:tc>
      </w:tr>
    </w:tbl>
    <w:p w:rsidR="005B74A3" w:rsidRDefault="005B74A3" w:rsidP="005B74A3"/>
    <w:p w:rsidR="005B74A3" w:rsidRDefault="005B74A3" w:rsidP="005B74A3">
      <w:pPr>
        <w:pStyle w:val="berschrift3"/>
      </w:pPr>
      <w:r>
        <w:t>0620 - Transport Arrangement Responsibility (OBR-40)</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TransportArrangementResponsibility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Transport Arrangement Responsibility.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OBR-40</w:t>
            </w:r>
          </w:p>
        </w:tc>
      </w:tr>
    </w:tbl>
    <w:p w:rsidR="005B74A3" w:rsidRDefault="005B74A3" w:rsidP="005B74A3"/>
    <w:p w:rsidR="005B74A3" w:rsidRDefault="005B74A3" w:rsidP="005B74A3">
      <w:pPr>
        <w:pStyle w:val="berschrift3"/>
      </w:pPr>
      <w:r>
        <w:t>0621 - Planned Patient Transport Comment (OBR-43)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PlannedPatientTransportComment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Planned Patient Transport Comment.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OBR-43</w:t>
            </w:r>
          </w:p>
        </w:tc>
      </w:tr>
    </w:tbl>
    <w:p w:rsidR="005B74A3" w:rsidRDefault="005B74A3" w:rsidP="005B74A3"/>
    <w:p w:rsidR="005B74A3" w:rsidRDefault="005B74A3" w:rsidP="005B74A3">
      <w:pPr>
        <w:pStyle w:val="berschrift3"/>
      </w:pPr>
      <w:r>
        <w:t>0622 - Observation Identifier (OBX-3)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ObservationIdentifier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Observation Identifier.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OBX-3</w:t>
            </w:r>
          </w:p>
        </w:tc>
      </w:tr>
    </w:tbl>
    <w:p w:rsidR="005B74A3" w:rsidRDefault="005B74A3" w:rsidP="005B74A3"/>
    <w:p w:rsidR="005B74A3" w:rsidRDefault="005B74A3" w:rsidP="005B74A3">
      <w:pPr>
        <w:pStyle w:val="berschrift3"/>
      </w:pPr>
      <w:r>
        <w:t>0623 - Units (OBX-6)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Units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Units.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OBX-6</w:t>
            </w:r>
          </w:p>
        </w:tc>
      </w:tr>
    </w:tbl>
    <w:p w:rsidR="005B74A3" w:rsidRDefault="005B74A3" w:rsidP="005B74A3"/>
    <w:p w:rsidR="005B74A3" w:rsidRDefault="005B74A3" w:rsidP="005B74A3">
      <w:pPr>
        <w:pStyle w:val="berschrift3"/>
      </w:pPr>
      <w:r>
        <w:t>0624 - Producer's ID (OBX-15)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Producer'sID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Producer's 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OBX-15</w:t>
            </w:r>
          </w:p>
        </w:tc>
      </w:tr>
    </w:tbl>
    <w:p w:rsidR="005B74A3" w:rsidRDefault="005B74A3" w:rsidP="005B74A3"/>
    <w:p w:rsidR="005B74A3" w:rsidRDefault="005B74A3" w:rsidP="005B74A3">
      <w:pPr>
        <w:pStyle w:val="berschrift3"/>
      </w:pPr>
      <w:r>
        <w:t>0625 - Item Status Codes</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ItemStatusCodes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the state of an inventory item within the context of an inventory 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2.16.840.1.113883.18.377</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itemStatus</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Code system of concepts that identify the state of an inventory item within the context of an inventory location. Used in HL7 Version 2.x messaging in the IVT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Item Status Codes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http://terminology.hl7.org/CodeSystem/v2-0625</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2.16.840.1.113883.21.394</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hl7VS-itemStatusCodes</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the state of an inventory item within the context of an inventory location.</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Item Status Codes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http://terminology.hl7.org/ValueSet/v2-0625</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representative</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2.16.840.1.113883.12.625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Item Status 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Table of codes specifying the state of an inventory item within the context of an inventory 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User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OO</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IVT-6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5B74A3" w:rsidTr="005B74A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5B74A3" w:rsidRDefault="005B74A3" w:rsidP="005B74A3">
            <w:pPr>
              <w:pStyle w:val="UserTableHeader"/>
            </w:pPr>
            <w:r>
              <w:t>Value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Display Name</w:t>
            </w:r>
          </w:p>
        </w:tc>
        <w:tc>
          <w:tcPr>
            <w:tcW w:w="1200" w:type="dxa"/>
            <w:tcBorders>
              <w:top w:val="double" w:sz="4" w:space="0" w:color="auto"/>
              <w:bottom w:val="single" w:sz="4" w:space="0" w:color="auto"/>
            </w:tcBorders>
            <w:shd w:val="clear" w:color="auto" w:fill="E6E6E6"/>
          </w:tcPr>
          <w:p w:rsidR="005B74A3" w:rsidRDefault="005B74A3" w:rsidP="005B74A3">
            <w:pPr>
              <w:pStyle w:val="UserTableHeader"/>
            </w:pPr>
            <w:r>
              <w:t>Definition</w:t>
            </w:r>
          </w:p>
        </w:tc>
        <w:tc>
          <w:tcPr>
            <w:tcW w:w="4400" w:type="dxa"/>
            <w:tcBorders>
              <w:top w:val="double" w:sz="4" w:space="0" w:color="auto"/>
              <w:bottom w:val="single" w:sz="4" w:space="0" w:color="auto"/>
            </w:tcBorders>
            <w:shd w:val="clear" w:color="auto" w:fill="E6E6E6"/>
          </w:tcPr>
          <w:p w:rsidR="005B74A3" w:rsidRDefault="005B74A3" w:rsidP="005B74A3">
            <w:pPr>
              <w:pStyle w:val="UserTableHeader"/>
            </w:pPr>
            <w:r>
              <w:t>Comment/ Usage Note</w:t>
            </w:r>
          </w:p>
        </w:tc>
        <w:tc>
          <w:tcPr>
            <w:tcW w:w="800" w:type="dxa"/>
            <w:tcBorders>
              <w:top w:val="double" w:sz="4" w:space="0" w:color="auto"/>
              <w:bottom w:val="single" w:sz="4" w:space="0" w:color="auto"/>
            </w:tcBorders>
            <w:shd w:val="clear" w:color="auto" w:fill="E6E6E6"/>
          </w:tcPr>
          <w:p w:rsidR="005B74A3" w:rsidRDefault="005B74A3" w:rsidP="005B74A3">
            <w:pPr>
              <w:pStyle w:val="UserTableHeader"/>
            </w:pPr>
            <w:r>
              <w:t>Status</w:t>
            </w: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FFFFF"/>
          </w:tcPr>
          <w:p w:rsidR="005B74A3" w:rsidRDefault="005B74A3" w:rsidP="005B74A3">
            <w:pPr>
              <w:pStyle w:val="UserTableBody"/>
            </w:pPr>
            <w:r>
              <w:t>1</w:t>
            </w:r>
          </w:p>
        </w:tc>
        <w:tc>
          <w:tcPr>
            <w:tcW w:w="1600" w:type="dxa"/>
            <w:tcBorders>
              <w:top w:val="single" w:sz="4" w:space="0" w:color="auto"/>
              <w:bottom w:val="single" w:sz="4" w:space="0" w:color="auto"/>
            </w:tcBorders>
            <w:shd w:val="clear" w:color="auto" w:fill="FFFFFF"/>
          </w:tcPr>
          <w:p w:rsidR="005B74A3" w:rsidRDefault="005B74A3" w:rsidP="005B74A3">
            <w:pPr>
              <w:pStyle w:val="UserTableBody"/>
            </w:pPr>
            <w:r>
              <w:t>Active</w:t>
            </w:r>
          </w:p>
        </w:tc>
        <w:tc>
          <w:tcPr>
            <w:tcW w:w="1200" w:type="dxa"/>
            <w:tcBorders>
              <w:top w:val="single" w:sz="4" w:space="0" w:color="auto"/>
              <w:bottom w:val="single" w:sz="4" w:space="0" w:color="auto"/>
            </w:tcBorders>
            <w:shd w:val="clear" w:color="auto" w:fill="FFFFFF"/>
          </w:tcPr>
          <w:p w:rsidR="005B74A3" w:rsidRDefault="005B74A3" w:rsidP="005B74A3">
            <w:pPr>
              <w:pStyle w:val="UserTableBody"/>
            </w:pPr>
          </w:p>
        </w:tc>
        <w:tc>
          <w:tcPr>
            <w:tcW w:w="4400" w:type="dxa"/>
            <w:tcBorders>
              <w:top w:val="single" w:sz="4" w:space="0" w:color="auto"/>
              <w:bottom w:val="single" w:sz="4" w:space="0" w:color="auto"/>
            </w:tcBorders>
            <w:shd w:val="clear" w:color="auto" w:fill="FFFFFF"/>
          </w:tcPr>
          <w:p w:rsidR="005B74A3" w:rsidRDefault="005B74A3" w:rsidP="005B74A3">
            <w:pPr>
              <w:pStyle w:val="UserTableBody"/>
            </w:pPr>
            <w:r>
              <w:t>Item is available to be purchased or issued.</w:t>
            </w:r>
          </w:p>
        </w:tc>
        <w:tc>
          <w:tcPr>
            <w:tcW w:w="800" w:type="dxa"/>
            <w:tcBorders>
              <w:top w:val="single" w:sz="4" w:space="0" w:color="auto"/>
              <w:bottom w:val="single" w:sz="4" w:space="0" w:color="auto"/>
            </w:tcBorders>
            <w:shd w:val="clear" w:color="auto" w:fill="FFFFFF"/>
          </w:tcPr>
          <w:p w:rsidR="005B74A3" w:rsidRDefault="005B74A3" w:rsidP="005B74A3">
            <w:pPr>
              <w:pStyle w:val="UserTableBody"/>
            </w:pP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3F3F3"/>
          </w:tcPr>
          <w:p w:rsidR="005B74A3" w:rsidRDefault="005B74A3" w:rsidP="005B74A3">
            <w:r>
              <w:t>2</w:t>
            </w:r>
          </w:p>
        </w:tc>
        <w:tc>
          <w:tcPr>
            <w:tcW w:w="1600" w:type="dxa"/>
            <w:tcBorders>
              <w:top w:val="single" w:sz="4" w:space="0" w:color="auto"/>
              <w:bottom w:val="single" w:sz="4" w:space="0" w:color="auto"/>
            </w:tcBorders>
            <w:shd w:val="clear" w:color="auto" w:fill="F3F3F3"/>
          </w:tcPr>
          <w:p w:rsidR="005B74A3" w:rsidRDefault="005B74A3" w:rsidP="005B74A3">
            <w:r>
              <w:t>Pending Inactive</w:t>
            </w:r>
          </w:p>
        </w:tc>
        <w:tc>
          <w:tcPr>
            <w:tcW w:w="1200" w:type="dxa"/>
            <w:tcBorders>
              <w:top w:val="single" w:sz="4" w:space="0" w:color="auto"/>
              <w:bottom w:val="single" w:sz="4" w:space="0" w:color="auto"/>
            </w:tcBorders>
            <w:shd w:val="clear" w:color="auto" w:fill="F3F3F3"/>
          </w:tcPr>
          <w:p w:rsidR="005B74A3" w:rsidRDefault="005B74A3" w:rsidP="005B74A3"/>
        </w:tc>
        <w:tc>
          <w:tcPr>
            <w:tcW w:w="4400" w:type="dxa"/>
            <w:tcBorders>
              <w:top w:val="single" w:sz="4" w:space="0" w:color="auto"/>
              <w:bottom w:val="single" w:sz="4" w:space="0" w:color="auto"/>
            </w:tcBorders>
            <w:shd w:val="clear" w:color="auto" w:fill="F3F3F3"/>
          </w:tcPr>
          <w:p w:rsidR="005B74A3" w:rsidRDefault="005B74A3" w:rsidP="005B74A3">
            <w:r>
              <w:t>Item is not available to be purchased, but is available to be issued.</w:t>
            </w:r>
          </w:p>
        </w:tc>
        <w:tc>
          <w:tcPr>
            <w:tcW w:w="800" w:type="dxa"/>
            <w:tcBorders>
              <w:top w:val="single" w:sz="4" w:space="0" w:color="auto"/>
              <w:bottom w:val="single" w:sz="4" w:space="0" w:color="auto"/>
            </w:tcBorders>
            <w:shd w:val="clear" w:color="auto" w:fill="F3F3F3"/>
          </w:tcPr>
          <w:p w:rsidR="005B74A3" w:rsidRDefault="005B74A3" w:rsidP="005B74A3"/>
        </w:tc>
      </w:tr>
      <w:tr w:rsidR="005B74A3" w:rsidTr="005B74A3">
        <w:tblPrEx>
          <w:tblCellMar>
            <w:top w:w="0" w:type="dxa"/>
            <w:bottom w:w="0" w:type="dxa"/>
          </w:tblCellMar>
        </w:tblPrEx>
        <w:tc>
          <w:tcPr>
            <w:tcW w:w="1200" w:type="dxa"/>
            <w:tcBorders>
              <w:top w:val="single" w:sz="4" w:space="0" w:color="auto"/>
              <w:bottom w:val="double" w:sz="4" w:space="0" w:color="auto"/>
            </w:tcBorders>
            <w:shd w:val="clear" w:color="auto" w:fill="FFFFFF"/>
          </w:tcPr>
          <w:p w:rsidR="005B74A3" w:rsidRDefault="005B74A3" w:rsidP="005B74A3">
            <w:r>
              <w:t>3</w:t>
            </w:r>
          </w:p>
        </w:tc>
        <w:tc>
          <w:tcPr>
            <w:tcW w:w="1600" w:type="dxa"/>
            <w:tcBorders>
              <w:top w:val="single" w:sz="4" w:space="0" w:color="auto"/>
              <w:bottom w:val="double" w:sz="4" w:space="0" w:color="auto"/>
            </w:tcBorders>
            <w:shd w:val="clear" w:color="auto" w:fill="FFFFFF"/>
          </w:tcPr>
          <w:p w:rsidR="005B74A3" w:rsidRDefault="005B74A3" w:rsidP="005B74A3">
            <w:r>
              <w:t>Inactive</w:t>
            </w:r>
          </w:p>
        </w:tc>
        <w:tc>
          <w:tcPr>
            <w:tcW w:w="1200" w:type="dxa"/>
            <w:tcBorders>
              <w:top w:val="single" w:sz="4" w:space="0" w:color="auto"/>
              <w:bottom w:val="double" w:sz="4" w:space="0" w:color="auto"/>
            </w:tcBorders>
            <w:shd w:val="clear" w:color="auto" w:fill="FFFFFF"/>
          </w:tcPr>
          <w:p w:rsidR="005B74A3" w:rsidRDefault="005B74A3" w:rsidP="005B74A3"/>
        </w:tc>
        <w:tc>
          <w:tcPr>
            <w:tcW w:w="4400" w:type="dxa"/>
            <w:tcBorders>
              <w:top w:val="single" w:sz="4" w:space="0" w:color="auto"/>
              <w:bottom w:val="double" w:sz="4" w:space="0" w:color="auto"/>
            </w:tcBorders>
            <w:shd w:val="clear" w:color="auto" w:fill="FFFFFF"/>
          </w:tcPr>
          <w:p w:rsidR="005B74A3" w:rsidRDefault="005B74A3" w:rsidP="005B74A3">
            <w:r>
              <w:t>Item is not available to be purchased or issued.</w:t>
            </w:r>
          </w:p>
        </w:tc>
        <w:tc>
          <w:tcPr>
            <w:tcW w:w="800" w:type="dxa"/>
            <w:tcBorders>
              <w:top w:val="single" w:sz="4" w:space="0" w:color="auto"/>
              <w:bottom w:val="double" w:sz="4" w:space="0" w:color="auto"/>
            </w:tcBorders>
            <w:shd w:val="clear" w:color="auto" w:fill="FFFFFF"/>
          </w:tcPr>
          <w:p w:rsidR="005B74A3" w:rsidRDefault="005B74A3" w:rsidP="005B74A3"/>
        </w:tc>
      </w:tr>
    </w:tbl>
    <w:p w:rsidR="005B74A3" w:rsidRDefault="005B74A3" w:rsidP="005B74A3"/>
    <w:p w:rsidR="005B74A3" w:rsidRDefault="005B74A3" w:rsidP="005B74A3">
      <w:pPr>
        <w:pStyle w:val="berschrift3"/>
      </w:pPr>
      <w:r>
        <w:t>0626 - Observation Method (OBX-17)</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ObservationMethod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Observation Method.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OBX-17</w:t>
            </w:r>
          </w:p>
        </w:tc>
      </w:tr>
    </w:tbl>
    <w:p w:rsidR="005B74A3" w:rsidRDefault="005B74A3" w:rsidP="005B74A3"/>
    <w:p w:rsidR="005B74A3" w:rsidRDefault="005B74A3" w:rsidP="005B74A3">
      <w:pPr>
        <w:pStyle w:val="berschrift3"/>
      </w:pPr>
      <w:r>
        <w:t>0627 - Service Period (ODS-2)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ServicePeriod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Service Period.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ODS-2</w:t>
            </w:r>
          </w:p>
        </w:tc>
      </w:tr>
    </w:tbl>
    <w:p w:rsidR="005B74A3" w:rsidRDefault="005B74A3" w:rsidP="005B74A3"/>
    <w:p w:rsidR="005B74A3" w:rsidRDefault="005B74A3" w:rsidP="005B74A3">
      <w:pPr>
        <w:pStyle w:val="berschrift3"/>
      </w:pPr>
      <w:r>
        <w:t>0628 - Diet, Supplement, or Preference Code (ODS-3)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Diet,Supplement,orPreferenceCode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Diet, Supplement, or Preference Code.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ODS-3</w:t>
            </w:r>
          </w:p>
        </w:tc>
      </w:tr>
    </w:tbl>
    <w:p w:rsidR="005B74A3" w:rsidRDefault="005B74A3" w:rsidP="005B74A3"/>
    <w:p w:rsidR="005B74A3" w:rsidRDefault="005B74A3" w:rsidP="005B74A3">
      <w:pPr>
        <w:pStyle w:val="berschrift3"/>
      </w:pPr>
      <w:r>
        <w:t>0629 - Service Period (ODT-2)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629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ServicePeriod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Service Period.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0629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ODT-2</w:t>
            </w:r>
          </w:p>
        </w:tc>
      </w:tr>
    </w:tbl>
    <w:p w:rsidR="005B74A3" w:rsidRDefault="005B74A3" w:rsidP="005B74A3"/>
    <w:p w:rsidR="005B74A3" w:rsidRDefault="005B74A3" w:rsidP="005B74A3">
      <w:pPr>
        <w:pStyle w:val="berschrift3"/>
      </w:pPr>
      <w:r>
        <w:t>0630 - Producer's Service/Test/Observation ID (OM1-2)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Producer'sService/Test/ObservationID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Producer's Service/Test/Observation 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OM1-2</w:t>
            </w:r>
          </w:p>
        </w:tc>
      </w:tr>
    </w:tbl>
    <w:p w:rsidR="005B74A3" w:rsidRDefault="005B74A3" w:rsidP="005B74A3"/>
    <w:p w:rsidR="005B74A3" w:rsidRDefault="005B74A3" w:rsidP="005B74A3">
      <w:pPr>
        <w:pStyle w:val="berschrift3"/>
      </w:pPr>
      <w:r>
        <w:t>0631 - Producer ID (OM1-5)</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ProducerID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Producer 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OM1-5</w:t>
            </w:r>
          </w:p>
        </w:tc>
      </w:tr>
    </w:tbl>
    <w:p w:rsidR="005B74A3" w:rsidRDefault="005B74A3" w:rsidP="005B74A3"/>
    <w:p w:rsidR="005B74A3" w:rsidRDefault="005B74A3" w:rsidP="005B74A3">
      <w:pPr>
        <w:pStyle w:val="berschrift3"/>
      </w:pPr>
      <w:r>
        <w:t>0632 - Other Service/Test/Observation IDs for the Observation (OM1-7)</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OtherService/Test/ObservationIDsfortheObservation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Other Service/Test/Observation IDs for the Observation.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OM1-7</w:t>
            </w:r>
          </w:p>
        </w:tc>
      </w:tr>
    </w:tbl>
    <w:p w:rsidR="005B74A3" w:rsidRDefault="005B74A3" w:rsidP="005B74A3"/>
    <w:p w:rsidR="005B74A3" w:rsidRDefault="005B74A3" w:rsidP="005B74A3">
      <w:pPr>
        <w:pStyle w:val="berschrift3"/>
      </w:pPr>
      <w:r>
        <w:t>0633 - Identity of Instrument Used to Perform this Study (OM1-13)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IdentityofInstrumentUsedtoPerformthisStudy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Identity of Instrument Used to Perform this Study.</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OM1-13</w:t>
            </w:r>
          </w:p>
        </w:tc>
      </w:tr>
    </w:tbl>
    <w:p w:rsidR="005B74A3" w:rsidRDefault="005B74A3" w:rsidP="005B74A3"/>
    <w:p w:rsidR="005B74A3" w:rsidRDefault="005B74A3" w:rsidP="005B74A3">
      <w:pPr>
        <w:pStyle w:val="berschrift3"/>
      </w:pPr>
      <w:r>
        <w:t>0634 - Item Importance Codes</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ItemImportanceCodes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that denote a level or importance of an inventory item within the context of an inventory 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2.16.840.1.113883.18.378</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itemImportance</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Code system of concepts that denote a level or importance of an inventory item within the context of an inventory location. Used in HL7 Version 2.x messaging in the IVT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Item Importance Codes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http://terminology.hl7.org/CodeSystem/v2-0634</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2.16.840.1.113883.21.395</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hl7VS-itemImportanceCodes</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denote a level or importance of an inventory item within the context of an inventory location.</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Item Importance Codes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http://terminology.hl7.org/ValueSet/v2-0634</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example</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2.16.840.1.113883.12.634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Item Importance 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Table of codes that denote a level or importance of an inventory item within the context of an inventory location.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User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OO</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IVT-14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B74A3" w:rsidTr="005B74A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5B74A3" w:rsidRDefault="005B74A3" w:rsidP="005B74A3">
            <w:pPr>
              <w:pStyle w:val="UserTableHeader"/>
            </w:pPr>
            <w:r>
              <w:t>Value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Display Name</w:t>
            </w:r>
          </w:p>
        </w:tc>
        <w:tc>
          <w:tcPr>
            <w:tcW w:w="4400" w:type="dxa"/>
            <w:tcBorders>
              <w:top w:val="double" w:sz="4" w:space="0" w:color="auto"/>
              <w:bottom w:val="single" w:sz="4" w:space="0" w:color="auto"/>
            </w:tcBorders>
            <w:shd w:val="clear" w:color="auto" w:fill="E6E6E6"/>
          </w:tcPr>
          <w:p w:rsidR="005B74A3" w:rsidRDefault="005B74A3" w:rsidP="005B74A3">
            <w:pPr>
              <w:pStyle w:val="UserTableHeader"/>
            </w:pPr>
            <w:r>
              <w:t>Definition</w:t>
            </w:r>
          </w:p>
        </w:tc>
        <w:tc>
          <w:tcPr>
            <w:tcW w:w="1200" w:type="dxa"/>
            <w:tcBorders>
              <w:top w:val="double" w:sz="4" w:space="0" w:color="auto"/>
              <w:bottom w:val="single" w:sz="4" w:space="0" w:color="auto"/>
            </w:tcBorders>
            <w:shd w:val="clear" w:color="auto" w:fill="E6E6E6"/>
          </w:tcPr>
          <w:p w:rsidR="005B74A3" w:rsidRDefault="005B74A3" w:rsidP="005B74A3">
            <w:pPr>
              <w:pStyle w:val="UserTableHeader"/>
            </w:pPr>
            <w:r>
              <w:t>Comment/ Usage Note</w:t>
            </w:r>
          </w:p>
        </w:tc>
        <w:tc>
          <w:tcPr>
            <w:tcW w:w="800" w:type="dxa"/>
            <w:tcBorders>
              <w:top w:val="double" w:sz="4" w:space="0" w:color="auto"/>
              <w:bottom w:val="single" w:sz="4" w:space="0" w:color="auto"/>
            </w:tcBorders>
            <w:shd w:val="clear" w:color="auto" w:fill="E6E6E6"/>
          </w:tcPr>
          <w:p w:rsidR="005B74A3" w:rsidRDefault="005B74A3" w:rsidP="005B74A3">
            <w:pPr>
              <w:pStyle w:val="UserTableHeader"/>
            </w:pPr>
            <w:r>
              <w:t>Status</w:t>
            </w:r>
          </w:p>
        </w:tc>
      </w:tr>
      <w:tr w:rsidR="005B74A3" w:rsidTr="005B74A3">
        <w:tblPrEx>
          <w:tblCellMar>
            <w:top w:w="0" w:type="dxa"/>
            <w:bottom w:w="0" w:type="dxa"/>
          </w:tblCellMar>
        </w:tblPrEx>
        <w:tc>
          <w:tcPr>
            <w:tcW w:w="1200" w:type="dxa"/>
            <w:tcBorders>
              <w:top w:val="single" w:sz="4" w:space="0" w:color="auto"/>
              <w:bottom w:val="double" w:sz="4" w:space="0" w:color="auto"/>
            </w:tcBorders>
            <w:shd w:val="clear" w:color="auto" w:fill="FFFFFF"/>
          </w:tcPr>
          <w:p w:rsidR="005B74A3" w:rsidRDefault="005B74A3" w:rsidP="005B74A3">
            <w:pPr>
              <w:pStyle w:val="UserTableBody"/>
            </w:pPr>
            <w:r>
              <w:t>CRT</w:t>
            </w:r>
          </w:p>
        </w:tc>
        <w:tc>
          <w:tcPr>
            <w:tcW w:w="1600" w:type="dxa"/>
            <w:tcBorders>
              <w:top w:val="single" w:sz="4" w:space="0" w:color="auto"/>
              <w:bottom w:val="double" w:sz="4" w:space="0" w:color="auto"/>
            </w:tcBorders>
            <w:shd w:val="clear" w:color="auto" w:fill="FFFFFF"/>
          </w:tcPr>
          <w:p w:rsidR="005B74A3" w:rsidRDefault="005B74A3" w:rsidP="005B74A3">
            <w:pPr>
              <w:pStyle w:val="UserTableBody"/>
            </w:pPr>
            <w:r>
              <w:t>Critical</w:t>
            </w:r>
          </w:p>
        </w:tc>
        <w:tc>
          <w:tcPr>
            <w:tcW w:w="4400" w:type="dxa"/>
            <w:tcBorders>
              <w:top w:val="single" w:sz="4" w:space="0" w:color="auto"/>
              <w:bottom w:val="double" w:sz="4" w:space="0" w:color="auto"/>
            </w:tcBorders>
            <w:shd w:val="clear" w:color="auto" w:fill="FFFFFF"/>
          </w:tcPr>
          <w:p w:rsidR="005B74A3" w:rsidRDefault="005B74A3" w:rsidP="005B74A3">
            <w:pPr>
              <w:pStyle w:val="UserTableBody"/>
            </w:pPr>
          </w:p>
        </w:tc>
        <w:tc>
          <w:tcPr>
            <w:tcW w:w="1200" w:type="dxa"/>
            <w:tcBorders>
              <w:top w:val="single" w:sz="4" w:space="0" w:color="auto"/>
              <w:bottom w:val="double" w:sz="4" w:space="0" w:color="auto"/>
            </w:tcBorders>
            <w:shd w:val="clear" w:color="auto" w:fill="FFFFFF"/>
          </w:tcPr>
          <w:p w:rsidR="005B74A3" w:rsidRDefault="005B74A3" w:rsidP="005B74A3">
            <w:pPr>
              <w:pStyle w:val="UserTableBody"/>
            </w:pPr>
          </w:p>
        </w:tc>
        <w:tc>
          <w:tcPr>
            <w:tcW w:w="800" w:type="dxa"/>
            <w:tcBorders>
              <w:top w:val="single" w:sz="4" w:space="0" w:color="auto"/>
              <w:bottom w:val="double" w:sz="4" w:space="0" w:color="auto"/>
            </w:tcBorders>
            <w:shd w:val="clear" w:color="auto" w:fill="FFFFFF"/>
          </w:tcPr>
          <w:p w:rsidR="005B74A3" w:rsidRDefault="005B74A3" w:rsidP="005B74A3">
            <w:pPr>
              <w:pStyle w:val="UserTableBody"/>
            </w:pPr>
          </w:p>
        </w:tc>
      </w:tr>
    </w:tbl>
    <w:p w:rsidR="005B74A3" w:rsidRDefault="005B74A3" w:rsidP="005B74A3"/>
    <w:p w:rsidR="005B74A3" w:rsidRDefault="005B74A3" w:rsidP="005B74A3">
      <w:pPr>
        <w:pStyle w:val="berschrift3"/>
      </w:pPr>
      <w:r>
        <w:t>0635 - Coded Representation of Method (OM1-14)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CodedRepresentationofMethod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Coded Representation of Method.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OM1-14</w:t>
            </w:r>
          </w:p>
        </w:tc>
      </w:tr>
    </w:tbl>
    <w:p w:rsidR="005B74A3" w:rsidRDefault="005B74A3" w:rsidP="005B74A3"/>
    <w:p w:rsidR="005B74A3" w:rsidRDefault="005B74A3" w:rsidP="005B74A3">
      <w:pPr>
        <w:pStyle w:val="berschrift3"/>
      </w:pPr>
      <w:r>
        <w:t>0636 - Observation Producing Department/Section (OM1-16)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ObservationProducingDepartment/Section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Observation Producing Department/Section.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OM1-16</w:t>
            </w:r>
          </w:p>
        </w:tc>
      </w:tr>
    </w:tbl>
    <w:p w:rsidR="005B74A3" w:rsidRDefault="005B74A3" w:rsidP="005B74A3"/>
    <w:p w:rsidR="005B74A3" w:rsidRDefault="005B74A3" w:rsidP="005B74A3">
      <w:pPr>
        <w:pStyle w:val="berschrift3"/>
      </w:pPr>
      <w:r>
        <w:t>0637 - Report Subheader (OM1-19)</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ReportSubheader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Report Subheader.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OM1-19</w:t>
            </w:r>
          </w:p>
        </w:tc>
      </w:tr>
    </w:tbl>
    <w:p w:rsidR="005B74A3" w:rsidRDefault="005B74A3" w:rsidP="005B74A3"/>
    <w:p w:rsidR="005B74A3" w:rsidRDefault="005B74A3" w:rsidP="005B74A3">
      <w:pPr>
        <w:pStyle w:val="berschrift3"/>
      </w:pPr>
      <w:r>
        <w:t>0638 - Outside Site(s) Where Observation May Be Performed (OM1-27)</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OutsideSite(s)WhereObservationMayBePerformed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Outside Site(s) Where Observation May Be Performed.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OM1-27</w:t>
            </w:r>
          </w:p>
        </w:tc>
      </w:tr>
    </w:tbl>
    <w:p w:rsidR="005B74A3" w:rsidRDefault="005B74A3" w:rsidP="005B74A3"/>
    <w:p w:rsidR="005B74A3" w:rsidRDefault="005B74A3" w:rsidP="005B74A3">
      <w:pPr>
        <w:pStyle w:val="berschrift3"/>
      </w:pPr>
      <w:r>
        <w:t>0639 - Observations Required to Interpret this Observation (OM1-31)</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639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ObservationsRequiredtoInterpretthisObservation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Observations Required to Interpret this Observation.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0639</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OM1-31</w:t>
            </w:r>
          </w:p>
        </w:tc>
      </w:tr>
    </w:tbl>
    <w:p w:rsidR="005B74A3" w:rsidRDefault="005B74A3" w:rsidP="005B74A3"/>
    <w:p w:rsidR="005B74A3" w:rsidRDefault="005B74A3" w:rsidP="005B74A3">
      <w:pPr>
        <w:pStyle w:val="berschrift3"/>
      </w:pPr>
      <w:r>
        <w:t>0640 - Contraindications to Observations (OM1-33)</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ContraindicationstoObservations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Contraindications to Observations.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0640</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OM1-33</w:t>
            </w:r>
          </w:p>
        </w:tc>
      </w:tr>
    </w:tbl>
    <w:p w:rsidR="005B74A3" w:rsidRDefault="005B74A3" w:rsidP="005B74A3"/>
    <w:p w:rsidR="005B74A3" w:rsidRDefault="005B74A3" w:rsidP="005B74A3">
      <w:pPr>
        <w:pStyle w:val="berschrift3"/>
      </w:pPr>
      <w:r>
        <w:t>0641 - Reflex Tests/Observations (OM1-34)</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ReflexTests/Observations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Reflex Tests/Observations.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OM1-34</w:t>
            </w:r>
          </w:p>
        </w:tc>
      </w:tr>
    </w:tbl>
    <w:p w:rsidR="005B74A3" w:rsidRDefault="005B74A3" w:rsidP="005B74A3"/>
    <w:p w:rsidR="005B74A3" w:rsidRDefault="005B74A3" w:rsidP="005B74A3">
      <w:pPr>
        <w:pStyle w:val="berschrift3"/>
      </w:pPr>
      <w:r>
        <w:t>0642 - Reorder Theory Codes</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ReorderTheoryCodes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for the calculation method used to determine the resupply schedule.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no</w:t>
            </w:r>
          </w:p>
        </w:tc>
      </w:tr>
    </w:tbl>
    <w:p w:rsidR="005B74A3" w:rsidRDefault="005B74A3" w:rsidP="005B74A3"/>
    <w:p w:rsidR="005B74A3" w:rsidRDefault="005B74A3" w:rsidP="005B74A3">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Code System OID</w:t>
            </w:r>
          </w:p>
        </w:tc>
        <w:tc>
          <w:tcPr>
            <w:tcW w:w="7200" w:type="dxa"/>
            <w:shd w:val="clear" w:color="auto" w:fill="auto"/>
          </w:tcPr>
          <w:p w:rsidR="005B74A3" w:rsidRDefault="005B74A3" w:rsidP="005B74A3">
            <w:pPr>
              <w:pStyle w:val="OtherTableBody"/>
            </w:pPr>
            <w:r>
              <w:t>2.16.840.1.113883.18.379</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SymbolicName</w:t>
            </w:r>
          </w:p>
        </w:tc>
        <w:tc>
          <w:tcPr>
            <w:tcW w:w="7200" w:type="dxa"/>
            <w:shd w:val="clear" w:color="auto" w:fill="auto"/>
          </w:tcPr>
          <w:p w:rsidR="005B74A3" w:rsidRDefault="005B74A3" w:rsidP="005B74A3">
            <w:pPr>
              <w:pStyle w:val="OtherTableBody"/>
            </w:pPr>
            <w:r>
              <w:t>reorderTheory</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Description</w:t>
            </w:r>
          </w:p>
        </w:tc>
        <w:tc>
          <w:tcPr>
            <w:tcW w:w="7200" w:type="dxa"/>
            <w:shd w:val="clear" w:color="auto" w:fill="auto"/>
          </w:tcPr>
          <w:p w:rsidR="005B74A3" w:rsidRDefault="005B74A3" w:rsidP="005B74A3">
            <w:pPr>
              <w:pStyle w:val="OtherTableBody"/>
            </w:pPr>
            <w:r>
              <w:t>Code system of concepts that identify the calculation method used to determine the resupply schedule. Used in HL7 Version 2.x messaging in the IVT segment.</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Full Name</w:t>
            </w:r>
          </w:p>
        </w:tc>
        <w:tc>
          <w:tcPr>
            <w:tcW w:w="7200" w:type="dxa"/>
            <w:shd w:val="clear" w:color="auto" w:fill="auto"/>
          </w:tcPr>
          <w:p w:rsidR="005B74A3" w:rsidRDefault="005B74A3" w:rsidP="005B74A3">
            <w:pPr>
              <w:pStyle w:val="OtherTableBody"/>
            </w:pPr>
            <w:r>
              <w:t>Reorder Theory Codes Code System</w:t>
            </w:r>
          </w:p>
        </w:tc>
      </w:tr>
      <w:tr w:rsidR="005B74A3" w:rsidTr="005B74A3">
        <w:tblPrEx>
          <w:tblCellMar>
            <w:top w:w="0" w:type="dxa"/>
            <w:bottom w:w="0" w:type="dxa"/>
          </w:tblCellMar>
        </w:tblPrEx>
        <w:tc>
          <w:tcPr>
            <w:tcW w:w="2000" w:type="dxa"/>
            <w:shd w:val="clear" w:color="auto" w:fill="F3F3F3"/>
          </w:tcPr>
          <w:p w:rsidR="005B74A3" w:rsidRDefault="005B74A3" w:rsidP="005B74A3">
            <w:pPr>
              <w:pStyle w:val="OtherTableHeader"/>
            </w:pPr>
            <w:r>
              <w:t>UTG URL</w:t>
            </w:r>
          </w:p>
        </w:tc>
        <w:tc>
          <w:tcPr>
            <w:tcW w:w="7200" w:type="dxa"/>
            <w:shd w:val="clear" w:color="auto" w:fill="auto"/>
          </w:tcPr>
          <w:p w:rsidR="005B74A3" w:rsidRDefault="005B74A3" w:rsidP="005B74A3">
            <w:pPr>
              <w:pStyle w:val="OtherTableBody"/>
            </w:pPr>
            <w:r>
              <w:t>http://terminology.hl7.org/CodeSystem/v2-0642</w:t>
            </w:r>
          </w:p>
        </w:tc>
      </w:tr>
    </w:tbl>
    <w:p w:rsidR="005B74A3" w:rsidRDefault="005B74A3" w:rsidP="005B74A3"/>
    <w:p w:rsidR="005B74A3" w:rsidRDefault="005B74A3" w:rsidP="005B74A3">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Effective Date</w:t>
            </w:r>
          </w:p>
        </w:tc>
        <w:tc>
          <w:tcPr>
            <w:tcW w:w="1400" w:type="dxa"/>
            <w:shd w:val="clear" w:color="auto" w:fill="auto"/>
          </w:tcPr>
          <w:p w:rsidR="005B74A3" w:rsidRDefault="005B74A3" w:rsidP="005B74A3">
            <w:pPr>
              <w:pStyle w:val="OtherTableBody"/>
            </w:pPr>
            <w:r>
              <w:t>01.10.2007</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Version</w:t>
            </w:r>
          </w:p>
        </w:tc>
        <w:tc>
          <w:tcPr>
            <w:tcW w:w="1400" w:type="dxa"/>
            <w:shd w:val="clear" w:color="auto" w:fill="auto"/>
          </w:tcPr>
          <w:p w:rsidR="005B74A3" w:rsidRDefault="005B74A3" w:rsidP="005B74A3">
            <w:pPr>
              <w:pStyle w:val="OtherTableBody"/>
            </w:pPr>
            <w:r>
              <w:t>1</w:t>
            </w:r>
          </w:p>
        </w:tc>
      </w:tr>
      <w:tr w:rsidR="005B74A3" w:rsidTr="005B74A3">
        <w:tblPrEx>
          <w:tblCellMar>
            <w:top w:w="0" w:type="dxa"/>
            <w:bottom w:w="0" w:type="dxa"/>
          </w:tblCellMar>
        </w:tblPrEx>
        <w:tc>
          <w:tcPr>
            <w:tcW w:w="2400" w:type="dxa"/>
            <w:shd w:val="clear" w:color="auto" w:fill="F3F3F3"/>
          </w:tcPr>
          <w:p w:rsidR="005B74A3" w:rsidRDefault="005B74A3" w:rsidP="005B74A3">
            <w:pPr>
              <w:pStyle w:val="OtherTableHeader"/>
            </w:pPr>
            <w:r>
              <w:t>HL7 Version Introduced</w:t>
            </w:r>
          </w:p>
        </w:tc>
        <w:tc>
          <w:tcPr>
            <w:tcW w:w="14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Value Set OID</w:t>
            </w:r>
          </w:p>
        </w:tc>
        <w:tc>
          <w:tcPr>
            <w:tcW w:w="6400" w:type="dxa"/>
            <w:shd w:val="clear" w:color="auto" w:fill="auto"/>
          </w:tcPr>
          <w:p w:rsidR="005B74A3" w:rsidRDefault="005B74A3" w:rsidP="005B74A3">
            <w:pPr>
              <w:pStyle w:val="OtherTableBody"/>
            </w:pPr>
            <w:r>
              <w:t>2.16.840.1.113883.21.396</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SymbolicName</w:t>
            </w:r>
          </w:p>
        </w:tc>
        <w:tc>
          <w:tcPr>
            <w:tcW w:w="6400" w:type="dxa"/>
            <w:shd w:val="clear" w:color="auto" w:fill="auto"/>
          </w:tcPr>
          <w:p w:rsidR="005B74A3" w:rsidRDefault="005B74A3" w:rsidP="005B74A3">
            <w:pPr>
              <w:pStyle w:val="OtherTableBody"/>
            </w:pPr>
            <w:r>
              <w:t>hl7VS-reorderTheoryCodes</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Description</w:t>
            </w:r>
          </w:p>
        </w:tc>
        <w:tc>
          <w:tcPr>
            <w:tcW w:w="6400" w:type="dxa"/>
            <w:shd w:val="clear" w:color="auto" w:fill="auto"/>
          </w:tcPr>
          <w:p w:rsidR="005B74A3" w:rsidRDefault="005B74A3" w:rsidP="005B74A3">
            <w:pPr>
              <w:pStyle w:val="OtherTableBody"/>
            </w:pPr>
            <w:r>
              <w:t>Value Set of codes that specify the calculation method used to determine the resupply schedule.</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Full Name</w:t>
            </w:r>
          </w:p>
        </w:tc>
        <w:tc>
          <w:tcPr>
            <w:tcW w:w="6400" w:type="dxa"/>
            <w:shd w:val="clear" w:color="auto" w:fill="auto"/>
          </w:tcPr>
          <w:p w:rsidR="005B74A3" w:rsidRDefault="005B74A3" w:rsidP="005B74A3">
            <w:pPr>
              <w:pStyle w:val="OtherTableBody"/>
            </w:pPr>
            <w:r>
              <w:t>Reorder Theory Codes Value Set</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UTG URL</w:t>
            </w:r>
          </w:p>
        </w:tc>
        <w:tc>
          <w:tcPr>
            <w:tcW w:w="6400" w:type="dxa"/>
            <w:shd w:val="clear" w:color="auto" w:fill="auto"/>
          </w:tcPr>
          <w:p w:rsidR="005B74A3" w:rsidRDefault="005B74A3" w:rsidP="005B74A3">
            <w:pPr>
              <w:pStyle w:val="OtherTableBody"/>
            </w:pPr>
            <w:r>
              <w:t>http://terminology.hl7.org/ValueSet/v2-0642</w:t>
            </w:r>
          </w:p>
        </w:tc>
      </w:tr>
      <w:tr w:rsidR="005B74A3" w:rsidTr="005B74A3">
        <w:tblPrEx>
          <w:tblCellMar>
            <w:top w:w="0" w:type="dxa"/>
            <w:bottom w:w="0" w:type="dxa"/>
          </w:tblCellMar>
        </w:tblPrEx>
        <w:tc>
          <w:tcPr>
            <w:tcW w:w="2800" w:type="dxa"/>
            <w:shd w:val="clear" w:color="auto" w:fill="F3F3F3"/>
          </w:tcPr>
          <w:p w:rsidR="005B74A3" w:rsidRDefault="005B74A3" w:rsidP="005B74A3">
            <w:pPr>
              <w:pStyle w:val="OtherTableHeader"/>
            </w:pPr>
            <w:r>
              <w:t>Content Logical Definition</w:t>
            </w:r>
          </w:p>
        </w:tc>
        <w:tc>
          <w:tcPr>
            <w:tcW w:w="6400" w:type="dxa"/>
            <w:shd w:val="clear" w:color="auto" w:fill="auto"/>
          </w:tcPr>
          <w:p w:rsidR="005B74A3" w:rsidRDefault="005B74A3" w:rsidP="005B74A3">
            <w:pPr>
              <w:pStyle w:val="OtherTableBody"/>
            </w:pPr>
            <w:r>
              <w:t>all codes</w:t>
            </w:r>
          </w:p>
        </w:tc>
      </w:tr>
    </w:tbl>
    <w:p w:rsidR="005B74A3" w:rsidRDefault="005B74A3" w:rsidP="005B74A3"/>
    <w:p w:rsidR="005B74A3" w:rsidRDefault="005B74A3" w:rsidP="005B74A3">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B74A3" w:rsidTr="005B74A3">
        <w:tblPrEx>
          <w:tblCellMar>
            <w:top w:w="0" w:type="dxa"/>
            <w:bottom w:w="0" w:type="dxa"/>
          </w:tblCellMar>
        </w:tblPrEx>
        <w:tc>
          <w:tcPr>
            <w:tcW w:w="1800" w:type="dxa"/>
            <w:shd w:val="clear" w:color="auto" w:fill="F3F3F3"/>
          </w:tcPr>
          <w:p w:rsidR="005B74A3" w:rsidRDefault="005B74A3" w:rsidP="005B74A3">
            <w:pPr>
              <w:pStyle w:val="OtherTableHeader"/>
            </w:pPr>
            <w:r>
              <w:t>Realm</w:t>
            </w:r>
          </w:p>
        </w:tc>
        <w:tc>
          <w:tcPr>
            <w:tcW w:w="2400" w:type="dxa"/>
            <w:shd w:val="clear" w:color="auto" w:fill="auto"/>
          </w:tcPr>
          <w:p w:rsidR="005B74A3" w:rsidRDefault="005B74A3" w:rsidP="005B74A3">
            <w:pPr>
              <w:pStyle w:val="OtherTableBody"/>
            </w:pPr>
            <w:r>
              <w:t>example</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2.16.840.1.113883.12.642</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Reorder Theory Codes</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Table of codes specifying the calculation method used to determine the resupply schedule.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User</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Steward</w:t>
            </w:r>
          </w:p>
        </w:tc>
        <w:tc>
          <w:tcPr>
            <w:tcW w:w="6600" w:type="dxa"/>
            <w:shd w:val="clear" w:color="auto" w:fill="auto"/>
          </w:tcPr>
          <w:p w:rsidR="005B74A3" w:rsidRDefault="005B74A3" w:rsidP="005B74A3">
            <w:pPr>
              <w:pStyle w:val="OtherTableBody"/>
            </w:pPr>
            <w:r>
              <w:t>OO</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IVT-21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HL7 Version Introduced</w:t>
            </w:r>
          </w:p>
        </w:tc>
        <w:tc>
          <w:tcPr>
            <w:tcW w:w="6600" w:type="dxa"/>
            <w:shd w:val="clear" w:color="auto" w:fill="auto"/>
          </w:tcPr>
          <w:p w:rsidR="005B74A3" w:rsidRDefault="005B74A3" w:rsidP="005B74A3">
            <w:pPr>
              <w:pStyle w:val="OtherTableBody"/>
            </w:pPr>
            <w:r>
              <w:t>2.6</w:t>
            </w:r>
          </w:p>
        </w:tc>
      </w:tr>
    </w:tbl>
    <w:p w:rsidR="005B74A3" w:rsidRDefault="005B74A3" w:rsidP="005B74A3"/>
    <w:p w:rsidR="005B74A3" w:rsidRDefault="005B74A3" w:rsidP="005B74A3">
      <w:pPr>
        <w:pStyle w:val="Subheading"/>
      </w:pPr>
      <w:r>
        <w:t>Table 0642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B74A3" w:rsidTr="005B74A3">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5B74A3" w:rsidRDefault="005B74A3" w:rsidP="005B74A3">
            <w:pPr>
              <w:pStyle w:val="UserTableHeader"/>
            </w:pPr>
            <w:r>
              <w:t>Value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Display Name</w:t>
            </w:r>
          </w:p>
        </w:tc>
        <w:tc>
          <w:tcPr>
            <w:tcW w:w="1600" w:type="dxa"/>
            <w:tcBorders>
              <w:top w:val="double" w:sz="4" w:space="0" w:color="auto"/>
              <w:bottom w:val="single" w:sz="4" w:space="0" w:color="auto"/>
            </w:tcBorders>
            <w:shd w:val="clear" w:color="auto" w:fill="E6E6E6"/>
          </w:tcPr>
          <w:p w:rsidR="005B74A3" w:rsidRDefault="005B74A3" w:rsidP="005B74A3">
            <w:pPr>
              <w:pStyle w:val="UserTableHeader"/>
            </w:pPr>
            <w:r>
              <w:t>Definition</w:t>
            </w:r>
          </w:p>
        </w:tc>
        <w:tc>
          <w:tcPr>
            <w:tcW w:w="4000" w:type="dxa"/>
            <w:tcBorders>
              <w:top w:val="double" w:sz="4" w:space="0" w:color="auto"/>
              <w:bottom w:val="single" w:sz="4" w:space="0" w:color="auto"/>
            </w:tcBorders>
            <w:shd w:val="clear" w:color="auto" w:fill="E6E6E6"/>
          </w:tcPr>
          <w:p w:rsidR="005B74A3" w:rsidRDefault="005B74A3" w:rsidP="005B74A3">
            <w:pPr>
              <w:pStyle w:val="UserTableHeader"/>
            </w:pPr>
            <w:r>
              <w:t>Comment/ Usage Note</w:t>
            </w:r>
          </w:p>
        </w:tc>
        <w:tc>
          <w:tcPr>
            <w:tcW w:w="800" w:type="dxa"/>
            <w:tcBorders>
              <w:top w:val="double" w:sz="4" w:space="0" w:color="auto"/>
              <w:bottom w:val="single" w:sz="4" w:space="0" w:color="auto"/>
            </w:tcBorders>
            <w:shd w:val="clear" w:color="auto" w:fill="E6E6E6"/>
          </w:tcPr>
          <w:p w:rsidR="005B74A3" w:rsidRDefault="005B74A3" w:rsidP="005B74A3">
            <w:pPr>
              <w:pStyle w:val="UserTableHeader"/>
            </w:pPr>
            <w:r>
              <w:t>Status</w:t>
            </w: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FFFFF"/>
          </w:tcPr>
          <w:p w:rsidR="005B74A3" w:rsidRDefault="005B74A3" w:rsidP="005B74A3">
            <w:pPr>
              <w:pStyle w:val="UserTableBody"/>
            </w:pPr>
            <w:r>
              <w:t>D</w:t>
            </w:r>
          </w:p>
        </w:tc>
        <w:tc>
          <w:tcPr>
            <w:tcW w:w="1600" w:type="dxa"/>
            <w:tcBorders>
              <w:top w:val="single" w:sz="4" w:space="0" w:color="auto"/>
              <w:bottom w:val="single" w:sz="4" w:space="0" w:color="auto"/>
            </w:tcBorders>
            <w:shd w:val="clear" w:color="auto" w:fill="FFFFFF"/>
          </w:tcPr>
          <w:p w:rsidR="005B74A3" w:rsidRDefault="005B74A3" w:rsidP="005B74A3">
            <w:pPr>
              <w:pStyle w:val="UserTableBody"/>
            </w:pPr>
            <w:r>
              <w:t>DOP/DOQ</w:t>
            </w:r>
          </w:p>
        </w:tc>
        <w:tc>
          <w:tcPr>
            <w:tcW w:w="1600" w:type="dxa"/>
            <w:tcBorders>
              <w:top w:val="single" w:sz="4" w:space="0" w:color="auto"/>
              <w:bottom w:val="single" w:sz="4" w:space="0" w:color="auto"/>
            </w:tcBorders>
            <w:shd w:val="clear" w:color="auto" w:fill="FFFFFF"/>
          </w:tcPr>
          <w:p w:rsidR="005B74A3" w:rsidRDefault="005B74A3" w:rsidP="005B74A3">
            <w:pPr>
              <w:pStyle w:val="UserTableBody"/>
            </w:pPr>
          </w:p>
        </w:tc>
        <w:tc>
          <w:tcPr>
            <w:tcW w:w="4000" w:type="dxa"/>
            <w:tcBorders>
              <w:top w:val="single" w:sz="4" w:space="0" w:color="auto"/>
              <w:bottom w:val="single" w:sz="4" w:space="0" w:color="auto"/>
            </w:tcBorders>
            <w:shd w:val="clear" w:color="auto" w:fill="FFFFFF"/>
          </w:tcPr>
          <w:p w:rsidR="005B74A3" w:rsidRDefault="005B74A3" w:rsidP="005B74A3">
            <w:pPr>
              <w:pStyle w:val="UserTableBody"/>
            </w:pPr>
            <w:r>
              <w:t>Corresponds to the theory that calculates the appropriate order point and recommends the quantity to order based on system parameters and historical trends.  DOP stands for Dynamic Order Point, and DOQ stands for Dynamic Order Quantity.</w:t>
            </w:r>
          </w:p>
        </w:tc>
        <w:tc>
          <w:tcPr>
            <w:tcW w:w="800" w:type="dxa"/>
            <w:tcBorders>
              <w:top w:val="single" w:sz="4" w:space="0" w:color="auto"/>
              <w:bottom w:val="single" w:sz="4" w:space="0" w:color="auto"/>
            </w:tcBorders>
            <w:shd w:val="clear" w:color="auto" w:fill="FFFFFF"/>
          </w:tcPr>
          <w:p w:rsidR="005B74A3" w:rsidRDefault="005B74A3" w:rsidP="005B74A3">
            <w:pPr>
              <w:pStyle w:val="UserTableBody"/>
            </w:pPr>
          </w:p>
        </w:tc>
      </w:tr>
      <w:tr w:rsidR="005B74A3" w:rsidTr="005B74A3">
        <w:tblPrEx>
          <w:tblCellMar>
            <w:top w:w="0" w:type="dxa"/>
            <w:bottom w:w="0" w:type="dxa"/>
          </w:tblCellMar>
        </w:tblPrEx>
        <w:tc>
          <w:tcPr>
            <w:tcW w:w="1200" w:type="dxa"/>
            <w:tcBorders>
              <w:top w:val="single" w:sz="4" w:space="0" w:color="auto"/>
              <w:bottom w:val="single" w:sz="4" w:space="0" w:color="auto"/>
            </w:tcBorders>
            <w:shd w:val="clear" w:color="auto" w:fill="F3F3F3"/>
          </w:tcPr>
          <w:p w:rsidR="005B74A3" w:rsidRDefault="005B74A3" w:rsidP="005B74A3">
            <w:r>
              <w:t>M</w:t>
            </w:r>
          </w:p>
        </w:tc>
        <w:tc>
          <w:tcPr>
            <w:tcW w:w="1600" w:type="dxa"/>
            <w:tcBorders>
              <w:top w:val="single" w:sz="4" w:space="0" w:color="auto"/>
              <w:bottom w:val="single" w:sz="4" w:space="0" w:color="auto"/>
            </w:tcBorders>
            <w:shd w:val="clear" w:color="auto" w:fill="F3F3F3"/>
          </w:tcPr>
          <w:p w:rsidR="005B74A3" w:rsidRDefault="005B74A3" w:rsidP="005B74A3">
            <w:r>
              <w:t>MIN/MAX</w:t>
            </w:r>
          </w:p>
        </w:tc>
        <w:tc>
          <w:tcPr>
            <w:tcW w:w="1600" w:type="dxa"/>
            <w:tcBorders>
              <w:top w:val="single" w:sz="4" w:space="0" w:color="auto"/>
              <w:bottom w:val="single" w:sz="4" w:space="0" w:color="auto"/>
            </w:tcBorders>
            <w:shd w:val="clear" w:color="auto" w:fill="F3F3F3"/>
          </w:tcPr>
          <w:p w:rsidR="005B74A3" w:rsidRDefault="005B74A3" w:rsidP="005B74A3"/>
        </w:tc>
        <w:tc>
          <w:tcPr>
            <w:tcW w:w="4000" w:type="dxa"/>
            <w:tcBorders>
              <w:top w:val="single" w:sz="4" w:space="0" w:color="auto"/>
              <w:bottom w:val="single" w:sz="4" w:space="0" w:color="auto"/>
            </w:tcBorders>
            <w:shd w:val="clear" w:color="auto" w:fill="F3F3F3"/>
          </w:tcPr>
          <w:p w:rsidR="005B74A3" w:rsidRDefault="005B74A3" w:rsidP="005B74A3">
            <w:r>
              <w:t>Corresponds to theory - the quantity recommended is the Order Quantity, less the On Hand Quantity, and less the On Order Quantity.  The Order Amount is the desired Maximum On Hand Quantity.</w:t>
            </w:r>
          </w:p>
        </w:tc>
        <w:tc>
          <w:tcPr>
            <w:tcW w:w="800" w:type="dxa"/>
            <w:tcBorders>
              <w:top w:val="single" w:sz="4" w:space="0" w:color="auto"/>
              <w:bottom w:val="single" w:sz="4" w:space="0" w:color="auto"/>
            </w:tcBorders>
            <w:shd w:val="clear" w:color="auto" w:fill="F3F3F3"/>
          </w:tcPr>
          <w:p w:rsidR="005B74A3" w:rsidRDefault="005B74A3" w:rsidP="005B74A3"/>
        </w:tc>
      </w:tr>
      <w:tr w:rsidR="005B74A3" w:rsidTr="005B74A3">
        <w:tblPrEx>
          <w:tblCellMar>
            <w:top w:w="0" w:type="dxa"/>
            <w:bottom w:w="0" w:type="dxa"/>
          </w:tblCellMar>
        </w:tblPrEx>
        <w:tc>
          <w:tcPr>
            <w:tcW w:w="1200" w:type="dxa"/>
            <w:tcBorders>
              <w:top w:val="single" w:sz="4" w:space="0" w:color="auto"/>
              <w:bottom w:val="double" w:sz="4" w:space="0" w:color="auto"/>
            </w:tcBorders>
            <w:shd w:val="clear" w:color="auto" w:fill="FFFFFF"/>
          </w:tcPr>
          <w:p w:rsidR="005B74A3" w:rsidRDefault="005B74A3" w:rsidP="005B74A3">
            <w:r>
              <w:t>O</w:t>
            </w:r>
          </w:p>
        </w:tc>
        <w:tc>
          <w:tcPr>
            <w:tcW w:w="1600" w:type="dxa"/>
            <w:tcBorders>
              <w:top w:val="single" w:sz="4" w:space="0" w:color="auto"/>
              <w:bottom w:val="double" w:sz="4" w:space="0" w:color="auto"/>
            </w:tcBorders>
            <w:shd w:val="clear" w:color="auto" w:fill="FFFFFF"/>
          </w:tcPr>
          <w:p w:rsidR="005B74A3" w:rsidRDefault="005B74A3" w:rsidP="005B74A3">
            <w:r>
              <w:t>Override</w:t>
            </w:r>
          </w:p>
        </w:tc>
        <w:tc>
          <w:tcPr>
            <w:tcW w:w="1600" w:type="dxa"/>
            <w:tcBorders>
              <w:top w:val="single" w:sz="4" w:space="0" w:color="auto"/>
              <w:bottom w:val="double" w:sz="4" w:space="0" w:color="auto"/>
            </w:tcBorders>
            <w:shd w:val="clear" w:color="auto" w:fill="FFFFFF"/>
          </w:tcPr>
          <w:p w:rsidR="005B74A3" w:rsidRDefault="005B74A3" w:rsidP="005B74A3"/>
        </w:tc>
        <w:tc>
          <w:tcPr>
            <w:tcW w:w="4000" w:type="dxa"/>
            <w:tcBorders>
              <w:top w:val="single" w:sz="4" w:space="0" w:color="auto"/>
              <w:bottom w:val="double" w:sz="4" w:space="0" w:color="auto"/>
            </w:tcBorders>
            <w:shd w:val="clear" w:color="auto" w:fill="FFFFFF"/>
          </w:tcPr>
          <w:p w:rsidR="005B74A3" w:rsidRDefault="005B74A3" w:rsidP="005B74A3">
            <w:r>
              <w:t>The quantity recommended is the Order Quantity, less the On Order Quantity.  The Order Amount is the amount to order when the On Hand reaches the Order Point.</w:t>
            </w:r>
          </w:p>
        </w:tc>
        <w:tc>
          <w:tcPr>
            <w:tcW w:w="800" w:type="dxa"/>
            <w:tcBorders>
              <w:top w:val="single" w:sz="4" w:space="0" w:color="auto"/>
              <w:bottom w:val="double" w:sz="4" w:space="0" w:color="auto"/>
            </w:tcBorders>
            <w:shd w:val="clear" w:color="auto" w:fill="FFFFFF"/>
          </w:tcPr>
          <w:p w:rsidR="005B74A3" w:rsidRDefault="005B74A3" w:rsidP="005B74A3"/>
        </w:tc>
      </w:tr>
    </w:tbl>
    <w:p w:rsidR="005B74A3" w:rsidRDefault="005B74A3" w:rsidP="005B74A3"/>
    <w:p w:rsidR="005B74A3" w:rsidRDefault="005B74A3" w:rsidP="005B74A3">
      <w:pPr>
        <w:pStyle w:val="berschrift3"/>
      </w:pPr>
      <w:r>
        <w:t>0643 - Fixed Canned Message (OM1-36)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FixedCannedMessage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Fixed Canned Message.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0643</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OM1-36</w:t>
            </w:r>
          </w:p>
        </w:tc>
      </w:tr>
    </w:tbl>
    <w:p w:rsidR="005B74A3" w:rsidRDefault="005B74A3" w:rsidP="005B74A3"/>
    <w:p w:rsidR="005B74A3" w:rsidRDefault="005B74A3" w:rsidP="005B74A3">
      <w:pPr>
        <w:pStyle w:val="berschrift3"/>
      </w:pPr>
      <w:r>
        <w:t>0644 - Procedure Medication (OM1-38)</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ProcedureMedication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Procedure Medication.</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0644</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OM1-38</w:t>
            </w:r>
          </w:p>
        </w:tc>
      </w:tr>
    </w:tbl>
    <w:p w:rsidR="005B74A3" w:rsidRDefault="005B74A3" w:rsidP="005B74A3"/>
    <w:p w:rsidR="005B74A3" w:rsidRDefault="005B74A3" w:rsidP="005B74A3">
      <w:pPr>
        <w:pStyle w:val="berschrift3"/>
      </w:pPr>
      <w:r>
        <w:t>0645 - Target Anatomic Site Of Test (OM1-46)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TargetAnatomicSiteOfTest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Target Anatomic Site Of Test.</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0645</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OM1-46</w:t>
            </w:r>
          </w:p>
        </w:tc>
      </w:tr>
    </w:tbl>
    <w:p w:rsidR="005B74A3" w:rsidRDefault="005B74A3" w:rsidP="005B74A3"/>
    <w:p w:rsidR="005B74A3" w:rsidRDefault="005B74A3" w:rsidP="005B74A3">
      <w:pPr>
        <w:pStyle w:val="berschrift3"/>
      </w:pPr>
      <w:r>
        <w:t>0646 - Replacement Producer's Service/Test/Observation ID (OM1-52)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ReplacementProducer'sService/Test/ObservationID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Replacement Producer's Service/Test/Observation 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0646</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OM1-52</w:t>
            </w:r>
          </w:p>
        </w:tc>
      </w:tr>
    </w:tbl>
    <w:p w:rsidR="005B74A3" w:rsidRDefault="005B74A3" w:rsidP="005B74A3"/>
    <w:p w:rsidR="005B74A3" w:rsidRDefault="005B74A3" w:rsidP="005B74A3">
      <w:pPr>
        <w:pStyle w:val="berschrift3"/>
      </w:pPr>
      <w:r>
        <w:t>0647 - Observation/Identifier associated with Producer’s Service/Test/Observation ID (OM1-56)</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Observation/Identifier associated with Producer’s Service/Test/Observation ID.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0647</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OM1-56</w:t>
            </w:r>
          </w:p>
        </w:tc>
      </w:tr>
    </w:tbl>
    <w:p w:rsidR="005B74A3" w:rsidRDefault="005B74A3" w:rsidP="005B74A3"/>
    <w:p w:rsidR="005B74A3" w:rsidRDefault="005B74A3" w:rsidP="005B74A3">
      <w:pPr>
        <w:pStyle w:val="berschrift3"/>
      </w:pPr>
      <w:r>
        <w:t>0648 - Units of Measure (OM2-2)</w:t>
      </w:r>
    </w:p>
    <w:p w:rsidR="005B74A3" w:rsidRDefault="005B74A3" w:rsidP="005B74A3">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Name</w:t>
            </w:r>
          </w:p>
        </w:tc>
        <w:tc>
          <w:tcPr>
            <w:tcW w:w="6600" w:type="dxa"/>
            <w:shd w:val="clear" w:color="auto" w:fill="auto"/>
          </w:tcPr>
          <w:p w:rsidR="005B74A3" w:rsidRDefault="005B74A3" w:rsidP="005B74A3">
            <w:pPr>
              <w:pStyle w:val="OtherTableBody"/>
            </w:pPr>
            <w:r>
              <w:t>DOM: 648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r>
              <w:t>UnitsofMeasure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The domain of possible values specifying the type of Units of Measure.</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Concept Domain Only</w:t>
            </w:r>
          </w:p>
        </w:tc>
        <w:tc>
          <w:tcPr>
            <w:tcW w:w="6600" w:type="dxa"/>
            <w:shd w:val="clear" w:color="auto" w:fill="auto"/>
          </w:tcPr>
          <w:p w:rsidR="005B74A3" w:rsidRDefault="005B74A3" w:rsidP="005B74A3">
            <w:pPr>
              <w:pStyle w:val="OtherTableBody"/>
            </w:pPr>
            <w:r>
              <w:t>yes</w:t>
            </w:r>
          </w:p>
        </w:tc>
      </w:tr>
    </w:tbl>
    <w:p w:rsidR="005B74A3" w:rsidRDefault="005B74A3" w:rsidP="005B74A3"/>
    <w:p w:rsidR="005B74A3" w:rsidRDefault="005B74A3" w:rsidP="005B74A3">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w:t>
            </w:r>
          </w:p>
        </w:tc>
        <w:tc>
          <w:tcPr>
            <w:tcW w:w="6600" w:type="dxa"/>
            <w:shd w:val="clear" w:color="auto" w:fill="auto"/>
          </w:tcPr>
          <w:p w:rsidR="005B74A3" w:rsidRDefault="005B74A3" w:rsidP="005B74A3">
            <w:pPr>
              <w:pStyle w:val="OtherTableBody"/>
            </w:pPr>
            <w:r>
              <w:t>0648</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Table OID</w:t>
            </w:r>
          </w:p>
        </w:tc>
        <w:tc>
          <w:tcPr>
            <w:tcW w:w="6600" w:type="dxa"/>
            <w:shd w:val="clear" w:color="auto" w:fill="auto"/>
          </w:tcPr>
          <w:p w:rsidR="005B74A3" w:rsidRDefault="005B74A3" w:rsidP="005B74A3">
            <w:pPr>
              <w:pStyle w:val="OtherTableBody"/>
            </w:pPr>
            <w:r>
              <w:t>2.16.840.1.113883.1</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SymbolicName</w:t>
            </w:r>
          </w:p>
        </w:tc>
        <w:tc>
          <w:tcPr>
            <w:tcW w:w="6600" w:type="dxa"/>
            <w:shd w:val="clear" w:color="auto" w:fill="auto"/>
          </w:tcPr>
          <w:p w:rsidR="005B74A3" w:rsidRDefault="005B74A3" w:rsidP="005B74A3">
            <w:pPr>
              <w:pStyle w:val="OtherTableBody"/>
            </w:pP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Description</w:t>
            </w:r>
          </w:p>
        </w:tc>
        <w:tc>
          <w:tcPr>
            <w:tcW w:w="6600" w:type="dxa"/>
            <w:shd w:val="clear" w:color="auto" w:fill="auto"/>
          </w:tcPr>
          <w:p w:rsidR="005B74A3" w:rsidRDefault="005B74A3" w:rsidP="005B74A3">
            <w:pPr>
              <w:pStyle w:val="OtherTableBody"/>
            </w:pPr>
            <w:r>
              <w:t>tbd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Type</w:t>
            </w:r>
          </w:p>
        </w:tc>
        <w:tc>
          <w:tcPr>
            <w:tcW w:w="6600" w:type="dxa"/>
            <w:shd w:val="clear" w:color="auto" w:fill="auto"/>
          </w:tcPr>
          <w:p w:rsidR="005B74A3" w:rsidRDefault="005B74A3" w:rsidP="005B74A3">
            <w:pPr>
              <w:pStyle w:val="OtherTableBody"/>
            </w:pPr>
            <w:r>
              <w:t>undefined</w:t>
            </w:r>
          </w:p>
        </w:tc>
      </w:tr>
      <w:tr w:rsidR="005B74A3" w:rsidTr="005B74A3">
        <w:tblPrEx>
          <w:tblCellMar>
            <w:top w:w="0" w:type="dxa"/>
            <w:bottom w:w="0" w:type="dxa"/>
          </w:tblCellMar>
        </w:tblPrEx>
        <w:tc>
          <w:tcPr>
            <w:tcW w:w="2600" w:type="dxa"/>
            <w:shd w:val="clear" w:color="auto" w:fill="F3F3F3"/>
          </w:tcPr>
          <w:p w:rsidR="005B74A3" w:rsidRDefault="005B74A3" w:rsidP="005B74A3">
            <w:pPr>
              <w:pStyle w:val="OtherTableHeader"/>
            </w:pPr>
            <w:r>
              <w:t>where used</w:t>
            </w:r>
          </w:p>
        </w:tc>
        <w:tc>
          <w:tcPr>
            <w:tcW w:w="6600" w:type="dxa"/>
            <w:shd w:val="clear" w:color="auto" w:fill="auto"/>
          </w:tcPr>
          <w:p w:rsidR="005B74A3" w:rsidRDefault="005B74A3" w:rsidP="005B74A3">
            <w:pPr>
              <w:pStyle w:val="OtherTableBody"/>
            </w:pPr>
            <w:r>
              <w:t>OM2-2</w:t>
            </w:r>
          </w:p>
        </w:tc>
      </w:tr>
    </w:tbl>
    <w:p w:rsidR="005B74A3" w:rsidRDefault="005B74A3" w:rsidP="005B74A3"/>
    <w:p w:rsidR="00BD06A8" w:rsidRDefault="00BD06A8" w:rsidP="00BD06A8">
      <w:pPr>
        <w:pStyle w:val="berschrift3"/>
      </w:pPr>
      <w:r>
        <w:t>0649 - Corresponding SI Units of Measure (OM2-4)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649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CorrespondingSIUnitsofMeasure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Corresponding SI Units of Measure.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0649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OM2-4</w:t>
            </w:r>
          </w:p>
        </w:tc>
      </w:tr>
    </w:tbl>
    <w:p w:rsidR="00BD06A8" w:rsidRDefault="00BD06A8" w:rsidP="00BD06A8"/>
    <w:p w:rsidR="00BD06A8" w:rsidRDefault="00BD06A8" w:rsidP="00BD06A8">
      <w:pPr>
        <w:pStyle w:val="berschrift3"/>
      </w:pPr>
      <w:r>
        <w:t>0650 - Preferred Coding System (OM3-2)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PreferredCodingSystem</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Preferred Coding System.</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OM3-2</w:t>
            </w:r>
          </w:p>
        </w:tc>
      </w:tr>
    </w:tbl>
    <w:p w:rsidR="00BD06A8" w:rsidRDefault="00BD06A8" w:rsidP="00BD06A8"/>
    <w:p w:rsidR="00BD06A8" w:rsidRDefault="00BD06A8" w:rsidP="00BD06A8">
      <w:pPr>
        <w:pStyle w:val="berschrift3"/>
      </w:pPr>
      <w:r>
        <w:t>0651 - Labor Calculation Type</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LaborCalculationType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method used to calculate employee labor and measure employee productivity.</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2.16.840.1.113883.18.380</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laborCalculationType</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identify the method used to calculate employee labor and measure employee productivity. Used in HL7 Version 2.x messaging in the SCP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Labor Calculation Type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http://terminology.hl7.org/CodeSystem/v2-0651</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2.16.840.1.113883.21.397</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hl7VS-laborCalculationType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method used to calculate employee labor and measure employee productivity.</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Labor Calculation Type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http://terminology.hl7.org/ValueSet/v2-0651</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example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2.16.840.1.113883.12.651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Labor Calculation Type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method used to calculate employee labor and measure employee productivity.</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SCP-2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TME</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Time</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3F3F3"/>
          </w:tcPr>
          <w:p w:rsidR="00BD06A8" w:rsidRDefault="00BD06A8" w:rsidP="00BD06A8">
            <w:r>
              <w:t>CST</w:t>
            </w:r>
          </w:p>
        </w:tc>
        <w:tc>
          <w:tcPr>
            <w:tcW w:w="1600" w:type="dxa"/>
            <w:tcBorders>
              <w:top w:val="single" w:sz="4" w:space="0" w:color="auto"/>
              <w:bottom w:val="double" w:sz="4" w:space="0" w:color="auto"/>
            </w:tcBorders>
            <w:shd w:val="clear" w:color="auto" w:fill="F3F3F3"/>
          </w:tcPr>
          <w:p w:rsidR="00BD06A8" w:rsidRDefault="00BD06A8" w:rsidP="00BD06A8">
            <w:r>
              <w:t>Cost</w:t>
            </w:r>
          </w:p>
        </w:tc>
        <w:tc>
          <w:tcPr>
            <w:tcW w:w="4400" w:type="dxa"/>
            <w:tcBorders>
              <w:top w:val="single" w:sz="4" w:space="0" w:color="auto"/>
              <w:bottom w:val="double" w:sz="4" w:space="0" w:color="auto"/>
            </w:tcBorders>
            <w:shd w:val="clear" w:color="auto" w:fill="F3F3F3"/>
          </w:tcPr>
          <w:p w:rsidR="00BD06A8" w:rsidRDefault="00BD06A8" w:rsidP="00BD06A8"/>
        </w:tc>
        <w:tc>
          <w:tcPr>
            <w:tcW w:w="1200" w:type="dxa"/>
            <w:tcBorders>
              <w:top w:val="single" w:sz="4" w:space="0" w:color="auto"/>
              <w:bottom w:val="double" w:sz="4" w:space="0" w:color="auto"/>
            </w:tcBorders>
            <w:shd w:val="clear" w:color="auto" w:fill="F3F3F3"/>
          </w:tcPr>
          <w:p w:rsidR="00BD06A8" w:rsidRDefault="00BD06A8" w:rsidP="00BD06A8"/>
        </w:tc>
        <w:tc>
          <w:tcPr>
            <w:tcW w:w="800" w:type="dxa"/>
            <w:tcBorders>
              <w:top w:val="single" w:sz="4" w:space="0" w:color="auto"/>
              <w:bottom w:val="double" w:sz="4" w:space="0" w:color="auto"/>
            </w:tcBorders>
            <w:shd w:val="clear" w:color="auto" w:fill="F3F3F3"/>
          </w:tcPr>
          <w:p w:rsidR="00BD06A8" w:rsidRDefault="00BD06A8" w:rsidP="00BD06A8"/>
        </w:tc>
      </w:tr>
    </w:tbl>
    <w:p w:rsidR="00BD06A8" w:rsidRDefault="00BD06A8" w:rsidP="00BD06A8"/>
    <w:p w:rsidR="00BD06A8" w:rsidRDefault="00BD06A8" w:rsidP="00BD06A8">
      <w:pPr>
        <w:pStyle w:val="berschrift3"/>
      </w:pPr>
      <w:r>
        <w:t>0652 - Valid Coded "Answers" (OM3-3)</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ValidCoded"Answers"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Valid Coded "Answers".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OM3-3</w:t>
            </w:r>
          </w:p>
        </w:tc>
      </w:tr>
    </w:tbl>
    <w:p w:rsidR="00BD06A8" w:rsidRDefault="00BD06A8" w:rsidP="00BD06A8"/>
    <w:p w:rsidR="00BD06A8" w:rsidRDefault="00BD06A8" w:rsidP="00BD06A8">
      <w:pPr>
        <w:pStyle w:val="berschrift3"/>
      </w:pPr>
      <w:r>
        <w:t>0653 - Date Format</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DateFormat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date format for a decontamination/sterilization instance.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2.16.840.1.113883.18.381</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dateFormat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identify the date format for a decontamination/sterilization instance. Used in HL7 Version 2.x messaging in the SCP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Date Format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http://terminology.hl7.org/CodeSystem/v2-0653</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2.16.840.1.113883.21.398</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hl7VS-dateFormat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date format for a decontamination/sterilization instance.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Date Format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http://terminology.hl7.org/ValueSet/v2-0653</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representative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2.16.840.1.113883.12.653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Date Format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date format for a decontamination/sterilization instance.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SCP-3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20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36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1</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mm/dd/yy</w:t>
            </w:r>
          </w:p>
        </w:tc>
        <w:tc>
          <w:tcPr>
            <w:tcW w:w="2000" w:type="dxa"/>
            <w:tcBorders>
              <w:top w:val="single" w:sz="4" w:space="0" w:color="auto"/>
              <w:bottom w:val="single" w:sz="4" w:space="0" w:color="auto"/>
            </w:tcBorders>
            <w:shd w:val="clear" w:color="auto" w:fill="FFFFFF"/>
          </w:tcPr>
          <w:p w:rsidR="00BD06A8" w:rsidRDefault="00BD06A8" w:rsidP="00BD06A8">
            <w:pPr>
              <w:pStyle w:val="UserTableBody"/>
            </w:pPr>
          </w:p>
        </w:tc>
        <w:tc>
          <w:tcPr>
            <w:tcW w:w="3600" w:type="dxa"/>
            <w:tcBorders>
              <w:top w:val="single" w:sz="4" w:space="0" w:color="auto"/>
              <w:bottom w:val="single" w:sz="4" w:space="0" w:color="auto"/>
            </w:tcBorders>
            <w:shd w:val="clear" w:color="auto" w:fill="FFFFFF"/>
          </w:tcPr>
          <w:p w:rsidR="00BD06A8" w:rsidRDefault="00BD06A8" w:rsidP="00BD06A8">
            <w:pPr>
              <w:pStyle w:val="UserTableBody"/>
            </w:pPr>
            <w:r>
              <w:t>USA standard</w:t>
            </w: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2</w:t>
            </w:r>
          </w:p>
        </w:tc>
        <w:tc>
          <w:tcPr>
            <w:tcW w:w="1600" w:type="dxa"/>
            <w:tcBorders>
              <w:top w:val="single" w:sz="4" w:space="0" w:color="auto"/>
              <w:bottom w:val="single" w:sz="4" w:space="0" w:color="auto"/>
            </w:tcBorders>
            <w:shd w:val="clear" w:color="auto" w:fill="F3F3F3"/>
          </w:tcPr>
          <w:p w:rsidR="00BD06A8" w:rsidRDefault="00BD06A8" w:rsidP="00BD06A8">
            <w:r>
              <w:t>yy.mm.dd</w:t>
            </w:r>
          </w:p>
        </w:tc>
        <w:tc>
          <w:tcPr>
            <w:tcW w:w="2000" w:type="dxa"/>
            <w:tcBorders>
              <w:top w:val="single" w:sz="4" w:space="0" w:color="auto"/>
              <w:bottom w:val="single" w:sz="4" w:space="0" w:color="auto"/>
            </w:tcBorders>
            <w:shd w:val="clear" w:color="auto" w:fill="F3F3F3"/>
          </w:tcPr>
          <w:p w:rsidR="00BD06A8" w:rsidRDefault="00BD06A8" w:rsidP="00BD06A8"/>
        </w:tc>
        <w:tc>
          <w:tcPr>
            <w:tcW w:w="3600" w:type="dxa"/>
            <w:tcBorders>
              <w:top w:val="single" w:sz="4" w:space="0" w:color="auto"/>
              <w:bottom w:val="single" w:sz="4" w:space="0" w:color="auto"/>
            </w:tcBorders>
            <w:shd w:val="clear" w:color="auto" w:fill="F3F3F3"/>
          </w:tcPr>
          <w:p w:rsidR="00BD06A8" w:rsidRDefault="00BD06A8" w:rsidP="00BD06A8">
            <w:r>
              <w:t>ANSI standard</w:t>
            </w:r>
          </w:p>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r>
              <w:t>3</w:t>
            </w:r>
          </w:p>
        </w:tc>
        <w:tc>
          <w:tcPr>
            <w:tcW w:w="1600" w:type="dxa"/>
            <w:tcBorders>
              <w:top w:val="single" w:sz="4" w:space="0" w:color="auto"/>
              <w:bottom w:val="single" w:sz="4" w:space="0" w:color="auto"/>
            </w:tcBorders>
            <w:shd w:val="clear" w:color="auto" w:fill="FFFFFF"/>
          </w:tcPr>
          <w:p w:rsidR="00BD06A8" w:rsidRDefault="00BD06A8" w:rsidP="00BD06A8">
            <w:r>
              <w:t>dd/mm/yy</w:t>
            </w:r>
          </w:p>
        </w:tc>
        <w:tc>
          <w:tcPr>
            <w:tcW w:w="2000" w:type="dxa"/>
            <w:tcBorders>
              <w:top w:val="single" w:sz="4" w:space="0" w:color="auto"/>
              <w:bottom w:val="single" w:sz="4" w:space="0" w:color="auto"/>
            </w:tcBorders>
            <w:shd w:val="clear" w:color="auto" w:fill="FFFFFF"/>
          </w:tcPr>
          <w:p w:rsidR="00BD06A8" w:rsidRDefault="00BD06A8" w:rsidP="00BD06A8"/>
        </w:tc>
        <w:tc>
          <w:tcPr>
            <w:tcW w:w="3600" w:type="dxa"/>
            <w:tcBorders>
              <w:top w:val="single" w:sz="4" w:space="0" w:color="auto"/>
              <w:bottom w:val="single" w:sz="4" w:space="0" w:color="auto"/>
            </w:tcBorders>
            <w:shd w:val="clear" w:color="auto" w:fill="FFFFFF"/>
          </w:tcPr>
          <w:p w:rsidR="00BD06A8" w:rsidRDefault="00BD06A8" w:rsidP="00BD06A8">
            <w:r>
              <w:t>Britain/France standard</w:t>
            </w:r>
          </w:p>
        </w:tc>
        <w:tc>
          <w:tcPr>
            <w:tcW w:w="800" w:type="dxa"/>
            <w:tcBorders>
              <w:top w:val="single" w:sz="4" w:space="0" w:color="auto"/>
              <w:bottom w:val="single" w:sz="4" w:space="0" w:color="auto"/>
            </w:tcBorders>
            <w:shd w:val="clear" w:color="auto" w:fill="FFFFFF"/>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4</w:t>
            </w:r>
          </w:p>
        </w:tc>
        <w:tc>
          <w:tcPr>
            <w:tcW w:w="1600" w:type="dxa"/>
            <w:tcBorders>
              <w:top w:val="single" w:sz="4" w:space="0" w:color="auto"/>
              <w:bottom w:val="single" w:sz="4" w:space="0" w:color="auto"/>
            </w:tcBorders>
            <w:shd w:val="clear" w:color="auto" w:fill="F3F3F3"/>
          </w:tcPr>
          <w:p w:rsidR="00BD06A8" w:rsidRDefault="00BD06A8" w:rsidP="00BD06A8">
            <w:r>
              <w:t>dd.mm.yy</w:t>
            </w:r>
          </w:p>
        </w:tc>
        <w:tc>
          <w:tcPr>
            <w:tcW w:w="2000" w:type="dxa"/>
            <w:tcBorders>
              <w:top w:val="single" w:sz="4" w:space="0" w:color="auto"/>
              <w:bottom w:val="single" w:sz="4" w:space="0" w:color="auto"/>
            </w:tcBorders>
            <w:shd w:val="clear" w:color="auto" w:fill="F3F3F3"/>
          </w:tcPr>
          <w:p w:rsidR="00BD06A8" w:rsidRDefault="00BD06A8" w:rsidP="00BD06A8"/>
        </w:tc>
        <w:tc>
          <w:tcPr>
            <w:tcW w:w="3600" w:type="dxa"/>
            <w:tcBorders>
              <w:top w:val="single" w:sz="4" w:space="0" w:color="auto"/>
              <w:bottom w:val="single" w:sz="4" w:space="0" w:color="auto"/>
            </w:tcBorders>
            <w:shd w:val="clear" w:color="auto" w:fill="F3F3F3"/>
          </w:tcPr>
          <w:p w:rsidR="00BD06A8" w:rsidRDefault="00BD06A8" w:rsidP="00BD06A8">
            <w:r>
              <w:t>Germany standard</w:t>
            </w:r>
          </w:p>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r>
              <w:t>5</w:t>
            </w:r>
          </w:p>
        </w:tc>
        <w:tc>
          <w:tcPr>
            <w:tcW w:w="1600" w:type="dxa"/>
            <w:tcBorders>
              <w:top w:val="single" w:sz="4" w:space="0" w:color="auto"/>
              <w:bottom w:val="single" w:sz="4" w:space="0" w:color="auto"/>
            </w:tcBorders>
            <w:shd w:val="clear" w:color="auto" w:fill="FFFFFF"/>
          </w:tcPr>
          <w:p w:rsidR="00BD06A8" w:rsidRDefault="00BD06A8" w:rsidP="00BD06A8">
            <w:r>
              <w:t>yy/mm/dd</w:t>
            </w:r>
          </w:p>
        </w:tc>
        <w:tc>
          <w:tcPr>
            <w:tcW w:w="2000" w:type="dxa"/>
            <w:tcBorders>
              <w:top w:val="single" w:sz="4" w:space="0" w:color="auto"/>
              <w:bottom w:val="single" w:sz="4" w:space="0" w:color="auto"/>
            </w:tcBorders>
            <w:shd w:val="clear" w:color="auto" w:fill="FFFFFF"/>
          </w:tcPr>
          <w:p w:rsidR="00BD06A8" w:rsidRDefault="00BD06A8" w:rsidP="00BD06A8"/>
        </w:tc>
        <w:tc>
          <w:tcPr>
            <w:tcW w:w="3600" w:type="dxa"/>
            <w:tcBorders>
              <w:top w:val="single" w:sz="4" w:space="0" w:color="auto"/>
              <w:bottom w:val="single" w:sz="4" w:space="0" w:color="auto"/>
            </w:tcBorders>
            <w:shd w:val="clear" w:color="auto" w:fill="FFFFFF"/>
          </w:tcPr>
          <w:p w:rsidR="00BD06A8" w:rsidRDefault="00BD06A8" w:rsidP="00BD06A8">
            <w:r>
              <w:t>Japan standard</w:t>
            </w:r>
          </w:p>
        </w:tc>
        <w:tc>
          <w:tcPr>
            <w:tcW w:w="800" w:type="dxa"/>
            <w:tcBorders>
              <w:top w:val="single" w:sz="4" w:space="0" w:color="auto"/>
              <w:bottom w:val="single" w:sz="4" w:space="0" w:color="auto"/>
            </w:tcBorders>
            <w:shd w:val="clear" w:color="auto" w:fill="FFFFFF"/>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3F3F3"/>
          </w:tcPr>
          <w:p w:rsidR="00BD06A8" w:rsidRDefault="00BD06A8" w:rsidP="00BD06A8">
            <w:r>
              <w:t>6</w:t>
            </w:r>
          </w:p>
        </w:tc>
        <w:tc>
          <w:tcPr>
            <w:tcW w:w="1600" w:type="dxa"/>
            <w:tcBorders>
              <w:top w:val="single" w:sz="4" w:space="0" w:color="auto"/>
              <w:bottom w:val="double" w:sz="4" w:space="0" w:color="auto"/>
            </w:tcBorders>
            <w:shd w:val="clear" w:color="auto" w:fill="F3F3F3"/>
          </w:tcPr>
          <w:p w:rsidR="00BD06A8" w:rsidRDefault="00BD06A8" w:rsidP="00BD06A8">
            <w:r>
              <w:t>Yymmdd</w:t>
            </w:r>
          </w:p>
        </w:tc>
        <w:tc>
          <w:tcPr>
            <w:tcW w:w="2000" w:type="dxa"/>
            <w:tcBorders>
              <w:top w:val="single" w:sz="4" w:space="0" w:color="auto"/>
              <w:bottom w:val="double" w:sz="4" w:space="0" w:color="auto"/>
            </w:tcBorders>
            <w:shd w:val="clear" w:color="auto" w:fill="F3F3F3"/>
          </w:tcPr>
          <w:p w:rsidR="00BD06A8" w:rsidRDefault="00BD06A8" w:rsidP="00BD06A8"/>
        </w:tc>
        <w:tc>
          <w:tcPr>
            <w:tcW w:w="3600" w:type="dxa"/>
            <w:tcBorders>
              <w:top w:val="single" w:sz="4" w:space="0" w:color="auto"/>
              <w:bottom w:val="double" w:sz="4" w:space="0" w:color="auto"/>
            </w:tcBorders>
            <w:shd w:val="clear" w:color="auto" w:fill="F3F3F3"/>
          </w:tcPr>
          <w:p w:rsidR="00BD06A8" w:rsidRDefault="00BD06A8" w:rsidP="00BD06A8">
            <w:r>
              <w:t>ISO standard</w:t>
            </w:r>
          </w:p>
        </w:tc>
        <w:tc>
          <w:tcPr>
            <w:tcW w:w="800" w:type="dxa"/>
            <w:tcBorders>
              <w:top w:val="single" w:sz="4" w:space="0" w:color="auto"/>
              <w:bottom w:val="double" w:sz="4" w:space="0" w:color="auto"/>
            </w:tcBorders>
            <w:shd w:val="clear" w:color="auto" w:fill="F3F3F3"/>
          </w:tcPr>
          <w:p w:rsidR="00BD06A8" w:rsidRDefault="00BD06A8" w:rsidP="00BD06A8"/>
        </w:tc>
      </w:tr>
    </w:tbl>
    <w:p w:rsidR="00BD06A8" w:rsidRDefault="00BD06A8" w:rsidP="00BD06A8"/>
    <w:p w:rsidR="00BD06A8" w:rsidRDefault="00BD06A8" w:rsidP="00BD06A8">
      <w:pPr>
        <w:pStyle w:val="berschrift3"/>
      </w:pPr>
      <w:r>
        <w:t>0654 - Normal Text/Codes for Categorical Observations (OM3-4)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NormalText/CodesforCategoricalObservations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Normal Text/Codes for Categorical 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OM3-4</w:t>
            </w:r>
          </w:p>
        </w:tc>
      </w:tr>
    </w:tbl>
    <w:p w:rsidR="00BD06A8" w:rsidRDefault="00BD06A8" w:rsidP="00BD06A8"/>
    <w:p w:rsidR="00BD06A8" w:rsidRDefault="00BD06A8" w:rsidP="00BD06A8">
      <w:pPr>
        <w:pStyle w:val="berschrift3"/>
      </w:pPr>
      <w:r>
        <w:t>0655 - Abnormal Text/Codes for Categorical Observations (OM3-5)</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AbnormalText/CodesforCategoricalObservations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Abnormal Text/Codes for Categorical 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OM3-5</w:t>
            </w:r>
          </w:p>
        </w:tc>
      </w:tr>
    </w:tbl>
    <w:p w:rsidR="00BD06A8" w:rsidRDefault="00BD06A8" w:rsidP="00BD06A8"/>
    <w:p w:rsidR="00BD06A8" w:rsidRDefault="00BD06A8" w:rsidP="00BD06A8">
      <w:pPr>
        <w:pStyle w:val="berschrift3"/>
      </w:pPr>
      <w:r>
        <w:t>0656 - Critical Text/Codes for Categorical Observations (OM3-6)</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CriticalText/CodesforCategoricalObservations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Critical Text/Codes for Categorical Observations.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OM3-6</w:t>
            </w:r>
          </w:p>
        </w:tc>
      </w:tr>
    </w:tbl>
    <w:p w:rsidR="00BD06A8" w:rsidRDefault="00BD06A8" w:rsidP="00BD06A8"/>
    <w:p w:rsidR="00BD06A8" w:rsidRDefault="00BD06A8" w:rsidP="00BD06A8">
      <w:pPr>
        <w:pStyle w:val="berschrift3"/>
      </w:pPr>
      <w:r>
        <w:t>0657 - Device Type</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DeviceType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kind of device as defined by the manufacturer.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2.16.840.1.113883.18.382</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deviceType</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idenfity the kind of device as defined by the manufacturer. Used in HL7 Version 2.x messaging in the SCP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Device Type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http://terminology.hl7.org/CodeSystem/v2-0657</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2.16.840.1.113883.21.399</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hl7VS-deviceType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kind of device as defined by the manufacturer.</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Device Type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http://terminology.hl7.org/ValueSet/v2-0657</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example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2.16.840.1.113883.12.657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 Type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kind of device as defined by the manufacturer.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SCP-7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1</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EO Gas Sterilizer</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2</w:t>
            </w:r>
          </w:p>
        </w:tc>
        <w:tc>
          <w:tcPr>
            <w:tcW w:w="1600" w:type="dxa"/>
            <w:tcBorders>
              <w:top w:val="single" w:sz="4" w:space="0" w:color="auto"/>
              <w:bottom w:val="single" w:sz="4" w:space="0" w:color="auto"/>
            </w:tcBorders>
            <w:shd w:val="clear" w:color="auto" w:fill="F3F3F3"/>
          </w:tcPr>
          <w:p w:rsidR="00BD06A8" w:rsidRDefault="00BD06A8" w:rsidP="00BD06A8">
            <w:r>
              <w:t>Steam Sterilizer</w:t>
            </w:r>
          </w:p>
        </w:tc>
        <w:tc>
          <w:tcPr>
            <w:tcW w:w="4400" w:type="dxa"/>
            <w:tcBorders>
              <w:top w:val="single" w:sz="4" w:space="0" w:color="auto"/>
              <w:bottom w:val="single" w:sz="4" w:space="0" w:color="auto"/>
            </w:tcBorders>
            <w:shd w:val="clear" w:color="auto" w:fill="F3F3F3"/>
          </w:tcPr>
          <w:p w:rsidR="00BD06A8" w:rsidRDefault="00BD06A8" w:rsidP="00BD06A8"/>
        </w:tc>
        <w:tc>
          <w:tcPr>
            <w:tcW w:w="1200" w:type="dxa"/>
            <w:tcBorders>
              <w:top w:val="single" w:sz="4" w:space="0" w:color="auto"/>
              <w:bottom w:val="single" w:sz="4" w:space="0" w:color="auto"/>
            </w:tcBorders>
            <w:shd w:val="clear" w:color="auto" w:fill="F3F3F3"/>
          </w:tcPr>
          <w:p w:rsidR="00BD06A8" w:rsidRDefault="00BD06A8" w:rsidP="00BD06A8"/>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FFFFF"/>
          </w:tcPr>
          <w:p w:rsidR="00BD06A8" w:rsidRDefault="00BD06A8" w:rsidP="00BD06A8">
            <w:r>
              <w:t>3</w:t>
            </w:r>
          </w:p>
        </w:tc>
        <w:tc>
          <w:tcPr>
            <w:tcW w:w="1600" w:type="dxa"/>
            <w:tcBorders>
              <w:top w:val="single" w:sz="4" w:space="0" w:color="auto"/>
              <w:bottom w:val="double" w:sz="4" w:space="0" w:color="auto"/>
            </w:tcBorders>
            <w:shd w:val="clear" w:color="auto" w:fill="FFFFFF"/>
          </w:tcPr>
          <w:p w:rsidR="00BD06A8" w:rsidRDefault="00BD06A8" w:rsidP="00BD06A8">
            <w:r>
              <w:t>Peracetic Acid</w:t>
            </w:r>
          </w:p>
        </w:tc>
        <w:tc>
          <w:tcPr>
            <w:tcW w:w="4400" w:type="dxa"/>
            <w:tcBorders>
              <w:top w:val="single" w:sz="4" w:space="0" w:color="auto"/>
              <w:bottom w:val="double" w:sz="4" w:space="0" w:color="auto"/>
            </w:tcBorders>
            <w:shd w:val="clear" w:color="auto" w:fill="FFFFFF"/>
          </w:tcPr>
          <w:p w:rsidR="00BD06A8" w:rsidRDefault="00BD06A8" w:rsidP="00BD06A8"/>
        </w:tc>
        <w:tc>
          <w:tcPr>
            <w:tcW w:w="1200" w:type="dxa"/>
            <w:tcBorders>
              <w:top w:val="single" w:sz="4" w:space="0" w:color="auto"/>
              <w:bottom w:val="double" w:sz="4" w:space="0" w:color="auto"/>
            </w:tcBorders>
            <w:shd w:val="clear" w:color="auto" w:fill="FFFFFF"/>
          </w:tcPr>
          <w:p w:rsidR="00BD06A8" w:rsidRDefault="00BD06A8" w:rsidP="00BD06A8"/>
        </w:tc>
        <w:tc>
          <w:tcPr>
            <w:tcW w:w="800" w:type="dxa"/>
            <w:tcBorders>
              <w:top w:val="single" w:sz="4" w:space="0" w:color="auto"/>
              <w:bottom w:val="double" w:sz="4" w:space="0" w:color="auto"/>
            </w:tcBorders>
            <w:shd w:val="clear" w:color="auto" w:fill="FFFFFF"/>
          </w:tcPr>
          <w:p w:rsidR="00BD06A8" w:rsidRDefault="00BD06A8" w:rsidP="00BD06A8"/>
        </w:tc>
      </w:tr>
    </w:tbl>
    <w:p w:rsidR="00BD06A8" w:rsidRDefault="00BD06A8" w:rsidP="00BD06A8"/>
    <w:p w:rsidR="00BD06A8" w:rsidRDefault="00BD06A8" w:rsidP="00BD06A8">
      <w:pPr>
        <w:pStyle w:val="berschrift3"/>
      </w:pPr>
      <w:r>
        <w:t>0658 - Container Units (OM4-5)</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ContainerUnits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Container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OM4-5</w:t>
            </w:r>
          </w:p>
        </w:tc>
      </w:tr>
    </w:tbl>
    <w:p w:rsidR="00BD06A8" w:rsidRDefault="00BD06A8" w:rsidP="00BD06A8"/>
    <w:p w:rsidR="00BD06A8" w:rsidRDefault="00BD06A8" w:rsidP="00BD06A8">
      <w:pPr>
        <w:pStyle w:val="berschrift3"/>
      </w:pPr>
      <w:r>
        <w:t>0659 - Lot Control</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659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LotControl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whether the sterilization load for a device is built in the sub-sterile area adjacent to an Operating Room or the Central Processing Department.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2.16.840.1.113883.18.383</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lotControl</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define whether the sterilization load for a device is built in the sub-sterile area adjacent to an Operating Room or the Central Processing Department. Used in HL7 Version 2.x messaging in the SCP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Lot Control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http://terminology.hl7.org/CodeSystem/v2-0659</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2.16.840.1.113883.21.400</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hl7VS-lotControl</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whether the sterilization load for a device is built in the sub-sterile area adjacent to an Operating Room or the Central Processing Department.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Lot Control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http://terminology.hl7.org/ValueSet/v2-0659</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example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0659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2.16.840.1.113883.12.659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Lot Control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whether the sterilization load for a device is built in the sub-sterile area adjacent to an Operating Room or the Central Processing Department.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SCP-8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1</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OR Mode Without Operator</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2</w:t>
            </w:r>
          </w:p>
        </w:tc>
        <w:tc>
          <w:tcPr>
            <w:tcW w:w="1600" w:type="dxa"/>
            <w:tcBorders>
              <w:top w:val="single" w:sz="4" w:space="0" w:color="auto"/>
              <w:bottom w:val="single" w:sz="4" w:space="0" w:color="auto"/>
            </w:tcBorders>
            <w:shd w:val="clear" w:color="auto" w:fill="F3F3F3"/>
          </w:tcPr>
          <w:p w:rsidR="00BD06A8" w:rsidRDefault="00BD06A8" w:rsidP="00BD06A8">
            <w:r>
              <w:t>OR Mode with Operator</w:t>
            </w:r>
          </w:p>
        </w:tc>
        <w:tc>
          <w:tcPr>
            <w:tcW w:w="4400" w:type="dxa"/>
            <w:tcBorders>
              <w:top w:val="single" w:sz="4" w:space="0" w:color="auto"/>
              <w:bottom w:val="single" w:sz="4" w:space="0" w:color="auto"/>
            </w:tcBorders>
            <w:shd w:val="clear" w:color="auto" w:fill="F3F3F3"/>
          </w:tcPr>
          <w:p w:rsidR="00BD06A8" w:rsidRDefault="00BD06A8" w:rsidP="00BD06A8"/>
        </w:tc>
        <w:tc>
          <w:tcPr>
            <w:tcW w:w="1200" w:type="dxa"/>
            <w:tcBorders>
              <w:top w:val="single" w:sz="4" w:space="0" w:color="auto"/>
              <w:bottom w:val="single" w:sz="4" w:space="0" w:color="auto"/>
            </w:tcBorders>
            <w:shd w:val="clear" w:color="auto" w:fill="F3F3F3"/>
          </w:tcPr>
          <w:p w:rsidR="00BD06A8" w:rsidRDefault="00BD06A8" w:rsidP="00BD06A8"/>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r>
              <w:t>3</w:t>
            </w:r>
          </w:p>
        </w:tc>
        <w:tc>
          <w:tcPr>
            <w:tcW w:w="1600" w:type="dxa"/>
            <w:tcBorders>
              <w:top w:val="single" w:sz="4" w:space="0" w:color="auto"/>
              <w:bottom w:val="single" w:sz="4" w:space="0" w:color="auto"/>
            </w:tcBorders>
            <w:shd w:val="clear" w:color="auto" w:fill="FFFFFF"/>
          </w:tcPr>
          <w:p w:rsidR="00BD06A8" w:rsidRDefault="00BD06A8" w:rsidP="00BD06A8">
            <w:r>
              <w:t>CPD Mode Without Operator</w:t>
            </w:r>
          </w:p>
        </w:tc>
        <w:tc>
          <w:tcPr>
            <w:tcW w:w="4400" w:type="dxa"/>
            <w:tcBorders>
              <w:top w:val="single" w:sz="4" w:space="0" w:color="auto"/>
              <w:bottom w:val="single" w:sz="4" w:space="0" w:color="auto"/>
            </w:tcBorders>
            <w:shd w:val="clear" w:color="auto" w:fill="FFFFFF"/>
          </w:tcPr>
          <w:p w:rsidR="00BD06A8" w:rsidRDefault="00BD06A8" w:rsidP="00BD06A8"/>
        </w:tc>
        <w:tc>
          <w:tcPr>
            <w:tcW w:w="1200" w:type="dxa"/>
            <w:tcBorders>
              <w:top w:val="single" w:sz="4" w:space="0" w:color="auto"/>
              <w:bottom w:val="single" w:sz="4" w:space="0" w:color="auto"/>
            </w:tcBorders>
            <w:shd w:val="clear" w:color="auto" w:fill="FFFFFF"/>
          </w:tcPr>
          <w:p w:rsidR="00BD06A8" w:rsidRDefault="00BD06A8" w:rsidP="00BD06A8"/>
        </w:tc>
        <w:tc>
          <w:tcPr>
            <w:tcW w:w="800" w:type="dxa"/>
            <w:tcBorders>
              <w:top w:val="single" w:sz="4" w:space="0" w:color="auto"/>
              <w:bottom w:val="single" w:sz="4" w:space="0" w:color="auto"/>
            </w:tcBorders>
            <w:shd w:val="clear" w:color="auto" w:fill="FFFFFF"/>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4</w:t>
            </w:r>
          </w:p>
        </w:tc>
        <w:tc>
          <w:tcPr>
            <w:tcW w:w="1600" w:type="dxa"/>
            <w:tcBorders>
              <w:top w:val="single" w:sz="4" w:space="0" w:color="auto"/>
              <w:bottom w:val="single" w:sz="4" w:space="0" w:color="auto"/>
            </w:tcBorders>
            <w:shd w:val="clear" w:color="auto" w:fill="F3F3F3"/>
          </w:tcPr>
          <w:p w:rsidR="00BD06A8" w:rsidRDefault="00BD06A8" w:rsidP="00BD06A8">
            <w:r>
              <w:t>CPD Mode With Operator</w:t>
            </w:r>
          </w:p>
        </w:tc>
        <w:tc>
          <w:tcPr>
            <w:tcW w:w="4400" w:type="dxa"/>
            <w:tcBorders>
              <w:top w:val="single" w:sz="4" w:space="0" w:color="auto"/>
              <w:bottom w:val="single" w:sz="4" w:space="0" w:color="auto"/>
            </w:tcBorders>
            <w:shd w:val="clear" w:color="auto" w:fill="F3F3F3"/>
          </w:tcPr>
          <w:p w:rsidR="00BD06A8" w:rsidRDefault="00BD06A8" w:rsidP="00BD06A8"/>
        </w:tc>
        <w:tc>
          <w:tcPr>
            <w:tcW w:w="1200" w:type="dxa"/>
            <w:tcBorders>
              <w:top w:val="single" w:sz="4" w:space="0" w:color="auto"/>
              <w:bottom w:val="single" w:sz="4" w:space="0" w:color="auto"/>
            </w:tcBorders>
            <w:shd w:val="clear" w:color="auto" w:fill="F3F3F3"/>
          </w:tcPr>
          <w:p w:rsidR="00BD06A8" w:rsidRDefault="00BD06A8" w:rsidP="00BD06A8"/>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FFFFF"/>
          </w:tcPr>
          <w:p w:rsidR="00BD06A8" w:rsidRDefault="00BD06A8" w:rsidP="00BD06A8">
            <w:r>
              <w:t>5</w:t>
            </w:r>
          </w:p>
        </w:tc>
        <w:tc>
          <w:tcPr>
            <w:tcW w:w="1600" w:type="dxa"/>
            <w:tcBorders>
              <w:top w:val="single" w:sz="4" w:space="0" w:color="auto"/>
              <w:bottom w:val="double" w:sz="4" w:space="0" w:color="auto"/>
            </w:tcBorders>
            <w:shd w:val="clear" w:color="auto" w:fill="FFFFFF"/>
          </w:tcPr>
          <w:p w:rsidR="00BD06A8" w:rsidRDefault="00BD06A8" w:rsidP="00BD06A8">
            <w:r>
              <w:t>Offline Mode</w:t>
            </w:r>
          </w:p>
        </w:tc>
        <w:tc>
          <w:tcPr>
            <w:tcW w:w="4400" w:type="dxa"/>
            <w:tcBorders>
              <w:top w:val="single" w:sz="4" w:space="0" w:color="auto"/>
              <w:bottom w:val="double" w:sz="4" w:space="0" w:color="auto"/>
            </w:tcBorders>
            <w:shd w:val="clear" w:color="auto" w:fill="FFFFFF"/>
          </w:tcPr>
          <w:p w:rsidR="00BD06A8" w:rsidRDefault="00BD06A8" w:rsidP="00BD06A8"/>
        </w:tc>
        <w:tc>
          <w:tcPr>
            <w:tcW w:w="1200" w:type="dxa"/>
            <w:tcBorders>
              <w:top w:val="single" w:sz="4" w:space="0" w:color="auto"/>
              <w:bottom w:val="double" w:sz="4" w:space="0" w:color="auto"/>
            </w:tcBorders>
            <w:shd w:val="clear" w:color="auto" w:fill="FFFFFF"/>
          </w:tcPr>
          <w:p w:rsidR="00BD06A8" w:rsidRDefault="00BD06A8" w:rsidP="00BD06A8"/>
        </w:tc>
        <w:tc>
          <w:tcPr>
            <w:tcW w:w="800" w:type="dxa"/>
            <w:tcBorders>
              <w:top w:val="single" w:sz="4" w:space="0" w:color="auto"/>
              <w:bottom w:val="double" w:sz="4" w:space="0" w:color="auto"/>
            </w:tcBorders>
            <w:shd w:val="clear" w:color="auto" w:fill="FFFFFF"/>
          </w:tcPr>
          <w:p w:rsidR="00BD06A8" w:rsidRDefault="00BD06A8" w:rsidP="00BD06A8"/>
        </w:tc>
      </w:tr>
    </w:tbl>
    <w:p w:rsidR="00BD06A8" w:rsidRDefault="00BD06A8" w:rsidP="00BD06A8"/>
    <w:p w:rsidR="00BD06A8" w:rsidRDefault="00BD06A8" w:rsidP="00BD06A8">
      <w:pPr>
        <w:pStyle w:val="berschrift3"/>
      </w:pPr>
      <w:r>
        <w:t>0660 - Specimen (OM4-6)</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Specimen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Specimen.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OM4-6</w:t>
            </w:r>
          </w:p>
        </w:tc>
      </w:tr>
    </w:tbl>
    <w:p w:rsidR="00BD06A8" w:rsidRDefault="00BD06A8" w:rsidP="00BD06A8"/>
    <w:p w:rsidR="00BD06A8" w:rsidRDefault="00BD06A8" w:rsidP="00BD06A8">
      <w:pPr>
        <w:pStyle w:val="berschrift3"/>
      </w:pPr>
      <w:r>
        <w:t>0661 - Taxonomic Classification Code (OM4-18)</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TaxonomicClassificationCode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Taxonomic Classification 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OM4-18</w:t>
            </w:r>
          </w:p>
        </w:tc>
      </w:tr>
    </w:tbl>
    <w:p w:rsidR="00BD06A8" w:rsidRDefault="00BD06A8" w:rsidP="00BD06A8"/>
    <w:p w:rsidR="00BD06A8" w:rsidRDefault="00BD06A8" w:rsidP="00BD06A8">
      <w:pPr>
        <w:pStyle w:val="berschrift3"/>
      </w:pPr>
      <w:r>
        <w:t>0662 - Test/Observations Included Within an Ordered Test Battery (OM5-2)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Test/Observations Included Within an Ordered Test Battery.</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OM5-2</w:t>
            </w:r>
          </w:p>
        </w:tc>
      </w:tr>
    </w:tbl>
    <w:p w:rsidR="00BD06A8" w:rsidRDefault="00BD06A8" w:rsidP="00BD06A8"/>
    <w:p w:rsidR="00BD06A8" w:rsidRDefault="00BD06A8" w:rsidP="00BD06A8">
      <w:pPr>
        <w:pStyle w:val="berschrift3"/>
      </w:pPr>
      <w:r>
        <w:t>0663 - Test/Service Default Duration Units (OM7-9)</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Test/ServiceDefaultDurationUnits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Test/Service Default Duration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OM7-9</w:t>
            </w:r>
          </w:p>
        </w:tc>
      </w:tr>
    </w:tbl>
    <w:p w:rsidR="00BD06A8" w:rsidRDefault="00BD06A8" w:rsidP="00BD06A8"/>
    <w:p w:rsidR="00BD06A8" w:rsidRDefault="00BD06A8" w:rsidP="00BD06A8">
      <w:pPr>
        <w:pStyle w:val="berschrift3"/>
      </w:pPr>
      <w:r>
        <w:t>0664 - Clinical Information Request (OMC-4)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ClinicalInformationRequest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Clinical Information Request.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OMC-4</w:t>
            </w:r>
          </w:p>
        </w:tc>
      </w:tr>
    </w:tbl>
    <w:p w:rsidR="00BD06A8" w:rsidRDefault="00BD06A8" w:rsidP="00BD06A8"/>
    <w:p w:rsidR="00BD06A8" w:rsidRDefault="00BD06A8" w:rsidP="00BD06A8">
      <w:pPr>
        <w:pStyle w:val="berschrift3"/>
      </w:pPr>
      <w:r>
        <w:t>0665 - Answer Choices (OMC-11)</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AnswerChoices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Answer Choices.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OC-11</w:t>
            </w:r>
          </w:p>
        </w:tc>
      </w:tr>
    </w:tbl>
    <w:p w:rsidR="00BD06A8" w:rsidRDefault="00BD06A8" w:rsidP="00BD06A8"/>
    <w:p w:rsidR="00BD06A8" w:rsidRDefault="00BD06A8" w:rsidP="00BD06A8">
      <w:pPr>
        <w:pStyle w:val="berschrift3"/>
      </w:pPr>
      <w:r>
        <w:t>0666 - Entering Organization (ORC-17)</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EnteringOrganization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Entering Organization.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ORC-17</w:t>
            </w:r>
          </w:p>
        </w:tc>
      </w:tr>
    </w:tbl>
    <w:p w:rsidR="00BD06A8" w:rsidRDefault="00BD06A8" w:rsidP="00BD06A8"/>
    <w:p w:rsidR="00BD06A8" w:rsidRDefault="00BD06A8" w:rsidP="00BD06A8">
      <w:pPr>
        <w:pStyle w:val="berschrift3"/>
      </w:pPr>
      <w:r>
        <w:t>0667 - Device Data State</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DeviceDataState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state of the data as provided from a 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2.16.840.1.113883.18.384</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deviceDataState</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define the state of the data as provided from a device. Used in HL7 Version 2.x messaging in the SDD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Device Data State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http://terminology.hl7.org/CodeSystem/v2-0667</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2.16.840.1.113883.21.401</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hl7VS-deviceDataState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state of the data as provided from a device.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Device Data State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http://terminology.hl7.org/ValueSet/v2-0667</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representative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2.16.840.1.113883.12.667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 Data State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state of the data as provided from a 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SDD-4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0667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0</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Real Time Values</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r>
              <w:t>Display data</w:t>
            </w: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3F3F3"/>
          </w:tcPr>
          <w:p w:rsidR="00BD06A8" w:rsidRDefault="00BD06A8" w:rsidP="00BD06A8">
            <w:r>
              <w:t>1</w:t>
            </w:r>
          </w:p>
        </w:tc>
        <w:tc>
          <w:tcPr>
            <w:tcW w:w="1600" w:type="dxa"/>
            <w:tcBorders>
              <w:top w:val="single" w:sz="4" w:space="0" w:color="auto"/>
              <w:bottom w:val="double" w:sz="4" w:space="0" w:color="auto"/>
            </w:tcBorders>
            <w:shd w:val="clear" w:color="auto" w:fill="F3F3F3"/>
          </w:tcPr>
          <w:p w:rsidR="00BD06A8" w:rsidRDefault="00BD06A8" w:rsidP="00BD06A8">
            <w:r>
              <w:t>Historic Values</w:t>
            </w:r>
          </w:p>
        </w:tc>
        <w:tc>
          <w:tcPr>
            <w:tcW w:w="4400" w:type="dxa"/>
            <w:tcBorders>
              <w:top w:val="single" w:sz="4" w:space="0" w:color="auto"/>
              <w:bottom w:val="double" w:sz="4" w:space="0" w:color="auto"/>
            </w:tcBorders>
            <w:shd w:val="clear" w:color="auto" w:fill="F3F3F3"/>
          </w:tcPr>
          <w:p w:rsidR="00BD06A8" w:rsidRDefault="00BD06A8" w:rsidP="00BD06A8"/>
        </w:tc>
        <w:tc>
          <w:tcPr>
            <w:tcW w:w="1200" w:type="dxa"/>
            <w:tcBorders>
              <w:top w:val="single" w:sz="4" w:space="0" w:color="auto"/>
              <w:bottom w:val="double" w:sz="4" w:space="0" w:color="auto"/>
            </w:tcBorders>
            <w:shd w:val="clear" w:color="auto" w:fill="F3F3F3"/>
          </w:tcPr>
          <w:p w:rsidR="00BD06A8" w:rsidRDefault="00BD06A8" w:rsidP="00BD06A8">
            <w:r>
              <w:t>Print data</w:t>
            </w:r>
          </w:p>
        </w:tc>
        <w:tc>
          <w:tcPr>
            <w:tcW w:w="800" w:type="dxa"/>
            <w:tcBorders>
              <w:top w:val="single" w:sz="4" w:space="0" w:color="auto"/>
              <w:bottom w:val="double" w:sz="4" w:space="0" w:color="auto"/>
            </w:tcBorders>
            <w:shd w:val="clear" w:color="auto" w:fill="F3F3F3"/>
          </w:tcPr>
          <w:p w:rsidR="00BD06A8" w:rsidRDefault="00BD06A8" w:rsidP="00BD06A8"/>
        </w:tc>
      </w:tr>
    </w:tbl>
    <w:p w:rsidR="00BD06A8" w:rsidRDefault="00BD06A8" w:rsidP="00BD06A8"/>
    <w:p w:rsidR="00BD06A8" w:rsidRDefault="00BD06A8" w:rsidP="00BD06A8">
      <w:pPr>
        <w:pStyle w:val="berschrift3"/>
      </w:pPr>
      <w:r>
        <w:t>0668 - Entering Device (ORC-18)</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EnteringDevice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Entering 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ORC-18</w:t>
            </w:r>
          </w:p>
        </w:tc>
      </w:tr>
    </w:tbl>
    <w:p w:rsidR="00BD06A8" w:rsidRDefault="00BD06A8" w:rsidP="00BD06A8"/>
    <w:p w:rsidR="00BD06A8" w:rsidRDefault="00BD06A8" w:rsidP="00BD06A8">
      <w:pPr>
        <w:pStyle w:val="berschrift3"/>
      </w:pPr>
      <w:r>
        <w:t>0669 - Load Status</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669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LoadStatus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status of the information provided in a device sterilization or decontamination cycle.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2.16.840.1.113883.18.385</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loadStatus</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used to define the status of the information provided in a device sterilization or decontamination cycle. Used in HL7 Version 2.x messaging in the SDD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Load Status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http://terminology.hl7.org/CodeSystem/v2-0669</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2.16.840.1.113883.21.402</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hl7VS-loadStatus</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status of the information provided in a device sterilization or decontamination cycle.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Load Status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http://terminology.hl7.org/ValueSet/v2-0669</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representative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0669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2.16.840.1.113883.12.669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Load Status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status of the information provided in a device sterilization or decontamination cycle.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SDD-5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LLD</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Building a Load</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r>
              <w:t>A load is being built</w:t>
            </w: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3F3F3"/>
          </w:tcPr>
          <w:p w:rsidR="00BD06A8" w:rsidRDefault="00BD06A8" w:rsidP="00BD06A8">
            <w:r>
              <w:t>LCP</w:t>
            </w:r>
          </w:p>
        </w:tc>
        <w:tc>
          <w:tcPr>
            <w:tcW w:w="1600" w:type="dxa"/>
            <w:tcBorders>
              <w:top w:val="single" w:sz="4" w:space="0" w:color="auto"/>
              <w:bottom w:val="single" w:sz="4" w:space="0" w:color="auto"/>
            </w:tcBorders>
            <w:shd w:val="clear" w:color="auto" w:fill="F3F3F3"/>
          </w:tcPr>
          <w:p w:rsidR="00BD06A8" w:rsidRDefault="00BD06A8" w:rsidP="00BD06A8">
            <w:r>
              <w:t>Load In Process</w:t>
            </w:r>
          </w:p>
        </w:tc>
        <w:tc>
          <w:tcPr>
            <w:tcW w:w="4400" w:type="dxa"/>
            <w:tcBorders>
              <w:top w:val="single" w:sz="4" w:space="0" w:color="auto"/>
              <w:bottom w:val="single" w:sz="4" w:space="0" w:color="auto"/>
            </w:tcBorders>
            <w:shd w:val="clear" w:color="auto" w:fill="F3F3F3"/>
          </w:tcPr>
          <w:p w:rsidR="00BD06A8" w:rsidRDefault="00BD06A8" w:rsidP="00BD06A8"/>
        </w:tc>
        <w:tc>
          <w:tcPr>
            <w:tcW w:w="1200" w:type="dxa"/>
            <w:tcBorders>
              <w:top w:val="single" w:sz="4" w:space="0" w:color="auto"/>
              <w:bottom w:val="single" w:sz="4" w:space="0" w:color="auto"/>
            </w:tcBorders>
            <w:shd w:val="clear" w:color="auto" w:fill="F3F3F3"/>
          </w:tcPr>
          <w:p w:rsidR="00BD06A8" w:rsidRDefault="00BD06A8" w:rsidP="00BD06A8">
            <w:r>
              <w:t>The load is running</w:t>
            </w:r>
          </w:p>
        </w:tc>
        <w:tc>
          <w:tcPr>
            <w:tcW w:w="800" w:type="dxa"/>
            <w:tcBorders>
              <w:top w:val="single" w:sz="4" w:space="0" w:color="auto"/>
              <w:bottom w:val="single" w:sz="4" w:space="0" w:color="auto"/>
            </w:tcBorders>
            <w:shd w:val="clear" w:color="auto" w:fill="F3F3F3"/>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r>
              <w:t>LCC</w:t>
            </w:r>
          </w:p>
        </w:tc>
        <w:tc>
          <w:tcPr>
            <w:tcW w:w="1600" w:type="dxa"/>
            <w:tcBorders>
              <w:top w:val="single" w:sz="4" w:space="0" w:color="auto"/>
              <w:bottom w:val="single" w:sz="4" w:space="0" w:color="auto"/>
            </w:tcBorders>
            <w:shd w:val="clear" w:color="auto" w:fill="FFFFFF"/>
          </w:tcPr>
          <w:p w:rsidR="00BD06A8" w:rsidRDefault="00BD06A8" w:rsidP="00BD06A8">
            <w:r>
              <w:t>Load is Complete</w:t>
            </w:r>
          </w:p>
        </w:tc>
        <w:tc>
          <w:tcPr>
            <w:tcW w:w="4400" w:type="dxa"/>
            <w:tcBorders>
              <w:top w:val="single" w:sz="4" w:space="0" w:color="auto"/>
              <w:bottom w:val="single" w:sz="4" w:space="0" w:color="auto"/>
            </w:tcBorders>
            <w:shd w:val="clear" w:color="auto" w:fill="FFFFFF"/>
          </w:tcPr>
          <w:p w:rsidR="00BD06A8" w:rsidRDefault="00BD06A8" w:rsidP="00BD06A8"/>
        </w:tc>
        <w:tc>
          <w:tcPr>
            <w:tcW w:w="1200" w:type="dxa"/>
            <w:tcBorders>
              <w:top w:val="single" w:sz="4" w:space="0" w:color="auto"/>
              <w:bottom w:val="single" w:sz="4" w:space="0" w:color="auto"/>
            </w:tcBorders>
            <w:shd w:val="clear" w:color="auto" w:fill="FFFFFF"/>
          </w:tcPr>
          <w:p w:rsidR="00BD06A8" w:rsidRDefault="00BD06A8" w:rsidP="00BD06A8">
            <w:r>
              <w:t>The load is complete</w:t>
            </w:r>
          </w:p>
        </w:tc>
        <w:tc>
          <w:tcPr>
            <w:tcW w:w="800" w:type="dxa"/>
            <w:tcBorders>
              <w:top w:val="single" w:sz="4" w:space="0" w:color="auto"/>
              <w:bottom w:val="single" w:sz="4" w:space="0" w:color="auto"/>
            </w:tcBorders>
            <w:shd w:val="clear" w:color="auto" w:fill="FFFFFF"/>
          </w:tcPr>
          <w:p w:rsidR="00BD06A8" w:rsidRDefault="00BD06A8" w:rsidP="00BD06A8"/>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3F3F3"/>
          </w:tcPr>
          <w:p w:rsidR="00BD06A8" w:rsidRDefault="00BD06A8" w:rsidP="00BD06A8">
            <w:r>
              <w:t>LCN</w:t>
            </w:r>
          </w:p>
        </w:tc>
        <w:tc>
          <w:tcPr>
            <w:tcW w:w="1600" w:type="dxa"/>
            <w:tcBorders>
              <w:top w:val="single" w:sz="4" w:space="0" w:color="auto"/>
              <w:bottom w:val="double" w:sz="4" w:space="0" w:color="auto"/>
            </w:tcBorders>
            <w:shd w:val="clear" w:color="auto" w:fill="F3F3F3"/>
          </w:tcPr>
          <w:p w:rsidR="00BD06A8" w:rsidRDefault="00BD06A8" w:rsidP="00BD06A8">
            <w:r>
              <w:t>Load Canceled</w:t>
            </w:r>
          </w:p>
        </w:tc>
        <w:tc>
          <w:tcPr>
            <w:tcW w:w="4400" w:type="dxa"/>
            <w:tcBorders>
              <w:top w:val="single" w:sz="4" w:space="0" w:color="auto"/>
              <w:bottom w:val="double" w:sz="4" w:space="0" w:color="auto"/>
            </w:tcBorders>
            <w:shd w:val="clear" w:color="auto" w:fill="F3F3F3"/>
          </w:tcPr>
          <w:p w:rsidR="00BD06A8" w:rsidRDefault="00BD06A8" w:rsidP="00BD06A8"/>
        </w:tc>
        <w:tc>
          <w:tcPr>
            <w:tcW w:w="1200" w:type="dxa"/>
            <w:tcBorders>
              <w:top w:val="single" w:sz="4" w:space="0" w:color="auto"/>
              <w:bottom w:val="double" w:sz="4" w:space="0" w:color="auto"/>
            </w:tcBorders>
            <w:shd w:val="clear" w:color="auto" w:fill="F3F3F3"/>
          </w:tcPr>
          <w:p w:rsidR="00BD06A8" w:rsidRDefault="00BD06A8" w:rsidP="00BD06A8">
            <w:r>
              <w:t>The load is canceled</w:t>
            </w:r>
          </w:p>
        </w:tc>
        <w:tc>
          <w:tcPr>
            <w:tcW w:w="800" w:type="dxa"/>
            <w:tcBorders>
              <w:top w:val="single" w:sz="4" w:space="0" w:color="auto"/>
              <w:bottom w:val="double" w:sz="4" w:space="0" w:color="auto"/>
            </w:tcBorders>
            <w:shd w:val="clear" w:color="auto" w:fill="F3F3F3"/>
          </w:tcPr>
          <w:p w:rsidR="00BD06A8" w:rsidRDefault="00BD06A8" w:rsidP="00BD06A8"/>
        </w:tc>
      </w:tr>
    </w:tbl>
    <w:p w:rsidR="00BD06A8" w:rsidRDefault="00BD06A8" w:rsidP="00BD06A8"/>
    <w:p w:rsidR="00BD06A8" w:rsidRDefault="00BD06A8" w:rsidP="00BD06A8">
      <w:pPr>
        <w:pStyle w:val="berschrift3"/>
      </w:pPr>
      <w:r>
        <w:t>0670 - Implicated Product (PCR-1)</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ImplicatedProduct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Implicated Product.</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PCR-1</w:t>
            </w:r>
          </w:p>
        </w:tc>
      </w:tr>
    </w:tbl>
    <w:p w:rsidR="00BD06A8" w:rsidRDefault="00BD06A8" w:rsidP="00BD06A8"/>
    <w:p w:rsidR="00BD06A8" w:rsidRDefault="00BD06A8" w:rsidP="00BD06A8">
      <w:pPr>
        <w:pStyle w:val="berschrift3"/>
      </w:pPr>
      <w:r>
        <w:t>0671 - Product Class (PCR-3)</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ProductClass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Product Class.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PCR-3</w:t>
            </w:r>
          </w:p>
        </w:tc>
      </w:tr>
    </w:tbl>
    <w:p w:rsidR="00BD06A8" w:rsidRDefault="00BD06A8" w:rsidP="00BD06A8"/>
    <w:p w:rsidR="00BD06A8" w:rsidRDefault="00BD06A8" w:rsidP="00BD06A8">
      <w:pPr>
        <w:pStyle w:val="berschrift3"/>
      </w:pPr>
      <w:r>
        <w:t>0672 - Indication For Product Use (PCR-10)</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IndicationForProductUse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Indication For Product Use.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PCR-10</w:t>
            </w:r>
          </w:p>
        </w:tc>
      </w:tr>
    </w:tbl>
    <w:p w:rsidR="00BD06A8" w:rsidRDefault="00BD06A8" w:rsidP="00BD06A8"/>
    <w:p w:rsidR="00BD06A8" w:rsidRDefault="00BD06A8" w:rsidP="00BD06A8">
      <w:pPr>
        <w:pStyle w:val="berschrift3"/>
      </w:pPr>
      <w:r>
        <w:t>0673 - Product Evaluation Performed (PCR-14)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ProductEvaluationPerformed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Product Evaluation Performed.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PCR-14</w:t>
            </w:r>
          </w:p>
        </w:tc>
      </w:tr>
    </w:tbl>
    <w:p w:rsidR="00BD06A8" w:rsidRDefault="00BD06A8" w:rsidP="00BD06A8"/>
    <w:p w:rsidR="00BD06A8" w:rsidRDefault="00BD06A8" w:rsidP="00BD06A8">
      <w:pPr>
        <w:pStyle w:val="berschrift3"/>
      </w:pPr>
      <w:r>
        <w:t>0674 - Product Evaluation Results (PCR-16)</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ProductEvaluationResults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Product Evaluation Results.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PCR-16</w:t>
            </w:r>
          </w:p>
        </w:tc>
      </w:tr>
    </w:tbl>
    <w:p w:rsidR="00BD06A8" w:rsidRDefault="00BD06A8" w:rsidP="00BD06A8"/>
    <w:p w:rsidR="00BD06A8" w:rsidRDefault="00BD06A8" w:rsidP="00BD06A8">
      <w:pPr>
        <w:pStyle w:val="berschrift3"/>
      </w:pPr>
      <w:r>
        <w:t>0675 - Country (PDC-2)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Country</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Country.</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PDC-2</w:t>
            </w:r>
          </w:p>
        </w:tc>
      </w:tr>
    </w:tbl>
    <w:p w:rsidR="00BD06A8" w:rsidRDefault="00BD06A8" w:rsidP="00BD06A8"/>
    <w:p w:rsidR="00BD06A8" w:rsidRDefault="00BD06A8" w:rsidP="00BD06A8">
      <w:pPr>
        <w:pStyle w:val="berschrift3"/>
      </w:pPr>
      <w:r>
        <w:t>0676 - Generic Name (PDC-5)</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GenericName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Generic Name.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PDC-5</w:t>
            </w:r>
          </w:p>
        </w:tc>
      </w:tr>
    </w:tbl>
    <w:p w:rsidR="00BD06A8" w:rsidRDefault="00BD06A8" w:rsidP="00BD06A8"/>
    <w:p w:rsidR="00BD06A8" w:rsidRDefault="00BD06A8" w:rsidP="00BD06A8">
      <w:pPr>
        <w:pStyle w:val="berschrift3"/>
      </w:pPr>
      <w:r>
        <w:t>0677 - Product Code (PDC-9)</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ProductCode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Product 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PDC-9</w:t>
            </w:r>
          </w:p>
        </w:tc>
      </w:tr>
    </w:tbl>
    <w:p w:rsidR="00BD06A8" w:rsidRDefault="00BD06A8" w:rsidP="00BD06A8"/>
    <w:p w:rsidR="00BD06A8" w:rsidRDefault="00BD06A8" w:rsidP="00BD06A8">
      <w:pPr>
        <w:pStyle w:val="berschrift3"/>
      </w:pPr>
      <w:r>
        <w:t>0678 - Event Identifiers Used (PEO-1)</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EventIdentifiersUsed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Event Identifiers Used.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PEO-1</w:t>
            </w:r>
          </w:p>
        </w:tc>
      </w:tr>
    </w:tbl>
    <w:p w:rsidR="00BD06A8" w:rsidRDefault="00BD06A8" w:rsidP="00BD06A8"/>
    <w:p w:rsidR="00BD06A8" w:rsidRDefault="00BD06A8" w:rsidP="00BD06A8">
      <w:pPr>
        <w:pStyle w:val="berschrift3"/>
      </w:pPr>
      <w:r>
        <w:t>0679 - Event Symptom/Diagnosis Code (PEO-2)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679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EventSymptom/DiagnosisCode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Event Symptom/Diagnosis 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0679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PEO-2</w:t>
            </w:r>
          </w:p>
        </w:tc>
      </w:tr>
    </w:tbl>
    <w:p w:rsidR="00BD06A8" w:rsidRDefault="00BD06A8" w:rsidP="00BD06A8"/>
    <w:p w:rsidR="00BD06A8" w:rsidRDefault="00BD06A8" w:rsidP="00BD06A8">
      <w:pPr>
        <w:pStyle w:val="berschrift3"/>
      </w:pPr>
      <w:r>
        <w:t>0680 - Cause Of Death (PEO-18)</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CauseOfDeath</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Cause Of Death.</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PEO-18</w:t>
            </w:r>
          </w:p>
        </w:tc>
      </w:tr>
    </w:tbl>
    <w:p w:rsidR="00BD06A8" w:rsidRDefault="00BD06A8" w:rsidP="00BD06A8"/>
    <w:p w:rsidR="00BD06A8" w:rsidRDefault="00BD06A8" w:rsidP="00BD06A8">
      <w:pPr>
        <w:pStyle w:val="berschrift3"/>
      </w:pPr>
      <w:r>
        <w:t>0681 - Primary Key Value - PRA (PRA-1)</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PrimaryKeyValue-PRA</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Primary Key Value - PRA.</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PRA-1</w:t>
            </w:r>
          </w:p>
        </w:tc>
      </w:tr>
    </w:tbl>
    <w:p w:rsidR="00BD06A8" w:rsidRDefault="00BD06A8" w:rsidP="00BD06A8"/>
    <w:p w:rsidR="00BD06A8" w:rsidRDefault="00BD06A8" w:rsidP="00BD06A8">
      <w:pPr>
        <w:pStyle w:val="berschrift3"/>
      </w:pPr>
      <w:r>
        <w:t>0682 - Device Status</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DeviceStatus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for the state of a 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no</w:t>
            </w:r>
          </w:p>
        </w:tc>
      </w:tr>
    </w:tbl>
    <w:p w:rsidR="00BD06A8" w:rsidRDefault="00BD06A8" w:rsidP="00BD06A8"/>
    <w:p w:rsidR="00BD06A8" w:rsidRDefault="00BD06A8" w:rsidP="00BD06A8">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Code System OID</w:t>
            </w:r>
          </w:p>
        </w:tc>
        <w:tc>
          <w:tcPr>
            <w:tcW w:w="7200" w:type="dxa"/>
            <w:shd w:val="clear" w:color="auto" w:fill="auto"/>
          </w:tcPr>
          <w:p w:rsidR="00BD06A8" w:rsidRDefault="00BD06A8" w:rsidP="00BD06A8">
            <w:pPr>
              <w:pStyle w:val="OtherTableBody"/>
            </w:pPr>
            <w:r>
              <w:t>2.16.840.1.113883.18.386</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SymbolicName</w:t>
            </w:r>
          </w:p>
        </w:tc>
        <w:tc>
          <w:tcPr>
            <w:tcW w:w="7200" w:type="dxa"/>
            <w:shd w:val="clear" w:color="auto" w:fill="auto"/>
          </w:tcPr>
          <w:p w:rsidR="00BD06A8" w:rsidRDefault="00BD06A8" w:rsidP="00BD06A8">
            <w:pPr>
              <w:pStyle w:val="OtherTableBody"/>
            </w:pPr>
            <w:r>
              <w:t>deviceStatus</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Description</w:t>
            </w:r>
          </w:p>
        </w:tc>
        <w:tc>
          <w:tcPr>
            <w:tcW w:w="7200" w:type="dxa"/>
            <w:shd w:val="clear" w:color="auto" w:fill="auto"/>
          </w:tcPr>
          <w:p w:rsidR="00BD06A8" w:rsidRDefault="00BD06A8" w:rsidP="00BD06A8">
            <w:pPr>
              <w:pStyle w:val="OtherTableBody"/>
            </w:pPr>
            <w:r>
              <w:t>Code system of concepts that communicate the state of a device. Used in HL7 Version 2.x messaging in the SCD segment.</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Full Name</w:t>
            </w:r>
          </w:p>
        </w:tc>
        <w:tc>
          <w:tcPr>
            <w:tcW w:w="7200" w:type="dxa"/>
            <w:shd w:val="clear" w:color="auto" w:fill="auto"/>
          </w:tcPr>
          <w:p w:rsidR="00BD06A8" w:rsidRDefault="00BD06A8" w:rsidP="00BD06A8">
            <w:pPr>
              <w:pStyle w:val="OtherTableBody"/>
            </w:pPr>
            <w:r>
              <w:t>Device Status Code System</w:t>
            </w:r>
          </w:p>
        </w:tc>
      </w:tr>
      <w:tr w:rsidR="00BD06A8" w:rsidTr="00BD06A8">
        <w:tblPrEx>
          <w:tblCellMar>
            <w:top w:w="0" w:type="dxa"/>
            <w:bottom w:w="0" w:type="dxa"/>
          </w:tblCellMar>
        </w:tblPrEx>
        <w:tc>
          <w:tcPr>
            <w:tcW w:w="2000" w:type="dxa"/>
            <w:shd w:val="clear" w:color="auto" w:fill="F3F3F3"/>
          </w:tcPr>
          <w:p w:rsidR="00BD06A8" w:rsidRDefault="00BD06A8" w:rsidP="00BD06A8">
            <w:pPr>
              <w:pStyle w:val="OtherTableHeader"/>
            </w:pPr>
            <w:r>
              <w:t>UTG URL</w:t>
            </w:r>
          </w:p>
        </w:tc>
        <w:tc>
          <w:tcPr>
            <w:tcW w:w="7200" w:type="dxa"/>
            <w:shd w:val="clear" w:color="auto" w:fill="auto"/>
          </w:tcPr>
          <w:p w:rsidR="00BD06A8" w:rsidRDefault="00BD06A8" w:rsidP="00BD06A8">
            <w:pPr>
              <w:pStyle w:val="OtherTableBody"/>
            </w:pPr>
            <w:r>
              <w:t>http://terminology.hl7.org/CodeSystem/v2-0682</w:t>
            </w:r>
          </w:p>
        </w:tc>
      </w:tr>
    </w:tbl>
    <w:p w:rsidR="00BD06A8" w:rsidRDefault="00BD06A8" w:rsidP="00BD06A8"/>
    <w:p w:rsidR="00BD06A8" w:rsidRDefault="00BD06A8" w:rsidP="00BD06A8">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Effective Date</w:t>
            </w:r>
          </w:p>
        </w:tc>
        <w:tc>
          <w:tcPr>
            <w:tcW w:w="1400" w:type="dxa"/>
            <w:shd w:val="clear" w:color="auto" w:fill="auto"/>
          </w:tcPr>
          <w:p w:rsidR="00BD06A8" w:rsidRDefault="00BD06A8" w:rsidP="00BD06A8">
            <w:pPr>
              <w:pStyle w:val="OtherTableBody"/>
            </w:pPr>
            <w:r>
              <w:t>01.10.2007</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Version</w:t>
            </w:r>
          </w:p>
        </w:tc>
        <w:tc>
          <w:tcPr>
            <w:tcW w:w="1400" w:type="dxa"/>
            <w:shd w:val="clear" w:color="auto" w:fill="auto"/>
          </w:tcPr>
          <w:p w:rsidR="00BD06A8" w:rsidRDefault="00BD06A8" w:rsidP="00BD06A8">
            <w:pPr>
              <w:pStyle w:val="OtherTableBody"/>
            </w:pPr>
            <w:r>
              <w:t>1</w:t>
            </w:r>
          </w:p>
        </w:tc>
      </w:tr>
      <w:tr w:rsidR="00BD06A8" w:rsidTr="00BD06A8">
        <w:tblPrEx>
          <w:tblCellMar>
            <w:top w:w="0" w:type="dxa"/>
            <w:bottom w:w="0" w:type="dxa"/>
          </w:tblCellMar>
        </w:tblPrEx>
        <w:tc>
          <w:tcPr>
            <w:tcW w:w="2400" w:type="dxa"/>
            <w:shd w:val="clear" w:color="auto" w:fill="F3F3F3"/>
          </w:tcPr>
          <w:p w:rsidR="00BD06A8" w:rsidRDefault="00BD06A8" w:rsidP="00BD06A8">
            <w:pPr>
              <w:pStyle w:val="OtherTableHeader"/>
            </w:pPr>
            <w:r>
              <w:t>HL7 Version Introduced</w:t>
            </w:r>
          </w:p>
        </w:tc>
        <w:tc>
          <w:tcPr>
            <w:tcW w:w="14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Value Set OID</w:t>
            </w:r>
          </w:p>
        </w:tc>
        <w:tc>
          <w:tcPr>
            <w:tcW w:w="6400" w:type="dxa"/>
            <w:shd w:val="clear" w:color="auto" w:fill="auto"/>
          </w:tcPr>
          <w:p w:rsidR="00BD06A8" w:rsidRDefault="00BD06A8" w:rsidP="00BD06A8">
            <w:pPr>
              <w:pStyle w:val="OtherTableBody"/>
            </w:pPr>
            <w:r>
              <w:t>2.16.840.1.113883.21.403</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SymbolicName</w:t>
            </w:r>
          </w:p>
        </w:tc>
        <w:tc>
          <w:tcPr>
            <w:tcW w:w="6400" w:type="dxa"/>
            <w:shd w:val="clear" w:color="auto" w:fill="auto"/>
          </w:tcPr>
          <w:p w:rsidR="00BD06A8" w:rsidRDefault="00BD06A8" w:rsidP="00BD06A8">
            <w:pPr>
              <w:pStyle w:val="OtherTableBody"/>
            </w:pPr>
            <w:r>
              <w:t>hl7VS-deviceStatus</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Description</w:t>
            </w:r>
          </w:p>
        </w:tc>
        <w:tc>
          <w:tcPr>
            <w:tcW w:w="6400" w:type="dxa"/>
            <w:shd w:val="clear" w:color="auto" w:fill="auto"/>
          </w:tcPr>
          <w:p w:rsidR="00BD06A8" w:rsidRDefault="00BD06A8" w:rsidP="00BD06A8">
            <w:pPr>
              <w:pStyle w:val="OtherTableBody"/>
            </w:pPr>
            <w:r>
              <w:t>Value Set of codes that specify the state of a device.</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Full Name</w:t>
            </w:r>
          </w:p>
        </w:tc>
        <w:tc>
          <w:tcPr>
            <w:tcW w:w="6400" w:type="dxa"/>
            <w:shd w:val="clear" w:color="auto" w:fill="auto"/>
          </w:tcPr>
          <w:p w:rsidR="00BD06A8" w:rsidRDefault="00BD06A8" w:rsidP="00BD06A8">
            <w:pPr>
              <w:pStyle w:val="OtherTableBody"/>
            </w:pPr>
            <w:r>
              <w:t>Device Status Value Set</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UTG URL</w:t>
            </w:r>
          </w:p>
        </w:tc>
        <w:tc>
          <w:tcPr>
            <w:tcW w:w="6400" w:type="dxa"/>
            <w:shd w:val="clear" w:color="auto" w:fill="auto"/>
          </w:tcPr>
          <w:p w:rsidR="00BD06A8" w:rsidRDefault="00BD06A8" w:rsidP="00BD06A8">
            <w:pPr>
              <w:pStyle w:val="OtherTableBody"/>
            </w:pPr>
            <w:r>
              <w:t>http://terminology.hl7.org/ValueSet/v2-0682</w:t>
            </w:r>
          </w:p>
        </w:tc>
      </w:tr>
      <w:tr w:rsidR="00BD06A8" w:rsidTr="00BD06A8">
        <w:tblPrEx>
          <w:tblCellMar>
            <w:top w:w="0" w:type="dxa"/>
            <w:bottom w:w="0" w:type="dxa"/>
          </w:tblCellMar>
        </w:tblPrEx>
        <w:tc>
          <w:tcPr>
            <w:tcW w:w="2800" w:type="dxa"/>
            <w:shd w:val="clear" w:color="auto" w:fill="F3F3F3"/>
          </w:tcPr>
          <w:p w:rsidR="00BD06A8" w:rsidRDefault="00BD06A8" w:rsidP="00BD06A8">
            <w:pPr>
              <w:pStyle w:val="OtherTableHeader"/>
            </w:pPr>
            <w:r>
              <w:t>Content Logical Definition</w:t>
            </w:r>
          </w:p>
        </w:tc>
        <w:tc>
          <w:tcPr>
            <w:tcW w:w="6400" w:type="dxa"/>
            <w:shd w:val="clear" w:color="auto" w:fill="auto"/>
          </w:tcPr>
          <w:p w:rsidR="00BD06A8" w:rsidRDefault="00BD06A8" w:rsidP="00BD06A8">
            <w:pPr>
              <w:pStyle w:val="OtherTableBody"/>
            </w:pPr>
            <w:r>
              <w:t>all codes</w:t>
            </w:r>
          </w:p>
        </w:tc>
      </w:tr>
    </w:tbl>
    <w:p w:rsidR="00BD06A8" w:rsidRDefault="00BD06A8" w:rsidP="00BD06A8"/>
    <w:p w:rsidR="00BD06A8" w:rsidRDefault="00BD06A8" w:rsidP="00BD06A8">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D06A8" w:rsidTr="00BD06A8">
        <w:tblPrEx>
          <w:tblCellMar>
            <w:top w:w="0" w:type="dxa"/>
            <w:bottom w:w="0" w:type="dxa"/>
          </w:tblCellMar>
        </w:tblPrEx>
        <w:tc>
          <w:tcPr>
            <w:tcW w:w="1800" w:type="dxa"/>
            <w:shd w:val="clear" w:color="auto" w:fill="F3F3F3"/>
          </w:tcPr>
          <w:p w:rsidR="00BD06A8" w:rsidRDefault="00BD06A8" w:rsidP="00BD06A8">
            <w:pPr>
              <w:pStyle w:val="OtherTableHeader"/>
            </w:pPr>
            <w:r>
              <w:t>Realm</w:t>
            </w:r>
          </w:p>
        </w:tc>
        <w:tc>
          <w:tcPr>
            <w:tcW w:w="2400" w:type="dxa"/>
            <w:shd w:val="clear" w:color="auto" w:fill="auto"/>
          </w:tcPr>
          <w:p w:rsidR="00BD06A8" w:rsidRDefault="00BD06A8" w:rsidP="00BD06A8">
            <w:pPr>
              <w:pStyle w:val="OtherTableBody"/>
            </w:pPr>
            <w:r>
              <w:t>example</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Device Status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Table of codes specifying the state of a device.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User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Steward</w:t>
            </w:r>
          </w:p>
        </w:tc>
        <w:tc>
          <w:tcPr>
            <w:tcW w:w="6600" w:type="dxa"/>
            <w:shd w:val="clear" w:color="auto" w:fill="auto"/>
          </w:tcPr>
          <w:p w:rsidR="00BD06A8" w:rsidRDefault="00BD06A8" w:rsidP="00BD06A8">
            <w:pPr>
              <w:pStyle w:val="OtherTableBody"/>
            </w:pPr>
            <w:r>
              <w:t>OO</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SCD-10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HL7 Version Introduced</w:t>
            </w:r>
          </w:p>
        </w:tc>
        <w:tc>
          <w:tcPr>
            <w:tcW w:w="6600" w:type="dxa"/>
            <w:shd w:val="clear" w:color="auto" w:fill="auto"/>
          </w:tcPr>
          <w:p w:rsidR="00BD06A8" w:rsidRDefault="00BD06A8" w:rsidP="00BD06A8">
            <w:pPr>
              <w:pStyle w:val="OtherTableBody"/>
            </w:pPr>
            <w:r>
              <w:t>2.6</w:t>
            </w:r>
          </w:p>
        </w:tc>
      </w:tr>
    </w:tbl>
    <w:p w:rsidR="00BD06A8" w:rsidRDefault="00BD06A8" w:rsidP="00BD06A8"/>
    <w:p w:rsidR="00BD06A8" w:rsidRDefault="00BD06A8" w:rsidP="00BD06A8">
      <w:pPr>
        <w:pStyle w:val="Subheading"/>
      </w:pPr>
      <w:r>
        <w:t>Table 0682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D06A8" w:rsidTr="00BD06A8">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BD06A8" w:rsidRDefault="00BD06A8" w:rsidP="00BD06A8">
            <w:pPr>
              <w:pStyle w:val="UserTableHeader"/>
            </w:pPr>
            <w:r>
              <w:t>Value</w:t>
            </w:r>
          </w:p>
        </w:tc>
        <w:tc>
          <w:tcPr>
            <w:tcW w:w="1600" w:type="dxa"/>
            <w:tcBorders>
              <w:top w:val="double" w:sz="4" w:space="0" w:color="auto"/>
              <w:bottom w:val="single" w:sz="4" w:space="0" w:color="auto"/>
            </w:tcBorders>
            <w:shd w:val="clear" w:color="auto" w:fill="E6E6E6"/>
          </w:tcPr>
          <w:p w:rsidR="00BD06A8" w:rsidRDefault="00BD06A8" w:rsidP="00BD06A8">
            <w:pPr>
              <w:pStyle w:val="UserTableHeader"/>
            </w:pPr>
            <w:r>
              <w:t>Display Name</w:t>
            </w:r>
          </w:p>
        </w:tc>
        <w:tc>
          <w:tcPr>
            <w:tcW w:w="4400" w:type="dxa"/>
            <w:tcBorders>
              <w:top w:val="double" w:sz="4" w:space="0" w:color="auto"/>
              <w:bottom w:val="single" w:sz="4" w:space="0" w:color="auto"/>
            </w:tcBorders>
            <w:shd w:val="clear" w:color="auto" w:fill="E6E6E6"/>
          </w:tcPr>
          <w:p w:rsidR="00BD06A8" w:rsidRDefault="00BD06A8" w:rsidP="00BD06A8">
            <w:pPr>
              <w:pStyle w:val="UserTableHeader"/>
            </w:pPr>
            <w:r>
              <w:t>Definition</w:t>
            </w:r>
          </w:p>
        </w:tc>
        <w:tc>
          <w:tcPr>
            <w:tcW w:w="1200" w:type="dxa"/>
            <w:tcBorders>
              <w:top w:val="double" w:sz="4" w:space="0" w:color="auto"/>
              <w:bottom w:val="single" w:sz="4" w:space="0" w:color="auto"/>
            </w:tcBorders>
            <w:shd w:val="clear" w:color="auto" w:fill="E6E6E6"/>
          </w:tcPr>
          <w:p w:rsidR="00BD06A8" w:rsidRDefault="00BD06A8" w:rsidP="00BD06A8">
            <w:pPr>
              <w:pStyle w:val="UserTableHeader"/>
            </w:pPr>
            <w:r>
              <w:t>Comment/ Usage Note</w:t>
            </w:r>
          </w:p>
        </w:tc>
        <w:tc>
          <w:tcPr>
            <w:tcW w:w="800" w:type="dxa"/>
            <w:tcBorders>
              <w:top w:val="double" w:sz="4" w:space="0" w:color="auto"/>
              <w:bottom w:val="single" w:sz="4" w:space="0" w:color="auto"/>
            </w:tcBorders>
            <w:shd w:val="clear" w:color="auto" w:fill="E6E6E6"/>
          </w:tcPr>
          <w:p w:rsidR="00BD06A8" w:rsidRDefault="00BD06A8" w:rsidP="00BD06A8">
            <w:pPr>
              <w:pStyle w:val="UserTableHeader"/>
            </w:pPr>
            <w:r>
              <w:t>Status</w:t>
            </w:r>
          </w:p>
        </w:tc>
      </w:tr>
      <w:tr w:rsidR="00BD06A8" w:rsidTr="00BD06A8">
        <w:tblPrEx>
          <w:tblCellMar>
            <w:top w:w="0" w:type="dxa"/>
            <w:bottom w:w="0" w:type="dxa"/>
          </w:tblCellMar>
        </w:tblPrEx>
        <w:tc>
          <w:tcPr>
            <w:tcW w:w="1200" w:type="dxa"/>
            <w:tcBorders>
              <w:top w:val="single" w:sz="4" w:space="0" w:color="auto"/>
              <w:bottom w:val="single" w:sz="4" w:space="0" w:color="auto"/>
            </w:tcBorders>
            <w:shd w:val="clear" w:color="auto" w:fill="FFFFFF"/>
          </w:tcPr>
          <w:p w:rsidR="00BD06A8" w:rsidRDefault="00BD06A8" w:rsidP="00BD06A8">
            <w:pPr>
              <w:pStyle w:val="UserTableBody"/>
            </w:pPr>
            <w:r>
              <w:t>0</w:t>
            </w:r>
          </w:p>
        </w:tc>
        <w:tc>
          <w:tcPr>
            <w:tcW w:w="1600" w:type="dxa"/>
            <w:tcBorders>
              <w:top w:val="single" w:sz="4" w:space="0" w:color="auto"/>
              <w:bottom w:val="single" w:sz="4" w:space="0" w:color="auto"/>
            </w:tcBorders>
            <w:shd w:val="clear" w:color="auto" w:fill="FFFFFF"/>
          </w:tcPr>
          <w:p w:rsidR="00BD06A8" w:rsidRDefault="00BD06A8" w:rsidP="00BD06A8">
            <w:pPr>
              <w:pStyle w:val="UserTableBody"/>
            </w:pPr>
            <w:r>
              <w:t>Ready</w:t>
            </w:r>
          </w:p>
        </w:tc>
        <w:tc>
          <w:tcPr>
            <w:tcW w:w="4400" w:type="dxa"/>
            <w:tcBorders>
              <w:top w:val="single" w:sz="4" w:space="0" w:color="auto"/>
              <w:bottom w:val="single" w:sz="4" w:space="0" w:color="auto"/>
            </w:tcBorders>
            <w:shd w:val="clear" w:color="auto" w:fill="FFFFFF"/>
          </w:tcPr>
          <w:p w:rsidR="00BD06A8" w:rsidRDefault="00BD06A8" w:rsidP="00BD06A8">
            <w:pPr>
              <w:pStyle w:val="UserTableBody"/>
            </w:pPr>
          </w:p>
        </w:tc>
        <w:tc>
          <w:tcPr>
            <w:tcW w:w="1200" w:type="dxa"/>
            <w:tcBorders>
              <w:top w:val="single" w:sz="4" w:space="0" w:color="auto"/>
              <w:bottom w:val="single" w:sz="4" w:space="0" w:color="auto"/>
            </w:tcBorders>
            <w:shd w:val="clear" w:color="auto" w:fill="FFFFFF"/>
          </w:tcPr>
          <w:p w:rsidR="00BD06A8" w:rsidRDefault="00BD06A8" w:rsidP="00BD06A8">
            <w:pPr>
              <w:pStyle w:val="UserTableBody"/>
            </w:pPr>
            <w:r>
              <w:t>Door Locked</w:t>
            </w:r>
          </w:p>
        </w:tc>
        <w:tc>
          <w:tcPr>
            <w:tcW w:w="800" w:type="dxa"/>
            <w:tcBorders>
              <w:top w:val="single" w:sz="4" w:space="0" w:color="auto"/>
              <w:bottom w:val="single" w:sz="4" w:space="0" w:color="auto"/>
            </w:tcBorders>
            <w:shd w:val="clear" w:color="auto" w:fill="FFFFFF"/>
          </w:tcPr>
          <w:p w:rsidR="00BD06A8" w:rsidRDefault="00BD06A8" w:rsidP="00BD06A8">
            <w:pPr>
              <w:pStyle w:val="UserTableBody"/>
            </w:pPr>
          </w:p>
        </w:tc>
      </w:tr>
      <w:tr w:rsidR="00BD06A8" w:rsidTr="00BD06A8">
        <w:tblPrEx>
          <w:tblCellMar>
            <w:top w:w="0" w:type="dxa"/>
            <w:bottom w:w="0" w:type="dxa"/>
          </w:tblCellMar>
        </w:tblPrEx>
        <w:tc>
          <w:tcPr>
            <w:tcW w:w="1200" w:type="dxa"/>
            <w:tcBorders>
              <w:top w:val="single" w:sz="4" w:space="0" w:color="auto"/>
              <w:bottom w:val="double" w:sz="4" w:space="0" w:color="auto"/>
            </w:tcBorders>
            <w:shd w:val="clear" w:color="auto" w:fill="F3F3F3"/>
          </w:tcPr>
          <w:p w:rsidR="00BD06A8" w:rsidRDefault="00BD06A8" w:rsidP="00BD06A8">
            <w:r>
              <w:t>1</w:t>
            </w:r>
          </w:p>
        </w:tc>
        <w:tc>
          <w:tcPr>
            <w:tcW w:w="1600" w:type="dxa"/>
            <w:tcBorders>
              <w:top w:val="single" w:sz="4" w:space="0" w:color="auto"/>
              <w:bottom w:val="double" w:sz="4" w:space="0" w:color="auto"/>
            </w:tcBorders>
            <w:shd w:val="clear" w:color="auto" w:fill="F3F3F3"/>
          </w:tcPr>
          <w:p w:rsidR="00BD06A8" w:rsidRDefault="00BD06A8" w:rsidP="00BD06A8">
            <w:r>
              <w:t>Not Ready</w:t>
            </w:r>
          </w:p>
        </w:tc>
        <w:tc>
          <w:tcPr>
            <w:tcW w:w="4400" w:type="dxa"/>
            <w:tcBorders>
              <w:top w:val="single" w:sz="4" w:space="0" w:color="auto"/>
              <w:bottom w:val="double" w:sz="4" w:space="0" w:color="auto"/>
            </w:tcBorders>
            <w:shd w:val="clear" w:color="auto" w:fill="F3F3F3"/>
          </w:tcPr>
          <w:p w:rsidR="00BD06A8" w:rsidRDefault="00BD06A8" w:rsidP="00BD06A8"/>
        </w:tc>
        <w:tc>
          <w:tcPr>
            <w:tcW w:w="1200" w:type="dxa"/>
            <w:tcBorders>
              <w:top w:val="single" w:sz="4" w:space="0" w:color="auto"/>
              <w:bottom w:val="double" w:sz="4" w:space="0" w:color="auto"/>
            </w:tcBorders>
            <w:shd w:val="clear" w:color="auto" w:fill="F3F3F3"/>
          </w:tcPr>
          <w:p w:rsidR="00BD06A8" w:rsidRDefault="00BD06A8" w:rsidP="00BD06A8">
            <w:r>
              <w:t>Door Unlocked</w:t>
            </w:r>
          </w:p>
        </w:tc>
        <w:tc>
          <w:tcPr>
            <w:tcW w:w="800" w:type="dxa"/>
            <w:tcBorders>
              <w:top w:val="single" w:sz="4" w:space="0" w:color="auto"/>
              <w:bottom w:val="double" w:sz="4" w:space="0" w:color="auto"/>
            </w:tcBorders>
            <w:shd w:val="clear" w:color="auto" w:fill="F3F3F3"/>
          </w:tcPr>
          <w:p w:rsidR="00BD06A8" w:rsidRDefault="00BD06A8" w:rsidP="00BD06A8"/>
        </w:tc>
      </w:tr>
    </w:tbl>
    <w:p w:rsidR="00BD06A8" w:rsidRDefault="00BD06A8" w:rsidP="00BD06A8"/>
    <w:p w:rsidR="00BD06A8" w:rsidRDefault="00BD06A8" w:rsidP="00BD06A8">
      <w:pPr>
        <w:pStyle w:val="berschrift3"/>
      </w:pPr>
      <w:r>
        <w:t>0683 - Vendor ID (RQ1-4)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VendorID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Vendor ID.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RQ1-4</w:t>
            </w:r>
          </w:p>
        </w:tc>
      </w:tr>
    </w:tbl>
    <w:p w:rsidR="00BD06A8" w:rsidRDefault="00BD06A8" w:rsidP="00BD06A8"/>
    <w:p w:rsidR="00BD06A8" w:rsidRDefault="00BD06A8" w:rsidP="00BD06A8">
      <w:pPr>
        <w:pStyle w:val="berschrift3"/>
      </w:pPr>
      <w:r>
        <w:t>0684 - Item Code - Internal (RQD-2)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ItemCode-Internal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Item Code - Internal.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RQD-2</w:t>
            </w:r>
          </w:p>
        </w:tc>
      </w:tr>
    </w:tbl>
    <w:p w:rsidR="00BD06A8" w:rsidRDefault="00BD06A8" w:rsidP="00BD06A8"/>
    <w:p w:rsidR="000536E4" w:rsidRDefault="00BD06A8">
      <w:r>
        <w:t>0685 - Item Code - External (RQD-3)</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ItemCode-External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Item Code - External.</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RQD-3</w:t>
            </w:r>
          </w:p>
        </w:tc>
      </w:tr>
    </w:tbl>
    <w:p w:rsidR="00BD06A8" w:rsidRDefault="00BD06A8" w:rsidP="00BD06A8"/>
    <w:p w:rsidR="00BD06A8" w:rsidRDefault="00BD06A8" w:rsidP="00BD06A8">
      <w:pPr>
        <w:pStyle w:val="berschrift3"/>
      </w:pPr>
      <w:r>
        <w:t>0686 - Hospital Item Code (RQD-4)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HospitalItemCode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Hospital Item 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RQD-4</w:t>
            </w:r>
          </w:p>
        </w:tc>
      </w:tr>
    </w:tbl>
    <w:p w:rsidR="00BD06A8" w:rsidRDefault="00BD06A8" w:rsidP="00BD06A8"/>
    <w:p w:rsidR="00BD06A8" w:rsidRDefault="00BD06A8" w:rsidP="00BD06A8">
      <w:pPr>
        <w:pStyle w:val="berschrift3"/>
      </w:pPr>
      <w:r>
        <w:t>0687 - Requisition Unit of Measure (RQD-6)</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RequisitionUnitofMeasure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Requisition Unit of Measure.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RQD-6</w:t>
            </w:r>
          </w:p>
        </w:tc>
      </w:tr>
    </w:tbl>
    <w:p w:rsidR="00BD06A8" w:rsidRDefault="00BD06A8" w:rsidP="00BD06A8"/>
    <w:p w:rsidR="00BD06A8" w:rsidRDefault="00BD06A8" w:rsidP="00BD06A8">
      <w:pPr>
        <w:pStyle w:val="berschrift3"/>
      </w:pPr>
      <w:r>
        <w:t>0688 - Deliver To ID (RQD-9)</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DeliverToID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Deliver To ID.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RQD-9</w:t>
            </w:r>
          </w:p>
        </w:tc>
      </w:tr>
    </w:tbl>
    <w:p w:rsidR="00BD06A8" w:rsidRDefault="00BD06A8" w:rsidP="00BD06A8"/>
    <w:p w:rsidR="00BD06A8" w:rsidRDefault="00BD06A8" w:rsidP="00BD06A8">
      <w:pPr>
        <w:pStyle w:val="berschrift3"/>
      </w:pPr>
      <w:r>
        <w:t>0689 - Administered Units (RXA-7)</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689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AdministeredUnits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Administered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0689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2.16.840.1.113883.12.689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RXA-7</w:t>
            </w:r>
          </w:p>
        </w:tc>
      </w:tr>
    </w:tbl>
    <w:p w:rsidR="00BD06A8" w:rsidRDefault="00BD06A8" w:rsidP="00BD06A8"/>
    <w:p w:rsidR="00BD06A8" w:rsidRDefault="00BD06A8" w:rsidP="00BD06A8">
      <w:pPr>
        <w:pStyle w:val="berschrift3"/>
      </w:pPr>
      <w:r>
        <w:t>0690 - Administered Dosage Form (RXA-8)</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AdministeredDosageForm</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Administered Dosage Form.</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2.16.840.1.113883.12.690</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RXA-8</w:t>
            </w:r>
          </w:p>
        </w:tc>
      </w:tr>
    </w:tbl>
    <w:p w:rsidR="00BD06A8" w:rsidRDefault="00BD06A8" w:rsidP="00BD06A8"/>
    <w:p w:rsidR="00BD06A8" w:rsidRDefault="00BD06A8" w:rsidP="00BD06A8">
      <w:pPr>
        <w:pStyle w:val="berschrift3"/>
      </w:pPr>
      <w:r>
        <w:t>0691 - Administration Notes (RXA-9)</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AdministrationNotes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Administration Notes.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2.16.840.1.113883.12.691</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RXA-9</w:t>
            </w:r>
          </w:p>
        </w:tc>
      </w:tr>
    </w:tbl>
    <w:p w:rsidR="00BD06A8" w:rsidRDefault="00BD06A8" w:rsidP="00BD06A8"/>
    <w:p w:rsidR="00BD06A8" w:rsidRDefault="00BD06A8" w:rsidP="00BD06A8">
      <w:pPr>
        <w:pStyle w:val="berschrift3"/>
      </w:pPr>
      <w:r>
        <w:t>0692 - Administered Strength Units (RXA-14)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AdministeredStrengthUnits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Administered Strength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2.16.840.1.113883.12.692</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RXA-14</w:t>
            </w:r>
          </w:p>
        </w:tc>
      </w:tr>
    </w:tbl>
    <w:p w:rsidR="00BD06A8" w:rsidRDefault="00BD06A8" w:rsidP="00BD06A8"/>
    <w:p w:rsidR="00BD06A8" w:rsidRDefault="00BD06A8" w:rsidP="00BD06A8">
      <w:pPr>
        <w:pStyle w:val="berschrift3"/>
      </w:pPr>
      <w:r>
        <w:t>0693 - Substance/Treatment Refusal Reason (RXA-18)</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Substance/TreatmentRefusalReason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Substance/Treatment Refusal Reason.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2.16.840.1.113883.12.693</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RXA-18</w:t>
            </w:r>
          </w:p>
        </w:tc>
      </w:tr>
    </w:tbl>
    <w:p w:rsidR="00BD06A8" w:rsidRDefault="00BD06A8" w:rsidP="00BD06A8"/>
    <w:p w:rsidR="00BD06A8" w:rsidRDefault="00BD06A8" w:rsidP="00BD06A8">
      <w:pPr>
        <w:pStyle w:val="berschrift3"/>
      </w:pPr>
      <w:r>
        <w:t>0694 - Indication (RXA-19)</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Indication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Indication.</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2.16.840.1.113883.12.694</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RXA-19</w:t>
            </w:r>
          </w:p>
        </w:tc>
      </w:tr>
    </w:tbl>
    <w:p w:rsidR="00BD06A8" w:rsidRDefault="00BD06A8" w:rsidP="00BD06A8"/>
    <w:p w:rsidR="00BD06A8" w:rsidRDefault="00BD06A8" w:rsidP="00BD06A8">
      <w:pPr>
        <w:pStyle w:val="berschrift3"/>
      </w:pPr>
      <w:r>
        <w:t>0695 - Administered Drug Strength Volume Units (RXA-24)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AdministeredDrugStrengthVolumeUnits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Administered Drug Strength Volume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2.16.840.1.113883.12.695</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RXA-24</w:t>
            </w:r>
          </w:p>
        </w:tc>
      </w:tr>
    </w:tbl>
    <w:p w:rsidR="00BD06A8" w:rsidRDefault="00BD06A8" w:rsidP="00BD06A8"/>
    <w:p w:rsidR="00BD06A8" w:rsidRDefault="00BD06A8" w:rsidP="00BD06A8">
      <w:pPr>
        <w:pStyle w:val="berschrift3"/>
      </w:pPr>
      <w:r>
        <w:t>0696 - Administered Barcode Identifier (RXA-25)</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AdministeredBarcodeIdentifier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Administered Barcode Identifier.</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2.16.840.1.113883.12.696</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RXA-25</w:t>
            </w:r>
          </w:p>
        </w:tc>
      </w:tr>
    </w:tbl>
    <w:p w:rsidR="00BD06A8" w:rsidRDefault="00BD06A8" w:rsidP="00BD06A8"/>
    <w:p w:rsidR="00BD06A8" w:rsidRDefault="00BD06A8" w:rsidP="00BD06A8">
      <w:pPr>
        <w:pStyle w:val="berschrift3"/>
      </w:pPr>
      <w:r>
        <w:t>0697 - Component Code (RXC-2)</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ComponentCode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Component Code.</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2.16.840.1.113883.12.697</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RXC-2</w:t>
            </w:r>
          </w:p>
        </w:tc>
      </w:tr>
    </w:tbl>
    <w:p w:rsidR="00BD06A8" w:rsidRDefault="00BD06A8" w:rsidP="00BD06A8"/>
    <w:p w:rsidR="00BD06A8" w:rsidRDefault="00BD06A8" w:rsidP="00BD06A8">
      <w:pPr>
        <w:pStyle w:val="berschrift3"/>
      </w:pPr>
      <w:r>
        <w:t>0698 - Component Units (RXC-4)</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ComponentUnits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Component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2.16.840.1.113883.12.698</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RXC-4</w:t>
            </w:r>
          </w:p>
        </w:tc>
      </w:tr>
    </w:tbl>
    <w:p w:rsidR="00BD06A8" w:rsidRDefault="00BD06A8" w:rsidP="00BD06A8"/>
    <w:p w:rsidR="00BD06A8" w:rsidRDefault="00BD06A8" w:rsidP="00BD06A8">
      <w:pPr>
        <w:pStyle w:val="berschrift3"/>
      </w:pPr>
      <w:r>
        <w:t>0699 - Component Strength Units (RXC-6)</w:t>
      </w:r>
    </w:p>
    <w:p w:rsidR="00BD06A8" w:rsidRDefault="00BD06A8" w:rsidP="00BD06A8">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Name</w:t>
            </w:r>
          </w:p>
        </w:tc>
        <w:tc>
          <w:tcPr>
            <w:tcW w:w="6600" w:type="dxa"/>
            <w:shd w:val="clear" w:color="auto" w:fill="auto"/>
          </w:tcPr>
          <w:p w:rsidR="00BD06A8" w:rsidRDefault="00BD06A8" w:rsidP="00BD06A8">
            <w:pPr>
              <w:pStyle w:val="OtherTableBody"/>
            </w:pPr>
            <w:r>
              <w:t>DOM: 699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r>
              <w:t>ComponentStrengthUnits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The domain of possible values specifying the type of Component Strength Units.</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Concept Domain Only</w:t>
            </w:r>
          </w:p>
        </w:tc>
        <w:tc>
          <w:tcPr>
            <w:tcW w:w="6600" w:type="dxa"/>
            <w:shd w:val="clear" w:color="auto" w:fill="auto"/>
          </w:tcPr>
          <w:p w:rsidR="00BD06A8" w:rsidRDefault="00BD06A8" w:rsidP="00BD06A8">
            <w:pPr>
              <w:pStyle w:val="OtherTableBody"/>
            </w:pPr>
            <w:r>
              <w:t>yes</w:t>
            </w:r>
          </w:p>
        </w:tc>
      </w:tr>
    </w:tbl>
    <w:p w:rsidR="00BD06A8" w:rsidRDefault="00BD06A8" w:rsidP="00BD06A8"/>
    <w:p w:rsidR="00BD06A8" w:rsidRDefault="00BD06A8" w:rsidP="00BD06A8">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w:t>
            </w:r>
          </w:p>
        </w:tc>
        <w:tc>
          <w:tcPr>
            <w:tcW w:w="6600" w:type="dxa"/>
            <w:shd w:val="clear" w:color="auto" w:fill="auto"/>
          </w:tcPr>
          <w:p w:rsidR="00BD06A8" w:rsidRDefault="00BD06A8" w:rsidP="00BD06A8">
            <w:pPr>
              <w:pStyle w:val="OtherTableBody"/>
            </w:pPr>
            <w:r>
              <w:t>0699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Table OID</w:t>
            </w:r>
          </w:p>
        </w:tc>
        <w:tc>
          <w:tcPr>
            <w:tcW w:w="6600" w:type="dxa"/>
            <w:shd w:val="clear" w:color="auto" w:fill="auto"/>
          </w:tcPr>
          <w:p w:rsidR="00BD06A8" w:rsidRDefault="00BD06A8" w:rsidP="00BD06A8">
            <w:pPr>
              <w:pStyle w:val="OtherTableBody"/>
            </w:pPr>
            <w:r>
              <w:t>2.16.840.1.113883.12.699</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SymbolicName</w:t>
            </w:r>
          </w:p>
        </w:tc>
        <w:tc>
          <w:tcPr>
            <w:tcW w:w="6600" w:type="dxa"/>
            <w:shd w:val="clear" w:color="auto" w:fill="auto"/>
          </w:tcPr>
          <w:p w:rsidR="00BD06A8" w:rsidRDefault="00BD06A8" w:rsidP="00BD06A8">
            <w:pPr>
              <w:pStyle w:val="OtherTableBody"/>
            </w:pP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Description</w:t>
            </w:r>
          </w:p>
        </w:tc>
        <w:tc>
          <w:tcPr>
            <w:tcW w:w="6600" w:type="dxa"/>
            <w:shd w:val="clear" w:color="auto" w:fill="auto"/>
          </w:tcPr>
          <w:p w:rsidR="00BD06A8" w:rsidRDefault="00BD06A8" w:rsidP="00BD06A8">
            <w:pPr>
              <w:pStyle w:val="OtherTableBody"/>
            </w:pPr>
            <w:r>
              <w:t>tbd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Type</w:t>
            </w:r>
          </w:p>
        </w:tc>
        <w:tc>
          <w:tcPr>
            <w:tcW w:w="6600" w:type="dxa"/>
            <w:shd w:val="clear" w:color="auto" w:fill="auto"/>
          </w:tcPr>
          <w:p w:rsidR="00BD06A8" w:rsidRDefault="00BD06A8" w:rsidP="00BD06A8">
            <w:pPr>
              <w:pStyle w:val="OtherTableBody"/>
            </w:pPr>
            <w:r>
              <w:t>undefined</w:t>
            </w:r>
          </w:p>
        </w:tc>
      </w:tr>
      <w:tr w:rsidR="00BD06A8" w:rsidTr="00BD06A8">
        <w:tblPrEx>
          <w:tblCellMar>
            <w:top w:w="0" w:type="dxa"/>
            <w:bottom w:w="0" w:type="dxa"/>
          </w:tblCellMar>
        </w:tblPrEx>
        <w:tc>
          <w:tcPr>
            <w:tcW w:w="2600" w:type="dxa"/>
            <w:shd w:val="clear" w:color="auto" w:fill="F3F3F3"/>
          </w:tcPr>
          <w:p w:rsidR="00BD06A8" w:rsidRDefault="00BD06A8" w:rsidP="00BD06A8">
            <w:pPr>
              <w:pStyle w:val="OtherTableHeader"/>
            </w:pPr>
            <w:r>
              <w:t>where used</w:t>
            </w:r>
          </w:p>
        </w:tc>
        <w:tc>
          <w:tcPr>
            <w:tcW w:w="6600" w:type="dxa"/>
            <w:shd w:val="clear" w:color="auto" w:fill="auto"/>
          </w:tcPr>
          <w:p w:rsidR="00BD06A8" w:rsidRDefault="00BD06A8" w:rsidP="00BD06A8">
            <w:pPr>
              <w:pStyle w:val="OtherTableBody"/>
            </w:pPr>
            <w:r>
              <w:t>RXC-6</w:t>
            </w:r>
          </w:p>
        </w:tc>
      </w:tr>
    </w:tbl>
    <w:p w:rsidR="00BD06A8" w:rsidRDefault="00BD06A8" w:rsidP="00BD06A8"/>
    <w:p w:rsidR="00740967" w:rsidRDefault="00740967" w:rsidP="00740967">
      <w:pPr>
        <w:pStyle w:val="berschrift3"/>
      </w:pPr>
      <w:r>
        <w:t>0700 - Supplementary Code (RXC-7)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SupplementaryCode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Supplementary 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RXC-7</w:t>
            </w:r>
          </w:p>
        </w:tc>
      </w:tr>
    </w:tbl>
    <w:p w:rsidR="00740967" w:rsidRDefault="00740967" w:rsidP="00740967"/>
    <w:p w:rsidR="00740967" w:rsidRDefault="00740967" w:rsidP="00740967">
      <w:pPr>
        <w:pStyle w:val="berschrift3"/>
      </w:pPr>
      <w:r>
        <w:t>0701 - Component Drug Strength Volume Units (RXC-9)</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ComponentDrugStrengthVolumeUnits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Component Drug Strength Volume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RXC-9</w:t>
            </w:r>
          </w:p>
        </w:tc>
      </w:tr>
    </w:tbl>
    <w:p w:rsidR="00740967" w:rsidRDefault="00740967" w:rsidP="00740967"/>
    <w:p w:rsidR="00740967" w:rsidRDefault="00740967" w:rsidP="00740967">
      <w:pPr>
        <w:pStyle w:val="berschrift3"/>
      </w:pPr>
      <w:r>
        <w:t>0702 - Cycle Type</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CycleType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type of cycle that is being executed.  A cycle type is a specific sterilization method used for a specific type of supply item.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2.16.840.1.113883.18.387</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cycleType</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type of cycle that is being executed.  A cycle type is a specific sterilization method used for a specific type of supply item.  Used in HL7 Version 2.x messaging in the SCD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Cycle Type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http://terminology.hl7.org/CodeSystem/v2-0702</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2.16.840.1.113883.21.404</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hl7VS-cycleType</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type of cycle that is being executed.  A cycle type is a specific sterilization method used for a specific type of supply item.</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Cycle Type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http://terminology.hl7.org/ValueSet/v2-0702</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example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Cycle Type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type of cycle that is being executed.  A cycle type is a specific sterilization method used for a specific type of supply item.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OO</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SCD-28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740967" w:rsidTr="0074096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16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16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40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pPr>
              <w:pStyle w:val="UserTableBody"/>
            </w:pPr>
            <w:r>
              <w:t>FLS</w:t>
            </w:r>
          </w:p>
        </w:tc>
        <w:tc>
          <w:tcPr>
            <w:tcW w:w="1600" w:type="dxa"/>
            <w:tcBorders>
              <w:top w:val="single" w:sz="4" w:space="0" w:color="auto"/>
              <w:bottom w:val="single" w:sz="4" w:space="0" w:color="auto"/>
            </w:tcBorders>
            <w:shd w:val="clear" w:color="auto" w:fill="FFFFFF"/>
          </w:tcPr>
          <w:p w:rsidR="00740967" w:rsidRDefault="00740967" w:rsidP="00740967">
            <w:pPr>
              <w:pStyle w:val="UserTableBody"/>
            </w:pPr>
            <w:r>
              <w:t>Flash</w:t>
            </w:r>
          </w:p>
        </w:tc>
        <w:tc>
          <w:tcPr>
            <w:tcW w:w="1600" w:type="dxa"/>
            <w:tcBorders>
              <w:top w:val="single" w:sz="4" w:space="0" w:color="auto"/>
              <w:bottom w:val="single" w:sz="4" w:space="0" w:color="auto"/>
            </w:tcBorders>
            <w:shd w:val="clear" w:color="auto" w:fill="FFFFFF"/>
          </w:tcPr>
          <w:p w:rsidR="00740967" w:rsidRDefault="00740967" w:rsidP="00740967">
            <w:pPr>
              <w:pStyle w:val="UserTableBody"/>
            </w:pPr>
          </w:p>
        </w:tc>
        <w:tc>
          <w:tcPr>
            <w:tcW w:w="4000" w:type="dxa"/>
            <w:tcBorders>
              <w:top w:val="single" w:sz="4" w:space="0" w:color="auto"/>
              <w:bottom w:val="single" w:sz="4" w:space="0" w:color="auto"/>
            </w:tcBorders>
            <w:shd w:val="clear" w:color="auto" w:fill="FFFFFF"/>
          </w:tcPr>
          <w:p w:rsidR="00740967" w:rsidRDefault="00740967" w:rsidP="00740967">
            <w:pPr>
              <w:pStyle w:val="UserTableBody"/>
            </w:pPr>
            <w:r>
              <w:t>Used to quickly sterilize instruments that were dropped during surgery.</w:t>
            </w: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PRV</w:t>
            </w:r>
          </w:p>
        </w:tc>
        <w:tc>
          <w:tcPr>
            <w:tcW w:w="1600" w:type="dxa"/>
            <w:tcBorders>
              <w:top w:val="single" w:sz="4" w:space="0" w:color="auto"/>
              <w:bottom w:val="single" w:sz="4" w:space="0" w:color="auto"/>
            </w:tcBorders>
            <w:shd w:val="clear" w:color="auto" w:fill="F3F3F3"/>
          </w:tcPr>
          <w:p w:rsidR="00740967" w:rsidRDefault="00740967" w:rsidP="00740967">
            <w:r>
              <w:t>Prevac</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prevac cycle is vacuum assisted.</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GRV</w:t>
            </w:r>
          </w:p>
        </w:tc>
        <w:tc>
          <w:tcPr>
            <w:tcW w:w="1600" w:type="dxa"/>
            <w:tcBorders>
              <w:top w:val="single" w:sz="4" w:space="0" w:color="auto"/>
              <w:bottom w:val="single" w:sz="4" w:space="0" w:color="auto"/>
            </w:tcBorders>
            <w:shd w:val="clear" w:color="auto" w:fill="FFFFFF"/>
          </w:tcPr>
          <w:p w:rsidR="00740967" w:rsidRDefault="00740967" w:rsidP="00740967">
            <w:r>
              <w:t>Gravity</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 gravity cycle is executed at atmospheric pressure.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LQD</w:t>
            </w:r>
          </w:p>
        </w:tc>
        <w:tc>
          <w:tcPr>
            <w:tcW w:w="1600" w:type="dxa"/>
            <w:tcBorders>
              <w:top w:val="single" w:sz="4" w:space="0" w:color="auto"/>
              <w:bottom w:val="single" w:sz="4" w:space="0" w:color="auto"/>
            </w:tcBorders>
            <w:shd w:val="clear" w:color="auto" w:fill="F3F3F3"/>
          </w:tcPr>
          <w:p w:rsidR="00740967" w:rsidRDefault="00740967" w:rsidP="00740967">
            <w:r>
              <w:t>Liquid</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cycle specific to sterilizing liquids.</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EXP</w:t>
            </w:r>
          </w:p>
        </w:tc>
        <w:tc>
          <w:tcPr>
            <w:tcW w:w="1600" w:type="dxa"/>
            <w:tcBorders>
              <w:top w:val="single" w:sz="4" w:space="0" w:color="auto"/>
              <w:bottom w:val="single" w:sz="4" w:space="0" w:color="auto"/>
            </w:tcBorders>
            <w:shd w:val="clear" w:color="auto" w:fill="FFFFFF"/>
          </w:tcPr>
          <w:p w:rsidR="00740967" w:rsidRDefault="00740967" w:rsidP="00740967">
            <w:r>
              <w:t>Express</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An express cycle is similar to a flash cycle but the supply item is wrapped.</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DRT</w:t>
            </w:r>
          </w:p>
        </w:tc>
        <w:tc>
          <w:tcPr>
            <w:tcW w:w="1600" w:type="dxa"/>
            <w:tcBorders>
              <w:top w:val="single" w:sz="4" w:space="0" w:color="auto"/>
              <w:bottom w:val="single" w:sz="4" w:space="0" w:color="auto"/>
            </w:tcBorders>
            <w:shd w:val="clear" w:color="auto" w:fill="F3F3F3"/>
          </w:tcPr>
          <w:p w:rsidR="00740967" w:rsidRDefault="00740967" w:rsidP="00740967">
            <w:r>
              <w:t>Dart</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dart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DRW</w:t>
            </w:r>
          </w:p>
        </w:tc>
        <w:tc>
          <w:tcPr>
            <w:tcW w:w="1600" w:type="dxa"/>
            <w:tcBorders>
              <w:top w:val="single" w:sz="4" w:space="0" w:color="auto"/>
              <w:bottom w:val="single" w:sz="4" w:space="0" w:color="auto"/>
            </w:tcBorders>
            <w:shd w:val="clear" w:color="auto" w:fill="FFFFFF"/>
          </w:tcPr>
          <w:p w:rsidR="00740967" w:rsidRDefault="00740967" w:rsidP="00740967">
            <w:r>
              <w:t>Dart Warm-up Cycle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 dart warm-up cycle is used to bring the sterilizer chamber up to operating temperature in order to run a dart test cycle.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THR</w:t>
            </w:r>
          </w:p>
        </w:tc>
        <w:tc>
          <w:tcPr>
            <w:tcW w:w="1600" w:type="dxa"/>
            <w:tcBorders>
              <w:top w:val="single" w:sz="4" w:space="0" w:color="auto"/>
              <w:bottom w:val="single" w:sz="4" w:space="0" w:color="auto"/>
            </w:tcBorders>
            <w:shd w:val="clear" w:color="auto" w:fill="F3F3F3"/>
          </w:tcPr>
          <w:p w:rsidR="00740967" w:rsidRDefault="00740967" w:rsidP="00740967">
            <w:r>
              <w:t>Thermal</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ISO</w:t>
            </w:r>
          </w:p>
        </w:tc>
        <w:tc>
          <w:tcPr>
            <w:tcW w:w="1600" w:type="dxa"/>
            <w:tcBorders>
              <w:top w:val="single" w:sz="4" w:space="0" w:color="auto"/>
              <w:bottom w:val="single" w:sz="4" w:space="0" w:color="auto"/>
            </w:tcBorders>
            <w:shd w:val="clear" w:color="auto" w:fill="FFFFFF"/>
          </w:tcPr>
          <w:p w:rsidR="00740967" w:rsidRDefault="00740967" w:rsidP="00740967">
            <w:r>
              <w:t>Isothermal</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BWD</w:t>
            </w:r>
          </w:p>
        </w:tc>
        <w:tc>
          <w:tcPr>
            <w:tcW w:w="1600" w:type="dxa"/>
            <w:tcBorders>
              <w:top w:val="single" w:sz="4" w:space="0" w:color="auto"/>
              <w:bottom w:val="single" w:sz="4" w:space="0" w:color="auto"/>
            </w:tcBorders>
            <w:shd w:val="clear" w:color="auto" w:fill="F3F3F3"/>
          </w:tcPr>
          <w:p w:rsidR="00740967" w:rsidRDefault="00740967" w:rsidP="00740967">
            <w:r>
              <w:t>Bowie-Dick Test</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Bowie-Dick test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LKT</w:t>
            </w:r>
          </w:p>
        </w:tc>
        <w:tc>
          <w:tcPr>
            <w:tcW w:w="1600" w:type="dxa"/>
            <w:tcBorders>
              <w:top w:val="single" w:sz="4" w:space="0" w:color="auto"/>
              <w:bottom w:val="single" w:sz="4" w:space="0" w:color="auto"/>
            </w:tcBorders>
            <w:shd w:val="clear" w:color="auto" w:fill="FFFFFF"/>
          </w:tcPr>
          <w:p w:rsidR="00740967" w:rsidRDefault="00740967" w:rsidP="00740967">
            <w:r>
              <w:t>Leak Test</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 leak test cycle tests the integrity of the sterilizer chamber to hold a vacuum over a specific period of time.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WFP</w:t>
            </w:r>
          </w:p>
        </w:tc>
        <w:tc>
          <w:tcPr>
            <w:tcW w:w="1600" w:type="dxa"/>
            <w:tcBorders>
              <w:top w:val="single" w:sz="4" w:space="0" w:color="auto"/>
              <w:bottom w:val="single" w:sz="4" w:space="0" w:color="auto"/>
            </w:tcBorders>
            <w:shd w:val="clear" w:color="auto" w:fill="F3F3F3"/>
          </w:tcPr>
          <w:p w:rsidR="00740967" w:rsidRDefault="00740967" w:rsidP="00740967">
            <w:r>
              <w:t>Wrap/Steam Flush Pressure Pulse (Wrap/SFPP)</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Wrap/SFPP cycle uses steam pulses instead of a vacuum during the conditioning phase of the cycle when the supply item is unwrapped.</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SFP</w:t>
            </w:r>
          </w:p>
        </w:tc>
        <w:tc>
          <w:tcPr>
            <w:tcW w:w="1600" w:type="dxa"/>
            <w:tcBorders>
              <w:top w:val="single" w:sz="4" w:space="0" w:color="auto"/>
              <w:bottom w:val="single" w:sz="4" w:space="0" w:color="auto"/>
            </w:tcBorders>
            <w:shd w:val="clear" w:color="auto" w:fill="FFFFFF"/>
          </w:tcPr>
          <w:p w:rsidR="00740967" w:rsidRDefault="00740967" w:rsidP="00740967">
            <w:r>
              <w:t>Steam Flush Pressure Pulse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An SFPP cycle uses steam pulses instead of a vacuum during the conditioning phase of the cycle when the supply item is wrapped.</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CMW</w:t>
            </w:r>
          </w:p>
        </w:tc>
        <w:tc>
          <w:tcPr>
            <w:tcW w:w="1600" w:type="dxa"/>
            <w:tcBorders>
              <w:top w:val="single" w:sz="4" w:space="0" w:color="auto"/>
              <w:bottom w:val="single" w:sz="4" w:space="0" w:color="auto"/>
            </w:tcBorders>
            <w:shd w:val="clear" w:color="auto" w:fill="F3F3F3"/>
          </w:tcPr>
          <w:p w:rsidR="00740967" w:rsidRDefault="00740967" w:rsidP="00740967">
            <w:r>
              <w:t>Chemical Wash</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r>
              <w:t>A chemical wash cycle.</w:t>
            </w:r>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PEA</w:t>
            </w:r>
          </w:p>
        </w:tc>
        <w:tc>
          <w:tcPr>
            <w:tcW w:w="1600" w:type="dxa"/>
            <w:tcBorders>
              <w:top w:val="single" w:sz="4" w:space="0" w:color="auto"/>
              <w:bottom w:val="single" w:sz="4" w:space="0" w:color="auto"/>
            </w:tcBorders>
            <w:shd w:val="clear" w:color="auto" w:fill="FFFFFF"/>
          </w:tcPr>
          <w:p w:rsidR="00740967" w:rsidRDefault="00740967" w:rsidP="00740967">
            <w:r>
              <w:t>Peracetic Acid</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 peracetic acid cycle.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EOH</w:t>
            </w:r>
          </w:p>
        </w:tc>
        <w:tc>
          <w:tcPr>
            <w:tcW w:w="1600" w:type="dxa"/>
            <w:tcBorders>
              <w:top w:val="single" w:sz="4" w:space="0" w:color="auto"/>
              <w:bottom w:val="single" w:sz="4" w:space="0" w:color="auto"/>
            </w:tcBorders>
            <w:shd w:val="clear" w:color="auto" w:fill="F3F3F3"/>
          </w:tcPr>
          <w:p w:rsidR="00740967" w:rsidRDefault="00740967" w:rsidP="00740967">
            <w:r>
              <w:t>EO High Temperature</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EOL</w:t>
            </w:r>
          </w:p>
        </w:tc>
        <w:tc>
          <w:tcPr>
            <w:tcW w:w="1600" w:type="dxa"/>
            <w:tcBorders>
              <w:top w:val="single" w:sz="4" w:space="0" w:color="auto"/>
              <w:bottom w:val="single" w:sz="4" w:space="0" w:color="auto"/>
            </w:tcBorders>
            <w:shd w:val="clear" w:color="auto" w:fill="FFFFFF"/>
          </w:tcPr>
          <w:p w:rsidR="00740967" w:rsidRDefault="00740967" w:rsidP="00740967">
            <w:r>
              <w:t>EO Low Temperature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CRT</w:t>
            </w:r>
          </w:p>
        </w:tc>
        <w:tc>
          <w:tcPr>
            <w:tcW w:w="1600" w:type="dxa"/>
            <w:tcBorders>
              <w:top w:val="single" w:sz="4" w:space="0" w:color="auto"/>
              <w:bottom w:val="single" w:sz="4" w:space="0" w:color="auto"/>
            </w:tcBorders>
            <w:shd w:val="clear" w:color="auto" w:fill="F3F3F3"/>
          </w:tcPr>
          <w:p w:rsidR="00740967" w:rsidRDefault="00740967" w:rsidP="00740967">
            <w:r>
              <w:t>Cart Wash</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UTL</w:t>
            </w:r>
          </w:p>
        </w:tc>
        <w:tc>
          <w:tcPr>
            <w:tcW w:w="1600" w:type="dxa"/>
            <w:tcBorders>
              <w:top w:val="single" w:sz="4" w:space="0" w:color="auto"/>
              <w:bottom w:val="single" w:sz="4" w:space="0" w:color="auto"/>
            </w:tcBorders>
            <w:shd w:val="clear" w:color="auto" w:fill="FFFFFF"/>
          </w:tcPr>
          <w:p w:rsidR="00740967" w:rsidRDefault="00740967" w:rsidP="00740967">
            <w:r>
              <w:t>Utensil Wash</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IST</w:t>
            </w:r>
          </w:p>
        </w:tc>
        <w:tc>
          <w:tcPr>
            <w:tcW w:w="1600" w:type="dxa"/>
            <w:tcBorders>
              <w:top w:val="single" w:sz="4" w:space="0" w:color="auto"/>
              <w:bottom w:val="single" w:sz="4" w:space="0" w:color="auto"/>
            </w:tcBorders>
            <w:shd w:val="clear" w:color="auto" w:fill="F3F3F3"/>
          </w:tcPr>
          <w:p w:rsidR="00740967" w:rsidRDefault="00740967" w:rsidP="00740967">
            <w:r>
              <w:t>Instrument Wash</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GLS</w:t>
            </w:r>
          </w:p>
        </w:tc>
        <w:tc>
          <w:tcPr>
            <w:tcW w:w="1600" w:type="dxa"/>
            <w:tcBorders>
              <w:top w:val="single" w:sz="4" w:space="0" w:color="auto"/>
              <w:bottom w:val="single" w:sz="4" w:space="0" w:color="auto"/>
            </w:tcBorders>
            <w:shd w:val="clear" w:color="auto" w:fill="FFFFFF"/>
          </w:tcPr>
          <w:p w:rsidR="00740967" w:rsidRDefault="00740967" w:rsidP="00740967">
            <w:r>
              <w:t>Glassware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PLA</w:t>
            </w:r>
          </w:p>
        </w:tc>
        <w:tc>
          <w:tcPr>
            <w:tcW w:w="1600" w:type="dxa"/>
            <w:tcBorders>
              <w:top w:val="single" w:sz="4" w:space="0" w:color="auto"/>
              <w:bottom w:val="single" w:sz="4" w:space="0" w:color="auto"/>
            </w:tcBorders>
            <w:shd w:val="clear" w:color="auto" w:fill="F3F3F3"/>
          </w:tcPr>
          <w:p w:rsidR="00740967" w:rsidRDefault="00740967" w:rsidP="00740967">
            <w:r>
              <w:t>Plastic Goods Wash</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ANR</w:t>
            </w:r>
          </w:p>
        </w:tc>
        <w:tc>
          <w:tcPr>
            <w:tcW w:w="1600" w:type="dxa"/>
            <w:tcBorders>
              <w:top w:val="single" w:sz="4" w:space="0" w:color="auto"/>
              <w:bottom w:val="single" w:sz="4" w:space="0" w:color="auto"/>
            </w:tcBorders>
            <w:shd w:val="clear" w:color="auto" w:fill="FFFFFF"/>
          </w:tcPr>
          <w:p w:rsidR="00740967" w:rsidRDefault="00740967" w:rsidP="00740967">
            <w:r>
              <w:t>Anesthesia/Respiratory</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Special Wash cycle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GTL</w:t>
            </w:r>
          </w:p>
        </w:tc>
        <w:tc>
          <w:tcPr>
            <w:tcW w:w="1600" w:type="dxa"/>
            <w:tcBorders>
              <w:top w:val="single" w:sz="4" w:space="0" w:color="auto"/>
              <w:bottom w:val="single" w:sz="4" w:space="0" w:color="auto"/>
            </w:tcBorders>
            <w:shd w:val="clear" w:color="auto" w:fill="F3F3F3"/>
          </w:tcPr>
          <w:p w:rsidR="00740967" w:rsidRDefault="00740967" w:rsidP="00740967">
            <w:r>
              <w:t>Gentle</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OPW</w:t>
            </w:r>
          </w:p>
        </w:tc>
        <w:tc>
          <w:tcPr>
            <w:tcW w:w="1600" w:type="dxa"/>
            <w:tcBorders>
              <w:top w:val="single" w:sz="4" w:space="0" w:color="auto"/>
              <w:bottom w:val="single" w:sz="4" w:space="0" w:color="auto"/>
            </w:tcBorders>
            <w:shd w:val="clear" w:color="auto" w:fill="FFFFFF"/>
          </w:tcPr>
          <w:p w:rsidR="00740967" w:rsidRDefault="00740967" w:rsidP="00740967">
            <w:r>
              <w:t>Optional Wash</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r>
              <w:t>Any Optional Wash cycle</w:t>
            </w:r>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BDP</w:t>
            </w:r>
          </w:p>
        </w:tc>
        <w:tc>
          <w:tcPr>
            <w:tcW w:w="1600" w:type="dxa"/>
            <w:tcBorders>
              <w:top w:val="single" w:sz="4" w:space="0" w:color="auto"/>
              <w:bottom w:val="single" w:sz="4" w:space="0" w:color="auto"/>
            </w:tcBorders>
            <w:shd w:val="clear" w:color="auto" w:fill="F3F3F3"/>
          </w:tcPr>
          <w:p w:rsidR="00740967" w:rsidRDefault="00740967" w:rsidP="00740967">
            <w:r>
              <w:t>Bedpans</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TRB</w:t>
            </w:r>
          </w:p>
        </w:tc>
        <w:tc>
          <w:tcPr>
            <w:tcW w:w="1600" w:type="dxa"/>
            <w:tcBorders>
              <w:top w:val="single" w:sz="4" w:space="0" w:color="auto"/>
              <w:bottom w:val="single" w:sz="4" w:space="0" w:color="auto"/>
            </w:tcBorders>
            <w:shd w:val="clear" w:color="auto" w:fill="FFFFFF"/>
          </w:tcPr>
          <w:p w:rsidR="00740967" w:rsidRDefault="00740967" w:rsidP="00740967">
            <w:r>
              <w:t>Tray/Basin</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GNP</w:t>
            </w:r>
          </w:p>
        </w:tc>
        <w:tc>
          <w:tcPr>
            <w:tcW w:w="1600" w:type="dxa"/>
            <w:tcBorders>
              <w:top w:val="single" w:sz="4" w:space="0" w:color="auto"/>
              <w:bottom w:val="single" w:sz="4" w:space="0" w:color="auto"/>
            </w:tcBorders>
            <w:shd w:val="clear" w:color="auto" w:fill="F3F3F3"/>
          </w:tcPr>
          <w:p w:rsidR="00740967" w:rsidRDefault="00740967" w:rsidP="00740967">
            <w:r>
              <w:t>Gen. Purpose</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COD</w:t>
            </w:r>
          </w:p>
        </w:tc>
        <w:tc>
          <w:tcPr>
            <w:tcW w:w="1600" w:type="dxa"/>
            <w:tcBorders>
              <w:top w:val="single" w:sz="4" w:space="0" w:color="auto"/>
              <w:bottom w:val="single" w:sz="4" w:space="0" w:color="auto"/>
            </w:tcBorders>
            <w:shd w:val="clear" w:color="auto" w:fill="FFFFFF"/>
          </w:tcPr>
          <w:p w:rsidR="00740967" w:rsidRDefault="00740967" w:rsidP="00740967">
            <w:r>
              <w:t>Code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RNS</w:t>
            </w:r>
          </w:p>
        </w:tc>
        <w:tc>
          <w:tcPr>
            <w:tcW w:w="1600" w:type="dxa"/>
            <w:tcBorders>
              <w:top w:val="single" w:sz="4" w:space="0" w:color="auto"/>
              <w:bottom w:val="single" w:sz="4" w:space="0" w:color="auto"/>
            </w:tcBorders>
            <w:shd w:val="clear" w:color="auto" w:fill="F3F3F3"/>
          </w:tcPr>
          <w:p w:rsidR="00740967" w:rsidRDefault="00740967" w:rsidP="00740967">
            <w:r>
              <w:t>Rinse</w:t>
            </w:r>
          </w:p>
        </w:tc>
        <w:tc>
          <w:tcPr>
            <w:tcW w:w="1600" w:type="dxa"/>
            <w:tcBorders>
              <w:top w:val="single" w:sz="4" w:space="0" w:color="auto"/>
              <w:bottom w:val="single" w:sz="4" w:space="0" w:color="auto"/>
            </w:tcBorders>
            <w:shd w:val="clear" w:color="auto" w:fill="F3F3F3"/>
          </w:tcPr>
          <w:p w:rsidR="00740967" w:rsidRDefault="00740967" w:rsidP="00740967"/>
        </w:tc>
        <w:tc>
          <w:tcPr>
            <w:tcW w:w="40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2RS</w:t>
            </w:r>
          </w:p>
        </w:tc>
        <w:tc>
          <w:tcPr>
            <w:tcW w:w="1600" w:type="dxa"/>
            <w:tcBorders>
              <w:top w:val="single" w:sz="4" w:space="0" w:color="auto"/>
              <w:bottom w:val="single" w:sz="4" w:space="0" w:color="auto"/>
            </w:tcBorders>
            <w:shd w:val="clear" w:color="auto" w:fill="FFFFFF"/>
          </w:tcPr>
          <w:p w:rsidR="00740967" w:rsidRDefault="00740967" w:rsidP="00740967">
            <w:r>
              <w:t>Second Rinse</w:t>
            </w:r>
          </w:p>
        </w:tc>
        <w:tc>
          <w:tcPr>
            <w:tcW w:w="1600" w:type="dxa"/>
            <w:tcBorders>
              <w:top w:val="single" w:sz="4" w:space="0" w:color="auto"/>
              <w:bottom w:val="single" w:sz="4" w:space="0" w:color="auto"/>
            </w:tcBorders>
            <w:shd w:val="clear" w:color="auto" w:fill="FFFFFF"/>
          </w:tcPr>
          <w:p w:rsidR="00740967" w:rsidRDefault="00740967" w:rsidP="00740967"/>
        </w:tc>
        <w:tc>
          <w:tcPr>
            <w:tcW w:w="40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double" w:sz="4" w:space="0" w:color="auto"/>
            </w:tcBorders>
            <w:shd w:val="clear" w:color="auto" w:fill="F3F3F3"/>
          </w:tcPr>
          <w:p w:rsidR="00740967" w:rsidRDefault="00740967" w:rsidP="00740967">
            <w:r>
              <w:t>DEC</w:t>
            </w:r>
          </w:p>
        </w:tc>
        <w:tc>
          <w:tcPr>
            <w:tcW w:w="1600" w:type="dxa"/>
            <w:tcBorders>
              <w:top w:val="single" w:sz="4" w:space="0" w:color="auto"/>
              <w:bottom w:val="double" w:sz="4" w:space="0" w:color="auto"/>
            </w:tcBorders>
            <w:shd w:val="clear" w:color="auto" w:fill="F3F3F3"/>
          </w:tcPr>
          <w:p w:rsidR="00740967" w:rsidRDefault="00740967" w:rsidP="00740967">
            <w:r>
              <w:t>Decontamination</w:t>
            </w:r>
          </w:p>
        </w:tc>
        <w:tc>
          <w:tcPr>
            <w:tcW w:w="1600" w:type="dxa"/>
            <w:tcBorders>
              <w:top w:val="single" w:sz="4" w:space="0" w:color="auto"/>
              <w:bottom w:val="double" w:sz="4" w:space="0" w:color="auto"/>
            </w:tcBorders>
            <w:shd w:val="clear" w:color="auto" w:fill="F3F3F3"/>
          </w:tcPr>
          <w:p w:rsidR="00740967" w:rsidRDefault="00740967" w:rsidP="00740967"/>
        </w:tc>
        <w:tc>
          <w:tcPr>
            <w:tcW w:w="4000" w:type="dxa"/>
            <w:tcBorders>
              <w:top w:val="single" w:sz="4" w:space="0" w:color="auto"/>
              <w:bottom w:val="double" w:sz="4" w:space="0" w:color="auto"/>
            </w:tcBorders>
            <w:shd w:val="clear" w:color="auto" w:fill="F3F3F3"/>
          </w:tcPr>
          <w:p w:rsidR="00740967" w:rsidRDefault="00740967" w:rsidP="00740967"/>
        </w:tc>
        <w:tc>
          <w:tcPr>
            <w:tcW w:w="800" w:type="dxa"/>
            <w:tcBorders>
              <w:top w:val="single" w:sz="4" w:space="0" w:color="auto"/>
              <w:bottom w:val="double" w:sz="4" w:space="0" w:color="auto"/>
            </w:tcBorders>
            <w:shd w:val="clear" w:color="auto" w:fill="F3F3F3"/>
          </w:tcPr>
          <w:p w:rsidR="00740967" w:rsidRDefault="00740967" w:rsidP="00740967"/>
        </w:tc>
      </w:tr>
    </w:tbl>
    <w:p w:rsidR="00740967" w:rsidRDefault="00740967" w:rsidP="00740967"/>
    <w:p w:rsidR="00740967" w:rsidRDefault="00740967" w:rsidP="00740967">
      <w:pPr>
        <w:pStyle w:val="berschrift3"/>
      </w:pPr>
      <w:r>
        <w:t>0703 - Dispense Units (RXC-11)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RXC-11</w:t>
            </w:r>
          </w:p>
        </w:tc>
      </w:tr>
    </w:tbl>
    <w:p w:rsidR="00740967" w:rsidRDefault="00740967" w:rsidP="00740967"/>
    <w:p w:rsidR="00740967" w:rsidRDefault="00740967" w:rsidP="00740967">
      <w:pPr>
        <w:pStyle w:val="berschrift3"/>
      </w:pPr>
      <w:r>
        <w:t>0704 - Actual Dispense Units (RXD-5)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ActualDispenseUnits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Actual Dispense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RXD-5</w:t>
            </w:r>
          </w:p>
        </w:tc>
      </w:tr>
    </w:tbl>
    <w:p w:rsidR="00740967" w:rsidRDefault="00740967" w:rsidP="00740967"/>
    <w:p w:rsidR="00740967" w:rsidRDefault="00740967" w:rsidP="00740967">
      <w:pPr>
        <w:pStyle w:val="berschrift3"/>
      </w:pPr>
      <w:r>
        <w:t>0705 - Actual Dosage Form (RXD-6)</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ActualDosageForm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Actual Dosage 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RXD-6</w:t>
            </w:r>
          </w:p>
        </w:tc>
      </w:tr>
    </w:tbl>
    <w:p w:rsidR="00740967" w:rsidRDefault="00740967" w:rsidP="00740967"/>
    <w:p w:rsidR="00740967" w:rsidRDefault="00740967" w:rsidP="00740967">
      <w:pPr>
        <w:pStyle w:val="berschrift3"/>
      </w:pPr>
      <w:r>
        <w:t>0706 - Special Dispensing Instructions (RXD-15)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SpecialDispensingInstructions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Special Dispensing 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RXD-15</w:t>
            </w:r>
          </w:p>
        </w:tc>
      </w:tr>
    </w:tbl>
    <w:p w:rsidR="00740967" w:rsidRDefault="00740967" w:rsidP="00740967"/>
    <w:p w:rsidR="00740967" w:rsidRDefault="00740967" w:rsidP="00740967">
      <w:pPr>
        <w:pStyle w:val="berschrift3"/>
      </w:pPr>
      <w:r>
        <w:t>0707 - Actual Strength Unit (RXD-17)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ActualStrengthUnit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Actual Strength 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RXD-17</w:t>
            </w:r>
          </w:p>
        </w:tc>
      </w:tr>
    </w:tbl>
    <w:p w:rsidR="00740967" w:rsidRDefault="00740967" w:rsidP="00740967"/>
    <w:p w:rsidR="00740967" w:rsidRDefault="00740967" w:rsidP="00740967">
      <w:pPr>
        <w:pStyle w:val="berschrift3"/>
      </w:pPr>
      <w:r>
        <w:t>0708 - Indication (RXD-21)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RXD-21</w:t>
            </w:r>
          </w:p>
        </w:tc>
      </w:tr>
    </w:tbl>
    <w:p w:rsidR="00740967" w:rsidRDefault="00740967" w:rsidP="00740967"/>
    <w:p w:rsidR="00740967" w:rsidRDefault="00740967" w:rsidP="00740967">
      <w:pPr>
        <w:pStyle w:val="berschrift3"/>
      </w:pPr>
      <w:r>
        <w:t>0709 - Dispense Package Size Unit (RXD-23)</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709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DispensePackageSizeUnit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Package Size 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0709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2.16.840.1.113883.12.709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RXD-23</w:t>
            </w:r>
          </w:p>
        </w:tc>
      </w:tr>
    </w:tbl>
    <w:p w:rsidR="00740967" w:rsidRDefault="00740967" w:rsidP="00740967"/>
    <w:p w:rsidR="00740967" w:rsidRDefault="00740967" w:rsidP="00740967">
      <w:pPr>
        <w:pStyle w:val="berschrift3"/>
      </w:pPr>
      <w:r>
        <w:t>0710 - Supplementary Code (RXD-25)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SupplementaryCode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Supplementary 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RXD-25</w:t>
            </w:r>
          </w:p>
        </w:tc>
      </w:tr>
    </w:tbl>
    <w:p w:rsidR="00740967" w:rsidRDefault="00740967" w:rsidP="00740967"/>
    <w:p w:rsidR="00740967" w:rsidRDefault="00740967" w:rsidP="00740967">
      <w:pPr>
        <w:pStyle w:val="berschrift3"/>
      </w:pPr>
      <w:r>
        <w:t>0711 - Initiating Location (RXD-26)</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InitiatingLocation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Initiating Location.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RXD-26</w:t>
            </w:r>
          </w:p>
        </w:tc>
      </w:tr>
    </w:tbl>
    <w:p w:rsidR="00740967" w:rsidRDefault="00740967" w:rsidP="00740967"/>
    <w:p w:rsidR="00740967" w:rsidRDefault="00740967" w:rsidP="00740967">
      <w:pPr>
        <w:pStyle w:val="berschrift3"/>
      </w:pPr>
      <w:r>
        <w:t>0712 - Packaging/Assembly Location (RXD-27)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Packaging/AssemblyLocation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Packaging/Assembly Location.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RXD-27</w:t>
            </w:r>
          </w:p>
        </w:tc>
      </w:tr>
    </w:tbl>
    <w:p w:rsidR="00740967" w:rsidRDefault="00740967" w:rsidP="00740967"/>
    <w:p w:rsidR="00740967" w:rsidRDefault="00740967" w:rsidP="00740967">
      <w:pPr>
        <w:pStyle w:val="berschrift3"/>
      </w:pPr>
      <w:r>
        <w:t>0713 - Actual Drug Strength Volume Units (RXD-29)</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ActualDrugStrengthVolumeUnits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Actual Drug Strength Volume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RXD-29</w:t>
            </w:r>
          </w:p>
        </w:tc>
      </w:tr>
    </w:tbl>
    <w:p w:rsidR="00740967" w:rsidRDefault="00740967" w:rsidP="00740967"/>
    <w:p w:rsidR="00740967" w:rsidRDefault="00740967" w:rsidP="00740967">
      <w:pPr>
        <w:pStyle w:val="berschrift3"/>
      </w:pPr>
      <w:r>
        <w:t>0714 - Dispense to Pharmacy (RXD-30)</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DispensetoPharmacy</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to Pharmacy.</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RXD-30</w:t>
            </w:r>
          </w:p>
        </w:tc>
      </w:tr>
    </w:tbl>
    <w:p w:rsidR="00740967" w:rsidRDefault="00740967" w:rsidP="00740967"/>
    <w:p w:rsidR="00740967" w:rsidRDefault="00740967" w:rsidP="00740967">
      <w:pPr>
        <w:pStyle w:val="berschrift3"/>
      </w:pPr>
      <w:r>
        <w:t>0715 - Give Units (RXE-5)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RXE-5</w:t>
            </w:r>
          </w:p>
        </w:tc>
      </w:tr>
    </w:tbl>
    <w:p w:rsidR="00740967" w:rsidRDefault="00740967" w:rsidP="00740967"/>
    <w:p w:rsidR="00740967" w:rsidRDefault="00740967" w:rsidP="00740967">
      <w:pPr>
        <w:pStyle w:val="berschrift3"/>
      </w:pPr>
      <w:r>
        <w:t>0716 - Give Dosage Form (RXE-6)</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GiveDosageForm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Dosage 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RXE-6</w:t>
            </w:r>
          </w:p>
        </w:tc>
      </w:tr>
    </w:tbl>
    <w:p w:rsidR="00740967" w:rsidRDefault="00740967" w:rsidP="00740967"/>
    <w:p w:rsidR="00740967" w:rsidRDefault="00740967" w:rsidP="00740967">
      <w:pPr>
        <w:pStyle w:val="berschrift3"/>
      </w:pPr>
      <w:r>
        <w:t>0717 - Access Restriction Value</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AccessRestrictionValue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policies governing the information to which access is contolled.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2.16.840.1.113883.18.388</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accessRestrictionValue</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information to which access is restricted.  Used in HL7 Version 2.x messaging in the ARV segment.  Note that these new codes as of November 2018 have been temporarily loaded into this V2 code system pending availability of the currently unavailable new tooling, at which time this code systrem will be retired and a value set of codes from the HL7 V3 ActCode code system will be used instead for this table.</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Access Restriction Value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http://terminology.hl7.org/CodeSystem/v2-0717</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2</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2.16.840.1.113883.21.405</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hl7VS-accessRestrictionValue</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information to which access is restricted.  Note that the new codes as of November 2018 have been temporarily loaded into the underlying V2 code system pending availability of the currently unavailable new tooling, at which time this value set will be retired and a value set based on the HL7 V3 ActCode code system will be used instead for this table, and the rendered URL will be valid at terminology.hl7.org.</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Access Restriction Value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http://terminology.hl7.org/ValueSet/v2-0717</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example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Access Restriction Value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policies governing the information to which access is controlled.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PA</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ARV-3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740967" w:rsidTr="0074096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16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24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32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pPr>
              <w:pStyle w:val="UserTableBody"/>
            </w:pPr>
            <w:r>
              <w:t>PersDEID</w:t>
            </w:r>
          </w:p>
        </w:tc>
        <w:tc>
          <w:tcPr>
            <w:tcW w:w="1600" w:type="dxa"/>
            <w:tcBorders>
              <w:top w:val="single" w:sz="4" w:space="0" w:color="auto"/>
              <w:bottom w:val="single" w:sz="4" w:space="0" w:color="auto"/>
            </w:tcBorders>
            <w:shd w:val="clear" w:color="auto" w:fill="FFFFFF"/>
          </w:tcPr>
          <w:p w:rsidR="00740967" w:rsidRDefault="00740967" w:rsidP="00740967">
            <w:pPr>
              <w:pStyle w:val="UserTableBody"/>
            </w:pPr>
            <w:r>
              <w:t>personal de-identified information policy</w:t>
            </w:r>
          </w:p>
        </w:tc>
        <w:tc>
          <w:tcPr>
            <w:tcW w:w="2400" w:type="dxa"/>
            <w:tcBorders>
              <w:top w:val="single" w:sz="4" w:space="0" w:color="auto"/>
              <w:bottom w:val="single" w:sz="4" w:space="0" w:color="auto"/>
            </w:tcBorders>
            <w:shd w:val="clear" w:color="auto" w:fill="FFFFFF"/>
          </w:tcPr>
          <w:p w:rsidR="00740967" w:rsidRDefault="00740967" w:rsidP="00740967">
            <w:pPr>
              <w:pStyle w:val="UserTableBody"/>
            </w:pPr>
            <w:r>
              <w:t>Personal policy on collection, access, use, or disclosure of de-identified information as defined by the information subject or by applicable jurisdictional law.</w:t>
            </w:r>
          </w:p>
        </w:tc>
        <w:tc>
          <w:tcPr>
            <w:tcW w:w="3200" w:type="dxa"/>
            <w:tcBorders>
              <w:top w:val="single" w:sz="4" w:space="0" w:color="auto"/>
              <w:bottom w:val="single" w:sz="4" w:space="0" w:color="auto"/>
            </w:tcBorders>
            <w:shd w:val="clear" w:color="auto" w:fill="FFFFFF"/>
          </w:tcPr>
          <w:p w:rsidR="00740967" w:rsidRDefault="00740967" w:rsidP="00740967">
            <w:pPr>
              <w:pStyle w:val="UserTableBody"/>
            </w:pP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ALL</w:t>
            </w:r>
          </w:p>
        </w:tc>
        <w:tc>
          <w:tcPr>
            <w:tcW w:w="1600" w:type="dxa"/>
            <w:tcBorders>
              <w:top w:val="single" w:sz="4" w:space="0" w:color="auto"/>
              <w:bottom w:val="single" w:sz="4" w:space="0" w:color="auto"/>
            </w:tcBorders>
            <w:shd w:val="clear" w:color="auto" w:fill="F3F3F3"/>
          </w:tcPr>
          <w:p w:rsidR="00740967" w:rsidRDefault="00740967" w:rsidP="00740967">
            <w:r>
              <w:t>All</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is for backwards compatibility only as of v2.9. </w:t>
            </w:r>
          </w:p>
          <w:p w:rsidR="00740967" w:rsidRDefault="00740967" w:rsidP="00740967">
            <w:r>
              <w:t>If any of 1..* ARV-4 sensitivity codes (Table 0179) apply to the entire message, then ERL is not populated. This emulates the current Table 0717 code “ALL”.</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DEM</w:t>
            </w:r>
          </w:p>
        </w:tc>
        <w:tc>
          <w:tcPr>
            <w:tcW w:w="1600" w:type="dxa"/>
            <w:tcBorders>
              <w:top w:val="single" w:sz="4" w:space="0" w:color="auto"/>
              <w:bottom w:val="single" w:sz="4" w:space="0" w:color="auto"/>
            </w:tcBorders>
            <w:shd w:val="clear" w:color="auto" w:fill="FFFFFF"/>
          </w:tcPr>
          <w:p w:rsidR="00740967" w:rsidRDefault="00740967" w:rsidP="00740967">
            <w:r>
              <w:t>All demographic data</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 xml:space="preserve">This code has been replaced by the v3 concept “DEMO”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LOC</w:t>
            </w:r>
          </w:p>
        </w:tc>
        <w:tc>
          <w:tcPr>
            <w:tcW w:w="1600" w:type="dxa"/>
            <w:tcBorders>
              <w:top w:val="single" w:sz="4" w:space="0" w:color="auto"/>
              <w:bottom w:val="single" w:sz="4" w:space="0" w:color="auto"/>
            </w:tcBorders>
            <w:shd w:val="clear" w:color="auto" w:fill="F3F3F3"/>
          </w:tcPr>
          <w:p w:rsidR="00740967" w:rsidRDefault="00740967" w:rsidP="00740967">
            <w:r>
              <w:t>Patient Location</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has been replaced by the v3 concept “PATLOC”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PID-7</w:t>
            </w:r>
          </w:p>
        </w:tc>
        <w:tc>
          <w:tcPr>
            <w:tcW w:w="1600" w:type="dxa"/>
            <w:tcBorders>
              <w:top w:val="single" w:sz="4" w:space="0" w:color="auto"/>
              <w:bottom w:val="single" w:sz="4" w:space="0" w:color="auto"/>
            </w:tcBorders>
            <w:shd w:val="clear" w:color="auto" w:fill="FFFFFF"/>
          </w:tcPr>
          <w:p w:rsidR="00740967" w:rsidRDefault="00740967" w:rsidP="00740967">
            <w:r>
              <w:t>Date of Birth</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 xml:space="preserve">This code has been replaced by the v3 concept “DOB”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PID-17</w:t>
            </w:r>
          </w:p>
        </w:tc>
        <w:tc>
          <w:tcPr>
            <w:tcW w:w="1600" w:type="dxa"/>
            <w:tcBorders>
              <w:top w:val="single" w:sz="4" w:space="0" w:color="auto"/>
              <w:bottom w:val="single" w:sz="4" w:space="0" w:color="auto"/>
            </w:tcBorders>
            <w:shd w:val="clear" w:color="auto" w:fill="F3F3F3"/>
          </w:tcPr>
          <w:p w:rsidR="00740967" w:rsidRDefault="00740967" w:rsidP="00740967">
            <w:r>
              <w:t>Religion</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has been replaced by the v3 concept “REL”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HIV</w:t>
            </w:r>
          </w:p>
        </w:tc>
        <w:tc>
          <w:tcPr>
            <w:tcW w:w="1600" w:type="dxa"/>
            <w:tcBorders>
              <w:top w:val="single" w:sz="4" w:space="0" w:color="auto"/>
              <w:bottom w:val="single" w:sz="4" w:space="0" w:color="auto"/>
            </w:tcBorders>
            <w:shd w:val="clear" w:color="auto" w:fill="FFFFFF"/>
          </w:tcPr>
          <w:p w:rsidR="00740967" w:rsidRDefault="00740967" w:rsidP="00740967">
            <w:r>
              <w:t>HIV status and results</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 xml:space="preserve">This code has been replaced by the v3 concept “HIV”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STD</w:t>
            </w:r>
          </w:p>
        </w:tc>
        <w:tc>
          <w:tcPr>
            <w:tcW w:w="1600" w:type="dxa"/>
            <w:tcBorders>
              <w:top w:val="single" w:sz="4" w:space="0" w:color="auto"/>
              <w:bottom w:val="single" w:sz="4" w:space="0" w:color="auto"/>
            </w:tcBorders>
            <w:shd w:val="clear" w:color="auto" w:fill="F3F3F3"/>
          </w:tcPr>
          <w:p w:rsidR="00740967" w:rsidRDefault="00740967" w:rsidP="00740967">
            <w:r>
              <w:t>Sexually transmitted diseases</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has been replaced by the v3 concept “STD”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PSY</w:t>
            </w:r>
          </w:p>
        </w:tc>
        <w:tc>
          <w:tcPr>
            <w:tcW w:w="1600" w:type="dxa"/>
            <w:tcBorders>
              <w:top w:val="single" w:sz="4" w:space="0" w:color="auto"/>
              <w:bottom w:val="single" w:sz="4" w:space="0" w:color="auto"/>
            </w:tcBorders>
            <w:shd w:val="clear" w:color="auto" w:fill="FFFFFF"/>
          </w:tcPr>
          <w:p w:rsidR="00740967" w:rsidRDefault="00740967" w:rsidP="00740967">
            <w:r>
              <w:t>Psychiatric Mental health</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 xml:space="preserve">This code has been replaced by the v3 concept “SPI”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DRG</w:t>
            </w:r>
          </w:p>
        </w:tc>
        <w:tc>
          <w:tcPr>
            <w:tcW w:w="1600" w:type="dxa"/>
            <w:tcBorders>
              <w:top w:val="single" w:sz="4" w:space="0" w:color="auto"/>
              <w:bottom w:val="single" w:sz="4" w:space="0" w:color="auto"/>
            </w:tcBorders>
            <w:shd w:val="clear" w:color="auto" w:fill="F3F3F3"/>
          </w:tcPr>
          <w:p w:rsidR="00740967" w:rsidRDefault="00740967" w:rsidP="00740967">
            <w:r>
              <w:t>Drug</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has been replaced by the v3 concept “DRGIS”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SMD</w:t>
            </w:r>
          </w:p>
        </w:tc>
        <w:tc>
          <w:tcPr>
            <w:tcW w:w="1600" w:type="dxa"/>
            <w:tcBorders>
              <w:top w:val="single" w:sz="4" w:space="0" w:color="auto"/>
              <w:bottom w:val="single" w:sz="4" w:space="0" w:color="auto"/>
            </w:tcBorders>
            <w:shd w:val="clear" w:color="auto" w:fill="FFFFFF"/>
          </w:tcPr>
          <w:p w:rsidR="00740967" w:rsidRDefault="00740967" w:rsidP="00740967">
            <w:r>
              <w:t>Sensitive medical data</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 xml:space="preserve">This code has been replaced by the several concepts that are more granular v3 ActCode_ActPrivacyPolicy_InformationSensitivityPolicy code, e.g., DIA (diagnosis information sensitivity) and PRS (patient requested information sensitivity) as of v2.9. </w:t>
            </w:r>
          </w:p>
          <w:p w:rsidR="00740967" w:rsidRDefault="00740967" w:rsidP="00740967">
            <w:r>
              <w:t>Since this is describing a sensitivity, it will be sent in ARV-4.</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NO</w:t>
            </w:r>
          </w:p>
        </w:tc>
        <w:tc>
          <w:tcPr>
            <w:tcW w:w="1600" w:type="dxa"/>
            <w:tcBorders>
              <w:top w:val="single" w:sz="4" w:space="0" w:color="auto"/>
              <w:bottom w:val="single" w:sz="4" w:space="0" w:color="auto"/>
            </w:tcBorders>
            <w:shd w:val="clear" w:color="auto" w:fill="F3F3F3"/>
          </w:tcPr>
          <w:p w:rsidR="00740967" w:rsidRDefault="00740967" w:rsidP="00740967">
            <w:r>
              <w:t>None</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 xml:space="preserve">This code is for backwards compatibility only as of v2.9. </w:t>
            </w:r>
          </w:p>
          <w:p w:rsidR="00740967" w:rsidRDefault="00740967" w:rsidP="00740967">
            <w:r>
              <w:t xml:space="preserve">If no restrictions, don’t send an ARV segment altogether.  If sent, ARV-3 is a required element however. To emulate 0717 “NONE”, populate ARV-3 with code from new ActCode_ActPolicyType__ActInformationPolicy such as OrgNSI (organizational non-sensitive information policy) or PersNSI (personal non-sensitive information policy).   </w:t>
            </w:r>
          </w:p>
          <w:p w:rsidR="00740967" w:rsidRDefault="00740967" w:rsidP="00740967">
            <w:r>
              <w:t>Don’t populate ARV-7.  E.g., Device record that is not sensitive. If you have a situation where an ARV-4 is valued, as required by, e.g., an organizational policy related to disclosure of  a VIP’s health status or location at a facility, and the VIP has authorized disclosure as public information, one may use OrgPI (organizational public information policy - Organizational policy on collection, access, use, or disclosure of public information as defined by the organization or governing jurisdiction) to value ARV-3 indicating that the policy permits the disclosure of VIP sensitive information as coded in ARV-4.</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OO</w:t>
            </w:r>
          </w:p>
        </w:tc>
        <w:tc>
          <w:tcPr>
            <w:tcW w:w="1600" w:type="dxa"/>
            <w:tcBorders>
              <w:top w:val="single" w:sz="4" w:space="0" w:color="auto"/>
              <w:bottom w:val="single" w:sz="4" w:space="0" w:color="auto"/>
            </w:tcBorders>
            <w:shd w:val="clear" w:color="auto" w:fill="FFFFFF"/>
          </w:tcPr>
          <w:p w:rsidR="00740967" w:rsidRDefault="00740967" w:rsidP="00740967">
            <w:r>
              <w:t>Opt out all registries (HIPAA)</w:t>
            </w:r>
          </w:p>
        </w:tc>
        <w:tc>
          <w:tcPr>
            <w:tcW w:w="2400" w:type="dxa"/>
            <w:tcBorders>
              <w:top w:val="single" w:sz="4" w:space="0" w:color="auto"/>
              <w:bottom w:val="single" w:sz="4" w:space="0" w:color="auto"/>
            </w:tcBorders>
            <w:shd w:val="clear" w:color="auto" w:fill="FFFFFF"/>
          </w:tcPr>
          <w:p w:rsidR="00740967" w:rsidRDefault="00740967" w:rsidP="00740967"/>
        </w:tc>
        <w:tc>
          <w:tcPr>
            <w:tcW w:w="3200" w:type="dxa"/>
            <w:tcBorders>
              <w:top w:val="single" w:sz="4" w:space="0" w:color="auto"/>
              <w:bottom w:val="single" w:sz="4" w:space="0" w:color="auto"/>
            </w:tcBorders>
            <w:shd w:val="clear" w:color="auto" w:fill="FFFFFF"/>
          </w:tcPr>
          <w:p w:rsidR="00740967" w:rsidRDefault="00740967" w:rsidP="00740967">
            <w:r>
              <w:t>Map to similar code in new ActCode_ActPolicyType_ActConsent_ActPrivacyConsentDirective_RegistryConsentDirective, which are any of these: OPTOUT, OPTOUTE, OOC, OOS</w:t>
            </w:r>
          </w:p>
        </w:tc>
        <w:tc>
          <w:tcPr>
            <w:tcW w:w="800" w:type="dxa"/>
            <w:tcBorders>
              <w:top w:val="single" w:sz="4" w:space="0" w:color="auto"/>
              <w:bottom w:val="single" w:sz="4" w:space="0" w:color="auto"/>
            </w:tcBorders>
            <w:shd w:val="clear" w:color="auto" w:fill="FFFFFF"/>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OI</w:t>
            </w:r>
          </w:p>
        </w:tc>
        <w:tc>
          <w:tcPr>
            <w:tcW w:w="1600" w:type="dxa"/>
            <w:tcBorders>
              <w:top w:val="single" w:sz="4" w:space="0" w:color="auto"/>
              <w:bottom w:val="single" w:sz="4" w:space="0" w:color="auto"/>
            </w:tcBorders>
            <w:shd w:val="clear" w:color="auto" w:fill="F3F3F3"/>
          </w:tcPr>
          <w:p w:rsidR="00740967" w:rsidRDefault="00740967" w:rsidP="00740967">
            <w:r>
              <w:t>Opt in all registries (HIPAA)</w:t>
            </w:r>
          </w:p>
        </w:tc>
        <w:tc>
          <w:tcPr>
            <w:tcW w:w="2400" w:type="dxa"/>
            <w:tcBorders>
              <w:top w:val="single" w:sz="4" w:space="0" w:color="auto"/>
              <w:bottom w:val="single" w:sz="4" w:space="0" w:color="auto"/>
            </w:tcBorders>
            <w:shd w:val="clear" w:color="auto" w:fill="F3F3F3"/>
          </w:tcPr>
          <w:p w:rsidR="00740967" w:rsidRDefault="00740967" w:rsidP="00740967"/>
        </w:tc>
        <w:tc>
          <w:tcPr>
            <w:tcW w:w="3200" w:type="dxa"/>
            <w:tcBorders>
              <w:top w:val="single" w:sz="4" w:space="0" w:color="auto"/>
              <w:bottom w:val="single" w:sz="4" w:space="0" w:color="auto"/>
            </w:tcBorders>
            <w:shd w:val="clear" w:color="auto" w:fill="F3F3F3"/>
          </w:tcPr>
          <w:p w:rsidR="00740967" w:rsidRDefault="00740967" w:rsidP="00740967">
            <w:r>
              <w:t>Map to similar code in new ActCode_ActPolicyType_ActConsent_ActPrivacyConsentDirective_RegistryConsentDirective, which are any of these: OPTIN, OPTINR, OIC, OIS</w:t>
            </w:r>
          </w:p>
        </w:tc>
        <w:tc>
          <w:tcPr>
            <w:tcW w:w="800" w:type="dxa"/>
            <w:tcBorders>
              <w:top w:val="single" w:sz="4" w:space="0" w:color="auto"/>
              <w:bottom w:val="single" w:sz="4" w:space="0" w:color="auto"/>
            </w:tcBorders>
            <w:shd w:val="clear" w:color="auto" w:fill="F3F3F3"/>
          </w:tcPr>
          <w:p w:rsidR="00740967" w:rsidRDefault="00740967" w:rsidP="00740967">
            <w:r>
              <w:t>D</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777" w:author="Frank Oemig" w:date="2023-06-16T23:26:00Z">
              <w:r>
                <w:t>JurisIP</w:t>
              </w:r>
            </w:ins>
          </w:p>
        </w:tc>
        <w:tc>
          <w:tcPr>
            <w:tcW w:w="1600" w:type="dxa"/>
            <w:tcBorders>
              <w:top w:val="single" w:sz="4" w:space="0" w:color="auto"/>
              <w:bottom w:val="single" w:sz="4" w:space="0" w:color="auto"/>
            </w:tcBorders>
            <w:shd w:val="clear" w:color="auto" w:fill="FFFFFF"/>
          </w:tcPr>
          <w:p w:rsidR="00740967" w:rsidRDefault="00740967" w:rsidP="00740967">
            <w:ins w:id="778" w:author="Frank Oemig" w:date="2023-06-16T23:26:00Z">
              <w:r>
                <w:t>jurisdictional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779" w:author="Frank Oemig" w:date="2023-06-16T23:26:00Z">
              <w:r>
                <w:t>Jurisdictional policy on collection, access, use, or disclosure of information as defined by applicable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780" w:author="Frank Oemig" w:date="2023-06-16T23:26:00Z">
              <w:r>
                <w:t>JurisCUI</w:t>
              </w:r>
            </w:ins>
          </w:p>
        </w:tc>
        <w:tc>
          <w:tcPr>
            <w:tcW w:w="1600" w:type="dxa"/>
            <w:tcBorders>
              <w:top w:val="single" w:sz="4" w:space="0" w:color="auto"/>
              <w:bottom w:val="single" w:sz="4" w:space="0" w:color="auto"/>
            </w:tcBorders>
            <w:shd w:val="clear" w:color="auto" w:fill="F3F3F3"/>
          </w:tcPr>
          <w:p w:rsidR="00740967" w:rsidRDefault="00740967" w:rsidP="00740967">
            <w:ins w:id="781" w:author="Frank Oemig" w:date="2023-06-16T23:26:00Z">
              <w:r>
                <w:t>jurisdictional controlled unclassified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782" w:author="Frank Oemig" w:date="2023-06-16T23:26:00Z">
              <w:r>
                <w:t>Jurisdictional policy on collection, access, .use, or disclosure of controlled unclassified information as defined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783" w:author="Frank Oemig" w:date="2023-06-16T23:26:00Z">
              <w:r>
                <w:t>JurisDEID</w:t>
              </w:r>
            </w:ins>
          </w:p>
        </w:tc>
        <w:tc>
          <w:tcPr>
            <w:tcW w:w="1600" w:type="dxa"/>
            <w:tcBorders>
              <w:top w:val="single" w:sz="4" w:space="0" w:color="auto"/>
              <w:bottom w:val="single" w:sz="4" w:space="0" w:color="auto"/>
            </w:tcBorders>
            <w:shd w:val="clear" w:color="auto" w:fill="FFFFFF"/>
          </w:tcPr>
          <w:p w:rsidR="00740967" w:rsidRDefault="00740967" w:rsidP="00740967">
            <w:ins w:id="784" w:author="Frank Oemig" w:date="2023-06-16T23:26:00Z">
              <w:r>
                <w:t>jurisdictional de-identified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785" w:author="Frank Oemig" w:date="2023-06-16T23:26:00Z">
              <w:r>
                <w:t>Jurisdictional policy on collection, access, use, or disclosure of de-identified information as defined by applicable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786" w:author="Frank Oemig" w:date="2023-06-16T23:26:00Z">
              <w:r>
                <w:t>JurisLDS</w:t>
              </w:r>
            </w:ins>
          </w:p>
        </w:tc>
        <w:tc>
          <w:tcPr>
            <w:tcW w:w="1600" w:type="dxa"/>
            <w:tcBorders>
              <w:top w:val="single" w:sz="4" w:space="0" w:color="auto"/>
              <w:bottom w:val="single" w:sz="4" w:space="0" w:color="auto"/>
            </w:tcBorders>
            <w:shd w:val="clear" w:color="auto" w:fill="F3F3F3"/>
          </w:tcPr>
          <w:p w:rsidR="00740967" w:rsidRDefault="00740967" w:rsidP="00740967">
            <w:ins w:id="787" w:author="Frank Oemig" w:date="2023-06-16T23:26:00Z">
              <w:r>
                <w:t>jurisdictional limited data set</w:t>
              </w:r>
            </w:ins>
          </w:p>
        </w:tc>
        <w:tc>
          <w:tcPr>
            <w:tcW w:w="2400" w:type="dxa"/>
            <w:tcBorders>
              <w:top w:val="single" w:sz="4" w:space="0" w:color="auto"/>
              <w:bottom w:val="single" w:sz="4" w:space="0" w:color="auto"/>
            </w:tcBorders>
            <w:shd w:val="clear" w:color="auto" w:fill="F3F3F3"/>
          </w:tcPr>
          <w:p w:rsidR="00740967" w:rsidRDefault="00740967" w:rsidP="00740967">
            <w:ins w:id="788" w:author="Frank Oemig" w:date="2023-06-16T23:26:00Z">
              <w:r>
                <w:t>Jurisdictional policy on collection, access, use, or disclosure of information in a limited data set as defined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789" w:author="Frank Oemig" w:date="2023-06-16T23:26:00Z">
              <w:r>
                <w:t>JurisNSI</w:t>
              </w:r>
            </w:ins>
          </w:p>
        </w:tc>
        <w:tc>
          <w:tcPr>
            <w:tcW w:w="1600" w:type="dxa"/>
            <w:tcBorders>
              <w:top w:val="single" w:sz="4" w:space="0" w:color="auto"/>
              <w:bottom w:val="single" w:sz="4" w:space="0" w:color="auto"/>
            </w:tcBorders>
            <w:shd w:val="clear" w:color="auto" w:fill="FFFFFF"/>
          </w:tcPr>
          <w:p w:rsidR="00740967" w:rsidRDefault="00740967" w:rsidP="00740967">
            <w:ins w:id="790" w:author="Frank Oemig" w:date="2023-06-16T23:26:00Z">
              <w:r>
                <w:t>jurisdictional non-sensitive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791" w:author="Frank Oemig" w:date="2023-06-16T23:26:00Z">
              <w:r>
                <w:t>Jurisdictional policy on collection, access, use, or disclosure of information deemed non-sensitive by applicable jurisdiction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792" w:author="Frank Oemig" w:date="2023-06-16T23:26:00Z">
              <w:r>
                <w:t>JurisPI</w:t>
              </w:r>
            </w:ins>
          </w:p>
        </w:tc>
        <w:tc>
          <w:tcPr>
            <w:tcW w:w="1600" w:type="dxa"/>
            <w:tcBorders>
              <w:top w:val="single" w:sz="4" w:space="0" w:color="auto"/>
              <w:bottom w:val="single" w:sz="4" w:space="0" w:color="auto"/>
            </w:tcBorders>
            <w:shd w:val="clear" w:color="auto" w:fill="F3F3F3"/>
          </w:tcPr>
          <w:p w:rsidR="00740967" w:rsidRDefault="00740967" w:rsidP="00740967">
            <w:ins w:id="793" w:author="Frank Oemig" w:date="2023-06-16T23:26:00Z">
              <w:r>
                <w:t>jurisdictional public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794" w:author="Frank Oemig" w:date="2023-06-16T23:26:00Z">
              <w:r>
                <w:t>Jurisdictional policy on collection, access, use, or disclosure of information deemed public by applicable jurisdiction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795" w:author="Frank Oemig" w:date="2023-06-16T23:26:00Z">
              <w:r>
                <w:t>JurisSP-CUI</w:t>
              </w:r>
            </w:ins>
          </w:p>
        </w:tc>
        <w:tc>
          <w:tcPr>
            <w:tcW w:w="1600" w:type="dxa"/>
            <w:tcBorders>
              <w:top w:val="single" w:sz="4" w:space="0" w:color="auto"/>
              <w:bottom w:val="single" w:sz="4" w:space="0" w:color="auto"/>
            </w:tcBorders>
            <w:shd w:val="clear" w:color="auto" w:fill="FFFFFF"/>
          </w:tcPr>
          <w:p w:rsidR="00740967" w:rsidRDefault="00740967" w:rsidP="00740967">
            <w:ins w:id="796" w:author="Frank Oemig" w:date="2023-06-16T23:26:00Z">
              <w:r>
                <w:t>jurisdictional specified controlled unclassified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797" w:author="Frank Oemig" w:date="2023-06-16T23:26:00Z">
              <w:r>
                <w:t>Jurisdictional policy on collection, access, use, or disclosure of specified controlled unclassified information as defined by applicable jurisdictional policy.</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798" w:author="Frank Oemig" w:date="2023-06-16T23:26:00Z">
              <w:r>
                <w:t>JurisUUI</w:t>
              </w:r>
            </w:ins>
          </w:p>
        </w:tc>
        <w:tc>
          <w:tcPr>
            <w:tcW w:w="1600" w:type="dxa"/>
            <w:tcBorders>
              <w:top w:val="single" w:sz="4" w:space="0" w:color="auto"/>
              <w:bottom w:val="single" w:sz="4" w:space="0" w:color="auto"/>
            </w:tcBorders>
            <w:shd w:val="clear" w:color="auto" w:fill="F3F3F3"/>
          </w:tcPr>
          <w:p w:rsidR="00740967" w:rsidRDefault="00740967" w:rsidP="00740967">
            <w:ins w:id="799" w:author="Frank Oemig" w:date="2023-06-16T23:26:00Z">
              <w:r>
                <w:t>jurisdictional uncontrolled unclassified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00" w:author="Frank Oemig" w:date="2023-06-16T23:26:00Z">
              <w:r>
                <w:t>Jurisdictional policy on collection, access, use, or disclosure of uncontrolled unclassified information as defined by applicable jurisdictional policy.</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01" w:author="Frank Oemig" w:date="2023-06-16T23:26:00Z">
              <w:r>
                <w:t xml:space="preserve">OrgIP </w:t>
              </w:r>
            </w:ins>
          </w:p>
        </w:tc>
        <w:tc>
          <w:tcPr>
            <w:tcW w:w="1600" w:type="dxa"/>
            <w:tcBorders>
              <w:top w:val="single" w:sz="4" w:space="0" w:color="auto"/>
              <w:bottom w:val="single" w:sz="4" w:space="0" w:color="auto"/>
            </w:tcBorders>
            <w:shd w:val="clear" w:color="auto" w:fill="FFFFFF"/>
          </w:tcPr>
          <w:p w:rsidR="00740967" w:rsidRDefault="00740967" w:rsidP="00740967">
            <w:ins w:id="802" w:author="Frank Oemig" w:date="2023-06-16T23:26:00Z">
              <w:r>
                <w:t>organizational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03" w:author="Frank Oemig" w:date="2023-06-16T23:26:00Z">
              <w:r>
                <w:t>Organizational policy on collection, access, use, or disclosure of information, which does not conflict with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04" w:author="Frank Oemig" w:date="2023-06-16T23:26:00Z">
              <w:r>
                <w:t>OrgCUI</w:t>
              </w:r>
            </w:ins>
          </w:p>
        </w:tc>
        <w:tc>
          <w:tcPr>
            <w:tcW w:w="1600" w:type="dxa"/>
            <w:tcBorders>
              <w:top w:val="single" w:sz="4" w:space="0" w:color="auto"/>
              <w:bottom w:val="single" w:sz="4" w:space="0" w:color="auto"/>
            </w:tcBorders>
            <w:shd w:val="clear" w:color="auto" w:fill="F3F3F3"/>
          </w:tcPr>
          <w:p w:rsidR="00740967" w:rsidRDefault="00740967" w:rsidP="00740967">
            <w:ins w:id="805" w:author="Frank Oemig" w:date="2023-06-16T23:26:00Z">
              <w:r>
                <w:t>organizational basic controlled unclassified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06" w:author="Frank Oemig" w:date="2023-06-16T23:26:00Z">
              <w:r>
                <w:t>Organizational policy on collection, access, use, or disclosure of basic controlled unclassified information as defined by the organization or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07" w:author="Frank Oemig" w:date="2023-06-16T23:26:00Z">
              <w:r>
                <w:t>OrgDEID</w:t>
              </w:r>
            </w:ins>
          </w:p>
        </w:tc>
        <w:tc>
          <w:tcPr>
            <w:tcW w:w="1600" w:type="dxa"/>
            <w:tcBorders>
              <w:top w:val="single" w:sz="4" w:space="0" w:color="auto"/>
              <w:bottom w:val="single" w:sz="4" w:space="0" w:color="auto"/>
            </w:tcBorders>
            <w:shd w:val="clear" w:color="auto" w:fill="FFFFFF"/>
          </w:tcPr>
          <w:p w:rsidR="00740967" w:rsidRDefault="00740967" w:rsidP="00740967">
            <w:ins w:id="808" w:author="Frank Oemig" w:date="2023-06-16T23:26:00Z">
              <w:r>
                <w:t>organizational de-identified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09" w:author="Frank Oemig" w:date="2023-06-16T23:26:00Z">
              <w:r>
                <w:t>Organizational policy on collection, access, use, or disclosure of de-identified information as defined by the organization or by applicable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10" w:author="Frank Oemig" w:date="2023-06-16T23:26:00Z">
              <w:r>
                <w:t>OrgLDS</w:t>
              </w:r>
            </w:ins>
          </w:p>
        </w:tc>
        <w:tc>
          <w:tcPr>
            <w:tcW w:w="1600" w:type="dxa"/>
            <w:tcBorders>
              <w:top w:val="single" w:sz="4" w:space="0" w:color="auto"/>
              <w:bottom w:val="single" w:sz="4" w:space="0" w:color="auto"/>
            </w:tcBorders>
            <w:shd w:val="clear" w:color="auto" w:fill="F3F3F3"/>
          </w:tcPr>
          <w:p w:rsidR="00740967" w:rsidRDefault="00740967" w:rsidP="00740967">
            <w:ins w:id="811" w:author="Frank Oemig" w:date="2023-06-16T23:26:00Z">
              <w:r>
                <w:t>organizational limited data set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12" w:author="Frank Oemig" w:date="2023-06-16T23:26:00Z">
              <w:r>
                <w:t>Organizational policy on collection, access, use, or disclosure of information in a limited data set as defined by the organization or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13" w:author="Frank Oemig" w:date="2023-06-16T23:26:00Z">
              <w:r>
                <w:t>OrgNSI</w:t>
              </w:r>
            </w:ins>
          </w:p>
        </w:tc>
        <w:tc>
          <w:tcPr>
            <w:tcW w:w="1600" w:type="dxa"/>
            <w:tcBorders>
              <w:top w:val="single" w:sz="4" w:space="0" w:color="auto"/>
              <w:bottom w:val="single" w:sz="4" w:space="0" w:color="auto"/>
            </w:tcBorders>
            <w:shd w:val="clear" w:color="auto" w:fill="FFFFFF"/>
          </w:tcPr>
          <w:p w:rsidR="00740967" w:rsidRDefault="00740967" w:rsidP="00740967">
            <w:ins w:id="814" w:author="Frank Oemig" w:date="2023-06-16T23:26:00Z">
              <w:r>
                <w:t>organizational non-sensitive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15" w:author="Frank Oemig" w:date="2023-06-16T23:26:00Z">
              <w:r>
                <w:t>Organizational policy on collection, access, use, or disclosure of information deemed non-sensitive by the organization by applicable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16" w:author="Frank Oemig" w:date="2023-06-16T23:27:00Z">
              <w:r>
                <w:t>OrgPI</w:t>
              </w:r>
            </w:ins>
          </w:p>
        </w:tc>
        <w:tc>
          <w:tcPr>
            <w:tcW w:w="1600" w:type="dxa"/>
            <w:tcBorders>
              <w:top w:val="single" w:sz="4" w:space="0" w:color="auto"/>
              <w:bottom w:val="single" w:sz="4" w:space="0" w:color="auto"/>
            </w:tcBorders>
            <w:shd w:val="clear" w:color="auto" w:fill="F3F3F3"/>
          </w:tcPr>
          <w:p w:rsidR="00740967" w:rsidRDefault="00740967" w:rsidP="00740967">
            <w:ins w:id="817" w:author="Frank Oemig" w:date="2023-06-16T23:27:00Z">
              <w:r>
                <w:t>organizational public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18" w:author="Frank Oemig" w:date="2023-06-16T23:27:00Z">
              <w:r>
                <w:t>Organizational policy on collection, access, use, or disclosure of public information as defined by the organization or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19" w:author="Frank Oemig" w:date="2023-06-16T23:27:00Z">
              <w:r>
                <w:t>OrgSP-CUI</w:t>
              </w:r>
            </w:ins>
          </w:p>
        </w:tc>
        <w:tc>
          <w:tcPr>
            <w:tcW w:w="1600" w:type="dxa"/>
            <w:tcBorders>
              <w:top w:val="single" w:sz="4" w:space="0" w:color="auto"/>
              <w:bottom w:val="single" w:sz="4" w:space="0" w:color="auto"/>
            </w:tcBorders>
            <w:shd w:val="clear" w:color="auto" w:fill="FFFFFF"/>
          </w:tcPr>
          <w:p w:rsidR="00740967" w:rsidRDefault="00740967" w:rsidP="00740967">
            <w:ins w:id="820" w:author="Frank Oemig" w:date="2023-06-16T23:27:00Z">
              <w:r>
                <w:t>organizational specified controlled unclassified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21" w:author="Frank Oemig" w:date="2023-06-16T23:27:00Z">
              <w:r>
                <w:t>Organizational policy on collection, access, use, or disclosure of specified controlled unclassified information as defined by the organization or by applicable jurisdictional law.</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22" w:author="Frank Oemig" w:date="2023-06-16T23:27:00Z">
              <w:r>
                <w:t>OrgUUI</w:t>
              </w:r>
            </w:ins>
          </w:p>
        </w:tc>
        <w:tc>
          <w:tcPr>
            <w:tcW w:w="1600" w:type="dxa"/>
            <w:tcBorders>
              <w:top w:val="single" w:sz="4" w:space="0" w:color="auto"/>
              <w:bottom w:val="single" w:sz="4" w:space="0" w:color="auto"/>
            </w:tcBorders>
            <w:shd w:val="clear" w:color="auto" w:fill="F3F3F3"/>
          </w:tcPr>
          <w:p w:rsidR="00740967" w:rsidRDefault="00740967" w:rsidP="00740967">
            <w:ins w:id="823" w:author="Frank Oemig" w:date="2023-06-16T23:27:00Z">
              <w:r>
                <w:t>organizational uncontrolled unclassified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24" w:author="Frank Oemig" w:date="2023-06-16T23:27:00Z">
              <w:r>
                <w:t>Organizational policy on collection, access, use, or disclosure of uncontrolled unclassified information as defined by the organization or by applicable jurisdictional law.</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25" w:author="Frank Oemig" w:date="2023-06-16T23:27:00Z">
              <w:r>
                <w:t>PersIP</w:t>
              </w:r>
            </w:ins>
          </w:p>
        </w:tc>
        <w:tc>
          <w:tcPr>
            <w:tcW w:w="1600" w:type="dxa"/>
            <w:tcBorders>
              <w:top w:val="single" w:sz="4" w:space="0" w:color="auto"/>
              <w:bottom w:val="single" w:sz="4" w:space="0" w:color="auto"/>
            </w:tcBorders>
            <w:shd w:val="clear" w:color="auto" w:fill="FFFFFF"/>
          </w:tcPr>
          <w:p w:rsidR="00740967" w:rsidRDefault="00740967" w:rsidP="00740967">
            <w:ins w:id="826" w:author="Frank Oemig" w:date="2023-06-16T23:27:00Z">
              <w:r>
                <w:t>personal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27" w:author="Frank Oemig" w:date="2023-06-16T23:27:00Z">
              <w:r>
                <w:t>Personal policy on collection, access, use, or disclosure of information.</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28" w:author="Frank Oemig" w:date="2023-06-16T23:27:00Z">
              <w:r>
                <w:t>PersNSI</w:t>
              </w:r>
            </w:ins>
          </w:p>
        </w:tc>
        <w:tc>
          <w:tcPr>
            <w:tcW w:w="1600" w:type="dxa"/>
            <w:tcBorders>
              <w:top w:val="single" w:sz="4" w:space="0" w:color="auto"/>
              <w:bottom w:val="single" w:sz="4" w:space="0" w:color="auto"/>
            </w:tcBorders>
            <w:shd w:val="clear" w:color="auto" w:fill="F3F3F3"/>
          </w:tcPr>
          <w:p w:rsidR="00740967" w:rsidRDefault="00740967" w:rsidP="00740967">
            <w:ins w:id="829" w:author="Frank Oemig" w:date="2023-06-16T23:27:00Z">
              <w:r>
                <w:t>personal non-sensitive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30" w:author="Frank Oemig" w:date="2023-06-16T23:27:00Z">
              <w:r>
                <w:t>Personal policy on collection, access, use, or disclosure of information deemed non-sensitive by the information subject.</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31" w:author="Frank Oemig" w:date="2023-06-16T23:27:00Z">
              <w:r>
                <w:t>PersLDS</w:t>
              </w:r>
            </w:ins>
          </w:p>
        </w:tc>
        <w:tc>
          <w:tcPr>
            <w:tcW w:w="1600" w:type="dxa"/>
            <w:tcBorders>
              <w:top w:val="single" w:sz="4" w:space="0" w:color="auto"/>
              <w:bottom w:val="single" w:sz="4" w:space="0" w:color="auto"/>
            </w:tcBorders>
            <w:shd w:val="clear" w:color="auto" w:fill="FFFFFF"/>
          </w:tcPr>
          <w:p w:rsidR="00740967" w:rsidRDefault="00740967" w:rsidP="00740967">
            <w:ins w:id="832" w:author="Frank Oemig" w:date="2023-06-16T23:27:00Z">
              <w:r>
                <w:t>personal limited data set information policy</w:t>
              </w:r>
            </w:ins>
          </w:p>
        </w:tc>
        <w:tc>
          <w:tcPr>
            <w:tcW w:w="2400" w:type="dxa"/>
            <w:tcBorders>
              <w:top w:val="single" w:sz="4" w:space="0" w:color="auto"/>
              <w:bottom w:val="single" w:sz="4" w:space="0" w:color="auto"/>
            </w:tcBorders>
            <w:shd w:val="clear" w:color="auto" w:fill="FFFFFF"/>
          </w:tcPr>
          <w:p w:rsidR="00740967" w:rsidRDefault="00740967" w:rsidP="00740967">
            <w:ins w:id="833" w:author="Frank Oemig" w:date="2023-06-16T23:27:00Z">
              <w:r>
                <w:t>Personal policy personal policy on collection, access, use, or disclosure of information in a limited data set by the information subject.</w:t>
              </w:r>
            </w:ins>
          </w:p>
        </w:tc>
        <w:tc>
          <w:tcPr>
            <w:tcW w:w="3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34" w:author="Frank Oemig" w:date="2023-06-16T23:27:00Z">
              <w:r>
                <w:t>PersPI</w:t>
              </w:r>
            </w:ins>
          </w:p>
        </w:tc>
        <w:tc>
          <w:tcPr>
            <w:tcW w:w="1600" w:type="dxa"/>
            <w:tcBorders>
              <w:top w:val="single" w:sz="4" w:space="0" w:color="auto"/>
              <w:bottom w:val="single" w:sz="4" w:space="0" w:color="auto"/>
            </w:tcBorders>
            <w:shd w:val="clear" w:color="auto" w:fill="F3F3F3"/>
          </w:tcPr>
          <w:p w:rsidR="00740967" w:rsidRDefault="00740967" w:rsidP="00740967">
            <w:ins w:id="835" w:author="Frank Oemig" w:date="2023-06-16T23:27:00Z">
              <w:r>
                <w:t>personal public information policy</w:t>
              </w:r>
            </w:ins>
          </w:p>
        </w:tc>
        <w:tc>
          <w:tcPr>
            <w:tcW w:w="2400" w:type="dxa"/>
            <w:tcBorders>
              <w:top w:val="single" w:sz="4" w:space="0" w:color="auto"/>
              <w:bottom w:val="single" w:sz="4" w:space="0" w:color="auto"/>
            </w:tcBorders>
            <w:shd w:val="clear" w:color="auto" w:fill="F3F3F3"/>
          </w:tcPr>
          <w:p w:rsidR="00740967" w:rsidRDefault="00740967" w:rsidP="00740967">
            <w:ins w:id="836" w:author="Frank Oemig" w:date="2023-06-16T23:27:00Z">
              <w:r>
                <w:t>Personal policy on collection, access, use, or disclosure of information deemed public by the information subject.</w:t>
              </w:r>
            </w:ins>
          </w:p>
        </w:tc>
        <w:tc>
          <w:tcPr>
            <w:tcW w:w="3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37" w:author="Frank Oemig" w:date="2023-06-16T23:27:00Z">
              <w:r>
                <w:t>GRANTORCHOICE</w:t>
              </w:r>
            </w:ins>
          </w:p>
        </w:tc>
        <w:tc>
          <w:tcPr>
            <w:tcW w:w="1600" w:type="dxa"/>
            <w:tcBorders>
              <w:top w:val="single" w:sz="4" w:space="0" w:color="auto"/>
              <w:bottom w:val="single" w:sz="4" w:space="0" w:color="auto"/>
            </w:tcBorders>
            <w:shd w:val="clear" w:color="auto" w:fill="FFFFFF"/>
          </w:tcPr>
          <w:p w:rsidR="00740967" w:rsidRDefault="00740967" w:rsidP="00740967">
            <w:ins w:id="838" w:author="Frank Oemig" w:date="2023-06-16T23:27:00Z">
              <w:r>
                <w:t>grantor choice</w:t>
              </w:r>
            </w:ins>
          </w:p>
        </w:tc>
        <w:tc>
          <w:tcPr>
            <w:tcW w:w="2400" w:type="dxa"/>
            <w:tcBorders>
              <w:top w:val="single" w:sz="4" w:space="0" w:color="auto"/>
              <w:bottom w:val="single" w:sz="4" w:space="0" w:color="auto"/>
            </w:tcBorders>
            <w:shd w:val="clear" w:color="auto" w:fill="FFFFFF"/>
          </w:tcPr>
          <w:p w:rsidR="00740967" w:rsidRDefault="00740967" w:rsidP="00740967">
            <w:pPr>
              <w:rPr>
                <w:ins w:id="839" w:author="Frank Oemig" w:date="2023-06-16T23:27:00Z"/>
              </w:rPr>
            </w:pPr>
            <w:ins w:id="840" w:author="Frank Oemig" w:date="2023-06-16T23:27:00Z">
              <w:r>
                <w:t>A grantor's terms of agreement to which a grantee may assent or dissent, and which may include an opportunity for a grantee to request restrictions or extensions.</w:t>
              </w:r>
            </w:ins>
          </w:p>
          <w:p w:rsidR="00740967" w:rsidRDefault="00740967" w:rsidP="00740967">
            <w:pPr>
              <w:rPr>
                <w:ins w:id="841" w:author="Frank Oemig" w:date="2023-06-16T23:27:00Z"/>
              </w:rPr>
            </w:pPr>
          </w:p>
          <w:p w:rsidR="00740967" w:rsidRDefault="00740967" w:rsidP="00740967">
            <w:ins w:id="842" w:author="Frank Oemig" w:date="2023-06-16T23:27:00Z">
              <w:r>
                <w:t>Comment: A grantor typically is able to stipulate preferred terms of agreement when the grantor has control over the topic of the agreement, which a grantee must accept in full or may be offered an opportunity to extend or restrict certain terms.</w:t>
              </w:r>
            </w:ins>
          </w:p>
        </w:tc>
        <w:tc>
          <w:tcPr>
            <w:tcW w:w="3200" w:type="dxa"/>
            <w:tcBorders>
              <w:top w:val="single" w:sz="4" w:space="0" w:color="auto"/>
              <w:bottom w:val="single" w:sz="4" w:space="0" w:color="auto"/>
            </w:tcBorders>
            <w:shd w:val="clear" w:color="auto" w:fill="FFFFFF"/>
          </w:tcPr>
          <w:p w:rsidR="00740967" w:rsidRDefault="00740967" w:rsidP="00740967">
            <w:pPr>
              <w:rPr>
                <w:ins w:id="843" w:author="Frank Oemig" w:date="2023-06-16T23:27:00Z"/>
              </w:rPr>
            </w:pPr>
            <w:ins w:id="844" w:author="Frank Oemig" w:date="2023-06-16T23:27:00Z">
              <w:r>
                <w:t>If the grantor's term of agreement must be accepted in full, then this is considered ""basic consent"". If a grantee is offered an opportunity to extend or restrict certain terms, then the agreement is considered ""granular consent"".</w:t>
              </w:r>
            </w:ins>
          </w:p>
          <w:p w:rsidR="00740967" w:rsidRDefault="00740967" w:rsidP="00740967">
            <w:ins w:id="845" w:author="Frank Oemig" w:date="2023-06-16T23:27:00Z">
              <w:r>
                <w:t>Examples: (1) Healthcare: A PHR account holder [grantor] may require any PHR user [grantee] to accept the terms of agreement in full, or may permit a PHR user to extend or restrict terms selected by the account holder or requested by the PHR user. (2) Non-healthcare: The owner of a resource server [grantor] may require any authorization server [grantee] to meet authorization requirements stipulated in the grantor's terms of agreement.</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46" w:author="Frank Oemig" w:date="2023-06-16T23:27:00Z">
              <w:r>
                <w:t xml:space="preserve">IMPLIED </w:t>
              </w:r>
            </w:ins>
          </w:p>
        </w:tc>
        <w:tc>
          <w:tcPr>
            <w:tcW w:w="1600" w:type="dxa"/>
            <w:tcBorders>
              <w:top w:val="single" w:sz="4" w:space="0" w:color="auto"/>
              <w:bottom w:val="single" w:sz="4" w:space="0" w:color="auto"/>
            </w:tcBorders>
            <w:shd w:val="clear" w:color="auto" w:fill="F3F3F3"/>
          </w:tcPr>
          <w:p w:rsidR="00740967" w:rsidRDefault="00740967" w:rsidP="00740967">
            <w:ins w:id="847" w:author="Frank Oemig" w:date="2023-06-16T23:27:00Z">
              <w:r>
                <w:t>implied consent</w:t>
              </w:r>
            </w:ins>
          </w:p>
        </w:tc>
        <w:tc>
          <w:tcPr>
            <w:tcW w:w="2400" w:type="dxa"/>
            <w:tcBorders>
              <w:top w:val="single" w:sz="4" w:space="0" w:color="auto"/>
              <w:bottom w:val="single" w:sz="4" w:space="0" w:color="auto"/>
            </w:tcBorders>
            <w:shd w:val="clear" w:color="auto" w:fill="F3F3F3"/>
          </w:tcPr>
          <w:p w:rsidR="00740967" w:rsidRDefault="00740967" w:rsidP="00740967">
            <w:pPr>
              <w:rPr>
                <w:ins w:id="848" w:author="Frank Oemig" w:date="2023-06-16T23:27:00Z"/>
              </w:rPr>
            </w:pPr>
            <w:ins w:id="849" w:author="Frank Oemig" w:date="2023-06-16T23:27:00Z">
              <w:r>
                <w:t>A grantor's presumed assent to the grantee's terms of agreement is based on the grantor's behavior, which may result from not expressly assenting to the consent directive offered, or from having no right to assent or dissent offered by the grantee.</w:t>
              </w:r>
            </w:ins>
          </w:p>
          <w:p w:rsidR="00740967" w:rsidRDefault="00740967" w:rsidP="00740967">
            <w:pPr>
              <w:rPr>
                <w:ins w:id="850" w:author="Frank Oemig" w:date="2023-06-16T23:27:00Z"/>
              </w:rPr>
            </w:pPr>
          </w:p>
          <w:p w:rsidR="00740967" w:rsidRDefault="00740967" w:rsidP="00740967">
            <w:ins w:id="851" w:author="Frank Oemig" w:date="2023-06-16T23:27:00Z">
              <w:r>
                <w:t>Comment: Implied or ""implicit"" consent occurs when the behavior of the grantor is understood by a reasonable person to signal agreement to the grantee's terms.</w:t>
              </w:r>
            </w:ins>
          </w:p>
        </w:tc>
        <w:tc>
          <w:tcPr>
            <w:tcW w:w="3200" w:type="dxa"/>
            <w:tcBorders>
              <w:top w:val="single" w:sz="4" w:space="0" w:color="auto"/>
              <w:bottom w:val="single" w:sz="4" w:space="0" w:color="auto"/>
            </w:tcBorders>
            <w:shd w:val="clear" w:color="auto" w:fill="F3F3F3"/>
          </w:tcPr>
          <w:p w:rsidR="00740967" w:rsidRDefault="00740967" w:rsidP="00740967">
            <w:pPr>
              <w:rPr>
                <w:ins w:id="852" w:author="Frank Oemig" w:date="2023-06-16T23:27:00Z"/>
              </w:rPr>
            </w:pPr>
            <w:ins w:id="853" w:author="Frank Oemig" w:date="2023-06-16T23:27:00Z">
              <w:r>
                <w:t>Implied consent with no opportunity to assent or dissent to certain terms is considered ""basic consent"".</w:t>
              </w:r>
            </w:ins>
          </w:p>
          <w:p w:rsidR="00740967" w:rsidRDefault="00740967" w:rsidP="00740967">
            <w:ins w:id="854" w:author="Frank Oemig" w:date="2023-06-16T23:27:00Z">
              <w:r>
                <w:t>Examples: (1) Healthcare: (a) A patient schedules an appointment with a provider, and either does not take the opportunity to expressly assent or dissent to the provider's consent  directive, does not have an opportunity to do so, as in the case where emergency care is required, or simply behaves as though the patient [grantor] agrees to the rights granted to the provider [grantee] in an implicit consent directive. (b) An injured and unconscious patient is deemed to have assented to emergency treatment by those permitted to do so under jurisdictional laws, e.g., Good Samaritan laws. (2) Non-healthcare: (a) Upon receiving a driver's license, the driver is deemed to have assented without explicitly consenting to undergoing field sobriety tests. (b) A corporation that does business in a foreign nation is deemed to have deemed to have assented without explicitly consenting to abide by that nation's laws.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55" w:author="Frank Oemig" w:date="2023-06-16T23:27:00Z">
              <w:r>
                <w:t>IMPLIEDD</w:t>
              </w:r>
            </w:ins>
          </w:p>
        </w:tc>
        <w:tc>
          <w:tcPr>
            <w:tcW w:w="1600" w:type="dxa"/>
            <w:tcBorders>
              <w:top w:val="single" w:sz="4" w:space="0" w:color="auto"/>
              <w:bottom w:val="single" w:sz="4" w:space="0" w:color="auto"/>
            </w:tcBorders>
            <w:shd w:val="clear" w:color="auto" w:fill="FFFFFF"/>
          </w:tcPr>
          <w:p w:rsidR="00740967" w:rsidRDefault="00740967" w:rsidP="00740967">
            <w:ins w:id="856" w:author="Frank Oemig" w:date="2023-06-16T23:27:00Z">
              <w:r>
                <w:t>implied consent with opportunity to dissent</w:t>
              </w:r>
            </w:ins>
          </w:p>
        </w:tc>
        <w:tc>
          <w:tcPr>
            <w:tcW w:w="2400" w:type="dxa"/>
            <w:tcBorders>
              <w:top w:val="single" w:sz="4" w:space="0" w:color="auto"/>
              <w:bottom w:val="single" w:sz="4" w:space="0" w:color="auto"/>
            </w:tcBorders>
            <w:shd w:val="clear" w:color="auto" w:fill="FFFFFF"/>
          </w:tcPr>
          <w:p w:rsidR="00740967" w:rsidRDefault="00740967" w:rsidP="00740967">
            <w:pPr>
              <w:rPr>
                <w:ins w:id="857" w:author="Frank Oemig" w:date="2023-06-16T23:27:00Z"/>
              </w:rPr>
            </w:pPr>
            <w:ins w:id="858" w:author="Frank Oemig" w:date="2023-06-16T23:27:00Z">
              <w:r>
                <w:t>A grantor's presumed assent to the grantee's terms of agreement, which is based on the grantor's behavior, and includes a right to dissent to certain terms.</w:t>
              </w:r>
            </w:ins>
          </w:p>
          <w:p w:rsidR="00740967" w:rsidRDefault="00740967" w:rsidP="00740967">
            <w:pPr>
              <w:rPr>
                <w:ins w:id="859" w:author="Frank Oemig" w:date="2023-06-16T23:27:00Z"/>
              </w:rPr>
            </w:pPr>
          </w:p>
          <w:p w:rsidR="00740967" w:rsidRDefault="00740967" w:rsidP="00740967">
            <w:ins w:id="860" w:author="Frank Oemig" w:date="2023-06-16T23:27:00Z">
              <w:r>
                <w:t>Comment: A grantor assenting to the grantee's terms of agreement may or may not exercise a right to dissent to grantor selected terms or to grantee's selected terms to which a grantor may dissent.</w:t>
              </w:r>
            </w:ins>
          </w:p>
        </w:tc>
        <w:tc>
          <w:tcPr>
            <w:tcW w:w="3200" w:type="dxa"/>
            <w:tcBorders>
              <w:top w:val="single" w:sz="4" w:space="0" w:color="auto"/>
              <w:bottom w:val="single" w:sz="4" w:space="0" w:color="auto"/>
            </w:tcBorders>
            <w:shd w:val="clear" w:color="auto" w:fill="FFFFFF"/>
          </w:tcPr>
          <w:p w:rsidR="00740967" w:rsidRDefault="00740967" w:rsidP="00740967">
            <w:pPr>
              <w:rPr>
                <w:ins w:id="861" w:author="Frank Oemig" w:date="2023-06-16T23:27:00Z"/>
              </w:rPr>
            </w:pPr>
            <w:ins w:id="862" w:author="Frank Oemig" w:date="2023-06-16T23:27:00Z">
              <w:r>
                <w:t>Implied or ""implicit"" consent with an ""opportunity to dissent"" occurs when the grantor's behavior is understood by a reasonable person to signal assent to the grantee's terms of agreement whether the grantor requests or the grantee approves further restrictions, is considered ""granular consent"".</w:t>
              </w:r>
            </w:ins>
          </w:p>
          <w:p w:rsidR="00740967" w:rsidRDefault="00740967" w:rsidP="00740967">
            <w:ins w:id="863" w:author="Frank Oemig" w:date="2023-06-16T23:27:00Z">
              <w:r>
                <w:t xml:space="preserve"> Examples: (1) Healthcare: (a) A healthcare provider deems a patient's assent to disclosure of health information to family members and friends, but offers an opportunity or permits the patient to dissent to such disclosures.(b) A health information exchanges deems a patient to have assented to disclosure of health information for treatment purposes, but offers the patient an opportunity to dissents to disclosure to particular provider organizations. (2) Non-healthcare: A bank deems a banking customer's assent to specified collection, access, use, or disclosure of financial information as a requirement of holding a bank account, but provides the user an opportunity to limit third-party collection, access, use or disclosure of that information for marketing purposes.</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64" w:author="Frank Oemig" w:date="2023-06-16T23:27:00Z">
              <w:r>
                <w:t>NOCONSENT</w:t>
              </w:r>
            </w:ins>
          </w:p>
        </w:tc>
        <w:tc>
          <w:tcPr>
            <w:tcW w:w="1600" w:type="dxa"/>
            <w:tcBorders>
              <w:top w:val="single" w:sz="4" w:space="0" w:color="auto"/>
              <w:bottom w:val="single" w:sz="4" w:space="0" w:color="auto"/>
            </w:tcBorders>
            <w:shd w:val="clear" w:color="auto" w:fill="F3F3F3"/>
          </w:tcPr>
          <w:p w:rsidR="00740967" w:rsidRDefault="00740967" w:rsidP="00740967">
            <w:ins w:id="865" w:author="Frank Oemig" w:date="2023-06-16T23:27:00Z">
              <w:r>
                <w:t>no consent</w:t>
              </w:r>
            </w:ins>
          </w:p>
        </w:tc>
        <w:tc>
          <w:tcPr>
            <w:tcW w:w="2400" w:type="dxa"/>
            <w:tcBorders>
              <w:top w:val="single" w:sz="4" w:space="0" w:color="auto"/>
              <w:bottom w:val="single" w:sz="4" w:space="0" w:color="auto"/>
            </w:tcBorders>
            <w:shd w:val="clear" w:color="auto" w:fill="F3F3F3"/>
          </w:tcPr>
          <w:p w:rsidR="00740967" w:rsidRDefault="00740967" w:rsidP="00740967">
            <w:pPr>
              <w:rPr>
                <w:ins w:id="866" w:author="Frank Oemig" w:date="2023-06-16T23:27:00Z"/>
              </w:rPr>
            </w:pPr>
            <w:ins w:id="867" w:author="Frank Oemig" w:date="2023-06-16T23:27:00Z">
              <w:r>
                <w:t>No notification or opportunity is provided for a grantor to assent or dissent to a grantee's terms of agreement.</w:t>
              </w:r>
            </w:ins>
          </w:p>
          <w:p w:rsidR="00740967" w:rsidRDefault="00740967" w:rsidP="00740967">
            <w:pPr>
              <w:rPr>
                <w:ins w:id="868" w:author="Frank Oemig" w:date="2023-06-16T23:27:00Z"/>
              </w:rPr>
            </w:pPr>
          </w:p>
          <w:p w:rsidR="00740967" w:rsidRDefault="00740967" w:rsidP="00740967">
            <w:ins w:id="869" w:author="Frank Oemig" w:date="2023-06-16T23:27:00Z">
              <w: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ins>
          </w:p>
        </w:tc>
        <w:tc>
          <w:tcPr>
            <w:tcW w:w="3200" w:type="dxa"/>
            <w:tcBorders>
              <w:top w:val="single" w:sz="4" w:space="0" w:color="auto"/>
              <w:bottom w:val="single" w:sz="4" w:space="0" w:color="auto"/>
            </w:tcBorders>
            <w:shd w:val="clear" w:color="auto" w:fill="F3F3F3"/>
          </w:tcPr>
          <w:p w:rsidR="00740967" w:rsidRDefault="00740967" w:rsidP="00740967">
            <w:pPr>
              <w:rPr>
                <w:ins w:id="870" w:author="Frank Oemig" w:date="2023-06-16T23:27:00Z"/>
              </w:rPr>
            </w:pPr>
            <w:ins w:id="871" w:author="Frank Oemig" w:date="2023-06-16T23:27:00Z">
              <w:r>
                <w:t>The grantee's terms of agreement, may be available to the grantor by reviewing the grantee's privacy policies, but there is no notice by which a grantor is apprised of the policy directly or able to acknowledge.</w:t>
              </w:r>
            </w:ins>
          </w:p>
          <w:p w:rsidR="00740967" w:rsidRDefault="00740967" w:rsidP="00740967">
            <w:ins w:id="872" w:author="Frank Oemig" w:date="2023-06-16T23:27:00Z">
              <w:r>
                <w:t>Examples: (1) Healthcare: (a) Without notification or an opportunity to assent or dissent, a patient's health information is automatically included in and available (often according to certain rules) through a health information exchange. Note that this differs from implied consent, where the patient is assumed to have consented. (b) Without notification or an opportunity to assent or dissent, a patient's health information is collected, accessed, used, or disclosed for research, public health, security, fraud prevention, court order, or law enforcement. (2) Non-healthcare: (a) Without notification or an opportunity to assent or dissent, a consumer's healthcare or non-healthcare internet searches are aggregated for secondary uses such as behavioral tracking and profiling. (b) Without notification or an opportunity to assent or dissent, a consumer's location and activities in a shopping mall are tracked by RFID tags on purchased items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73" w:author="Frank Oemig" w:date="2023-06-16T23:27:00Z">
              <w:r>
                <w:t xml:space="preserve">OPTIN </w:t>
              </w:r>
            </w:ins>
          </w:p>
        </w:tc>
        <w:tc>
          <w:tcPr>
            <w:tcW w:w="1600" w:type="dxa"/>
            <w:tcBorders>
              <w:top w:val="single" w:sz="4" w:space="0" w:color="auto"/>
              <w:bottom w:val="single" w:sz="4" w:space="0" w:color="auto"/>
            </w:tcBorders>
            <w:shd w:val="clear" w:color="auto" w:fill="FFFFFF"/>
          </w:tcPr>
          <w:p w:rsidR="00740967" w:rsidRDefault="00740967" w:rsidP="00740967">
            <w:ins w:id="874" w:author="Frank Oemig" w:date="2023-06-16T23:27:00Z">
              <w:r>
                <w:t>opt-in</w:t>
              </w:r>
            </w:ins>
          </w:p>
        </w:tc>
        <w:tc>
          <w:tcPr>
            <w:tcW w:w="2400" w:type="dxa"/>
            <w:tcBorders>
              <w:top w:val="single" w:sz="4" w:space="0" w:color="auto"/>
              <w:bottom w:val="single" w:sz="4" w:space="0" w:color="auto"/>
            </w:tcBorders>
            <w:shd w:val="clear" w:color="auto" w:fill="FFFFFF"/>
          </w:tcPr>
          <w:p w:rsidR="00740967" w:rsidRDefault="00740967" w:rsidP="00740967">
            <w:pPr>
              <w:rPr>
                <w:ins w:id="875" w:author="Frank Oemig" w:date="2023-06-16T23:27:00Z"/>
              </w:rPr>
            </w:pPr>
            <w:ins w:id="876" w:author="Frank Oemig" w:date="2023-06-16T23:27:00Z">
              <w:r>
                <w:t>A grantor's assent to the terms of an agreement offered by a grantee without an opportunity for to dissent to any terms.</w:t>
              </w:r>
            </w:ins>
          </w:p>
          <w:p w:rsidR="00740967" w:rsidRDefault="00740967" w:rsidP="00740967">
            <w:pPr>
              <w:rPr>
                <w:ins w:id="877" w:author="Frank Oemig" w:date="2023-06-16T23:27:00Z"/>
              </w:rPr>
            </w:pPr>
          </w:p>
          <w:p w:rsidR="00740967" w:rsidRDefault="00740967" w:rsidP="00740967">
            <w:ins w:id="878" w:author="Frank Oemig" w:date="2023-06-16T23:27:00Z">
              <w:r>
                <w:t>Comment: Acceptance of a grantee's terms pertaining, for example, to permissible activities, purposes of use, handling caveats, expiry date, and revocation policies.</w:t>
              </w:r>
            </w:ins>
          </w:p>
        </w:tc>
        <w:tc>
          <w:tcPr>
            <w:tcW w:w="3200" w:type="dxa"/>
            <w:tcBorders>
              <w:top w:val="single" w:sz="4" w:space="0" w:color="auto"/>
              <w:bottom w:val="single" w:sz="4" w:space="0" w:color="auto"/>
            </w:tcBorders>
            <w:shd w:val="clear" w:color="auto" w:fill="FFFFFF"/>
          </w:tcPr>
          <w:p w:rsidR="00740967" w:rsidRDefault="00740967" w:rsidP="00740967">
            <w:pPr>
              <w:rPr>
                <w:ins w:id="879" w:author="Frank Oemig" w:date="2023-06-16T23:27:00Z"/>
              </w:rPr>
            </w:pPr>
            <w:ins w:id="880" w:author="Frank Oemig" w:date="2023-06-16T23:27:00Z">
              <w:r>
                <w:t>Opt-in with no opportunity for a grantor to restrict certain permissions sought by the grantee is considered ""basic consent"".</w:t>
              </w:r>
            </w:ins>
          </w:p>
          <w:p w:rsidR="00740967" w:rsidRDefault="00740967" w:rsidP="00740967">
            <w:ins w:id="881" w:author="Frank Oemig" w:date="2023-06-16T23:27:00Z">
              <w:r>
                <w:t>Examples: (1)  Healthcare: A patient [grantor] signs a provider's [grantee's] consent directive form, which lists permissible collection, access, use, or disclosure activities, purposes of use, handling caveats, and revocation policies. (2) Non-healthcare: An employee [grantor] signs an employer's [grantee's] non-disclosure and non-compete agreement.</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882" w:author="Frank Oemig" w:date="2023-06-16T23:27:00Z">
              <w:r>
                <w:t>OPTINR</w:t>
              </w:r>
            </w:ins>
          </w:p>
        </w:tc>
        <w:tc>
          <w:tcPr>
            <w:tcW w:w="1600" w:type="dxa"/>
            <w:tcBorders>
              <w:top w:val="single" w:sz="4" w:space="0" w:color="auto"/>
              <w:bottom w:val="single" w:sz="4" w:space="0" w:color="auto"/>
            </w:tcBorders>
            <w:shd w:val="clear" w:color="auto" w:fill="F3F3F3"/>
          </w:tcPr>
          <w:p w:rsidR="00740967" w:rsidRDefault="00740967" w:rsidP="00740967">
            <w:ins w:id="883" w:author="Frank Oemig" w:date="2023-06-16T23:27:00Z">
              <w:r>
                <w:t>opt-in with restrictions</w:t>
              </w:r>
            </w:ins>
          </w:p>
        </w:tc>
        <w:tc>
          <w:tcPr>
            <w:tcW w:w="2400" w:type="dxa"/>
            <w:tcBorders>
              <w:top w:val="single" w:sz="4" w:space="0" w:color="auto"/>
              <w:bottom w:val="single" w:sz="4" w:space="0" w:color="auto"/>
            </w:tcBorders>
            <w:shd w:val="clear" w:color="auto" w:fill="F3F3F3"/>
          </w:tcPr>
          <w:p w:rsidR="00740967" w:rsidRDefault="00740967" w:rsidP="00740967">
            <w:pPr>
              <w:rPr>
                <w:ins w:id="884" w:author="Frank Oemig" w:date="2023-06-16T23:27:00Z"/>
              </w:rPr>
            </w:pPr>
            <w:ins w:id="885" w:author="Frank Oemig" w:date="2023-06-16T23:27:00Z">
              <w:r>
                <w:t>A grantor's assent to the grantee's terms of an agreement with an opportunity for to dissent to certain grantor or grantee selected terms.</w:t>
              </w:r>
            </w:ins>
          </w:p>
          <w:p w:rsidR="00740967" w:rsidRDefault="00740967" w:rsidP="00740967">
            <w:pPr>
              <w:rPr>
                <w:ins w:id="886" w:author="Frank Oemig" w:date="2023-06-16T23:27:00Z"/>
              </w:rPr>
            </w:pPr>
          </w:p>
          <w:p w:rsidR="00740967" w:rsidRDefault="00740967" w:rsidP="00740967">
            <w:ins w:id="887" w:author="Frank Oemig" w:date="2023-06-16T23:27:00Z">
              <w:r>
                <w:t>Comment: A grantor dissenting to the grantee's terms of agreement may or may not exercise a right to assent to grantor's pre-approved restrictions or to grantee's selected terms to which a grantor may dissent.</w:t>
              </w:r>
            </w:ins>
          </w:p>
        </w:tc>
        <w:tc>
          <w:tcPr>
            <w:tcW w:w="3200" w:type="dxa"/>
            <w:tcBorders>
              <w:top w:val="single" w:sz="4" w:space="0" w:color="auto"/>
              <w:bottom w:val="single" w:sz="4" w:space="0" w:color="auto"/>
            </w:tcBorders>
            <w:shd w:val="clear" w:color="auto" w:fill="F3F3F3"/>
          </w:tcPr>
          <w:p w:rsidR="00740967" w:rsidRDefault="00740967" w:rsidP="00740967">
            <w:pPr>
              <w:rPr>
                <w:ins w:id="888" w:author="Frank Oemig" w:date="2023-06-16T23:27:00Z"/>
              </w:rPr>
            </w:pPr>
            <w:ins w:id="889" w:author="Frank Oemig" w:date="2023-06-16T23:27:00Z">
              <w:r>
                <w:t>Opt-in with restrictions is considered ""granular consent"" because the grantor has an opportunity to narrow the permissions sought by the grantee.</w:t>
              </w:r>
            </w:ins>
          </w:p>
          <w:p w:rsidR="00740967" w:rsidRDefault="00740967" w:rsidP="00740967">
            <w:ins w:id="890" w:author="Frank Oemig" w:date="2023-06-16T23:27:00Z">
              <w:r>
                <w:t>Examples: (1) Healthcare: A patient assent to grantee's consent directive terms for collection, access, use, or disclosure of health information, and dissents to disclosure to certain recipients as allowed by the provider's pre-approved restriction list. (2) Non-healthcare: A cell phone user assents to the cell phone's privacy practices and terms of use, but dissents from location tracking by turning off the cell phone's tracking capability.</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891" w:author="Frank Oemig" w:date="2023-06-16T23:27:00Z">
              <w:r>
                <w:t>OPTOUT</w:t>
              </w:r>
            </w:ins>
          </w:p>
        </w:tc>
        <w:tc>
          <w:tcPr>
            <w:tcW w:w="1600" w:type="dxa"/>
            <w:tcBorders>
              <w:top w:val="single" w:sz="4" w:space="0" w:color="auto"/>
              <w:bottom w:val="single" w:sz="4" w:space="0" w:color="auto"/>
            </w:tcBorders>
            <w:shd w:val="clear" w:color="auto" w:fill="FFFFFF"/>
          </w:tcPr>
          <w:p w:rsidR="00740967" w:rsidRDefault="00740967" w:rsidP="00740967">
            <w:ins w:id="892" w:author="Frank Oemig" w:date="2023-06-16T23:27:00Z">
              <w:r>
                <w:t>opt-out</w:t>
              </w:r>
            </w:ins>
          </w:p>
        </w:tc>
        <w:tc>
          <w:tcPr>
            <w:tcW w:w="2400" w:type="dxa"/>
            <w:tcBorders>
              <w:top w:val="single" w:sz="4" w:space="0" w:color="auto"/>
              <w:bottom w:val="single" w:sz="4" w:space="0" w:color="auto"/>
            </w:tcBorders>
            <w:shd w:val="clear" w:color="auto" w:fill="FFFFFF"/>
          </w:tcPr>
          <w:p w:rsidR="00740967" w:rsidRDefault="00740967" w:rsidP="00740967">
            <w:pPr>
              <w:rPr>
                <w:ins w:id="893" w:author="Frank Oemig" w:date="2023-06-16T23:27:00Z"/>
              </w:rPr>
            </w:pPr>
            <w:ins w:id="894" w:author="Frank Oemig" w:date="2023-06-16T23:27:00Z">
              <w:r>
                <w:t>A grantor's dissent to the terms of agreement offered by a grantee without an opportunity for to assent to any terms.</w:t>
              </w:r>
            </w:ins>
          </w:p>
          <w:p w:rsidR="00740967" w:rsidRDefault="00740967" w:rsidP="00740967">
            <w:pPr>
              <w:rPr>
                <w:ins w:id="895" w:author="Frank Oemig" w:date="2023-06-16T23:27:00Z"/>
              </w:rPr>
            </w:pPr>
          </w:p>
          <w:p w:rsidR="00740967" w:rsidRDefault="00740967" w:rsidP="00740967">
            <w:ins w:id="896" w:author="Frank Oemig" w:date="2023-06-16T23:27:00Z">
              <w:r>
                <w:t>Comment: Rejection of a grantee's terms of agreement pertaining, for example, to permissible activities, purposes of use, handling caveats, expiry date, and revocation policies.</w:t>
              </w:r>
            </w:ins>
          </w:p>
        </w:tc>
        <w:tc>
          <w:tcPr>
            <w:tcW w:w="3200" w:type="dxa"/>
            <w:tcBorders>
              <w:top w:val="single" w:sz="4" w:space="0" w:color="auto"/>
              <w:bottom w:val="single" w:sz="4" w:space="0" w:color="auto"/>
            </w:tcBorders>
            <w:shd w:val="clear" w:color="auto" w:fill="FFFFFF"/>
          </w:tcPr>
          <w:p w:rsidR="00740967" w:rsidRDefault="00740967" w:rsidP="00740967">
            <w:pPr>
              <w:rPr>
                <w:ins w:id="897" w:author="Frank Oemig" w:date="2023-06-16T23:27:00Z"/>
              </w:rPr>
            </w:pPr>
            <w:ins w:id="898" w:author="Frank Oemig" w:date="2023-06-16T23:27:00Z">
              <w:r>
                <w:t>Opt-out with no opportunity for a grantor to permit certain permissions sought by the grantee is considered ""basic consent"".</w:t>
              </w:r>
            </w:ins>
          </w:p>
          <w:p w:rsidR="00740967" w:rsidRDefault="00740967" w:rsidP="00740967">
            <w:ins w:id="899" w:author="Frank Oemig" w:date="2023-06-16T23:27:00Z">
              <w:r>
                <w:t>Examples: (1) Healthcare: A patient [grantor] declines to sign a provider's [grantee's] consent directive form, which lists permissible collection, access, use, or disclosure activities, purposes of use, handling caveats, revocation policies, and consequences of not assenting. (2) Non-healthcare: (a)  A patient [grantor] declines to sign a provider's [grantee's] consent directive form, which lists permissible collection, access, use, or disclosure activities, purposes of use, handling caveats, revocation policies, and consequences of not assenting. (b) A citizen [grantor] refuses to enroll in mandatory government [grantee] health insurance based on religious beliefs, which is an exemption.</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900" w:author="Frank Oemig" w:date="2023-06-16T23:27:00Z">
              <w:r>
                <w:t>OPTOUTE</w:t>
              </w:r>
            </w:ins>
          </w:p>
        </w:tc>
        <w:tc>
          <w:tcPr>
            <w:tcW w:w="1600" w:type="dxa"/>
            <w:tcBorders>
              <w:top w:val="single" w:sz="4" w:space="0" w:color="auto"/>
              <w:bottom w:val="single" w:sz="4" w:space="0" w:color="auto"/>
            </w:tcBorders>
            <w:shd w:val="clear" w:color="auto" w:fill="F3F3F3"/>
          </w:tcPr>
          <w:p w:rsidR="00740967" w:rsidRDefault="00740967" w:rsidP="00740967">
            <w:ins w:id="901" w:author="Frank Oemig" w:date="2023-06-16T23:27:00Z">
              <w:r>
                <w:t>opt-out with exceptions</w:t>
              </w:r>
            </w:ins>
          </w:p>
        </w:tc>
        <w:tc>
          <w:tcPr>
            <w:tcW w:w="2400" w:type="dxa"/>
            <w:tcBorders>
              <w:top w:val="single" w:sz="4" w:space="0" w:color="auto"/>
              <w:bottom w:val="single" w:sz="4" w:space="0" w:color="auto"/>
            </w:tcBorders>
            <w:shd w:val="clear" w:color="auto" w:fill="F3F3F3"/>
          </w:tcPr>
          <w:p w:rsidR="00740967" w:rsidRDefault="00740967" w:rsidP="00740967">
            <w:pPr>
              <w:rPr>
                <w:ins w:id="902" w:author="Frank Oemig" w:date="2023-06-16T23:27:00Z"/>
              </w:rPr>
            </w:pPr>
            <w:ins w:id="903" w:author="Frank Oemig" w:date="2023-06-16T23:27:00Z">
              <w:r>
                <w:t>A grantor's dissent to the grantee's terms of agreement except for certain grantor or grantee selected terms.</w:t>
              </w:r>
            </w:ins>
          </w:p>
          <w:p w:rsidR="00740967" w:rsidRDefault="00740967" w:rsidP="00740967">
            <w:pPr>
              <w:rPr>
                <w:ins w:id="904" w:author="Frank Oemig" w:date="2023-06-16T23:27:00Z"/>
              </w:rPr>
            </w:pPr>
          </w:p>
          <w:p w:rsidR="00740967" w:rsidRDefault="00740967" w:rsidP="00740967">
            <w:ins w:id="905" w:author="Frank Oemig" w:date="2023-06-16T23:27:00Z">
              <w:r>
                <w:t>Comment: A rejection of a grantee's terms of agreement while assenting to certain permissions sought by the grantee or requesting approval of additional grantor terms.</w:t>
              </w:r>
            </w:ins>
          </w:p>
        </w:tc>
        <w:tc>
          <w:tcPr>
            <w:tcW w:w="3200" w:type="dxa"/>
            <w:tcBorders>
              <w:top w:val="single" w:sz="4" w:space="0" w:color="auto"/>
              <w:bottom w:val="single" w:sz="4" w:space="0" w:color="auto"/>
            </w:tcBorders>
            <w:shd w:val="clear" w:color="auto" w:fill="F3F3F3"/>
          </w:tcPr>
          <w:p w:rsidR="00740967" w:rsidRDefault="00740967" w:rsidP="00740967">
            <w:pPr>
              <w:rPr>
                <w:ins w:id="906" w:author="Frank Oemig" w:date="2023-06-16T23:27:00Z"/>
              </w:rPr>
            </w:pPr>
            <w:ins w:id="907" w:author="Frank Oemig" w:date="2023-06-16T23:27:00Z">
              <w:r>
                <w:t xml:space="preserve">Opt-out with exceptions is considered a ""granular consent"" because the grantor has an opportunity to accept certain permissions sought by the grantee or request additional grantor terms, while rejecting other grantee terms. </w:t>
              </w:r>
            </w:ins>
          </w:p>
          <w:p w:rsidR="00740967" w:rsidRDefault="00740967" w:rsidP="00740967">
            <w:ins w:id="908" w:author="Frank Oemig" w:date="2023-06-16T23:27:00Z">
              <w:r>
                <w:t>Examples: (1) Healthcare: A patient [grantor] dissents to a health information exchange consent directive with the exception of disclosure based on a limited ""time to live"" shared secret [e.g., a token or password], which the patient can give to a provider when seeking care. (2) Non-healthcare: A social media user [grantor] dissents from public access to their account, but assents to access to a circle of friends.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909" w:author="Frank Oemig" w:date="2023-06-16T23:27:00Z">
              <w:r>
                <w:t>EMRGONLY</w:t>
              </w:r>
            </w:ins>
          </w:p>
        </w:tc>
        <w:tc>
          <w:tcPr>
            <w:tcW w:w="1600" w:type="dxa"/>
            <w:tcBorders>
              <w:top w:val="single" w:sz="4" w:space="0" w:color="auto"/>
              <w:bottom w:val="single" w:sz="4" w:space="0" w:color="auto"/>
            </w:tcBorders>
            <w:shd w:val="clear" w:color="auto" w:fill="FFFFFF"/>
          </w:tcPr>
          <w:p w:rsidR="00740967" w:rsidRDefault="00740967" w:rsidP="00740967">
            <w:ins w:id="910" w:author="Frank Oemig" w:date="2023-06-16T23:27:00Z">
              <w:r>
                <w:t>opt-in emergency only</w:t>
              </w:r>
            </w:ins>
          </w:p>
        </w:tc>
        <w:tc>
          <w:tcPr>
            <w:tcW w:w="2400" w:type="dxa"/>
            <w:tcBorders>
              <w:top w:val="single" w:sz="4" w:space="0" w:color="auto"/>
              <w:bottom w:val="single" w:sz="4" w:space="0" w:color="auto"/>
            </w:tcBorders>
            <w:shd w:val="clear" w:color="auto" w:fill="FFFFFF"/>
          </w:tcPr>
          <w:p w:rsidR="00740967" w:rsidRDefault="00740967" w:rsidP="00740967">
            <w:ins w:id="911" w:author="Frank Oemig" w:date="2023-06-16T23:27:00Z">
              <w: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ins>
          </w:p>
        </w:tc>
        <w:tc>
          <w:tcPr>
            <w:tcW w:w="3200" w:type="dxa"/>
            <w:tcBorders>
              <w:top w:val="single" w:sz="4" w:space="0" w:color="auto"/>
              <w:bottom w:val="single" w:sz="4" w:space="0" w:color="auto"/>
            </w:tcBorders>
            <w:shd w:val="clear" w:color="auto" w:fill="FFFFFF"/>
          </w:tcPr>
          <w:p w:rsidR="00740967" w:rsidRDefault="00740967" w:rsidP="00740967">
            <w:pPr>
              <w:rPr>
                <w:ins w:id="912" w:author="Frank Oemig" w:date="2023-06-16T23:27:00Z"/>
              </w:rPr>
            </w:pPr>
            <w:ins w:id="913" w:author="Frank Oemig" w:date="2023-06-16T23:27:00Z">
              <w:r>
                <w:t>To specify the scope of an “EMRGONLY” consent directive within a policy domain, use one or more of the following Purpose of Use codes in the ActReason code system OID: 2.16.840.1.113883.5.8.</w:t>
              </w:r>
            </w:ins>
          </w:p>
          <w:p w:rsidR="00740967" w:rsidRDefault="00740967" w:rsidP="00740967">
            <w:pPr>
              <w:rPr>
                <w:ins w:id="914" w:author="Frank Oemig" w:date="2023-06-16T23:27:00Z"/>
              </w:rPr>
            </w:pPr>
            <w:ins w:id="915" w:author="Frank Oemig" w:date="2023-06-16T23:27:00Z">
              <w:r>
                <w:t>ETREAT (Emergency Treatment)</w:t>
              </w:r>
            </w:ins>
          </w:p>
          <w:p w:rsidR="00740967" w:rsidRDefault="00740967" w:rsidP="00740967">
            <w:pPr>
              <w:rPr>
                <w:ins w:id="916" w:author="Frank Oemig" w:date="2023-06-16T23:27:00Z"/>
              </w:rPr>
            </w:pPr>
            <w:ins w:id="917" w:author="Frank Oemig" w:date="2023-06-16T23:27:00Z">
              <w:r>
                <w:t>Description:</w:t>
              </w:r>
            </w:ins>
          </w:p>
          <w:p w:rsidR="00740967" w:rsidRDefault="00740967" w:rsidP="00740967">
            <w:pPr>
              <w:rPr>
                <w:ins w:id="918" w:author="Frank Oemig" w:date="2023-06-16T23:27:00Z"/>
              </w:rPr>
            </w:pPr>
            <w:ins w:id="919" w:author="Frank Oemig" w:date="2023-06-16T23:27:00Z">
              <w:r>
                <w:t>To perform one or more operations on information for provision of immediately needed health care for an emergent condition.</w:t>
              </w:r>
            </w:ins>
          </w:p>
          <w:p w:rsidR="00740967" w:rsidRDefault="00740967" w:rsidP="00740967">
            <w:pPr>
              <w:rPr>
                <w:ins w:id="920" w:author="Frank Oemig" w:date="2023-06-16T23:27:00Z"/>
              </w:rPr>
            </w:pPr>
            <w:ins w:id="921" w:author="Frank Oemig" w:date="2023-06-16T23:27:00Z">
              <w:r>
                <w:t>BTG (break the glass)</w:t>
              </w:r>
            </w:ins>
          </w:p>
          <w:p w:rsidR="00740967" w:rsidRDefault="00740967" w:rsidP="00740967">
            <w:pPr>
              <w:rPr>
                <w:ins w:id="922" w:author="Frank Oemig" w:date="2023-06-16T23:27:00Z"/>
              </w:rPr>
            </w:pPr>
            <w:ins w:id="923" w:author="Frank Oemig" w:date="2023-06-16T23:27:00Z">
              <w:r>
                <w:t>Description:</w:t>
              </w:r>
            </w:ins>
          </w:p>
          <w:p w:rsidR="00740967" w:rsidRDefault="00740967" w:rsidP="00740967">
            <w:pPr>
              <w:rPr>
                <w:ins w:id="924" w:author="Frank Oemig" w:date="2023-06-16T23:27:00Z"/>
              </w:rPr>
            </w:pPr>
            <w:ins w:id="925" w:author="Frank Oemig" w:date="2023-06-16T23:27:00Z">
              <w:r>
                <w:t>To perform policy override operations on information for provision of immediately needed health care for an emergent condition affecting potential harm, death or patient safety by end users who are not provisioned for this purpose of use. Includes override of organizational provisioning policies and may include override of subject of care consent directive restricting access.</w:t>
              </w:r>
            </w:ins>
          </w:p>
          <w:p w:rsidR="00740967" w:rsidRDefault="00740967" w:rsidP="00740967">
            <w:pPr>
              <w:rPr>
                <w:ins w:id="926" w:author="Frank Oemig" w:date="2023-06-16T23:27:00Z"/>
              </w:rPr>
            </w:pPr>
            <w:ins w:id="927" w:author="Frank Oemig" w:date="2023-06-16T23:27:00Z">
              <w:r>
                <w:t>ERTREAT (emergency room treatment)</w:t>
              </w:r>
            </w:ins>
          </w:p>
          <w:p w:rsidR="00740967" w:rsidRDefault="00740967" w:rsidP="00740967">
            <w:pPr>
              <w:rPr>
                <w:ins w:id="928" w:author="Frank Oemig" w:date="2023-06-16T23:27:00Z"/>
              </w:rPr>
            </w:pPr>
            <w:ins w:id="929" w:author="Frank Oemig" w:date="2023-06-16T23:27:00Z">
              <w:r>
                <w:t>Description:</w:t>
              </w:r>
            </w:ins>
          </w:p>
          <w:p w:rsidR="00740967" w:rsidRDefault="00740967" w:rsidP="00740967">
            <w:pPr>
              <w:rPr>
                <w:ins w:id="930" w:author="Frank Oemig" w:date="2023-06-16T23:27:00Z"/>
              </w:rPr>
            </w:pPr>
            <w:ins w:id="931" w:author="Frank Oemig" w:date="2023-06-16T23:27:00Z">
              <w:r>
                <w:t>To perform one or more operations on information for provision of immediately needed health care for an emergent condition in an emergency room or similar emergent care context by end users provisioned for this purpose, which does not constitute as policy override such as in a ""Break the Glass"" purpose of use.</w:t>
              </w:r>
            </w:ins>
          </w:p>
          <w:p w:rsidR="00740967" w:rsidRDefault="00740967" w:rsidP="00740967">
            <w:pPr>
              <w:rPr>
                <w:ins w:id="932" w:author="Frank Oemig" w:date="2023-06-16T23:27:00Z"/>
              </w:rPr>
            </w:pPr>
            <w:ins w:id="933" w:author="Frank Oemig" w:date="2023-06-16T23:27:00Z">
              <w:r>
                <w:t>THREAT (threat)</w:t>
              </w:r>
            </w:ins>
          </w:p>
          <w:p w:rsidR="00740967" w:rsidRDefault="00740967" w:rsidP="00740967">
            <w:pPr>
              <w:rPr>
                <w:ins w:id="934" w:author="Frank Oemig" w:date="2023-06-16T23:27:00Z"/>
              </w:rPr>
            </w:pPr>
            <w:ins w:id="935" w:author="Frank Oemig" w:date="2023-06-16T23:27:00Z">
              <w:r>
                <w:t>Description:</w:t>
              </w:r>
            </w:ins>
          </w:p>
          <w:p w:rsidR="00740967" w:rsidRDefault="00740967" w:rsidP="00740967">
            <w:pPr>
              <w:rPr>
                <w:ins w:id="936" w:author="Frank Oemig" w:date="2023-06-16T23:27:00Z"/>
              </w:rPr>
            </w:pPr>
            <w:ins w:id="937" w:author="Frank Oemig" w:date="2023-06-16T23:27:00Z">
              <w:r>
                <w:t>To perform one or more operations on information used to prevent injury or disease to living subjects who may be the target of violence.</w:t>
              </w:r>
            </w:ins>
          </w:p>
          <w:p w:rsidR="00740967" w:rsidRDefault="00740967" w:rsidP="00740967">
            <w:pPr>
              <w:rPr>
                <w:ins w:id="938" w:author="Frank Oemig" w:date="2023-06-16T23:27:00Z"/>
              </w:rPr>
            </w:pPr>
            <w:ins w:id="939" w:author="Frank Oemig" w:date="2023-06-16T23:27:00Z">
              <w:r>
                <w:t xml:space="preserve">DISASTER (disaster) </w:t>
              </w:r>
            </w:ins>
          </w:p>
          <w:p w:rsidR="00740967" w:rsidRDefault="00740967" w:rsidP="00740967">
            <w:pPr>
              <w:rPr>
                <w:ins w:id="940" w:author="Frank Oemig" w:date="2023-06-16T23:27:00Z"/>
              </w:rPr>
            </w:pPr>
            <w:ins w:id="941" w:author="Frank Oemig" w:date="2023-06-16T23:27:00Z">
              <w:r>
                <w:t>Description:</w:t>
              </w:r>
            </w:ins>
          </w:p>
          <w:p w:rsidR="00740967" w:rsidRDefault="00740967" w:rsidP="00740967">
            <w:pPr>
              <w:rPr>
                <w:ins w:id="942" w:author="Frank Oemig" w:date="2023-06-16T23:27:00Z"/>
              </w:rPr>
            </w:pPr>
            <w:ins w:id="943" w:author="Frank Oemig" w:date="2023-06-16T23:27:00Z">
              <w:r>
                <w:t>To perform one or more operations on information used for provision of immediately needed health care to a population of living subjects located in a disaster zone.</w:t>
              </w:r>
            </w:ins>
          </w:p>
          <w:p w:rsidR="00740967" w:rsidRDefault="00740967" w:rsidP="00740967">
            <w:pPr>
              <w:rPr>
                <w:ins w:id="944" w:author="Frank Oemig" w:date="2023-06-16T23:27:00Z"/>
              </w:rPr>
            </w:pPr>
            <w:ins w:id="945" w:author="Frank Oemig" w:date="2023-06-16T23:27:00Z">
              <w:r>
                <w:t>Map: An “emergency only” consent directive maps to ISO/TS 17975:2015(E)</w:t>
              </w:r>
            </w:ins>
          </w:p>
          <w:p w:rsidR="00740967" w:rsidRDefault="00740967" w:rsidP="00740967">
            <w:ins w:id="946" w:author="Frank Oemig" w:date="2023-06-16T23:27:00Z">
              <w:r>
                <w:t>5.13 Exceptional access."</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947" w:author="Frank Oemig" w:date="2023-06-16T23:27:00Z">
              <w:r>
                <w:t>NOPP</w:t>
              </w:r>
            </w:ins>
          </w:p>
        </w:tc>
        <w:tc>
          <w:tcPr>
            <w:tcW w:w="1600" w:type="dxa"/>
            <w:tcBorders>
              <w:top w:val="single" w:sz="4" w:space="0" w:color="auto"/>
              <w:bottom w:val="single" w:sz="4" w:space="0" w:color="auto"/>
            </w:tcBorders>
            <w:shd w:val="clear" w:color="auto" w:fill="F3F3F3"/>
          </w:tcPr>
          <w:p w:rsidR="00740967" w:rsidRDefault="00740967" w:rsidP="00740967">
            <w:ins w:id="948" w:author="Frank Oemig" w:date="2023-06-16T23:27:00Z">
              <w:r>
                <w:t>notice of privacy practices</w:t>
              </w:r>
            </w:ins>
          </w:p>
        </w:tc>
        <w:tc>
          <w:tcPr>
            <w:tcW w:w="2400" w:type="dxa"/>
            <w:tcBorders>
              <w:top w:val="single" w:sz="4" w:space="0" w:color="auto"/>
              <w:bottom w:val="single" w:sz="4" w:space="0" w:color="auto"/>
            </w:tcBorders>
            <w:shd w:val="clear" w:color="auto" w:fill="F3F3F3"/>
          </w:tcPr>
          <w:p w:rsidR="00740967" w:rsidRDefault="00740967" w:rsidP="00740967">
            <w:ins w:id="949" w:author="Frank Oemig" w:date="2023-06-16T23:27:00Z">
              <w: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ins>
          </w:p>
        </w:tc>
        <w:tc>
          <w:tcPr>
            <w:tcW w:w="3200" w:type="dxa"/>
            <w:tcBorders>
              <w:top w:val="single" w:sz="4" w:space="0" w:color="auto"/>
              <w:bottom w:val="single" w:sz="4" w:space="0" w:color="auto"/>
            </w:tcBorders>
            <w:shd w:val="clear" w:color="auto" w:fill="F3F3F3"/>
          </w:tcPr>
          <w:p w:rsidR="00740967" w:rsidRDefault="00740967" w:rsidP="00740967">
            <w:ins w:id="950" w:author="Frank Oemig" w:date="2023-06-16T23:27:00Z">
              <w:r>
                <w:t>Map: An “implied” consent directive maps to ISO/TS 17975:2015(E) definition for “Implied: Consent to Collect, Use and Disclose personal health information is implied by the actions or inactions of the individual and the circumstances under which it was implied</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951" w:author="Frank Oemig" w:date="2023-06-16T23:27:00Z">
              <w:r>
                <w:t>OOC</w:t>
              </w:r>
            </w:ins>
          </w:p>
        </w:tc>
        <w:tc>
          <w:tcPr>
            <w:tcW w:w="1600" w:type="dxa"/>
            <w:tcBorders>
              <w:top w:val="single" w:sz="4" w:space="0" w:color="auto"/>
              <w:bottom w:val="single" w:sz="4" w:space="0" w:color="auto"/>
            </w:tcBorders>
            <w:shd w:val="clear" w:color="auto" w:fill="FFFFFF"/>
          </w:tcPr>
          <w:p w:rsidR="00740967" w:rsidRDefault="00740967" w:rsidP="00740967">
            <w:ins w:id="952" w:author="Frank Oemig" w:date="2023-06-16T23:27:00Z">
              <w:r>
                <w:t>opt-out of personal information or effect collection in a registry or repository</w:t>
              </w:r>
            </w:ins>
          </w:p>
        </w:tc>
        <w:tc>
          <w:tcPr>
            <w:tcW w:w="2400" w:type="dxa"/>
            <w:tcBorders>
              <w:top w:val="single" w:sz="4" w:space="0" w:color="auto"/>
              <w:bottom w:val="single" w:sz="4" w:space="0" w:color="auto"/>
            </w:tcBorders>
            <w:shd w:val="clear" w:color="auto" w:fill="FFFFFF"/>
          </w:tcPr>
          <w:p w:rsidR="00740967" w:rsidRDefault="00740967" w:rsidP="00740967">
            <w:ins w:id="953" w:author="Frank Oemig" w:date="2023-06-16T23:27:00Z">
              <w: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ins>
          </w:p>
        </w:tc>
        <w:tc>
          <w:tcPr>
            <w:tcW w:w="3200" w:type="dxa"/>
            <w:tcBorders>
              <w:top w:val="single" w:sz="4" w:space="0" w:color="auto"/>
              <w:bottom w:val="single" w:sz="4" w:space="0" w:color="auto"/>
            </w:tcBorders>
            <w:shd w:val="clear" w:color="auto" w:fill="FFFFFF"/>
          </w:tcPr>
          <w:p w:rsidR="00740967" w:rsidRDefault="00740967" w:rsidP="00740967">
            <w:pPr>
              <w:rPr>
                <w:ins w:id="954" w:author="Frank Oemig" w:date="2023-06-16T23:27:00Z"/>
              </w:rPr>
            </w:pPr>
            <w:ins w:id="955" w:author="Frank Oemig" w:date="2023-06-16T23:27:00Z">
              <w: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ins>
          </w:p>
          <w:p w:rsidR="00740967" w:rsidRDefault="00740967" w:rsidP="00740967">
            <w:ins w:id="956" w:author="Frank Oemig" w:date="2023-06-16T23:27:00Z">
              <w:r>
                <w:t>Map: An “expressed” opt-out to collection consent directive maps to ISO/TS 17975:2015(E) definitions for  “Express or Expressed: Consent to Collect, Use and Disclose personal health information is expressly given by the subject of care” and “Express or Expressed (and Informed) Denial”.</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957" w:author="Frank Oemig" w:date="2023-06-16T23:27:00Z">
              <w:r>
                <w:t>OOS</w:t>
              </w:r>
            </w:ins>
          </w:p>
        </w:tc>
        <w:tc>
          <w:tcPr>
            <w:tcW w:w="1600" w:type="dxa"/>
            <w:tcBorders>
              <w:top w:val="single" w:sz="4" w:space="0" w:color="auto"/>
              <w:bottom w:val="single" w:sz="4" w:space="0" w:color="auto"/>
            </w:tcBorders>
            <w:shd w:val="clear" w:color="auto" w:fill="F3F3F3"/>
          </w:tcPr>
          <w:p w:rsidR="00740967" w:rsidRDefault="00740967" w:rsidP="00740967">
            <w:ins w:id="958" w:author="Frank Oemig" w:date="2023-06-16T23:27:00Z">
              <w:r>
                <w:t>opt-out of personal information or effect sharing via a registry or repository</w:t>
              </w:r>
            </w:ins>
          </w:p>
        </w:tc>
        <w:tc>
          <w:tcPr>
            <w:tcW w:w="2400" w:type="dxa"/>
            <w:tcBorders>
              <w:top w:val="single" w:sz="4" w:space="0" w:color="auto"/>
              <w:bottom w:val="single" w:sz="4" w:space="0" w:color="auto"/>
            </w:tcBorders>
            <w:shd w:val="clear" w:color="auto" w:fill="F3F3F3"/>
          </w:tcPr>
          <w:p w:rsidR="00740967" w:rsidRDefault="00740967" w:rsidP="00740967">
            <w:ins w:id="959" w:author="Frank Oemig" w:date="2023-06-16T23:27:00Z">
              <w: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ins>
          </w:p>
        </w:tc>
        <w:tc>
          <w:tcPr>
            <w:tcW w:w="3200" w:type="dxa"/>
            <w:tcBorders>
              <w:top w:val="single" w:sz="4" w:space="0" w:color="auto"/>
              <w:bottom w:val="single" w:sz="4" w:space="0" w:color="auto"/>
            </w:tcBorders>
            <w:shd w:val="clear" w:color="auto" w:fill="F3F3F3"/>
          </w:tcPr>
          <w:p w:rsidR="00740967" w:rsidRDefault="00740967" w:rsidP="00740967">
            <w:pPr>
              <w:rPr>
                <w:ins w:id="960" w:author="Frank Oemig" w:date="2023-06-16T23:27:00Z"/>
              </w:rPr>
            </w:pPr>
            <w:ins w:id="961" w:author="Frank Oemig" w:date="2023-06-16T23:27:00Z">
              <w: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ins>
          </w:p>
          <w:p w:rsidR="00740967" w:rsidRDefault="00740967" w:rsidP="00740967">
            <w:ins w:id="962" w:author="Frank Oemig" w:date="2023-06-16T23:27:00Z">
              <w:r>
                <w:t>Map: An “expressed” opt-out to sharing consent directive maps to ISO/TS 17975:2015(E) definitions for “Express or Expressed: Consent to Collect, Use and Disclose personal health information is expressly given by the subject of care” and “Express or Expressed (and Informed) Denial”.</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963" w:author="Frank Oemig" w:date="2023-06-16T23:27:00Z">
              <w:r>
                <w:t>OIC</w:t>
              </w:r>
            </w:ins>
          </w:p>
        </w:tc>
        <w:tc>
          <w:tcPr>
            <w:tcW w:w="1600" w:type="dxa"/>
            <w:tcBorders>
              <w:top w:val="single" w:sz="4" w:space="0" w:color="auto"/>
              <w:bottom w:val="single" w:sz="4" w:space="0" w:color="auto"/>
            </w:tcBorders>
            <w:shd w:val="clear" w:color="auto" w:fill="FFFFFF"/>
          </w:tcPr>
          <w:p w:rsidR="00740967" w:rsidRDefault="00740967" w:rsidP="00740967">
            <w:ins w:id="964" w:author="Frank Oemig" w:date="2023-06-16T23:27:00Z">
              <w:r>
                <w:t>opt-in to personal information or effect collection in a registry or repository</w:t>
              </w:r>
            </w:ins>
          </w:p>
        </w:tc>
        <w:tc>
          <w:tcPr>
            <w:tcW w:w="2400" w:type="dxa"/>
            <w:tcBorders>
              <w:top w:val="single" w:sz="4" w:space="0" w:color="auto"/>
              <w:bottom w:val="single" w:sz="4" w:space="0" w:color="auto"/>
            </w:tcBorders>
            <w:shd w:val="clear" w:color="auto" w:fill="FFFFFF"/>
          </w:tcPr>
          <w:p w:rsidR="00740967" w:rsidRDefault="00740967" w:rsidP="00740967">
            <w:ins w:id="965" w:author="Frank Oemig" w:date="2023-06-16T23:27:00Z">
              <w: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ins>
          </w:p>
        </w:tc>
        <w:tc>
          <w:tcPr>
            <w:tcW w:w="3200" w:type="dxa"/>
            <w:tcBorders>
              <w:top w:val="single" w:sz="4" w:space="0" w:color="auto"/>
              <w:bottom w:val="single" w:sz="4" w:space="0" w:color="auto"/>
            </w:tcBorders>
            <w:shd w:val="clear" w:color="auto" w:fill="FFFFFF"/>
          </w:tcPr>
          <w:p w:rsidR="00740967" w:rsidRDefault="00740967" w:rsidP="00740967">
            <w:pPr>
              <w:rPr>
                <w:ins w:id="966" w:author="Frank Oemig" w:date="2023-06-16T23:27:00Z"/>
              </w:rPr>
            </w:pPr>
            <w:ins w:id="967" w:author="Frank Oemig" w:date="2023-06-16T23:27:00Z">
              <w:r>
                <w:t>Useful when a more specific jurisdictional or organizational consent directive policy or form is not specified, available, or known, for example, where an individual wishes to opt-in to collection of some or all of the individual’s information by multiple registries and repositories.</w:t>
              </w:r>
            </w:ins>
          </w:p>
          <w:p w:rsidR="00740967" w:rsidRDefault="00740967" w:rsidP="00740967">
            <w:ins w:id="968" w:author="Frank Oemig" w:date="2023-06-16T23:27:00Z">
              <w:r>
                <w:t>Map: An “expressed” consent directive maps to ISO/TS 17975:2015(E) definitions for “Express or Expressed: Consent to Collect, Use and Disclose personal health information is expressly given by the subject of care” and “Opt-in”.</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969" w:author="Frank Oemig" w:date="2023-06-16T23:27:00Z">
              <w:r>
                <w:t>OIS</w:t>
              </w:r>
            </w:ins>
          </w:p>
        </w:tc>
        <w:tc>
          <w:tcPr>
            <w:tcW w:w="1600" w:type="dxa"/>
            <w:tcBorders>
              <w:top w:val="single" w:sz="4" w:space="0" w:color="auto"/>
              <w:bottom w:val="single" w:sz="4" w:space="0" w:color="auto"/>
            </w:tcBorders>
            <w:shd w:val="clear" w:color="auto" w:fill="F3F3F3"/>
          </w:tcPr>
          <w:p w:rsidR="00740967" w:rsidRDefault="00740967" w:rsidP="00740967">
            <w:ins w:id="970" w:author="Frank Oemig" w:date="2023-06-16T23:27:00Z">
              <w:r>
                <w:t>opt-in to personal information or effect sharing via a registry or repository</w:t>
              </w:r>
            </w:ins>
          </w:p>
        </w:tc>
        <w:tc>
          <w:tcPr>
            <w:tcW w:w="2400" w:type="dxa"/>
            <w:tcBorders>
              <w:top w:val="single" w:sz="4" w:space="0" w:color="auto"/>
              <w:bottom w:val="single" w:sz="4" w:space="0" w:color="auto"/>
            </w:tcBorders>
            <w:shd w:val="clear" w:color="auto" w:fill="F3F3F3"/>
          </w:tcPr>
          <w:p w:rsidR="00740967" w:rsidRDefault="00740967" w:rsidP="00740967">
            <w:ins w:id="971" w:author="Frank Oemig" w:date="2023-06-16T23:27:00Z">
              <w: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ins>
          </w:p>
        </w:tc>
        <w:tc>
          <w:tcPr>
            <w:tcW w:w="3200" w:type="dxa"/>
            <w:tcBorders>
              <w:top w:val="single" w:sz="4" w:space="0" w:color="auto"/>
              <w:bottom w:val="single" w:sz="4" w:space="0" w:color="auto"/>
            </w:tcBorders>
            <w:shd w:val="clear" w:color="auto" w:fill="F3F3F3"/>
          </w:tcPr>
          <w:p w:rsidR="00740967" w:rsidRDefault="00740967" w:rsidP="00740967">
            <w:pPr>
              <w:rPr>
                <w:ins w:id="972" w:author="Frank Oemig" w:date="2023-06-16T23:27:00Z"/>
              </w:rPr>
            </w:pPr>
            <w:ins w:id="973" w:author="Frank Oemig" w:date="2023-06-16T23:27:00Z">
              <w:r>
                <w:t>Useful when a more specific jurisdictional or organizational consent directive policy or form is not specified, available, or known, for example, where an individual wishes to opt-in to access, use, or disclosure of some or all of the individual’s information by multiple registries and repositories.</w:t>
              </w:r>
            </w:ins>
          </w:p>
          <w:p w:rsidR="00740967" w:rsidRDefault="00740967" w:rsidP="00740967">
            <w:ins w:id="974" w:author="Frank Oemig" w:date="2023-06-16T23:27:00Z">
              <w:r>
                <w:t>Map: An “expressed” consent directive maps to ISO/TS 17975:2015(E) Express or Expressed: Consent to Collect, Use and Disclose personal health information is expressly given by the subject of care and “Opt-in”.</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975" w:author="Frank Oemig" w:date="2023-06-16T23:27:00Z">
              <w:r>
                <w:t>42CFRPart2CD</w:t>
              </w:r>
            </w:ins>
          </w:p>
        </w:tc>
        <w:tc>
          <w:tcPr>
            <w:tcW w:w="1600" w:type="dxa"/>
            <w:tcBorders>
              <w:top w:val="single" w:sz="4" w:space="0" w:color="auto"/>
              <w:bottom w:val="single" w:sz="4" w:space="0" w:color="auto"/>
            </w:tcBorders>
            <w:shd w:val="clear" w:color="auto" w:fill="FFFFFF"/>
          </w:tcPr>
          <w:p w:rsidR="00740967" w:rsidRDefault="00740967" w:rsidP="00740967">
            <w:ins w:id="976" w:author="Frank Oemig" w:date="2023-06-16T23:27:00Z">
              <w:r>
                <w:t>42 CFR Part 2 consent directive</w:t>
              </w:r>
            </w:ins>
          </w:p>
        </w:tc>
        <w:tc>
          <w:tcPr>
            <w:tcW w:w="2400" w:type="dxa"/>
            <w:tcBorders>
              <w:top w:val="single" w:sz="4" w:space="0" w:color="auto"/>
              <w:bottom w:val="single" w:sz="4" w:space="0" w:color="auto"/>
            </w:tcBorders>
            <w:shd w:val="clear" w:color="auto" w:fill="FFFFFF"/>
          </w:tcPr>
          <w:p w:rsidR="00740967" w:rsidRDefault="00740967" w:rsidP="00740967">
            <w:pPr>
              <w:rPr>
                <w:ins w:id="977" w:author="Frank Oemig" w:date="2023-06-16T23:27:00Z"/>
              </w:rPr>
            </w:pPr>
            <w:ins w:id="978" w:author="Frank Oemig" w:date="2023-06-16T23:27:00Z">
              <w: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ins>
          </w:p>
          <w:p w:rsidR="00740967" w:rsidRDefault="00740967" w:rsidP="00740967">
            <w:pPr>
              <w:rPr>
                <w:ins w:id="979" w:author="Frank Oemig" w:date="2023-06-16T23:27:00Z"/>
              </w:rPr>
            </w:pPr>
            <w:ins w:id="980" w:author="Frank Oemig" w:date="2023-06-16T23:27:00Z">
              <w:r>
                <w:t xml:space="preserve">42 CFR Part 2.31 (a)Required elements for written consent. A written consent to a disclosure under the regulations in this part may be paper or electronic and must include: </w:t>
              </w:r>
            </w:ins>
          </w:p>
          <w:p w:rsidR="00740967" w:rsidRDefault="00740967" w:rsidP="00740967">
            <w:pPr>
              <w:rPr>
                <w:ins w:id="981" w:author="Frank Oemig" w:date="2023-06-16T23:27:00Z"/>
              </w:rPr>
            </w:pPr>
            <w:ins w:id="982" w:author="Frank Oemig" w:date="2023-06-16T23:27:00Z">
              <w:r>
                <w:t xml:space="preserve">(1) The name of the patient. </w:t>
              </w:r>
            </w:ins>
          </w:p>
          <w:p w:rsidR="00740967" w:rsidRDefault="00740967" w:rsidP="00740967">
            <w:pPr>
              <w:rPr>
                <w:ins w:id="983" w:author="Frank Oemig" w:date="2023-06-16T23:27:00Z"/>
              </w:rPr>
            </w:pPr>
            <w:ins w:id="984" w:author="Frank Oemig" w:date="2023-06-16T23:27:00Z">
              <w:r>
                <w:t xml:space="preserve">(2) The specific name(s) or general designation(s) of the part 2 program(s), entity(ies), or individual(s) permitted to make the disclosure. </w:t>
              </w:r>
            </w:ins>
          </w:p>
          <w:p w:rsidR="00740967" w:rsidRDefault="00740967" w:rsidP="00740967">
            <w:pPr>
              <w:rPr>
                <w:ins w:id="985" w:author="Frank Oemig" w:date="2023-06-16T23:27:00Z"/>
              </w:rPr>
            </w:pPr>
            <w:ins w:id="986" w:author="Frank Oemig" w:date="2023-06-16T23:27:00Z">
              <w:r>
                <w:t xml:space="preserve">(3) How much and what kind of information is to be disclosed, including an explicit description of the substance use disorder information that may be disclosed. </w:t>
              </w:r>
            </w:ins>
          </w:p>
          <w:p w:rsidR="00740967" w:rsidRDefault="00740967" w:rsidP="00740967">
            <w:pPr>
              <w:rPr>
                <w:ins w:id="987" w:author="Frank Oemig" w:date="2023-06-16T23:27:00Z"/>
              </w:rPr>
            </w:pPr>
            <w:ins w:id="988" w:author="Frank Oemig" w:date="2023-06-16T23:27:00Z">
              <w:r>
                <w:t xml:space="preserve">(4) (i) The name(s) of the individual(s) to whom a disclosure is to be made; or </w:t>
              </w:r>
            </w:ins>
          </w:p>
          <w:p w:rsidR="00740967" w:rsidRDefault="00740967" w:rsidP="00740967">
            <w:pPr>
              <w:rPr>
                <w:ins w:id="989" w:author="Frank Oemig" w:date="2023-06-16T23:27:00Z"/>
              </w:rPr>
            </w:pPr>
            <w:ins w:id="990" w:author="Frank Oemig" w:date="2023-06-16T23:27:00Z">
              <w: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ins>
          </w:p>
          <w:p w:rsidR="00740967" w:rsidRDefault="00740967" w:rsidP="00740967">
            <w:pPr>
              <w:rPr>
                <w:ins w:id="991" w:author="Frank Oemig" w:date="2023-06-16T23:27:00Z"/>
              </w:rPr>
            </w:pPr>
            <w:ins w:id="992" w:author="Frank Oemig" w:date="2023-06-16T23:27:00Z">
              <w:r>
                <w:t xml:space="preserve">(iii)Entities without a treating provider relationship with the patient. </w:t>
              </w:r>
            </w:ins>
          </w:p>
          <w:p w:rsidR="00740967" w:rsidRDefault="00740967" w:rsidP="00740967">
            <w:pPr>
              <w:rPr>
                <w:ins w:id="993" w:author="Frank Oemig" w:date="2023-06-16T23:27:00Z"/>
              </w:rPr>
            </w:pPr>
            <w:ins w:id="994" w:author="Frank Oemig" w:date="2023-06-16T23:27:00Z">
              <w:r>
                <w:t xml:space="preserve">(A) If the recipient entity does not have a treating provider relationship with the patient whose information is being disclosed and is a third-party payer, the name of the entity; or </w:t>
              </w:r>
            </w:ins>
          </w:p>
          <w:p w:rsidR="00740967" w:rsidRDefault="00740967" w:rsidP="00740967">
            <w:pPr>
              <w:rPr>
                <w:ins w:id="995" w:author="Frank Oemig" w:date="2023-06-16T23:27:00Z"/>
              </w:rPr>
            </w:pPr>
            <w:ins w:id="996" w:author="Frank Oemig" w:date="2023-06-16T23:27:00Z">
              <w: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ins>
          </w:p>
          <w:p w:rsidR="00740967" w:rsidRDefault="00740967" w:rsidP="00740967">
            <w:pPr>
              <w:rPr>
                <w:ins w:id="997" w:author="Frank Oemig" w:date="2023-06-16T23:27:00Z"/>
              </w:rPr>
            </w:pPr>
            <w:ins w:id="998" w:author="Frank Oemig" w:date="2023-06-16T23:27:00Z">
              <w:r>
                <w:t xml:space="preserve">(1) The name(s) of an individual participant(s); or </w:t>
              </w:r>
            </w:ins>
          </w:p>
          <w:p w:rsidR="00740967" w:rsidRDefault="00740967" w:rsidP="00740967">
            <w:pPr>
              <w:rPr>
                <w:ins w:id="999" w:author="Frank Oemig" w:date="2023-06-16T23:27:00Z"/>
              </w:rPr>
            </w:pPr>
            <w:ins w:id="1000" w:author="Frank Oemig" w:date="2023-06-16T23:27:00Z">
              <w:r>
                <w:t xml:space="preserve">(2) The name(s) of an entity participant(s) that has a treating provider relationship with the patient whose information is being disclosed; or </w:t>
              </w:r>
            </w:ins>
          </w:p>
          <w:p w:rsidR="00740967" w:rsidRDefault="00740967" w:rsidP="00740967">
            <w:pPr>
              <w:rPr>
                <w:ins w:id="1001" w:author="Frank Oemig" w:date="2023-06-16T23:27:00Z"/>
              </w:rPr>
            </w:pPr>
            <w:ins w:id="1002" w:author="Frank Oemig" w:date="2023-06-16T23:27:00Z">
              <w:r>
                <w:t xml:space="preserve">(3) A general designation of an individual or entity participant(s) or class of participants that must be limited to a participant(s) who has a treating provider relationship with the patient whose information is being disclosed. </w:t>
              </w:r>
            </w:ins>
          </w:p>
          <w:p w:rsidR="00740967" w:rsidRDefault="00740967" w:rsidP="00740967">
            <w:pPr>
              <w:rPr>
                <w:ins w:id="1003" w:author="Frank Oemig" w:date="2023-06-16T23:27:00Z"/>
              </w:rPr>
            </w:pPr>
            <w:ins w:id="1004" w:author="Frank Oemig" w:date="2023-06-16T23:27:00Z">
              <w: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ins>
          </w:p>
          <w:p w:rsidR="00740967" w:rsidRDefault="00740967" w:rsidP="00740967">
            <w:pPr>
              <w:rPr>
                <w:ins w:id="1005" w:author="Frank Oemig" w:date="2023-06-16T23:27:00Z"/>
              </w:rPr>
            </w:pPr>
            <w:ins w:id="1006" w:author="Frank Oemig" w:date="2023-06-16T23:27:00Z">
              <w:r>
                <w:t xml:space="preserve">(ii) [Reserved] </w:t>
              </w:r>
            </w:ins>
          </w:p>
          <w:p w:rsidR="00740967" w:rsidRDefault="00740967" w:rsidP="00740967">
            <w:pPr>
              <w:rPr>
                <w:ins w:id="1007" w:author="Frank Oemig" w:date="2023-06-16T23:27:00Z"/>
              </w:rPr>
            </w:pPr>
            <w:ins w:id="1008" w:author="Frank Oemig" w:date="2023-06-16T23:27:00Z">
              <w:r>
                <w:t xml:space="preserve">(5) The purpose of the disclosure. In accordance with Section 2.13(a), the disclosure must be limited to that information which is necessary to carry out the stated purpose. </w:t>
              </w:r>
            </w:ins>
          </w:p>
          <w:p w:rsidR="00740967" w:rsidRDefault="00740967" w:rsidP="00740967">
            <w:pPr>
              <w:rPr>
                <w:ins w:id="1009" w:author="Frank Oemig" w:date="2023-06-16T23:27:00Z"/>
              </w:rPr>
            </w:pPr>
            <w:ins w:id="1010" w:author="Frank Oemig" w:date="2023-06-16T23:27:00Z">
              <w: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ins>
          </w:p>
          <w:p w:rsidR="00740967" w:rsidRDefault="00740967" w:rsidP="00740967">
            <w:pPr>
              <w:rPr>
                <w:ins w:id="1011" w:author="Frank Oemig" w:date="2023-06-16T23:27:00Z"/>
              </w:rPr>
            </w:pPr>
            <w:ins w:id="1012" w:author="Frank Oemig" w:date="2023-06-16T23:27:00Z">
              <w:r>
                <w:t xml:space="preserve">(7) The date, event, or condition upon which the consent will expire if not revoked before. This date, event, or condition must ensure that the consent will last no longer than reasonably necessary to serve the purpose for which it is provided. </w:t>
              </w:r>
            </w:ins>
          </w:p>
          <w:p w:rsidR="00740967" w:rsidRDefault="00740967" w:rsidP="00740967">
            <w:pPr>
              <w:rPr>
                <w:ins w:id="1013" w:author="Frank Oemig" w:date="2023-06-16T23:27:00Z"/>
              </w:rPr>
            </w:pPr>
            <w:ins w:id="1014" w:author="Frank Oemig" w:date="2023-06-16T23:27:00Z">
              <w: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ins>
          </w:p>
          <w:p w:rsidR="00740967" w:rsidRDefault="00740967" w:rsidP="00740967">
            <w:ins w:id="1015" w:author="Frank Oemig" w:date="2023-06-16T23:27:00Z">
              <w:r>
                <w:t>(9) The date on which the consent is signed.</w:t>
              </w:r>
            </w:ins>
          </w:p>
        </w:tc>
        <w:tc>
          <w:tcPr>
            <w:tcW w:w="3200" w:type="dxa"/>
            <w:tcBorders>
              <w:top w:val="single" w:sz="4" w:space="0" w:color="auto"/>
              <w:bottom w:val="single" w:sz="4" w:space="0" w:color="auto"/>
            </w:tcBorders>
            <w:shd w:val="clear" w:color="auto" w:fill="FFFFFF"/>
          </w:tcPr>
          <w:p w:rsidR="00740967" w:rsidRDefault="00740967" w:rsidP="00740967">
            <w:pPr>
              <w:rPr>
                <w:ins w:id="1016" w:author="Frank Oemig" w:date="2023-06-16T23:27:00Z"/>
              </w:rPr>
            </w:pPr>
            <w:ins w:id="1017" w:author="Frank Oemig" w:date="2023-06-16T23:27:00Z">
              <w:r>
                <w:t>Used to indicate the legal authority for assigning security labels to governed information. In this case, where collection, access, use, or disclosure of healthcare information is governed by an individual’s 42 CFR Part 2.31 consent directive, “42CFRPart2CD” as the security label policy code.</w:t>
              </w:r>
            </w:ins>
          </w:p>
          <w:p w:rsidR="00740967" w:rsidRDefault="00740967" w:rsidP="00740967">
            <w:pPr>
              <w:rPr>
                <w:ins w:id="1018" w:author="Frank Oemig" w:date="2023-06-16T23:27:00Z"/>
              </w:rPr>
            </w:pPr>
          </w:p>
          <w:p w:rsidR="00740967" w:rsidRDefault="00740967" w:rsidP="00740967">
            <w:ins w:id="1019" w:author="Frank Oemig" w:date="2023-06-16T23:27:00Z">
              <w:r>
                <w:t>Since information governed by an individual’s 42 CFR Part 2.31 consent directive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020" w:author="Frank Oemig" w:date="2023-06-16T23:27:00Z">
              <w:r>
                <w:t>HIPAAAuthCD</w:t>
              </w:r>
            </w:ins>
          </w:p>
        </w:tc>
        <w:tc>
          <w:tcPr>
            <w:tcW w:w="1600" w:type="dxa"/>
            <w:tcBorders>
              <w:top w:val="single" w:sz="4" w:space="0" w:color="auto"/>
              <w:bottom w:val="single" w:sz="4" w:space="0" w:color="auto"/>
            </w:tcBorders>
            <w:shd w:val="clear" w:color="auto" w:fill="F3F3F3"/>
          </w:tcPr>
          <w:p w:rsidR="00740967" w:rsidRDefault="00740967" w:rsidP="00740967">
            <w:ins w:id="1021" w:author="Frank Oemig" w:date="2023-06-16T23:27:00Z">
              <w:r>
                <w:t>HIPAA Authorization Consent Directive</w:t>
              </w:r>
            </w:ins>
          </w:p>
        </w:tc>
        <w:tc>
          <w:tcPr>
            <w:tcW w:w="2400" w:type="dxa"/>
            <w:tcBorders>
              <w:top w:val="single" w:sz="4" w:space="0" w:color="auto"/>
              <w:bottom w:val="single" w:sz="4" w:space="0" w:color="auto"/>
            </w:tcBorders>
            <w:shd w:val="clear" w:color="auto" w:fill="F3F3F3"/>
          </w:tcPr>
          <w:p w:rsidR="00740967" w:rsidRDefault="00740967" w:rsidP="00740967">
            <w:pPr>
              <w:rPr>
                <w:ins w:id="1022" w:author="Frank Oemig" w:date="2023-06-16T23:27:00Z"/>
              </w:rPr>
            </w:pPr>
            <w:ins w:id="1023" w:author="Frank Oemig" w:date="2023-06-16T23:27:00Z">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ins>
          </w:p>
          <w:p w:rsidR="00740967" w:rsidRDefault="00740967" w:rsidP="00740967">
            <w:pPr>
              <w:rPr>
                <w:ins w:id="1024" w:author="Frank Oemig" w:date="2023-06-16T23:27:00Z"/>
              </w:rPr>
            </w:pPr>
          </w:p>
          <w:p w:rsidR="00740967" w:rsidRDefault="00740967" w:rsidP="00740967">
            <w:pPr>
              <w:rPr>
                <w:ins w:id="1025" w:author="Frank Oemig" w:date="2023-06-16T23:27:00Z"/>
              </w:rPr>
            </w:pPr>
            <w:ins w:id="1026" w:author="Frank Oemig" w:date="2023-06-16T23:27:00Z">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ins>
          </w:p>
          <w:p w:rsidR="00740967" w:rsidRDefault="00740967" w:rsidP="00740967">
            <w:pPr>
              <w:rPr>
                <w:ins w:id="1027" w:author="Frank Oemig" w:date="2023-06-16T23:27:00Z"/>
              </w:rPr>
            </w:pPr>
          </w:p>
          <w:p w:rsidR="00740967" w:rsidRDefault="00740967" w:rsidP="00740967">
            <w:pPr>
              <w:rPr>
                <w:ins w:id="1028" w:author="Frank Oemig" w:date="2023-06-16T23:27:00Z"/>
              </w:rPr>
            </w:pPr>
            <w:ins w:id="1029" w:author="Frank Oemig" w:date="2023-06-16T23:27:00Z">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ins>
          </w:p>
          <w:p w:rsidR="00740967" w:rsidRDefault="00740967" w:rsidP="00740967">
            <w:pPr>
              <w:rPr>
                <w:ins w:id="1030" w:author="Frank Oemig" w:date="2023-06-16T23:27:00Z"/>
              </w:rPr>
            </w:pPr>
            <w:ins w:id="1031" w:author="Frank Oemig" w:date="2023-06-16T23:27:00Z">
              <w:r>
                <w:t xml:space="preserve">A HIPAA Authorization must comply with 45 CFR Section164.508(c) Implementation specifications: Core elements and requirements – </w:t>
              </w:r>
            </w:ins>
          </w:p>
          <w:p w:rsidR="00740967" w:rsidRDefault="00740967" w:rsidP="00740967">
            <w:pPr>
              <w:rPr>
                <w:ins w:id="1032" w:author="Frank Oemig" w:date="2023-06-16T23:27:00Z"/>
              </w:rPr>
            </w:pPr>
            <w:ins w:id="1033" w:author="Frank Oemig" w:date="2023-06-16T23:27:00Z">
              <w:r>
                <w:t xml:space="preserve">(1) Core elements. A valid authorization under this Section must contain at least the following elements: (i) A description of the information to be used or disclosed that identifies the information in a specific and meaningful fashion. </w:t>
              </w:r>
            </w:ins>
          </w:p>
          <w:p w:rsidR="00740967" w:rsidRDefault="00740967" w:rsidP="00740967">
            <w:pPr>
              <w:rPr>
                <w:ins w:id="1034" w:author="Frank Oemig" w:date="2023-06-16T23:27:00Z"/>
              </w:rPr>
            </w:pPr>
            <w:ins w:id="1035" w:author="Frank Oemig" w:date="2023-06-16T23:27:00Z">
              <w:r>
                <w:t xml:space="preserve">(ii) The name or other specific identification of the person(s), or class of persons, authorized to make the requested use or disclosure. </w:t>
              </w:r>
            </w:ins>
          </w:p>
          <w:p w:rsidR="00740967" w:rsidRDefault="00740967" w:rsidP="00740967">
            <w:pPr>
              <w:rPr>
                <w:ins w:id="1036" w:author="Frank Oemig" w:date="2023-06-16T23:27:00Z"/>
              </w:rPr>
            </w:pPr>
            <w:ins w:id="1037" w:author="Frank Oemig" w:date="2023-06-16T23:27:00Z">
              <w:r>
                <w:t xml:space="preserve">(iii) The name or other specific identification of the person(s), or class of persons, to whom the covered entity may make the requested use or disclosure. </w:t>
              </w:r>
            </w:ins>
          </w:p>
          <w:p w:rsidR="00740967" w:rsidRDefault="00740967" w:rsidP="00740967">
            <w:pPr>
              <w:rPr>
                <w:ins w:id="1038" w:author="Frank Oemig" w:date="2023-06-16T23:27:00Z"/>
              </w:rPr>
            </w:pPr>
            <w:ins w:id="1039" w:author="Frank Oemig" w:date="2023-06-16T23:27:00Z">
              <w: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ins>
          </w:p>
          <w:p w:rsidR="00740967" w:rsidRDefault="00740967" w:rsidP="00740967">
            <w:pPr>
              <w:rPr>
                <w:ins w:id="1040" w:author="Frank Oemig" w:date="2023-06-16T23:27:00Z"/>
              </w:rPr>
            </w:pPr>
            <w:ins w:id="1041" w:author="Frank Oemig" w:date="2023-06-16T23:27:00Z">
              <w: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ins>
          </w:p>
          <w:p w:rsidR="00740967" w:rsidRDefault="00740967" w:rsidP="00740967">
            <w:pPr>
              <w:rPr>
                <w:ins w:id="1042" w:author="Frank Oemig" w:date="2023-06-16T23:27:00Z"/>
              </w:rPr>
            </w:pPr>
            <w:ins w:id="1043" w:author="Frank Oemig" w:date="2023-06-16T23:27:00Z">
              <w:r>
                <w:t xml:space="preserve">(vi) Signature of the individual and date. If the authorization is signed by a personal representative of the individual, a description of such representative's authority to act for the individual must also be provided. </w:t>
              </w:r>
            </w:ins>
          </w:p>
          <w:p w:rsidR="00740967" w:rsidRDefault="00740967" w:rsidP="00740967">
            <w:pPr>
              <w:rPr>
                <w:ins w:id="1044" w:author="Frank Oemig" w:date="2023-06-16T23:27:00Z"/>
              </w:rPr>
            </w:pPr>
            <w:ins w:id="1045" w:author="Frank Oemig" w:date="2023-06-16T23:27:00Z">
              <w:r>
                <w:t xml:space="preserve">(2)Required statements. In addition to the core elements, the authorization must contain statements adequate to place the individual on notice of all of the following: </w:t>
              </w:r>
            </w:ins>
          </w:p>
          <w:p w:rsidR="00740967" w:rsidRDefault="00740967" w:rsidP="00740967">
            <w:pPr>
              <w:rPr>
                <w:ins w:id="1046" w:author="Frank Oemig" w:date="2023-06-16T23:27:00Z"/>
              </w:rPr>
            </w:pPr>
            <w:ins w:id="1047" w:author="Frank Oemig" w:date="2023-06-16T23:27:00Z">
              <w:r>
                <w:t xml:space="preserve">(i) The individual's right to revoke the authorization in writing, and either: </w:t>
              </w:r>
            </w:ins>
          </w:p>
          <w:p w:rsidR="00740967" w:rsidRDefault="00740967" w:rsidP="00740967">
            <w:pPr>
              <w:rPr>
                <w:ins w:id="1048" w:author="Frank Oemig" w:date="2023-06-16T23:27:00Z"/>
              </w:rPr>
            </w:pPr>
            <w:ins w:id="1049" w:author="Frank Oemig" w:date="2023-06-16T23:27:00Z">
              <w: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ins>
          </w:p>
          <w:p w:rsidR="00740967" w:rsidRDefault="00740967" w:rsidP="00740967">
            <w:ins w:id="1050" w:author="Frank Oemig" w:date="2023-06-16T23:27:00Z">
              <w:r>
                <w:t>https://www.gpo.gov/fdsys/pkg/CFR-2017-title45-vol1/pdf/CFR-2017-title45-vol1-sec164-508.pdf</w:t>
              </w:r>
            </w:ins>
          </w:p>
        </w:tc>
        <w:tc>
          <w:tcPr>
            <w:tcW w:w="3200" w:type="dxa"/>
            <w:tcBorders>
              <w:top w:val="single" w:sz="4" w:space="0" w:color="auto"/>
              <w:bottom w:val="single" w:sz="4" w:space="0" w:color="auto"/>
            </w:tcBorders>
            <w:shd w:val="clear" w:color="auto" w:fill="F3F3F3"/>
          </w:tcPr>
          <w:p w:rsidR="00740967" w:rsidRDefault="00740967" w:rsidP="00740967">
            <w:pPr>
              <w:rPr>
                <w:ins w:id="1051" w:author="Frank Oemig" w:date="2023-06-16T23:27:00Z"/>
              </w:rPr>
            </w:pPr>
            <w:ins w:id="1052" w:author="Frank Oemig" w:date="2023-06-16T23:27:00Z">
              <w:r>
                <w:t>Used to indicate the legal authority for assigning security labels to HIPAA governed information. In this case, where collection, access, use, or disclosure of healthcare information is governed by a an individual’s HIPAA Authorization for Disclosure, use “HIPAAAuthCD” as the security label policy code.</w:t>
              </w:r>
            </w:ins>
          </w:p>
          <w:p w:rsidR="00740967" w:rsidRDefault="00740967" w:rsidP="00740967">
            <w:pPr>
              <w:rPr>
                <w:ins w:id="1053" w:author="Frank Oemig" w:date="2023-06-16T23:27:00Z"/>
              </w:rPr>
            </w:pPr>
          </w:p>
          <w:p w:rsidR="00740967" w:rsidRDefault="00740967" w:rsidP="00740967">
            <w:ins w:id="1054" w:author="Frank Oemig" w:date="2023-06-16T23:27:00Z">
              <w:r>
                <w:t xml:space="preserve"> Information governed under a HIPAA Authorization for Disclosure has the level of confidentiality protection afforded under the 45 CFR Section 164.506 - Uses and disclosures to carry out treatment, payment, or health care operations https://www.gpo.gov/fdsys/pkg/CFR-2017-title45-vol1/pdf/CFR-2017-title45-vol1-sec164-506.pdf, which is considered the “norm”, assign the HL7 Confidentiality code “N” (normal).</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055" w:author="Frank Oemig" w:date="2023-06-16T23:27:00Z">
              <w:r>
                <w:t>HIPAAConsentCD</w:t>
              </w:r>
            </w:ins>
          </w:p>
        </w:tc>
        <w:tc>
          <w:tcPr>
            <w:tcW w:w="1600" w:type="dxa"/>
            <w:tcBorders>
              <w:top w:val="single" w:sz="4" w:space="0" w:color="auto"/>
              <w:bottom w:val="single" w:sz="4" w:space="0" w:color="auto"/>
            </w:tcBorders>
            <w:shd w:val="clear" w:color="auto" w:fill="FFFFFF"/>
          </w:tcPr>
          <w:p w:rsidR="00740967" w:rsidRDefault="00740967" w:rsidP="00740967">
            <w:ins w:id="1056" w:author="Frank Oemig" w:date="2023-06-16T23:27:00Z">
              <w:r>
                <w:t>HIPAA Consent Directive</w:t>
              </w:r>
            </w:ins>
          </w:p>
        </w:tc>
        <w:tc>
          <w:tcPr>
            <w:tcW w:w="2400" w:type="dxa"/>
            <w:tcBorders>
              <w:top w:val="single" w:sz="4" w:space="0" w:color="auto"/>
              <w:bottom w:val="single" w:sz="4" w:space="0" w:color="auto"/>
            </w:tcBorders>
            <w:shd w:val="clear" w:color="auto" w:fill="FFFFFF"/>
          </w:tcPr>
          <w:p w:rsidR="00740967" w:rsidRDefault="00740967" w:rsidP="00740967">
            <w:ins w:id="1057" w:author="Frank Oemig" w:date="2023-06-16T23:27:00Z">
              <w: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ins>
          </w:p>
        </w:tc>
        <w:tc>
          <w:tcPr>
            <w:tcW w:w="3200" w:type="dxa"/>
            <w:tcBorders>
              <w:top w:val="single" w:sz="4" w:space="0" w:color="auto"/>
              <w:bottom w:val="single" w:sz="4" w:space="0" w:color="auto"/>
            </w:tcBorders>
            <w:shd w:val="clear" w:color="auto" w:fill="FFFFFF"/>
          </w:tcPr>
          <w:p w:rsidR="00740967" w:rsidRDefault="00740967" w:rsidP="00740967">
            <w:pPr>
              <w:rPr>
                <w:ins w:id="1058" w:author="Frank Oemig" w:date="2023-06-16T23:27:00Z"/>
              </w:rPr>
            </w:pPr>
            <w:ins w:id="1059" w:author="Frank Oemig" w:date="2023-06-16T23:27:00Z">
              <w:r>
                <w:t>Used to indicate the legal authority for assigning security labels to governed information. In this case, where collection, access, use, or disclosure of healthcare information is governed by  an individual’s consent directive under 45 CFR Section 164.522 use “HIPAAConsentCD” as the security label policy code.</w:t>
              </w:r>
            </w:ins>
          </w:p>
          <w:p w:rsidR="00740967" w:rsidRDefault="00740967" w:rsidP="00740967">
            <w:pPr>
              <w:rPr>
                <w:ins w:id="1060" w:author="Frank Oemig" w:date="2023-06-16T23:27:00Z"/>
              </w:rPr>
            </w:pPr>
          </w:p>
          <w:p w:rsidR="00740967" w:rsidRDefault="00740967" w:rsidP="00740967">
            <w:ins w:id="1061" w:author="Frank Oemig" w:date="2023-06-16T23:27:00Z">
              <w: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062" w:author="Frank Oemig" w:date="2023-06-16T23:27:00Z">
              <w:r>
                <w:t>HIPAAROACD</w:t>
              </w:r>
            </w:ins>
          </w:p>
        </w:tc>
        <w:tc>
          <w:tcPr>
            <w:tcW w:w="1600" w:type="dxa"/>
            <w:tcBorders>
              <w:top w:val="single" w:sz="4" w:space="0" w:color="auto"/>
              <w:bottom w:val="single" w:sz="4" w:space="0" w:color="auto"/>
            </w:tcBorders>
            <w:shd w:val="clear" w:color="auto" w:fill="F3F3F3"/>
          </w:tcPr>
          <w:p w:rsidR="00740967" w:rsidRDefault="00740967" w:rsidP="00740967">
            <w:ins w:id="1063" w:author="Frank Oemig" w:date="2023-06-16T23:27:00Z">
              <w:r>
                <w:t>HIPAA Right of Access Consent Directive</w:t>
              </w:r>
            </w:ins>
          </w:p>
        </w:tc>
        <w:tc>
          <w:tcPr>
            <w:tcW w:w="2400" w:type="dxa"/>
            <w:tcBorders>
              <w:top w:val="single" w:sz="4" w:space="0" w:color="auto"/>
              <w:bottom w:val="single" w:sz="4" w:space="0" w:color="auto"/>
            </w:tcBorders>
            <w:shd w:val="clear" w:color="auto" w:fill="F3F3F3"/>
          </w:tcPr>
          <w:p w:rsidR="00740967" w:rsidRDefault="00740967" w:rsidP="00740967">
            <w:pPr>
              <w:rPr>
                <w:ins w:id="1064" w:author="Frank Oemig" w:date="2023-06-16T23:27:00Z"/>
              </w:rPr>
            </w:pPr>
            <w:ins w:id="1065" w:author="Frank Oemig" w:date="2023-06-16T23:27:00Z">
              <w: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ins>
          </w:p>
          <w:p w:rsidR="00740967" w:rsidRDefault="00740967" w:rsidP="00740967">
            <w:pPr>
              <w:rPr>
                <w:ins w:id="1066" w:author="Frank Oemig" w:date="2023-06-16T23:27:00Z"/>
              </w:rPr>
            </w:pPr>
          </w:p>
          <w:p w:rsidR="00740967" w:rsidRDefault="00740967" w:rsidP="00740967">
            <w:pPr>
              <w:rPr>
                <w:ins w:id="1067" w:author="Frank Oemig" w:date="2023-06-16T23:27:00Z"/>
              </w:rPr>
            </w:pPr>
            <w:ins w:id="1068" w:author="Frank Oemig" w:date="2023-06-16T23:27:00Z">
              <w: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ins>
          </w:p>
          <w:p w:rsidR="00740967" w:rsidRDefault="00740967" w:rsidP="00740967">
            <w:pPr>
              <w:rPr>
                <w:ins w:id="1069" w:author="Frank Oemig" w:date="2023-06-16T23:27:00Z"/>
              </w:rPr>
            </w:pPr>
          </w:p>
          <w:p w:rsidR="00740967" w:rsidRDefault="00740967" w:rsidP="00740967">
            <w:pPr>
              <w:rPr>
                <w:ins w:id="1070" w:author="Frank Oemig" w:date="2023-06-16T23:27:00Z"/>
              </w:rPr>
            </w:pPr>
            <w:ins w:id="1071" w:author="Frank Oemig" w:date="2023-06-16T23:27:00Z">
              <w:r>
                <w:t xml:space="preserve">This right applies to PHI in a designated record set, which is defined as “Designated record set means: </w:t>
              </w:r>
            </w:ins>
          </w:p>
          <w:p w:rsidR="00740967" w:rsidRDefault="00740967" w:rsidP="00740967">
            <w:pPr>
              <w:rPr>
                <w:ins w:id="1072" w:author="Frank Oemig" w:date="2023-06-16T23:27:00Z"/>
              </w:rPr>
            </w:pPr>
            <w:ins w:id="1073" w:author="Frank Oemig" w:date="2023-06-16T23:27:00Z">
              <w:r>
                <w:t xml:space="preserve">(1) A group of records maintained by or for a covered entity that is: </w:t>
              </w:r>
            </w:ins>
          </w:p>
          <w:p w:rsidR="00740967" w:rsidRDefault="00740967" w:rsidP="00740967">
            <w:pPr>
              <w:rPr>
                <w:ins w:id="1074" w:author="Frank Oemig" w:date="2023-06-16T23:27:00Z"/>
              </w:rPr>
            </w:pPr>
            <w:ins w:id="1075" w:author="Frank Oemig" w:date="2023-06-16T23:27:00Z">
              <w:r>
                <w:t xml:space="preserve">(i) The medical records and billing records about individuals maintained by or for a covered health care provider; </w:t>
              </w:r>
            </w:ins>
          </w:p>
          <w:p w:rsidR="00740967" w:rsidRDefault="00740967" w:rsidP="00740967">
            <w:pPr>
              <w:rPr>
                <w:ins w:id="1076" w:author="Frank Oemig" w:date="2023-06-16T23:27:00Z"/>
              </w:rPr>
            </w:pPr>
            <w:ins w:id="1077" w:author="Frank Oemig" w:date="2023-06-16T23:27:00Z">
              <w:r>
                <w:t xml:space="preserve">(ii) The enrollment, payment, claims adjudication, and case or medical management record systems maintained by or for a health plan; or </w:t>
              </w:r>
            </w:ins>
          </w:p>
          <w:p w:rsidR="00740967" w:rsidRDefault="00740967" w:rsidP="00740967">
            <w:pPr>
              <w:rPr>
                <w:ins w:id="1078" w:author="Frank Oemig" w:date="2023-06-16T23:27:00Z"/>
              </w:rPr>
            </w:pPr>
            <w:ins w:id="1079" w:author="Frank Oemig" w:date="2023-06-16T23:27:00Z">
              <w:r>
                <w:t>(iii) Used, in whole or in part, by or for the covered entity to make decisions about individuals. [https://www.law.cornell.edu/cfr/text/45/164.501].</w:t>
              </w:r>
            </w:ins>
          </w:p>
          <w:p w:rsidR="00740967" w:rsidRDefault="00740967" w:rsidP="00740967">
            <w:ins w:id="1080" w:author="Frank Oemig" w:date="2023-06-16T23:27:00Z">
              <w:r>
                <w:t>Also see HHS Individuals’ Right under HIPAA to Access their Health Information 45 CFR Section 164.524 [https://www.hhs.gov/hipaa/for-professionals/privacy/guidance/access/index.html#maximumflatfee].</w:t>
              </w:r>
            </w:ins>
          </w:p>
        </w:tc>
        <w:tc>
          <w:tcPr>
            <w:tcW w:w="3200" w:type="dxa"/>
            <w:tcBorders>
              <w:top w:val="single" w:sz="4" w:space="0" w:color="auto"/>
              <w:bottom w:val="single" w:sz="4" w:space="0" w:color="auto"/>
            </w:tcBorders>
            <w:shd w:val="clear" w:color="auto" w:fill="F3F3F3"/>
          </w:tcPr>
          <w:p w:rsidR="00740967" w:rsidRDefault="00740967" w:rsidP="00740967">
            <w:pPr>
              <w:rPr>
                <w:ins w:id="1081" w:author="Frank Oemig" w:date="2023-06-16T23:27:00Z"/>
              </w:rPr>
            </w:pPr>
            <w:ins w:id="1082" w:author="Frank Oemig" w:date="2023-06-16T23:27:00Z">
              <w:r>
                <w:t>"Used to indicate the legal authority for assigning security labels to governed information. In this case, where collection, access, use, or disclosure of healthcare information is governed by an individual’s right of access directive under 45 CFR Section 164.524 use “HIPAAROAD” as the security label policy code.</w:t>
              </w:r>
            </w:ins>
          </w:p>
          <w:p w:rsidR="00740967" w:rsidRDefault="00740967" w:rsidP="00740967">
            <w:pPr>
              <w:rPr>
                <w:ins w:id="1083" w:author="Frank Oemig" w:date="2023-06-16T23:27:00Z"/>
              </w:rPr>
            </w:pPr>
          </w:p>
          <w:p w:rsidR="00740967" w:rsidRDefault="00740967" w:rsidP="00740967">
            <w:ins w:id="1084" w:author="Frank Oemig" w:date="2023-06-16T23:27:00Z">
              <w: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085" w:author="Frank Oemig" w:date="2023-06-16T23:27:00Z">
              <w:r>
                <w:t xml:space="preserve">HIPAAResearchAuthCD </w:t>
              </w:r>
            </w:ins>
          </w:p>
        </w:tc>
        <w:tc>
          <w:tcPr>
            <w:tcW w:w="1600" w:type="dxa"/>
            <w:tcBorders>
              <w:top w:val="single" w:sz="4" w:space="0" w:color="auto"/>
              <w:bottom w:val="single" w:sz="4" w:space="0" w:color="auto"/>
            </w:tcBorders>
            <w:shd w:val="clear" w:color="auto" w:fill="FFFFFF"/>
          </w:tcPr>
          <w:p w:rsidR="00740967" w:rsidRDefault="00740967" w:rsidP="00740967">
            <w:ins w:id="1086" w:author="Frank Oemig" w:date="2023-06-16T23:27:00Z">
              <w:r>
                <w:t>HIPAA Authorization for Disclosure for Research Consent Directive</w:t>
              </w:r>
            </w:ins>
          </w:p>
        </w:tc>
        <w:tc>
          <w:tcPr>
            <w:tcW w:w="2400" w:type="dxa"/>
            <w:tcBorders>
              <w:top w:val="single" w:sz="4" w:space="0" w:color="auto"/>
              <w:bottom w:val="single" w:sz="4" w:space="0" w:color="auto"/>
            </w:tcBorders>
            <w:shd w:val="clear" w:color="auto" w:fill="FFFFFF"/>
          </w:tcPr>
          <w:p w:rsidR="00740967" w:rsidRDefault="00740967" w:rsidP="00740967">
            <w:ins w:id="1087" w:author="Frank Oemig" w:date="2023-06-16T23:27:00Z">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ins>
          </w:p>
        </w:tc>
        <w:tc>
          <w:tcPr>
            <w:tcW w:w="3200" w:type="dxa"/>
            <w:tcBorders>
              <w:top w:val="single" w:sz="4" w:space="0" w:color="auto"/>
              <w:bottom w:val="single" w:sz="4" w:space="0" w:color="auto"/>
            </w:tcBorders>
            <w:shd w:val="clear" w:color="auto" w:fill="FFFFFF"/>
          </w:tcPr>
          <w:p w:rsidR="00740967" w:rsidRDefault="00740967" w:rsidP="00740967">
            <w:pPr>
              <w:rPr>
                <w:ins w:id="1088" w:author="Frank Oemig" w:date="2023-06-16T23:27:00Z"/>
              </w:rPr>
            </w:pPr>
            <w:ins w:id="1089" w:author="Frank Oemig" w:date="2023-06-16T23:27:00Z">
              <w:r>
                <w:t>Used to indicate the legal authority for assigning security labels to governed information. In this case, where collection, access, use, or disclosure of healthcare information is governed by an individual’s HIPAA Authorization for Disclosure for Research under 45 CFR Section 164.508 use “HIPAAResearchAuthCD” as the security label policy code.</w:t>
              </w:r>
            </w:ins>
          </w:p>
          <w:p w:rsidR="00740967" w:rsidRDefault="00740967" w:rsidP="00740967">
            <w:pPr>
              <w:rPr>
                <w:ins w:id="1090" w:author="Frank Oemig" w:date="2023-06-16T23:27:00Z"/>
              </w:rPr>
            </w:pPr>
          </w:p>
          <w:p w:rsidR="00740967" w:rsidRDefault="00740967" w:rsidP="00740967">
            <w:pPr>
              <w:rPr>
                <w:ins w:id="1091" w:author="Frank Oemig" w:date="2023-06-16T23:27:00Z"/>
              </w:rPr>
            </w:pPr>
            <w:ins w:id="1092" w:author="Frank Oemig" w:date="2023-06-16T23:27:00Z">
              <w:r>
                <w:t xml:space="preserve">Information disclosed under an individual’s HIPAA Authorization for Disclosure for Research are not protected by the HIPAA Privacy Rule. If protected under other laws such as confidentiality provisions under the Common Rule, assign the HL7 Confidentiality code “M” (moderate). </w:t>
              </w:r>
            </w:ins>
          </w:p>
          <w:p w:rsidR="00740967" w:rsidRDefault="00740967" w:rsidP="00740967">
            <w:pPr>
              <w:rPr>
                <w:ins w:id="1093" w:author="Frank Oemig" w:date="2023-06-16T23:27:00Z"/>
              </w:rPr>
            </w:pPr>
          </w:p>
          <w:p w:rsidR="00740967" w:rsidRDefault="00740967" w:rsidP="00740967">
            <w:ins w:id="1094" w:author="Frank Oemig" w:date="2023-06-16T23:27:00Z">
              <w:r>
                <w:t>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https://privacyruleandresearch.nih.gov/authorization.asp</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095" w:author="Frank Oemig" w:date="2023-06-16T23:27:00Z">
              <w:r>
                <w:t>CompoundResearchCD</w:t>
              </w:r>
            </w:ins>
          </w:p>
        </w:tc>
        <w:tc>
          <w:tcPr>
            <w:tcW w:w="1600" w:type="dxa"/>
            <w:tcBorders>
              <w:top w:val="single" w:sz="4" w:space="0" w:color="auto"/>
              <w:bottom w:val="single" w:sz="4" w:space="0" w:color="auto"/>
            </w:tcBorders>
            <w:shd w:val="clear" w:color="auto" w:fill="F3F3F3"/>
          </w:tcPr>
          <w:p w:rsidR="00740967" w:rsidRDefault="00740967" w:rsidP="00740967">
            <w:ins w:id="1096" w:author="Frank Oemig" w:date="2023-06-16T23:27:00Z">
              <w:r>
                <w:t>Compound HIPAA Research Authorization and Informed Consent for Research</w:t>
              </w:r>
            </w:ins>
          </w:p>
        </w:tc>
        <w:tc>
          <w:tcPr>
            <w:tcW w:w="2400" w:type="dxa"/>
            <w:tcBorders>
              <w:top w:val="single" w:sz="4" w:space="0" w:color="auto"/>
              <w:bottom w:val="single" w:sz="4" w:space="0" w:color="auto"/>
            </w:tcBorders>
            <w:shd w:val="clear" w:color="auto" w:fill="F3F3F3"/>
          </w:tcPr>
          <w:p w:rsidR="00740967" w:rsidRDefault="00740967" w:rsidP="00740967">
            <w:ins w:id="1097" w:author="Frank Oemig" w:date="2023-06-16T23:27:00Z">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ins>
          </w:p>
        </w:tc>
        <w:tc>
          <w:tcPr>
            <w:tcW w:w="3200" w:type="dxa"/>
            <w:tcBorders>
              <w:top w:val="single" w:sz="4" w:space="0" w:color="auto"/>
              <w:bottom w:val="single" w:sz="4" w:space="0" w:color="auto"/>
            </w:tcBorders>
            <w:shd w:val="clear" w:color="auto" w:fill="F3F3F3"/>
          </w:tcPr>
          <w:p w:rsidR="00740967" w:rsidRDefault="00740967" w:rsidP="00740967">
            <w:pPr>
              <w:rPr>
                <w:ins w:id="1098" w:author="Frank Oemig" w:date="2023-06-16T23:27:00Z"/>
              </w:rPr>
            </w:pPr>
            <w:ins w:id="1099" w:author="Frank Oemig" w:date="2023-06-16T23:27:00Z">
              <w:r>
                <w:t>The Agency for Healthcare Research and Quality (AHRQ) has developed the Informed Consent and Authorization Toolkit for Minimal Risk Research to facilitate the process of obtaining informed consent and Health Insurance Portability and Accountability Act (HIPAA) authorization from potential research subjects. This toolkit contains information for people responsible for ensuring that potential research subjects are informed in a manner that is consistent with medical ethics and regulatory guidelines. From https://www.ahrq.gov/sites/default/files/publications/files/ictoolkit.pdf.</w:t>
              </w:r>
            </w:ins>
          </w:p>
          <w:p w:rsidR="00740967" w:rsidRDefault="00740967" w:rsidP="00740967">
            <w:pPr>
              <w:rPr>
                <w:ins w:id="1100" w:author="Frank Oemig" w:date="2023-06-16T23:27:00Z"/>
              </w:rPr>
            </w:pPr>
          </w:p>
          <w:p w:rsidR="00740967" w:rsidRDefault="00740967" w:rsidP="00740967">
            <w:pPr>
              <w:rPr>
                <w:ins w:id="1101" w:author="Frank Oemig" w:date="2023-06-16T23:27:00Z"/>
              </w:rPr>
            </w:pPr>
            <w:ins w:id="1102" w:author="Frank Oemig" w:date="2023-06-16T23:27:00Z">
              <w:r>
                <w:t>Used to indicate the legal authority for assigning security labels to governed information. In this case, where collection, access, use, or disclosure of healthcare information is governed by an individual’s right of access directive under 45 CFR Section 164.508 use “CompoundResearchCD” as the security label policy code.</w:t>
              </w:r>
            </w:ins>
          </w:p>
          <w:p w:rsidR="00740967" w:rsidRDefault="00740967" w:rsidP="00740967">
            <w:pPr>
              <w:rPr>
                <w:ins w:id="1103" w:author="Frank Oemig" w:date="2023-06-16T23:27:00Z"/>
              </w:rPr>
            </w:pPr>
          </w:p>
          <w:p w:rsidR="00740967" w:rsidRDefault="00740967" w:rsidP="00740967">
            <w:pPr>
              <w:rPr>
                <w:ins w:id="1104" w:author="Frank Oemig" w:date="2023-06-16T23:27:00Z"/>
              </w:rPr>
            </w:pPr>
            <w:ins w:id="1105" w:author="Frank Oemig" w:date="2023-06-16T23:27:00Z">
              <w:r>
                <w:t xml:space="preserve">Information or biospecimen disclosed under the Common Rule are not protected by the HIPAA Privacy Rule. If protected under other laws such as confidentiality provisions under the Common Rule, assign the HL7 Confidentiality code “M” (moderate). </w:t>
              </w:r>
            </w:ins>
          </w:p>
          <w:p w:rsidR="00740967" w:rsidRDefault="00740967" w:rsidP="00740967">
            <w:pPr>
              <w:rPr>
                <w:ins w:id="1106" w:author="Frank Oemig" w:date="2023-06-16T23:27:00Z"/>
              </w:rPr>
            </w:pPr>
          </w:p>
          <w:p w:rsidR="00740967" w:rsidRDefault="00740967" w:rsidP="00740967">
            <w:ins w:id="1107" w:author="Frank Oemig" w:date="2023-06-16T23:27:00Z">
              <w:r>
                <w:t>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https://privacyruleandresearch.nih.gov/authorization.asp</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108" w:author="Frank Oemig" w:date="2023-06-16T23:27:00Z">
              <w:r>
                <w:t>MDHHS-5515</w:t>
              </w:r>
            </w:ins>
          </w:p>
        </w:tc>
        <w:tc>
          <w:tcPr>
            <w:tcW w:w="1600" w:type="dxa"/>
            <w:tcBorders>
              <w:top w:val="single" w:sz="4" w:space="0" w:color="auto"/>
              <w:bottom w:val="single" w:sz="4" w:space="0" w:color="auto"/>
            </w:tcBorders>
            <w:shd w:val="clear" w:color="auto" w:fill="FFFFFF"/>
          </w:tcPr>
          <w:p w:rsidR="00740967" w:rsidRDefault="00740967" w:rsidP="00740967">
            <w:ins w:id="1109" w:author="Frank Oemig" w:date="2023-06-16T23:27:00Z">
              <w:r>
                <w:t>Michigan Consent to Share Behavioral Health Information for Care Coordination Purposes</w:t>
              </w:r>
            </w:ins>
          </w:p>
        </w:tc>
        <w:tc>
          <w:tcPr>
            <w:tcW w:w="2400" w:type="dxa"/>
            <w:tcBorders>
              <w:top w:val="single" w:sz="4" w:space="0" w:color="auto"/>
              <w:bottom w:val="single" w:sz="4" w:space="0" w:color="auto"/>
            </w:tcBorders>
            <w:shd w:val="clear" w:color="auto" w:fill="FFFFFF"/>
          </w:tcPr>
          <w:p w:rsidR="00740967" w:rsidRDefault="00740967" w:rsidP="00740967">
            <w:ins w:id="1110" w:author="Frank Oemig" w:date="2023-06-16T23:27:00Z">
              <w: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ins>
          </w:p>
        </w:tc>
        <w:tc>
          <w:tcPr>
            <w:tcW w:w="3200" w:type="dxa"/>
            <w:tcBorders>
              <w:top w:val="single" w:sz="4" w:space="0" w:color="auto"/>
              <w:bottom w:val="single" w:sz="4" w:space="0" w:color="auto"/>
            </w:tcBorders>
            <w:shd w:val="clear" w:color="auto" w:fill="FFFFFF"/>
          </w:tcPr>
          <w:p w:rsidR="00740967" w:rsidRDefault="00740967" w:rsidP="00740967">
            <w:ins w:id="1111" w:author="Frank Oemig" w:date="2023-06-16T23:27:00Z">
              <w:r>
                <w:t>For legislative background, current MDHHS-5515 consent directive form, and provider and patient FAQs see http://www.michigan.gov/mdhhs/0,5885,7-339-71550_2941_58005-343686--,00.html</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112" w:author="Frank Oemig" w:date="2023-06-16T23:27:00Z">
              <w:r>
                <w:t>GDPRCD</w:t>
              </w:r>
            </w:ins>
          </w:p>
        </w:tc>
        <w:tc>
          <w:tcPr>
            <w:tcW w:w="1600" w:type="dxa"/>
            <w:tcBorders>
              <w:top w:val="single" w:sz="4" w:space="0" w:color="auto"/>
              <w:bottom w:val="single" w:sz="4" w:space="0" w:color="auto"/>
            </w:tcBorders>
            <w:shd w:val="clear" w:color="auto" w:fill="F3F3F3"/>
          </w:tcPr>
          <w:p w:rsidR="00740967" w:rsidRDefault="00740967" w:rsidP="00740967">
            <w:ins w:id="1113" w:author="Frank Oemig" w:date="2023-06-16T23:27:00Z">
              <w:r>
                <w:t>GDPR Consent Directive</w:t>
              </w:r>
            </w:ins>
          </w:p>
        </w:tc>
        <w:tc>
          <w:tcPr>
            <w:tcW w:w="2400" w:type="dxa"/>
            <w:tcBorders>
              <w:top w:val="single" w:sz="4" w:space="0" w:color="auto"/>
              <w:bottom w:val="single" w:sz="4" w:space="0" w:color="auto"/>
            </w:tcBorders>
            <w:shd w:val="clear" w:color="auto" w:fill="F3F3F3"/>
          </w:tcPr>
          <w:p w:rsidR="00740967" w:rsidRDefault="00740967" w:rsidP="00740967">
            <w:pPr>
              <w:rPr>
                <w:ins w:id="1114" w:author="Frank Oemig" w:date="2023-06-16T23:27:00Z"/>
              </w:rPr>
            </w:pPr>
            <w:ins w:id="1115" w:author="Frank Oemig" w:date="2023-06-16T23:27:00Z">
              <w: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ins>
          </w:p>
          <w:p w:rsidR="00740967" w:rsidRDefault="00740967" w:rsidP="00740967">
            <w:pPr>
              <w:rPr>
                <w:ins w:id="1116" w:author="Frank Oemig" w:date="2023-06-16T23:27:00Z"/>
              </w:rPr>
            </w:pPr>
          </w:p>
          <w:p w:rsidR="00740967" w:rsidRDefault="00740967" w:rsidP="00740967">
            <w:pPr>
              <w:rPr>
                <w:ins w:id="1117" w:author="Frank Oemig" w:date="2023-06-16T23:27:00Z"/>
              </w:rPr>
            </w:pPr>
            <w:ins w:id="1118" w:author="Frank Oemig" w:date="2023-06-16T23:27:00Z">
              <w:r>
                <w:t>Where processing is based on consent, the controller shall be able to demonstrate that the data subject has consented to processing of his or her personal data.</w:t>
              </w:r>
            </w:ins>
          </w:p>
          <w:p w:rsidR="00740967" w:rsidRDefault="00740967" w:rsidP="00740967">
            <w:pPr>
              <w:rPr>
                <w:ins w:id="1119" w:author="Frank Oemig" w:date="2023-06-16T23:27:00Z"/>
              </w:rPr>
            </w:pPr>
          </w:p>
          <w:p w:rsidR="00740967" w:rsidRDefault="00740967" w:rsidP="00740967">
            <w:pPr>
              <w:rPr>
                <w:ins w:id="1120" w:author="Frank Oemig" w:date="2023-06-16T23:27:00Z"/>
              </w:rPr>
            </w:pPr>
            <w:ins w:id="1121" w:author="Frank Oemig" w:date="2023-06-16T23:27:00Z">
              <w: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ins>
          </w:p>
          <w:p w:rsidR="00740967" w:rsidRDefault="00740967" w:rsidP="00740967">
            <w:pPr>
              <w:rPr>
                <w:ins w:id="1122" w:author="Frank Oemig" w:date="2023-06-16T23:27:00Z"/>
              </w:rPr>
            </w:pPr>
          </w:p>
          <w:p w:rsidR="00740967" w:rsidRDefault="00740967" w:rsidP="00740967">
            <w:pPr>
              <w:rPr>
                <w:ins w:id="1123" w:author="Frank Oemig" w:date="2023-06-16T23:27:00Z"/>
              </w:rPr>
            </w:pPr>
            <w:ins w:id="1124" w:author="Frank Oemig" w:date="2023-06-16T23:27:00Z">
              <w: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ins>
          </w:p>
          <w:p w:rsidR="00740967" w:rsidRDefault="00740967" w:rsidP="00740967">
            <w:pPr>
              <w:rPr>
                <w:ins w:id="1125" w:author="Frank Oemig" w:date="2023-06-16T23:27:00Z"/>
              </w:rPr>
            </w:pPr>
          </w:p>
          <w:p w:rsidR="00740967" w:rsidRDefault="00740967" w:rsidP="00740967">
            <w:pPr>
              <w:rPr>
                <w:ins w:id="1126" w:author="Frank Oemig" w:date="2023-06-16T23:27:00Z"/>
              </w:rPr>
            </w:pPr>
            <w:ins w:id="1127" w:author="Frank Oemig" w:date="2023-06-16T23:27:00Z">
              <w: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ins>
          </w:p>
          <w:p w:rsidR="00740967" w:rsidRDefault="00740967" w:rsidP="00740967">
            <w:pPr>
              <w:rPr>
                <w:ins w:id="1128" w:author="Frank Oemig" w:date="2023-06-16T23:27:00Z"/>
              </w:rPr>
            </w:pPr>
          </w:p>
          <w:p w:rsidR="00740967" w:rsidRDefault="00740967" w:rsidP="00740967">
            <w:pPr>
              <w:rPr>
                <w:ins w:id="1129" w:author="Frank Oemig" w:date="2023-06-16T23:27:00Z"/>
              </w:rPr>
            </w:pPr>
            <w:ins w:id="1130" w:author="Frank Oemig" w:date="2023-06-16T23:27:00Z">
              <w: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ins>
          </w:p>
          <w:p w:rsidR="00740967" w:rsidRDefault="00740967" w:rsidP="00740967">
            <w:pPr>
              <w:rPr>
                <w:ins w:id="1131" w:author="Frank Oemig" w:date="2023-06-16T23:27:00Z"/>
              </w:rPr>
            </w:pPr>
          </w:p>
          <w:p w:rsidR="00740967" w:rsidRDefault="00740967" w:rsidP="00740967">
            <w:pPr>
              <w:rPr>
                <w:ins w:id="1132" w:author="Frank Oemig" w:date="2023-06-16T23:27:00Z"/>
              </w:rPr>
            </w:pPr>
            <w:ins w:id="1133" w:author="Frank Oemig" w:date="2023-06-16T23:27:00Z">
              <w: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ins>
          </w:p>
          <w:p w:rsidR="00740967" w:rsidRDefault="00740967" w:rsidP="00740967">
            <w:pPr>
              <w:rPr>
                <w:ins w:id="1134" w:author="Frank Oemig" w:date="2023-06-16T23:27:00Z"/>
              </w:rPr>
            </w:pPr>
          </w:p>
          <w:p w:rsidR="00740967" w:rsidRDefault="00740967" w:rsidP="00740967">
            <w:pPr>
              <w:rPr>
                <w:ins w:id="1135" w:author="Frank Oemig" w:date="2023-06-16T23:27:00Z"/>
              </w:rPr>
            </w:pPr>
            <w:ins w:id="1136" w:author="Frank Oemig" w:date="2023-06-16T23:27:00Z">
              <w:r>
                <w:t xml:space="preserve">Silence, pre-ticked boxes or inactivity should not therefore constitute consent. </w:t>
              </w:r>
            </w:ins>
          </w:p>
          <w:p w:rsidR="00740967" w:rsidRDefault="00740967" w:rsidP="00740967">
            <w:pPr>
              <w:rPr>
                <w:ins w:id="1137" w:author="Frank Oemig" w:date="2023-06-16T23:27:00Z"/>
              </w:rPr>
            </w:pPr>
          </w:p>
          <w:p w:rsidR="00740967" w:rsidRDefault="00740967" w:rsidP="00740967">
            <w:pPr>
              <w:rPr>
                <w:ins w:id="1138" w:author="Frank Oemig" w:date="2023-06-16T23:27:00Z"/>
              </w:rPr>
            </w:pPr>
            <w:ins w:id="1139" w:author="Frank Oemig" w:date="2023-06-16T23:27:00Z">
              <w:r>
                <w:t xml:space="preserve">Consent should cover all processing activities carried out for the same purpose or purposes. </w:t>
              </w:r>
            </w:ins>
          </w:p>
          <w:p w:rsidR="00740967" w:rsidRDefault="00740967" w:rsidP="00740967">
            <w:pPr>
              <w:rPr>
                <w:ins w:id="1140" w:author="Frank Oemig" w:date="2023-06-16T23:27:00Z"/>
              </w:rPr>
            </w:pPr>
          </w:p>
          <w:p w:rsidR="00740967" w:rsidRDefault="00740967" w:rsidP="00740967">
            <w:pPr>
              <w:rPr>
                <w:ins w:id="1141" w:author="Frank Oemig" w:date="2023-06-16T23:27:00Z"/>
              </w:rPr>
            </w:pPr>
            <w:ins w:id="1142" w:author="Frank Oemig" w:date="2023-06-16T23:27:00Z">
              <w:r>
                <w:t xml:space="preserve">When the processing has multiple purposes, consent should be given for all of them. </w:t>
              </w:r>
            </w:ins>
          </w:p>
          <w:p w:rsidR="00740967" w:rsidRDefault="00740967" w:rsidP="00740967">
            <w:pPr>
              <w:rPr>
                <w:ins w:id="1143" w:author="Frank Oemig" w:date="2023-06-16T23:27:00Z"/>
              </w:rPr>
            </w:pPr>
          </w:p>
          <w:p w:rsidR="00740967" w:rsidRDefault="00740967" w:rsidP="00740967">
            <w:ins w:id="1144" w:author="Frank Oemig" w:date="2023-06-16T23:27:00Z">
              <w:r>
                <w:t>If the data subject’s consent is to be given following a request by electronic means, the request must be clear, concise and not unnecessarily disruptive to the use of the service for which it is provided.</w:t>
              </w:r>
            </w:ins>
          </w:p>
        </w:tc>
        <w:tc>
          <w:tcPr>
            <w:tcW w:w="3200" w:type="dxa"/>
            <w:tcBorders>
              <w:top w:val="single" w:sz="4" w:space="0" w:color="auto"/>
              <w:bottom w:val="single" w:sz="4" w:space="0" w:color="auto"/>
            </w:tcBorders>
            <w:shd w:val="clear" w:color="auto" w:fill="F3F3F3"/>
          </w:tcPr>
          <w:p w:rsidR="00740967" w:rsidRDefault="00740967" w:rsidP="00740967">
            <w:pPr>
              <w:rPr>
                <w:ins w:id="1145" w:author="Frank Oemig" w:date="2023-06-16T23:27:00Z"/>
              </w:rPr>
            </w:pPr>
            <w:ins w:id="1146" w:author="Frank Oemig" w:date="2023-06-16T23:27:00Z">
              <w:r>
                <w:t>Article 4.11 GDPR Definitions https://gdpr-info.eu/art-4-gdpr/</w:t>
              </w:r>
            </w:ins>
          </w:p>
          <w:p w:rsidR="00740967" w:rsidRDefault="00740967" w:rsidP="00740967">
            <w:pPr>
              <w:rPr>
                <w:ins w:id="1147" w:author="Frank Oemig" w:date="2023-06-16T23:27:00Z"/>
              </w:rPr>
            </w:pPr>
            <w:ins w:id="1148" w:author="Frank Oemig" w:date="2023-06-16T23:27:00Z">
              <w:r>
                <w:t xml:space="preserve"> 11) ‘consent’ of the data subject means any freely given, specific, informed and unambiguous indication of the data subject’s wishes by which he or she, by a statement or by a clear affirmative action, signifies agreement to the processing of personal data relating to him or her.</w:t>
              </w:r>
            </w:ins>
          </w:p>
          <w:p w:rsidR="00740967" w:rsidRDefault="00740967" w:rsidP="00740967">
            <w:pPr>
              <w:rPr>
                <w:ins w:id="1149" w:author="Frank Oemig" w:date="2023-06-16T23:27:00Z"/>
              </w:rPr>
            </w:pPr>
            <w:ins w:id="1150" w:author="Frank Oemig" w:date="2023-06-16T23:27:00Z">
              <w:r>
                <w:t>Article 7 GDPR Conditions for consent https://gdpr-info.eu/art-7-gdpr</w:t>
              </w:r>
            </w:ins>
          </w:p>
          <w:p w:rsidR="00740967" w:rsidRDefault="00740967" w:rsidP="00740967">
            <w:pPr>
              <w:rPr>
                <w:ins w:id="1151" w:author="Frank Oemig" w:date="2023-06-16T23:27:00Z"/>
              </w:rPr>
            </w:pPr>
            <w:ins w:id="1152" w:author="Frank Oemig" w:date="2023-06-16T23:27:00Z">
              <w:r>
                <w:t>Recital 32 Conditions for consent* https://gdpr-info.eu/recitals/no-32</w:t>
              </w:r>
            </w:ins>
          </w:p>
          <w:p w:rsidR="00740967" w:rsidRDefault="00740967" w:rsidP="00740967">
            <w:pPr>
              <w:rPr>
                <w:ins w:id="1153" w:author="Frank Oemig" w:date="2023-06-16T23:27:00Z"/>
              </w:rPr>
            </w:pPr>
            <w:ins w:id="1154" w:author="Frank Oemig" w:date="2023-06-16T23:27:00Z">
              <w:r>
                <w:t xml:space="preserve">Recital 42 Burden of proof and requirements for consent* https://gdpr-info.eu/recitals/no-42/&gt; </w:t>
              </w:r>
            </w:ins>
          </w:p>
          <w:p w:rsidR="00740967" w:rsidRDefault="00740967" w:rsidP="00740967">
            <w:pPr>
              <w:rPr>
                <w:ins w:id="1155" w:author="Frank Oemig" w:date="2023-06-16T23:27:00Z"/>
              </w:rPr>
            </w:pPr>
            <w:ins w:id="1156" w:author="Frank Oemig" w:date="2023-06-16T23:27:00Z">
              <w:r>
                <w:t>Recital 43 Freely given consent* https://gdpr-info.eu/recitals/no-43</w:t>
              </w:r>
            </w:ins>
          </w:p>
          <w:p w:rsidR="00740967" w:rsidRDefault="00740967" w:rsidP="00740967">
            <w:pPr>
              <w:rPr>
                <w:ins w:id="1157" w:author="Frank Oemig" w:date="2023-06-16T23:27:00Z"/>
              </w:rPr>
            </w:pPr>
            <w:ins w:id="1158" w:author="Frank Oemig" w:date="2023-06-16T23:27:00Z">
              <w:r>
                <w:t xml:space="preserve">GDPR Consent Brief https://gdpr-info.eu/issues/consent/ </w:t>
              </w:r>
            </w:ins>
          </w:p>
          <w:p w:rsidR="00740967" w:rsidRDefault="00740967" w:rsidP="00740967">
            <w:pPr>
              <w:rPr>
                <w:ins w:id="1159" w:author="Frank Oemig" w:date="2023-06-16T23:27:00Z"/>
              </w:rPr>
            </w:pPr>
            <w:ins w:id="1160" w:author="Frank Oemig" w:date="2023-06-16T23:27:00Z">
              <w:r>
                <w:t xml:space="preserve">Art. 4 GDPR Definitions Art. 6 GDPR Lawfulness of processing Art. 7 GDPR Conditions for consent Art. 8 GDPR Conditions applicable to child's consent in relation to information society services Art. 9 GDPR Processing of special categories of personal data Art. 22 GDPR Automated individual decision-making, including profiling Art. 49 GDPR Derogations for specific situations </w:t>
              </w:r>
            </w:ins>
          </w:p>
          <w:p w:rsidR="00740967" w:rsidRDefault="00740967" w:rsidP="00740967">
            <w:pPr>
              <w:rPr>
                <w:ins w:id="1161" w:author="Frank Oemig" w:date="2023-06-16T23:27:00Z"/>
              </w:rPr>
            </w:pPr>
            <w:ins w:id="1162" w:author="Frank Oemig" w:date="2023-06-16T23:27:00Z">
              <w:r>
                <w:t>Relevant GDPR Recitals:</w:t>
              </w:r>
            </w:ins>
          </w:p>
          <w:p w:rsidR="00740967" w:rsidRDefault="00740967" w:rsidP="00740967">
            <w:ins w:id="1163" w:author="Frank Oemig" w:date="2023-06-16T23:27:00Z">
              <w:r>
                <w:t>(32) Conditions for consent (33) Consent to certain areas of scientific research (38) Special protection of children's personal data (40) Lawfulness of data processing (42) Burden of proof and requirements for consent (43) Freely given consent (50) Further processing of personal data (51) Protecting sensitive personal data (54) Processing of sensitive data in public health sector (71) Profiling (111) Exceptions for certain cases of international transfers (155) Processing in the employment context (161) Consenting to the participation in clinical trials (171) Repeal of Directive 95/46/EC and transitional provisions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164" w:author="Frank Oemig" w:date="2023-06-16T23:27:00Z">
              <w:r>
                <w:t>GDPRResearchCD</w:t>
              </w:r>
            </w:ins>
          </w:p>
        </w:tc>
        <w:tc>
          <w:tcPr>
            <w:tcW w:w="1600" w:type="dxa"/>
            <w:tcBorders>
              <w:top w:val="single" w:sz="4" w:space="0" w:color="auto"/>
              <w:bottom w:val="single" w:sz="4" w:space="0" w:color="auto"/>
            </w:tcBorders>
            <w:shd w:val="clear" w:color="auto" w:fill="FFFFFF"/>
          </w:tcPr>
          <w:p w:rsidR="00740967" w:rsidRDefault="00740967" w:rsidP="00740967">
            <w:ins w:id="1165" w:author="Frank Oemig" w:date="2023-06-16T23:27:00Z">
              <w:r>
                <w:t>GDPR Research Consent Directive</w:t>
              </w:r>
            </w:ins>
          </w:p>
        </w:tc>
        <w:tc>
          <w:tcPr>
            <w:tcW w:w="2400" w:type="dxa"/>
            <w:tcBorders>
              <w:top w:val="single" w:sz="4" w:space="0" w:color="auto"/>
              <w:bottom w:val="single" w:sz="4" w:space="0" w:color="auto"/>
            </w:tcBorders>
            <w:shd w:val="clear" w:color="auto" w:fill="FFFFFF"/>
          </w:tcPr>
          <w:p w:rsidR="00740967" w:rsidRDefault="00740967" w:rsidP="00740967">
            <w:pPr>
              <w:rPr>
                <w:ins w:id="1166" w:author="Frank Oemig" w:date="2023-06-16T23:27:00Z"/>
              </w:rPr>
            </w:pPr>
            <w:ins w:id="1167" w:author="Frank Oemig" w:date="2023-06-16T23:27:00Z">
              <w: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ins>
          </w:p>
          <w:p w:rsidR="00740967" w:rsidRDefault="00740967" w:rsidP="00740967">
            <w:pPr>
              <w:rPr>
                <w:ins w:id="1168" w:author="Frank Oemig" w:date="2023-06-16T23:27:00Z"/>
              </w:rPr>
            </w:pPr>
          </w:p>
          <w:p w:rsidR="00740967" w:rsidRDefault="00740967" w:rsidP="00740967">
            <w:ins w:id="1169" w:author="Frank Oemig" w:date="2023-06-16T23:27:00Z">
              <w: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ins>
          </w:p>
        </w:tc>
        <w:tc>
          <w:tcPr>
            <w:tcW w:w="3200" w:type="dxa"/>
            <w:tcBorders>
              <w:top w:val="single" w:sz="4" w:space="0" w:color="auto"/>
              <w:bottom w:val="single" w:sz="4" w:space="0" w:color="auto"/>
            </w:tcBorders>
            <w:shd w:val="clear" w:color="auto" w:fill="FFFFFF"/>
          </w:tcPr>
          <w:p w:rsidR="00740967" w:rsidRDefault="00740967" w:rsidP="00740967">
            <w:pPr>
              <w:rPr>
                <w:ins w:id="1170" w:author="Frank Oemig" w:date="2023-06-16T23:27:00Z"/>
              </w:rPr>
            </w:pPr>
            <w:ins w:id="1171" w:author="Frank Oemig" w:date="2023-06-16T23:27:00Z">
              <w:r>
                <w:t>HL7 Purpose of Use codes include specialize research purposes of use, which could be used to convey a data subject’s purpose of use restrictions related to areas of research or parts of research projects.</w:t>
              </w:r>
            </w:ins>
          </w:p>
          <w:p w:rsidR="00740967" w:rsidRDefault="00740967" w:rsidP="00740967">
            <w:pPr>
              <w:rPr>
                <w:ins w:id="1172" w:author="Frank Oemig" w:date="2023-06-16T23:27:00Z"/>
              </w:rPr>
            </w:pPr>
            <w:ins w:id="1173" w:author="Frank Oemig" w:date="2023-06-16T23:27:00Z">
              <w:r>
                <w:t>See citations for GDPRResearchCD and below:</w:t>
              </w:r>
            </w:ins>
          </w:p>
          <w:p w:rsidR="00740967" w:rsidRDefault="00740967" w:rsidP="00740967">
            <w:pPr>
              <w:rPr>
                <w:ins w:id="1174" w:author="Frank Oemig" w:date="2023-06-16T23:27:00Z"/>
              </w:rPr>
            </w:pPr>
            <w:ins w:id="1175" w:author="Frank Oemig" w:date="2023-06-16T23:27:00Z">
              <w:r>
                <w:t>Recital 33 Consent to certain areas of scientific research https://gdpr-info.eu/recitals/no-33/&gt;</w:t>
              </w:r>
            </w:ins>
          </w:p>
          <w:p w:rsidR="00740967" w:rsidRDefault="00740967" w:rsidP="00740967">
            <w:pPr>
              <w:rPr>
                <w:ins w:id="1176" w:author="Frank Oemig" w:date="2023-06-16T23:27:00Z"/>
              </w:rPr>
            </w:pPr>
            <w:ins w:id="1177" w:author="Frank Oemig" w:date="2023-06-16T23:27:00Z">
              <w:r>
                <w:t>Recital 157 Information from registries and scientific research https://gdpr-info.eu/recitals/no-157</w:t>
              </w:r>
            </w:ins>
          </w:p>
          <w:p w:rsidR="00740967" w:rsidRDefault="00740967" w:rsidP="00740967">
            <w:ins w:id="1178" w:author="Frank Oemig" w:date="2023-06-16T23:27:00Z">
              <w:r>
                <w:t>Recital 159 Processing for scientific research purposes* https://gdpr-info.eu/recitals/no-159/</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179" w:author="Frank Oemig" w:date="2023-06-16T23:27:00Z">
              <w:r>
                <w:t>42CFRPart2</w:t>
              </w:r>
            </w:ins>
          </w:p>
        </w:tc>
        <w:tc>
          <w:tcPr>
            <w:tcW w:w="1600" w:type="dxa"/>
            <w:tcBorders>
              <w:top w:val="single" w:sz="4" w:space="0" w:color="auto"/>
              <w:bottom w:val="single" w:sz="4" w:space="0" w:color="auto"/>
            </w:tcBorders>
            <w:shd w:val="clear" w:color="auto" w:fill="F3F3F3"/>
          </w:tcPr>
          <w:p w:rsidR="00740967" w:rsidRDefault="00740967" w:rsidP="00740967">
            <w:ins w:id="1180" w:author="Frank Oemig" w:date="2023-06-16T23:27:00Z">
              <w:r>
                <w:t>42 CFR Part 2)</w:t>
              </w:r>
            </w:ins>
          </w:p>
        </w:tc>
        <w:tc>
          <w:tcPr>
            <w:tcW w:w="2400" w:type="dxa"/>
            <w:tcBorders>
              <w:top w:val="single" w:sz="4" w:space="0" w:color="auto"/>
              <w:bottom w:val="single" w:sz="4" w:space="0" w:color="auto"/>
            </w:tcBorders>
            <w:shd w:val="clear" w:color="auto" w:fill="F3F3F3"/>
          </w:tcPr>
          <w:p w:rsidR="00740967" w:rsidRDefault="00740967" w:rsidP="00740967">
            <w:ins w:id="1181" w:author="Frank Oemig" w:date="2023-06-16T23:27:00Z">
              <w:r>
                <w:t>A code representing 42 CFR Part 2 Confidentiality of Substance Use Disorder Patient Records. 42 CFR Part 2 stipulates the privacy rights of an individual who has applied for or been given diagnosis or 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ins>
          </w:p>
        </w:tc>
        <w:tc>
          <w:tcPr>
            <w:tcW w:w="3200" w:type="dxa"/>
            <w:tcBorders>
              <w:top w:val="single" w:sz="4" w:space="0" w:color="auto"/>
              <w:bottom w:val="single" w:sz="4" w:space="0" w:color="auto"/>
            </w:tcBorders>
            <w:shd w:val="clear" w:color="auto" w:fill="F3F3F3"/>
          </w:tcPr>
          <w:p w:rsidR="00740967" w:rsidRDefault="00740967" w:rsidP="00740967">
            <w:pPr>
              <w:rPr>
                <w:ins w:id="1182" w:author="Frank Oemig" w:date="2023-06-16T23:27:00Z"/>
              </w:rPr>
            </w:pPr>
            <w:ins w:id="1183" w:author="Frank Oemig" w:date="2023-06-16T23:27:00Z">
              <w:r>
                <w:t>Used to indicate the legal authority for assigning security labels to governed information. In this case, where collection,  access, use, and disclosure of healthcare information is governed by 42 CFR Part 2 Confidentiality of Substance Use Disorder Patient Records</w:t>
              </w:r>
            </w:ins>
          </w:p>
          <w:p w:rsidR="00740967" w:rsidRDefault="00740967" w:rsidP="00740967">
            <w:pPr>
              <w:rPr>
                <w:ins w:id="1184" w:author="Frank Oemig" w:date="2023-06-16T23:27:00Z"/>
              </w:rPr>
            </w:pPr>
            <w:ins w:id="1185" w:author="Frank Oemig" w:date="2023-06-16T23:27:00Z">
              <w:r>
                <w:t xml:space="preserve">https://www.gpo.gov/fdsys/pkg/CFR-2010-title42-vol1/pdf/CFR-2010-title42-vol1-part2.pdf use “42CFRPart2” as the security label policy code. </w:t>
              </w:r>
            </w:ins>
          </w:p>
          <w:p w:rsidR="00740967" w:rsidRDefault="00740967" w:rsidP="00740967">
            <w:pPr>
              <w:rPr>
                <w:ins w:id="1186" w:author="Frank Oemig" w:date="2023-06-16T23:27:00Z"/>
              </w:rPr>
            </w:pPr>
          </w:p>
          <w:p w:rsidR="00740967" w:rsidRDefault="00740967" w:rsidP="00740967">
            <w:ins w:id="1187" w:author="Frank Oemig" w:date="2023-06-16T23:27:00Z">
              <w:r>
                <w:t>Since information governed by a 42 CFR Part 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188" w:author="Frank Oemig" w:date="2023-06-16T23:27:00Z">
              <w:r>
                <w:t>COMMONRULE</w:t>
              </w:r>
            </w:ins>
          </w:p>
        </w:tc>
        <w:tc>
          <w:tcPr>
            <w:tcW w:w="1600" w:type="dxa"/>
            <w:tcBorders>
              <w:top w:val="single" w:sz="4" w:space="0" w:color="auto"/>
              <w:bottom w:val="single" w:sz="4" w:space="0" w:color="auto"/>
            </w:tcBorders>
            <w:shd w:val="clear" w:color="auto" w:fill="FFFFFF"/>
          </w:tcPr>
          <w:p w:rsidR="00740967" w:rsidRDefault="00740967" w:rsidP="00740967">
            <w:ins w:id="1189" w:author="Frank Oemig" w:date="2023-06-16T23:27:00Z">
              <w:r>
                <w:t>Common Rule</w:t>
              </w:r>
            </w:ins>
          </w:p>
        </w:tc>
        <w:tc>
          <w:tcPr>
            <w:tcW w:w="2400" w:type="dxa"/>
            <w:tcBorders>
              <w:top w:val="single" w:sz="4" w:space="0" w:color="auto"/>
              <w:bottom w:val="single" w:sz="4" w:space="0" w:color="auto"/>
            </w:tcBorders>
            <w:shd w:val="clear" w:color="auto" w:fill="FFFFFF"/>
          </w:tcPr>
          <w:p w:rsidR="00740967" w:rsidRDefault="00740967" w:rsidP="00740967">
            <w:ins w:id="1190" w:author="Frank Oemig" w:date="2023-06-16T23:27:00Z">
              <w: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ins>
          </w:p>
        </w:tc>
        <w:tc>
          <w:tcPr>
            <w:tcW w:w="3200" w:type="dxa"/>
            <w:tcBorders>
              <w:top w:val="single" w:sz="4" w:space="0" w:color="auto"/>
              <w:bottom w:val="single" w:sz="4" w:space="0" w:color="auto"/>
            </w:tcBorders>
            <w:shd w:val="clear" w:color="auto" w:fill="FFFFFF"/>
          </w:tcPr>
          <w:p w:rsidR="00740967" w:rsidRDefault="00740967" w:rsidP="00740967">
            <w:pPr>
              <w:rPr>
                <w:ins w:id="1191" w:author="Frank Oemig" w:date="2023-06-16T23:27:00Z"/>
              </w:rPr>
            </w:pPr>
            <w:ins w:id="1192" w:author="Frank Oemig" w:date="2023-06-16T23:27:00Z">
              <w:r>
                <w:t xml:space="preserve">Used to indicate the legal authority for assigning security labels to governed information. In this case, where collection, access, use, or disclosure of healthcare information or biospecimen is governed by the Common Rule use “COMMONRULE” as the security label policy code.  Information or biospecimen disclosed under the Common Rule are not protected by the HIPAA Privacy Rule. If protected under other laws such as confidentiality provisions under the Common Rule, assign the HL7 Confidentiality code “M” (moderate). </w:t>
              </w:r>
            </w:ins>
          </w:p>
          <w:p w:rsidR="00740967" w:rsidRDefault="00740967" w:rsidP="00740967">
            <w:ins w:id="1193" w:author="Frank Oemig" w:date="2023-06-16T23:27:00Z">
              <w:r>
                <w:t>See ActReason_ActInformationManagementReason_ActHealthInformationManagementReason.PurposeOfUse. HRESCH for applicable security label purpose of use codes."</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194" w:author="Frank Oemig" w:date="2023-06-16T23:27:00Z">
              <w:r>
                <w:t xml:space="preserve">HIPAANOPP </w:t>
              </w:r>
            </w:ins>
          </w:p>
        </w:tc>
        <w:tc>
          <w:tcPr>
            <w:tcW w:w="1600" w:type="dxa"/>
            <w:tcBorders>
              <w:top w:val="single" w:sz="4" w:space="0" w:color="auto"/>
              <w:bottom w:val="single" w:sz="4" w:space="0" w:color="auto"/>
            </w:tcBorders>
            <w:shd w:val="clear" w:color="auto" w:fill="F3F3F3"/>
          </w:tcPr>
          <w:p w:rsidR="00740967" w:rsidRDefault="00740967" w:rsidP="00740967">
            <w:ins w:id="1195" w:author="Frank Oemig" w:date="2023-06-16T23:27:00Z">
              <w:r>
                <w:t>HIPAA notice of privacy practices</w:t>
              </w:r>
            </w:ins>
          </w:p>
        </w:tc>
        <w:tc>
          <w:tcPr>
            <w:tcW w:w="2400" w:type="dxa"/>
            <w:tcBorders>
              <w:top w:val="single" w:sz="4" w:space="0" w:color="auto"/>
              <w:bottom w:val="single" w:sz="4" w:space="0" w:color="auto"/>
            </w:tcBorders>
            <w:shd w:val="clear" w:color="auto" w:fill="F3F3F3"/>
          </w:tcPr>
          <w:p w:rsidR="00740967" w:rsidRDefault="00740967" w:rsidP="00740967">
            <w:ins w:id="1196" w:author="Frank Oemig" w:date="2023-06-16T23:27:00Z">
              <w: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ins>
          </w:p>
        </w:tc>
        <w:tc>
          <w:tcPr>
            <w:tcW w:w="3200" w:type="dxa"/>
            <w:tcBorders>
              <w:top w:val="single" w:sz="4" w:space="0" w:color="auto"/>
              <w:bottom w:val="single" w:sz="4" w:space="0" w:color="auto"/>
            </w:tcBorders>
            <w:shd w:val="clear" w:color="auto" w:fill="F3F3F3"/>
          </w:tcPr>
          <w:p w:rsidR="00740967" w:rsidRDefault="00740967" w:rsidP="00740967">
            <w:pPr>
              <w:rPr>
                <w:ins w:id="1197" w:author="Frank Oemig" w:date="2023-06-16T23:27:00Z"/>
              </w:rPr>
            </w:pPr>
            <w:ins w:id="1198" w:author="Frank Oemig" w:date="2023-06-16T23:27:00Z">
              <w:r>
                <w:t>Used to indicate the legal authority for assigning security labels to HIPAA governed information. In this case, where collection, access, use, or disclosure of healthcare information is governed by a covered entity’s HIPAA Notice of Privacy Practices, use “HIPAANOPP” as the security label policy code.</w:t>
              </w:r>
            </w:ins>
          </w:p>
          <w:p w:rsidR="00740967" w:rsidRDefault="00740967" w:rsidP="00740967">
            <w:pPr>
              <w:rPr>
                <w:ins w:id="1199" w:author="Frank Oemig" w:date="2023-06-16T23:27:00Z"/>
              </w:rPr>
            </w:pPr>
          </w:p>
          <w:p w:rsidR="00740967" w:rsidRDefault="00740967" w:rsidP="00740967">
            <w:ins w:id="1200" w:author="Frank Oemig" w:date="2023-06-16T23:27:00Z">
              <w:r>
                <w:t xml:space="preserve"> Information governed under a HIPAA Notice of Privacy Practices has the level of confidentiality protection afforded under the 45 CFR Section 164.506 - Uses and disclosures to carry out treatment, payment, or health care operations https://www.gpo.gov/fdsys/pkg/CFR-2017-title45-vol1/pdf/CFR-2017-title45-vol1-sec164-506.pdf , which is considered the “norm”, assign the HL7 Confidentiality code “N” (normal).</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201" w:author="Frank Oemig" w:date="2023-06-16T23:27:00Z">
              <w:r>
                <w:t>HIPAAPsyNotes</w:t>
              </w:r>
            </w:ins>
          </w:p>
        </w:tc>
        <w:tc>
          <w:tcPr>
            <w:tcW w:w="1600" w:type="dxa"/>
            <w:tcBorders>
              <w:top w:val="single" w:sz="4" w:space="0" w:color="auto"/>
              <w:bottom w:val="single" w:sz="4" w:space="0" w:color="auto"/>
            </w:tcBorders>
            <w:shd w:val="clear" w:color="auto" w:fill="FFFFFF"/>
          </w:tcPr>
          <w:p w:rsidR="00740967" w:rsidRDefault="00740967" w:rsidP="00740967">
            <w:ins w:id="1202" w:author="Frank Oemig" w:date="2023-06-16T23:27:00Z">
              <w:r>
                <w:t>HIPAA psychotherapy notes</w:t>
              </w:r>
            </w:ins>
          </w:p>
        </w:tc>
        <w:tc>
          <w:tcPr>
            <w:tcW w:w="2400" w:type="dxa"/>
            <w:tcBorders>
              <w:top w:val="single" w:sz="4" w:space="0" w:color="auto"/>
              <w:bottom w:val="single" w:sz="4" w:space="0" w:color="auto"/>
            </w:tcBorders>
            <w:shd w:val="clear" w:color="auto" w:fill="FFFFFF"/>
          </w:tcPr>
          <w:p w:rsidR="00740967" w:rsidRDefault="00740967" w:rsidP="00740967">
            <w:pPr>
              <w:rPr>
                <w:ins w:id="1203" w:author="Frank Oemig" w:date="2023-06-16T23:27:00Z"/>
              </w:rPr>
            </w:pPr>
            <w:ins w:id="1204" w:author="Frank Oemig" w:date="2023-06-16T23:27:00Z">
              <w: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ins>
          </w:p>
          <w:p w:rsidR="00740967" w:rsidRDefault="00740967" w:rsidP="00740967">
            <w:pPr>
              <w:rPr>
                <w:ins w:id="1205" w:author="Frank Oemig" w:date="2023-06-16T23:27:00Z"/>
              </w:rPr>
            </w:pPr>
          </w:p>
          <w:p w:rsidR="00740967" w:rsidRDefault="00740967" w:rsidP="00740967">
            <w:pPr>
              <w:rPr>
                <w:ins w:id="1206" w:author="Frank Oemig" w:date="2023-06-16T23:27:00Z"/>
              </w:rPr>
            </w:pPr>
            <w:ins w:id="1207" w:author="Frank Oemig" w:date="2023-06-16T23:27:00Z">
              <w: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ins>
          </w:p>
          <w:p w:rsidR="00740967" w:rsidRDefault="00740967" w:rsidP="00740967">
            <w:pPr>
              <w:rPr>
                <w:ins w:id="1208" w:author="Frank Oemig" w:date="2023-06-16T23:27:00Z"/>
              </w:rPr>
            </w:pPr>
          </w:p>
          <w:p w:rsidR="00740967" w:rsidRDefault="00740967" w:rsidP="00740967">
            <w:pPr>
              <w:rPr>
                <w:ins w:id="1209" w:author="Frank Oemig" w:date="2023-06-16T23:27:00Z"/>
              </w:rPr>
            </w:pPr>
            <w:ins w:id="1210" w:author="Frank Oemig" w:date="2023-06-16T23:27:00Z">
              <w: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ins>
          </w:p>
          <w:p w:rsidR="00740967" w:rsidRDefault="00740967" w:rsidP="00740967">
            <w:pPr>
              <w:rPr>
                <w:ins w:id="1211" w:author="Frank Oemig" w:date="2023-06-16T23:27:00Z"/>
              </w:rPr>
            </w:pPr>
            <w:ins w:id="1212" w:author="Frank Oemig" w:date="2023-06-16T23:27:00Z">
              <w:r>
                <w:t xml:space="preserve">(i) To carry out the following treatment, payment, or health care operations: </w:t>
              </w:r>
            </w:ins>
          </w:p>
          <w:p w:rsidR="00740967" w:rsidRDefault="00740967" w:rsidP="00740967">
            <w:pPr>
              <w:rPr>
                <w:ins w:id="1213" w:author="Frank Oemig" w:date="2023-06-16T23:27:00Z"/>
              </w:rPr>
            </w:pPr>
            <w:ins w:id="1214" w:author="Frank Oemig" w:date="2023-06-16T23:27:00Z">
              <w:r>
                <w:t xml:space="preserve">(A) Use by the originator of the psychotherapy notes for treatment; </w:t>
              </w:r>
            </w:ins>
          </w:p>
          <w:p w:rsidR="00740967" w:rsidRDefault="00740967" w:rsidP="00740967">
            <w:pPr>
              <w:rPr>
                <w:ins w:id="1215" w:author="Frank Oemig" w:date="2023-06-16T23:27:00Z"/>
              </w:rPr>
            </w:pPr>
            <w:ins w:id="1216" w:author="Frank Oemig" w:date="2023-06-16T23:27:00Z">
              <w:r>
                <w:t xml:space="preserve">(B) Use or disclosure by the covered entity for its own training programs in which students, trainees, or practitioners in mental health learn under supervision to practice or improve their skills in group, joint, family, or individual counseling; or </w:t>
              </w:r>
            </w:ins>
          </w:p>
          <w:p w:rsidR="00740967" w:rsidRDefault="00740967" w:rsidP="00740967">
            <w:pPr>
              <w:rPr>
                <w:ins w:id="1217" w:author="Frank Oemig" w:date="2023-06-16T23:27:00Z"/>
              </w:rPr>
            </w:pPr>
            <w:ins w:id="1218" w:author="Frank Oemig" w:date="2023-06-16T23:27:00Z">
              <w:r>
                <w:t xml:space="preserve">(C) Use or disclosure by the covered entity to defend itself in a legal action or other proceeding brought by the individual; and </w:t>
              </w:r>
            </w:ins>
          </w:p>
          <w:p w:rsidR="00740967" w:rsidRDefault="00740967" w:rsidP="00740967">
            <w:ins w:id="1219" w:author="Frank Oemig" w:date="2023-06-16T23:27:00Z">
              <w:r>
                <w:t>(ii) A use or disclosure that is required by Section 164.502(a)(2)(ii) or permitted by Section 164.512(a); Section 164.512(d) with respect to the oversight of the originator of the psychotherapy notes;  Section 164.512(g)(1);  Section 164.512(j)(1)(i).</w:t>
              </w:r>
            </w:ins>
          </w:p>
        </w:tc>
        <w:tc>
          <w:tcPr>
            <w:tcW w:w="3200" w:type="dxa"/>
            <w:tcBorders>
              <w:top w:val="single" w:sz="4" w:space="0" w:color="auto"/>
              <w:bottom w:val="single" w:sz="4" w:space="0" w:color="auto"/>
            </w:tcBorders>
            <w:shd w:val="clear" w:color="auto" w:fill="FFFFFF"/>
          </w:tcPr>
          <w:p w:rsidR="00740967" w:rsidRDefault="00740967" w:rsidP="00740967">
            <w:pPr>
              <w:rPr>
                <w:ins w:id="1220" w:author="Frank Oemig" w:date="2023-06-16T23:27:00Z"/>
              </w:rPr>
            </w:pPr>
            <w:ins w:id="1221" w:author="Frank Oemig" w:date="2023-06-16T23:27:00Z">
              <w:r>
                <w:t>Used to indicate the legal authority for assigning security labels to HIPAA governed information. In this case, where collection, access, use, or disclosure of healthcare information is governed by HIPAA 45 CFR 164.508 (2) Authorization required: Psychotherapy notes https://www.gpo.gov/fdsys/pkg/CFR-2017-title45-vol1/pdf/CFR-2017-title45-vol1-sec164-506.pdf , use “HIPAAPsyNotes” as the security label policy code.</w:t>
              </w:r>
            </w:ins>
          </w:p>
          <w:p w:rsidR="00740967" w:rsidRDefault="00740967" w:rsidP="00740967">
            <w:pPr>
              <w:rPr>
                <w:ins w:id="1222" w:author="Frank Oemig" w:date="2023-06-16T23:27:00Z"/>
              </w:rPr>
            </w:pPr>
          </w:p>
          <w:p w:rsidR="00740967" w:rsidRDefault="00740967" w:rsidP="00740967">
            <w:ins w:id="1223" w:author="Frank Oemig" w:date="2023-06-16T23:27:00Z">
              <w:r>
                <w:t>Since information governed by a HIPAA 45 CFR 164.508 (2)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224" w:author="Frank Oemig" w:date="2023-06-16T23:28:00Z">
              <w:r>
                <w:t>HIPAASelfPay</w:t>
              </w:r>
            </w:ins>
          </w:p>
        </w:tc>
        <w:tc>
          <w:tcPr>
            <w:tcW w:w="1600" w:type="dxa"/>
            <w:tcBorders>
              <w:top w:val="single" w:sz="4" w:space="0" w:color="auto"/>
              <w:bottom w:val="single" w:sz="4" w:space="0" w:color="auto"/>
            </w:tcBorders>
            <w:shd w:val="clear" w:color="auto" w:fill="F3F3F3"/>
          </w:tcPr>
          <w:p w:rsidR="00740967" w:rsidRDefault="00740967" w:rsidP="00740967">
            <w:ins w:id="1225" w:author="Frank Oemig" w:date="2023-06-16T23:28:00Z">
              <w:r>
                <w:t>HIPAA self-pay</w:t>
              </w:r>
            </w:ins>
          </w:p>
        </w:tc>
        <w:tc>
          <w:tcPr>
            <w:tcW w:w="2400" w:type="dxa"/>
            <w:tcBorders>
              <w:top w:val="single" w:sz="4" w:space="0" w:color="auto"/>
              <w:bottom w:val="single" w:sz="4" w:space="0" w:color="auto"/>
            </w:tcBorders>
            <w:shd w:val="clear" w:color="auto" w:fill="F3F3F3"/>
          </w:tcPr>
          <w:p w:rsidR="00740967" w:rsidRDefault="00740967" w:rsidP="00740967">
            <w:pPr>
              <w:rPr>
                <w:ins w:id="1226" w:author="Frank Oemig" w:date="2023-06-16T23:28:00Z"/>
              </w:rPr>
            </w:pPr>
            <w:ins w:id="1227" w:author="Frank Oemig" w:date="2023-06-16T23:28:00Z">
              <w: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ins>
          </w:p>
          <w:p w:rsidR="00740967" w:rsidRDefault="00740967" w:rsidP="00740967">
            <w:pPr>
              <w:rPr>
                <w:ins w:id="1228" w:author="Frank Oemig" w:date="2023-06-16T23:28:00Z"/>
              </w:rPr>
            </w:pPr>
          </w:p>
          <w:p w:rsidR="00740967" w:rsidRDefault="00740967" w:rsidP="00740967">
            <w:pPr>
              <w:rPr>
                <w:ins w:id="1229" w:author="Frank Oemig" w:date="2023-06-16T23:28:00Z"/>
              </w:rPr>
            </w:pPr>
            <w:ins w:id="1230" w:author="Frank Oemig" w:date="2023-06-16T23:28:00Z">
              <w:r>
                <w:t xml:space="preserve">See 45 CFR 164.522 https://www.gpo.gov/fdsys/pkg/CFR-2017-title45-vol1/pdf/CFR-2017-title45-vol1-sec164-522.pdf. (vi) A covered entity must agree to the request of an individual to restrict disclosure of protected health information about the individual to a health plan if: </w:t>
              </w:r>
            </w:ins>
          </w:p>
          <w:p w:rsidR="00740967" w:rsidRDefault="00740967" w:rsidP="00740967">
            <w:pPr>
              <w:rPr>
                <w:ins w:id="1231" w:author="Frank Oemig" w:date="2023-06-16T23:28:00Z"/>
              </w:rPr>
            </w:pPr>
            <w:ins w:id="1232" w:author="Frank Oemig" w:date="2023-06-16T23:28:00Z">
              <w:r>
                <w:t xml:space="preserve">(A) The disclosure is for the purpose of carrying out payment or health care operations and is not otherwise required by law; and </w:t>
              </w:r>
            </w:ins>
          </w:p>
          <w:p w:rsidR="00740967" w:rsidRDefault="00740967" w:rsidP="00740967">
            <w:ins w:id="1233" w:author="Frank Oemig" w:date="2023-06-16T23:28:00Z">
              <w:r>
                <w:t>(B) The protected health information pertains solely to a health care item or service for which the individual, or person other than the health plan on behalf of the individual, has paid the covered entity in full.</w:t>
              </w:r>
            </w:ins>
          </w:p>
        </w:tc>
        <w:tc>
          <w:tcPr>
            <w:tcW w:w="3200" w:type="dxa"/>
            <w:tcBorders>
              <w:top w:val="single" w:sz="4" w:space="0" w:color="auto"/>
              <w:bottom w:val="single" w:sz="4" w:space="0" w:color="auto"/>
            </w:tcBorders>
            <w:shd w:val="clear" w:color="auto" w:fill="F3F3F3"/>
          </w:tcPr>
          <w:p w:rsidR="00740967" w:rsidRDefault="00740967" w:rsidP="00740967">
            <w:pPr>
              <w:rPr>
                <w:ins w:id="1234" w:author="Frank Oemig" w:date="2023-06-16T23:28:00Z"/>
              </w:rPr>
            </w:pPr>
            <w:ins w:id="1235" w:author="Frank Oemig" w:date="2023-06-16T23:28:00Z">
              <w:r>
                <w:t xml:space="preserve">Used to indicate the legal authority for assigning security labels to HIPAA governed information. In this where collection, access, use, or disclosure of healthcare information is governed by HIPAA 45 CFR 164.522 https://www.gpo.gov/fdsys/pkg/CFR-2017-title45-vol1/pdf/CFR-2017-title45-vol1-sec164-522.pdf use “HIPAASelfPay” as the security label policy code. </w:t>
              </w:r>
            </w:ins>
          </w:p>
          <w:p w:rsidR="00740967" w:rsidRDefault="00740967" w:rsidP="00740967">
            <w:pPr>
              <w:rPr>
                <w:ins w:id="1236" w:author="Frank Oemig" w:date="2023-06-16T23:28:00Z"/>
              </w:rPr>
            </w:pPr>
          </w:p>
          <w:p w:rsidR="00740967" w:rsidRDefault="00740967" w:rsidP="00740967">
            <w:ins w:id="1237" w:author="Frank Oemig" w:date="2023-06-16T23:28:00Z">
              <w:r>
                <w:t>Since information governed by a HIPAA 45 CFR 164.522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238" w:author="Frank Oemig" w:date="2023-06-16T23:28:00Z">
              <w:r>
                <w:t>Title38Section7332</w:t>
              </w:r>
            </w:ins>
          </w:p>
        </w:tc>
        <w:tc>
          <w:tcPr>
            <w:tcW w:w="1600" w:type="dxa"/>
            <w:tcBorders>
              <w:top w:val="single" w:sz="4" w:space="0" w:color="auto"/>
              <w:bottom w:val="single" w:sz="4" w:space="0" w:color="auto"/>
            </w:tcBorders>
            <w:shd w:val="clear" w:color="auto" w:fill="FFFFFF"/>
          </w:tcPr>
          <w:p w:rsidR="00740967" w:rsidRDefault="00740967" w:rsidP="00740967">
            <w:ins w:id="1239" w:author="Frank Oemig" w:date="2023-06-16T23:28:00Z">
              <w:r>
                <w:t>Title 38 Section 7332</w:t>
              </w:r>
            </w:ins>
          </w:p>
        </w:tc>
        <w:tc>
          <w:tcPr>
            <w:tcW w:w="2400" w:type="dxa"/>
            <w:tcBorders>
              <w:top w:val="single" w:sz="4" w:space="0" w:color="auto"/>
              <w:bottom w:val="single" w:sz="4" w:space="0" w:color="auto"/>
            </w:tcBorders>
            <w:shd w:val="clear" w:color="auto" w:fill="FFFFFF"/>
          </w:tcPr>
          <w:p w:rsidR="00740967" w:rsidRDefault="00740967" w:rsidP="00740967">
            <w:pPr>
              <w:rPr>
                <w:ins w:id="1240" w:author="Frank Oemig" w:date="2023-06-16T23:28:00Z"/>
              </w:rPr>
            </w:pPr>
            <w:ins w:id="1241" w:author="Frank Oemig" w:date="2023-06-16T23:28:00Z">
              <w:r>
                <w:t>A code representing Title 38 Section 7332, which is a US Federal law stipulating the privacy rights of veterans diagnosed and treated for substance use disorders, infection with the human immunodeficiency virus, or sickle cell anemia.</w:t>
              </w:r>
            </w:ins>
          </w:p>
          <w:p w:rsidR="00740967" w:rsidRDefault="00740967" w:rsidP="00740967">
            <w:pPr>
              <w:rPr>
                <w:ins w:id="1242" w:author="Frank Oemig" w:date="2023-06-16T23:28:00Z"/>
              </w:rPr>
            </w:pPr>
            <w:ins w:id="1243" w:author="Frank Oemig" w:date="2023-06-16T23:28:00Z">
              <w:r>
                <w:t>Title 38 Section 7332 - Confidentiality of certain medical records</w:t>
              </w:r>
            </w:ins>
          </w:p>
          <w:p w:rsidR="00740967" w:rsidRDefault="00740967" w:rsidP="00740967">
            <w:pPr>
              <w:rPr>
                <w:ins w:id="1244" w:author="Frank Oemig" w:date="2023-06-16T23:28:00Z"/>
              </w:rPr>
            </w:pPr>
            <w:ins w:id="1245" w:author="Frank Oemig" w:date="2023-06-16T23:28:00Z">
              <w:r>
                <w:t xml:space="preserve">https://www.gpo.gov/fdsys/granule/USCODE-2011-title38/USCODE-2011-title38-partV-chap73-subchapIII-sec7332/content-detail.html  </w:t>
              </w:r>
            </w:ins>
          </w:p>
          <w:p w:rsidR="00740967" w:rsidRDefault="00740967" w:rsidP="00740967">
            <w:pPr>
              <w:rPr>
                <w:ins w:id="1246" w:author="Frank Oemig" w:date="2023-06-16T23:28:00Z"/>
              </w:rPr>
            </w:pPr>
            <w:ins w:id="1247" w:author="Frank Oemig" w:date="2023-06-16T23:28:00Z">
              <w:r>
                <w:t>(1)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ins>
          </w:p>
          <w:p w:rsidR="00740967" w:rsidRDefault="00740967" w:rsidP="00740967">
            <w:pPr>
              <w:rPr>
                <w:ins w:id="1248" w:author="Frank Oemig" w:date="2023-06-16T23:28:00Z"/>
              </w:rPr>
            </w:pPr>
            <w:ins w:id="1249" w:author="Frank Oemig" w:date="2023-06-16T23:28:00Z">
              <w:r>
                <w:t>(2) Paragraph (1) prohibits the disclosure to any person or entity other than the patient or subject concerned of the fact that a special written consent is required in order for such records to be disclosed.</w:t>
              </w:r>
            </w:ins>
          </w:p>
          <w:p w:rsidR="00740967" w:rsidRDefault="00740967" w:rsidP="00740967">
            <w:pPr>
              <w:rPr>
                <w:ins w:id="1250" w:author="Frank Oemig" w:date="2023-06-16T23:28:00Z"/>
              </w:rPr>
            </w:pPr>
            <w:ins w:id="1251" w:author="Frank Oemig" w:date="2023-06-16T23:28:00Z">
              <w: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ins>
          </w:p>
          <w:p w:rsidR="00740967" w:rsidRDefault="00740967" w:rsidP="00740967">
            <w:pPr>
              <w:rPr>
                <w:ins w:id="1252" w:author="Frank Oemig" w:date="2023-06-16T23:28:00Z"/>
              </w:rPr>
            </w:pPr>
            <w:ins w:id="1253" w:author="Frank Oemig" w:date="2023-06-16T23:28:00Z">
              <w:r>
                <w:t xml:space="preserve">(2) Whether or not any patient or subject, with respect to whom any given record referred to in subsection (a) is maintained, gives written consent, the content of such record may be disclosed by the Secretary as follows: </w:t>
              </w:r>
            </w:ins>
          </w:p>
          <w:p w:rsidR="00740967" w:rsidRDefault="00740967" w:rsidP="00740967">
            <w:pPr>
              <w:rPr>
                <w:ins w:id="1254" w:author="Frank Oemig" w:date="2023-06-16T23:28:00Z"/>
              </w:rPr>
            </w:pPr>
            <w:ins w:id="1255" w:author="Frank Oemig" w:date="2023-06-16T23:28:00Z">
              <w:r>
                <w:t>(A) To medical personnel to the extent necessary to meet a bona fide medical emergency.</w:t>
              </w:r>
            </w:ins>
          </w:p>
          <w:p w:rsidR="00740967" w:rsidRDefault="00740967" w:rsidP="00740967">
            <w:pPr>
              <w:rPr>
                <w:ins w:id="1256" w:author="Frank Oemig" w:date="2023-06-16T23:28:00Z"/>
              </w:rPr>
            </w:pPr>
            <w:ins w:id="1257" w:author="Frank Oemig" w:date="2023-06-16T23:28:00Z">
              <w: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ins>
          </w:p>
          <w:p w:rsidR="00740967" w:rsidRDefault="00740967" w:rsidP="00740967">
            <w:pPr>
              <w:rPr>
                <w:ins w:id="1258" w:author="Frank Oemig" w:date="2023-06-16T23:28:00Z"/>
              </w:rPr>
            </w:pPr>
            <w:ins w:id="1259" w:author="Frank Oemig" w:date="2023-06-16T23:28:00Z">
              <w: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ins>
          </w:p>
          <w:p w:rsidR="00740967" w:rsidRDefault="00740967" w:rsidP="00740967">
            <w:pPr>
              <w:rPr>
                <w:ins w:id="1260" w:author="Frank Oemig" w:date="2023-06-16T23:28:00Z"/>
              </w:rPr>
            </w:pPr>
            <w:ins w:id="1261" w:author="Frank Oemig" w:date="2023-06-16T23:28:00Z">
              <w:r>
                <w:t>(ii) A person to whom a record is disclosed under this paragraph may not redisclose or use such record for a purpose other than that for which the disclosure was made.</w:t>
              </w:r>
            </w:ins>
          </w:p>
          <w:p w:rsidR="00740967" w:rsidRDefault="00740967" w:rsidP="00740967">
            <w:pPr>
              <w:rPr>
                <w:ins w:id="1262" w:author="Frank Oemig" w:date="2023-06-16T23:28:00Z"/>
              </w:rPr>
            </w:pPr>
            <w:ins w:id="1263" w:author="Frank Oemig" w:date="2023-06-16T23:28:00Z">
              <w: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ins>
          </w:p>
          <w:p w:rsidR="00740967" w:rsidRDefault="00740967" w:rsidP="00740967">
            <w:pPr>
              <w:rPr>
                <w:ins w:id="1264" w:author="Frank Oemig" w:date="2023-06-16T23:28:00Z"/>
              </w:rPr>
            </w:pPr>
            <w:ins w:id="1265" w:author="Frank Oemig" w:date="2023-06-16T23:28:00Z">
              <w:r>
                <w:t>(E) To an entity described in paragraph (1)(B) of section 5701(k) of this title, but only to the extent authorized by such section.</w:t>
              </w:r>
            </w:ins>
          </w:p>
          <w:p w:rsidR="00740967" w:rsidRDefault="00740967" w:rsidP="00740967">
            <w:pPr>
              <w:rPr>
                <w:ins w:id="1266" w:author="Frank Oemig" w:date="2023-06-16T23:28:00Z"/>
              </w:rPr>
            </w:pPr>
            <w:ins w:id="1267" w:author="Frank Oemig" w:date="2023-06-16T23:28:00Z">
              <w:r>
                <w:t>(F) (i) To a representative of a patient who lacks decision-making capacity, when a practitioner deems the content of the given record necessary for that representative to make an informed decision regarding the patient’s treatment.</w:t>
              </w:r>
            </w:ins>
          </w:p>
          <w:p w:rsidR="00740967" w:rsidRDefault="00740967" w:rsidP="00740967">
            <w:pPr>
              <w:rPr>
                <w:ins w:id="1268" w:author="Frank Oemig" w:date="2023-06-16T23:28:00Z"/>
              </w:rPr>
            </w:pPr>
            <w:ins w:id="1269" w:author="Frank Oemig" w:date="2023-06-16T23:28:00Z">
              <w:r>
                <w:t>(ii) In this subparagraph, the term “representative” means an individual, organization, or other body authorized under section 7331 of this title and its implementing regulations to give informed consent on behalf of a patient who lacks decision-making capacity.</w:t>
              </w:r>
            </w:ins>
          </w:p>
          <w:p w:rsidR="00740967" w:rsidRDefault="00740967" w:rsidP="00740967">
            <w:pPr>
              <w:rPr>
                <w:ins w:id="1270" w:author="Frank Oemig" w:date="2023-06-16T23:28:00Z"/>
              </w:rPr>
            </w:pPr>
            <w:ins w:id="1271" w:author="Frank Oemig" w:date="2023-06-16T23:28:00Z">
              <w: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ins>
          </w:p>
          <w:p w:rsidR="00740967" w:rsidRDefault="00740967" w:rsidP="00740967">
            <w:pPr>
              <w:rPr>
                <w:ins w:id="1272" w:author="Frank Oemig" w:date="2023-06-16T23:28:00Z"/>
              </w:rPr>
            </w:pPr>
            <w:ins w:id="1273" w:author="Frank Oemig" w:date="2023-06-16T23:28:00Z">
              <w: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ins>
          </w:p>
          <w:p w:rsidR="00740967" w:rsidRDefault="00740967" w:rsidP="00740967">
            <w:pPr>
              <w:rPr>
                <w:ins w:id="1274" w:author="Frank Oemig" w:date="2023-06-16T23:28:00Z"/>
              </w:rPr>
            </w:pPr>
            <w:ins w:id="1275" w:author="Frank Oemig" w:date="2023-06-16T23:28:00Z">
              <w:r>
                <w:t>(ii) An entity to which a record is disclosed under this subparagraph may not disclose or use such record for a purpose other than that for which the disclosure was made or as permitted by law.</w:t>
              </w:r>
            </w:ins>
          </w:p>
          <w:p w:rsidR="00740967" w:rsidRDefault="00740967" w:rsidP="00740967">
            <w:ins w:id="1276" w:author="Frank Oemig" w:date="2023-06-16T23:28:00Z">
              <w: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ins>
          </w:p>
        </w:tc>
        <w:tc>
          <w:tcPr>
            <w:tcW w:w="3200" w:type="dxa"/>
            <w:tcBorders>
              <w:top w:val="single" w:sz="4" w:space="0" w:color="auto"/>
              <w:bottom w:val="single" w:sz="4" w:space="0" w:color="auto"/>
            </w:tcBorders>
            <w:shd w:val="clear" w:color="auto" w:fill="FFFFFF"/>
          </w:tcPr>
          <w:p w:rsidR="00740967" w:rsidRDefault="00740967" w:rsidP="00740967">
            <w:pPr>
              <w:rPr>
                <w:ins w:id="1277" w:author="Frank Oemig" w:date="2023-06-16T23:28:00Z"/>
              </w:rPr>
            </w:pPr>
            <w:ins w:id="1278" w:author="Frank Oemig" w:date="2023-06-16T23:28:00Z">
              <w:r>
                <w:t>Used to indicate the legal authority for assigning security labels to governed information. In this case, where collection, access, use, or disclosure of healthcare information is governed by 38 U.S. Code Section 7332 - Confidentiality of certain medical records</w:t>
              </w:r>
            </w:ins>
          </w:p>
          <w:p w:rsidR="00740967" w:rsidRDefault="00740967" w:rsidP="00740967">
            <w:pPr>
              <w:rPr>
                <w:ins w:id="1279" w:author="Frank Oemig" w:date="2023-06-16T23:28:00Z"/>
              </w:rPr>
            </w:pPr>
            <w:ins w:id="1280" w:author="Frank Oemig" w:date="2023-06-16T23:28:00Z">
              <w:r>
                <w:t xml:space="preserve">https://www.gpo.gov/fdsys/granule/USCODE-2011-title38/USCODE-2011-title38-partV-chap73-subchapIII-sec7332/content-detail.html use “Title38Section7332” as the security label policy code. </w:t>
              </w:r>
            </w:ins>
          </w:p>
          <w:p w:rsidR="00740967" w:rsidRDefault="00740967" w:rsidP="00740967">
            <w:pPr>
              <w:rPr>
                <w:ins w:id="1281" w:author="Frank Oemig" w:date="2023-06-16T23:28:00Z"/>
              </w:rPr>
            </w:pPr>
          </w:p>
          <w:p w:rsidR="00740967" w:rsidRDefault="00740967" w:rsidP="00740967">
            <w:ins w:id="1282" w:author="Frank Oemig" w:date="2023-06-16T23:28:00Z">
              <w:r>
                <w:t>Since information governed by a Title 38 Section 7332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283" w:author="Frank Oemig" w:date="2023-06-16T23:28:00Z">
              <w:r>
                <w:t>HIPAAConsent</w:t>
              </w:r>
            </w:ins>
          </w:p>
        </w:tc>
        <w:tc>
          <w:tcPr>
            <w:tcW w:w="1600" w:type="dxa"/>
            <w:tcBorders>
              <w:top w:val="single" w:sz="4" w:space="0" w:color="auto"/>
              <w:bottom w:val="single" w:sz="4" w:space="0" w:color="auto"/>
            </w:tcBorders>
            <w:shd w:val="clear" w:color="auto" w:fill="F3F3F3"/>
          </w:tcPr>
          <w:p w:rsidR="00740967" w:rsidRDefault="00740967" w:rsidP="00740967">
            <w:ins w:id="1284" w:author="Frank Oemig" w:date="2023-06-16T23:28:00Z">
              <w:r>
                <w:t>HIPAA Consent</w:t>
              </w:r>
            </w:ins>
          </w:p>
        </w:tc>
        <w:tc>
          <w:tcPr>
            <w:tcW w:w="2400" w:type="dxa"/>
            <w:tcBorders>
              <w:top w:val="single" w:sz="4" w:space="0" w:color="auto"/>
              <w:bottom w:val="single" w:sz="4" w:space="0" w:color="auto"/>
            </w:tcBorders>
            <w:shd w:val="clear" w:color="auto" w:fill="F3F3F3"/>
          </w:tcPr>
          <w:p w:rsidR="00740967" w:rsidRDefault="00740967" w:rsidP="00740967">
            <w:ins w:id="1285" w:author="Frank Oemig" w:date="2023-06-16T23:28:00Z">
              <w: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protected health information https://www.gpo.gov/fdsys/pkg/CFR-2017-title45-vol1/pdf/CFR-2017-title45-vol1-sec164-522.pdf</w:t>
              </w:r>
            </w:ins>
          </w:p>
        </w:tc>
        <w:tc>
          <w:tcPr>
            <w:tcW w:w="3200" w:type="dxa"/>
            <w:tcBorders>
              <w:top w:val="single" w:sz="4" w:space="0" w:color="auto"/>
              <w:bottom w:val="single" w:sz="4" w:space="0" w:color="auto"/>
            </w:tcBorders>
            <w:shd w:val="clear" w:color="auto" w:fill="F3F3F3"/>
          </w:tcPr>
          <w:p w:rsidR="00740967" w:rsidRDefault="00740967" w:rsidP="00740967">
            <w:pPr>
              <w:rPr>
                <w:ins w:id="1286" w:author="Frank Oemig" w:date="2023-06-16T23:28:00Z"/>
              </w:rPr>
            </w:pPr>
            <w:ins w:id="1287" w:author="Frank Oemig" w:date="2023-06-16T23:28:00Z">
              <w:r>
                <w:t>Used to indicate the legal authority for assigning security labels to governed information. In this case, where  collection, access, use, or disclosure of healthcare information is governed by 45 CFR Section 164.522 use “HIPAAConsent” as the security label policy code.</w:t>
              </w:r>
            </w:ins>
          </w:p>
          <w:p w:rsidR="00740967" w:rsidRDefault="00740967" w:rsidP="00740967">
            <w:pPr>
              <w:rPr>
                <w:ins w:id="1288" w:author="Frank Oemig" w:date="2023-06-16T23:28:00Z"/>
              </w:rPr>
            </w:pPr>
          </w:p>
          <w:p w:rsidR="00740967" w:rsidRDefault="00740967" w:rsidP="00740967">
            <w:ins w:id="1289" w:author="Frank Oemig" w:date="2023-06-16T23:28:00Z">
              <w: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290" w:author="Frank Oemig" w:date="2023-06-16T23:28:00Z">
              <w:r>
                <w:t>HIPAAAuth</w:t>
              </w:r>
            </w:ins>
          </w:p>
        </w:tc>
        <w:tc>
          <w:tcPr>
            <w:tcW w:w="1600" w:type="dxa"/>
            <w:tcBorders>
              <w:top w:val="single" w:sz="4" w:space="0" w:color="auto"/>
              <w:bottom w:val="single" w:sz="4" w:space="0" w:color="auto"/>
            </w:tcBorders>
            <w:shd w:val="clear" w:color="auto" w:fill="FFFFFF"/>
          </w:tcPr>
          <w:p w:rsidR="00740967" w:rsidRDefault="00740967" w:rsidP="00740967">
            <w:ins w:id="1291" w:author="Frank Oemig" w:date="2023-06-16T23:28:00Z">
              <w:r>
                <w:t>HIPAA Authorization for Disclosure</w:t>
              </w:r>
            </w:ins>
          </w:p>
        </w:tc>
        <w:tc>
          <w:tcPr>
            <w:tcW w:w="2400" w:type="dxa"/>
            <w:tcBorders>
              <w:top w:val="single" w:sz="4" w:space="0" w:color="auto"/>
              <w:bottom w:val="single" w:sz="4" w:space="0" w:color="auto"/>
            </w:tcBorders>
            <w:shd w:val="clear" w:color="auto" w:fill="FFFFFF"/>
          </w:tcPr>
          <w:p w:rsidR="00740967" w:rsidRDefault="00740967" w:rsidP="00740967">
            <w:pPr>
              <w:rPr>
                <w:ins w:id="1292" w:author="Frank Oemig" w:date="2023-06-16T23:28:00Z"/>
              </w:rPr>
            </w:pPr>
            <w:ins w:id="1293" w:author="Frank Oemig" w:date="2023-06-16T23:28:00Z">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ins>
          </w:p>
          <w:p w:rsidR="00740967" w:rsidRDefault="00740967" w:rsidP="00740967">
            <w:pPr>
              <w:rPr>
                <w:ins w:id="1294" w:author="Frank Oemig" w:date="2023-06-16T23:28:00Z"/>
              </w:rPr>
            </w:pPr>
          </w:p>
          <w:p w:rsidR="00740967" w:rsidRDefault="00740967" w:rsidP="00740967">
            <w:pPr>
              <w:rPr>
                <w:ins w:id="1295" w:author="Frank Oemig" w:date="2023-06-16T23:28:00Z"/>
              </w:rPr>
            </w:pPr>
            <w:ins w:id="1296" w:author="Frank Oemig" w:date="2023-06-16T23:28:00Z">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ins>
          </w:p>
          <w:p w:rsidR="00740967" w:rsidRDefault="00740967" w:rsidP="00740967">
            <w:pPr>
              <w:rPr>
                <w:ins w:id="1297" w:author="Frank Oemig" w:date="2023-06-16T23:28:00Z"/>
              </w:rPr>
            </w:pPr>
          </w:p>
          <w:p w:rsidR="00740967" w:rsidRDefault="00740967" w:rsidP="00740967">
            <w:ins w:id="1298" w:author="Frank Oemig" w:date="2023-06-16T23:28:00Z">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ins>
          </w:p>
        </w:tc>
        <w:tc>
          <w:tcPr>
            <w:tcW w:w="3200" w:type="dxa"/>
            <w:tcBorders>
              <w:top w:val="single" w:sz="4" w:space="0" w:color="auto"/>
              <w:bottom w:val="single" w:sz="4" w:space="0" w:color="auto"/>
            </w:tcBorders>
            <w:shd w:val="clear" w:color="auto" w:fill="FFFFFF"/>
          </w:tcPr>
          <w:p w:rsidR="00740967" w:rsidRDefault="00740967" w:rsidP="00740967">
            <w:pPr>
              <w:rPr>
                <w:ins w:id="1299" w:author="Frank Oemig" w:date="2023-06-16T23:28:00Z"/>
              </w:rPr>
            </w:pPr>
            <w:ins w:id="1300" w:author="Frank Oemig" w:date="2023-06-16T23:28:00Z">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ins>
          </w:p>
          <w:p w:rsidR="00740967" w:rsidRDefault="00740967" w:rsidP="00740967">
            <w:pPr>
              <w:rPr>
                <w:ins w:id="1301" w:author="Frank Oemig" w:date="2023-06-16T23:28:00Z"/>
              </w:rPr>
            </w:pPr>
          </w:p>
          <w:p w:rsidR="00740967" w:rsidRDefault="00740967" w:rsidP="00740967">
            <w:pPr>
              <w:rPr>
                <w:ins w:id="1302" w:author="Frank Oemig" w:date="2023-06-16T23:28:00Z"/>
              </w:rPr>
            </w:pPr>
            <w:ins w:id="1303" w:author="Frank Oemig" w:date="2023-06-16T23:28:00Z">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ins>
          </w:p>
          <w:p w:rsidR="00740967" w:rsidRDefault="00740967" w:rsidP="00740967">
            <w:pPr>
              <w:rPr>
                <w:ins w:id="1304" w:author="Frank Oemig" w:date="2023-06-16T23:28:00Z"/>
              </w:rPr>
            </w:pPr>
          </w:p>
          <w:p w:rsidR="00740967" w:rsidRDefault="00740967" w:rsidP="00740967">
            <w:ins w:id="1305" w:author="Frank Oemig" w:date="2023-06-16T23:28:00Z">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306" w:author="Frank Oemig" w:date="2023-06-16T23:28:00Z">
              <w:r>
                <w:t>HIPAAROA</w:t>
              </w:r>
            </w:ins>
          </w:p>
        </w:tc>
        <w:tc>
          <w:tcPr>
            <w:tcW w:w="1600" w:type="dxa"/>
            <w:tcBorders>
              <w:top w:val="single" w:sz="4" w:space="0" w:color="auto"/>
              <w:bottom w:val="single" w:sz="4" w:space="0" w:color="auto"/>
            </w:tcBorders>
            <w:shd w:val="clear" w:color="auto" w:fill="F3F3F3"/>
          </w:tcPr>
          <w:p w:rsidR="00740967" w:rsidRDefault="00740967" w:rsidP="00740967">
            <w:ins w:id="1307" w:author="Frank Oemig" w:date="2023-06-16T23:28:00Z">
              <w:r>
                <w:t>HIPAA Right of Access</w:t>
              </w:r>
            </w:ins>
          </w:p>
        </w:tc>
        <w:tc>
          <w:tcPr>
            <w:tcW w:w="2400" w:type="dxa"/>
            <w:tcBorders>
              <w:top w:val="single" w:sz="4" w:space="0" w:color="auto"/>
              <w:bottom w:val="single" w:sz="4" w:space="0" w:color="auto"/>
            </w:tcBorders>
            <w:shd w:val="clear" w:color="auto" w:fill="F3F3F3"/>
          </w:tcPr>
          <w:p w:rsidR="00740967" w:rsidRDefault="00740967" w:rsidP="00740967">
            <w:pPr>
              <w:rPr>
                <w:ins w:id="1308" w:author="Frank Oemig" w:date="2023-06-16T23:28:00Z"/>
              </w:rPr>
            </w:pPr>
            <w:ins w:id="1309" w:author="Frank Oemig" w:date="2023-06-16T23:28:00Z">
              <w: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ins>
          </w:p>
          <w:p w:rsidR="00740967" w:rsidRDefault="00740967" w:rsidP="00740967">
            <w:pPr>
              <w:rPr>
                <w:ins w:id="1310" w:author="Frank Oemig" w:date="2023-06-16T23:28:00Z"/>
              </w:rPr>
            </w:pPr>
          </w:p>
          <w:p w:rsidR="00740967" w:rsidRDefault="00740967" w:rsidP="00740967">
            <w:pPr>
              <w:rPr>
                <w:ins w:id="1311" w:author="Frank Oemig" w:date="2023-06-16T23:28:00Z"/>
              </w:rPr>
            </w:pPr>
            <w:ins w:id="1312" w:author="Frank Oemig" w:date="2023-06-16T23:28:00Z">
              <w: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ins>
          </w:p>
          <w:p w:rsidR="00740967" w:rsidRDefault="00740967" w:rsidP="00740967">
            <w:pPr>
              <w:rPr>
                <w:ins w:id="1313" w:author="Frank Oemig" w:date="2023-06-16T23:28:00Z"/>
              </w:rPr>
            </w:pPr>
          </w:p>
          <w:p w:rsidR="00740967" w:rsidRDefault="00740967" w:rsidP="00740967">
            <w:ins w:id="1314" w:author="Frank Oemig" w:date="2023-06-16T23:28:00Z">
              <w: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ins>
          </w:p>
        </w:tc>
        <w:tc>
          <w:tcPr>
            <w:tcW w:w="3200" w:type="dxa"/>
            <w:tcBorders>
              <w:top w:val="single" w:sz="4" w:space="0" w:color="auto"/>
              <w:bottom w:val="single" w:sz="4" w:space="0" w:color="auto"/>
            </w:tcBorders>
            <w:shd w:val="clear" w:color="auto" w:fill="F3F3F3"/>
          </w:tcPr>
          <w:p w:rsidR="00740967" w:rsidRDefault="00740967" w:rsidP="00740967">
            <w:pPr>
              <w:rPr>
                <w:ins w:id="1315" w:author="Frank Oemig" w:date="2023-06-16T23:28:00Z"/>
              </w:rPr>
            </w:pPr>
            <w:ins w:id="1316" w:author="Frank Oemig" w:date="2023-06-16T23:28:00Z">
              <w:r>
                <w:t>Used to indicate the legal authority for assigning security labels to governed information. In this case, where collection, access, use, or disclosure of healthcare information is governed under 45 CFR Section 164.5224 use “HIPAAROA” as the security label policy code.</w:t>
              </w:r>
            </w:ins>
          </w:p>
          <w:p w:rsidR="00740967" w:rsidRDefault="00740967" w:rsidP="00740967">
            <w:pPr>
              <w:rPr>
                <w:ins w:id="1317" w:author="Frank Oemig" w:date="2023-06-16T23:28:00Z"/>
              </w:rPr>
            </w:pPr>
          </w:p>
          <w:p w:rsidR="00740967" w:rsidRDefault="00740967" w:rsidP="00740967">
            <w:ins w:id="1318" w:author="Frank Oemig" w:date="2023-06-16T23:28:00Z">
              <w: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319" w:author="Frank Oemig" w:date="2023-06-16T23:28:00Z">
              <w:r>
                <w:t>GDPRCONSENT</w:t>
              </w:r>
            </w:ins>
          </w:p>
        </w:tc>
        <w:tc>
          <w:tcPr>
            <w:tcW w:w="1600" w:type="dxa"/>
            <w:tcBorders>
              <w:top w:val="single" w:sz="4" w:space="0" w:color="auto"/>
              <w:bottom w:val="single" w:sz="4" w:space="0" w:color="auto"/>
            </w:tcBorders>
            <w:shd w:val="clear" w:color="auto" w:fill="FFFFFF"/>
          </w:tcPr>
          <w:p w:rsidR="00740967" w:rsidRDefault="00740967" w:rsidP="00740967">
            <w:ins w:id="1320" w:author="Frank Oemig" w:date="2023-06-16T23:28:00Z">
              <w:r>
                <w:t>GDPR Consent</w:t>
              </w:r>
            </w:ins>
          </w:p>
        </w:tc>
        <w:tc>
          <w:tcPr>
            <w:tcW w:w="2400" w:type="dxa"/>
            <w:tcBorders>
              <w:top w:val="single" w:sz="4" w:space="0" w:color="auto"/>
              <w:bottom w:val="single" w:sz="4" w:space="0" w:color="auto"/>
            </w:tcBorders>
            <w:shd w:val="clear" w:color="auto" w:fill="FFFFFF"/>
          </w:tcPr>
          <w:p w:rsidR="00740967" w:rsidRDefault="00740967" w:rsidP="00740967">
            <w:ins w:id="1321" w:author="Frank Oemig" w:date="2023-06-16T23:28:00Z">
              <w: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ins>
          </w:p>
        </w:tc>
        <w:tc>
          <w:tcPr>
            <w:tcW w:w="3200" w:type="dxa"/>
            <w:tcBorders>
              <w:top w:val="single" w:sz="4" w:space="0" w:color="auto"/>
              <w:bottom w:val="single" w:sz="4" w:space="0" w:color="auto"/>
            </w:tcBorders>
            <w:shd w:val="clear" w:color="auto" w:fill="FFFFFF"/>
          </w:tcPr>
          <w:p w:rsidR="00740967" w:rsidRDefault="00740967" w:rsidP="00740967">
            <w:pPr>
              <w:rPr>
                <w:ins w:id="1322" w:author="Frank Oemig" w:date="2023-06-16T23:28:00Z"/>
              </w:rPr>
            </w:pPr>
            <w:ins w:id="1323" w:author="Frank Oemig" w:date="2023-06-16T23:28:00Z">
              <w:r>
                <w:t>Article 6.1.a https://gdpr-info.eu/art-6-gdpr/</w:t>
              </w:r>
            </w:ins>
          </w:p>
          <w:p w:rsidR="00740967" w:rsidRDefault="00740967" w:rsidP="00740967">
            <w:pPr>
              <w:rPr>
                <w:ins w:id="1324" w:author="Frank Oemig" w:date="2023-06-16T23:28:00Z"/>
              </w:rPr>
            </w:pPr>
            <w:ins w:id="1325" w:author="Frank Oemig" w:date="2023-06-16T23:28:00Z">
              <w:r>
                <w:t>1 Processing shall be lawful only if and to the extent that at least one of the following applies: (a) the data subject has given consent to the processing of his or her personal data for one or more specific purposes.</w:t>
              </w:r>
            </w:ins>
          </w:p>
          <w:p w:rsidR="00740967" w:rsidRDefault="00740967" w:rsidP="00740967">
            <w:pPr>
              <w:rPr>
                <w:ins w:id="1326" w:author="Frank Oemig" w:date="2023-06-16T23:28:00Z"/>
              </w:rPr>
            </w:pPr>
            <w:ins w:id="1327" w:author="Frank Oemig" w:date="2023-06-16T23:28:00Z">
              <w:r>
                <w:t xml:space="preserve">Article 9.1, 9.2a., 9.2.e https://gdpr-info.eu/art-9-gdpr/ </w:t>
              </w:r>
            </w:ins>
          </w:p>
          <w:p w:rsidR="00740967" w:rsidRDefault="00740967" w:rsidP="00740967">
            <w:pPr>
              <w:rPr>
                <w:ins w:id="1328" w:author="Frank Oemig" w:date="2023-06-16T23:28:00Z"/>
              </w:rPr>
            </w:pPr>
            <w:ins w:id="1329"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330" w:author="Frank Oemig" w:date="2023-06-16T23:28:00Z">
              <w:r>
                <w:t>2. Paragraph 1 shall not apply if one of the following applies: (a) the data subject has given explicit consent to the processing of those personal data for one or more specified purposes, except where Union or Member State law provide that the prohibition referred to in paragraph 1 may not be lifted by the data subject; and (e) processing relates to personal data which are manifestly made public by the data subject."</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331" w:author="Frank Oemig" w:date="2023-06-16T23:28:00Z">
              <w:r>
                <w:t>GDPRCONTRACT</w:t>
              </w:r>
            </w:ins>
          </w:p>
        </w:tc>
        <w:tc>
          <w:tcPr>
            <w:tcW w:w="1600" w:type="dxa"/>
            <w:tcBorders>
              <w:top w:val="single" w:sz="4" w:space="0" w:color="auto"/>
              <w:bottom w:val="single" w:sz="4" w:space="0" w:color="auto"/>
            </w:tcBorders>
            <w:shd w:val="clear" w:color="auto" w:fill="F3F3F3"/>
          </w:tcPr>
          <w:p w:rsidR="00740967" w:rsidRDefault="00740967" w:rsidP="00740967">
            <w:ins w:id="1332" w:author="Frank Oemig" w:date="2023-06-16T23:28:00Z">
              <w:r>
                <w:t>GDPR contract</w:t>
              </w:r>
            </w:ins>
          </w:p>
        </w:tc>
        <w:tc>
          <w:tcPr>
            <w:tcW w:w="2400" w:type="dxa"/>
            <w:tcBorders>
              <w:top w:val="single" w:sz="4" w:space="0" w:color="auto"/>
              <w:bottom w:val="single" w:sz="4" w:space="0" w:color="auto"/>
            </w:tcBorders>
            <w:shd w:val="clear" w:color="auto" w:fill="F3F3F3"/>
          </w:tcPr>
          <w:p w:rsidR="00740967" w:rsidRDefault="00740967" w:rsidP="00740967">
            <w:ins w:id="1333" w:author="Frank Oemig" w:date="2023-06-16T23:28:00Z">
              <w:r>
                <w:t>Processing of personal data, inclusive of the special categories of data, is lawful only if necessary for the performance of a contract to which the data subject is party or in order to take steps at the request of the data subject prior to entering into a contract.</w:t>
              </w:r>
            </w:ins>
          </w:p>
        </w:tc>
        <w:tc>
          <w:tcPr>
            <w:tcW w:w="3200" w:type="dxa"/>
            <w:tcBorders>
              <w:top w:val="single" w:sz="4" w:space="0" w:color="auto"/>
              <w:bottom w:val="single" w:sz="4" w:space="0" w:color="auto"/>
            </w:tcBorders>
            <w:shd w:val="clear" w:color="auto" w:fill="F3F3F3"/>
          </w:tcPr>
          <w:p w:rsidR="00740967" w:rsidRDefault="00740967" w:rsidP="00740967">
            <w:pPr>
              <w:rPr>
                <w:ins w:id="1334" w:author="Frank Oemig" w:date="2023-06-16T23:28:00Z"/>
              </w:rPr>
            </w:pPr>
            <w:ins w:id="1335" w:author="Frank Oemig" w:date="2023-06-16T23:28:00Z">
              <w:r>
                <w:t>Article 6.1.b https://gdpr-info.eu/art-6-gdpr/</w:t>
              </w:r>
            </w:ins>
          </w:p>
          <w:p w:rsidR="00740967" w:rsidRDefault="00740967" w:rsidP="00740967">
            <w:pPr>
              <w:rPr>
                <w:ins w:id="1336" w:author="Frank Oemig" w:date="2023-06-16T23:28:00Z"/>
              </w:rPr>
            </w:pPr>
            <w:ins w:id="1337" w:author="Frank Oemig" w:date="2023-06-16T23:28:00Z">
              <w:r>
                <w:t>1Processing shall be lawful only if and to the extent that at least one of the following applies: (b) processing is necessary for the performance of a contract to which the data subject is party or in order to take steps at the request of the data subject prior to entering into a contract.</w:t>
              </w:r>
            </w:ins>
          </w:p>
          <w:p w:rsidR="00740967" w:rsidRDefault="00740967" w:rsidP="00740967">
            <w:pPr>
              <w:rPr>
                <w:ins w:id="1338" w:author="Frank Oemig" w:date="2023-06-16T23:28:00Z"/>
              </w:rPr>
            </w:pPr>
          </w:p>
          <w:p w:rsidR="00740967" w:rsidRDefault="00740967" w:rsidP="00740967">
            <w:pPr>
              <w:rPr>
                <w:ins w:id="1339" w:author="Frank Oemig" w:date="2023-06-16T23:28:00Z"/>
              </w:rPr>
            </w:pPr>
            <w:ins w:id="1340" w:author="Frank Oemig" w:date="2023-06-16T23:28:00Z">
              <w:r>
                <w:t>Recital 44 https://gdpr-info.eu/recitals/no-44/</w:t>
              </w:r>
            </w:ins>
          </w:p>
          <w:p w:rsidR="00740967" w:rsidRDefault="00740967" w:rsidP="00740967">
            <w:ins w:id="1341" w:author="Frank Oemig" w:date="2023-06-16T23:28:00Z">
              <w:r>
                <w:t>Processing should be lawful where it is necessary in the context of a contract or the intention to enter into a contract. * This title is an unofficial description."</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342" w:author="Frank Oemig" w:date="2023-06-16T23:28:00Z">
              <w:r>
                <w:t>GDPRHLTHSOCSY</w:t>
              </w:r>
            </w:ins>
          </w:p>
        </w:tc>
        <w:tc>
          <w:tcPr>
            <w:tcW w:w="1600" w:type="dxa"/>
            <w:tcBorders>
              <w:top w:val="single" w:sz="4" w:space="0" w:color="auto"/>
              <w:bottom w:val="single" w:sz="4" w:space="0" w:color="auto"/>
            </w:tcBorders>
            <w:shd w:val="clear" w:color="auto" w:fill="FFFFFF"/>
          </w:tcPr>
          <w:p w:rsidR="00740967" w:rsidRDefault="00740967" w:rsidP="00740967">
            <w:ins w:id="1343" w:author="Frank Oemig" w:date="2023-06-16T23:28:00Z">
              <w:r>
                <w:t>GDPR health or social system management</w:t>
              </w:r>
            </w:ins>
          </w:p>
        </w:tc>
        <w:tc>
          <w:tcPr>
            <w:tcW w:w="2400" w:type="dxa"/>
            <w:tcBorders>
              <w:top w:val="single" w:sz="4" w:space="0" w:color="auto"/>
              <w:bottom w:val="single" w:sz="4" w:space="0" w:color="auto"/>
            </w:tcBorders>
            <w:shd w:val="clear" w:color="auto" w:fill="FFFFFF"/>
          </w:tcPr>
          <w:p w:rsidR="00740967" w:rsidRDefault="00740967" w:rsidP="00740967">
            <w:ins w:id="1344" w:author="Frank Oemig" w:date="2023-06-16T23:28:00Z">
              <w:r>
                <w:t>Processing of special categories of data is lawful if necessary for archiving purposes the management of health or social care systems and services on the basis of Union or Member State law or pursuant to contract with a health professional.</w:t>
              </w:r>
            </w:ins>
          </w:p>
        </w:tc>
        <w:tc>
          <w:tcPr>
            <w:tcW w:w="3200" w:type="dxa"/>
            <w:tcBorders>
              <w:top w:val="single" w:sz="4" w:space="0" w:color="auto"/>
              <w:bottom w:val="single" w:sz="4" w:space="0" w:color="auto"/>
            </w:tcBorders>
            <w:shd w:val="clear" w:color="auto" w:fill="FFFFFF"/>
          </w:tcPr>
          <w:p w:rsidR="00740967" w:rsidRDefault="00740967" w:rsidP="00740967">
            <w:pPr>
              <w:rPr>
                <w:ins w:id="1345" w:author="Frank Oemig" w:date="2023-06-16T23:28:00Z"/>
              </w:rPr>
            </w:pPr>
            <w:ins w:id="1346" w:author="Frank Oemig" w:date="2023-06-16T23:28:00Z">
              <w:r>
                <w:t>This processing policy code offers an escape-hatch to countries like Denmark and Austria: they simply declare their national healthcare data exchanges to be necessary for the management of their healthcare system. This allows them to establish an opt-out mechanism under the GDPR, whereas normally GDPR would be opt-in when it comes to such national exchanges.</w:t>
              </w:r>
            </w:ins>
          </w:p>
          <w:p w:rsidR="00740967" w:rsidRDefault="00740967" w:rsidP="00740967">
            <w:pPr>
              <w:rPr>
                <w:ins w:id="1347" w:author="Frank Oemig" w:date="2023-06-16T23:28:00Z"/>
              </w:rPr>
            </w:pPr>
          </w:p>
          <w:p w:rsidR="00740967" w:rsidRDefault="00740967" w:rsidP="00740967">
            <w:pPr>
              <w:rPr>
                <w:ins w:id="1348" w:author="Frank Oemig" w:date="2023-06-16T23:28:00Z"/>
              </w:rPr>
            </w:pPr>
            <w:ins w:id="1349" w:author="Frank Oemig" w:date="2023-06-16T23:28:00Z">
              <w:r>
                <w:t>The description is based on the following GDPR provisions:</w:t>
              </w:r>
            </w:ins>
          </w:p>
          <w:p w:rsidR="00740967" w:rsidRDefault="00740967" w:rsidP="00740967">
            <w:pPr>
              <w:rPr>
                <w:ins w:id="1350" w:author="Frank Oemig" w:date="2023-06-16T23:28:00Z"/>
              </w:rPr>
            </w:pPr>
            <w:ins w:id="1351" w:author="Frank Oemig" w:date="2023-06-16T23:28:00Z">
              <w:r>
                <w:t>Article 9.1, and 9.2.c and 9.2.h, 9.3 https://gdpr-info.eu/art-9-gdpr/</w:t>
              </w:r>
            </w:ins>
          </w:p>
          <w:p w:rsidR="00740967" w:rsidRDefault="00740967" w:rsidP="00740967">
            <w:pPr>
              <w:rPr>
                <w:ins w:id="1352" w:author="Frank Oemig" w:date="2023-06-16T23:28:00Z"/>
              </w:rPr>
            </w:pPr>
            <w:ins w:id="1353"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pPr>
              <w:rPr>
                <w:ins w:id="1354" w:author="Frank Oemig" w:date="2023-06-16T23:28:00Z"/>
              </w:rPr>
            </w:pPr>
            <w:ins w:id="1355" w:author="Frank Oemig" w:date="2023-06-16T23:28:00Z">
              <w: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ins>
          </w:p>
          <w:p w:rsidR="00740967" w:rsidRDefault="00740967" w:rsidP="00740967">
            <w:ins w:id="1356" w:author="Frank Oemig" w:date="2023-06-16T23:28:00Z">
              <w:r>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357" w:author="Frank Oemig" w:date="2023-06-16T23:28:00Z">
              <w:r>
                <w:t>GDPRLEGALCLAIM</w:t>
              </w:r>
            </w:ins>
          </w:p>
        </w:tc>
        <w:tc>
          <w:tcPr>
            <w:tcW w:w="1600" w:type="dxa"/>
            <w:tcBorders>
              <w:top w:val="single" w:sz="4" w:space="0" w:color="auto"/>
              <w:bottom w:val="single" w:sz="4" w:space="0" w:color="auto"/>
            </w:tcBorders>
            <w:shd w:val="clear" w:color="auto" w:fill="F3F3F3"/>
          </w:tcPr>
          <w:p w:rsidR="00740967" w:rsidRDefault="00740967" w:rsidP="00740967">
            <w:ins w:id="1358" w:author="Frank Oemig" w:date="2023-06-16T23:28:00Z">
              <w:r>
                <w:t>GDPR legal claim</w:t>
              </w:r>
            </w:ins>
          </w:p>
        </w:tc>
        <w:tc>
          <w:tcPr>
            <w:tcW w:w="2400" w:type="dxa"/>
            <w:tcBorders>
              <w:top w:val="single" w:sz="4" w:space="0" w:color="auto"/>
              <w:bottom w:val="single" w:sz="4" w:space="0" w:color="auto"/>
            </w:tcBorders>
            <w:shd w:val="clear" w:color="auto" w:fill="F3F3F3"/>
          </w:tcPr>
          <w:p w:rsidR="00740967" w:rsidRDefault="00740967" w:rsidP="00740967">
            <w:ins w:id="1359" w:author="Frank Oemig" w:date="2023-06-16T23:28:00Z">
              <w:r>
                <w:t>Processing of special categories of data is lawful if necessary for the establishment, exercise or defense of legal claims or whenever courts are acting in their judicial capacity.</w:t>
              </w:r>
            </w:ins>
          </w:p>
        </w:tc>
        <w:tc>
          <w:tcPr>
            <w:tcW w:w="3200" w:type="dxa"/>
            <w:tcBorders>
              <w:top w:val="single" w:sz="4" w:space="0" w:color="auto"/>
              <w:bottom w:val="single" w:sz="4" w:space="0" w:color="auto"/>
            </w:tcBorders>
            <w:shd w:val="clear" w:color="auto" w:fill="F3F3F3"/>
          </w:tcPr>
          <w:p w:rsidR="00740967" w:rsidRDefault="00740967" w:rsidP="00740967">
            <w:pPr>
              <w:rPr>
                <w:ins w:id="1360" w:author="Frank Oemig" w:date="2023-06-16T23:28:00Z"/>
              </w:rPr>
            </w:pPr>
            <w:ins w:id="1361" w:author="Frank Oemig" w:date="2023-06-16T23:28:00Z">
              <w:r>
                <w:t>The description is based on the following GDPR provisions:</w:t>
              </w:r>
            </w:ins>
          </w:p>
          <w:p w:rsidR="00740967" w:rsidRDefault="00740967" w:rsidP="00740967">
            <w:pPr>
              <w:rPr>
                <w:ins w:id="1362" w:author="Frank Oemig" w:date="2023-06-16T23:28:00Z"/>
              </w:rPr>
            </w:pPr>
          </w:p>
          <w:p w:rsidR="00740967" w:rsidRDefault="00740967" w:rsidP="00740967">
            <w:pPr>
              <w:rPr>
                <w:ins w:id="1363" w:author="Frank Oemig" w:date="2023-06-16T23:28:00Z"/>
              </w:rPr>
            </w:pPr>
            <w:ins w:id="1364" w:author="Frank Oemig" w:date="2023-06-16T23:28:00Z">
              <w:r>
                <w:t>Article 9.1 and 9.2.f https://gdpr-info.eu/art-9-gdpr/</w:t>
              </w:r>
            </w:ins>
          </w:p>
          <w:p w:rsidR="00740967" w:rsidRDefault="00740967" w:rsidP="00740967">
            <w:pPr>
              <w:rPr>
                <w:ins w:id="1365" w:author="Frank Oemig" w:date="2023-06-16T23:28:00Z"/>
              </w:rPr>
            </w:pPr>
            <w:ins w:id="1366"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367" w:author="Frank Oemig" w:date="2023-06-16T23:28:00Z">
              <w:r>
                <w:t>2. Paragraph 1 shall not apply if one of the following applies: (f) processing is necessary for the establishment, exercise or defense of legal claims or whenever courts are acting in their judicial capacity.</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368" w:author="Frank Oemig" w:date="2023-06-16T23:28:00Z">
              <w:r>
                <w:t>GDPRLEGALOBL</w:t>
              </w:r>
            </w:ins>
          </w:p>
        </w:tc>
        <w:tc>
          <w:tcPr>
            <w:tcW w:w="1600" w:type="dxa"/>
            <w:tcBorders>
              <w:top w:val="single" w:sz="4" w:space="0" w:color="auto"/>
              <w:bottom w:val="single" w:sz="4" w:space="0" w:color="auto"/>
            </w:tcBorders>
            <w:shd w:val="clear" w:color="auto" w:fill="FFFFFF"/>
          </w:tcPr>
          <w:p w:rsidR="00740967" w:rsidRDefault="00740967" w:rsidP="00740967">
            <w:ins w:id="1369" w:author="Frank Oemig" w:date="2023-06-16T23:28:00Z">
              <w:r>
                <w:t>GDPR legal obligation</w:t>
              </w:r>
            </w:ins>
          </w:p>
        </w:tc>
        <w:tc>
          <w:tcPr>
            <w:tcW w:w="2400" w:type="dxa"/>
            <w:tcBorders>
              <w:top w:val="single" w:sz="4" w:space="0" w:color="auto"/>
              <w:bottom w:val="single" w:sz="4" w:space="0" w:color="auto"/>
            </w:tcBorders>
            <w:shd w:val="clear" w:color="auto" w:fill="FFFFFF"/>
          </w:tcPr>
          <w:p w:rsidR="00740967" w:rsidRDefault="00740967" w:rsidP="00740967">
            <w:pPr>
              <w:rPr>
                <w:ins w:id="1370" w:author="Frank Oemig" w:date="2023-06-16T23:28:00Z"/>
              </w:rPr>
            </w:pPr>
            <w:ins w:id="1371" w:author="Frank Oemig" w:date="2023-06-16T23:28:00Z">
              <w:r>
                <w:t xml:space="preserve">Processing of personal data, inclusive of the special categories of data, is lawful if necessary for compliance with a legal obligation to which the controller is subject. </w:t>
              </w:r>
            </w:ins>
          </w:p>
          <w:p w:rsidR="00740967" w:rsidRDefault="00740967" w:rsidP="00740967">
            <w:pPr>
              <w:rPr>
                <w:ins w:id="1372" w:author="Frank Oemig" w:date="2023-06-16T23:28:00Z"/>
              </w:rPr>
            </w:pPr>
          </w:p>
          <w:p w:rsidR="00740967" w:rsidRDefault="00740967" w:rsidP="00740967">
            <w:ins w:id="1373" w:author="Frank Oemig" w:date="2023-06-16T23:28:00Z">
              <w: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ins>
          </w:p>
        </w:tc>
        <w:tc>
          <w:tcPr>
            <w:tcW w:w="3200" w:type="dxa"/>
            <w:tcBorders>
              <w:top w:val="single" w:sz="4" w:space="0" w:color="auto"/>
              <w:bottom w:val="single" w:sz="4" w:space="0" w:color="auto"/>
            </w:tcBorders>
            <w:shd w:val="clear" w:color="auto" w:fill="FFFFFF"/>
          </w:tcPr>
          <w:p w:rsidR="00740967" w:rsidRDefault="00740967" w:rsidP="00740967">
            <w:pPr>
              <w:rPr>
                <w:ins w:id="1374" w:author="Frank Oemig" w:date="2023-06-16T23:28:00Z"/>
              </w:rPr>
            </w:pPr>
            <w:ins w:id="1375" w:author="Frank Oemig" w:date="2023-06-16T23:28:00Z">
              <w:r>
                <w:t>The description is based on the following GDPR provisions:</w:t>
              </w:r>
            </w:ins>
          </w:p>
          <w:p w:rsidR="00740967" w:rsidRDefault="00740967" w:rsidP="00740967">
            <w:pPr>
              <w:rPr>
                <w:ins w:id="1376" w:author="Frank Oemig" w:date="2023-06-16T23:28:00Z"/>
              </w:rPr>
            </w:pPr>
            <w:ins w:id="1377" w:author="Frank Oemig" w:date="2023-06-16T23:28:00Z">
              <w:r>
                <w:t>Article 6.1.c https://gdpr-info.eu/art-6-gdpr/</w:t>
              </w:r>
            </w:ins>
          </w:p>
          <w:p w:rsidR="00740967" w:rsidRDefault="00740967" w:rsidP="00740967">
            <w:pPr>
              <w:rPr>
                <w:ins w:id="1378" w:author="Frank Oemig" w:date="2023-06-16T23:28:00Z"/>
              </w:rPr>
            </w:pPr>
            <w:ins w:id="1379" w:author="Frank Oemig" w:date="2023-06-16T23:28:00Z">
              <w:r>
                <w:t>1Processing shall be lawful only if and to the extent that at least one of the following applies: (c) processing is necessary for compliance with a legal obligation to which the controller is subject.</w:t>
              </w:r>
            </w:ins>
          </w:p>
          <w:p w:rsidR="00740967" w:rsidRDefault="00740967" w:rsidP="00740967">
            <w:pPr>
              <w:rPr>
                <w:ins w:id="1380" w:author="Frank Oemig" w:date="2023-06-16T23:28:00Z"/>
              </w:rPr>
            </w:pPr>
            <w:ins w:id="1381" w:author="Frank Oemig" w:date="2023-06-16T23:28:00Z">
              <w:r>
                <w:t>Article 9.1, 9.2.b https://gdpr-info.eu/art-9-gdpr/</w:t>
              </w:r>
            </w:ins>
          </w:p>
          <w:p w:rsidR="00740967" w:rsidRDefault="00740967" w:rsidP="00740967">
            <w:pPr>
              <w:rPr>
                <w:ins w:id="1382" w:author="Frank Oemig" w:date="2023-06-16T23:28:00Z"/>
              </w:rPr>
            </w:pPr>
            <w:ins w:id="1383"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pPr>
              <w:rPr>
                <w:ins w:id="1384" w:author="Frank Oemig" w:date="2023-06-16T23:28:00Z"/>
              </w:rPr>
            </w:pPr>
            <w:ins w:id="1385" w:author="Frank Oemig" w:date="2023-06-16T23:28:00Z">
              <w:r>
                <w:t>2. Paragraph 1 shall not apply if one of the following applies:</w:t>
              </w:r>
            </w:ins>
          </w:p>
          <w:p w:rsidR="00740967" w:rsidRDefault="00740967" w:rsidP="00740967">
            <w:ins w:id="1386" w:author="Frank Oemig" w:date="2023-06-16T23:28:00Z">
              <w:r>
                <w:t>(b) processing is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387" w:author="Frank Oemig" w:date="2023-06-16T23:28:00Z">
              <w:r>
                <w:t>GDPRLEGITINTEREST</w:t>
              </w:r>
            </w:ins>
          </w:p>
        </w:tc>
        <w:tc>
          <w:tcPr>
            <w:tcW w:w="1600" w:type="dxa"/>
            <w:tcBorders>
              <w:top w:val="single" w:sz="4" w:space="0" w:color="auto"/>
              <w:bottom w:val="single" w:sz="4" w:space="0" w:color="auto"/>
            </w:tcBorders>
            <w:shd w:val="clear" w:color="auto" w:fill="F3F3F3"/>
          </w:tcPr>
          <w:p w:rsidR="00740967" w:rsidRDefault="00740967" w:rsidP="00740967">
            <w:ins w:id="1388" w:author="Frank Oemig" w:date="2023-06-16T23:28:00Z">
              <w:r>
                <w:t>GDPR legitimate interest</w:t>
              </w:r>
            </w:ins>
          </w:p>
        </w:tc>
        <w:tc>
          <w:tcPr>
            <w:tcW w:w="2400" w:type="dxa"/>
            <w:tcBorders>
              <w:top w:val="single" w:sz="4" w:space="0" w:color="auto"/>
              <w:bottom w:val="single" w:sz="4" w:space="0" w:color="auto"/>
            </w:tcBorders>
            <w:shd w:val="clear" w:color="auto" w:fill="F3F3F3"/>
          </w:tcPr>
          <w:p w:rsidR="00740967" w:rsidRDefault="00740967" w:rsidP="00740967">
            <w:pPr>
              <w:rPr>
                <w:ins w:id="1389" w:author="Frank Oemig" w:date="2023-06-16T23:28:00Z"/>
              </w:rPr>
            </w:pPr>
            <w:ins w:id="1390" w:author="Frank Oemig" w:date="2023-06-16T23:28:00Z">
              <w: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ins>
          </w:p>
          <w:p w:rsidR="00740967" w:rsidRDefault="00740967" w:rsidP="00740967">
            <w:pPr>
              <w:rPr>
                <w:ins w:id="1391" w:author="Frank Oemig" w:date="2023-06-16T23:28:00Z"/>
              </w:rPr>
            </w:pPr>
          </w:p>
          <w:p w:rsidR="00740967" w:rsidRDefault="00740967" w:rsidP="00740967">
            <w:ins w:id="1392" w:author="Frank Oemig" w:date="2023-06-16T23:28:00Z">
              <w: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ins>
          </w:p>
        </w:tc>
        <w:tc>
          <w:tcPr>
            <w:tcW w:w="3200" w:type="dxa"/>
            <w:tcBorders>
              <w:top w:val="single" w:sz="4" w:space="0" w:color="auto"/>
              <w:bottom w:val="single" w:sz="4" w:space="0" w:color="auto"/>
            </w:tcBorders>
            <w:shd w:val="clear" w:color="auto" w:fill="F3F3F3"/>
          </w:tcPr>
          <w:p w:rsidR="00740967" w:rsidRDefault="00740967" w:rsidP="00740967">
            <w:pPr>
              <w:rPr>
                <w:ins w:id="1393" w:author="Frank Oemig" w:date="2023-06-16T23:28:00Z"/>
              </w:rPr>
            </w:pPr>
            <w:ins w:id="1394" w:author="Frank Oemig" w:date="2023-06-16T23:28:00Z">
              <w:r>
                <w:t>The description is based on the following GDPR provisions:</w:t>
              </w:r>
            </w:ins>
          </w:p>
          <w:p w:rsidR="00740967" w:rsidRDefault="00740967" w:rsidP="00740967">
            <w:pPr>
              <w:rPr>
                <w:ins w:id="1395" w:author="Frank Oemig" w:date="2023-06-16T23:28:00Z"/>
              </w:rPr>
            </w:pPr>
            <w:ins w:id="1396" w:author="Frank Oemig" w:date="2023-06-16T23:28:00Z">
              <w:r>
                <w:t>Article 6.1.f https://gdpr-info.eu/art-6-gdpr/</w:t>
              </w:r>
            </w:ins>
          </w:p>
          <w:p w:rsidR="00740967" w:rsidRDefault="00740967" w:rsidP="00740967">
            <w:pPr>
              <w:rPr>
                <w:ins w:id="1397" w:author="Frank Oemig" w:date="2023-06-16T23:28:00Z"/>
              </w:rPr>
            </w:pPr>
            <w:ins w:id="1398" w:author="Frank Oemig" w:date="2023-06-16T23:28:00Z">
              <w:r>
                <w:t>1Processing shall be lawful only if and to the extent that at least one of the following applies: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ins>
          </w:p>
          <w:p w:rsidR="00740967" w:rsidRDefault="00740967" w:rsidP="00740967">
            <w:pPr>
              <w:rPr>
                <w:ins w:id="1399" w:author="Frank Oemig" w:date="2023-06-16T23:28:00Z"/>
              </w:rPr>
            </w:pPr>
          </w:p>
          <w:p w:rsidR="00740967" w:rsidRDefault="00740967" w:rsidP="00740967">
            <w:pPr>
              <w:rPr>
                <w:ins w:id="1400" w:author="Frank Oemig" w:date="2023-06-16T23:28:00Z"/>
              </w:rPr>
            </w:pPr>
            <w:ins w:id="1401" w:author="Frank Oemig" w:date="2023-06-16T23:28:00Z">
              <w:r>
                <w:t>Article 9.1, 9.2.d https://gdpr-info.eu/art-9-gdpr/</w:t>
              </w:r>
            </w:ins>
          </w:p>
          <w:p w:rsidR="00740967" w:rsidRDefault="00740967" w:rsidP="00740967">
            <w:pPr>
              <w:rPr>
                <w:ins w:id="1402" w:author="Frank Oemig" w:date="2023-06-16T23:28:00Z"/>
              </w:rPr>
            </w:pPr>
            <w:ins w:id="1403"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404" w:author="Frank Oemig" w:date="2023-06-16T23:28:00Z">
              <w:r>
                <w:t>2. Paragraph 1 shall not apply if one of the following applies: (d) 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405" w:author="Frank Oemig" w:date="2023-06-16T23:28:00Z">
              <w:r>
                <w:t>GDPRPUBLICHEALTH</w:t>
              </w:r>
            </w:ins>
          </w:p>
        </w:tc>
        <w:tc>
          <w:tcPr>
            <w:tcW w:w="1600" w:type="dxa"/>
            <w:tcBorders>
              <w:top w:val="single" w:sz="4" w:space="0" w:color="auto"/>
              <w:bottom w:val="single" w:sz="4" w:space="0" w:color="auto"/>
            </w:tcBorders>
            <w:shd w:val="clear" w:color="auto" w:fill="FFFFFF"/>
          </w:tcPr>
          <w:p w:rsidR="00740967" w:rsidRDefault="00740967" w:rsidP="00740967">
            <w:ins w:id="1406" w:author="Frank Oemig" w:date="2023-06-16T23:28:00Z">
              <w:r>
                <w:t>GDPR public health</w:t>
              </w:r>
            </w:ins>
          </w:p>
        </w:tc>
        <w:tc>
          <w:tcPr>
            <w:tcW w:w="2400" w:type="dxa"/>
            <w:tcBorders>
              <w:top w:val="single" w:sz="4" w:space="0" w:color="auto"/>
              <w:bottom w:val="single" w:sz="4" w:space="0" w:color="auto"/>
            </w:tcBorders>
            <w:shd w:val="clear" w:color="auto" w:fill="FFFFFF"/>
          </w:tcPr>
          <w:p w:rsidR="00740967" w:rsidRDefault="00740967" w:rsidP="00740967">
            <w:ins w:id="1407" w:author="Frank Oemig" w:date="2023-06-16T23:28:00Z">
              <w: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ins>
          </w:p>
        </w:tc>
        <w:tc>
          <w:tcPr>
            <w:tcW w:w="3200" w:type="dxa"/>
            <w:tcBorders>
              <w:top w:val="single" w:sz="4" w:space="0" w:color="auto"/>
              <w:bottom w:val="single" w:sz="4" w:space="0" w:color="auto"/>
            </w:tcBorders>
            <w:shd w:val="clear" w:color="auto" w:fill="FFFFFF"/>
          </w:tcPr>
          <w:p w:rsidR="00740967" w:rsidRDefault="00740967" w:rsidP="00740967">
            <w:pPr>
              <w:rPr>
                <w:ins w:id="1408" w:author="Frank Oemig" w:date="2023-06-16T23:28:00Z"/>
              </w:rPr>
            </w:pPr>
            <w:ins w:id="1409" w:author="Frank Oemig" w:date="2023-06-16T23:28:00Z">
              <w:r>
                <w:t>The description is based on the following GDPR provisions:</w:t>
              </w:r>
            </w:ins>
          </w:p>
          <w:p w:rsidR="00740967" w:rsidRDefault="00740967" w:rsidP="00740967">
            <w:pPr>
              <w:rPr>
                <w:ins w:id="1410" w:author="Frank Oemig" w:date="2023-06-16T23:28:00Z"/>
              </w:rPr>
            </w:pPr>
            <w:ins w:id="1411" w:author="Frank Oemig" w:date="2023-06-16T23:28:00Z">
              <w:r>
                <w:t>Article 9.1 and 9.2.i https://gdpr-info.eu/art-9-gdpr/</w:t>
              </w:r>
            </w:ins>
          </w:p>
          <w:p w:rsidR="00740967" w:rsidRDefault="00740967" w:rsidP="00740967">
            <w:pPr>
              <w:rPr>
                <w:ins w:id="1412" w:author="Frank Oemig" w:date="2023-06-16T23:28:00Z"/>
              </w:rPr>
            </w:pPr>
            <w:ins w:id="1413"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414" w:author="Frank Oemig" w:date="2023-06-16T23:28:00Z">
              <w:r>
                <w:t>2. Paragraph 1 shall not apply if one of the following applies: (i) processing is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ins w:id="1415" w:author="Frank Oemig" w:date="2023-06-16T23:28:00Z">
              <w:r>
                <w:t xml:space="preserve">GDPRPUBLICINTEREST </w:t>
              </w:r>
            </w:ins>
          </w:p>
        </w:tc>
        <w:tc>
          <w:tcPr>
            <w:tcW w:w="1600" w:type="dxa"/>
            <w:tcBorders>
              <w:top w:val="single" w:sz="4" w:space="0" w:color="auto"/>
              <w:bottom w:val="single" w:sz="4" w:space="0" w:color="auto"/>
            </w:tcBorders>
            <w:shd w:val="clear" w:color="auto" w:fill="F3F3F3"/>
          </w:tcPr>
          <w:p w:rsidR="00740967" w:rsidRDefault="00740967" w:rsidP="00740967">
            <w:ins w:id="1416" w:author="Frank Oemig" w:date="2023-06-16T23:28:00Z">
              <w:r>
                <w:t>GDPR public interest</w:t>
              </w:r>
            </w:ins>
          </w:p>
        </w:tc>
        <w:tc>
          <w:tcPr>
            <w:tcW w:w="2400" w:type="dxa"/>
            <w:tcBorders>
              <w:top w:val="single" w:sz="4" w:space="0" w:color="auto"/>
              <w:bottom w:val="single" w:sz="4" w:space="0" w:color="auto"/>
            </w:tcBorders>
            <w:shd w:val="clear" w:color="auto" w:fill="F3F3F3"/>
          </w:tcPr>
          <w:p w:rsidR="00740967" w:rsidRDefault="00740967" w:rsidP="00740967">
            <w:ins w:id="1417" w:author="Frank Oemig" w:date="2023-06-16T23:28:00Z">
              <w: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ins>
          </w:p>
        </w:tc>
        <w:tc>
          <w:tcPr>
            <w:tcW w:w="3200" w:type="dxa"/>
            <w:tcBorders>
              <w:top w:val="single" w:sz="4" w:space="0" w:color="auto"/>
              <w:bottom w:val="single" w:sz="4" w:space="0" w:color="auto"/>
            </w:tcBorders>
            <w:shd w:val="clear" w:color="auto" w:fill="F3F3F3"/>
          </w:tcPr>
          <w:p w:rsidR="00740967" w:rsidRDefault="00740967" w:rsidP="00740967">
            <w:pPr>
              <w:rPr>
                <w:ins w:id="1418" w:author="Frank Oemig" w:date="2023-06-16T23:28:00Z"/>
              </w:rPr>
            </w:pPr>
            <w:ins w:id="1419" w:author="Frank Oemig" w:date="2023-06-16T23:28:00Z">
              <w:r>
                <w:t>The description is based on the following GDPR provisions:</w:t>
              </w:r>
            </w:ins>
          </w:p>
          <w:p w:rsidR="00740967" w:rsidRDefault="00740967" w:rsidP="00740967">
            <w:pPr>
              <w:rPr>
                <w:ins w:id="1420" w:author="Frank Oemig" w:date="2023-06-16T23:28:00Z"/>
              </w:rPr>
            </w:pPr>
            <w:ins w:id="1421" w:author="Frank Oemig" w:date="2023-06-16T23:28:00Z">
              <w:r>
                <w:t>Article 6.1.e https://gdpr-info.eu/art-6-gdpr/</w:t>
              </w:r>
            </w:ins>
          </w:p>
          <w:p w:rsidR="00740967" w:rsidRDefault="00740967" w:rsidP="00740967">
            <w:pPr>
              <w:rPr>
                <w:ins w:id="1422" w:author="Frank Oemig" w:date="2023-06-16T23:28:00Z"/>
              </w:rPr>
            </w:pPr>
            <w:ins w:id="1423" w:author="Frank Oemig" w:date="2023-06-16T23:28:00Z">
              <w:r>
                <w:t>1Processing shall be lawful only if and to the extent that at least one of the following applies: (e) processing is necessary for the performance of a task carried out in the public interest or in the exercise of official authority vested in the controller</w:t>
              </w:r>
            </w:ins>
          </w:p>
          <w:p w:rsidR="00740967" w:rsidRDefault="00740967" w:rsidP="00740967">
            <w:pPr>
              <w:rPr>
                <w:ins w:id="1424" w:author="Frank Oemig" w:date="2023-06-16T23:28:00Z"/>
              </w:rPr>
            </w:pPr>
            <w:ins w:id="1425" w:author="Frank Oemig" w:date="2023-06-16T23:28:00Z">
              <w:r>
                <w:t>Article 9.1 and 9.2.g https://gdpr-info.eu/art-9-gdpr/</w:t>
              </w:r>
            </w:ins>
          </w:p>
          <w:p w:rsidR="00740967" w:rsidRDefault="00740967" w:rsidP="00740967">
            <w:pPr>
              <w:rPr>
                <w:ins w:id="1426" w:author="Frank Oemig" w:date="2023-06-16T23:28:00Z"/>
              </w:rPr>
            </w:pPr>
            <w:ins w:id="1427"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428" w:author="Frank Oemig" w:date="2023-06-16T23:28:00Z">
              <w:r>
                <w:t>2. Paragraph 1 shall not apply if one of the following applies: (g) 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ins>
          </w:p>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ins w:id="1429" w:author="Frank Oemig" w:date="2023-06-16T23:28:00Z">
              <w:r>
                <w:t xml:space="preserve">GDPRRESEARCH </w:t>
              </w:r>
            </w:ins>
          </w:p>
        </w:tc>
        <w:tc>
          <w:tcPr>
            <w:tcW w:w="1600" w:type="dxa"/>
            <w:tcBorders>
              <w:top w:val="single" w:sz="4" w:space="0" w:color="auto"/>
              <w:bottom w:val="single" w:sz="4" w:space="0" w:color="auto"/>
            </w:tcBorders>
            <w:shd w:val="clear" w:color="auto" w:fill="FFFFFF"/>
          </w:tcPr>
          <w:p w:rsidR="00740967" w:rsidRDefault="00740967" w:rsidP="00740967">
            <w:ins w:id="1430" w:author="Frank Oemig" w:date="2023-06-16T23:28:00Z">
              <w:r>
                <w:t>GDPR research</w:t>
              </w:r>
            </w:ins>
          </w:p>
        </w:tc>
        <w:tc>
          <w:tcPr>
            <w:tcW w:w="2400" w:type="dxa"/>
            <w:tcBorders>
              <w:top w:val="single" w:sz="4" w:space="0" w:color="auto"/>
              <w:bottom w:val="single" w:sz="4" w:space="0" w:color="auto"/>
            </w:tcBorders>
            <w:shd w:val="clear" w:color="auto" w:fill="FFFFFF"/>
          </w:tcPr>
          <w:p w:rsidR="00740967" w:rsidRDefault="00740967" w:rsidP="00740967">
            <w:ins w:id="1431" w:author="Frank Oemig" w:date="2023-06-16T23:28:00Z">
              <w: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ins>
          </w:p>
        </w:tc>
        <w:tc>
          <w:tcPr>
            <w:tcW w:w="3200" w:type="dxa"/>
            <w:tcBorders>
              <w:top w:val="single" w:sz="4" w:space="0" w:color="auto"/>
              <w:bottom w:val="single" w:sz="4" w:space="0" w:color="auto"/>
            </w:tcBorders>
            <w:shd w:val="clear" w:color="auto" w:fill="FFFFFF"/>
          </w:tcPr>
          <w:p w:rsidR="00740967" w:rsidRDefault="00740967" w:rsidP="00740967">
            <w:pPr>
              <w:rPr>
                <w:ins w:id="1432" w:author="Frank Oemig" w:date="2023-06-16T23:28:00Z"/>
              </w:rPr>
            </w:pPr>
            <w:ins w:id="1433" w:author="Frank Oemig" w:date="2023-06-16T23:28:00Z">
              <w:r>
                <w:t>The description is based on the following GDPR provisions:</w:t>
              </w:r>
            </w:ins>
          </w:p>
          <w:p w:rsidR="00740967" w:rsidRDefault="00740967" w:rsidP="00740967">
            <w:pPr>
              <w:rPr>
                <w:ins w:id="1434" w:author="Frank Oemig" w:date="2023-06-16T23:28:00Z"/>
              </w:rPr>
            </w:pPr>
            <w:ins w:id="1435" w:author="Frank Oemig" w:date="2023-06-16T23:28:00Z">
              <w:r>
                <w:t>Article 9.1, and 9.2.j  https://gdpr-info.eu/art-9-gdpr/</w:t>
              </w:r>
            </w:ins>
          </w:p>
          <w:p w:rsidR="00740967" w:rsidRDefault="00740967" w:rsidP="00740967">
            <w:pPr>
              <w:rPr>
                <w:ins w:id="1436" w:author="Frank Oemig" w:date="2023-06-16T23:28:00Z"/>
              </w:rPr>
            </w:pPr>
            <w:ins w:id="1437"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ins w:id="1438" w:author="Frank Oemig" w:date="2023-06-16T23:28:00Z">
              <w:r>
                <w:t>2. Paragraph 1 shall not apply if one of the following applies: (j) processing is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ins>
          </w:p>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double" w:sz="4" w:space="0" w:color="auto"/>
            </w:tcBorders>
            <w:shd w:val="clear" w:color="auto" w:fill="F3F3F3"/>
          </w:tcPr>
          <w:p w:rsidR="00740967" w:rsidRDefault="00740967" w:rsidP="00740967">
            <w:ins w:id="1439" w:author="Frank Oemig" w:date="2023-06-16T23:28:00Z">
              <w:r>
                <w:t>GDPRVITALINTEREST</w:t>
              </w:r>
            </w:ins>
          </w:p>
        </w:tc>
        <w:tc>
          <w:tcPr>
            <w:tcW w:w="1600" w:type="dxa"/>
            <w:tcBorders>
              <w:top w:val="single" w:sz="4" w:space="0" w:color="auto"/>
              <w:bottom w:val="double" w:sz="4" w:space="0" w:color="auto"/>
            </w:tcBorders>
            <w:shd w:val="clear" w:color="auto" w:fill="F3F3F3"/>
          </w:tcPr>
          <w:p w:rsidR="00740967" w:rsidRDefault="00740967" w:rsidP="00740967">
            <w:ins w:id="1440" w:author="Frank Oemig" w:date="2023-06-16T23:28:00Z">
              <w:r>
                <w:t>GDPR vital interest</w:t>
              </w:r>
            </w:ins>
          </w:p>
        </w:tc>
        <w:tc>
          <w:tcPr>
            <w:tcW w:w="2400" w:type="dxa"/>
            <w:tcBorders>
              <w:top w:val="single" w:sz="4" w:space="0" w:color="auto"/>
              <w:bottom w:val="double" w:sz="4" w:space="0" w:color="auto"/>
            </w:tcBorders>
            <w:shd w:val="clear" w:color="auto" w:fill="F3F3F3"/>
          </w:tcPr>
          <w:p w:rsidR="00740967" w:rsidRDefault="00740967" w:rsidP="00740967">
            <w:ins w:id="1441" w:author="Frank Oemig" w:date="2023-06-16T23:28:00Z">
              <w: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ins>
          </w:p>
        </w:tc>
        <w:tc>
          <w:tcPr>
            <w:tcW w:w="3200" w:type="dxa"/>
            <w:tcBorders>
              <w:top w:val="single" w:sz="4" w:space="0" w:color="auto"/>
              <w:bottom w:val="double" w:sz="4" w:space="0" w:color="auto"/>
            </w:tcBorders>
            <w:shd w:val="clear" w:color="auto" w:fill="F3F3F3"/>
          </w:tcPr>
          <w:p w:rsidR="00740967" w:rsidRDefault="00740967" w:rsidP="00740967">
            <w:pPr>
              <w:rPr>
                <w:ins w:id="1442" w:author="Frank Oemig" w:date="2023-06-16T23:28:00Z"/>
              </w:rPr>
            </w:pPr>
            <w:ins w:id="1443" w:author="Frank Oemig" w:date="2023-06-16T23:28:00Z">
              <w:r>
                <w:t>The description is based on the following GDPR provisions:</w:t>
              </w:r>
            </w:ins>
          </w:p>
          <w:p w:rsidR="00740967" w:rsidRDefault="00740967" w:rsidP="00740967">
            <w:pPr>
              <w:rPr>
                <w:ins w:id="1444" w:author="Frank Oemig" w:date="2023-06-16T23:28:00Z"/>
              </w:rPr>
            </w:pPr>
            <w:ins w:id="1445" w:author="Frank Oemig" w:date="2023-06-16T23:28:00Z">
              <w:r>
                <w:t>Article 6.1.d https://gdpr-info.eu/art-6-gdpr/</w:t>
              </w:r>
            </w:ins>
          </w:p>
          <w:p w:rsidR="00740967" w:rsidRDefault="00740967" w:rsidP="00740967">
            <w:pPr>
              <w:rPr>
                <w:ins w:id="1446" w:author="Frank Oemig" w:date="2023-06-16T23:28:00Z"/>
              </w:rPr>
            </w:pPr>
            <w:ins w:id="1447" w:author="Frank Oemig" w:date="2023-06-16T23:28:00Z">
              <w:r>
                <w:t>1Processing shall be lawful only if and to the extent that at least one of the following applies: (d) processing is necessary in order to protect the vital interests of the data subject or of another natural person.</w:t>
              </w:r>
            </w:ins>
          </w:p>
          <w:p w:rsidR="00740967" w:rsidRDefault="00740967" w:rsidP="00740967">
            <w:pPr>
              <w:rPr>
                <w:ins w:id="1448" w:author="Frank Oemig" w:date="2023-06-16T23:28:00Z"/>
              </w:rPr>
            </w:pPr>
            <w:ins w:id="1449" w:author="Frank Oemig" w:date="2023-06-16T23:28:00Z">
              <w:r>
                <w:t>Article 9.1, and 9.2.c and 9.2.h, 9.3 https://gdpr-info.eu/art-9-gdpr/</w:t>
              </w:r>
            </w:ins>
          </w:p>
          <w:p w:rsidR="00740967" w:rsidRDefault="00740967" w:rsidP="00740967">
            <w:pPr>
              <w:rPr>
                <w:ins w:id="1450" w:author="Frank Oemig" w:date="2023-06-16T23:28:00Z"/>
              </w:rPr>
            </w:pPr>
            <w:ins w:id="1451" w:author="Frank Oemig" w:date="2023-06-16T23:28:00Z">
              <w: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ins>
          </w:p>
          <w:p w:rsidR="00740967" w:rsidRDefault="00740967" w:rsidP="00740967">
            <w:pPr>
              <w:rPr>
                <w:ins w:id="1452" w:author="Frank Oemig" w:date="2023-06-16T23:28:00Z"/>
              </w:rPr>
            </w:pPr>
            <w:ins w:id="1453" w:author="Frank Oemig" w:date="2023-06-16T23:28:00Z">
              <w: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ins>
          </w:p>
          <w:p w:rsidR="00740967" w:rsidRDefault="00740967" w:rsidP="00740967">
            <w:ins w:id="1454" w:author="Frank Oemig" w:date="2023-06-16T23:28:00Z">
              <w:r>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ins>
          </w:p>
        </w:tc>
        <w:tc>
          <w:tcPr>
            <w:tcW w:w="800" w:type="dxa"/>
            <w:tcBorders>
              <w:top w:val="single" w:sz="4" w:space="0" w:color="auto"/>
              <w:bottom w:val="double" w:sz="4" w:space="0" w:color="auto"/>
            </w:tcBorders>
            <w:shd w:val="clear" w:color="auto" w:fill="F3F3F3"/>
          </w:tcPr>
          <w:p w:rsidR="00740967" w:rsidRDefault="00740967" w:rsidP="00740967"/>
        </w:tc>
      </w:tr>
    </w:tbl>
    <w:p w:rsidR="00740967" w:rsidRDefault="00740967" w:rsidP="00740967"/>
    <w:p w:rsidR="00740967" w:rsidRDefault="00740967" w:rsidP="00740967">
      <w:pPr>
        <w:pStyle w:val="berschrift3"/>
      </w:pPr>
      <w:r>
        <w:t>0718 - Provider's Administration Instructions (RXE-7)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Provider'sAdministrationInstructions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Provider's Administration 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RXE-7</w:t>
            </w:r>
          </w:p>
        </w:tc>
      </w:tr>
    </w:tbl>
    <w:p w:rsidR="00740967" w:rsidRDefault="00740967" w:rsidP="00740967"/>
    <w:p w:rsidR="00740967" w:rsidRDefault="00740967" w:rsidP="00740967">
      <w:pPr>
        <w:pStyle w:val="berschrift3"/>
      </w:pPr>
      <w:r>
        <w:t>0719 - Access Restriction Reason Code</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719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AccessRestrictionReasonCode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reason for the restricted access.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2.16.840.1.113883.5.4</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ActCode</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A code specifying the particular kind of Act that the Act-instance represents within its class.</w:t>
            </w:r>
          </w:p>
          <w:p w:rsidR="00740967" w:rsidRDefault="00740967" w:rsidP="00740967">
            <w:pPr>
              <w:pStyle w:val="OtherTableBody"/>
            </w:pPr>
            <w:r>
              <w:t>Constraints: The kind of Act (e.g. physical examination, serum potassium, inpatient encounter, charge financial transaction, etc.) is specified with a code from one of several, typically external, coding systems. The coding system will depend on the class of Act, such as LOINC for observations, etc.</w:t>
            </w:r>
          </w:p>
          <w:p w:rsidR="00740967" w:rsidRDefault="00740967" w:rsidP="00740967">
            <w:pPr>
              <w:pStyle w:val="OtherTableBody"/>
            </w:pPr>
            <w:r>
              <w:t>Conceptually, the Act.code must be a specialization of the Act.classCode. This is why the structure of ActClass domain should be reflected in the superstructure of the ActCode domain and then individual codes or externally referenced vocabularies subordinated under these domains that reflect the ActClass structure.</w:t>
            </w:r>
          </w:p>
          <w:p w:rsidR="00740967" w:rsidRDefault="00740967" w:rsidP="00740967">
            <w:pPr>
              <w:pStyle w:val="OtherTableBody"/>
            </w:pPr>
            <w:r>
              <w:t>Act.classCode and Act.code are not modifiers of each other but the Act.code concept should really imply the Act.classCode concept. For a negative example, it is not appropriate to use an Act.code "potassium" together with and Act.classCode for "laboratory observation" to somehow mean "potassium laboratory observation" and then use the same Act.code for "potassium" together with Act.classCode for "medication" to mean "substitution of potassium". This mutually modifying use of Act.code and Act.classCode is not permitted.Code system of concepts specifying the reason for the restricted access.  Used in HL7 Version 2.x messaging in the ARV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Access Restriction Reason Code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Webpage URL</w:t>
            </w:r>
          </w:p>
        </w:tc>
        <w:tc>
          <w:tcPr>
            <w:tcW w:w="7200" w:type="dxa"/>
            <w:shd w:val="clear" w:color="auto" w:fill="auto"/>
          </w:tcPr>
          <w:p w:rsidR="00740967" w:rsidRDefault="00740967" w:rsidP="00740967">
            <w:pPr>
              <w:pStyle w:val="OtherTableBody"/>
            </w:pPr>
            <w:r>
              <w:t>http://build.fhir.org/v3/ActCode/cs.html</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Comments</w:t>
            </w:r>
          </w:p>
        </w:tc>
        <w:tc>
          <w:tcPr>
            <w:tcW w:w="7200" w:type="dxa"/>
            <w:shd w:val="clear" w:color="auto" w:fill="auto"/>
          </w:tcPr>
          <w:p w:rsidR="00740967" w:rsidRDefault="00740967" w:rsidP="00740967">
            <w:pPr>
              <w:pStyle w:val="OtherTableBody"/>
            </w:pPr>
            <w:r>
              <w:t>replaces 2.16.840.1.113883.18.389</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139</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2.16.840.1.113883.1.11.20428</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InformationSensitivityPolicy</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reason for the restricted access.</w:t>
            </w:r>
          </w:p>
          <w:p w:rsidR="00740967" w:rsidRDefault="00740967" w:rsidP="00740967">
            <w:pPr>
              <w:pStyle w:val="OtherTableBody"/>
            </w:pPr>
            <w:r>
              <w:t>Sensitivity codes are not useful for interoperability outside of a policy domain because sensitivity policies are typically localized and vary drastically across policy domains even for the same information category because of differing organizational business rules, security policies, and jurisdictional requirements. For example, an "employee" sensitivity code would make little sense for use outside of a policy domain. "Taboo" would rarely be useful outside of a policy domain unless there are jurisdictional requirements requiring that a provider disclose sensitive information to a patient directly. Sensitivity codes may be more appropriate in a legacy system's Master Files in order to notify those who access a patient's orders and observations about the sensitivity policies that apply. Newer systems may have a security engine that uses a sensitivity policy's criteria directly. The specializable Sensitivity Act.code may be useful in some scenarious if used in combination with a sensitivity identifier and/or Act.titleValue Set of codes that specify the reason for the restricted access.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Access Restriction Reason Code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Webpage URL</w:t>
            </w:r>
          </w:p>
        </w:tc>
        <w:tc>
          <w:tcPr>
            <w:tcW w:w="6400" w:type="dxa"/>
            <w:shd w:val="clear" w:color="auto" w:fill="auto"/>
          </w:tcPr>
          <w:p w:rsidR="00740967" w:rsidRDefault="00740967" w:rsidP="00740967">
            <w:pPr>
              <w:pStyle w:val="OtherTableBody"/>
            </w:pPr>
            <w:r>
              <w:t>http://build.fhir.org/v3/InformationSensitivityPolicy/vs.html</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http://terminology.hl7.org/ValueSet/v2-0719</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Comments</w:t>
            </w:r>
          </w:p>
        </w:tc>
        <w:tc>
          <w:tcPr>
            <w:tcW w:w="6400" w:type="dxa"/>
            <w:shd w:val="clear" w:color="auto" w:fill="auto"/>
          </w:tcPr>
          <w:p w:rsidR="00740967" w:rsidRDefault="00740967" w:rsidP="00740967">
            <w:pPr>
              <w:pStyle w:val="OtherTableBody"/>
            </w:pPr>
            <w:r>
              <w:t>replaces 2.16.840.1.113883.21.406</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HL7 V3 Value Set</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example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0719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2.16.840.1.113883.12.719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Access Restriction Reason 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reason for the restricted access.  Note these codes are maintained within HL7, but outside of Version 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HL7-EXT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PA</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ARV-4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berschrift3"/>
      </w:pPr>
      <w:r>
        <w:t>0720 - Dispense Units (RXE-11)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RXE-11</w:t>
            </w:r>
          </w:p>
        </w:tc>
      </w:tr>
    </w:tbl>
    <w:p w:rsidR="00740967" w:rsidRDefault="00740967" w:rsidP="00740967"/>
    <w:p w:rsidR="00740967" w:rsidRDefault="00740967" w:rsidP="00740967">
      <w:pPr>
        <w:pStyle w:val="berschrift3"/>
      </w:pPr>
      <w:r>
        <w:t>0721 - Special Dispensing Instructions (RXE-21)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SpecialDispensingInstructions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Special Dispensing 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RXE-21</w:t>
            </w:r>
          </w:p>
        </w:tc>
      </w:tr>
    </w:tbl>
    <w:p w:rsidR="00740967" w:rsidRDefault="00740967" w:rsidP="00740967"/>
    <w:p w:rsidR="00740967" w:rsidRDefault="00740967" w:rsidP="00740967">
      <w:pPr>
        <w:pStyle w:val="berschrift3"/>
      </w:pPr>
      <w:r>
        <w:t>0722 - Give Rate Units (RXE-24)</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GiveRateUnits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Rate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RXE-24</w:t>
            </w:r>
          </w:p>
        </w:tc>
      </w:tr>
    </w:tbl>
    <w:p w:rsidR="00740967" w:rsidRDefault="00740967" w:rsidP="00740967"/>
    <w:p w:rsidR="00740967" w:rsidRDefault="00740967" w:rsidP="00740967">
      <w:pPr>
        <w:pStyle w:val="berschrift3"/>
      </w:pPr>
      <w:r>
        <w:t>0723 - Give Strength Units (RXE-26)</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GiveStrengthUnits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Strength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RXE-26</w:t>
            </w:r>
          </w:p>
        </w:tc>
      </w:tr>
    </w:tbl>
    <w:p w:rsidR="00740967" w:rsidRDefault="00740967" w:rsidP="00740967"/>
    <w:p w:rsidR="00740967" w:rsidRDefault="00740967" w:rsidP="00740967">
      <w:pPr>
        <w:pStyle w:val="berschrift3"/>
      </w:pPr>
      <w:r>
        <w:t>0724 - Give Indication (RXE-27)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RXE-27</w:t>
            </w:r>
          </w:p>
        </w:tc>
      </w:tr>
    </w:tbl>
    <w:p w:rsidR="00740967" w:rsidRDefault="00740967" w:rsidP="00740967"/>
    <w:p w:rsidR="00740967" w:rsidRDefault="00740967" w:rsidP="00740967">
      <w:pPr>
        <w:pStyle w:val="berschrift3"/>
      </w:pPr>
      <w:r>
        <w:t>0725 - Mood Codes</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MoodCodes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functional state of an order.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2.16.840.1.113883.5.1001</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actMood</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Mood Codes Code System</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2.16.840.1.113883.21.407</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hl7VS-moodCodes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functional state of an order.</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Mood Codes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http://terminology.hl7.org/ValueSet/v2-0725</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enumerated per table content</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universal</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Mood Codes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HL7-defined table of codes specifying the functional state of an order.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HL7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OO</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RXO-31, OBX-22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200"/>
        <w:gridCol w:w="3600"/>
        <w:gridCol w:w="800"/>
      </w:tblGrid>
      <w:tr w:rsidR="00740967" w:rsidTr="00740967">
        <w:tblPrEx>
          <w:tblCellMar>
            <w:top w:w="0" w:type="dxa"/>
            <w:bottom w:w="0" w:type="dxa"/>
          </w:tblCellMar>
        </w:tblPrEx>
        <w:trPr>
          <w:tblHeader/>
        </w:trPr>
        <w:tc>
          <w:tcPr>
            <w:tcW w:w="1200" w:type="dxa"/>
            <w:tcBorders>
              <w:bottom w:val="single" w:sz="4" w:space="0" w:color="auto"/>
            </w:tcBorders>
            <w:shd w:val="clear" w:color="auto" w:fill="E6E6E6"/>
          </w:tcPr>
          <w:p w:rsidR="00740967" w:rsidRDefault="00740967" w:rsidP="00740967">
            <w:pPr>
              <w:pStyle w:val="HL7TableHeader"/>
            </w:pPr>
            <w:r>
              <w:t>Value</w:t>
            </w:r>
          </w:p>
        </w:tc>
        <w:tc>
          <w:tcPr>
            <w:tcW w:w="2400" w:type="dxa"/>
            <w:tcBorders>
              <w:bottom w:val="single" w:sz="4" w:space="0" w:color="auto"/>
            </w:tcBorders>
            <w:shd w:val="clear" w:color="auto" w:fill="E6E6E6"/>
          </w:tcPr>
          <w:p w:rsidR="00740967" w:rsidRDefault="00740967" w:rsidP="00740967">
            <w:pPr>
              <w:pStyle w:val="HL7TableHeader"/>
            </w:pPr>
            <w:r>
              <w:t>Display Name</w:t>
            </w:r>
          </w:p>
        </w:tc>
        <w:tc>
          <w:tcPr>
            <w:tcW w:w="1200" w:type="dxa"/>
            <w:tcBorders>
              <w:bottom w:val="single" w:sz="4" w:space="0" w:color="auto"/>
            </w:tcBorders>
            <w:shd w:val="clear" w:color="auto" w:fill="E6E6E6"/>
          </w:tcPr>
          <w:p w:rsidR="00740967" w:rsidRDefault="00740967" w:rsidP="00740967">
            <w:pPr>
              <w:pStyle w:val="HL7TableHeader"/>
            </w:pPr>
            <w:r>
              <w:t>Definition</w:t>
            </w:r>
          </w:p>
        </w:tc>
        <w:tc>
          <w:tcPr>
            <w:tcW w:w="3600" w:type="dxa"/>
            <w:tcBorders>
              <w:bottom w:val="single" w:sz="4" w:space="0" w:color="auto"/>
            </w:tcBorders>
            <w:shd w:val="clear" w:color="auto" w:fill="E6E6E6"/>
          </w:tcPr>
          <w:p w:rsidR="00740967" w:rsidRDefault="00740967" w:rsidP="00740967">
            <w:pPr>
              <w:pStyle w:val="HL7TableHeader"/>
            </w:pPr>
            <w:r>
              <w:t>Comment/ Usage Note</w:t>
            </w:r>
          </w:p>
        </w:tc>
        <w:tc>
          <w:tcPr>
            <w:tcW w:w="800" w:type="dxa"/>
            <w:tcBorders>
              <w:bottom w:val="single" w:sz="4" w:space="0" w:color="auto"/>
            </w:tcBorders>
            <w:shd w:val="clear" w:color="auto" w:fill="E6E6E6"/>
          </w:tcPr>
          <w:p w:rsidR="00740967" w:rsidRDefault="00740967" w:rsidP="00740967">
            <w:pPr>
              <w:pStyle w:val="HL7TableHeader"/>
            </w:pPr>
            <w:r>
              <w:t>Status</w:t>
            </w:r>
          </w:p>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pPr>
              <w:pStyle w:val="HL7TableBody"/>
            </w:pPr>
            <w:r>
              <w:t>INT</w:t>
            </w:r>
          </w:p>
        </w:tc>
        <w:tc>
          <w:tcPr>
            <w:tcW w:w="2400" w:type="dxa"/>
            <w:tcBorders>
              <w:bottom w:val="single" w:sz="4" w:space="0" w:color="auto"/>
            </w:tcBorders>
            <w:shd w:val="clear" w:color="auto" w:fill="FFFFFF"/>
          </w:tcPr>
          <w:p w:rsidR="00740967" w:rsidRDefault="00740967" w:rsidP="00740967">
            <w:pPr>
              <w:pStyle w:val="HL7TableBody"/>
            </w:pPr>
            <w:r>
              <w:t>Intent</w:t>
            </w:r>
          </w:p>
        </w:tc>
        <w:tc>
          <w:tcPr>
            <w:tcW w:w="1200" w:type="dxa"/>
            <w:tcBorders>
              <w:bottom w:val="single" w:sz="4" w:space="0" w:color="auto"/>
            </w:tcBorders>
            <w:shd w:val="clear" w:color="auto" w:fill="FFFFFF"/>
          </w:tcPr>
          <w:p w:rsidR="00740967" w:rsidRDefault="00740967" w:rsidP="00740967">
            <w:pPr>
              <w:pStyle w:val="HL7TableBody"/>
            </w:pPr>
          </w:p>
        </w:tc>
        <w:tc>
          <w:tcPr>
            <w:tcW w:w="3600" w:type="dxa"/>
            <w:tcBorders>
              <w:bottom w:val="single" w:sz="4" w:space="0" w:color="auto"/>
            </w:tcBorders>
            <w:shd w:val="clear" w:color="auto" w:fill="FFFFFF"/>
          </w:tcPr>
          <w:p w:rsidR="00740967" w:rsidRDefault="00740967" w:rsidP="00740967">
            <w:pPr>
              <w:pStyle w:val="HL7TableBody"/>
            </w:pPr>
            <w:r>
              <w:t>Plan to perform a service</w:t>
            </w:r>
          </w:p>
        </w:tc>
        <w:tc>
          <w:tcPr>
            <w:tcW w:w="800" w:type="dxa"/>
            <w:tcBorders>
              <w:bottom w:val="single" w:sz="4" w:space="0" w:color="auto"/>
            </w:tcBorders>
            <w:shd w:val="clear" w:color="auto" w:fill="FFFFFF"/>
          </w:tcPr>
          <w:p w:rsidR="00740967" w:rsidRDefault="00740967" w:rsidP="00740967">
            <w:pPr>
              <w:pStyle w:val="HL7TableBody"/>
            </w:pPr>
          </w:p>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APT</w:t>
            </w:r>
          </w:p>
        </w:tc>
        <w:tc>
          <w:tcPr>
            <w:tcW w:w="2400" w:type="dxa"/>
            <w:tcBorders>
              <w:bottom w:val="single" w:sz="4" w:space="0" w:color="auto"/>
            </w:tcBorders>
            <w:shd w:val="clear" w:color="auto" w:fill="F3F3F3"/>
          </w:tcPr>
          <w:p w:rsidR="00740967" w:rsidRDefault="00740967" w:rsidP="00740967">
            <w:r>
              <w:t>Appointment</w:t>
            </w:r>
          </w:p>
        </w:tc>
        <w:tc>
          <w:tcPr>
            <w:tcW w:w="1200" w:type="dxa"/>
            <w:tcBorders>
              <w:bottom w:val="single" w:sz="4" w:space="0" w:color="auto"/>
            </w:tcBorders>
            <w:shd w:val="clear" w:color="auto" w:fill="F3F3F3"/>
          </w:tcPr>
          <w:p w:rsidR="00740967" w:rsidRDefault="00740967" w:rsidP="00740967"/>
        </w:tc>
        <w:tc>
          <w:tcPr>
            <w:tcW w:w="3600" w:type="dxa"/>
            <w:tcBorders>
              <w:bottom w:val="single" w:sz="4" w:space="0" w:color="auto"/>
            </w:tcBorders>
            <w:shd w:val="clear" w:color="auto" w:fill="F3F3F3"/>
          </w:tcPr>
          <w:p w:rsidR="00740967" w:rsidRDefault="00740967" w:rsidP="00740967">
            <w:r>
              <w:t>Planned act for specific time and place</w:t>
            </w:r>
          </w:p>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r>
              <w:t>ARQ</w:t>
            </w:r>
          </w:p>
        </w:tc>
        <w:tc>
          <w:tcPr>
            <w:tcW w:w="2400" w:type="dxa"/>
            <w:tcBorders>
              <w:bottom w:val="single" w:sz="4" w:space="0" w:color="auto"/>
            </w:tcBorders>
            <w:shd w:val="clear" w:color="auto" w:fill="FFFFFF"/>
          </w:tcPr>
          <w:p w:rsidR="00740967" w:rsidRDefault="00740967" w:rsidP="00740967">
            <w:r>
              <w:t>Appointment Request</w:t>
            </w:r>
          </w:p>
        </w:tc>
        <w:tc>
          <w:tcPr>
            <w:tcW w:w="1200" w:type="dxa"/>
            <w:tcBorders>
              <w:bottom w:val="single" w:sz="4" w:space="0" w:color="auto"/>
            </w:tcBorders>
            <w:shd w:val="clear" w:color="auto" w:fill="FFFFFF"/>
          </w:tcPr>
          <w:p w:rsidR="00740967" w:rsidRDefault="00740967" w:rsidP="00740967"/>
        </w:tc>
        <w:tc>
          <w:tcPr>
            <w:tcW w:w="3600" w:type="dxa"/>
            <w:tcBorders>
              <w:bottom w:val="single" w:sz="4" w:space="0" w:color="auto"/>
            </w:tcBorders>
            <w:shd w:val="clear" w:color="auto" w:fill="FFFFFF"/>
          </w:tcPr>
          <w:p w:rsidR="00740967" w:rsidRDefault="00740967" w:rsidP="00740967">
            <w:r>
              <w:t>Request for Booking of an Appointment</w:t>
            </w:r>
          </w:p>
        </w:tc>
        <w:tc>
          <w:tcPr>
            <w:tcW w:w="800" w:type="dxa"/>
            <w:tcBorders>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PRMS</w:t>
            </w:r>
          </w:p>
        </w:tc>
        <w:tc>
          <w:tcPr>
            <w:tcW w:w="2400" w:type="dxa"/>
            <w:tcBorders>
              <w:bottom w:val="single" w:sz="4" w:space="0" w:color="auto"/>
            </w:tcBorders>
            <w:shd w:val="clear" w:color="auto" w:fill="F3F3F3"/>
          </w:tcPr>
          <w:p w:rsidR="00740967" w:rsidRDefault="00740967" w:rsidP="00740967">
            <w:r>
              <w:t>Promise</w:t>
            </w:r>
          </w:p>
        </w:tc>
        <w:tc>
          <w:tcPr>
            <w:tcW w:w="1200" w:type="dxa"/>
            <w:tcBorders>
              <w:bottom w:val="single" w:sz="4" w:space="0" w:color="auto"/>
            </w:tcBorders>
            <w:shd w:val="clear" w:color="auto" w:fill="F3F3F3"/>
          </w:tcPr>
          <w:p w:rsidR="00740967" w:rsidRDefault="00740967" w:rsidP="00740967"/>
        </w:tc>
        <w:tc>
          <w:tcPr>
            <w:tcW w:w="3600" w:type="dxa"/>
            <w:tcBorders>
              <w:bottom w:val="single" w:sz="4" w:space="0" w:color="auto"/>
            </w:tcBorders>
            <w:shd w:val="clear" w:color="auto" w:fill="F3F3F3"/>
          </w:tcPr>
          <w:p w:rsidR="00740967" w:rsidRDefault="00740967" w:rsidP="00740967">
            <w:r>
              <w:t>An intent to perform a service</w:t>
            </w:r>
          </w:p>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r>
              <w:t>PRP</w:t>
            </w:r>
          </w:p>
        </w:tc>
        <w:tc>
          <w:tcPr>
            <w:tcW w:w="2400" w:type="dxa"/>
            <w:tcBorders>
              <w:bottom w:val="single" w:sz="4" w:space="0" w:color="auto"/>
            </w:tcBorders>
            <w:shd w:val="clear" w:color="auto" w:fill="FFFFFF"/>
          </w:tcPr>
          <w:p w:rsidR="00740967" w:rsidRDefault="00740967" w:rsidP="00740967">
            <w:r>
              <w:t>Proposal</w:t>
            </w:r>
          </w:p>
        </w:tc>
        <w:tc>
          <w:tcPr>
            <w:tcW w:w="1200" w:type="dxa"/>
            <w:tcBorders>
              <w:bottom w:val="single" w:sz="4" w:space="0" w:color="auto"/>
            </w:tcBorders>
            <w:shd w:val="clear" w:color="auto" w:fill="FFFFFF"/>
          </w:tcPr>
          <w:p w:rsidR="00740967" w:rsidRDefault="00740967" w:rsidP="00740967"/>
        </w:tc>
        <w:tc>
          <w:tcPr>
            <w:tcW w:w="3600" w:type="dxa"/>
            <w:tcBorders>
              <w:bottom w:val="single" w:sz="4" w:space="0" w:color="auto"/>
            </w:tcBorders>
            <w:shd w:val="clear" w:color="auto" w:fill="FFFFFF"/>
          </w:tcPr>
          <w:p w:rsidR="00740967" w:rsidRDefault="00740967" w:rsidP="00740967">
            <w:r>
              <w:t>Non-mandated intent to perform an act</w:t>
            </w:r>
          </w:p>
        </w:tc>
        <w:tc>
          <w:tcPr>
            <w:tcW w:w="800" w:type="dxa"/>
            <w:tcBorders>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RQO</w:t>
            </w:r>
          </w:p>
        </w:tc>
        <w:tc>
          <w:tcPr>
            <w:tcW w:w="2400" w:type="dxa"/>
            <w:tcBorders>
              <w:bottom w:val="single" w:sz="4" w:space="0" w:color="auto"/>
            </w:tcBorders>
            <w:shd w:val="clear" w:color="auto" w:fill="F3F3F3"/>
          </w:tcPr>
          <w:p w:rsidR="00740967" w:rsidRDefault="00740967" w:rsidP="00740967">
            <w:r>
              <w:t>Request-Order</w:t>
            </w:r>
          </w:p>
        </w:tc>
        <w:tc>
          <w:tcPr>
            <w:tcW w:w="1200" w:type="dxa"/>
            <w:tcBorders>
              <w:bottom w:val="single" w:sz="4" w:space="0" w:color="auto"/>
            </w:tcBorders>
            <w:shd w:val="clear" w:color="auto" w:fill="F3F3F3"/>
          </w:tcPr>
          <w:p w:rsidR="00740967" w:rsidRDefault="00740967" w:rsidP="00740967"/>
        </w:tc>
        <w:tc>
          <w:tcPr>
            <w:tcW w:w="3600" w:type="dxa"/>
            <w:tcBorders>
              <w:bottom w:val="single" w:sz="4" w:space="0" w:color="auto"/>
            </w:tcBorders>
            <w:shd w:val="clear" w:color="auto" w:fill="F3F3F3"/>
          </w:tcPr>
          <w:p w:rsidR="00740967" w:rsidRDefault="00740967" w:rsidP="00740967">
            <w:r>
              <w:t>Request or Order for a service</w:t>
            </w:r>
          </w:p>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r>
              <w:t>EVN</w:t>
            </w:r>
          </w:p>
        </w:tc>
        <w:tc>
          <w:tcPr>
            <w:tcW w:w="2400" w:type="dxa"/>
            <w:tcBorders>
              <w:bottom w:val="single" w:sz="4" w:space="0" w:color="auto"/>
            </w:tcBorders>
            <w:shd w:val="clear" w:color="auto" w:fill="FFFFFF"/>
          </w:tcPr>
          <w:p w:rsidR="00740967" w:rsidRDefault="00740967" w:rsidP="00740967">
            <w:r>
              <w:t>Event</w:t>
            </w:r>
          </w:p>
        </w:tc>
        <w:tc>
          <w:tcPr>
            <w:tcW w:w="1200" w:type="dxa"/>
            <w:tcBorders>
              <w:bottom w:val="single" w:sz="4" w:space="0" w:color="auto"/>
            </w:tcBorders>
            <w:shd w:val="clear" w:color="auto" w:fill="FFFFFF"/>
          </w:tcPr>
          <w:p w:rsidR="00740967" w:rsidRDefault="00740967" w:rsidP="00740967"/>
        </w:tc>
        <w:tc>
          <w:tcPr>
            <w:tcW w:w="3600" w:type="dxa"/>
            <w:tcBorders>
              <w:bottom w:val="single" w:sz="4" w:space="0" w:color="auto"/>
            </w:tcBorders>
            <w:shd w:val="clear" w:color="auto" w:fill="FFFFFF"/>
          </w:tcPr>
          <w:p w:rsidR="00740967" w:rsidRDefault="00740967" w:rsidP="00740967">
            <w:r>
              <w:t>Service actually happens or happened or is ongoing.</w:t>
            </w:r>
          </w:p>
        </w:tc>
        <w:tc>
          <w:tcPr>
            <w:tcW w:w="800" w:type="dxa"/>
            <w:tcBorders>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EVN.CRT</w:t>
            </w:r>
          </w:p>
        </w:tc>
        <w:tc>
          <w:tcPr>
            <w:tcW w:w="2400" w:type="dxa"/>
            <w:tcBorders>
              <w:bottom w:val="single" w:sz="4" w:space="0" w:color="auto"/>
            </w:tcBorders>
            <w:shd w:val="clear" w:color="auto" w:fill="F3F3F3"/>
          </w:tcPr>
          <w:p w:rsidR="00740967" w:rsidRDefault="00740967" w:rsidP="00740967">
            <w:r>
              <w:t>Event Criterion</w:t>
            </w:r>
          </w:p>
        </w:tc>
        <w:tc>
          <w:tcPr>
            <w:tcW w:w="1200" w:type="dxa"/>
            <w:tcBorders>
              <w:bottom w:val="single" w:sz="4" w:space="0" w:color="auto"/>
            </w:tcBorders>
            <w:shd w:val="clear" w:color="auto" w:fill="F3F3F3"/>
          </w:tcPr>
          <w:p w:rsidR="00740967" w:rsidRDefault="00740967" w:rsidP="00740967"/>
        </w:tc>
        <w:tc>
          <w:tcPr>
            <w:tcW w:w="3600" w:type="dxa"/>
            <w:tcBorders>
              <w:bottom w:val="single" w:sz="4" w:space="0" w:color="auto"/>
            </w:tcBorders>
            <w:shd w:val="clear" w:color="auto" w:fill="F3F3F3"/>
          </w:tcPr>
          <w:p w:rsidR="00740967" w:rsidRDefault="00740967" w:rsidP="00740967">
            <w:r>
              <w:t xml:space="preserve">Criterion applying to Events for another Service to be applied. </w:t>
            </w:r>
          </w:p>
          <w:p w:rsidR="00740967" w:rsidRDefault="00740967" w:rsidP="00740967">
            <w:r>
              <w:t>This is an Act Mood Predicate.</w:t>
            </w:r>
          </w:p>
          <w:p w:rsidR="00740967" w:rsidRDefault="00740967" w:rsidP="00740967">
            <w:r>
              <w:t>Similar uses of above moods may be defined.</w:t>
            </w:r>
          </w:p>
          <w:p w:rsidR="00740967" w:rsidRDefault="00740967" w:rsidP="00740967">
            <w:r>
              <w:t>E.g. Use in Care Plans,</w:t>
            </w:r>
          </w:p>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shd w:val="clear" w:color="auto" w:fill="FFFFFF"/>
          </w:tcPr>
          <w:p w:rsidR="00740967" w:rsidRDefault="00740967" w:rsidP="00740967">
            <w:r>
              <w:t>EXP</w:t>
            </w:r>
          </w:p>
        </w:tc>
        <w:tc>
          <w:tcPr>
            <w:tcW w:w="2400" w:type="dxa"/>
            <w:shd w:val="clear" w:color="auto" w:fill="FFFFFF"/>
          </w:tcPr>
          <w:p w:rsidR="00740967" w:rsidRDefault="00740967" w:rsidP="00740967">
            <w:r>
              <w:t>Expectation</w:t>
            </w:r>
          </w:p>
        </w:tc>
        <w:tc>
          <w:tcPr>
            <w:tcW w:w="1200" w:type="dxa"/>
            <w:shd w:val="clear" w:color="auto" w:fill="FFFFFF"/>
          </w:tcPr>
          <w:p w:rsidR="00740967" w:rsidRDefault="00740967" w:rsidP="00740967"/>
        </w:tc>
        <w:tc>
          <w:tcPr>
            <w:tcW w:w="3600" w:type="dxa"/>
            <w:shd w:val="clear" w:color="auto" w:fill="FFFFFF"/>
          </w:tcPr>
          <w:p w:rsidR="00740967" w:rsidRDefault="00740967" w:rsidP="00740967">
            <w:r>
              <w:t>Expecting that something will occur independently of  deliberate intent. E.g. expect a patient will discard medications.</w:t>
            </w:r>
          </w:p>
        </w:tc>
        <w:tc>
          <w:tcPr>
            <w:tcW w:w="800" w:type="dxa"/>
            <w:shd w:val="clear" w:color="auto" w:fill="FFFFFF"/>
          </w:tcPr>
          <w:p w:rsidR="00740967" w:rsidRDefault="00740967" w:rsidP="00740967"/>
        </w:tc>
      </w:tr>
    </w:tbl>
    <w:p w:rsidR="00740967" w:rsidRDefault="00740967" w:rsidP="00740967"/>
    <w:p w:rsidR="00740967" w:rsidRDefault="00740967" w:rsidP="00740967">
      <w:pPr>
        <w:pStyle w:val="berschrift3"/>
      </w:pPr>
      <w:r>
        <w:t>0726 - Dispense Package Size Unit (RXE-29)</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DispensePackageSizeUnit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Package Size Unit.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RXE-29</w:t>
            </w:r>
          </w:p>
        </w:tc>
      </w:tr>
    </w:tbl>
    <w:p w:rsidR="00740967" w:rsidRDefault="00740967" w:rsidP="00740967"/>
    <w:p w:rsidR="00740967" w:rsidRDefault="00740967" w:rsidP="00740967">
      <w:pPr>
        <w:pStyle w:val="berschrift3"/>
      </w:pPr>
      <w:r>
        <w:t>0727 - Supplementary Code (RXE-31)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SupplementaryCode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Supplementary 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RXE-31</w:t>
            </w:r>
          </w:p>
        </w:tc>
      </w:tr>
    </w:tbl>
    <w:p w:rsidR="00740967" w:rsidRDefault="00740967" w:rsidP="00740967"/>
    <w:p w:rsidR="00740967" w:rsidRDefault="00740967" w:rsidP="00740967">
      <w:pPr>
        <w:pStyle w:val="berschrift3"/>
      </w:pPr>
      <w:r>
        <w:t>0728 - CCL Value</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CclValue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clinical complexity level (CCL) value for the determined diagnosis related group (DRG) for this diagnosis.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2.16.840.1.113883.18.391</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cclValue</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clinical complexity level (CCL) value for the determined diagnosis related group (DRG) for this diagnosis.  US Realm.  Used in HL7 Version 2.x messaging in the DG1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CCL Value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http://terminology.hl7.org/CodeSystem/v2-0728</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2.16.840.1.113883.21.408</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hl7VS-cclValue</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clinical complexity level (CCL) value for the determined diagnosis related group (DRG) for this diagnosis.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CCL Value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http://terminology.hl7.org/ValueSet/v2-0728</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universal</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CCL Value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clinical complexity level (CCL) value for the determined diagnosis related group (DRG) for this diagnosis.  US Realm.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HL7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DG1-23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40967" w:rsidTr="00740967">
        <w:tblPrEx>
          <w:tblCellMar>
            <w:top w:w="0" w:type="dxa"/>
            <w:bottom w:w="0" w:type="dxa"/>
          </w:tblCellMar>
        </w:tblPrEx>
        <w:trPr>
          <w:tblHeader/>
        </w:trPr>
        <w:tc>
          <w:tcPr>
            <w:tcW w:w="1200" w:type="dxa"/>
            <w:tcBorders>
              <w:bottom w:val="single" w:sz="4" w:space="0" w:color="auto"/>
            </w:tcBorders>
            <w:shd w:val="clear" w:color="auto" w:fill="E6E6E6"/>
          </w:tcPr>
          <w:p w:rsidR="00740967" w:rsidRDefault="00740967" w:rsidP="00740967">
            <w:pPr>
              <w:pStyle w:val="HL7TableHeader"/>
            </w:pPr>
            <w:r>
              <w:t>Value</w:t>
            </w:r>
          </w:p>
        </w:tc>
        <w:tc>
          <w:tcPr>
            <w:tcW w:w="1600" w:type="dxa"/>
            <w:tcBorders>
              <w:bottom w:val="single" w:sz="4" w:space="0" w:color="auto"/>
            </w:tcBorders>
            <w:shd w:val="clear" w:color="auto" w:fill="E6E6E6"/>
          </w:tcPr>
          <w:p w:rsidR="00740967" w:rsidRDefault="00740967" w:rsidP="00740967">
            <w:pPr>
              <w:pStyle w:val="HL7TableHeader"/>
            </w:pPr>
            <w:r>
              <w:t>Display Name</w:t>
            </w:r>
          </w:p>
        </w:tc>
        <w:tc>
          <w:tcPr>
            <w:tcW w:w="4400" w:type="dxa"/>
            <w:tcBorders>
              <w:bottom w:val="single" w:sz="4" w:space="0" w:color="auto"/>
            </w:tcBorders>
            <w:shd w:val="clear" w:color="auto" w:fill="E6E6E6"/>
          </w:tcPr>
          <w:p w:rsidR="00740967" w:rsidRDefault="00740967" w:rsidP="00740967">
            <w:pPr>
              <w:pStyle w:val="HL7TableHeader"/>
            </w:pPr>
            <w:r>
              <w:t>Definition</w:t>
            </w:r>
          </w:p>
        </w:tc>
        <w:tc>
          <w:tcPr>
            <w:tcW w:w="1200" w:type="dxa"/>
            <w:tcBorders>
              <w:bottom w:val="single" w:sz="4" w:space="0" w:color="auto"/>
            </w:tcBorders>
            <w:shd w:val="clear" w:color="auto" w:fill="E6E6E6"/>
          </w:tcPr>
          <w:p w:rsidR="00740967" w:rsidRDefault="00740967" w:rsidP="00740967">
            <w:pPr>
              <w:pStyle w:val="HL7TableHeader"/>
            </w:pPr>
            <w:r>
              <w:t>Comment/ Usage Note</w:t>
            </w:r>
          </w:p>
        </w:tc>
        <w:tc>
          <w:tcPr>
            <w:tcW w:w="800" w:type="dxa"/>
            <w:tcBorders>
              <w:bottom w:val="single" w:sz="4" w:space="0" w:color="auto"/>
            </w:tcBorders>
            <w:shd w:val="clear" w:color="auto" w:fill="E6E6E6"/>
          </w:tcPr>
          <w:p w:rsidR="00740967" w:rsidRDefault="00740967" w:rsidP="00740967">
            <w:pPr>
              <w:pStyle w:val="HL7TableHeader"/>
            </w:pPr>
            <w:r>
              <w:t>Status</w:t>
            </w:r>
          </w:p>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pPr>
              <w:pStyle w:val="HL7TableBody"/>
            </w:pPr>
            <w:r>
              <w:t>0</w:t>
            </w:r>
          </w:p>
        </w:tc>
        <w:tc>
          <w:tcPr>
            <w:tcW w:w="1600" w:type="dxa"/>
            <w:tcBorders>
              <w:bottom w:val="single" w:sz="4" w:space="0" w:color="auto"/>
            </w:tcBorders>
            <w:shd w:val="clear" w:color="auto" w:fill="FFFFFF"/>
          </w:tcPr>
          <w:p w:rsidR="00740967" w:rsidRDefault="00740967" w:rsidP="00740967">
            <w:pPr>
              <w:pStyle w:val="HL7TableBody"/>
            </w:pPr>
            <w:r>
              <w:t>Nothing obvious</w:t>
            </w:r>
          </w:p>
        </w:tc>
        <w:tc>
          <w:tcPr>
            <w:tcW w:w="4400" w:type="dxa"/>
            <w:tcBorders>
              <w:bottom w:val="single" w:sz="4" w:space="0" w:color="auto"/>
            </w:tcBorders>
            <w:shd w:val="clear" w:color="auto" w:fill="FFFFFF"/>
          </w:tcPr>
          <w:p w:rsidR="00740967" w:rsidRDefault="00740967" w:rsidP="00740967">
            <w:pPr>
              <w:pStyle w:val="HL7TableBody"/>
            </w:pPr>
          </w:p>
        </w:tc>
        <w:tc>
          <w:tcPr>
            <w:tcW w:w="1200" w:type="dxa"/>
            <w:tcBorders>
              <w:bottom w:val="single" w:sz="4" w:space="0" w:color="auto"/>
            </w:tcBorders>
            <w:shd w:val="clear" w:color="auto" w:fill="FFFFFF"/>
          </w:tcPr>
          <w:p w:rsidR="00740967" w:rsidRDefault="00740967" w:rsidP="00740967">
            <w:pPr>
              <w:pStyle w:val="HL7TableBody"/>
            </w:pPr>
          </w:p>
        </w:tc>
        <w:tc>
          <w:tcPr>
            <w:tcW w:w="800" w:type="dxa"/>
            <w:tcBorders>
              <w:bottom w:val="single" w:sz="4" w:space="0" w:color="auto"/>
            </w:tcBorders>
            <w:shd w:val="clear" w:color="auto" w:fill="FFFFFF"/>
          </w:tcPr>
          <w:p w:rsidR="00740967" w:rsidRDefault="00740967" w:rsidP="00740967">
            <w:pPr>
              <w:pStyle w:val="HL7TableBody"/>
            </w:pPr>
          </w:p>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1</w:t>
            </w:r>
          </w:p>
        </w:tc>
        <w:tc>
          <w:tcPr>
            <w:tcW w:w="1600" w:type="dxa"/>
            <w:tcBorders>
              <w:bottom w:val="single" w:sz="4" w:space="0" w:color="auto"/>
            </w:tcBorders>
            <w:shd w:val="clear" w:color="auto" w:fill="F3F3F3"/>
          </w:tcPr>
          <w:p w:rsidR="00740967" w:rsidRDefault="00740967" w:rsidP="00740967">
            <w:r>
              <w:t>Low</w:t>
            </w:r>
          </w:p>
        </w:tc>
        <w:tc>
          <w:tcPr>
            <w:tcW w:w="4400" w:type="dxa"/>
            <w:tcBorders>
              <w:bottom w:val="single" w:sz="4" w:space="0" w:color="auto"/>
            </w:tcBorders>
            <w:shd w:val="clear" w:color="auto" w:fill="F3F3F3"/>
          </w:tcPr>
          <w:p w:rsidR="00740967" w:rsidRDefault="00740967" w:rsidP="00740967"/>
        </w:tc>
        <w:tc>
          <w:tcPr>
            <w:tcW w:w="1200" w:type="dxa"/>
            <w:tcBorders>
              <w:bottom w:val="single" w:sz="4" w:space="0" w:color="auto"/>
            </w:tcBorders>
            <w:shd w:val="clear" w:color="auto" w:fill="F3F3F3"/>
          </w:tcPr>
          <w:p w:rsidR="00740967" w:rsidRDefault="00740967" w:rsidP="00740967"/>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r>
              <w:t>2</w:t>
            </w:r>
          </w:p>
        </w:tc>
        <w:tc>
          <w:tcPr>
            <w:tcW w:w="1600" w:type="dxa"/>
            <w:tcBorders>
              <w:bottom w:val="single" w:sz="4" w:space="0" w:color="auto"/>
            </w:tcBorders>
            <w:shd w:val="clear" w:color="auto" w:fill="FFFFFF"/>
          </w:tcPr>
          <w:p w:rsidR="00740967" w:rsidRDefault="00740967" w:rsidP="00740967">
            <w:r>
              <w:t>Moderate</w:t>
            </w:r>
          </w:p>
        </w:tc>
        <w:tc>
          <w:tcPr>
            <w:tcW w:w="4400" w:type="dxa"/>
            <w:tcBorders>
              <w:bottom w:val="single" w:sz="4" w:space="0" w:color="auto"/>
            </w:tcBorders>
            <w:shd w:val="clear" w:color="auto" w:fill="FFFFFF"/>
          </w:tcPr>
          <w:p w:rsidR="00740967" w:rsidRDefault="00740967" w:rsidP="00740967"/>
        </w:tc>
        <w:tc>
          <w:tcPr>
            <w:tcW w:w="1200" w:type="dxa"/>
            <w:tcBorders>
              <w:bottom w:val="single" w:sz="4" w:space="0" w:color="auto"/>
            </w:tcBorders>
            <w:shd w:val="clear" w:color="auto" w:fill="FFFFFF"/>
          </w:tcPr>
          <w:p w:rsidR="00740967" w:rsidRDefault="00740967" w:rsidP="00740967"/>
        </w:tc>
        <w:tc>
          <w:tcPr>
            <w:tcW w:w="800" w:type="dxa"/>
            <w:tcBorders>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3</w:t>
            </w:r>
          </w:p>
        </w:tc>
        <w:tc>
          <w:tcPr>
            <w:tcW w:w="1600" w:type="dxa"/>
            <w:tcBorders>
              <w:bottom w:val="single" w:sz="4" w:space="0" w:color="auto"/>
            </w:tcBorders>
            <w:shd w:val="clear" w:color="auto" w:fill="F3F3F3"/>
          </w:tcPr>
          <w:p w:rsidR="00740967" w:rsidRDefault="00740967" w:rsidP="00740967">
            <w:r>
              <w:t>High</w:t>
            </w:r>
          </w:p>
        </w:tc>
        <w:tc>
          <w:tcPr>
            <w:tcW w:w="4400" w:type="dxa"/>
            <w:tcBorders>
              <w:bottom w:val="single" w:sz="4" w:space="0" w:color="auto"/>
            </w:tcBorders>
            <w:shd w:val="clear" w:color="auto" w:fill="F3F3F3"/>
          </w:tcPr>
          <w:p w:rsidR="00740967" w:rsidRDefault="00740967" w:rsidP="00740967"/>
        </w:tc>
        <w:tc>
          <w:tcPr>
            <w:tcW w:w="1200" w:type="dxa"/>
            <w:tcBorders>
              <w:bottom w:val="single" w:sz="4" w:space="0" w:color="auto"/>
            </w:tcBorders>
            <w:shd w:val="clear" w:color="auto" w:fill="F3F3F3"/>
          </w:tcPr>
          <w:p w:rsidR="00740967" w:rsidRDefault="00740967" w:rsidP="00740967"/>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shd w:val="clear" w:color="auto" w:fill="FFFFFF"/>
          </w:tcPr>
          <w:p w:rsidR="00740967" w:rsidRDefault="00740967" w:rsidP="00740967">
            <w:r>
              <w:t>4</w:t>
            </w:r>
          </w:p>
        </w:tc>
        <w:tc>
          <w:tcPr>
            <w:tcW w:w="1600" w:type="dxa"/>
            <w:shd w:val="clear" w:color="auto" w:fill="FFFFFF"/>
          </w:tcPr>
          <w:p w:rsidR="00740967" w:rsidRDefault="00740967" w:rsidP="00740967">
            <w:r>
              <w:t>Very high</w:t>
            </w:r>
          </w:p>
        </w:tc>
        <w:tc>
          <w:tcPr>
            <w:tcW w:w="4400" w:type="dxa"/>
            <w:shd w:val="clear" w:color="auto" w:fill="FFFFFF"/>
          </w:tcPr>
          <w:p w:rsidR="00740967" w:rsidRDefault="00740967" w:rsidP="00740967"/>
        </w:tc>
        <w:tc>
          <w:tcPr>
            <w:tcW w:w="1200" w:type="dxa"/>
            <w:shd w:val="clear" w:color="auto" w:fill="FFFFFF"/>
          </w:tcPr>
          <w:p w:rsidR="00740967" w:rsidRDefault="00740967" w:rsidP="00740967"/>
        </w:tc>
        <w:tc>
          <w:tcPr>
            <w:tcW w:w="800" w:type="dxa"/>
            <w:shd w:val="clear" w:color="auto" w:fill="FFFFFF"/>
          </w:tcPr>
          <w:p w:rsidR="00740967" w:rsidRDefault="00740967" w:rsidP="00740967"/>
        </w:tc>
      </w:tr>
    </w:tbl>
    <w:p w:rsidR="00740967" w:rsidRDefault="00740967" w:rsidP="00740967"/>
    <w:p w:rsidR="00740967" w:rsidRDefault="00740967" w:rsidP="00740967">
      <w:pPr>
        <w:pStyle w:val="berschrift3"/>
      </w:pPr>
      <w:r>
        <w:t>0729 - Give Drug Strength Volume Units (RXE-34)</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729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GiveDrugStrengthVolumeUnits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Drug Strength Volume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0729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2.16.840.1.113883.12.729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RXE-34</w:t>
            </w:r>
          </w:p>
        </w:tc>
      </w:tr>
    </w:tbl>
    <w:p w:rsidR="00740967" w:rsidRDefault="00740967" w:rsidP="00740967"/>
    <w:p w:rsidR="00740967" w:rsidRDefault="00740967" w:rsidP="00740967">
      <w:pPr>
        <w:pStyle w:val="berschrift3"/>
      </w:pPr>
      <w:r>
        <w:t>0730 - Pharmaceutical Substance Alternative (RXE-37)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PharmaceuticalSubstanceAlternative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Pharmaceutical Substance Alternative.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RXE-37</w:t>
            </w:r>
          </w:p>
        </w:tc>
      </w:tr>
    </w:tbl>
    <w:p w:rsidR="00740967" w:rsidRDefault="00740967" w:rsidP="00740967"/>
    <w:p w:rsidR="00740967" w:rsidRDefault="00740967" w:rsidP="00740967">
      <w:pPr>
        <w:pStyle w:val="berschrift3"/>
      </w:pPr>
      <w:r>
        <w:t>0731 - DRG Diagnosis Determination Status</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DrgDiagnosisDeterminationStatus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status of a diagnosis for a diagnosis related group (DRG) determination.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2.16.840.1.113883.18.392</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drgDiagnosisDeterminationStatus</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HL7-defined cCode system of concepts specifying the status of a diagnosis for a diagnosis related group (DRG) determination.  US Realm. Used in HL7 Version 2.x messaging in the DG1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DRG Diagnosis Determination Status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http://terminology.hl7.org/CodeSystem/v2-0731</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2.16.840.1.113883.21.409</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hl7VS-drgDiagnosisDeterminationStatus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status of a diagnosis for a diagnosis related group (DRG) determination.</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DRG Diagnosis Determination Status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http://terminology.hl7.org/ValueSet/v2-0731</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universal</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 Diagnosis Determination 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HL7-defined table of codes specifying the status of a diagnosis for a diagnosis related group (DRG) determination. US Realm.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HL7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DG1-25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40967" w:rsidTr="00740967">
        <w:tblPrEx>
          <w:tblCellMar>
            <w:top w:w="0" w:type="dxa"/>
            <w:bottom w:w="0" w:type="dxa"/>
          </w:tblCellMar>
        </w:tblPrEx>
        <w:trPr>
          <w:tblHeader/>
        </w:trPr>
        <w:tc>
          <w:tcPr>
            <w:tcW w:w="1200" w:type="dxa"/>
            <w:tcBorders>
              <w:bottom w:val="single" w:sz="4" w:space="0" w:color="auto"/>
            </w:tcBorders>
            <w:shd w:val="clear" w:color="auto" w:fill="E6E6E6"/>
          </w:tcPr>
          <w:p w:rsidR="00740967" w:rsidRDefault="00740967" w:rsidP="00740967">
            <w:pPr>
              <w:pStyle w:val="HL7TableHeader"/>
            </w:pPr>
            <w:r>
              <w:t>Value</w:t>
            </w:r>
          </w:p>
        </w:tc>
        <w:tc>
          <w:tcPr>
            <w:tcW w:w="1600" w:type="dxa"/>
            <w:tcBorders>
              <w:bottom w:val="single" w:sz="4" w:space="0" w:color="auto"/>
            </w:tcBorders>
            <w:shd w:val="clear" w:color="auto" w:fill="E6E6E6"/>
          </w:tcPr>
          <w:p w:rsidR="00740967" w:rsidRDefault="00740967" w:rsidP="00740967">
            <w:pPr>
              <w:pStyle w:val="HL7TableHeader"/>
            </w:pPr>
            <w:r>
              <w:t>Display Name</w:t>
            </w:r>
          </w:p>
        </w:tc>
        <w:tc>
          <w:tcPr>
            <w:tcW w:w="4400" w:type="dxa"/>
            <w:tcBorders>
              <w:bottom w:val="single" w:sz="4" w:space="0" w:color="auto"/>
            </w:tcBorders>
            <w:shd w:val="clear" w:color="auto" w:fill="E6E6E6"/>
          </w:tcPr>
          <w:p w:rsidR="00740967" w:rsidRDefault="00740967" w:rsidP="00740967">
            <w:pPr>
              <w:pStyle w:val="HL7TableHeader"/>
            </w:pPr>
            <w:r>
              <w:t>Definition</w:t>
            </w:r>
          </w:p>
        </w:tc>
        <w:tc>
          <w:tcPr>
            <w:tcW w:w="1200" w:type="dxa"/>
            <w:tcBorders>
              <w:bottom w:val="single" w:sz="4" w:space="0" w:color="auto"/>
            </w:tcBorders>
            <w:shd w:val="clear" w:color="auto" w:fill="E6E6E6"/>
          </w:tcPr>
          <w:p w:rsidR="00740967" w:rsidRDefault="00740967" w:rsidP="00740967">
            <w:pPr>
              <w:pStyle w:val="HL7TableHeader"/>
            </w:pPr>
            <w:r>
              <w:t>Comment/ Usage Note</w:t>
            </w:r>
          </w:p>
        </w:tc>
        <w:tc>
          <w:tcPr>
            <w:tcW w:w="800" w:type="dxa"/>
            <w:tcBorders>
              <w:bottom w:val="single" w:sz="4" w:space="0" w:color="auto"/>
            </w:tcBorders>
            <w:shd w:val="clear" w:color="auto" w:fill="E6E6E6"/>
          </w:tcPr>
          <w:p w:rsidR="00740967" w:rsidRDefault="00740967" w:rsidP="00740967">
            <w:pPr>
              <w:pStyle w:val="HL7TableHeader"/>
            </w:pPr>
            <w:r>
              <w:t>Status</w:t>
            </w:r>
          </w:p>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pPr>
              <w:pStyle w:val="HL7TableBody"/>
            </w:pPr>
            <w:r>
              <w:t>0</w:t>
            </w:r>
          </w:p>
        </w:tc>
        <w:tc>
          <w:tcPr>
            <w:tcW w:w="1600" w:type="dxa"/>
            <w:tcBorders>
              <w:bottom w:val="single" w:sz="4" w:space="0" w:color="auto"/>
            </w:tcBorders>
            <w:shd w:val="clear" w:color="auto" w:fill="FFFFFF"/>
          </w:tcPr>
          <w:p w:rsidR="00740967" w:rsidRDefault="00740967" w:rsidP="00740967">
            <w:pPr>
              <w:pStyle w:val="HL7TableBody"/>
            </w:pPr>
            <w:r>
              <w:t>Valid code</w:t>
            </w:r>
          </w:p>
        </w:tc>
        <w:tc>
          <w:tcPr>
            <w:tcW w:w="4400" w:type="dxa"/>
            <w:tcBorders>
              <w:bottom w:val="single" w:sz="4" w:space="0" w:color="auto"/>
            </w:tcBorders>
            <w:shd w:val="clear" w:color="auto" w:fill="FFFFFF"/>
          </w:tcPr>
          <w:p w:rsidR="00740967" w:rsidRDefault="00740967" w:rsidP="00740967">
            <w:pPr>
              <w:pStyle w:val="HL7TableBody"/>
            </w:pPr>
          </w:p>
        </w:tc>
        <w:tc>
          <w:tcPr>
            <w:tcW w:w="1200" w:type="dxa"/>
            <w:tcBorders>
              <w:bottom w:val="single" w:sz="4" w:space="0" w:color="auto"/>
            </w:tcBorders>
            <w:shd w:val="clear" w:color="auto" w:fill="FFFFFF"/>
          </w:tcPr>
          <w:p w:rsidR="00740967" w:rsidRDefault="00740967" w:rsidP="00740967">
            <w:pPr>
              <w:pStyle w:val="HL7TableBody"/>
            </w:pPr>
          </w:p>
        </w:tc>
        <w:tc>
          <w:tcPr>
            <w:tcW w:w="800" w:type="dxa"/>
            <w:tcBorders>
              <w:bottom w:val="single" w:sz="4" w:space="0" w:color="auto"/>
            </w:tcBorders>
            <w:shd w:val="clear" w:color="auto" w:fill="FFFFFF"/>
          </w:tcPr>
          <w:p w:rsidR="00740967" w:rsidRDefault="00740967" w:rsidP="00740967">
            <w:pPr>
              <w:pStyle w:val="HL7TableBody"/>
            </w:pPr>
          </w:p>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1</w:t>
            </w:r>
          </w:p>
        </w:tc>
        <w:tc>
          <w:tcPr>
            <w:tcW w:w="1600" w:type="dxa"/>
            <w:tcBorders>
              <w:bottom w:val="single" w:sz="4" w:space="0" w:color="auto"/>
            </w:tcBorders>
            <w:shd w:val="clear" w:color="auto" w:fill="F3F3F3"/>
          </w:tcPr>
          <w:p w:rsidR="00740967" w:rsidRDefault="00740967" w:rsidP="00740967">
            <w:r>
              <w:t>Invalid code</w:t>
            </w:r>
          </w:p>
        </w:tc>
        <w:tc>
          <w:tcPr>
            <w:tcW w:w="4400" w:type="dxa"/>
            <w:tcBorders>
              <w:bottom w:val="single" w:sz="4" w:space="0" w:color="auto"/>
            </w:tcBorders>
            <w:shd w:val="clear" w:color="auto" w:fill="F3F3F3"/>
          </w:tcPr>
          <w:p w:rsidR="00740967" w:rsidRDefault="00740967" w:rsidP="00740967"/>
        </w:tc>
        <w:tc>
          <w:tcPr>
            <w:tcW w:w="1200" w:type="dxa"/>
            <w:tcBorders>
              <w:bottom w:val="single" w:sz="4" w:space="0" w:color="auto"/>
            </w:tcBorders>
            <w:shd w:val="clear" w:color="auto" w:fill="F3F3F3"/>
          </w:tcPr>
          <w:p w:rsidR="00740967" w:rsidRDefault="00740967" w:rsidP="00740967"/>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FFFFF"/>
          </w:tcPr>
          <w:p w:rsidR="00740967" w:rsidRDefault="00740967" w:rsidP="00740967">
            <w:r>
              <w:t>2</w:t>
            </w:r>
          </w:p>
        </w:tc>
        <w:tc>
          <w:tcPr>
            <w:tcW w:w="1600" w:type="dxa"/>
            <w:tcBorders>
              <w:bottom w:val="single" w:sz="4" w:space="0" w:color="auto"/>
            </w:tcBorders>
            <w:shd w:val="clear" w:color="auto" w:fill="FFFFFF"/>
          </w:tcPr>
          <w:p w:rsidR="00740967" w:rsidRDefault="00740967" w:rsidP="00740967">
            <w:r>
              <w:t>Two primary diagnosis codes</w:t>
            </w:r>
          </w:p>
        </w:tc>
        <w:tc>
          <w:tcPr>
            <w:tcW w:w="4400" w:type="dxa"/>
            <w:tcBorders>
              <w:bottom w:val="single" w:sz="4" w:space="0" w:color="auto"/>
            </w:tcBorders>
            <w:shd w:val="clear" w:color="auto" w:fill="FFFFFF"/>
          </w:tcPr>
          <w:p w:rsidR="00740967" w:rsidRDefault="00740967" w:rsidP="00740967"/>
        </w:tc>
        <w:tc>
          <w:tcPr>
            <w:tcW w:w="1200" w:type="dxa"/>
            <w:tcBorders>
              <w:bottom w:val="single" w:sz="4" w:space="0" w:color="auto"/>
            </w:tcBorders>
            <w:shd w:val="clear" w:color="auto" w:fill="FFFFFF"/>
          </w:tcPr>
          <w:p w:rsidR="00740967" w:rsidRDefault="00740967" w:rsidP="00740967"/>
        </w:tc>
        <w:tc>
          <w:tcPr>
            <w:tcW w:w="800" w:type="dxa"/>
            <w:tcBorders>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bottom w:val="single" w:sz="4" w:space="0" w:color="auto"/>
            </w:tcBorders>
            <w:shd w:val="clear" w:color="auto" w:fill="F3F3F3"/>
          </w:tcPr>
          <w:p w:rsidR="00740967" w:rsidRDefault="00740967" w:rsidP="00740967">
            <w:r>
              <w:t>3</w:t>
            </w:r>
          </w:p>
        </w:tc>
        <w:tc>
          <w:tcPr>
            <w:tcW w:w="1600" w:type="dxa"/>
            <w:tcBorders>
              <w:bottom w:val="single" w:sz="4" w:space="0" w:color="auto"/>
            </w:tcBorders>
            <w:shd w:val="clear" w:color="auto" w:fill="F3F3F3"/>
          </w:tcPr>
          <w:p w:rsidR="00740967" w:rsidRDefault="00740967" w:rsidP="00740967">
            <w:r>
              <w:t>Invalid for this gender</w:t>
            </w:r>
          </w:p>
        </w:tc>
        <w:tc>
          <w:tcPr>
            <w:tcW w:w="4400" w:type="dxa"/>
            <w:tcBorders>
              <w:bottom w:val="single" w:sz="4" w:space="0" w:color="auto"/>
            </w:tcBorders>
            <w:shd w:val="clear" w:color="auto" w:fill="F3F3F3"/>
          </w:tcPr>
          <w:p w:rsidR="00740967" w:rsidRDefault="00740967" w:rsidP="00740967"/>
        </w:tc>
        <w:tc>
          <w:tcPr>
            <w:tcW w:w="1200" w:type="dxa"/>
            <w:tcBorders>
              <w:bottom w:val="single" w:sz="4" w:space="0" w:color="auto"/>
            </w:tcBorders>
            <w:shd w:val="clear" w:color="auto" w:fill="F3F3F3"/>
          </w:tcPr>
          <w:p w:rsidR="00740967" w:rsidRDefault="00740967" w:rsidP="00740967"/>
        </w:tc>
        <w:tc>
          <w:tcPr>
            <w:tcW w:w="800" w:type="dxa"/>
            <w:tcBorders>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shd w:val="clear" w:color="auto" w:fill="FFFFFF"/>
          </w:tcPr>
          <w:p w:rsidR="00740967" w:rsidRDefault="00740967" w:rsidP="00740967">
            <w:r>
              <w:t>4</w:t>
            </w:r>
          </w:p>
        </w:tc>
        <w:tc>
          <w:tcPr>
            <w:tcW w:w="1600" w:type="dxa"/>
            <w:shd w:val="clear" w:color="auto" w:fill="FFFFFF"/>
          </w:tcPr>
          <w:p w:rsidR="00740967" w:rsidRDefault="00740967" w:rsidP="00740967">
            <w:r>
              <w:t>Invalid for this age</w:t>
            </w:r>
          </w:p>
        </w:tc>
        <w:tc>
          <w:tcPr>
            <w:tcW w:w="4400" w:type="dxa"/>
            <w:shd w:val="clear" w:color="auto" w:fill="FFFFFF"/>
          </w:tcPr>
          <w:p w:rsidR="00740967" w:rsidRDefault="00740967" w:rsidP="00740967"/>
        </w:tc>
        <w:tc>
          <w:tcPr>
            <w:tcW w:w="1200" w:type="dxa"/>
            <w:shd w:val="clear" w:color="auto" w:fill="FFFFFF"/>
          </w:tcPr>
          <w:p w:rsidR="00740967" w:rsidRDefault="00740967" w:rsidP="00740967"/>
        </w:tc>
        <w:tc>
          <w:tcPr>
            <w:tcW w:w="800" w:type="dxa"/>
            <w:shd w:val="clear" w:color="auto" w:fill="FFFFFF"/>
          </w:tcPr>
          <w:p w:rsidR="00740967" w:rsidRDefault="00740967" w:rsidP="00740967"/>
        </w:tc>
      </w:tr>
    </w:tbl>
    <w:p w:rsidR="00740967" w:rsidRDefault="00740967" w:rsidP="00740967"/>
    <w:p w:rsidR="00740967" w:rsidRDefault="00740967" w:rsidP="00740967">
      <w:pPr>
        <w:pStyle w:val="berschrift3"/>
      </w:pPr>
      <w:r>
        <w:t>0732 - Pharmacy of Most Recent Fill (RXE-38)</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PharmacyofMostRecentFill</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Pharmacy of Most Recent Fill.</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RXE-38</w:t>
            </w:r>
          </w:p>
        </w:tc>
      </w:tr>
    </w:tbl>
    <w:p w:rsidR="00740967" w:rsidRDefault="00740967" w:rsidP="00740967"/>
    <w:p w:rsidR="00740967" w:rsidRDefault="00740967" w:rsidP="00740967">
      <w:pPr>
        <w:pStyle w:val="berschrift3"/>
      </w:pPr>
      <w:r>
        <w:t>0733 - Dispensing Pharmacy (RXE-40)</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DispensingPharmacy</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Dispensing Pharmacy.</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RXE-40</w:t>
            </w:r>
          </w:p>
        </w:tc>
      </w:tr>
    </w:tbl>
    <w:p w:rsidR="00740967" w:rsidRDefault="00740967" w:rsidP="00740967"/>
    <w:p w:rsidR="00740967" w:rsidRDefault="00740967" w:rsidP="00740967">
      <w:pPr>
        <w:pStyle w:val="berschrift3"/>
      </w:pPr>
      <w:r>
        <w:t>0734 - Grouper Status</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GrouperStatus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status of a grouper in general.</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2.16.840.1.113883.18.393</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grouperStatus</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status of a grouper in general.  US Realm. Used in HL7 Version 2.x messaging in the DRG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Grouper Status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http://terminology.hl7.org/CodeSystem/v2-0734</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2.16.840.1.113883.21.410</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hl7VS-grouperStatus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status of a grouper in general.</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Grouper Status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http://terminology.hl7.org/ValueSet/v2-0734</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example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Grouper 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status of a grouper in general. US Realm.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DRG-13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40967" w:rsidTr="0074096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16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44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12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pPr>
              <w:pStyle w:val="UserTableBody"/>
            </w:pPr>
            <w:r>
              <w:t>0</w:t>
            </w:r>
          </w:p>
        </w:tc>
        <w:tc>
          <w:tcPr>
            <w:tcW w:w="1600" w:type="dxa"/>
            <w:tcBorders>
              <w:top w:val="single" w:sz="4" w:space="0" w:color="auto"/>
              <w:bottom w:val="single" w:sz="4" w:space="0" w:color="auto"/>
            </w:tcBorders>
            <w:shd w:val="clear" w:color="auto" w:fill="FFFFFF"/>
          </w:tcPr>
          <w:p w:rsidR="00740967" w:rsidRDefault="00740967" w:rsidP="00740967">
            <w:pPr>
              <w:pStyle w:val="UserTableBody"/>
            </w:pPr>
            <w:r>
              <w:t>Normal grouping</w:t>
            </w:r>
          </w:p>
        </w:tc>
        <w:tc>
          <w:tcPr>
            <w:tcW w:w="4400" w:type="dxa"/>
            <w:tcBorders>
              <w:top w:val="single" w:sz="4" w:space="0" w:color="auto"/>
              <w:bottom w:val="single" w:sz="4" w:space="0" w:color="auto"/>
            </w:tcBorders>
            <w:shd w:val="clear" w:color="auto" w:fill="FFFFFF"/>
          </w:tcPr>
          <w:p w:rsidR="00740967" w:rsidRDefault="00740967" w:rsidP="00740967">
            <w:pPr>
              <w:pStyle w:val="UserTableBody"/>
            </w:pPr>
          </w:p>
        </w:tc>
        <w:tc>
          <w:tcPr>
            <w:tcW w:w="1200" w:type="dxa"/>
            <w:tcBorders>
              <w:top w:val="single" w:sz="4" w:space="0" w:color="auto"/>
              <w:bottom w:val="single" w:sz="4" w:space="0" w:color="auto"/>
            </w:tcBorders>
            <w:shd w:val="clear" w:color="auto" w:fill="FFFFFF"/>
          </w:tcPr>
          <w:p w:rsidR="00740967" w:rsidRDefault="00740967" w:rsidP="00740967">
            <w:pPr>
              <w:pStyle w:val="UserTableBody"/>
            </w:pP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1</w:t>
            </w:r>
          </w:p>
        </w:tc>
        <w:tc>
          <w:tcPr>
            <w:tcW w:w="1600" w:type="dxa"/>
            <w:tcBorders>
              <w:top w:val="single" w:sz="4" w:space="0" w:color="auto"/>
              <w:bottom w:val="single" w:sz="4" w:space="0" w:color="auto"/>
            </w:tcBorders>
            <w:shd w:val="clear" w:color="auto" w:fill="F3F3F3"/>
          </w:tcPr>
          <w:p w:rsidR="00740967" w:rsidRDefault="00740967" w:rsidP="00740967">
            <w:r>
              <w:t>Invalid or missing primary diagnosis</w:t>
            </w:r>
          </w:p>
        </w:tc>
        <w:tc>
          <w:tcPr>
            <w:tcW w:w="44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2</w:t>
            </w:r>
          </w:p>
        </w:tc>
        <w:tc>
          <w:tcPr>
            <w:tcW w:w="1600" w:type="dxa"/>
            <w:tcBorders>
              <w:top w:val="single" w:sz="4" w:space="0" w:color="auto"/>
              <w:bottom w:val="single" w:sz="4" w:space="0" w:color="auto"/>
            </w:tcBorders>
            <w:shd w:val="clear" w:color="auto" w:fill="FFFFFF"/>
          </w:tcPr>
          <w:p w:rsidR="00740967" w:rsidRDefault="00740967" w:rsidP="00740967">
            <w:r>
              <w:t>Diagnosis is not allowed to be primary</w:t>
            </w:r>
          </w:p>
        </w:tc>
        <w:tc>
          <w:tcPr>
            <w:tcW w:w="44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3</w:t>
            </w:r>
          </w:p>
        </w:tc>
        <w:tc>
          <w:tcPr>
            <w:tcW w:w="1600" w:type="dxa"/>
            <w:tcBorders>
              <w:top w:val="single" w:sz="4" w:space="0" w:color="auto"/>
              <w:bottom w:val="single" w:sz="4" w:space="0" w:color="auto"/>
            </w:tcBorders>
            <w:shd w:val="clear" w:color="auto" w:fill="F3F3F3"/>
          </w:tcPr>
          <w:p w:rsidR="00740967" w:rsidRDefault="00740967" w:rsidP="00740967">
            <w:r>
              <w:t>Data does not fulfill DRG criteria</w:t>
            </w:r>
          </w:p>
        </w:tc>
        <w:tc>
          <w:tcPr>
            <w:tcW w:w="44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4</w:t>
            </w:r>
          </w:p>
        </w:tc>
        <w:tc>
          <w:tcPr>
            <w:tcW w:w="1600" w:type="dxa"/>
            <w:tcBorders>
              <w:top w:val="single" w:sz="4" w:space="0" w:color="auto"/>
              <w:bottom w:val="single" w:sz="4" w:space="0" w:color="auto"/>
            </w:tcBorders>
            <w:shd w:val="clear" w:color="auto" w:fill="FFFFFF"/>
          </w:tcPr>
          <w:p w:rsidR="00740967" w:rsidRDefault="00740967" w:rsidP="00740967">
            <w:r>
              <w:t>Invalid age, admission date, date of birth or discharge date</w:t>
            </w:r>
          </w:p>
        </w:tc>
        <w:tc>
          <w:tcPr>
            <w:tcW w:w="44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5</w:t>
            </w:r>
          </w:p>
        </w:tc>
        <w:tc>
          <w:tcPr>
            <w:tcW w:w="1600" w:type="dxa"/>
            <w:tcBorders>
              <w:top w:val="single" w:sz="4" w:space="0" w:color="auto"/>
              <w:bottom w:val="single" w:sz="4" w:space="0" w:color="auto"/>
            </w:tcBorders>
            <w:shd w:val="clear" w:color="auto" w:fill="F3F3F3"/>
          </w:tcPr>
          <w:p w:rsidR="00740967" w:rsidRDefault="00740967" w:rsidP="00740967">
            <w:r>
              <w:t>Invalid gender</w:t>
            </w:r>
          </w:p>
        </w:tc>
        <w:tc>
          <w:tcPr>
            <w:tcW w:w="44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6</w:t>
            </w:r>
          </w:p>
        </w:tc>
        <w:tc>
          <w:tcPr>
            <w:tcW w:w="1600" w:type="dxa"/>
            <w:tcBorders>
              <w:top w:val="single" w:sz="4" w:space="0" w:color="auto"/>
              <w:bottom w:val="single" w:sz="4" w:space="0" w:color="auto"/>
            </w:tcBorders>
            <w:shd w:val="clear" w:color="auto" w:fill="FFFFFF"/>
          </w:tcPr>
          <w:p w:rsidR="00740967" w:rsidRDefault="00740967" w:rsidP="00740967">
            <w:r>
              <w:t>Invalid discharge status</w:t>
            </w:r>
          </w:p>
        </w:tc>
        <w:tc>
          <w:tcPr>
            <w:tcW w:w="44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7</w:t>
            </w:r>
          </w:p>
        </w:tc>
        <w:tc>
          <w:tcPr>
            <w:tcW w:w="1600" w:type="dxa"/>
            <w:tcBorders>
              <w:top w:val="single" w:sz="4" w:space="0" w:color="auto"/>
              <w:bottom w:val="single" w:sz="4" w:space="0" w:color="auto"/>
            </w:tcBorders>
            <w:shd w:val="clear" w:color="auto" w:fill="F3F3F3"/>
          </w:tcPr>
          <w:p w:rsidR="00740967" w:rsidRDefault="00740967" w:rsidP="00740967">
            <w:r>
              <w:t>Invalid weight ad admission</w:t>
            </w:r>
          </w:p>
        </w:tc>
        <w:tc>
          <w:tcPr>
            <w:tcW w:w="44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8</w:t>
            </w:r>
          </w:p>
        </w:tc>
        <w:tc>
          <w:tcPr>
            <w:tcW w:w="1600" w:type="dxa"/>
            <w:tcBorders>
              <w:top w:val="single" w:sz="4" w:space="0" w:color="auto"/>
              <w:bottom w:val="single" w:sz="4" w:space="0" w:color="auto"/>
            </w:tcBorders>
            <w:shd w:val="clear" w:color="auto" w:fill="FFFFFF"/>
          </w:tcPr>
          <w:p w:rsidR="00740967" w:rsidRDefault="00740967" w:rsidP="00740967">
            <w:r>
              <w:t>Invalid length of stay</w:t>
            </w:r>
          </w:p>
        </w:tc>
        <w:tc>
          <w:tcPr>
            <w:tcW w:w="44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double" w:sz="4" w:space="0" w:color="auto"/>
            </w:tcBorders>
            <w:shd w:val="clear" w:color="auto" w:fill="F3F3F3"/>
          </w:tcPr>
          <w:p w:rsidR="00740967" w:rsidRDefault="00740967" w:rsidP="00740967">
            <w:r>
              <w:t>9</w:t>
            </w:r>
          </w:p>
        </w:tc>
        <w:tc>
          <w:tcPr>
            <w:tcW w:w="1600" w:type="dxa"/>
            <w:tcBorders>
              <w:top w:val="single" w:sz="4" w:space="0" w:color="auto"/>
              <w:bottom w:val="double" w:sz="4" w:space="0" w:color="auto"/>
            </w:tcBorders>
            <w:shd w:val="clear" w:color="auto" w:fill="F3F3F3"/>
          </w:tcPr>
          <w:p w:rsidR="00740967" w:rsidRDefault="00740967" w:rsidP="00740967">
            <w:r>
              <w:t>Invalid field "same day"</w:t>
            </w:r>
          </w:p>
        </w:tc>
        <w:tc>
          <w:tcPr>
            <w:tcW w:w="4400" w:type="dxa"/>
            <w:tcBorders>
              <w:top w:val="single" w:sz="4" w:space="0" w:color="auto"/>
              <w:bottom w:val="double" w:sz="4" w:space="0" w:color="auto"/>
            </w:tcBorders>
            <w:shd w:val="clear" w:color="auto" w:fill="F3F3F3"/>
          </w:tcPr>
          <w:p w:rsidR="00740967" w:rsidRDefault="00740967" w:rsidP="00740967"/>
        </w:tc>
        <w:tc>
          <w:tcPr>
            <w:tcW w:w="1200" w:type="dxa"/>
            <w:tcBorders>
              <w:top w:val="single" w:sz="4" w:space="0" w:color="auto"/>
              <w:bottom w:val="double" w:sz="4" w:space="0" w:color="auto"/>
            </w:tcBorders>
            <w:shd w:val="clear" w:color="auto" w:fill="F3F3F3"/>
          </w:tcPr>
          <w:p w:rsidR="00740967" w:rsidRDefault="00740967" w:rsidP="00740967"/>
        </w:tc>
        <w:tc>
          <w:tcPr>
            <w:tcW w:w="800" w:type="dxa"/>
            <w:tcBorders>
              <w:top w:val="single" w:sz="4" w:space="0" w:color="auto"/>
              <w:bottom w:val="double" w:sz="4" w:space="0" w:color="auto"/>
            </w:tcBorders>
            <w:shd w:val="clear" w:color="auto" w:fill="F3F3F3"/>
          </w:tcPr>
          <w:p w:rsidR="00740967" w:rsidRDefault="00740967" w:rsidP="00740967"/>
        </w:tc>
      </w:tr>
    </w:tbl>
    <w:p w:rsidR="00740967" w:rsidRDefault="00740967" w:rsidP="00740967"/>
    <w:p w:rsidR="00740967" w:rsidRDefault="00740967" w:rsidP="00740967">
      <w:pPr>
        <w:pStyle w:val="berschrift3"/>
      </w:pPr>
      <w:r>
        <w:t>0735 - Give Units (RXG-7)</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RXG-7</w:t>
            </w:r>
          </w:p>
        </w:tc>
      </w:tr>
    </w:tbl>
    <w:p w:rsidR="00740967" w:rsidRDefault="00740967" w:rsidP="00740967"/>
    <w:p w:rsidR="00740967" w:rsidRDefault="00740967" w:rsidP="00740967">
      <w:pPr>
        <w:pStyle w:val="berschrift3"/>
      </w:pPr>
      <w:r>
        <w:t>0736 - Give Dosage Form (RXG-8)</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GiveDosageForm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Dosage 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RXG-8</w:t>
            </w:r>
          </w:p>
        </w:tc>
      </w:tr>
    </w:tbl>
    <w:p w:rsidR="00740967" w:rsidRDefault="00740967" w:rsidP="00740967"/>
    <w:p w:rsidR="00740967" w:rsidRDefault="00740967" w:rsidP="00740967">
      <w:pPr>
        <w:pStyle w:val="berschrift3"/>
      </w:pPr>
      <w:r>
        <w:t>0737 - Administration Notes (RXG-9)</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AdministrationNotes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Administration Notes.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RXG-9</w:t>
            </w:r>
          </w:p>
        </w:tc>
      </w:tr>
    </w:tbl>
    <w:p w:rsidR="00740967" w:rsidRDefault="00740967" w:rsidP="00740967"/>
    <w:p w:rsidR="00740967" w:rsidRDefault="00740967" w:rsidP="00740967">
      <w:pPr>
        <w:pStyle w:val="berschrift3"/>
      </w:pPr>
      <w:r>
        <w:t>0738 - Special Administration Instructions (RXG-13)</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SpecialAdministrationInstructions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Special Administration Instructions.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RXG-13</w:t>
            </w:r>
          </w:p>
        </w:tc>
      </w:tr>
    </w:tbl>
    <w:p w:rsidR="00740967" w:rsidRDefault="00740967" w:rsidP="00740967"/>
    <w:p w:rsidR="00740967" w:rsidRDefault="00740967" w:rsidP="00740967">
      <w:pPr>
        <w:pStyle w:val="berschrift3"/>
      </w:pPr>
      <w:r>
        <w:t>0739 - DRG Status Patient</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739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DrgStatusPatient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whether the length of stay is normal or respectively shorter or longer than normal.</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2.16.840.1.113883.18.394</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drgStatusPatient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whether the length of stay is normal or respectively shorter or longer than normal. Used in HL7 Version 2.x messaging in the DRG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DRG Status Patient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http://terminology.hl7.org/CodeSystem/v2-0739</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2.16.840.1.113883.21.411</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hl7VS-statusPatient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whether the length of stay is normal or respectively shorter or longer than normal.</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DRG Status Patient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http://terminology.hl7.org/ValueSet/v2-0739</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example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0739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2.16.840.1.113883.12.739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 Status Patient</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whether the length of stay is normal or respectively shorter or longer than normal.</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DRG-17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740967" w:rsidTr="0074096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44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18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12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FFFFF"/>
          </w:tcPr>
          <w:p w:rsidR="00740967" w:rsidRDefault="00740967" w:rsidP="00740967">
            <w:pPr>
              <w:pStyle w:val="UserTableBody"/>
            </w:pPr>
            <w:r>
              <w:t>1</w:t>
            </w:r>
          </w:p>
        </w:tc>
        <w:tc>
          <w:tcPr>
            <w:tcW w:w="4400" w:type="dxa"/>
            <w:tcBorders>
              <w:top w:val="single" w:sz="4" w:space="0" w:color="auto"/>
              <w:bottom w:val="single" w:sz="4" w:space="0" w:color="auto"/>
            </w:tcBorders>
            <w:shd w:val="clear" w:color="auto" w:fill="FFFFFF"/>
          </w:tcPr>
          <w:p w:rsidR="00740967" w:rsidRDefault="00740967" w:rsidP="00740967">
            <w:pPr>
              <w:pStyle w:val="UserTableBody"/>
            </w:pPr>
            <w:r>
              <w:t>Normal length of stay</w:t>
            </w:r>
          </w:p>
        </w:tc>
        <w:tc>
          <w:tcPr>
            <w:tcW w:w="1800" w:type="dxa"/>
            <w:tcBorders>
              <w:top w:val="single" w:sz="4" w:space="0" w:color="auto"/>
              <w:bottom w:val="single" w:sz="4" w:space="0" w:color="auto"/>
            </w:tcBorders>
            <w:shd w:val="clear" w:color="auto" w:fill="FFFFFF"/>
          </w:tcPr>
          <w:p w:rsidR="00740967" w:rsidRDefault="00740967" w:rsidP="00740967">
            <w:pPr>
              <w:pStyle w:val="UserTableBody"/>
            </w:pPr>
          </w:p>
        </w:tc>
        <w:tc>
          <w:tcPr>
            <w:tcW w:w="1200" w:type="dxa"/>
            <w:tcBorders>
              <w:top w:val="single" w:sz="4" w:space="0" w:color="auto"/>
              <w:bottom w:val="single" w:sz="4" w:space="0" w:color="auto"/>
            </w:tcBorders>
            <w:shd w:val="clear" w:color="auto" w:fill="FFFFFF"/>
          </w:tcPr>
          <w:p w:rsidR="00740967" w:rsidRDefault="00740967" w:rsidP="00740967">
            <w:pPr>
              <w:pStyle w:val="UserTableBody"/>
            </w:pP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3F3F3"/>
          </w:tcPr>
          <w:p w:rsidR="00740967" w:rsidRDefault="00740967" w:rsidP="00740967">
            <w:r>
              <w:t>2</w:t>
            </w:r>
          </w:p>
        </w:tc>
        <w:tc>
          <w:tcPr>
            <w:tcW w:w="4400" w:type="dxa"/>
            <w:tcBorders>
              <w:top w:val="single" w:sz="4" w:space="0" w:color="auto"/>
              <w:bottom w:val="single" w:sz="4" w:space="0" w:color="auto"/>
            </w:tcBorders>
            <w:shd w:val="clear" w:color="auto" w:fill="F3F3F3"/>
          </w:tcPr>
          <w:p w:rsidR="00740967" w:rsidRDefault="00740967" w:rsidP="00740967">
            <w:r>
              <w:t>Short length of stay</w:t>
            </w:r>
          </w:p>
        </w:tc>
        <w:tc>
          <w:tcPr>
            <w:tcW w:w="18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double" w:sz="4" w:space="0" w:color="auto"/>
            </w:tcBorders>
            <w:shd w:val="clear" w:color="auto" w:fill="FFFFFF"/>
          </w:tcPr>
          <w:p w:rsidR="00740967" w:rsidRDefault="00740967" w:rsidP="00740967">
            <w:r>
              <w:t>3</w:t>
            </w:r>
          </w:p>
        </w:tc>
        <w:tc>
          <w:tcPr>
            <w:tcW w:w="4400" w:type="dxa"/>
            <w:tcBorders>
              <w:top w:val="single" w:sz="4" w:space="0" w:color="auto"/>
              <w:bottom w:val="double" w:sz="4" w:space="0" w:color="auto"/>
            </w:tcBorders>
            <w:shd w:val="clear" w:color="auto" w:fill="FFFFFF"/>
          </w:tcPr>
          <w:p w:rsidR="00740967" w:rsidRDefault="00740967" w:rsidP="00740967">
            <w:r>
              <w:t>Long length of stay</w:t>
            </w:r>
          </w:p>
        </w:tc>
        <w:tc>
          <w:tcPr>
            <w:tcW w:w="1800" w:type="dxa"/>
            <w:tcBorders>
              <w:top w:val="single" w:sz="4" w:space="0" w:color="auto"/>
              <w:bottom w:val="double" w:sz="4" w:space="0" w:color="auto"/>
            </w:tcBorders>
            <w:shd w:val="clear" w:color="auto" w:fill="FFFFFF"/>
          </w:tcPr>
          <w:p w:rsidR="00740967" w:rsidRDefault="00740967" w:rsidP="00740967"/>
        </w:tc>
        <w:tc>
          <w:tcPr>
            <w:tcW w:w="1200" w:type="dxa"/>
            <w:tcBorders>
              <w:top w:val="single" w:sz="4" w:space="0" w:color="auto"/>
              <w:bottom w:val="double" w:sz="4" w:space="0" w:color="auto"/>
            </w:tcBorders>
            <w:shd w:val="clear" w:color="auto" w:fill="FFFFFF"/>
          </w:tcPr>
          <w:p w:rsidR="00740967" w:rsidRDefault="00740967" w:rsidP="00740967"/>
        </w:tc>
        <w:tc>
          <w:tcPr>
            <w:tcW w:w="800" w:type="dxa"/>
            <w:tcBorders>
              <w:top w:val="single" w:sz="4" w:space="0" w:color="auto"/>
              <w:bottom w:val="double" w:sz="4" w:space="0" w:color="auto"/>
            </w:tcBorders>
            <w:shd w:val="clear" w:color="auto" w:fill="FFFFFF"/>
          </w:tcPr>
          <w:p w:rsidR="00740967" w:rsidRDefault="00740967" w:rsidP="00740967"/>
        </w:tc>
      </w:tr>
    </w:tbl>
    <w:p w:rsidR="00740967" w:rsidRDefault="00740967" w:rsidP="00740967"/>
    <w:p w:rsidR="00740967" w:rsidRDefault="00740967" w:rsidP="00740967">
      <w:pPr>
        <w:pStyle w:val="berschrift3"/>
      </w:pPr>
      <w:r>
        <w:t>0740 - Give Rate Units (RXG-16)</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GiveRateUnits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Rate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RXG-16</w:t>
            </w:r>
          </w:p>
        </w:tc>
      </w:tr>
    </w:tbl>
    <w:p w:rsidR="00740967" w:rsidRDefault="00740967" w:rsidP="00740967"/>
    <w:p w:rsidR="00740967" w:rsidRDefault="00740967" w:rsidP="00740967">
      <w:pPr>
        <w:pStyle w:val="berschrift3"/>
      </w:pPr>
      <w:r>
        <w:t>0741 - Give Strength Units (RXG-18)</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GiveStrengthUnits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Strength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2.16.840.1.113883.12.741</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RX-18</w:t>
            </w:r>
          </w:p>
        </w:tc>
      </w:tr>
    </w:tbl>
    <w:p w:rsidR="00740967" w:rsidRDefault="00740967" w:rsidP="00740967"/>
    <w:p w:rsidR="00740967" w:rsidRDefault="00740967" w:rsidP="00740967">
      <w:pPr>
        <w:pStyle w:val="berschrift3"/>
      </w:pPr>
      <w:r>
        <w:t>0742 - DRG Status Financial Calculation</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DrgStatusFinancialCalculation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status of the diagnosis related group (DRG) calculation regarding the financial aspects.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2.16.840.1.113883.18.395</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drgStatusFinancialCalculation</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status of the diagnosis related group (DRG) calculation regarding the financial aspects.  US Realm. Used in HL7 Version 2.x messaging in the DRG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DRG Status Financial Calculation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http://terminology.hl7.org/CodeSystem/v2-0742</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2.16.840.1.113883.21.412</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hl7VS-drgStatusFinancialCalculation</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status of the diagnosis related group (DRG) calculation regarding the financial aspects.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DRG Status Financial Calculation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http://terminology.hl7.org/ValueSet/v2-0742</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representative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2.16.840.1.113883.12.742</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 Status Financial Calculation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status of the diagnosis related group (DRG) calculation regarding the financial aspects. US Realm.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DRG-20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740967" w:rsidTr="0074096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44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18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12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FFFFF"/>
          </w:tcPr>
          <w:p w:rsidR="00740967" w:rsidRDefault="00740967" w:rsidP="00740967">
            <w:pPr>
              <w:pStyle w:val="UserTableBody"/>
            </w:pPr>
            <w:r>
              <w:t>00</w:t>
            </w:r>
          </w:p>
        </w:tc>
        <w:tc>
          <w:tcPr>
            <w:tcW w:w="4400" w:type="dxa"/>
            <w:tcBorders>
              <w:top w:val="single" w:sz="4" w:space="0" w:color="auto"/>
              <w:bottom w:val="single" w:sz="4" w:space="0" w:color="auto"/>
            </w:tcBorders>
            <w:shd w:val="clear" w:color="auto" w:fill="FFFFFF"/>
          </w:tcPr>
          <w:p w:rsidR="00740967" w:rsidRDefault="00740967" w:rsidP="00740967">
            <w:pPr>
              <w:pStyle w:val="UserTableBody"/>
            </w:pPr>
            <w:r>
              <w:t>Effective weight calculated</w:t>
            </w:r>
          </w:p>
        </w:tc>
        <w:tc>
          <w:tcPr>
            <w:tcW w:w="1800" w:type="dxa"/>
            <w:tcBorders>
              <w:top w:val="single" w:sz="4" w:space="0" w:color="auto"/>
              <w:bottom w:val="single" w:sz="4" w:space="0" w:color="auto"/>
            </w:tcBorders>
            <w:shd w:val="clear" w:color="auto" w:fill="FFFFFF"/>
          </w:tcPr>
          <w:p w:rsidR="00740967" w:rsidRDefault="00740967" w:rsidP="00740967">
            <w:pPr>
              <w:pStyle w:val="UserTableBody"/>
            </w:pPr>
          </w:p>
        </w:tc>
        <w:tc>
          <w:tcPr>
            <w:tcW w:w="1200" w:type="dxa"/>
            <w:tcBorders>
              <w:top w:val="single" w:sz="4" w:space="0" w:color="auto"/>
              <w:bottom w:val="single" w:sz="4" w:space="0" w:color="auto"/>
            </w:tcBorders>
            <w:shd w:val="clear" w:color="auto" w:fill="FFFFFF"/>
          </w:tcPr>
          <w:p w:rsidR="00740967" w:rsidRDefault="00740967" w:rsidP="00740967">
            <w:pPr>
              <w:pStyle w:val="UserTableBody"/>
            </w:pP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3F3F3"/>
          </w:tcPr>
          <w:p w:rsidR="00740967" w:rsidRDefault="00740967" w:rsidP="00740967">
            <w:r>
              <w:t>01</w:t>
            </w:r>
          </w:p>
        </w:tc>
        <w:tc>
          <w:tcPr>
            <w:tcW w:w="4400" w:type="dxa"/>
            <w:tcBorders>
              <w:top w:val="single" w:sz="4" w:space="0" w:color="auto"/>
              <w:bottom w:val="single" w:sz="4" w:space="0" w:color="auto"/>
            </w:tcBorders>
            <w:shd w:val="clear" w:color="auto" w:fill="F3F3F3"/>
          </w:tcPr>
          <w:p w:rsidR="00740967" w:rsidRDefault="00740967" w:rsidP="00740967">
            <w:r>
              <w:t>Hospital specific contract</w:t>
            </w:r>
          </w:p>
        </w:tc>
        <w:tc>
          <w:tcPr>
            <w:tcW w:w="18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FFFFF"/>
          </w:tcPr>
          <w:p w:rsidR="00740967" w:rsidRDefault="00740967" w:rsidP="00740967">
            <w:r>
              <w:t>03</w:t>
            </w:r>
          </w:p>
        </w:tc>
        <w:tc>
          <w:tcPr>
            <w:tcW w:w="4400" w:type="dxa"/>
            <w:tcBorders>
              <w:top w:val="single" w:sz="4" w:space="0" w:color="auto"/>
              <w:bottom w:val="single" w:sz="4" w:space="0" w:color="auto"/>
            </w:tcBorders>
            <w:shd w:val="clear" w:color="auto" w:fill="FFFFFF"/>
          </w:tcPr>
          <w:p w:rsidR="00740967" w:rsidRDefault="00740967" w:rsidP="00740967">
            <w:r>
              <w:t>Eeffective weight for transfer/referral calculated</w:t>
            </w:r>
          </w:p>
        </w:tc>
        <w:tc>
          <w:tcPr>
            <w:tcW w:w="18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3F3F3"/>
          </w:tcPr>
          <w:p w:rsidR="00740967" w:rsidRDefault="00740967" w:rsidP="00740967">
            <w:r>
              <w:t>04</w:t>
            </w:r>
          </w:p>
        </w:tc>
        <w:tc>
          <w:tcPr>
            <w:tcW w:w="4400" w:type="dxa"/>
            <w:tcBorders>
              <w:top w:val="single" w:sz="4" w:space="0" w:color="auto"/>
              <w:bottom w:val="single" w:sz="4" w:space="0" w:color="auto"/>
            </w:tcBorders>
            <w:shd w:val="clear" w:color="auto" w:fill="F3F3F3"/>
          </w:tcPr>
          <w:p w:rsidR="00740967" w:rsidRDefault="00740967" w:rsidP="00740967">
            <w:r>
              <w:t>Referral from other hospital based on a cooperation (no DRG reimbursement)</w:t>
            </w:r>
          </w:p>
        </w:tc>
        <w:tc>
          <w:tcPr>
            <w:tcW w:w="18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FFFFF"/>
          </w:tcPr>
          <w:p w:rsidR="00740967" w:rsidRDefault="00740967" w:rsidP="00740967">
            <w:r>
              <w:t>05</w:t>
            </w:r>
          </w:p>
        </w:tc>
        <w:tc>
          <w:tcPr>
            <w:tcW w:w="4400" w:type="dxa"/>
            <w:tcBorders>
              <w:top w:val="single" w:sz="4" w:space="0" w:color="auto"/>
              <w:bottom w:val="single" w:sz="4" w:space="0" w:color="auto"/>
            </w:tcBorders>
            <w:shd w:val="clear" w:color="auto" w:fill="FFFFFF"/>
          </w:tcPr>
          <w:p w:rsidR="00740967" w:rsidRDefault="00740967" w:rsidP="00740967">
            <w:r>
              <w:t>Invalid length of stay</w:t>
            </w:r>
          </w:p>
        </w:tc>
        <w:tc>
          <w:tcPr>
            <w:tcW w:w="18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single" w:sz="4" w:space="0" w:color="auto"/>
            </w:tcBorders>
            <w:shd w:val="clear" w:color="auto" w:fill="F3F3F3"/>
          </w:tcPr>
          <w:p w:rsidR="00740967" w:rsidRDefault="00740967" w:rsidP="00740967">
            <w:r>
              <w:t>10</w:t>
            </w:r>
          </w:p>
        </w:tc>
        <w:tc>
          <w:tcPr>
            <w:tcW w:w="4400" w:type="dxa"/>
            <w:tcBorders>
              <w:top w:val="single" w:sz="4" w:space="0" w:color="auto"/>
              <w:bottom w:val="single" w:sz="4" w:space="0" w:color="auto"/>
            </w:tcBorders>
            <w:shd w:val="clear" w:color="auto" w:fill="F3F3F3"/>
          </w:tcPr>
          <w:p w:rsidR="00740967" w:rsidRDefault="00740967" w:rsidP="00740967">
            <w:r>
              <w:t>No information/entry in cost data for this DRG</w:t>
            </w:r>
          </w:p>
        </w:tc>
        <w:tc>
          <w:tcPr>
            <w:tcW w:w="18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000" w:type="dxa"/>
            <w:tcBorders>
              <w:top w:val="single" w:sz="4" w:space="0" w:color="auto"/>
              <w:bottom w:val="double" w:sz="4" w:space="0" w:color="auto"/>
            </w:tcBorders>
            <w:shd w:val="clear" w:color="auto" w:fill="FFFFFF"/>
          </w:tcPr>
          <w:p w:rsidR="00740967" w:rsidRDefault="00740967" w:rsidP="00740967">
            <w:r>
              <w:t>11</w:t>
            </w:r>
          </w:p>
        </w:tc>
        <w:tc>
          <w:tcPr>
            <w:tcW w:w="4400" w:type="dxa"/>
            <w:tcBorders>
              <w:top w:val="single" w:sz="4" w:space="0" w:color="auto"/>
              <w:bottom w:val="double" w:sz="4" w:space="0" w:color="auto"/>
            </w:tcBorders>
            <w:shd w:val="clear" w:color="auto" w:fill="FFFFFF"/>
          </w:tcPr>
          <w:p w:rsidR="00740967" w:rsidRDefault="00740967" w:rsidP="00740967">
            <w:r>
              <w:t>No relative weight found for department (type)</w:t>
            </w:r>
          </w:p>
        </w:tc>
        <w:tc>
          <w:tcPr>
            <w:tcW w:w="1800" w:type="dxa"/>
            <w:tcBorders>
              <w:top w:val="single" w:sz="4" w:space="0" w:color="auto"/>
              <w:bottom w:val="double" w:sz="4" w:space="0" w:color="auto"/>
            </w:tcBorders>
            <w:shd w:val="clear" w:color="auto" w:fill="FFFFFF"/>
          </w:tcPr>
          <w:p w:rsidR="00740967" w:rsidRDefault="00740967" w:rsidP="00740967"/>
        </w:tc>
        <w:tc>
          <w:tcPr>
            <w:tcW w:w="1200" w:type="dxa"/>
            <w:tcBorders>
              <w:top w:val="single" w:sz="4" w:space="0" w:color="auto"/>
              <w:bottom w:val="double" w:sz="4" w:space="0" w:color="auto"/>
            </w:tcBorders>
            <w:shd w:val="clear" w:color="auto" w:fill="FFFFFF"/>
          </w:tcPr>
          <w:p w:rsidR="00740967" w:rsidRDefault="00740967" w:rsidP="00740967"/>
        </w:tc>
        <w:tc>
          <w:tcPr>
            <w:tcW w:w="800" w:type="dxa"/>
            <w:tcBorders>
              <w:top w:val="single" w:sz="4" w:space="0" w:color="auto"/>
              <w:bottom w:val="double" w:sz="4" w:space="0" w:color="auto"/>
            </w:tcBorders>
            <w:shd w:val="clear" w:color="auto" w:fill="FFFFFF"/>
          </w:tcPr>
          <w:p w:rsidR="00740967" w:rsidRDefault="00740967" w:rsidP="00740967"/>
        </w:tc>
      </w:tr>
    </w:tbl>
    <w:p w:rsidR="00740967" w:rsidRDefault="00740967" w:rsidP="00740967"/>
    <w:p w:rsidR="00740967" w:rsidRDefault="00740967" w:rsidP="00740967">
      <w:pPr>
        <w:pStyle w:val="berschrift3"/>
      </w:pPr>
      <w:r>
        <w:t>0743 - Indication (RXG-22)</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Indication.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2.16.840.1.113883.12.743</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RXG-22</w:t>
            </w:r>
          </w:p>
        </w:tc>
      </w:tr>
    </w:tbl>
    <w:p w:rsidR="00740967" w:rsidRDefault="00740967" w:rsidP="00740967"/>
    <w:p w:rsidR="00740967" w:rsidRDefault="00740967" w:rsidP="00740967">
      <w:pPr>
        <w:pStyle w:val="berschrift3"/>
      </w:pPr>
      <w:r>
        <w:t>0744 - Give Drug Strength Volume Units (RXG-24)</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GiveDrugStrengthVolumeUnits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Drug Strength Volume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2.16.840.1.113883.12.744</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RX-24</w:t>
            </w:r>
          </w:p>
        </w:tc>
      </w:tr>
    </w:tbl>
    <w:p w:rsidR="00740967" w:rsidRDefault="00740967" w:rsidP="00740967"/>
    <w:p w:rsidR="00740967" w:rsidRDefault="00740967" w:rsidP="00740967">
      <w:pPr>
        <w:pStyle w:val="berschrift3"/>
      </w:pPr>
      <w:r>
        <w:t>0745 - Give Barcode Identifier (RXG-25)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GiveBarcodeIdentifier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Give Barcode Identifier.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2.16.840.1.113883.12.745</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RXG-25</w:t>
            </w:r>
          </w:p>
        </w:tc>
      </w:tr>
    </w:tbl>
    <w:p w:rsidR="00740967" w:rsidRDefault="00740967" w:rsidP="00740967"/>
    <w:p w:rsidR="00740967" w:rsidRDefault="00740967" w:rsidP="00740967">
      <w:pPr>
        <w:pStyle w:val="berschrift3"/>
      </w:pPr>
      <w:r>
        <w:t>0746 - Dispense Units (RXG-33)</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DispenseUnits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Dispense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RXG-33</w:t>
            </w:r>
          </w:p>
        </w:tc>
      </w:tr>
    </w:tbl>
    <w:p w:rsidR="00740967" w:rsidRDefault="00740967" w:rsidP="00740967"/>
    <w:p w:rsidR="00740967" w:rsidRDefault="00740967" w:rsidP="00740967">
      <w:pPr>
        <w:pStyle w:val="berschrift3"/>
      </w:pPr>
      <w:r>
        <w:t>0747 - Requested Give Code (RXO-1)</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RequestedGiveCode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Requested Give Code.</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2.16.840.1.113883.12.747</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RXO-1</w:t>
            </w:r>
          </w:p>
        </w:tc>
      </w:tr>
    </w:tbl>
    <w:p w:rsidR="00740967" w:rsidRDefault="00740967" w:rsidP="00740967"/>
    <w:p w:rsidR="00740967" w:rsidRDefault="00740967" w:rsidP="00740967">
      <w:pPr>
        <w:pStyle w:val="berschrift3"/>
      </w:pPr>
      <w:r>
        <w:t>0748 - Requested Give Units (RXO-4)</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RequestedGiveUnits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Requested Give Units.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2.16.840.1.113883.12.748</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RXO-4</w:t>
            </w:r>
          </w:p>
        </w:tc>
      </w:tr>
    </w:tbl>
    <w:p w:rsidR="00740967" w:rsidRDefault="00740967" w:rsidP="00740967"/>
    <w:p w:rsidR="00740967" w:rsidRDefault="00740967" w:rsidP="00740967">
      <w:pPr>
        <w:pStyle w:val="berschrift3"/>
      </w:pPr>
      <w:r>
        <w:t>0749 - DRG Grouping Status</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749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DrgGroupingStatus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for the status of the use of the gender information for diagnosis related group (DRG) determination.</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no</w:t>
            </w:r>
          </w:p>
        </w:tc>
      </w:tr>
    </w:tbl>
    <w:p w:rsidR="00740967" w:rsidRDefault="00740967" w:rsidP="00740967"/>
    <w:p w:rsidR="00740967" w:rsidRDefault="00740967" w:rsidP="0074096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Code System OID</w:t>
            </w:r>
          </w:p>
        </w:tc>
        <w:tc>
          <w:tcPr>
            <w:tcW w:w="7200" w:type="dxa"/>
            <w:shd w:val="clear" w:color="auto" w:fill="auto"/>
          </w:tcPr>
          <w:p w:rsidR="00740967" w:rsidRDefault="00740967" w:rsidP="00740967">
            <w:pPr>
              <w:pStyle w:val="OtherTableBody"/>
            </w:pPr>
            <w:r>
              <w:t>2.16.840.1.113883.18.396</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SymbolicName</w:t>
            </w:r>
          </w:p>
        </w:tc>
        <w:tc>
          <w:tcPr>
            <w:tcW w:w="7200" w:type="dxa"/>
            <w:shd w:val="clear" w:color="auto" w:fill="auto"/>
          </w:tcPr>
          <w:p w:rsidR="00740967" w:rsidRDefault="00740967" w:rsidP="00740967">
            <w:pPr>
              <w:pStyle w:val="OtherTableBody"/>
            </w:pPr>
            <w:r>
              <w:t>drgGroupingStatus</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Description</w:t>
            </w:r>
          </w:p>
        </w:tc>
        <w:tc>
          <w:tcPr>
            <w:tcW w:w="7200" w:type="dxa"/>
            <w:shd w:val="clear" w:color="auto" w:fill="auto"/>
          </w:tcPr>
          <w:p w:rsidR="00740967" w:rsidRDefault="00740967" w:rsidP="00740967">
            <w:pPr>
              <w:pStyle w:val="OtherTableBody"/>
            </w:pPr>
            <w:r>
              <w:t>Code system of concepts specifying the status of the use of the gender information for diagnosis related group (DRG) determination.  US Realm. Used in HL7 Version 2.x messaging in the DRG segment.</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Full Name</w:t>
            </w:r>
          </w:p>
        </w:tc>
        <w:tc>
          <w:tcPr>
            <w:tcW w:w="7200" w:type="dxa"/>
            <w:shd w:val="clear" w:color="auto" w:fill="auto"/>
          </w:tcPr>
          <w:p w:rsidR="00740967" w:rsidRDefault="00740967" w:rsidP="00740967">
            <w:pPr>
              <w:pStyle w:val="OtherTableBody"/>
            </w:pPr>
            <w:r>
              <w:t>DRG Grouping Status Code System</w:t>
            </w:r>
          </w:p>
        </w:tc>
      </w:tr>
      <w:tr w:rsidR="00740967" w:rsidTr="00740967">
        <w:tblPrEx>
          <w:tblCellMar>
            <w:top w:w="0" w:type="dxa"/>
            <w:bottom w:w="0" w:type="dxa"/>
          </w:tblCellMar>
        </w:tblPrEx>
        <w:tc>
          <w:tcPr>
            <w:tcW w:w="2000" w:type="dxa"/>
            <w:shd w:val="clear" w:color="auto" w:fill="F3F3F3"/>
          </w:tcPr>
          <w:p w:rsidR="00740967" w:rsidRDefault="00740967" w:rsidP="00740967">
            <w:pPr>
              <w:pStyle w:val="OtherTableHeader"/>
            </w:pPr>
            <w:r>
              <w:t>UTG URL</w:t>
            </w:r>
          </w:p>
        </w:tc>
        <w:tc>
          <w:tcPr>
            <w:tcW w:w="7200" w:type="dxa"/>
            <w:shd w:val="clear" w:color="auto" w:fill="auto"/>
          </w:tcPr>
          <w:p w:rsidR="00740967" w:rsidRDefault="00740967" w:rsidP="00740967">
            <w:pPr>
              <w:pStyle w:val="OtherTableBody"/>
            </w:pPr>
            <w:r>
              <w:t>http://terminology.hl7.org/CodeSystem/v2-0749</w:t>
            </w:r>
          </w:p>
        </w:tc>
      </w:tr>
    </w:tbl>
    <w:p w:rsidR="00740967" w:rsidRDefault="00740967" w:rsidP="00740967"/>
    <w:p w:rsidR="00740967" w:rsidRDefault="00740967" w:rsidP="0074096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Effective Date</w:t>
            </w:r>
          </w:p>
        </w:tc>
        <w:tc>
          <w:tcPr>
            <w:tcW w:w="1400" w:type="dxa"/>
            <w:shd w:val="clear" w:color="auto" w:fill="auto"/>
          </w:tcPr>
          <w:p w:rsidR="00740967" w:rsidRDefault="00740967" w:rsidP="00740967">
            <w:pPr>
              <w:pStyle w:val="OtherTableBody"/>
            </w:pPr>
            <w:r>
              <w:t>01.10.2007</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Version</w:t>
            </w:r>
          </w:p>
        </w:tc>
        <w:tc>
          <w:tcPr>
            <w:tcW w:w="1400" w:type="dxa"/>
            <w:shd w:val="clear" w:color="auto" w:fill="auto"/>
          </w:tcPr>
          <w:p w:rsidR="00740967" w:rsidRDefault="00740967" w:rsidP="00740967">
            <w:pPr>
              <w:pStyle w:val="OtherTableBody"/>
            </w:pPr>
            <w:r>
              <w:t>1</w:t>
            </w:r>
          </w:p>
        </w:tc>
      </w:tr>
      <w:tr w:rsidR="00740967" w:rsidTr="00740967">
        <w:tblPrEx>
          <w:tblCellMar>
            <w:top w:w="0" w:type="dxa"/>
            <w:bottom w:w="0" w:type="dxa"/>
          </w:tblCellMar>
        </w:tblPrEx>
        <w:tc>
          <w:tcPr>
            <w:tcW w:w="2400" w:type="dxa"/>
            <w:shd w:val="clear" w:color="auto" w:fill="F3F3F3"/>
          </w:tcPr>
          <w:p w:rsidR="00740967" w:rsidRDefault="00740967" w:rsidP="00740967">
            <w:pPr>
              <w:pStyle w:val="OtherTableHeader"/>
            </w:pPr>
            <w:r>
              <w:t>HL7 Version Introduced</w:t>
            </w:r>
          </w:p>
        </w:tc>
        <w:tc>
          <w:tcPr>
            <w:tcW w:w="14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Value Set OID</w:t>
            </w:r>
          </w:p>
        </w:tc>
        <w:tc>
          <w:tcPr>
            <w:tcW w:w="6400" w:type="dxa"/>
            <w:shd w:val="clear" w:color="auto" w:fill="auto"/>
          </w:tcPr>
          <w:p w:rsidR="00740967" w:rsidRDefault="00740967" w:rsidP="00740967">
            <w:pPr>
              <w:pStyle w:val="OtherTableBody"/>
            </w:pPr>
            <w:r>
              <w:t>2.16.840.1.113883.21.413</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SymbolicName</w:t>
            </w:r>
          </w:p>
        </w:tc>
        <w:tc>
          <w:tcPr>
            <w:tcW w:w="6400" w:type="dxa"/>
            <w:shd w:val="clear" w:color="auto" w:fill="auto"/>
          </w:tcPr>
          <w:p w:rsidR="00740967" w:rsidRDefault="00740967" w:rsidP="00740967">
            <w:pPr>
              <w:pStyle w:val="OtherTableBody"/>
            </w:pPr>
            <w:r>
              <w:t>hl7VS-drgGroupingStatus</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Description</w:t>
            </w:r>
          </w:p>
        </w:tc>
        <w:tc>
          <w:tcPr>
            <w:tcW w:w="6400" w:type="dxa"/>
            <w:shd w:val="clear" w:color="auto" w:fill="auto"/>
          </w:tcPr>
          <w:p w:rsidR="00740967" w:rsidRDefault="00740967" w:rsidP="00740967">
            <w:pPr>
              <w:pStyle w:val="OtherTableBody"/>
            </w:pPr>
            <w:r>
              <w:t>Value Set of codes that specify the status of the use of the gender information for diagnosis related group (DRG) determination.</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Full Name</w:t>
            </w:r>
          </w:p>
        </w:tc>
        <w:tc>
          <w:tcPr>
            <w:tcW w:w="6400" w:type="dxa"/>
            <w:shd w:val="clear" w:color="auto" w:fill="auto"/>
          </w:tcPr>
          <w:p w:rsidR="00740967" w:rsidRDefault="00740967" w:rsidP="00740967">
            <w:pPr>
              <w:pStyle w:val="OtherTableBody"/>
            </w:pPr>
            <w:r>
              <w:t>DRG Grouping Status Value Set</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UTG URL</w:t>
            </w:r>
          </w:p>
        </w:tc>
        <w:tc>
          <w:tcPr>
            <w:tcW w:w="6400" w:type="dxa"/>
            <w:shd w:val="clear" w:color="auto" w:fill="auto"/>
          </w:tcPr>
          <w:p w:rsidR="00740967" w:rsidRDefault="00740967" w:rsidP="00740967">
            <w:pPr>
              <w:pStyle w:val="OtherTableBody"/>
            </w:pPr>
            <w:r>
              <w:t>http://terminology.hl7.org/ValueSet/v2-0749</w:t>
            </w:r>
          </w:p>
        </w:tc>
      </w:tr>
      <w:tr w:rsidR="00740967" w:rsidTr="00740967">
        <w:tblPrEx>
          <w:tblCellMar>
            <w:top w:w="0" w:type="dxa"/>
            <w:bottom w:w="0" w:type="dxa"/>
          </w:tblCellMar>
        </w:tblPrEx>
        <w:tc>
          <w:tcPr>
            <w:tcW w:w="2800" w:type="dxa"/>
            <w:shd w:val="clear" w:color="auto" w:fill="F3F3F3"/>
          </w:tcPr>
          <w:p w:rsidR="00740967" w:rsidRDefault="00740967" w:rsidP="00740967">
            <w:pPr>
              <w:pStyle w:val="OtherTableHeader"/>
            </w:pPr>
            <w:r>
              <w:t>Content Logical Definition</w:t>
            </w:r>
          </w:p>
        </w:tc>
        <w:tc>
          <w:tcPr>
            <w:tcW w:w="6400" w:type="dxa"/>
            <w:shd w:val="clear" w:color="auto" w:fill="auto"/>
          </w:tcPr>
          <w:p w:rsidR="00740967" w:rsidRDefault="00740967" w:rsidP="00740967">
            <w:pPr>
              <w:pStyle w:val="OtherTableBody"/>
            </w:pPr>
            <w:r>
              <w:t>all codes</w:t>
            </w:r>
          </w:p>
        </w:tc>
      </w:tr>
    </w:tbl>
    <w:p w:rsidR="00740967" w:rsidRDefault="00740967" w:rsidP="00740967"/>
    <w:p w:rsidR="00740967" w:rsidRDefault="00740967" w:rsidP="0074096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40967" w:rsidTr="00740967">
        <w:tblPrEx>
          <w:tblCellMar>
            <w:top w:w="0" w:type="dxa"/>
            <w:bottom w:w="0" w:type="dxa"/>
          </w:tblCellMar>
        </w:tblPrEx>
        <w:tc>
          <w:tcPr>
            <w:tcW w:w="1800" w:type="dxa"/>
            <w:shd w:val="clear" w:color="auto" w:fill="F3F3F3"/>
          </w:tcPr>
          <w:p w:rsidR="00740967" w:rsidRDefault="00740967" w:rsidP="00740967">
            <w:pPr>
              <w:pStyle w:val="OtherTableHeader"/>
            </w:pPr>
            <w:r>
              <w:t>Realm</w:t>
            </w:r>
          </w:p>
        </w:tc>
        <w:tc>
          <w:tcPr>
            <w:tcW w:w="2400" w:type="dxa"/>
            <w:shd w:val="clear" w:color="auto" w:fill="auto"/>
          </w:tcPr>
          <w:p w:rsidR="00740967" w:rsidRDefault="00740967" w:rsidP="00740967">
            <w:pPr>
              <w:pStyle w:val="OtherTableBody"/>
            </w:pPr>
            <w:r>
              <w:t>representative</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0749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2.16.840.1.113883.12.749</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DRG Grouping Status</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Table of codes specifying the status of the use of the gender information for diagnosis related group (DRG) determination. US Realm.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User</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Steward</w:t>
            </w:r>
          </w:p>
        </w:tc>
        <w:tc>
          <w:tcPr>
            <w:tcW w:w="6600" w:type="dxa"/>
            <w:shd w:val="clear" w:color="auto" w:fill="auto"/>
          </w:tcPr>
          <w:p w:rsidR="00740967" w:rsidRDefault="00740967" w:rsidP="00740967">
            <w:pPr>
              <w:pStyle w:val="OtherTableBody"/>
            </w:pPr>
            <w:r>
              <w:t>FM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DRG-26</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HL7 Version Introduced</w:t>
            </w:r>
          </w:p>
        </w:tc>
        <w:tc>
          <w:tcPr>
            <w:tcW w:w="6600" w:type="dxa"/>
            <w:shd w:val="clear" w:color="auto" w:fill="auto"/>
          </w:tcPr>
          <w:p w:rsidR="00740967" w:rsidRDefault="00740967" w:rsidP="00740967">
            <w:pPr>
              <w:pStyle w:val="OtherTableBody"/>
            </w:pPr>
            <w:r>
              <w:t>2.6</w:t>
            </w:r>
          </w:p>
        </w:tc>
      </w:tr>
    </w:tbl>
    <w:p w:rsidR="00740967" w:rsidRDefault="00740967" w:rsidP="00740967"/>
    <w:p w:rsidR="00740967" w:rsidRDefault="00740967" w:rsidP="00740967">
      <w:pPr>
        <w:pStyle w:val="Subheading"/>
      </w:pPr>
      <w:r>
        <w:t>Table 0749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740967" w:rsidTr="0074096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40967" w:rsidRDefault="00740967" w:rsidP="00740967">
            <w:pPr>
              <w:pStyle w:val="UserTableHeader"/>
            </w:pPr>
            <w:r>
              <w:t>Value</w:t>
            </w:r>
          </w:p>
        </w:tc>
        <w:tc>
          <w:tcPr>
            <w:tcW w:w="4400" w:type="dxa"/>
            <w:tcBorders>
              <w:top w:val="double" w:sz="4" w:space="0" w:color="auto"/>
              <w:bottom w:val="single" w:sz="4" w:space="0" w:color="auto"/>
            </w:tcBorders>
            <w:shd w:val="clear" w:color="auto" w:fill="E6E6E6"/>
          </w:tcPr>
          <w:p w:rsidR="00740967" w:rsidRDefault="00740967" w:rsidP="00740967">
            <w:pPr>
              <w:pStyle w:val="UserTableHeader"/>
            </w:pPr>
            <w:r>
              <w:t>Display Name</w:t>
            </w:r>
          </w:p>
        </w:tc>
        <w:tc>
          <w:tcPr>
            <w:tcW w:w="1600" w:type="dxa"/>
            <w:tcBorders>
              <w:top w:val="double" w:sz="4" w:space="0" w:color="auto"/>
              <w:bottom w:val="single" w:sz="4" w:space="0" w:color="auto"/>
            </w:tcBorders>
            <w:shd w:val="clear" w:color="auto" w:fill="E6E6E6"/>
          </w:tcPr>
          <w:p w:rsidR="00740967" w:rsidRDefault="00740967" w:rsidP="00740967">
            <w:pPr>
              <w:pStyle w:val="UserTableHeader"/>
            </w:pPr>
            <w:r>
              <w:t>Definition</w:t>
            </w:r>
          </w:p>
        </w:tc>
        <w:tc>
          <w:tcPr>
            <w:tcW w:w="1200" w:type="dxa"/>
            <w:tcBorders>
              <w:top w:val="double" w:sz="4" w:space="0" w:color="auto"/>
              <w:bottom w:val="single" w:sz="4" w:space="0" w:color="auto"/>
            </w:tcBorders>
            <w:shd w:val="clear" w:color="auto" w:fill="E6E6E6"/>
          </w:tcPr>
          <w:p w:rsidR="00740967" w:rsidRDefault="00740967" w:rsidP="00740967">
            <w:pPr>
              <w:pStyle w:val="UserTableHeader"/>
            </w:pPr>
            <w:r>
              <w:t>Comment/ Usage Note</w:t>
            </w:r>
          </w:p>
        </w:tc>
        <w:tc>
          <w:tcPr>
            <w:tcW w:w="800" w:type="dxa"/>
            <w:tcBorders>
              <w:top w:val="double" w:sz="4" w:space="0" w:color="auto"/>
              <w:bottom w:val="single" w:sz="4" w:space="0" w:color="auto"/>
            </w:tcBorders>
            <w:shd w:val="clear" w:color="auto" w:fill="E6E6E6"/>
          </w:tcPr>
          <w:p w:rsidR="00740967" w:rsidRDefault="00740967" w:rsidP="00740967">
            <w:pPr>
              <w:pStyle w:val="UserTableHeader"/>
            </w:pPr>
            <w:r>
              <w:t>Status</w:t>
            </w: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pPr>
              <w:pStyle w:val="UserTableBody"/>
            </w:pPr>
            <w:r>
              <w:t>0</w:t>
            </w:r>
          </w:p>
        </w:tc>
        <w:tc>
          <w:tcPr>
            <w:tcW w:w="4400" w:type="dxa"/>
            <w:tcBorders>
              <w:top w:val="single" w:sz="4" w:space="0" w:color="auto"/>
              <w:bottom w:val="single" w:sz="4" w:space="0" w:color="auto"/>
            </w:tcBorders>
            <w:shd w:val="clear" w:color="auto" w:fill="FFFFFF"/>
          </w:tcPr>
          <w:p w:rsidR="00740967" w:rsidRDefault="00740967" w:rsidP="00740967">
            <w:pPr>
              <w:pStyle w:val="UserTableBody"/>
            </w:pPr>
            <w:r>
              <w:t>Valid code; not used for grouping</w:t>
            </w:r>
          </w:p>
        </w:tc>
        <w:tc>
          <w:tcPr>
            <w:tcW w:w="1600" w:type="dxa"/>
            <w:tcBorders>
              <w:top w:val="single" w:sz="4" w:space="0" w:color="auto"/>
              <w:bottom w:val="single" w:sz="4" w:space="0" w:color="auto"/>
            </w:tcBorders>
            <w:shd w:val="clear" w:color="auto" w:fill="FFFFFF"/>
          </w:tcPr>
          <w:p w:rsidR="00740967" w:rsidRDefault="00740967" w:rsidP="00740967">
            <w:pPr>
              <w:pStyle w:val="UserTableBody"/>
            </w:pPr>
          </w:p>
        </w:tc>
        <w:tc>
          <w:tcPr>
            <w:tcW w:w="1200" w:type="dxa"/>
            <w:tcBorders>
              <w:top w:val="single" w:sz="4" w:space="0" w:color="auto"/>
              <w:bottom w:val="single" w:sz="4" w:space="0" w:color="auto"/>
            </w:tcBorders>
            <w:shd w:val="clear" w:color="auto" w:fill="FFFFFF"/>
          </w:tcPr>
          <w:p w:rsidR="00740967" w:rsidRDefault="00740967" w:rsidP="00740967">
            <w:pPr>
              <w:pStyle w:val="UserTableBody"/>
            </w:pPr>
          </w:p>
        </w:tc>
        <w:tc>
          <w:tcPr>
            <w:tcW w:w="800" w:type="dxa"/>
            <w:tcBorders>
              <w:top w:val="single" w:sz="4" w:space="0" w:color="auto"/>
              <w:bottom w:val="single" w:sz="4" w:space="0" w:color="auto"/>
            </w:tcBorders>
            <w:shd w:val="clear" w:color="auto" w:fill="FFFFFF"/>
          </w:tcPr>
          <w:p w:rsidR="00740967" w:rsidRDefault="00740967" w:rsidP="00740967">
            <w:pPr>
              <w:pStyle w:val="UserTableBody"/>
            </w:pPr>
          </w:p>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3F3F3"/>
          </w:tcPr>
          <w:p w:rsidR="00740967" w:rsidRDefault="00740967" w:rsidP="00740967">
            <w:r>
              <w:t>1</w:t>
            </w:r>
          </w:p>
        </w:tc>
        <w:tc>
          <w:tcPr>
            <w:tcW w:w="4400" w:type="dxa"/>
            <w:tcBorders>
              <w:top w:val="single" w:sz="4" w:space="0" w:color="auto"/>
              <w:bottom w:val="single" w:sz="4" w:space="0" w:color="auto"/>
            </w:tcBorders>
            <w:shd w:val="clear" w:color="auto" w:fill="F3F3F3"/>
          </w:tcPr>
          <w:p w:rsidR="00740967" w:rsidRDefault="00740967" w:rsidP="00740967">
            <w:r>
              <w:t>Valid code; used for grouping</w:t>
            </w:r>
          </w:p>
        </w:tc>
        <w:tc>
          <w:tcPr>
            <w:tcW w:w="1600" w:type="dxa"/>
            <w:tcBorders>
              <w:top w:val="single" w:sz="4" w:space="0" w:color="auto"/>
              <w:bottom w:val="single" w:sz="4" w:space="0" w:color="auto"/>
            </w:tcBorders>
            <w:shd w:val="clear" w:color="auto" w:fill="F3F3F3"/>
          </w:tcPr>
          <w:p w:rsidR="00740967" w:rsidRDefault="00740967" w:rsidP="00740967"/>
        </w:tc>
        <w:tc>
          <w:tcPr>
            <w:tcW w:w="1200" w:type="dxa"/>
            <w:tcBorders>
              <w:top w:val="single" w:sz="4" w:space="0" w:color="auto"/>
              <w:bottom w:val="single" w:sz="4" w:space="0" w:color="auto"/>
            </w:tcBorders>
            <w:shd w:val="clear" w:color="auto" w:fill="F3F3F3"/>
          </w:tcPr>
          <w:p w:rsidR="00740967" w:rsidRDefault="00740967" w:rsidP="00740967"/>
        </w:tc>
        <w:tc>
          <w:tcPr>
            <w:tcW w:w="800" w:type="dxa"/>
            <w:tcBorders>
              <w:top w:val="single" w:sz="4" w:space="0" w:color="auto"/>
              <w:bottom w:val="single" w:sz="4" w:space="0" w:color="auto"/>
            </w:tcBorders>
            <w:shd w:val="clear" w:color="auto" w:fill="F3F3F3"/>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single" w:sz="4" w:space="0" w:color="auto"/>
            </w:tcBorders>
            <w:shd w:val="clear" w:color="auto" w:fill="FFFFFF"/>
          </w:tcPr>
          <w:p w:rsidR="00740967" w:rsidRDefault="00740967" w:rsidP="00740967">
            <w:r>
              <w:t>2</w:t>
            </w:r>
          </w:p>
        </w:tc>
        <w:tc>
          <w:tcPr>
            <w:tcW w:w="4400" w:type="dxa"/>
            <w:tcBorders>
              <w:top w:val="single" w:sz="4" w:space="0" w:color="auto"/>
              <w:bottom w:val="single" w:sz="4" w:space="0" w:color="auto"/>
            </w:tcBorders>
            <w:shd w:val="clear" w:color="auto" w:fill="FFFFFF"/>
          </w:tcPr>
          <w:p w:rsidR="00740967" w:rsidRDefault="00740967" w:rsidP="00740967">
            <w:r>
              <w:t>Invalid code; not used for grouping</w:t>
            </w:r>
          </w:p>
        </w:tc>
        <w:tc>
          <w:tcPr>
            <w:tcW w:w="1600" w:type="dxa"/>
            <w:tcBorders>
              <w:top w:val="single" w:sz="4" w:space="0" w:color="auto"/>
              <w:bottom w:val="single" w:sz="4" w:space="0" w:color="auto"/>
            </w:tcBorders>
            <w:shd w:val="clear" w:color="auto" w:fill="FFFFFF"/>
          </w:tcPr>
          <w:p w:rsidR="00740967" w:rsidRDefault="00740967" w:rsidP="00740967"/>
        </w:tc>
        <w:tc>
          <w:tcPr>
            <w:tcW w:w="1200" w:type="dxa"/>
            <w:tcBorders>
              <w:top w:val="single" w:sz="4" w:space="0" w:color="auto"/>
              <w:bottom w:val="single" w:sz="4" w:space="0" w:color="auto"/>
            </w:tcBorders>
            <w:shd w:val="clear" w:color="auto" w:fill="FFFFFF"/>
          </w:tcPr>
          <w:p w:rsidR="00740967" w:rsidRDefault="00740967" w:rsidP="00740967"/>
        </w:tc>
        <w:tc>
          <w:tcPr>
            <w:tcW w:w="800" w:type="dxa"/>
            <w:tcBorders>
              <w:top w:val="single" w:sz="4" w:space="0" w:color="auto"/>
              <w:bottom w:val="single" w:sz="4" w:space="0" w:color="auto"/>
            </w:tcBorders>
            <w:shd w:val="clear" w:color="auto" w:fill="FFFFFF"/>
          </w:tcPr>
          <w:p w:rsidR="00740967" w:rsidRDefault="00740967" w:rsidP="00740967"/>
        </w:tc>
      </w:tr>
      <w:tr w:rsidR="00740967" w:rsidTr="00740967">
        <w:tblPrEx>
          <w:tblCellMar>
            <w:top w:w="0" w:type="dxa"/>
            <w:bottom w:w="0" w:type="dxa"/>
          </w:tblCellMar>
        </w:tblPrEx>
        <w:tc>
          <w:tcPr>
            <w:tcW w:w="1200" w:type="dxa"/>
            <w:tcBorders>
              <w:top w:val="single" w:sz="4" w:space="0" w:color="auto"/>
              <w:bottom w:val="double" w:sz="4" w:space="0" w:color="auto"/>
            </w:tcBorders>
            <w:shd w:val="clear" w:color="auto" w:fill="F3F3F3"/>
          </w:tcPr>
          <w:p w:rsidR="00740967" w:rsidRDefault="00740967" w:rsidP="00740967">
            <w:r>
              <w:t>3</w:t>
            </w:r>
          </w:p>
        </w:tc>
        <w:tc>
          <w:tcPr>
            <w:tcW w:w="4400" w:type="dxa"/>
            <w:tcBorders>
              <w:top w:val="single" w:sz="4" w:space="0" w:color="auto"/>
              <w:bottom w:val="double" w:sz="4" w:space="0" w:color="auto"/>
            </w:tcBorders>
            <w:shd w:val="clear" w:color="auto" w:fill="F3F3F3"/>
          </w:tcPr>
          <w:p w:rsidR="00740967" w:rsidRDefault="00740967" w:rsidP="00740967">
            <w:r>
              <w:t>Invalid code; code is relevant for grouping</w:t>
            </w:r>
          </w:p>
        </w:tc>
        <w:tc>
          <w:tcPr>
            <w:tcW w:w="1600" w:type="dxa"/>
            <w:tcBorders>
              <w:top w:val="single" w:sz="4" w:space="0" w:color="auto"/>
              <w:bottom w:val="double" w:sz="4" w:space="0" w:color="auto"/>
            </w:tcBorders>
            <w:shd w:val="clear" w:color="auto" w:fill="F3F3F3"/>
          </w:tcPr>
          <w:p w:rsidR="00740967" w:rsidRDefault="00740967" w:rsidP="00740967"/>
        </w:tc>
        <w:tc>
          <w:tcPr>
            <w:tcW w:w="1200" w:type="dxa"/>
            <w:tcBorders>
              <w:top w:val="single" w:sz="4" w:space="0" w:color="auto"/>
              <w:bottom w:val="double" w:sz="4" w:space="0" w:color="auto"/>
            </w:tcBorders>
            <w:shd w:val="clear" w:color="auto" w:fill="F3F3F3"/>
          </w:tcPr>
          <w:p w:rsidR="00740967" w:rsidRDefault="00740967" w:rsidP="00740967"/>
        </w:tc>
        <w:tc>
          <w:tcPr>
            <w:tcW w:w="800" w:type="dxa"/>
            <w:tcBorders>
              <w:top w:val="single" w:sz="4" w:space="0" w:color="auto"/>
              <w:bottom w:val="double" w:sz="4" w:space="0" w:color="auto"/>
            </w:tcBorders>
            <w:shd w:val="clear" w:color="auto" w:fill="F3F3F3"/>
          </w:tcPr>
          <w:p w:rsidR="00740967" w:rsidRDefault="00740967" w:rsidP="00740967"/>
        </w:tc>
      </w:tr>
    </w:tbl>
    <w:p w:rsidR="00740967" w:rsidRDefault="00740967" w:rsidP="00740967"/>
    <w:p w:rsidR="00740967" w:rsidRDefault="00740967" w:rsidP="00740967">
      <w:pPr>
        <w:pStyle w:val="berschrift3"/>
      </w:pPr>
      <w:r>
        <w:t>0750 - Requested Dosage Form (RXO-5)</w:t>
      </w:r>
    </w:p>
    <w:p w:rsidR="00740967" w:rsidRDefault="00740967" w:rsidP="0074096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Name</w:t>
            </w:r>
          </w:p>
        </w:tc>
        <w:tc>
          <w:tcPr>
            <w:tcW w:w="6600" w:type="dxa"/>
            <w:shd w:val="clear" w:color="auto" w:fill="auto"/>
          </w:tcPr>
          <w:p w:rsidR="00740967" w:rsidRDefault="00740967" w:rsidP="00740967">
            <w:pPr>
              <w:pStyle w:val="OtherTableBody"/>
            </w:pPr>
            <w:r>
              <w:t>DOM: 750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r>
              <w:t>RequestedDosageForm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The domain of possible values specifying the type of Requested Dosage Form.</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Concept Domain Only</w:t>
            </w:r>
          </w:p>
        </w:tc>
        <w:tc>
          <w:tcPr>
            <w:tcW w:w="6600" w:type="dxa"/>
            <w:shd w:val="clear" w:color="auto" w:fill="auto"/>
          </w:tcPr>
          <w:p w:rsidR="00740967" w:rsidRDefault="00740967" w:rsidP="00740967">
            <w:pPr>
              <w:pStyle w:val="OtherTableBody"/>
            </w:pPr>
            <w:r>
              <w:t>yes</w:t>
            </w:r>
          </w:p>
        </w:tc>
      </w:tr>
    </w:tbl>
    <w:p w:rsidR="00740967" w:rsidRDefault="00740967" w:rsidP="00740967"/>
    <w:p w:rsidR="00740967" w:rsidRDefault="00740967" w:rsidP="0074096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w:t>
            </w:r>
          </w:p>
        </w:tc>
        <w:tc>
          <w:tcPr>
            <w:tcW w:w="6600" w:type="dxa"/>
            <w:shd w:val="clear" w:color="auto" w:fill="auto"/>
          </w:tcPr>
          <w:p w:rsidR="00740967" w:rsidRDefault="00740967" w:rsidP="00740967">
            <w:pPr>
              <w:pStyle w:val="OtherTableBody"/>
            </w:pPr>
            <w:r>
              <w:t>0750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Table OID</w:t>
            </w:r>
          </w:p>
        </w:tc>
        <w:tc>
          <w:tcPr>
            <w:tcW w:w="6600" w:type="dxa"/>
            <w:shd w:val="clear" w:color="auto" w:fill="auto"/>
          </w:tcPr>
          <w:p w:rsidR="00740967" w:rsidRDefault="00740967" w:rsidP="00740967">
            <w:pPr>
              <w:pStyle w:val="OtherTableBody"/>
            </w:pPr>
            <w:r>
              <w:t>2.16.840.1.113883.12.750</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SymbolicName</w:t>
            </w:r>
          </w:p>
        </w:tc>
        <w:tc>
          <w:tcPr>
            <w:tcW w:w="6600" w:type="dxa"/>
            <w:shd w:val="clear" w:color="auto" w:fill="auto"/>
          </w:tcPr>
          <w:p w:rsidR="00740967" w:rsidRDefault="00740967" w:rsidP="00740967">
            <w:pPr>
              <w:pStyle w:val="OtherTableBody"/>
            </w:pP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Description</w:t>
            </w:r>
          </w:p>
        </w:tc>
        <w:tc>
          <w:tcPr>
            <w:tcW w:w="6600" w:type="dxa"/>
            <w:shd w:val="clear" w:color="auto" w:fill="auto"/>
          </w:tcPr>
          <w:p w:rsidR="00740967" w:rsidRDefault="00740967" w:rsidP="00740967">
            <w:pPr>
              <w:pStyle w:val="OtherTableBody"/>
            </w:pPr>
            <w:r>
              <w:t>tbd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Type</w:t>
            </w:r>
          </w:p>
        </w:tc>
        <w:tc>
          <w:tcPr>
            <w:tcW w:w="6600" w:type="dxa"/>
            <w:shd w:val="clear" w:color="auto" w:fill="auto"/>
          </w:tcPr>
          <w:p w:rsidR="00740967" w:rsidRDefault="00740967" w:rsidP="00740967">
            <w:pPr>
              <w:pStyle w:val="OtherTableBody"/>
            </w:pPr>
            <w:r>
              <w:t>undefined</w:t>
            </w:r>
          </w:p>
        </w:tc>
      </w:tr>
      <w:tr w:rsidR="00740967" w:rsidTr="00740967">
        <w:tblPrEx>
          <w:tblCellMar>
            <w:top w:w="0" w:type="dxa"/>
            <w:bottom w:w="0" w:type="dxa"/>
          </w:tblCellMar>
        </w:tblPrEx>
        <w:tc>
          <w:tcPr>
            <w:tcW w:w="2600" w:type="dxa"/>
            <w:shd w:val="clear" w:color="auto" w:fill="F3F3F3"/>
          </w:tcPr>
          <w:p w:rsidR="00740967" w:rsidRDefault="00740967" w:rsidP="00740967">
            <w:pPr>
              <w:pStyle w:val="OtherTableHeader"/>
            </w:pPr>
            <w:r>
              <w:t>where used</w:t>
            </w:r>
          </w:p>
        </w:tc>
        <w:tc>
          <w:tcPr>
            <w:tcW w:w="6600" w:type="dxa"/>
            <w:shd w:val="clear" w:color="auto" w:fill="auto"/>
          </w:tcPr>
          <w:p w:rsidR="00740967" w:rsidRDefault="00740967" w:rsidP="00740967">
            <w:pPr>
              <w:pStyle w:val="OtherTableBody"/>
            </w:pPr>
            <w:r>
              <w:t>RXO-5</w:t>
            </w:r>
          </w:p>
        </w:tc>
      </w:tr>
    </w:tbl>
    <w:p w:rsidR="00740967" w:rsidRDefault="00740967" w:rsidP="00740967"/>
    <w:p w:rsidR="00751671" w:rsidRDefault="00751671" w:rsidP="00751671">
      <w:pPr>
        <w:pStyle w:val="berschrift3"/>
      </w:pPr>
      <w:r>
        <w:t>0751 - Provider's Pharmacy/Treatment Instructions (RXO-6)</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Provider'sPharmacy/TreatmentInstructions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Provider's Pharmacy/Treatment Instructions.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RXO-6</w:t>
            </w:r>
          </w:p>
        </w:tc>
      </w:tr>
    </w:tbl>
    <w:p w:rsidR="00751671" w:rsidRDefault="00751671" w:rsidP="00751671"/>
    <w:p w:rsidR="00751671" w:rsidRDefault="00751671" w:rsidP="00751671">
      <w:pPr>
        <w:pStyle w:val="berschrift3"/>
      </w:pPr>
      <w:r>
        <w:t>0752 - Provider's Administration Instructions (RXO-7)</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Provider'sAdministrationInstructions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Provider's Administration Instructions.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RXO-7</w:t>
            </w:r>
          </w:p>
        </w:tc>
      </w:tr>
    </w:tbl>
    <w:p w:rsidR="00751671" w:rsidRDefault="00751671" w:rsidP="00751671"/>
    <w:p w:rsidR="00751671" w:rsidRDefault="00751671" w:rsidP="00751671">
      <w:pPr>
        <w:pStyle w:val="berschrift3"/>
      </w:pPr>
      <w:r>
        <w:t>0753 - Requested Dispense Code (RXO-10)</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RequestedDispenseCode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Requested Dispense Code.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RXO-10</w:t>
            </w:r>
          </w:p>
        </w:tc>
      </w:tr>
    </w:tbl>
    <w:p w:rsidR="00751671" w:rsidRDefault="00751671" w:rsidP="00751671"/>
    <w:p w:rsidR="00751671" w:rsidRDefault="00751671" w:rsidP="00751671">
      <w:pPr>
        <w:pStyle w:val="berschrift3"/>
      </w:pPr>
      <w:r>
        <w:t>0754 - Requested Dispense Units (RXO-12)</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RequestedDispenseUnits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Requested Dispense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RXO-12</w:t>
            </w:r>
          </w:p>
        </w:tc>
      </w:tr>
    </w:tbl>
    <w:p w:rsidR="00751671" w:rsidRDefault="00751671" w:rsidP="00751671"/>
    <w:p w:rsidR="00751671" w:rsidRDefault="00751671" w:rsidP="00751671">
      <w:pPr>
        <w:pStyle w:val="berschrift3"/>
      </w:pPr>
      <w:r>
        <w:t>0755 - Status Weight At Birth</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StatusWeightAtBirth</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status of the use of the weight at birth for diagnosis related group (DRG) determination.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2.16.840.1.113883.18.397</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drgstatusWeightAtBirth</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status of the use of the weight at birth for diagnosis related group (DRG) determination.  US Realm.  Used in HL7 Version 2.x messaging in the DRG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Status Weight At Birth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http://terminology.hl7.org/CodeSystem/v2-0755</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2.16.840.1.113883.21.414</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hl7VS-statusWeightAtBirth</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status of the use of the weight at birth for diagnosis related group (DRG) determination.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Status Weight At Birth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http://terminology.hl7.org/ValueSet/v2-0755</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Status Weight At Birth</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status of the use of the weight at birth for diagnosis related group (DRG) determination.  US Realm.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FM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DRG-31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751671" w:rsidTr="00751671">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18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000" w:type="dxa"/>
            <w:tcBorders>
              <w:top w:val="single" w:sz="4" w:space="0" w:color="auto"/>
              <w:bottom w:val="single" w:sz="4" w:space="0" w:color="auto"/>
            </w:tcBorders>
            <w:shd w:val="clear" w:color="auto" w:fill="FFFFFF"/>
          </w:tcPr>
          <w:p w:rsidR="00751671" w:rsidRDefault="00751671" w:rsidP="00751671">
            <w:pPr>
              <w:pStyle w:val="UserTableBody"/>
            </w:pPr>
            <w:r>
              <w:t>0</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r>
              <w:t>No weight reported at admission used for grouping</w:t>
            </w:r>
          </w:p>
        </w:tc>
        <w:tc>
          <w:tcPr>
            <w:tcW w:w="18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000" w:type="dxa"/>
            <w:tcBorders>
              <w:top w:val="single" w:sz="4" w:space="0" w:color="auto"/>
              <w:bottom w:val="single" w:sz="4" w:space="0" w:color="auto"/>
            </w:tcBorders>
            <w:shd w:val="clear" w:color="auto" w:fill="F3F3F3"/>
          </w:tcPr>
          <w:p w:rsidR="00751671" w:rsidRDefault="00751671" w:rsidP="00751671">
            <w:r>
              <w:t>1</w:t>
            </w:r>
          </w:p>
        </w:tc>
        <w:tc>
          <w:tcPr>
            <w:tcW w:w="4400" w:type="dxa"/>
            <w:tcBorders>
              <w:top w:val="single" w:sz="4" w:space="0" w:color="auto"/>
              <w:bottom w:val="single" w:sz="4" w:space="0" w:color="auto"/>
            </w:tcBorders>
            <w:shd w:val="clear" w:color="auto" w:fill="F3F3F3"/>
          </w:tcPr>
          <w:p w:rsidR="00751671" w:rsidRDefault="00751671" w:rsidP="00751671">
            <w:r>
              <w:t>Weight reported at admission used for grouping</w:t>
            </w:r>
          </w:p>
        </w:tc>
        <w:tc>
          <w:tcPr>
            <w:tcW w:w="18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000" w:type="dxa"/>
            <w:tcBorders>
              <w:top w:val="single" w:sz="4" w:space="0" w:color="auto"/>
              <w:bottom w:val="double" w:sz="4" w:space="0" w:color="auto"/>
            </w:tcBorders>
            <w:shd w:val="clear" w:color="auto" w:fill="FFFFFF"/>
          </w:tcPr>
          <w:p w:rsidR="00751671" w:rsidRDefault="00751671" w:rsidP="00751671">
            <w:r>
              <w:t>2</w:t>
            </w:r>
          </w:p>
        </w:tc>
        <w:tc>
          <w:tcPr>
            <w:tcW w:w="4400" w:type="dxa"/>
            <w:tcBorders>
              <w:top w:val="single" w:sz="4" w:space="0" w:color="auto"/>
              <w:bottom w:val="double" w:sz="4" w:space="0" w:color="auto"/>
            </w:tcBorders>
            <w:shd w:val="clear" w:color="auto" w:fill="FFFFFF"/>
          </w:tcPr>
          <w:p w:rsidR="00751671" w:rsidRDefault="00751671" w:rsidP="00751671">
            <w:r>
              <w:t>Default weight (&gt;2499g) used for grouping</w:t>
            </w:r>
          </w:p>
        </w:tc>
        <w:tc>
          <w:tcPr>
            <w:tcW w:w="18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0756 - Requested Give Strength Units (RXO-19)</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RequestedGiveStrengthUnits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Requested Give Strength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RXO-19</w:t>
            </w:r>
          </w:p>
        </w:tc>
      </w:tr>
    </w:tbl>
    <w:p w:rsidR="00751671" w:rsidRDefault="00751671" w:rsidP="00751671"/>
    <w:p w:rsidR="00751671" w:rsidRDefault="00751671" w:rsidP="00751671">
      <w:pPr>
        <w:pStyle w:val="berschrift3"/>
      </w:pPr>
      <w:r>
        <w:t>0757 - DRG Status Respiration Minutes</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DrgStatusRespirationMinutes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status of the use of the respiration minutes information for diagnosis related group (DRG) determination.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2.16.840.1.113883.18.398</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drgStatusRespirationMinutes</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status of the use of the respiration minutes information for diagnosis related group (DRG) determination.  US Realm. Used in HL7 Version 2.x messaging in the DRG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DRG Status Respiration Minutes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http://terminology.hl7.org/CodeSystem/v2-0757</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2.16.840.1.113883.21.415</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hl7VS-statusRespirationMinutes</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status of the use of the respiration minutes information for diagnosis related group (DRG) determination.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DRG Status Respiration Minutes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http://terminology.hl7.org/ValueSet/v2-0757</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 Status Respiration Minutes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status of the use of the respiration minutes information for diagnosis related group (DRG) determination.  US Realm.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FM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DRG-32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0</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Respiration minutes not used for grouping</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1</w:t>
            </w:r>
          </w:p>
        </w:tc>
        <w:tc>
          <w:tcPr>
            <w:tcW w:w="1600" w:type="dxa"/>
            <w:tcBorders>
              <w:top w:val="single" w:sz="4" w:space="0" w:color="auto"/>
              <w:bottom w:val="single" w:sz="4" w:space="0" w:color="auto"/>
            </w:tcBorders>
            <w:shd w:val="clear" w:color="auto" w:fill="F3F3F3"/>
          </w:tcPr>
          <w:p w:rsidR="00751671" w:rsidRDefault="00751671" w:rsidP="00751671">
            <w:r>
              <w:t>Listed respiration minutes used for grouping</w:t>
            </w:r>
          </w:p>
        </w:tc>
        <w:tc>
          <w:tcPr>
            <w:tcW w:w="44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2</w:t>
            </w:r>
          </w:p>
        </w:tc>
        <w:tc>
          <w:tcPr>
            <w:tcW w:w="1600" w:type="dxa"/>
            <w:tcBorders>
              <w:top w:val="single" w:sz="4" w:space="0" w:color="auto"/>
              <w:bottom w:val="double" w:sz="4" w:space="0" w:color="auto"/>
            </w:tcBorders>
            <w:shd w:val="clear" w:color="auto" w:fill="FFFFFF"/>
          </w:tcPr>
          <w:p w:rsidR="00751671" w:rsidRDefault="00751671" w:rsidP="00751671">
            <w:r>
              <w:t>OPS code value used for grouping</w:t>
            </w:r>
          </w:p>
        </w:tc>
        <w:tc>
          <w:tcPr>
            <w:tcW w:w="44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0758 - Indication (RXO-20)</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Indication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Indication.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RXO-20</w:t>
            </w:r>
          </w:p>
        </w:tc>
      </w:tr>
    </w:tbl>
    <w:p w:rsidR="00751671" w:rsidRDefault="00751671" w:rsidP="00751671"/>
    <w:p w:rsidR="00751671" w:rsidRDefault="00751671" w:rsidP="00751671">
      <w:pPr>
        <w:pStyle w:val="berschrift3"/>
      </w:pPr>
      <w:r>
        <w:t>0759 - Status Admission</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759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StatusAdmission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admission status for the diagnosis related group (DRG) determination.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2.16.840.1.113883.18.399</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drgstatusAdmission</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admission status for the diagnosis related group (DRG) determination. US Realm. Used in HL7 Version 2.x messaging in the DRG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Status Admission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http://terminology.hl7.org/CodeSystem/v2-0759</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2.16.840.1.113883.21.416</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hl7VS-statusAdmission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admission status for the diagnosis related group (DRG) determination.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Status Admission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http://terminology.hl7.org/ValueSet/v2-0759</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representative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0759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2.16.840.1.113883.12.759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Status Admission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admission status for the diagnosis related group (DRG) determination. US Realm.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FM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DRG-33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751671" w:rsidTr="00751671">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18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000" w:type="dxa"/>
            <w:tcBorders>
              <w:top w:val="single" w:sz="4" w:space="0" w:color="auto"/>
              <w:bottom w:val="single" w:sz="4" w:space="0" w:color="auto"/>
            </w:tcBorders>
            <w:shd w:val="clear" w:color="auto" w:fill="FFFFFF"/>
          </w:tcPr>
          <w:p w:rsidR="00751671" w:rsidRDefault="00751671" w:rsidP="00751671">
            <w:pPr>
              <w:pStyle w:val="UserTableBody"/>
            </w:pPr>
            <w:r>
              <w:t>0</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r>
              <w:t>Admission status is valid; used for grouping</w:t>
            </w:r>
          </w:p>
        </w:tc>
        <w:tc>
          <w:tcPr>
            <w:tcW w:w="18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000" w:type="dxa"/>
            <w:tcBorders>
              <w:top w:val="single" w:sz="4" w:space="0" w:color="auto"/>
              <w:bottom w:val="single" w:sz="4" w:space="0" w:color="auto"/>
            </w:tcBorders>
            <w:shd w:val="clear" w:color="auto" w:fill="F3F3F3"/>
          </w:tcPr>
          <w:p w:rsidR="00751671" w:rsidRDefault="00751671" w:rsidP="00751671">
            <w:r>
              <w:t>1</w:t>
            </w:r>
          </w:p>
        </w:tc>
        <w:tc>
          <w:tcPr>
            <w:tcW w:w="4400" w:type="dxa"/>
            <w:tcBorders>
              <w:top w:val="single" w:sz="4" w:space="0" w:color="auto"/>
              <w:bottom w:val="single" w:sz="4" w:space="0" w:color="auto"/>
            </w:tcBorders>
            <w:shd w:val="clear" w:color="auto" w:fill="F3F3F3"/>
          </w:tcPr>
          <w:p w:rsidR="00751671" w:rsidRDefault="00751671" w:rsidP="00751671">
            <w:r>
              <w:t>Admission status is valid; not used for grouping</w:t>
            </w:r>
          </w:p>
        </w:tc>
        <w:tc>
          <w:tcPr>
            <w:tcW w:w="18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000" w:type="dxa"/>
            <w:tcBorders>
              <w:top w:val="single" w:sz="4" w:space="0" w:color="auto"/>
              <w:bottom w:val="single" w:sz="4" w:space="0" w:color="auto"/>
            </w:tcBorders>
            <w:shd w:val="clear" w:color="auto" w:fill="FFFFFF"/>
          </w:tcPr>
          <w:p w:rsidR="00751671" w:rsidRDefault="00751671" w:rsidP="00751671">
            <w:r>
              <w:t>2</w:t>
            </w:r>
          </w:p>
        </w:tc>
        <w:tc>
          <w:tcPr>
            <w:tcW w:w="4400" w:type="dxa"/>
            <w:tcBorders>
              <w:top w:val="single" w:sz="4" w:space="0" w:color="auto"/>
              <w:bottom w:val="single" w:sz="4" w:space="0" w:color="auto"/>
            </w:tcBorders>
            <w:shd w:val="clear" w:color="auto" w:fill="FFFFFF"/>
          </w:tcPr>
          <w:p w:rsidR="00751671" w:rsidRDefault="00751671" w:rsidP="00751671">
            <w:r>
              <w:t>Admission status is invalid; not used for grouping</w:t>
            </w:r>
          </w:p>
        </w:tc>
        <w:tc>
          <w:tcPr>
            <w:tcW w:w="1800" w:type="dxa"/>
            <w:tcBorders>
              <w:top w:val="single" w:sz="4" w:space="0" w:color="auto"/>
              <w:bottom w:val="single" w:sz="4" w:space="0" w:color="auto"/>
            </w:tcBorders>
            <w:shd w:val="clear" w:color="auto" w:fill="FFFFFF"/>
          </w:tcPr>
          <w:p w:rsidR="00751671" w:rsidRDefault="00751671" w:rsidP="00751671"/>
        </w:tc>
        <w:tc>
          <w:tcPr>
            <w:tcW w:w="1200" w:type="dxa"/>
            <w:tcBorders>
              <w:top w:val="single" w:sz="4" w:space="0" w:color="auto"/>
              <w:bottom w:val="single" w:sz="4" w:space="0" w:color="auto"/>
            </w:tcBorders>
            <w:shd w:val="clear" w:color="auto" w:fill="FFFFFF"/>
          </w:tcPr>
          <w:p w:rsidR="00751671" w:rsidRDefault="00751671" w:rsidP="00751671"/>
        </w:tc>
        <w:tc>
          <w:tcPr>
            <w:tcW w:w="800" w:type="dxa"/>
            <w:tcBorders>
              <w:top w:val="single" w:sz="4" w:space="0" w:color="auto"/>
              <w:bottom w:val="single" w:sz="4" w:space="0" w:color="auto"/>
            </w:tcBorders>
            <w:shd w:val="clear" w:color="auto" w:fill="FFFFFF"/>
          </w:tcPr>
          <w:p w:rsidR="00751671" w:rsidRDefault="00751671" w:rsidP="00751671"/>
        </w:tc>
      </w:tr>
      <w:tr w:rsidR="00751671" w:rsidTr="00751671">
        <w:tblPrEx>
          <w:tblCellMar>
            <w:top w:w="0" w:type="dxa"/>
            <w:bottom w:w="0" w:type="dxa"/>
          </w:tblCellMar>
        </w:tblPrEx>
        <w:tc>
          <w:tcPr>
            <w:tcW w:w="1000" w:type="dxa"/>
            <w:tcBorders>
              <w:top w:val="single" w:sz="4" w:space="0" w:color="auto"/>
              <w:bottom w:val="double" w:sz="4" w:space="0" w:color="auto"/>
            </w:tcBorders>
            <w:shd w:val="clear" w:color="auto" w:fill="F3F3F3"/>
          </w:tcPr>
          <w:p w:rsidR="00751671" w:rsidRDefault="00751671" w:rsidP="00751671">
            <w:r>
              <w:t>3</w:t>
            </w:r>
          </w:p>
        </w:tc>
        <w:tc>
          <w:tcPr>
            <w:tcW w:w="4400" w:type="dxa"/>
            <w:tcBorders>
              <w:top w:val="single" w:sz="4" w:space="0" w:color="auto"/>
              <w:bottom w:val="double" w:sz="4" w:space="0" w:color="auto"/>
            </w:tcBorders>
            <w:shd w:val="clear" w:color="auto" w:fill="F3F3F3"/>
          </w:tcPr>
          <w:p w:rsidR="00751671" w:rsidRDefault="00751671" w:rsidP="00751671">
            <w:r>
              <w:t>Admission status is invalid; default value used for grouping</w:t>
            </w:r>
          </w:p>
        </w:tc>
        <w:tc>
          <w:tcPr>
            <w:tcW w:w="1800" w:type="dxa"/>
            <w:tcBorders>
              <w:top w:val="single" w:sz="4" w:space="0" w:color="auto"/>
              <w:bottom w:val="double" w:sz="4" w:space="0" w:color="auto"/>
            </w:tcBorders>
            <w:shd w:val="clear" w:color="auto" w:fill="F3F3F3"/>
          </w:tcPr>
          <w:p w:rsidR="00751671" w:rsidRDefault="00751671" w:rsidP="00751671"/>
        </w:tc>
        <w:tc>
          <w:tcPr>
            <w:tcW w:w="1200" w:type="dxa"/>
            <w:tcBorders>
              <w:top w:val="single" w:sz="4" w:space="0" w:color="auto"/>
              <w:bottom w:val="double" w:sz="4" w:space="0" w:color="auto"/>
            </w:tcBorders>
            <w:shd w:val="clear" w:color="auto" w:fill="F3F3F3"/>
          </w:tcPr>
          <w:p w:rsidR="00751671" w:rsidRDefault="00751671" w:rsidP="00751671"/>
        </w:tc>
        <w:tc>
          <w:tcPr>
            <w:tcW w:w="800" w:type="dxa"/>
            <w:tcBorders>
              <w:top w:val="single" w:sz="4" w:space="0" w:color="auto"/>
              <w:bottom w:val="double" w:sz="4" w:space="0" w:color="auto"/>
            </w:tcBorders>
            <w:shd w:val="clear" w:color="auto" w:fill="F3F3F3"/>
          </w:tcPr>
          <w:p w:rsidR="00751671" w:rsidRDefault="00751671" w:rsidP="00751671"/>
        </w:tc>
      </w:tr>
    </w:tbl>
    <w:p w:rsidR="00751671" w:rsidRDefault="00751671" w:rsidP="00751671"/>
    <w:p w:rsidR="00751671" w:rsidRDefault="00751671" w:rsidP="00751671">
      <w:pPr>
        <w:pStyle w:val="berschrift3"/>
      </w:pPr>
      <w:r>
        <w:t>0760 - Requested Give Rate Units (RXO-22)</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RequestedGiveRateUnits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Requested Give Rate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RXO-22</w:t>
            </w:r>
          </w:p>
        </w:tc>
      </w:tr>
    </w:tbl>
    <w:p w:rsidR="00751671" w:rsidRDefault="00751671" w:rsidP="00751671"/>
    <w:p w:rsidR="00751671" w:rsidRDefault="00751671" w:rsidP="00751671">
      <w:pPr>
        <w:pStyle w:val="berschrift3"/>
      </w:pPr>
      <w:r>
        <w:t>0761 - DRG Procedure Determination Status</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DRGProcedureDeterminationStatus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status of the use of this particular procedure for the diagnosis related group (DRG) determination.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2.16.840.1.113883.18.400</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drgProcedureDeterminationStatus</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status of the use of this particular procedure for the diagnosis related group (DRG) determination.  US Realm. Used in HL7 Version 2.x messaging in the PR1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DRG Procedure Determination Status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http://terminology.hl7.org/CodeSystem/v2-0761</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2.16.840.1.113883.21.417</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hl7VS-drgProcedureDeterminationStatus</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status of the use of this particular procedure for the diagnosis related group (DRG) determination.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DRG Procedure Determination Status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http://terminology.hl7.org/ValueSet/v2-0761</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 Procedure Determination 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status of the use of this particular procedure for the diagnosis related group (DRG) determination.  US Realm.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FM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PR1-21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0</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r>
              <w:t>Valid code</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1</w:t>
            </w:r>
          </w:p>
        </w:tc>
        <w:tc>
          <w:tcPr>
            <w:tcW w:w="4400" w:type="dxa"/>
            <w:tcBorders>
              <w:top w:val="single" w:sz="4" w:space="0" w:color="auto"/>
              <w:bottom w:val="single" w:sz="4" w:space="0" w:color="auto"/>
            </w:tcBorders>
            <w:shd w:val="clear" w:color="auto" w:fill="F3F3F3"/>
          </w:tcPr>
          <w:p w:rsidR="00751671" w:rsidRDefault="00751671" w:rsidP="00751671">
            <w:r>
              <w:t>Invalid code</w:t>
            </w:r>
          </w:p>
        </w:tc>
        <w:tc>
          <w:tcPr>
            <w:tcW w:w="16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r>
              <w:t>2</w:t>
            </w:r>
          </w:p>
        </w:tc>
        <w:tc>
          <w:tcPr>
            <w:tcW w:w="4400" w:type="dxa"/>
            <w:tcBorders>
              <w:top w:val="single" w:sz="4" w:space="0" w:color="auto"/>
              <w:bottom w:val="single" w:sz="4" w:space="0" w:color="auto"/>
            </w:tcBorders>
            <w:shd w:val="clear" w:color="auto" w:fill="FFFFFF"/>
          </w:tcPr>
          <w:p w:rsidR="00751671" w:rsidRDefault="00751671" w:rsidP="00751671">
            <w:r>
              <w:t>Not used</w:t>
            </w:r>
          </w:p>
        </w:tc>
        <w:tc>
          <w:tcPr>
            <w:tcW w:w="1600" w:type="dxa"/>
            <w:tcBorders>
              <w:top w:val="single" w:sz="4" w:space="0" w:color="auto"/>
              <w:bottom w:val="single" w:sz="4" w:space="0" w:color="auto"/>
            </w:tcBorders>
            <w:shd w:val="clear" w:color="auto" w:fill="FFFFFF"/>
          </w:tcPr>
          <w:p w:rsidR="00751671" w:rsidRDefault="00751671" w:rsidP="00751671"/>
        </w:tc>
        <w:tc>
          <w:tcPr>
            <w:tcW w:w="1200" w:type="dxa"/>
            <w:tcBorders>
              <w:top w:val="single" w:sz="4" w:space="0" w:color="auto"/>
              <w:bottom w:val="single" w:sz="4" w:space="0" w:color="auto"/>
            </w:tcBorders>
            <w:shd w:val="clear" w:color="auto" w:fill="FFFFFF"/>
          </w:tcPr>
          <w:p w:rsidR="00751671" w:rsidRDefault="00751671" w:rsidP="00751671"/>
        </w:tc>
        <w:tc>
          <w:tcPr>
            <w:tcW w:w="800" w:type="dxa"/>
            <w:tcBorders>
              <w:top w:val="single" w:sz="4" w:space="0" w:color="auto"/>
              <w:bottom w:val="single" w:sz="4" w:space="0" w:color="auto"/>
            </w:tcBorders>
            <w:shd w:val="clear" w:color="auto" w:fill="FFFFFF"/>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3</w:t>
            </w:r>
          </w:p>
        </w:tc>
        <w:tc>
          <w:tcPr>
            <w:tcW w:w="4400" w:type="dxa"/>
            <w:tcBorders>
              <w:top w:val="single" w:sz="4" w:space="0" w:color="auto"/>
              <w:bottom w:val="single" w:sz="4" w:space="0" w:color="auto"/>
            </w:tcBorders>
            <w:shd w:val="clear" w:color="auto" w:fill="F3F3F3"/>
          </w:tcPr>
          <w:p w:rsidR="00751671" w:rsidRDefault="00751671" w:rsidP="00751671">
            <w:r>
              <w:t>Invalid for this gender</w:t>
            </w:r>
          </w:p>
        </w:tc>
        <w:tc>
          <w:tcPr>
            <w:tcW w:w="16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4</w:t>
            </w:r>
          </w:p>
        </w:tc>
        <w:tc>
          <w:tcPr>
            <w:tcW w:w="4400" w:type="dxa"/>
            <w:tcBorders>
              <w:top w:val="single" w:sz="4" w:space="0" w:color="auto"/>
              <w:bottom w:val="double" w:sz="4" w:space="0" w:color="auto"/>
            </w:tcBorders>
            <w:shd w:val="clear" w:color="auto" w:fill="FFFFFF"/>
          </w:tcPr>
          <w:p w:rsidR="00751671" w:rsidRDefault="00751671" w:rsidP="00751671">
            <w:r>
              <w:t>Invalid for this age</w:t>
            </w:r>
          </w:p>
        </w:tc>
        <w:tc>
          <w:tcPr>
            <w:tcW w:w="16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0762 - Supplementary Code (RXO-24)</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SupplementaryCode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Supplementary Code.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RXO-24</w:t>
            </w:r>
          </w:p>
        </w:tc>
      </w:tr>
    </w:tbl>
    <w:p w:rsidR="00751671" w:rsidRDefault="00751671" w:rsidP="00751671"/>
    <w:p w:rsidR="00751671" w:rsidRDefault="00751671" w:rsidP="00751671">
      <w:pPr>
        <w:pStyle w:val="berschrift3"/>
      </w:pPr>
      <w:r>
        <w:t>0763 - DRG Procedure Relevance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DRGProcedureRelevance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relevance of this particular procedure for the diagnosis related group (DRG) determination.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2.16.840.1.113883.18.401</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drgProcedureRelevance</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relevance of this particular procedure for the diagnosis related group (DRG) determination. US Realm. Used in HL7 Version 2.x messaging in the PR1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DRG Procedure Relevance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http://terminology.hl7.org/CodeSystem/v2-0763</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2.16.840.1.113883.21.418</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hl7VS-drgProcedureRelevance</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relevance of this particular procedure for the diagnosis related group (DRG) determination.</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DRG Procedure Relevance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http://terminology.hl7.org/ValueSet/v2-0763</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representative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DRG Procedure Relevance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relevance of this particular procedure for the diagnosis related group (DRG) determination. US Realm.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FM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PR1-22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0</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r>
              <w:t>Neither operation relevant nor non-operation relevant procedure</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1</w:t>
            </w:r>
          </w:p>
        </w:tc>
        <w:tc>
          <w:tcPr>
            <w:tcW w:w="4400" w:type="dxa"/>
            <w:tcBorders>
              <w:top w:val="single" w:sz="4" w:space="0" w:color="auto"/>
              <w:bottom w:val="single" w:sz="4" w:space="0" w:color="auto"/>
            </w:tcBorders>
            <w:shd w:val="clear" w:color="auto" w:fill="F3F3F3"/>
          </w:tcPr>
          <w:p w:rsidR="00751671" w:rsidRDefault="00751671" w:rsidP="00751671">
            <w:r>
              <w:t>Operation relevant procedure</w:t>
            </w:r>
          </w:p>
        </w:tc>
        <w:tc>
          <w:tcPr>
            <w:tcW w:w="16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2</w:t>
            </w:r>
          </w:p>
        </w:tc>
        <w:tc>
          <w:tcPr>
            <w:tcW w:w="4400" w:type="dxa"/>
            <w:tcBorders>
              <w:top w:val="single" w:sz="4" w:space="0" w:color="auto"/>
              <w:bottom w:val="double" w:sz="4" w:space="0" w:color="auto"/>
            </w:tcBorders>
            <w:shd w:val="clear" w:color="auto" w:fill="FFFFFF"/>
          </w:tcPr>
          <w:p w:rsidR="00751671" w:rsidRDefault="00751671" w:rsidP="00751671">
            <w:r>
              <w:t>Non-operation relevant procedure</w:t>
            </w:r>
          </w:p>
        </w:tc>
        <w:tc>
          <w:tcPr>
            <w:tcW w:w="16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0764 - Requested Drug Strength Volume Units (RXO-26)</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RequestedDrugStrengthVolumeUnits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Requested Drug Strength Volume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RXO-26</w:t>
            </w:r>
          </w:p>
        </w:tc>
      </w:tr>
    </w:tbl>
    <w:p w:rsidR="00751671" w:rsidRDefault="00751671" w:rsidP="00751671"/>
    <w:p w:rsidR="00751671" w:rsidRDefault="00751671" w:rsidP="00751671">
      <w:pPr>
        <w:pStyle w:val="berschrift3"/>
      </w:pPr>
      <w:r>
        <w:t>0765 - Dispensing Pharmacy (RXO-32)</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DispensingPharmacy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Dispensing Pharmacy.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RXO-32</w:t>
            </w:r>
          </w:p>
        </w:tc>
      </w:tr>
    </w:tbl>
    <w:p w:rsidR="00751671" w:rsidRDefault="00751671" w:rsidP="00751671"/>
    <w:p w:rsidR="00751671" w:rsidRDefault="00751671" w:rsidP="00751671">
      <w:pPr>
        <w:pStyle w:val="berschrift3"/>
      </w:pPr>
      <w:r>
        <w:t>0766 - Routing Instruction (RXR-5)</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RoutingInstruction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Routing Instruction.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RXR-5</w:t>
            </w:r>
          </w:p>
        </w:tc>
      </w:tr>
    </w:tbl>
    <w:p w:rsidR="00751671" w:rsidRDefault="00751671" w:rsidP="00751671"/>
    <w:p w:rsidR="000536E4" w:rsidRDefault="00751671">
      <w:r>
        <w:t>0767 - Bolus Dose Amount Units (RXV-4)</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BolusDoseAmountUnits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Bolus Dose Amount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RXV-4</w:t>
            </w:r>
          </w:p>
        </w:tc>
      </w:tr>
    </w:tbl>
    <w:p w:rsidR="00751671" w:rsidRDefault="00751671" w:rsidP="00751671"/>
    <w:p w:rsidR="00751671" w:rsidRDefault="00751671" w:rsidP="00751671">
      <w:pPr>
        <w:pStyle w:val="berschrift3"/>
      </w:pPr>
      <w:r>
        <w:t>0768 - Bolus Dose Volume Units (RXV-6)</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BolusDoseVolumeUnits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Bolus Dose Volume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RXV-6</w:t>
            </w:r>
          </w:p>
        </w:tc>
      </w:tr>
    </w:tbl>
    <w:p w:rsidR="00751671" w:rsidRDefault="00751671" w:rsidP="00751671"/>
    <w:p w:rsidR="00751671" w:rsidRDefault="00751671" w:rsidP="00751671">
      <w:pPr>
        <w:pStyle w:val="berschrift3"/>
      </w:pPr>
      <w:r>
        <w:t>0769 - PCA Dose Amount Units (RXV-9)</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769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PCADoseAmountUnits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PCA Dose Amount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0769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2.16.840.1.113883.12.769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RXV-9</w:t>
            </w:r>
          </w:p>
        </w:tc>
      </w:tr>
    </w:tbl>
    <w:p w:rsidR="00751671" w:rsidRDefault="00751671" w:rsidP="00751671"/>
    <w:p w:rsidR="00751671" w:rsidRDefault="00751671" w:rsidP="00751671">
      <w:pPr>
        <w:pStyle w:val="berschrift3"/>
      </w:pPr>
      <w:r>
        <w:t>0770 - PCA Dose Amount Volume Units (RXV-11)</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PCADoseAmountVolumeUnits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PCA Dose Amount Volume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RXV-11</w:t>
            </w:r>
          </w:p>
        </w:tc>
      </w:tr>
    </w:tbl>
    <w:p w:rsidR="00751671" w:rsidRDefault="00751671" w:rsidP="00751671"/>
    <w:p w:rsidR="00751671" w:rsidRDefault="00751671" w:rsidP="00751671">
      <w:pPr>
        <w:pStyle w:val="berschrift3"/>
      </w:pPr>
      <w:r>
        <w:t>0771 - Resource Type or Category</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ResourceTypeOrCategory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a high level categorization of resources.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Resource Type or Category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a high level categorization of resources.  No suggested values.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PA</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STF-39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berschrift3"/>
      </w:pPr>
      <w:r>
        <w:t>0772 - Max Dose Amount Units (RXV-13)</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MaxDoseAmountUnits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Max Dose Amount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RXV-13</w:t>
            </w:r>
          </w:p>
        </w:tc>
      </w:tr>
    </w:tbl>
    <w:p w:rsidR="00751671" w:rsidRDefault="00751671" w:rsidP="00751671"/>
    <w:p w:rsidR="00751671" w:rsidRDefault="00751671" w:rsidP="00751671">
      <w:pPr>
        <w:pStyle w:val="berschrift3"/>
      </w:pPr>
      <w:r>
        <w:t>0773 - Max Dose Amount Volume Units (RXV-15)</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MaxDoseAmountVolumeUnits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Max Dose Amount Volume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RXV-15</w:t>
            </w:r>
          </w:p>
        </w:tc>
      </w:tr>
    </w:tbl>
    <w:p w:rsidR="00751671" w:rsidRDefault="00751671" w:rsidP="00751671"/>
    <w:p w:rsidR="00751671" w:rsidRDefault="00751671" w:rsidP="00751671">
      <w:pPr>
        <w:pStyle w:val="berschrift3"/>
      </w:pPr>
      <w:r>
        <w:t>0774 - Location (SAC-15)</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Location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Location.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SAC-15</w:t>
            </w:r>
          </w:p>
        </w:tc>
      </w:tr>
    </w:tbl>
    <w:p w:rsidR="00751671" w:rsidRDefault="00751671" w:rsidP="00751671"/>
    <w:p w:rsidR="00751671" w:rsidRDefault="00751671" w:rsidP="00751671">
      <w:pPr>
        <w:pStyle w:val="berschrift3"/>
      </w:pPr>
      <w:r>
        <w:t>0775 - Container Height/Diameter/Delta Units (SAC-20)</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ContainerHeight/Diameter/DeltaUnits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Container Height/Diameter/Delta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SAC-20</w:t>
            </w:r>
          </w:p>
        </w:tc>
      </w:tr>
    </w:tbl>
    <w:p w:rsidR="00751671" w:rsidRDefault="00751671" w:rsidP="00751671"/>
    <w:p w:rsidR="00751671" w:rsidRDefault="00751671" w:rsidP="00751671">
      <w:pPr>
        <w:pStyle w:val="berschrift3"/>
      </w:pPr>
      <w:r>
        <w:t>0776 - Item Status</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ItemStatus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status (useful for reporting and item usage purposes) that applies to an item.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2.16.840.1.113883.18.402</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itemStatus</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status (useful for reporting and item usage purposes) that applies to an item. Used in HL7 Version 2.x messaging in the ITM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Item Status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http://terminology.hl7.org/CodeSystem/v2-0776</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2.16.840.1.113883.21.419</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hl7VS-itemStatus</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status (useful for reporting and item usage purposes) that applies to an item.</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Item Status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http://terminology.hl7.org/ValueSet/v2-0776</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representative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Item 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status (useful for reporting and item usage purposes) that applies to an item.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MM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ITM-3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20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36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A</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Active</w:t>
            </w:r>
          </w:p>
        </w:tc>
        <w:tc>
          <w:tcPr>
            <w:tcW w:w="2000" w:type="dxa"/>
            <w:tcBorders>
              <w:top w:val="single" w:sz="4" w:space="0" w:color="auto"/>
              <w:bottom w:val="single" w:sz="4" w:space="0" w:color="auto"/>
            </w:tcBorders>
            <w:shd w:val="clear" w:color="auto" w:fill="FFFFFF"/>
          </w:tcPr>
          <w:p w:rsidR="00751671" w:rsidRDefault="00751671" w:rsidP="00751671">
            <w:pPr>
              <w:pStyle w:val="UserTableBody"/>
            </w:pPr>
          </w:p>
        </w:tc>
        <w:tc>
          <w:tcPr>
            <w:tcW w:w="3600" w:type="dxa"/>
            <w:tcBorders>
              <w:top w:val="single" w:sz="4" w:space="0" w:color="auto"/>
              <w:bottom w:val="single" w:sz="4" w:space="0" w:color="auto"/>
            </w:tcBorders>
            <w:shd w:val="clear" w:color="auto" w:fill="FFFFFF"/>
          </w:tcPr>
          <w:p w:rsidR="00751671" w:rsidRDefault="00751671" w:rsidP="00751671">
            <w:pPr>
              <w:pStyle w:val="UserTableBody"/>
            </w:pPr>
            <w:r>
              <w:t>Item is available to be purchased or issued.</w:t>
            </w: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P</w:t>
            </w:r>
          </w:p>
        </w:tc>
        <w:tc>
          <w:tcPr>
            <w:tcW w:w="1600" w:type="dxa"/>
            <w:tcBorders>
              <w:top w:val="single" w:sz="4" w:space="0" w:color="auto"/>
              <w:bottom w:val="single" w:sz="4" w:space="0" w:color="auto"/>
            </w:tcBorders>
            <w:shd w:val="clear" w:color="auto" w:fill="F3F3F3"/>
          </w:tcPr>
          <w:p w:rsidR="00751671" w:rsidRDefault="00751671" w:rsidP="00751671">
            <w:r>
              <w:t>Pending Inactive</w:t>
            </w:r>
          </w:p>
        </w:tc>
        <w:tc>
          <w:tcPr>
            <w:tcW w:w="2000" w:type="dxa"/>
            <w:tcBorders>
              <w:top w:val="single" w:sz="4" w:space="0" w:color="auto"/>
              <w:bottom w:val="single" w:sz="4" w:space="0" w:color="auto"/>
            </w:tcBorders>
            <w:shd w:val="clear" w:color="auto" w:fill="F3F3F3"/>
          </w:tcPr>
          <w:p w:rsidR="00751671" w:rsidRDefault="00751671" w:rsidP="00751671"/>
        </w:tc>
        <w:tc>
          <w:tcPr>
            <w:tcW w:w="3600" w:type="dxa"/>
            <w:tcBorders>
              <w:top w:val="single" w:sz="4" w:space="0" w:color="auto"/>
              <w:bottom w:val="single" w:sz="4" w:space="0" w:color="auto"/>
            </w:tcBorders>
            <w:shd w:val="clear" w:color="auto" w:fill="F3F3F3"/>
          </w:tcPr>
          <w:p w:rsidR="00751671" w:rsidRDefault="00751671" w:rsidP="00751671">
            <w:r>
              <w:t>Item is not available to be purchased, but is available to be issued.</w:t>
            </w:r>
          </w:p>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I</w:t>
            </w:r>
          </w:p>
        </w:tc>
        <w:tc>
          <w:tcPr>
            <w:tcW w:w="1600" w:type="dxa"/>
            <w:tcBorders>
              <w:top w:val="single" w:sz="4" w:space="0" w:color="auto"/>
              <w:bottom w:val="double" w:sz="4" w:space="0" w:color="auto"/>
            </w:tcBorders>
            <w:shd w:val="clear" w:color="auto" w:fill="FFFFFF"/>
          </w:tcPr>
          <w:p w:rsidR="00751671" w:rsidRDefault="00751671" w:rsidP="00751671">
            <w:r>
              <w:t>Inactive</w:t>
            </w:r>
          </w:p>
        </w:tc>
        <w:tc>
          <w:tcPr>
            <w:tcW w:w="2000" w:type="dxa"/>
            <w:tcBorders>
              <w:top w:val="single" w:sz="4" w:space="0" w:color="auto"/>
              <w:bottom w:val="double" w:sz="4" w:space="0" w:color="auto"/>
            </w:tcBorders>
            <w:shd w:val="clear" w:color="auto" w:fill="FFFFFF"/>
          </w:tcPr>
          <w:p w:rsidR="00751671" w:rsidRDefault="00751671" w:rsidP="00751671"/>
        </w:tc>
        <w:tc>
          <w:tcPr>
            <w:tcW w:w="3600" w:type="dxa"/>
            <w:tcBorders>
              <w:top w:val="single" w:sz="4" w:space="0" w:color="auto"/>
              <w:bottom w:val="double" w:sz="4" w:space="0" w:color="auto"/>
            </w:tcBorders>
            <w:shd w:val="clear" w:color="auto" w:fill="FFFFFF"/>
          </w:tcPr>
          <w:p w:rsidR="00751671" w:rsidRDefault="00751671" w:rsidP="00751671">
            <w:r>
              <w:t>Item is not available to be purchased or issued.</w:t>
            </w:r>
          </w:p>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0777 - Volume Units (SAC-24)</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VolumeUnits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Volume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SAC-24</w:t>
            </w:r>
          </w:p>
        </w:tc>
      </w:tr>
    </w:tbl>
    <w:p w:rsidR="00751671" w:rsidRDefault="00751671" w:rsidP="00751671"/>
    <w:p w:rsidR="00751671" w:rsidRDefault="00751671" w:rsidP="00751671">
      <w:pPr>
        <w:pStyle w:val="berschrift3"/>
      </w:pPr>
      <w:r>
        <w:t>0778 - Item Type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ItemType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a classification of material items into like groups as defined and utilized within an operating room setting for charting procedures.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2.16.840.1.113883.18.403</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itemType</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a classification of material items into like groups as defined and utilized within an operating room setting for charting procedures.  Used in HL7 Version 2.x messaging in the ITM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Item Type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http://terminology.hl7.org/CodeSystem/v2-0778</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2.16.840.1.113883.21.420</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hl7VS-itemType</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a classification of material items into like groups as defined and utilized within an operating room setting for charting procedures.</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Item Type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http://terminology.hl7.org/ValueSet/v2-0778</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Item 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a classification of material items into like groups as defined and utilized within an operating room setting for charting procedures.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ITM-4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EQP</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Equipment</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SUP</w:t>
            </w:r>
          </w:p>
        </w:tc>
        <w:tc>
          <w:tcPr>
            <w:tcW w:w="1600" w:type="dxa"/>
            <w:tcBorders>
              <w:top w:val="single" w:sz="4" w:space="0" w:color="auto"/>
              <w:bottom w:val="single" w:sz="4" w:space="0" w:color="auto"/>
            </w:tcBorders>
            <w:shd w:val="clear" w:color="auto" w:fill="F3F3F3"/>
          </w:tcPr>
          <w:p w:rsidR="00751671" w:rsidRDefault="00751671" w:rsidP="00751671">
            <w:r>
              <w:t>Supply</w:t>
            </w:r>
          </w:p>
        </w:tc>
        <w:tc>
          <w:tcPr>
            <w:tcW w:w="44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r>
              <w:t>IMP</w:t>
            </w:r>
          </w:p>
        </w:tc>
        <w:tc>
          <w:tcPr>
            <w:tcW w:w="1600" w:type="dxa"/>
            <w:tcBorders>
              <w:top w:val="single" w:sz="4" w:space="0" w:color="auto"/>
              <w:bottom w:val="single" w:sz="4" w:space="0" w:color="auto"/>
            </w:tcBorders>
            <w:shd w:val="clear" w:color="auto" w:fill="FFFFFF"/>
          </w:tcPr>
          <w:p w:rsidR="00751671" w:rsidRDefault="00751671" w:rsidP="00751671">
            <w:r>
              <w:t>Implant</w:t>
            </w:r>
          </w:p>
        </w:tc>
        <w:tc>
          <w:tcPr>
            <w:tcW w:w="4400" w:type="dxa"/>
            <w:tcBorders>
              <w:top w:val="single" w:sz="4" w:space="0" w:color="auto"/>
              <w:bottom w:val="single" w:sz="4" w:space="0" w:color="auto"/>
            </w:tcBorders>
            <w:shd w:val="clear" w:color="auto" w:fill="FFFFFF"/>
          </w:tcPr>
          <w:p w:rsidR="00751671" w:rsidRDefault="00751671" w:rsidP="00751671"/>
        </w:tc>
        <w:tc>
          <w:tcPr>
            <w:tcW w:w="1200" w:type="dxa"/>
            <w:tcBorders>
              <w:top w:val="single" w:sz="4" w:space="0" w:color="auto"/>
              <w:bottom w:val="single" w:sz="4" w:space="0" w:color="auto"/>
            </w:tcBorders>
            <w:shd w:val="clear" w:color="auto" w:fill="FFFFFF"/>
          </w:tcPr>
          <w:p w:rsidR="00751671" w:rsidRDefault="00751671" w:rsidP="00751671"/>
        </w:tc>
        <w:tc>
          <w:tcPr>
            <w:tcW w:w="800" w:type="dxa"/>
            <w:tcBorders>
              <w:top w:val="single" w:sz="4" w:space="0" w:color="auto"/>
              <w:bottom w:val="single" w:sz="4" w:space="0" w:color="auto"/>
            </w:tcBorders>
            <w:shd w:val="clear" w:color="auto" w:fill="FFFFFF"/>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MED</w:t>
            </w:r>
          </w:p>
        </w:tc>
        <w:tc>
          <w:tcPr>
            <w:tcW w:w="1600" w:type="dxa"/>
            <w:tcBorders>
              <w:top w:val="single" w:sz="4" w:space="0" w:color="auto"/>
              <w:bottom w:val="single" w:sz="4" w:space="0" w:color="auto"/>
            </w:tcBorders>
            <w:shd w:val="clear" w:color="auto" w:fill="F3F3F3"/>
          </w:tcPr>
          <w:p w:rsidR="00751671" w:rsidRDefault="00751671" w:rsidP="00751671">
            <w:r>
              <w:t>Medication</w:t>
            </w:r>
          </w:p>
        </w:tc>
        <w:tc>
          <w:tcPr>
            <w:tcW w:w="44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TDC</w:t>
            </w:r>
          </w:p>
        </w:tc>
        <w:tc>
          <w:tcPr>
            <w:tcW w:w="1600" w:type="dxa"/>
            <w:tcBorders>
              <w:top w:val="single" w:sz="4" w:space="0" w:color="auto"/>
              <w:bottom w:val="double" w:sz="4" w:space="0" w:color="auto"/>
            </w:tcBorders>
            <w:shd w:val="clear" w:color="auto" w:fill="FFFFFF"/>
          </w:tcPr>
          <w:p w:rsidR="00751671" w:rsidRDefault="00751671" w:rsidP="00751671">
            <w:r>
              <w:t>Tubes, Drains, and Catheters</w:t>
            </w:r>
          </w:p>
        </w:tc>
        <w:tc>
          <w:tcPr>
            <w:tcW w:w="44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0779 - Hemolysis Index Units (SAC-33)</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779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HemolysisIndexUnits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Hemolysis Index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0779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2.16.840.1.113883.12.779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SAC-33</w:t>
            </w:r>
          </w:p>
        </w:tc>
      </w:tr>
    </w:tbl>
    <w:p w:rsidR="00751671" w:rsidRDefault="00751671" w:rsidP="00751671"/>
    <w:p w:rsidR="00751671" w:rsidRDefault="00751671" w:rsidP="00751671">
      <w:pPr>
        <w:pStyle w:val="berschrift3"/>
      </w:pPr>
      <w:r>
        <w:t>0780 - Lipemia Index Units (SAC-35)</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LipemiaIndexUnits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Lipemia Index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SAC-35</w:t>
            </w:r>
          </w:p>
        </w:tc>
      </w:tr>
    </w:tbl>
    <w:p w:rsidR="00751671" w:rsidRDefault="00751671" w:rsidP="00751671"/>
    <w:p w:rsidR="00751671" w:rsidRDefault="00751671" w:rsidP="00751671">
      <w:pPr>
        <w:pStyle w:val="berschrift3"/>
      </w:pPr>
      <w:r>
        <w:t>0781 - Icterus Index Units (SAC-37)</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IcterusIndexUnits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Icterus Index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SAC-37</w:t>
            </w:r>
          </w:p>
        </w:tc>
      </w:tr>
    </w:tbl>
    <w:p w:rsidR="00751671" w:rsidRDefault="00751671" w:rsidP="00751671"/>
    <w:p w:rsidR="00751671" w:rsidRDefault="00751671" w:rsidP="00751671">
      <w:pPr>
        <w:pStyle w:val="berschrift3"/>
      </w:pPr>
      <w:r>
        <w:t>0782 - Fibrin Index Units (SAC-39)</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FibrinIndexUnits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Fibrin Index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SAC-39</w:t>
            </w:r>
          </w:p>
        </w:tc>
      </w:tr>
    </w:tbl>
    <w:p w:rsidR="00751671" w:rsidRDefault="00751671" w:rsidP="00751671"/>
    <w:p w:rsidR="00751671" w:rsidRDefault="00751671" w:rsidP="00751671">
      <w:pPr>
        <w:pStyle w:val="berschrift3"/>
      </w:pPr>
      <w:r>
        <w:t>0783 - Application/Method Identifier (SID-1)</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Application/MethodIdentifier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Application/Method 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SID-1</w:t>
            </w:r>
          </w:p>
        </w:tc>
      </w:tr>
    </w:tbl>
    <w:p w:rsidR="00751671" w:rsidRDefault="00751671" w:rsidP="00751671"/>
    <w:p w:rsidR="00751671" w:rsidRDefault="00751671" w:rsidP="00751671">
      <w:pPr>
        <w:pStyle w:val="berschrift3"/>
      </w:pPr>
      <w:r>
        <w:t>0784 - Specimen Source Site (SPM-8)</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SpecimenSourceSite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Specimen Source Site.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SPM-8</w:t>
            </w:r>
          </w:p>
        </w:tc>
      </w:tr>
    </w:tbl>
    <w:p w:rsidR="00751671" w:rsidRDefault="00751671" w:rsidP="00751671"/>
    <w:p w:rsidR="00751671" w:rsidRDefault="00751671" w:rsidP="00751671">
      <w:pPr>
        <w:pStyle w:val="berschrift3"/>
      </w:pPr>
      <w:r>
        <w:t>0785 - Container Type  (SPM-27)</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ContainerType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Container Type .</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SPM-27</w:t>
            </w:r>
          </w:p>
        </w:tc>
      </w:tr>
    </w:tbl>
    <w:p w:rsidR="00751671" w:rsidRDefault="00751671" w:rsidP="00751671"/>
    <w:p w:rsidR="00751671" w:rsidRDefault="00751671" w:rsidP="00751671">
      <w:pPr>
        <w:pStyle w:val="berschrift3"/>
      </w:pPr>
      <w:r>
        <w:t>0786 - Primary Key Value – STF (STF-1)</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PrimaryKeyValue–STF</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Primary Key Value – STF.</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STD-1</w:t>
            </w:r>
          </w:p>
        </w:tc>
      </w:tr>
    </w:tbl>
    <w:p w:rsidR="00751671" w:rsidRDefault="00751671" w:rsidP="00751671"/>
    <w:p w:rsidR="00751671" w:rsidRDefault="00751671" w:rsidP="00751671">
      <w:pPr>
        <w:pStyle w:val="berschrift3"/>
      </w:pPr>
      <w:r>
        <w:t>0787 - Universal Service Identifier (TCC-1)</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UniversalServiceIdentifier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Universal Service 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TCC-1</w:t>
            </w:r>
          </w:p>
        </w:tc>
      </w:tr>
    </w:tbl>
    <w:p w:rsidR="00751671" w:rsidRDefault="00751671" w:rsidP="00751671"/>
    <w:p w:rsidR="00751671" w:rsidRDefault="00751671" w:rsidP="00751671">
      <w:pPr>
        <w:pStyle w:val="berschrift3"/>
      </w:pPr>
      <w:r>
        <w:t>0788 - Units (TCC-13)</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TCC-13</w:t>
            </w:r>
          </w:p>
        </w:tc>
      </w:tr>
    </w:tbl>
    <w:p w:rsidR="00751671" w:rsidRDefault="00751671" w:rsidP="00751671"/>
    <w:p w:rsidR="00751671" w:rsidRDefault="00751671" w:rsidP="00751671">
      <w:pPr>
        <w:pStyle w:val="berschrift3"/>
      </w:pPr>
      <w:r>
        <w:t>0789 - Universal Service Identifier (TCD-1)</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789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UniversalServiceIdentifier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Universal Service Identifier.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0789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2.16.840.1.113883.12.789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TCD-1</w:t>
            </w:r>
          </w:p>
        </w:tc>
      </w:tr>
    </w:tbl>
    <w:p w:rsidR="00751671" w:rsidRDefault="00751671" w:rsidP="00751671"/>
    <w:p w:rsidR="00751671" w:rsidRDefault="00751671" w:rsidP="00751671">
      <w:pPr>
        <w:pStyle w:val="berschrift3"/>
      </w:pPr>
      <w:r>
        <w:t>0790 - Approving Regulatory Agency</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ApprovingRegulatoryAgency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the regulatory agency by which the item has been approved, such as the FDA or AMA.</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2.16.840.1.113883.18.404</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approvingRegulatoryAgency</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regulatory agency by which the item has been approved, such as the FDA or AMA. Used in HL7 Version 2.x messaging in the ITM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Approving Regulatory Agency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http://terminology.hl7.org/CodeSystem/v2-0790</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2.16.840.1.113883.21.421</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hl7VS-approvingRegulatoryAgency</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the regulatory agency by which the item has been approved, such as the FDA or AMA.</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Approving Regulatory Agency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http://terminology.hl7.org/ValueSet/v2-0790</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Approving Regulatory Agency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regulatory agency by which the item has been approved, such as the FDA or AMA.</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ITM-16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0790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FDA</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Food and Drug Administration</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3F3F3"/>
          </w:tcPr>
          <w:p w:rsidR="00751671" w:rsidRDefault="00751671" w:rsidP="00751671">
            <w:r>
              <w:t>AMA</w:t>
            </w:r>
          </w:p>
        </w:tc>
        <w:tc>
          <w:tcPr>
            <w:tcW w:w="1600" w:type="dxa"/>
            <w:tcBorders>
              <w:top w:val="single" w:sz="4" w:space="0" w:color="auto"/>
              <w:bottom w:val="double" w:sz="4" w:space="0" w:color="auto"/>
            </w:tcBorders>
            <w:shd w:val="clear" w:color="auto" w:fill="F3F3F3"/>
          </w:tcPr>
          <w:p w:rsidR="00751671" w:rsidRDefault="00751671" w:rsidP="00751671">
            <w:r>
              <w:t>American Medical Association</w:t>
            </w:r>
          </w:p>
        </w:tc>
        <w:tc>
          <w:tcPr>
            <w:tcW w:w="4400" w:type="dxa"/>
            <w:tcBorders>
              <w:top w:val="single" w:sz="4" w:space="0" w:color="auto"/>
              <w:bottom w:val="double" w:sz="4" w:space="0" w:color="auto"/>
            </w:tcBorders>
            <w:shd w:val="clear" w:color="auto" w:fill="F3F3F3"/>
          </w:tcPr>
          <w:p w:rsidR="00751671" w:rsidRDefault="00751671" w:rsidP="00751671"/>
        </w:tc>
        <w:tc>
          <w:tcPr>
            <w:tcW w:w="1200" w:type="dxa"/>
            <w:tcBorders>
              <w:top w:val="single" w:sz="4" w:space="0" w:color="auto"/>
              <w:bottom w:val="double" w:sz="4" w:space="0" w:color="auto"/>
            </w:tcBorders>
            <w:shd w:val="clear" w:color="auto" w:fill="F3F3F3"/>
          </w:tcPr>
          <w:p w:rsidR="00751671" w:rsidRDefault="00751671" w:rsidP="00751671"/>
        </w:tc>
        <w:tc>
          <w:tcPr>
            <w:tcW w:w="800" w:type="dxa"/>
            <w:tcBorders>
              <w:top w:val="single" w:sz="4" w:space="0" w:color="auto"/>
              <w:bottom w:val="double" w:sz="4" w:space="0" w:color="auto"/>
            </w:tcBorders>
            <w:shd w:val="clear" w:color="auto" w:fill="F3F3F3"/>
          </w:tcPr>
          <w:p w:rsidR="00751671" w:rsidRDefault="00751671" w:rsidP="00751671"/>
        </w:tc>
      </w:tr>
    </w:tbl>
    <w:p w:rsidR="00751671" w:rsidRDefault="00751671" w:rsidP="00751671"/>
    <w:p w:rsidR="00751671" w:rsidRDefault="00751671" w:rsidP="00751671">
      <w:pPr>
        <w:pStyle w:val="berschrift3"/>
      </w:pPr>
      <w:r>
        <w:t>0791 - Folder Assignment (TXA-24)</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FolderAssignment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Folder Assignment.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TXA-24</w:t>
            </w:r>
          </w:p>
        </w:tc>
      </w:tr>
    </w:tbl>
    <w:p w:rsidR="00751671" w:rsidRDefault="00751671" w:rsidP="00751671"/>
    <w:p w:rsidR="00751671" w:rsidRDefault="00751671" w:rsidP="00751671">
      <w:pPr>
        <w:pStyle w:val="berschrift3"/>
      </w:pPr>
      <w:r>
        <w:t>0792 - Creating Specialty (TXA-28)</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CreatingSpecialty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Creating Specialty.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TXA-28</w:t>
            </w:r>
          </w:p>
        </w:tc>
      </w:tr>
    </w:tbl>
    <w:p w:rsidR="00751671" w:rsidRDefault="00751671" w:rsidP="00751671"/>
    <w:p w:rsidR="00751671" w:rsidRDefault="00751671" w:rsidP="00751671">
      <w:pPr>
        <w:pStyle w:val="berschrift3"/>
      </w:pPr>
      <w:r>
        <w:t>0793 - Ruling Act</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RulingAct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for an act containing a rule that the item is legally required to be included in notification reporting.</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2.16.840.1.113883.18.405</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rulingAct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an act containing a rule that the item is legally required to be included in notification reporting.  Used in HL7 Version 2.x messaging in the ITM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Ruling Act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http://terminology.hl7.org/CodeSystem/v2-0793</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2.16.840.1.113883.21.422</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hl7VS-rulingAct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that specify an act containing a rule that the item is legally required to be included in notification reporting.</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Ruling Act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http://terminology.hl7.org/ValueSet/v2-0793</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Ruling Act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an act containing a rule that the item is legally required to be included in notification reporting.</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ITM-18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0793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pPr>
              <w:pStyle w:val="UserTableBody"/>
            </w:pPr>
            <w:r>
              <w:t>SMDA</w:t>
            </w:r>
          </w:p>
        </w:tc>
        <w:tc>
          <w:tcPr>
            <w:tcW w:w="1600" w:type="dxa"/>
            <w:tcBorders>
              <w:top w:val="single" w:sz="4" w:space="0" w:color="auto"/>
              <w:bottom w:val="double" w:sz="4" w:space="0" w:color="auto"/>
            </w:tcBorders>
            <w:shd w:val="clear" w:color="auto" w:fill="FFFFFF"/>
          </w:tcPr>
          <w:p w:rsidR="00751671" w:rsidRDefault="00751671" w:rsidP="00751671">
            <w:pPr>
              <w:pStyle w:val="UserTableBody"/>
            </w:pPr>
            <w:r>
              <w:t>Safe Medical Devices Act</w:t>
            </w:r>
          </w:p>
        </w:tc>
        <w:tc>
          <w:tcPr>
            <w:tcW w:w="4400" w:type="dxa"/>
            <w:tcBorders>
              <w:top w:val="single" w:sz="4" w:space="0" w:color="auto"/>
              <w:bottom w:val="double" w:sz="4" w:space="0" w:color="auto"/>
            </w:tcBorders>
            <w:shd w:val="clear" w:color="auto" w:fill="FFFFFF"/>
          </w:tcPr>
          <w:p w:rsidR="00751671" w:rsidRDefault="00751671" w:rsidP="00751671">
            <w:pPr>
              <w:pStyle w:val="UserTableBody"/>
            </w:pPr>
          </w:p>
        </w:tc>
        <w:tc>
          <w:tcPr>
            <w:tcW w:w="1200" w:type="dxa"/>
            <w:tcBorders>
              <w:top w:val="single" w:sz="4" w:space="0" w:color="auto"/>
              <w:bottom w:val="double" w:sz="4" w:space="0" w:color="auto"/>
            </w:tcBorders>
            <w:shd w:val="clear" w:color="auto" w:fill="FFFFFF"/>
          </w:tcPr>
          <w:p w:rsidR="00751671" w:rsidRDefault="00751671" w:rsidP="00751671">
            <w:pPr>
              <w:pStyle w:val="UserTableBody"/>
            </w:pPr>
          </w:p>
        </w:tc>
        <w:tc>
          <w:tcPr>
            <w:tcW w:w="800" w:type="dxa"/>
            <w:tcBorders>
              <w:top w:val="single" w:sz="4" w:space="0" w:color="auto"/>
              <w:bottom w:val="double" w:sz="4" w:space="0" w:color="auto"/>
            </w:tcBorders>
            <w:shd w:val="clear" w:color="auto" w:fill="FFFFFF"/>
          </w:tcPr>
          <w:p w:rsidR="00751671" w:rsidRDefault="00751671" w:rsidP="00751671">
            <w:pPr>
              <w:pStyle w:val="UserTableBody"/>
            </w:pPr>
          </w:p>
        </w:tc>
      </w:tr>
    </w:tbl>
    <w:p w:rsidR="00751671" w:rsidRDefault="00751671" w:rsidP="00751671"/>
    <w:p w:rsidR="00751671" w:rsidRDefault="00751671" w:rsidP="00751671">
      <w:pPr>
        <w:pStyle w:val="berschrift3"/>
      </w:pPr>
      <w:r>
        <w:t>0794 - Units (CQ.2)</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Unit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units.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InM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CQ.2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2.9</w:t>
            </w:r>
          </w:p>
        </w:tc>
      </w:tr>
    </w:tbl>
    <w:p w:rsidR="00751671" w:rsidRDefault="00751671" w:rsidP="00751671"/>
    <w:p w:rsidR="00751671" w:rsidRDefault="00751671" w:rsidP="00751671">
      <w:pPr>
        <w:pStyle w:val="berschrift3"/>
      </w:pPr>
      <w:r>
        <w:t>0795 - Implantation Status (DEV-17)</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795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ImplantationStatus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implantation status.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0795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2.16.840.1.113883.12.795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HL7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DEV-17</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2.9</w:t>
            </w:r>
          </w:p>
        </w:tc>
      </w:tr>
    </w:tbl>
    <w:p w:rsidR="00751671" w:rsidRDefault="00751671" w:rsidP="00751671"/>
    <w:p w:rsidR="00751671" w:rsidRDefault="00751671" w:rsidP="00751671">
      <w:pPr>
        <w:pStyle w:val="berschrift3"/>
      </w:pPr>
      <w:r>
        <w:t>0806 - Sterilization Type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806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SterilizationType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sterilization used for sterilizing the inventory supply item in the ITM segment.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2.16.840.1.113883.18.406</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sterilizationType</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type of sterilization used for sterilizing the inventory supply item in the ITM segment.  Used in HL7 Version 2.x messaging in the  STZ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Sterilization Type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http://terminology.hl7.org/CodeSystem/v2-0806</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2.16.840.1.113883.21.423</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hl7VS-sterilizationType</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specifying the type of sterilization used for sterilizing the inventory supply item in the ITM segment.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Sterilization Type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http://terminology.hl7.org/ValueSet/v2-0806</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0806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2.16.840.1.113883.12.806</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Sterilization 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type of sterilization used for sterilizing the inventory supply item in the ITM segment.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STZ-1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0806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EOG</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Ethylene Oxide Gas</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PCA</w:t>
            </w:r>
          </w:p>
        </w:tc>
        <w:tc>
          <w:tcPr>
            <w:tcW w:w="1600" w:type="dxa"/>
            <w:tcBorders>
              <w:top w:val="single" w:sz="4" w:space="0" w:color="auto"/>
              <w:bottom w:val="single" w:sz="4" w:space="0" w:color="auto"/>
            </w:tcBorders>
            <w:shd w:val="clear" w:color="auto" w:fill="F3F3F3"/>
          </w:tcPr>
          <w:p w:rsidR="00751671" w:rsidRDefault="00751671" w:rsidP="00751671">
            <w:r>
              <w:t>Peracetic acid</w:t>
            </w:r>
          </w:p>
        </w:tc>
        <w:tc>
          <w:tcPr>
            <w:tcW w:w="44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FFFFF"/>
          </w:tcPr>
          <w:p w:rsidR="00751671" w:rsidRDefault="00751671" w:rsidP="00751671">
            <w:r>
              <w:t>STM</w:t>
            </w:r>
          </w:p>
        </w:tc>
        <w:tc>
          <w:tcPr>
            <w:tcW w:w="1600" w:type="dxa"/>
            <w:tcBorders>
              <w:top w:val="single" w:sz="4" w:space="0" w:color="auto"/>
              <w:bottom w:val="double" w:sz="4" w:space="0" w:color="auto"/>
            </w:tcBorders>
            <w:shd w:val="clear" w:color="auto" w:fill="FFFFFF"/>
          </w:tcPr>
          <w:p w:rsidR="00751671" w:rsidRDefault="00751671" w:rsidP="00751671">
            <w:r>
              <w:t>Steam</w:t>
            </w:r>
          </w:p>
        </w:tc>
        <w:tc>
          <w:tcPr>
            <w:tcW w:w="4400" w:type="dxa"/>
            <w:tcBorders>
              <w:top w:val="single" w:sz="4" w:space="0" w:color="auto"/>
              <w:bottom w:val="double" w:sz="4" w:space="0" w:color="auto"/>
            </w:tcBorders>
            <w:shd w:val="clear" w:color="auto" w:fill="FFFFFF"/>
          </w:tcPr>
          <w:p w:rsidR="00751671" w:rsidRDefault="00751671" w:rsidP="00751671"/>
        </w:tc>
        <w:tc>
          <w:tcPr>
            <w:tcW w:w="1200" w:type="dxa"/>
            <w:tcBorders>
              <w:top w:val="single" w:sz="4" w:space="0" w:color="auto"/>
              <w:bottom w:val="double" w:sz="4" w:space="0" w:color="auto"/>
            </w:tcBorders>
            <w:shd w:val="clear" w:color="auto" w:fill="FFFFFF"/>
          </w:tcPr>
          <w:p w:rsidR="00751671" w:rsidRDefault="00751671" w:rsidP="00751671"/>
        </w:tc>
        <w:tc>
          <w:tcPr>
            <w:tcW w:w="800" w:type="dxa"/>
            <w:tcBorders>
              <w:top w:val="single" w:sz="4" w:space="0" w:color="auto"/>
              <w:bottom w:val="double" w:sz="4" w:space="0" w:color="auto"/>
            </w:tcBorders>
            <w:shd w:val="clear" w:color="auto" w:fill="FFFFFF"/>
          </w:tcPr>
          <w:p w:rsidR="00751671" w:rsidRDefault="00751671" w:rsidP="00751671"/>
        </w:tc>
      </w:tr>
    </w:tbl>
    <w:p w:rsidR="00751671" w:rsidRDefault="00751671" w:rsidP="00751671"/>
    <w:p w:rsidR="00751671" w:rsidRDefault="00751671" w:rsidP="00751671">
      <w:pPr>
        <w:pStyle w:val="berschrift3"/>
      </w:pPr>
      <w:r>
        <w:t>0809 - Maintenance Cycle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809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MaintenanceCycle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maintenance cycle used for the inventory supply item, such as the number of times to sharpen after five uses.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0809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2.16.840.1.113883.12.809</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Maintenance Cycle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maintenance cycle used for the inventory supply item, such as the number of times to sharpen after five uses.  No suggested values.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STZ-3</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berschrift3"/>
      </w:pPr>
      <w:r>
        <w:t>0811 - Maintenance Type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811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MaintenanceType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type of maintenance performed on the inventory supply item.  This is different than the maintenance cycle in the sense that it can describe the number of maintenance cycles that can be performed before disposing of the inventory supply item.</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yes</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0811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2.16.840.1.113883.12.811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Maintenance Type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type of maintenance performed on the inventory supply item.  This is different than the maintenance cycle in the sense that it can describe the number of maintenance cycles that can be performed before disposing of the inventory supply item.  No suggested values.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STZ-4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berschrift3"/>
      </w:pPr>
      <w:r>
        <w:t>0818 - Package</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818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Package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The domain of possible values specifying the packaging unit in which this inventory supply item can be ordered or issued when purchased from the vendor in the related vendor segment.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2.16.840.1.113883.18.407</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package</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Code system of concepts specifying the packaging unit in which this inventory supply item can be ordered or issued when purchased from the vendor in the related vendor segment.  Used in HL7 Version 2.x messaging in the PKG segment.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Package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UTG URL</w:t>
            </w:r>
          </w:p>
        </w:tc>
        <w:tc>
          <w:tcPr>
            <w:tcW w:w="7200" w:type="dxa"/>
            <w:shd w:val="clear" w:color="auto" w:fill="auto"/>
          </w:tcPr>
          <w:p w:rsidR="00751671" w:rsidRDefault="00751671" w:rsidP="00751671">
            <w:pPr>
              <w:pStyle w:val="OtherTableBody"/>
            </w:pPr>
            <w:r>
              <w:t>http://terminology.hl7.org/CodeSystem/v2-0818</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01.10.2007</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2.16.840.1.113883.21.424</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hl7VS-package</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Value Set of codes specifying the packaging unit in which this inventory supply item can be ordered or issued when purchased from the vendor in the related vendor segment.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Package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UTG URL</w:t>
            </w:r>
          </w:p>
        </w:tc>
        <w:tc>
          <w:tcPr>
            <w:tcW w:w="6400" w:type="dxa"/>
            <w:shd w:val="clear" w:color="auto" w:fill="auto"/>
          </w:tcPr>
          <w:p w:rsidR="00751671" w:rsidRDefault="00751671" w:rsidP="00751671">
            <w:pPr>
              <w:pStyle w:val="OtherTableBody"/>
            </w:pPr>
            <w:r>
              <w:t>http://terminology.hl7.org/ValueSet/v2-0818</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all codes</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0818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2.16.840.1.113883.12.818</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Package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of codes specifying the packaging unit in which this inventory supply item can be ordered or issued when purchased from the vendor in the related vendor segment.</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OO</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PKG-2</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2.6</w:t>
            </w:r>
          </w:p>
        </w:tc>
      </w:tr>
    </w:tbl>
    <w:p w:rsidR="00751671" w:rsidRDefault="00751671" w:rsidP="00751671"/>
    <w:p w:rsidR="00751671" w:rsidRDefault="00751671" w:rsidP="00751671">
      <w:pPr>
        <w:pStyle w:val="Subheading"/>
      </w:pPr>
      <w:r>
        <w:t>Table 0818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6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44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r>
              <w:t>CS</w:t>
            </w:r>
          </w:p>
        </w:tc>
        <w:tc>
          <w:tcPr>
            <w:tcW w:w="1600" w:type="dxa"/>
            <w:tcBorders>
              <w:top w:val="single" w:sz="4" w:space="0" w:color="auto"/>
              <w:bottom w:val="single" w:sz="4" w:space="0" w:color="auto"/>
            </w:tcBorders>
            <w:shd w:val="clear" w:color="auto" w:fill="FFFFFF"/>
          </w:tcPr>
          <w:p w:rsidR="00751671" w:rsidRDefault="00751671" w:rsidP="00751671">
            <w:pPr>
              <w:pStyle w:val="UserTableBody"/>
            </w:pPr>
            <w:r>
              <w:t>Case</w:t>
            </w:r>
          </w:p>
        </w:tc>
        <w:tc>
          <w:tcPr>
            <w:tcW w:w="4400" w:type="dxa"/>
            <w:tcBorders>
              <w:top w:val="single" w:sz="4" w:space="0" w:color="auto"/>
              <w:bottom w:val="single" w:sz="4" w:space="0" w:color="auto"/>
            </w:tcBorders>
            <w:shd w:val="clear" w:color="auto" w:fill="FFFFFF"/>
          </w:tcPr>
          <w:p w:rsidR="00751671" w:rsidRDefault="00751671" w:rsidP="00751671">
            <w:pPr>
              <w:pStyle w:val="UserTableBody"/>
            </w:pPr>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p>
        </w:tc>
        <w:tc>
          <w:tcPr>
            <w:tcW w:w="800" w:type="dxa"/>
            <w:tcBorders>
              <w:top w:val="single" w:sz="4" w:space="0" w:color="auto"/>
              <w:bottom w:val="single" w:sz="4" w:space="0" w:color="auto"/>
            </w:tcBorders>
            <w:shd w:val="clear" w:color="auto" w:fill="FFFFFF"/>
          </w:tcPr>
          <w:p w:rsidR="00751671" w:rsidRDefault="00751671" w:rsidP="00751671">
            <w:pPr>
              <w:pStyle w:val="UserTableBody"/>
            </w:pP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r>
              <w:t>BX</w:t>
            </w:r>
          </w:p>
        </w:tc>
        <w:tc>
          <w:tcPr>
            <w:tcW w:w="1600" w:type="dxa"/>
            <w:tcBorders>
              <w:top w:val="single" w:sz="4" w:space="0" w:color="auto"/>
              <w:bottom w:val="single" w:sz="4" w:space="0" w:color="auto"/>
            </w:tcBorders>
            <w:shd w:val="clear" w:color="auto" w:fill="F3F3F3"/>
          </w:tcPr>
          <w:p w:rsidR="00751671" w:rsidRDefault="00751671" w:rsidP="00751671">
            <w:r>
              <w:t>Box</w:t>
            </w:r>
          </w:p>
        </w:tc>
        <w:tc>
          <w:tcPr>
            <w:tcW w:w="4400" w:type="dxa"/>
            <w:tcBorders>
              <w:top w:val="single" w:sz="4" w:space="0" w:color="auto"/>
              <w:bottom w:val="single" w:sz="4" w:space="0" w:color="auto"/>
            </w:tcBorders>
            <w:shd w:val="clear" w:color="auto" w:fill="F3F3F3"/>
          </w:tcPr>
          <w:p w:rsidR="00751671" w:rsidRDefault="00751671" w:rsidP="00751671"/>
        </w:tc>
        <w:tc>
          <w:tcPr>
            <w:tcW w:w="1200" w:type="dxa"/>
            <w:tcBorders>
              <w:top w:val="single" w:sz="4" w:space="0" w:color="auto"/>
              <w:bottom w:val="single" w:sz="4" w:space="0" w:color="auto"/>
            </w:tcBorders>
            <w:shd w:val="clear" w:color="auto" w:fill="F3F3F3"/>
          </w:tcPr>
          <w:p w:rsidR="00751671" w:rsidRDefault="00751671" w:rsidP="00751671"/>
        </w:tc>
        <w:tc>
          <w:tcPr>
            <w:tcW w:w="800" w:type="dxa"/>
            <w:tcBorders>
              <w:top w:val="single" w:sz="4" w:space="0" w:color="auto"/>
              <w:bottom w:val="single" w:sz="4" w:space="0" w:color="auto"/>
            </w:tcBorders>
            <w:shd w:val="clear" w:color="auto" w:fill="F3F3F3"/>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r>
              <w:t>EA</w:t>
            </w:r>
          </w:p>
        </w:tc>
        <w:tc>
          <w:tcPr>
            <w:tcW w:w="1600" w:type="dxa"/>
            <w:tcBorders>
              <w:top w:val="single" w:sz="4" w:space="0" w:color="auto"/>
              <w:bottom w:val="single" w:sz="4" w:space="0" w:color="auto"/>
            </w:tcBorders>
            <w:shd w:val="clear" w:color="auto" w:fill="FFFFFF"/>
          </w:tcPr>
          <w:p w:rsidR="00751671" w:rsidRDefault="00751671" w:rsidP="00751671">
            <w:r>
              <w:t>Each</w:t>
            </w:r>
          </w:p>
        </w:tc>
        <w:tc>
          <w:tcPr>
            <w:tcW w:w="4400" w:type="dxa"/>
            <w:tcBorders>
              <w:top w:val="single" w:sz="4" w:space="0" w:color="auto"/>
              <w:bottom w:val="single" w:sz="4" w:space="0" w:color="auto"/>
            </w:tcBorders>
            <w:shd w:val="clear" w:color="auto" w:fill="FFFFFF"/>
          </w:tcPr>
          <w:p w:rsidR="00751671" w:rsidRDefault="00751671" w:rsidP="00751671"/>
        </w:tc>
        <w:tc>
          <w:tcPr>
            <w:tcW w:w="1200" w:type="dxa"/>
            <w:tcBorders>
              <w:top w:val="single" w:sz="4" w:space="0" w:color="auto"/>
              <w:bottom w:val="single" w:sz="4" w:space="0" w:color="auto"/>
            </w:tcBorders>
            <w:shd w:val="clear" w:color="auto" w:fill="FFFFFF"/>
          </w:tcPr>
          <w:p w:rsidR="00751671" w:rsidRDefault="00751671" w:rsidP="00751671"/>
        </w:tc>
        <w:tc>
          <w:tcPr>
            <w:tcW w:w="800" w:type="dxa"/>
            <w:tcBorders>
              <w:top w:val="single" w:sz="4" w:space="0" w:color="auto"/>
              <w:bottom w:val="single" w:sz="4" w:space="0" w:color="auto"/>
            </w:tcBorders>
            <w:shd w:val="clear" w:color="auto" w:fill="FFFFFF"/>
          </w:tcPr>
          <w:p w:rsidR="00751671" w:rsidRDefault="00751671" w:rsidP="00751671"/>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3F3F3"/>
          </w:tcPr>
          <w:p w:rsidR="00751671" w:rsidRDefault="00751671" w:rsidP="00751671">
            <w:r>
              <w:t>SET</w:t>
            </w:r>
          </w:p>
        </w:tc>
        <w:tc>
          <w:tcPr>
            <w:tcW w:w="1600" w:type="dxa"/>
            <w:tcBorders>
              <w:top w:val="single" w:sz="4" w:space="0" w:color="auto"/>
              <w:bottom w:val="double" w:sz="4" w:space="0" w:color="auto"/>
            </w:tcBorders>
            <w:shd w:val="clear" w:color="auto" w:fill="F3F3F3"/>
          </w:tcPr>
          <w:p w:rsidR="00751671" w:rsidRDefault="00751671" w:rsidP="00751671">
            <w:r>
              <w:t>Set</w:t>
            </w:r>
          </w:p>
        </w:tc>
        <w:tc>
          <w:tcPr>
            <w:tcW w:w="4400" w:type="dxa"/>
            <w:tcBorders>
              <w:top w:val="single" w:sz="4" w:space="0" w:color="auto"/>
              <w:bottom w:val="double" w:sz="4" w:space="0" w:color="auto"/>
            </w:tcBorders>
            <w:shd w:val="clear" w:color="auto" w:fill="F3F3F3"/>
          </w:tcPr>
          <w:p w:rsidR="00751671" w:rsidRDefault="00751671" w:rsidP="00751671"/>
        </w:tc>
        <w:tc>
          <w:tcPr>
            <w:tcW w:w="1200" w:type="dxa"/>
            <w:tcBorders>
              <w:top w:val="single" w:sz="4" w:space="0" w:color="auto"/>
              <w:bottom w:val="double" w:sz="4" w:space="0" w:color="auto"/>
            </w:tcBorders>
            <w:shd w:val="clear" w:color="auto" w:fill="F3F3F3"/>
          </w:tcPr>
          <w:p w:rsidR="00751671" w:rsidRDefault="00751671" w:rsidP="00751671"/>
        </w:tc>
        <w:tc>
          <w:tcPr>
            <w:tcW w:w="800" w:type="dxa"/>
            <w:tcBorders>
              <w:top w:val="single" w:sz="4" w:space="0" w:color="auto"/>
              <w:bottom w:val="double" w:sz="4" w:space="0" w:color="auto"/>
            </w:tcBorders>
            <w:shd w:val="clear" w:color="auto" w:fill="F3F3F3"/>
          </w:tcPr>
          <w:p w:rsidR="00751671" w:rsidRDefault="00751671" w:rsidP="00751671"/>
        </w:tc>
      </w:tr>
    </w:tbl>
    <w:p w:rsidR="00751671" w:rsidRDefault="00751671" w:rsidP="00751671"/>
    <w:p w:rsidR="00751671" w:rsidRDefault="00751671" w:rsidP="00751671">
      <w:pPr>
        <w:pStyle w:val="berschrift3"/>
      </w:pPr>
      <w:r>
        <w:t>0820 - Gender Harmony Concepts</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820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GenderHarmonyConcepts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Concepts used to properly describe a person’s self-asserted attributes like gender identity, pronouns and sexual orientation.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2.16.840.1.113883.6.1</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loinc</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See http://loinc.org for a detailed description; the HL70396 code for LOINC is ‘LN’</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Personal Pronouns Code System</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Webpage URL</w:t>
            </w:r>
          </w:p>
        </w:tc>
        <w:tc>
          <w:tcPr>
            <w:tcW w:w="7200" w:type="dxa"/>
            <w:shd w:val="clear" w:color="auto" w:fill="auto"/>
          </w:tcPr>
          <w:p w:rsidR="00751671" w:rsidRDefault="00751671" w:rsidP="00751671">
            <w:pPr>
              <w:pStyle w:val="OtherTableBody"/>
            </w:pPr>
            <w:r>
              <w:t>http://loinc.org</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01.09.2022</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2.9.1</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2.16.840.1.113883.21.480</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hl7VS-genderHarmonyConcepts</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tbd</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Full Name</w:t>
            </w:r>
          </w:p>
        </w:tc>
        <w:tc>
          <w:tcPr>
            <w:tcW w:w="6400" w:type="dxa"/>
            <w:shd w:val="clear" w:color="auto" w:fill="auto"/>
          </w:tcPr>
          <w:p w:rsidR="00751671" w:rsidRDefault="00751671" w:rsidP="00751671">
            <w:pPr>
              <w:pStyle w:val="OtherTableBody"/>
            </w:pPr>
            <w:r>
              <w:t>Gender Harmony Concepts Value Set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enumerated per table content</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0820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2.16.840.1.113883.12.820</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genderHarmonyConceptTable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used to properly describe a person’s self-asserted attributes like gender identity, pronouns and sexual orientation.</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undefined</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PA</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GSP-4</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2.9.1</w:t>
            </w:r>
          </w:p>
        </w:tc>
      </w:tr>
    </w:tbl>
    <w:p w:rsidR="00751671" w:rsidRDefault="00751671" w:rsidP="00751671"/>
    <w:p w:rsidR="00751671" w:rsidRDefault="00751671" w:rsidP="00751671">
      <w:pPr>
        <w:pStyle w:val="Subheading"/>
      </w:pPr>
      <w:r>
        <w:t>Table 0820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0"/>
        <w:gridCol w:w="2400"/>
        <w:gridCol w:w="2800"/>
        <w:gridCol w:w="2100"/>
        <w:gridCol w:w="800"/>
      </w:tblGrid>
      <w:tr w:rsidR="00751671" w:rsidTr="00751671">
        <w:tblPrEx>
          <w:tblCellMar>
            <w:top w:w="0" w:type="dxa"/>
            <w:bottom w:w="0" w:type="dxa"/>
          </w:tblCellMar>
        </w:tblPrEx>
        <w:trPr>
          <w:tblHeader/>
        </w:trPr>
        <w:tc>
          <w:tcPr>
            <w:tcW w:w="1100" w:type="dxa"/>
            <w:tcBorders>
              <w:bottom w:val="single" w:sz="4" w:space="0" w:color="auto"/>
            </w:tcBorders>
            <w:shd w:val="clear" w:color="auto" w:fill="E6E6E6"/>
          </w:tcPr>
          <w:p w:rsidR="00751671" w:rsidRDefault="00751671" w:rsidP="00751671">
            <w:pPr>
              <w:pStyle w:val="OtherTableHeader"/>
            </w:pPr>
            <w:r>
              <w:t>Value</w:t>
            </w:r>
          </w:p>
        </w:tc>
        <w:tc>
          <w:tcPr>
            <w:tcW w:w="2400" w:type="dxa"/>
            <w:tcBorders>
              <w:bottom w:val="single" w:sz="4" w:space="0" w:color="auto"/>
            </w:tcBorders>
            <w:shd w:val="clear" w:color="auto" w:fill="E6E6E6"/>
          </w:tcPr>
          <w:p w:rsidR="00751671" w:rsidRDefault="00751671" w:rsidP="00751671">
            <w:pPr>
              <w:pStyle w:val="OtherTableHeader"/>
            </w:pPr>
            <w:r>
              <w:t>Display Name</w:t>
            </w:r>
          </w:p>
        </w:tc>
        <w:tc>
          <w:tcPr>
            <w:tcW w:w="2800" w:type="dxa"/>
            <w:tcBorders>
              <w:bottom w:val="single" w:sz="4" w:space="0" w:color="auto"/>
            </w:tcBorders>
            <w:shd w:val="clear" w:color="auto" w:fill="E6E6E6"/>
          </w:tcPr>
          <w:p w:rsidR="00751671" w:rsidRDefault="00751671" w:rsidP="00751671">
            <w:pPr>
              <w:pStyle w:val="OtherTableHeader"/>
            </w:pPr>
            <w:r>
              <w:t>Definition</w:t>
            </w:r>
          </w:p>
        </w:tc>
        <w:tc>
          <w:tcPr>
            <w:tcW w:w="2100" w:type="dxa"/>
            <w:tcBorders>
              <w:bottom w:val="single" w:sz="4" w:space="0" w:color="auto"/>
            </w:tcBorders>
            <w:shd w:val="clear" w:color="auto" w:fill="E6E6E6"/>
          </w:tcPr>
          <w:p w:rsidR="00751671" w:rsidRDefault="00751671" w:rsidP="00751671">
            <w:pPr>
              <w:pStyle w:val="OtherTableHeader"/>
            </w:pPr>
            <w:r>
              <w:t>Comment/ Usage Note</w:t>
            </w:r>
          </w:p>
        </w:tc>
        <w:tc>
          <w:tcPr>
            <w:tcW w:w="800" w:type="dxa"/>
            <w:tcBorders>
              <w:bottom w:val="single" w:sz="4" w:space="0" w:color="auto"/>
            </w:tcBorders>
            <w:shd w:val="clear" w:color="auto" w:fill="E6E6E6"/>
          </w:tcPr>
          <w:p w:rsidR="00751671" w:rsidRDefault="00751671" w:rsidP="00751671">
            <w:pPr>
              <w:pStyle w:val="OtherTableHeader"/>
            </w:pPr>
            <w:r>
              <w:t>Status</w:t>
            </w:r>
          </w:p>
        </w:tc>
      </w:tr>
      <w:tr w:rsidR="00751671" w:rsidTr="00751671">
        <w:tblPrEx>
          <w:tblCellMar>
            <w:top w:w="0" w:type="dxa"/>
            <w:bottom w:w="0" w:type="dxa"/>
          </w:tblCellMar>
        </w:tblPrEx>
        <w:tc>
          <w:tcPr>
            <w:tcW w:w="1100" w:type="dxa"/>
            <w:tcBorders>
              <w:bottom w:val="single" w:sz="4" w:space="0" w:color="auto"/>
            </w:tcBorders>
            <w:shd w:val="clear" w:color="auto" w:fill="FFFFFF"/>
          </w:tcPr>
          <w:p w:rsidR="00751671" w:rsidRDefault="00751671" w:rsidP="00751671">
            <w:pPr>
              <w:pStyle w:val="OtherTableBody"/>
            </w:pPr>
            <w:ins w:id="1455" w:author="Frank Oemig" w:date="2023-06-17T00:21:00Z">
              <w:r>
                <w:t>76691-5</w:t>
              </w:r>
            </w:ins>
          </w:p>
        </w:tc>
        <w:tc>
          <w:tcPr>
            <w:tcW w:w="2400" w:type="dxa"/>
            <w:tcBorders>
              <w:bottom w:val="single" w:sz="4" w:space="0" w:color="auto"/>
            </w:tcBorders>
            <w:shd w:val="clear" w:color="auto" w:fill="FFFFFF"/>
          </w:tcPr>
          <w:p w:rsidR="00751671" w:rsidRDefault="00751671" w:rsidP="00751671">
            <w:pPr>
              <w:pStyle w:val="OtherTableBody"/>
            </w:pPr>
            <w:ins w:id="1456" w:author="Frank Oemig" w:date="2023-06-17T00:21:00Z">
              <w:r>
                <w:t>Gender Identity</w:t>
              </w:r>
            </w:ins>
          </w:p>
        </w:tc>
        <w:tc>
          <w:tcPr>
            <w:tcW w:w="2800" w:type="dxa"/>
            <w:tcBorders>
              <w:bottom w:val="single" w:sz="4" w:space="0" w:color="auto"/>
            </w:tcBorders>
            <w:shd w:val="clear" w:color="auto" w:fill="FFFFFF"/>
          </w:tcPr>
          <w:p w:rsidR="00751671" w:rsidRDefault="00751671" w:rsidP="00751671">
            <w:pPr>
              <w:pStyle w:val="OtherTableBody"/>
            </w:pPr>
            <w:ins w:id="1457" w:author="Frank Oemig" w:date="2023-06-17T00:21:00Z">
              <w:r>
                <w:t>https://loinc.org/76691-5/</w:t>
              </w:r>
            </w:ins>
          </w:p>
        </w:tc>
        <w:tc>
          <w:tcPr>
            <w:tcW w:w="2100" w:type="dxa"/>
            <w:tcBorders>
              <w:bottom w:val="single" w:sz="4" w:space="0" w:color="auto"/>
            </w:tcBorders>
            <w:shd w:val="clear" w:color="auto" w:fill="FFFFFF"/>
          </w:tcPr>
          <w:p w:rsidR="00751671" w:rsidRDefault="00751671" w:rsidP="00751671">
            <w:pPr>
              <w:pStyle w:val="OtherTableBody"/>
            </w:pPr>
            <w:ins w:id="1458" w:author="Frank Oemig" w:date="2023-06-17T00:21:00Z">
              <w:r>
                <w:t>The HL70396 code for this code is ‘LN’</w:t>
              </w:r>
            </w:ins>
          </w:p>
        </w:tc>
        <w:tc>
          <w:tcPr>
            <w:tcW w:w="800" w:type="dxa"/>
            <w:tcBorders>
              <w:bottom w:val="single" w:sz="4" w:space="0" w:color="auto"/>
            </w:tcBorders>
            <w:shd w:val="clear" w:color="auto" w:fill="FFFFFF"/>
          </w:tcPr>
          <w:p w:rsidR="00751671" w:rsidRDefault="00751671" w:rsidP="00751671">
            <w:pPr>
              <w:pStyle w:val="OtherTableBody"/>
            </w:pPr>
            <w:ins w:id="1459" w:author="Frank Oemig" w:date="2023-06-17T00:21:00Z">
              <w:r>
                <w:t>N</w:t>
              </w:r>
            </w:ins>
          </w:p>
        </w:tc>
      </w:tr>
      <w:tr w:rsidR="00751671" w:rsidTr="00751671">
        <w:tblPrEx>
          <w:tblCellMar>
            <w:top w:w="0" w:type="dxa"/>
            <w:bottom w:w="0" w:type="dxa"/>
          </w:tblCellMar>
        </w:tblPrEx>
        <w:tc>
          <w:tcPr>
            <w:tcW w:w="1100" w:type="dxa"/>
            <w:tcBorders>
              <w:bottom w:val="single" w:sz="4" w:space="0" w:color="auto"/>
            </w:tcBorders>
            <w:shd w:val="clear" w:color="auto" w:fill="F3F3F3"/>
          </w:tcPr>
          <w:p w:rsidR="00751671" w:rsidRDefault="00751671" w:rsidP="00751671">
            <w:ins w:id="1460" w:author="Frank Oemig" w:date="2023-06-17T00:21:00Z">
              <w:r>
                <w:t>76690-7</w:t>
              </w:r>
            </w:ins>
          </w:p>
        </w:tc>
        <w:tc>
          <w:tcPr>
            <w:tcW w:w="2400" w:type="dxa"/>
            <w:tcBorders>
              <w:bottom w:val="single" w:sz="4" w:space="0" w:color="auto"/>
            </w:tcBorders>
            <w:shd w:val="clear" w:color="auto" w:fill="F3F3F3"/>
          </w:tcPr>
          <w:p w:rsidR="00751671" w:rsidRDefault="00751671" w:rsidP="00751671">
            <w:ins w:id="1461" w:author="Frank Oemig" w:date="2023-06-17T00:21:00Z">
              <w:r>
                <w:t>Sexual Orientation</w:t>
              </w:r>
            </w:ins>
          </w:p>
        </w:tc>
        <w:tc>
          <w:tcPr>
            <w:tcW w:w="2800" w:type="dxa"/>
            <w:tcBorders>
              <w:bottom w:val="single" w:sz="4" w:space="0" w:color="auto"/>
            </w:tcBorders>
            <w:shd w:val="clear" w:color="auto" w:fill="F3F3F3"/>
          </w:tcPr>
          <w:p w:rsidR="00751671" w:rsidRDefault="00751671" w:rsidP="00751671">
            <w:ins w:id="1462" w:author="Frank Oemig" w:date="2023-06-17T00:21:00Z">
              <w:r>
                <w:t>https://loinc.org/76690-7/</w:t>
              </w:r>
            </w:ins>
          </w:p>
        </w:tc>
        <w:tc>
          <w:tcPr>
            <w:tcW w:w="2100" w:type="dxa"/>
            <w:tcBorders>
              <w:bottom w:val="single" w:sz="4" w:space="0" w:color="auto"/>
            </w:tcBorders>
            <w:shd w:val="clear" w:color="auto" w:fill="F3F3F3"/>
          </w:tcPr>
          <w:p w:rsidR="00751671" w:rsidRDefault="00751671" w:rsidP="00751671">
            <w:ins w:id="1463" w:author="Frank Oemig" w:date="2023-06-17T00:21:00Z">
              <w:r>
                <w:t>The HL70396 code for this code is ‘LN’</w:t>
              </w:r>
            </w:ins>
          </w:p>
        </w:tc>
        <w:tc>
          <w:tcPr>
            <w:tcW w:w="800" w:type="dxa"/>
            <w:tcBorders>
              <w:bottom w:val="single" w:sz="4" w:space="0" w:color="auto"/>
            </w:tcBorders>
            <w:shd w:val="clear" w:color="auto" w:fill="F3F3F3"/>
          </w:tcPr>
          <w:p w:rsidR="00751671" w:rsidRDefault="00751671" w:rsidP="00751671">
            <w:ins w:id="1464" w:author="Frank Oemig" w:date="2023-06-17T00:21:00Z">
              <w:r>
                <w:t>N</w:t>
              </w:r>
            </w:ins>
          </w:p>
        </w:tc>
      </w:tr>
      <w:tr w:rsidR="00751671" w:rsidTr="00751671">
        <w:tblPrEx>
          <w:tblCellMar>
            <w:top w:w="0" w:type="dxa"/>
            <w:bottom w:w="0" w:type="dxa"/>
          </w:tblCellMar>
        </w:tblPrEx>
        <w:tc>
          <w:tcPr>
            <w:tcW w:w="1100" w:type="dxa"/>
            <w:shd w:val="clear" w:color="auto" w:fill="FFFFFF"/>
          </w:tcPr>
          <w:p w:rsidR="00751671" w:rsidRDefault="00751671" w:rsidP="00751671">
            <w:ins w:id="1465" w:author="Frank Oemig" w:date="2023-06-17T00:21:00Z">
              <w:r>
                <w:t>90778-2</w:t>
              </w:r>
            </w:ins>
          </w:p>
        </w:tc>
        <w:tc>
          <w:tcPr>
            <w:tcW w:w="2400" w:type="dxa"/>
            <w:shd w:val="clear" w:color="auto" w:fill="FFFFFF"/>
          </w:tcPr>
          <w:p w:rsidR="00751671" w:rsidRDefault="00751671" w:rsidP="00751671">
            <w:ins w:id="1466" w:author="Frank Oemig" w:date="2023-06-17T00:21:00Z">
              <w:r>
                <w:t>Personal pronouns - Reported</w:t>
              </w:r>
            </w:ins>
          </w:p>
        </w:tc>
        <w:tc>
          <w:tcPr>
            <w:tcW w:w="2800" w:type="dxa"/>
            <w:shd w:val="clear" w:color="auto" w:fill="FFFFFF"/>
          </w:tcPr>
          <w:p w:rsidR="00751671" w:rsidRDefault="00751671" w:rsidP="00751671">
            <w:ins w:id="1467" w:author="Frank Oemig" w:date="2023-06-17T00:21:00Z">
              <w:r>
                <w:t>https://loinc.org/90778-2/</w:t>
              </w:r>
            </w:ins>
          </w:p>
        </w:tc>
        <w:tc>
          <w:tcPr>
            <w:tcW w:w="2100" w:type="dxa"/>
            <w:shd w:val="clear" w:color="auto" w:fill="FFFFFF"/>
          </w:tcPr>
          <w:p w:rsidR="00751671" w:rsidRDefault="00751671" w:rsidP="00751671">
            <w:ins w:id="1468" w:author="Frank Oemig" w:date="2023-06-17T00:21:00Z">
              <w:r>
                <w:t>The HL70396 code for this code is ‘LN’</w:t>
              </w:r>
            </w:ins>
          </w:p>
        </w:tc>
        <w:tc>
          <w:tcPr>
            <w:tcW w:w="800" w:type="dxa"/>
            <w:shd w:val="clear" w:color="auto" w:fill="FFFFFF"/>
          </w:tcPr>
          <w:p w:rsidR="00751671" w:rsidRDefault="00751671" w:rsidP="00751671">
            <w:ins w:id="1469" w:author="Frank Oemig" w:date="2023-06-17T00:21:00Z">
              <w:r>
                <w:t>N</w:t>
              </w:r>
            </w:ins>
          </w:p>
        </w:tc>
      </w:tr>
    </w:tbl>
    <w:p w:rsidR="00751671" w:rsidRDefault="00751671" w:rsidP="00751671"/>
    <w:p w:rsidR="00751671" w:rsidRDefault="00751671" w:rsidP="00751671">
      <w:pPr>
        <w:pStyle w:val="berschrift3"/>
      </w:pPr>
      <w:r>
        <w:t>0821 - Gender Identity</w:t>
      </w:r>
    </w:p>
    <w:p w:rsidR="00751671" w:rsidRDefault="00751671" w:rsidP="00751671">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Name</w:t>
            </w:r>
          </w:p>
        </w:tc>
        <w:tc>
          <w:tcPr>
            <w:tcW w:w="6600" w:type="dxa"/>
            <w:shd w:val="clear" w:color="auto" w:fill="auto"/>
          </w:tcPr>
          <w:p w:rsidR="00751671" w:rsidRDefault="00751671" w:rsidP="00751671">
            <w:pPr>
              <w:pStyle w:val="OtherTableBody"/>
            </w:pPr>
            <w:r>
              <w:t>DOM: 821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GenderIdentity</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Gender identity values as identified by individuals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Concept Domain Only</w:t>
            </w:r>
          </w:p>
        </w:tc>
        <w:tc>
          <w:tcPr>
            <w:tcW w:w="6600" w:type="dxa"/>
            <w:shd w:val="clear" w:color="auto" w:fill="auto"/>
          </w:tcPr>
          <w:p w:rsidR="00751671" w:rsidRDefault="00751671" w:rsidP="00751671">
            <w:pPr>
              <w:pStyle w:val="OtherTableBody"/>
            </w:pPr>
            <w:r>
              <w:t>no</w:t>
            </w:r>
          </w:p>
        </w:tc>
      </w:tr>
    </w:tbl>
    <w:p w:rsidR="00751671" w:rsidRDefault="00751671" w:rsidP="00751671"/>
    <w:p w:rsidR="00751671" w:rsidRDefault="00751671" w:rsidP="00751671">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Code System OID</w:t>
            </w:r>
          </w:p>
        </w:tc>
        <w:tc>
          <w:tcPr>
            <w:tcW w:w="7200" w:type="dxa"/>
            <w:shd w:val="clear" w:color="auto" w:fill="auto"/>
          </w:tcPr>
          <w:p w:rsidR="00751671" w:rsidRDefault="00751671" w:rsidP="00751671">
            <w:pPr>
              <w:pStyle w:val="OtherTableBody"/>
            </w:pPr>
            <w:r>
              <w:t>2.16.840.1.113883.6.96</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SymbolicName</w:t>
            </w:r>
          </w:p>
        </w:tc>
        <w:tc>
          <w:tcPr>
            <w:tcW w:w="7200" w:type="dxa"/>
            <w:shd w:val="clear" w:color="auto" w:fill="auto"/>
          </w:tcPr>
          <w:p w:rsidR="00751671" w:rsidRDefault="00751671" w:rsidP="00751671">
            <w:pPr>
              <w:pStyle w:val="OtherTableBody"/>
            </w:pPr>
            <w:r>
              <w:t>snomedct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Description</w:t>
            </w:r>
          </w:p>
        </w:tc>
        <w:tc>
          <w:tcPr>
            <w:tcW w:w="7200" w:type="dxa"/>
            <w:shd w:val="clear" w:color="auto" w:fill="auto"/>
          </w:tcPr>
          <w:p w:rsidR="00751671" w:rsidRDefault="00751671" w:rsidP="00751671">
            <w:pPr>
              <w:pStyle w:val="OtherTableBody"/>
            </w:pPr>
            <w:r>
              <w:t>Snomed CT</w:t>
            </w:r>
          </w:p>
        </w:tc>
      </w:tr>
      <w:tr w:rsidR="00751671" w:rsidTr="00751671">
        <w:tblPrEx>
          <w:tblCellMar>
            <w:top w:w="0" w:type="dxa"/>
            <w:bottom w:w="0" w:type="dxa"/>
          </w:tblCellMar>
        </w:tblPrEx>
        <w:tc>
          <w:tcPr>
            <w:tcW w:w="2000" w:type="dxa"/>
            <w:shd w:val="clear" w:color="auto" w:fill="F3F3F3"/>
          </w:tcPr>
          <w:p w:rsidR="00751671" w:rsidRDefault="00751671" w:rsidP="00751671">
            <w:pPr>
              <w:pStyle w:val="OtherTableHeader"/>
            </w:pPr>
            <w:r>
              <w:t>Full Name</w:t>
            </w:r>
          </w:p>
        </w:tc>
        <w:tc>
          <w:tcPr>
            <w:tcW w:w="7200" w:type="dxa"/>
            <w:shd w:val="clear" w:color="auto" w:fill="auto"/>
          </w:tcPr>
          <w:p w:rsidR="00751671" w:rsidRDefault="00751671" w:rsidP="00751671">
            <w:pPr>
              <w:pStyle w:val="OtherTableBody"/>
            </w:pPr>
            <w:r>
              <w:t>Sexual Orientation Code System</w:t>
            </w:r>
          </w:p>
        </w:tc>
      </w:tr>
    </w:tbl>
    <w:p w:rsidR="00751671" w:rsidRDefault="00751671" w:rsidP="00751671"/>
    <w:p w:rsidR="00751671" w:rsidRDefault="00751671" w:rsidP="00751671">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Effective Date</w:t>
            </w:r>
          </w:p>
        </w:tc>
        <w:tc>
          <w:tcPr>
            <w:tcW w:w="1400" w:type="dxa"/>
            <w:shd w:val="clear" w:color="auto" w:fill="auto"/>
          </w:tcPr>
          <w:p w:rsidR="00751671" w:rsidRDefault="00751671" w:rsidP="00751671">
            <w:pPr>
              <w:pStyle w:val="OtherTableBody"/>
            </w:pPr>
            <w:r>
              <w:t>01.09.2022</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Version</w:t>
            </w:r>
          </w:p>
        </w:tc>
        <w:tc>
          <w:tcPr>
            <w:tcW w:w="1400" w:type="dxa"/>
            <w:shd w:val="clear" w:color="auto" w:fill="auto"/>
          </w:tcPr>
          <w:p w:rsidR="00751671" w:rsidRDefault="00751671" w:rsidP="00751671">
            <w:pPr>
              <w:pStyle w:val="OtherTableBody"/>
            </w:pPr>
            <w:r>
              <w:t>1</w:t>
            </w:r>
          </w:p>
        </w:tc>
      </w:tr>
      <w:tr w:rsidR="00751671" w:rsidTr="00751671">
        <w:tblPrEx>
          <w:tblCellMar>
            <w:top w:w="0" w:type="dxa"/>
            <w:bottom w:w="0" w:type="dxa"/>
          </w:tblCellMar>
        </w:tblPrEx>
        <w:tc>
          <w:tcPr>
            <w:tcW w:w="2400" w:type="dxa"/>
            <w:shd w:val="clear" w:color="auto" w:fill="F3F3F3"/>
          </w:tcPr>
          <w:p w:rsidR="00751671" w:rsidRDefault="00751671" w:rsidP="00751671">
            <w:pPr>
              <w:pStyle w:val="OtherTableHeader"/>
            </w:pPr>
            <w:r>
              <w:t>HL7 Version Introduced</w:t>
            </w:r>
          </w:p>
        </w:tc>
        <w:tc>
          <w:tcPr>
            <w:tcW w:w="1400" w:type="dxa"/>
            <w:shd w:val="clear" w:color="auto" w:fill="auto"/>
          </w:tcPr>
          <w:p w:rsidR="00751671" w:rsidRDefault="00751671" w:rsidP="00751671">
            <w:pPr>
              <w:pStyle w:val="OtherTableBody"/>
            </w:pPr>
            <w:r>
              <w:t>2.9.1</w:t>
            </w:r>
          </w:p>
        </w:tc>
      </w:tr>
    </w:tbl>
    <w:p w:rsidR="00751671" w:rsidRDefault="00751671" w:rsidP="00751671"/>
    <w:p w:rsidR="00751671" w:rsidRDefault="00751671" w:rsidP="00751671">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Value Set OID</w:t>
            </w:r>
          </w:p>
        </w:tc>
        <w:tc>
          <w:tcPr>
            <w:tcW w:w="6400" w:type="dxa"/>
            <w:shd w:val="clear" w:color="auto" w:fill="auto"/>
          </w:tcPr>
          <w:p w:rsidR="00751671" w:rsidRDefault="00751671" w:rsidP="00751671">
            <w:pPr>
              <w:pStyle w:val="OtherTableBody"/>
            </w:pPr>
            <w:r>
              <w:t>2.16.840.1.113883.11.19754</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SymbolicName</w:t>
            </w:r>
          </w:p>
        </w:tc>
        <w:tc>
          <w:tcPr>
            <w:tcW w:w="6400" w:type="dxa"/>
            <w:shd w:val="clear" w:color="auto" w:fill="auto"/>
          </w:tcPr>
          <w:p w:rsidR="00751671" w:rsidRDefault="00751671" w:rsidP="00751671">
            <w:pPr>
              <w:pStyle w:val="OtherTableBody"/>
            </w:pPr>
            <w:r>
              <w:t>hl7VS-genderIdentity</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Description</w:t>
            </w:r>
          </w:p>
        </w:tc>
        <w:tc>
          <w:tcPr>
            <w:tcW w:w="6400" w:type="dxa"/>
            <w:shd w:val="clear" w:color="auto" w:fill="auto"/>
          </w:tcPr>
          <w:p w:rsidR="00751671" w:rsidRDefault="00751671" w:rsidP="00751671">
            <w:pPr>
              <w:pStyle w:val="OtherTableBody"/>
            </w:pPr>
            <w:r>
              <w:t>This value set defines a set of codes that can be used to indicate an individual's gender identity.</w:t>
            </w:r>
          </w:p>
          <w:p w:rsidR="00751671" w:rsidRDefault="00751671" w:rsidP="00751671">
            <w:pPr>
              <w:pStyle w:val="OtherTableBody"/>
            </w:pPr>
            <w:r>
              <w:t>Used in HL7 Version 2.x messages in the GSP segment.</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Webpage URL</w:t>
            </w:r>
          </w:p>
        </w:tc>
        <w:tc>
          <w:tcPr>
            <w:tcW w:w="6400" w:type="dxa"/>
            <w:shd w:val="clear" w:color="auto" w:fill="auto"/>
          </w:tcPr>
          <w:p w:rsidR="00751671" w:rsidRDefault="00751671" w:rsidP="00751671">
            <w:pPr>
              <w:pStyle w:val="OtherTableBody"/>
            </w:pPr>
            <w:r>
              <w:t>https://build.fhir.org/valueset-gender-identity.html for the ballot</w:t>
            </w:r>
          </w:p>
          <w:p w:rsidR="00751671" w:rsidRDefault="00751671" w:rsidP="00751671">
            <w:pPr>
              <w:pStyle w:val="OtherTableBody"/>
            </w:pPr>
            <w:r>
              <w:t>http://terminology.hl7.org/ValueSet/gender-identity for final publication, once added to THO</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Comments</w:t>
            </w:r>
          </w:p>
        </w:tc>
        <w:tc>
          <w:tcPr>
            <w:tcW w:w="6400" w:type="dxa"/>
            <w:shd w:val="clear" w:color="auto" w:fill="auto"/>
          </w:tcPr>
          <w:p w:rsidR="00751671" w:rsidRDefault="00751671" w:rsidP="00751671">
            <w:pPr>
              <w:pStyle w:val="OtherTableBody"/>
            </w:pPr>
            <w:r>
              <w:t>version: 4.6.0</w:t>
            </w:r>
          </w:p>
        </w:tc>
      </w:tr>
      <w:tr w:rsidR="00751671" w:rsidTr="00751671">
        <w:tblPrEx>
          <w:tblCellMar>
            <w:top w:w="0" w:type="dxa"/>
            <w:bottom w:w="0" w:type="dxa"/>
          </w:tblCellMar>
        </w:tblPrEx>
        <w:tc>
          <w:tcPr>
            <w:tcW w:w="2800" w:type="dxa"/>
            <w:shd w:val="clear" w:color="auto" w:fill="F3F3F3"/>
          </w:tcPr>
          <w:p w:rsidR="00751671" w:rsidRDefault="00751671" w:rsidP="00751671">
            <w:pPr>
              <w:pStyle w:val="OtherTableHeader"/>
            </w:pPr>
            <w:r>
              <w:t>Content Logical Definition</w:t>
            </w:r>
          </w:p>
        </w:tc>
        <w:tc>
          <w:tcPr>
            <w:tcW w:w="6400" w:type="dxa"/>
            <w:shd w:val="clear" w:color="auto" w:fill="auto"/>
          </w:tcPr>
          <w:p w:rsidR="00751671" w:rsidRDefault="00751671" w:rsidP="00751671">
            <w:pPr>
              <w:pStyle w:val="OtherTableBody"/>
            </w:pPr>
            <w:r>
              <w:t>enumerated per table content</w:t>
            </w:r>
          </w:p>
        </w:tc>
      </w:tr>
    </w:tbl>
    <w:p w:rsidR="00751671" w:rsidRDefault="00751671" w:rsidP="00751671"/>
    <w:p w:rsidR="00751671" w:rsidRDefault="00751671" w:rsidP="00751671">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51671" w:rsidTr="00751671">
        <w:tblPrEx>
          <w:tblCellMar>
            <w:top w:w="0" w:type="dxa"/>
            <w:bottom w:w="0" w:type="dxa"/>
          </w:tblCellMar>
        </w:tblPrEx>
        <w:tc>
          <w:tcPr>
            <w:tcW w:w="1800" w:type="dxa"/>
            <w:shd w:val="clear" w:color="auto" w:fill="F3F3F3"/>
          </w:tcPr>
          <w:p w:rsidR="00751671" w:rsidRDefault="00751671" w:rsidP="00751671">
            <w:pPr>
              <w:pStyle w:val="OtherTableHeader"/>
            </w:pPr>
            <w:r>
              <w:t>Realm</w:t>
            </w:r>
          </w:p>
        </w:tc>
        <w:tc>
          <w:tcPr>
            <w:tcW w:w="2400" w:type="dxa"/>
            <w:shd w:val="clear" w:color="auto" w:fill="auto"/>
          </w:tcPr>
          <w:p w:rsidR="00751671" w:rsidRDefault="00751671" w:rsidP="00751671">
            <w:pPr>
              <w:pStyle w:val="OtherTableBody"/>
            </w:pPr>
            <w:r>
              <w:t>example</w:t>
            </w:r>
          </w:p>
        </w:tc>
      </w:tr>
    </w:tbl>
    <w:p w:rsidR="00751671" w:rsidRDefault="00751671" w:rsidP="00751671"/>
    <w:p w:rsidR="00751671" w:rsidRDefault="00751671" w:rsidP="00751671">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w:t>
            </w:r>
          </w:p>
        </w:tc>
        <w:tc>
          <w:tcPr>
            <w:tcW w:w="6600" w:type="dxa"/>
            <w:shd w:val="clear" w:color="auto" w:fill="auto"/>
          </w:tcPr>
          <w:p w:rsidR="00751671" w:rsidRDefault="00751671" w:rsidP="00751671">
            <w:pPr>
              <w:pStyle w:val="OtherTableBody"/>
            </w:pPr>
            <w:r>
              <w:t>0821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Table OID</w:t>
            </w:r>
          </w:p>
        </w:tc>
        <w:tc>
          <w:tcPr>
            <w:tcW w:w="6600" w:type="dxa"/>
            <w:shd w:val="clear" w:color="auto" w:fill="auto"/>
          </w:tcPr>
          <w:p w:rsidR="00751671" w:rsidRDefault="00751671" w:rsidP="00751671">
            <w:pPr>
              <w:pStyle w:val="OtherTableBody"/>
            </w:pPr>
            <w:r>
              <w:t>2.16.840.1.113883.12.821</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SymbolicName</w:t>
            </w:r>
          </w:p>
        </w:tc>
        <w:tc>
          <w:tcPr>
            <w:tcW w:w="6600" w:type="dxa"/>
            <w:shd w:val="clear" w:color="auto" w:fill="auto"/>
          </w:tcPr>
          <w:p w:rsidR="00751671" w:rsidRDefault="00751671" w:rsidP="00751671">
            <w:pPr>
              <w:pStyle w:val="OtherTableBody"/>
            </w:pPr>
            <w:r>
              <w:t>genderIdentityTable</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Description</w:t>
            </w:r>
          </w:p>
        </w:tc>
        <w:tc>
          <w:tcPr>
            <w:tcW w:w="6600" w:type="dxa"/>
            <w:shd w:val="clear" w:color="auto" w:fill="auto"/>
          </w:tcPr>
          <w:p w:rsidR="00751671" w:rsidRDefault="00751671" w:rsidP="00751671">
            <w:pPr>
              <w:pStyle w:val="OtherTableBody"/>
            </w:pPr>
            <w:r>
              <w:t>Table to describe the Gender identity values as identified by individuals.</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Type</w:t>
            </w:r>
          </w:p>
        </w:tc>
        <w:tc>
          <w:tcPr>
            <w:tcW w:w="6600" w:type="dxa"/>
            <w:shd w:val="clear" w:color="auto" w:fill="auto"/>
          </w:tcPr>
          <w:p w:rsidR="00751671" w:rsidRDefault="00751671" w:rsidP="00751671">
            <w:pPr>
              <w:pStyle w:val="OtherTableBody"/>
            </w:pPr>
            <w:r>
              <w:t>User</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Steward</w:t>
            </w:r>
          </w:p>
        </w:tc>
        <w:tc>
          <w:tcPr>
            <w:tcW w:w="6600" w:type="dxa"/>
            <w:shd w:val="clear" w:color="auto" w:fill="auto"/>
          </w:tcPr>
          <w:p w:rsidR="00751671" w:rsidRDefault="00751671" w:rsidP="00751671">
            <w:pPr>
              <w:pStyle w:val="OtherTableBody"/>
            </w:pPr>
            <w:r>
              <w:t>PA</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where used</w:t>
            </w:r>
          </w:p>
        </w:tc>
        <w:tc>
          <w:tcPr>
            <w:tcW w:w="6600" w:type="dxa"/>
            <w:shd w:val="clear" w:color="auto" w:fill="auto"/>
          </w:tcPr>
          <w:p w:rsidR="00751671" w:rsidRDefault="00751671" w:rsidP="00751671">
            <w:pPr>
              <w:pStyle w:val="OtherTableBody"/>
            </w:pPr>
            <w:r>
              <w:t>GSP-5</w:t>
            </w:r>
          </w:p>
        </w:tc>
      </w:tr>
      <w:tr w:rsidR="00751671" w:rsidTr="00751671">
        <w:tblPrEx>
          <w:tblCellMar>
            <w:top w:w="0" w:type="dxa"/>
            <w:bottom w:w="0" w:type="dxa"/>
          </w:tblCellMar>
        </w:tblPrEx>
        <w:tc>
          <w:tcPr>
            <w:tcW w:w="2600" w:type="dxa"/>
            <w:shd w:val="clear" w:color="auto" w:fill="F3F3F3"/>
          </w:tcPr>
          <w:p w:rsidR="00751671" w:rsidRDefault="00751671" w:rsidP="00751671">
            <w:pPr>
              <w:pStyle w:val="OtherTableHeader"/>
            </w:pPr>
            <w:r>
              <w:t>HL7 Version Introduced</w:t>
            </w:r>
          </w:p>
        </w:tc>
        <w:tc>
          <w:tcPr>
            <w:tcW w:w="6600" w:type="dxa"/>
            <w:shd w:val="clear" w:color="auto" w:fill="auto"/>
          </w:tcPr>
          <w:p w:rsidR="00751671" w:rsidRDefault="00751671" w:rsidP="00751671">
            <w:pPr>
              <w:pStyle w:val="OtherTableBody"/>
            </w:pPr>
            <w:r>
              <w:t>2.9.1</w:t>
            </w:r>
          </w:p>
        </w:tc>
      </w:tr>
    </w:tbl>
    <w:p w:rsidR="00751671" w:rsidRDefault="00751671" w:rsidP="00751671"/>
    <w:p w:rsidR="00751671" w:rsidRDefault="00751671" w:rsidP="00751671">
      <w:pPr>
        <w:pStyle w:val="Subheading"/>
      </w:pPr>
      <w:r>
        <w:t>Table 0821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3000"/>
        <w:gridCol w:w="3000"/>
        <w:gridCol w:w="800"/>
      </w:tblGrid>
      <w:tr w:rsidR="00751671" w:rsidTr="00751671">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751671" w:rsidRDefault="00751671" w:rsidP="00751671">
            <w:pPr>
              <w:pStyle w:val="UserTableHeader"/>
            </w:pPr>
            <w:r>
              <w:t>Value</w:t>
            </w:r>
          </w:p>
        </w:tc>
        <w:tc>
          <w:tcPr>
            <w:tcW w:w="1200" w:type="dxa"/>
            <w:tcBorders>
              <w:top w:val="double" w:sz="4" w:space="0" w:color="auto"/>
              <w:bottom w:val="single" w:sz="4" w:space="0" w:color="auto"/>
            </w:tcBorders>
            <w:shd w:val="clear" w:color="auto" w:fill="E6E6E6"/>
          </w:tcPr>
          <w:p w:rsidR="00751671" w:rsidRDefault="00751671" w:rsidP="00751671">
            <w:pPr>
              <w:pStyle w:val="UserTableHeader"/>
            </w:pPr>
            <w:r>
              <w:t>Display Name</w:t>
            </w:r>
          </w:p>
        </w:tc>
        <w:tc>
          <w:tcPr>
            <w:tcW w:w="3000" w:type="dxa"/>
            <w:tcBorders>
              <w:top w:val="double" w:sz="4" w:space="0" w:color="auto"/>
              <w:bottom w:val="single" w:sz="4" w:space="0" w:color="auto"/>
            </w:tcBorders>
            <w:shd w:val="clear" w:color="auto" w:fill="E6E6E6"/>
          </w:tcPr>
          <w:p w:rsidR="00751671" w:rsidRDefault="00751671" w:rsidP="00751671">
            <w:pPr>
              <w:pStyle w:val="UserTableHeader"/>
            </w:pPr>
            <w:r>
              <w:t>Definition</w:t>
            </w:r>
          </w:p>
        </w:tc>
        <w:tc>
          <w:tcPr>
            <w:tcW w:w="3000" w:type="dxa"/>
            <w:tcBorders>
              <w:top w:val="double" w:sz="4" w:space="0" w:color="auto"/>
              <w:bottom w:val="single" w:sz="4" w:space="0" w:color="auto"/>
            </w:tcBorders>
            <w:shd w:val="clear" w:color="auto" w:fill="E6E6E6"/>
          </w:tcPr>
          <w:p w:rsidR="00751671" w:rsidRDefault="00751671" w:rsidP="00751671">
            <w:pPr>
              <w:pStyle w:val="UserTableHeader"/>
            </w:pPr>
            <w:r>
              <w:t>Comment/ Usage Note</w:t>
            </w:r>
          </w:p>
        </w:tc>
        <w:tc>
          <w:tcPr>
            <w:tcW w:w="800" w:type="dxa"/>
            <w:tcBorders>
              <w:top w:val="double" w:sz="4" w:space="0" w:color="auto"/>
              <w:bottom w:val="single" w:sz="4" w:space="0" w:color="auto"/>
            </w:tcBorders>
            <w:shd w:val="clear" w:color="auto" w:fill="E6E6E6"/>
          </w:tcPr>
          <w:p w:rsidR="00751671" w:rsidRDefault="00751671" w:rsidP="00751671">
            <w:pPr>
              <w:pStyle w:val="UserTableHeader"/>
            </w:pPr>
            <w:r>
              <w:t>Status</w:t>
            </w:r>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pPr>
              <w:pStyle w:val="UserTableBody"/>
            </w:pPr>
            <w:ins w:id="1470" w:author="Frank Oemig" w:date="2023-06-17T00:22:00Z">
              <w:r>
                <w:t>446141000124107</w:t>
              </w:r>
            </w:ins>
          </w:p>
        </w:tc>
        <w:tc>
          <w:tcPr>
            <w:tcW w:w="1200" w:type="dxa"/>
            <w:tcBorders>
              <w:top w:val="single" w:sz="4" w:space="0" w:color="auto"/>
              <w:bottom w:val="single" w:sz="4" w:space="0" w:color="auto"/>
            </w:tcBorders>
            <w:shd w:val="clear" w:color="auto" w:fill="FFFFFF"/>
          </w:tcPr>
          <w:p w:rsidR="00751671" w:rsidRDefault="00751671" w:rsidP="00751671">
            <w:pPr>
              <w:pStyle w:val="UserTableBody"/>
            </w:pPr>
            <w:ins w:id="1471" w:author="Frank Oemig" w:date="2023-06-17T00:22:00Z">
              <w:r>
                <w:t>Female</w:t>
              </w:r>
            </w:ins>
          </w:p>
        </w:tc>
        <w:tc>
          <w:tcPr>
            <w:tcW w:w="3000" w:type="dxa"/>
            <w:tcBorders>
              <w:top w:val="single" w:sz="4" w:space="0" w:color="auto"/>
              <w:bottom w:val="single" w:sz="4" w:space="0" w:color="auto"/>
            </w:tcBorders>
            <w:shd w:val="clear" w:color="auto" w:fill="FFFFFF"/>
          </w:tcPr>
          <w:p w:rsidR="00751671" w:rsidRDefault="00751671" w:rsidP="00751671">
            <w:pPr>
              <w:pStyle w:val="UserTableBody"/>
            </w:pPr>
            <w:ins w:id="1472" w:author="Frank Oemig" w:date="2023-06-17T00:22:00Z">
              <w:r>
                <w:t>A person’s self-identification as a woman, as female, or as a girl.</w:t>
              </w:r>
            </w:ins>
          </w:p>
        </w:tc>
        <w:tc>
          <w:tcPr>
            <w:tcW w:w="3000" w:type="dxa"/>
            <w:tcBorders>
              <w:top w:val="single" w:sz="4" w:space="0" w:color="auto"/>
              <w:bottom w:val="single" w:sz="4" w:space="0" w:color="auto"/>
            </w:tcBorders>
            <w:shd w:val="clear" w:color="auto" w:fill="FFFFFF"/>
          </w:tcPr>
          <w:p w:rsidR="00751671" w:rsidRDefault="00751671" w:rsidP="00751671">
            <w:pPr>
              <w:pStyle w:val="UserTableBody"/>
            </w:pPr>
            <w:ins w:id="1473" w:author="Frank Oemig" w:date="2023-06-17T00:22:00Z">
              <w:r>
                <w:t>The HL70396 code for this code is ‘SCT’</w:t>
              </w:r>
            </w:ins>
          </w:p>
        </w:tc>
        <w:tc>
          <w:tcPr>
            <w:tcW w:w="800" w:type="dxa"/>
            <w:tcBorders>
              <w:top w:val="single" w:sz="4" w:space="0" w:color="auto"/>
              <w:bottom w:val="single" w:sz="4" w:space="0" w:color="auto"/>
            </w:tcBorders>
            <w:shd w:val="clear" w:color="auto" w:fill="FFFFFF"/>
          </w:tcPr>
          <w:p w:rsidR="00751671" w:rsidRDefault="00751671" w:rsidP="00751671">
            <w:pPr>
              <w:pStyle w:val="UserTableBody"/>
            </w:pPr>
            <w:ins w:id="1474" w:author="Frank Oemig" w:date="2023-06-17T00:22:00Z">
              <w:r>
                <w:t>N</w:t>
              </w:r>
            </w:ins>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3F3F3"/>
          </w:tcPr>
          <w:p w:rsidR="00751671" w:rsidRDefault="00751671" w:rsidP="00751671">
            <w:ins w:id="1475" w:author="Frank Oemig" w:date="2023-06-17T00:22:00Z">
              <w:r>
                <w:t>446151000124109</w:t>
              </w:r>
            </w:ins>
          </w:p>
        </w:tc>
        <w:tc>
          <w:tcPr>
            <w:tcW w:w="1200" w:type="dxa"/>
            <w:tcBorders>
              <w:top w:val="single" w:sz="4" w:space="0" w:color="auto"/>
              <w:bottom w:val="single" w:sz="4" w:space="0" w:color="auto"/>
            </w:tcBorders>
            <w:shd w:val="clear" w:color="auto" w:fill="F3F3F3"/>
          </w:tcPr>
          <w:p w:rsidR="00751671" w:rsidRDefault="00751671" w:rsidP="00751671">
            <w:ins w:id="1476" w:author="Frank Oemig" w:date="2023-06-17T00:22:00Z">
              <w:r>
                <w:t>Male</w:t>
              </w:r>
            </w:ins>
          </w:p>
        </w:tc>
        <w:tc>
          <w:tcPr>
            <w:tcW w:w="3000" w:type="dxa"/>
            <w:tcBorders>
              <w:top w:val="single" w:sz="4" w:space="0" w:color="auto"/>
              <w:bottom w:val="single" w:sz="4" w:space="0" w:color="auto"/>
            </w:tcBorders>
            <w:shd w:val="clear" w:color="auto" w:fill="F3F3F3"/>
          </w:tcPr>
          <w:p w:rsidR="00751671" w:rsidRDefault="00751671" w:rsidP="00751671">
            <w:ins w:id="1477" w:author="Frank Oemig" w:date="2023-06-17T00:22:00Z">
              <w:r>
                <w:t>A person’s self-identification as a man, as male, or as a boy.</w:t>
              </w:r>
            </w:ins>
          </w:p>
        </w:tc>
        <w:tc>
          <w:tcPr>
            <w:tcW w:w="3000" w:type="dxa"/>
            <w:tcBorders>
              <w:top w:val="single" w:sz="4" w:space="0" w:color="auto"/>
              <w:bottom w:val="single" w:sz="4" w:space="0" w:color="auto"/>
            </w:tcBorders>
            <w:shd w:val="clear" w:color="auto" w:fill="F3F3F3"/>
          </w:tcPr>
          <w:p w:rsidR="00751671" w:rsidRDefault="00751671" w:rsidP="00751671">
            <w:ins w:id="1478" w:author="Frank Oemig" w:date="2023-06-17T00:22:00Z">
              <w:r>
                <w:t>The HL70396 code for this code is ‘SCT’</w:t>
              </w:r>
            </w:ins>
          </w:p>
        </w:tc>
        <w:tc>
          <w:tcPr>
            <w:tcW w:w="800" w:type="dxa"/>
            <w:tcBorders>
              <w:top w:val="single" w:sz="4" w:space="0" w:color="auto"/>
              <w:bottom w:val="single" w:sz="4" w:space="0" w:color="auto"/>
            </w:tcBorders>
            <w:shd w:val="clear" w:color="auto" w:fill="F3F3F3"/>
          </w:tcPr>
          <w:p w:rsidR="00751671" w:rsidRDefault="00751671" w:rsidP="00751671">
            <w:ins w:id="1479" w:author="Frank Oemig" w:date="2023-06-17T00:22:00Z">
              <w:r>
                <w:t>N</w:t>
              </w:r>
            </w:ins>
          </w:p>
        </w:tc>
      </w:tr>
      <w:tr w:rsidR="00751671" w:rsidTr="00751671">
        <w:tblPrEx>
          <w:tblCellMar>
            <w:top w:w="0" w:type="dxa"/>
            <w:bottom w:w="0" w:type="dxa"/>
          </w:tblCellMar>
        </w:tblPrEx>
        <w:tc>
          <w:tcPr>
            <w:tcW w:w="1200" w:type="dxa"/>
            <w:tcBorders>
              <w:top w:val="single" w:sz="4" w:space="0" w:color="auto"/>
              <w:bottom w:val="single" w:sz="4" w:space="0" w:color="auto"/>
            </w:tcBorders>
            <w:shd w:val="clear" w:color="auto" w:fill="FFFFFF"/>
          </w:tcPr>
          <w:p w:rsidR="00751671" w:rsidRDefault="00751671" w:rsidP="00751671">
            <w:ins w:id="1480" w:author="Frank Oemig" w:date="2023-06-17T00:22:00Z">
              <w:r>
                <w:t>33791000087105</w:t>
              </w:r>
            </w:ins>
          </w:p>
        </w:tc>
        <w:tc>
          <w:tcPr>
            <w:tcW w:w="1200" w:type="dxa"/>
            <w:tcBorders>
              <w:top w:val="single" w:sz="4" w:space="0" w:color="auto"/>
              <w:bottom w:val="single" w:sz="4" w:space="0" w:color="auto"/>
            </w:tcBorders>
            <w:shd w:val="clear" w:color="auto" w:fill="FFFFFF"/>
          </w:tcPr>
          <w:p w:rsidR="00751671" w:rsidRDefault="00751671" w:rsidP="00751671">
            <w:ins w:id="1481" w:author="Frank Oemig" w:date="2023-06-17T00:22:00Z">
              <w:r>
                <w:t>Nonbinary</w:t>
              </w:r>
            </w:ins>
          </w:p>
        </w:tc>
        <w:tc>
          <w:tcPr>
            <w:tcW w:w="3000" w:type="dxa"/>
            <w:tcBorders>
              <w:top w:val="single" w:sz="4" w:space="0" w:color="auto"/>
              <w:bottom w:val="single" w:sz="4" w:space="0" w:color="auto"/>
            </w:tcBorders>
            <w:shd w:val="clear" w:color="auto" w:fill="FFFFFF"/>
          </w:tcPr>
          <w:p w:rsidR="00751671" w:rsidRDefault="00751671" w:rsidP="00751671">
            <w:ins w:id="1482" w:author="Frank Oemig" w:date="2023-06-17T00:22:00Z">
              <w:r>
                <w:t>Having a specific identity which is nonbinary (not within a binary construct of male or female) or having an identity which falls under the nonbinary umbrella (i.e., any or all gender identities which are not female or male).</w:t>
              </w:r>
            </w:ins>
          </w:p>
        </w:tc>
        <w:tc>
          <w:tcPr>
            <w:tcW w:w="3000" w:type="dxa"/>
            <w:tcBorders>
              <w:top w:val="single" w:sz="4" w:space="0" w:color="auto"/>
              <w:bottom w:val="single" w:sz="4" w:space="0" w:color="auto"/>
            </w:tcBorders>
            <w:shd w:val="clear" w:color="auto" w:fill="FFFFFF"/>
          </w:tcPr>
          <w:p w:rsidR="00751671" w:rsidRDefault="00751671" w:rsidP="00751671">
            <w:ins w:id="1483" w:author="Frank Oemig" w:date="2023-06-17T00:22:00Z">
              <w:r>
                <w:t>The HL70396 code for this code is ‘SCT’</w:t>
              </w:r>
            </w:ins>
          </w:p>
        </w:tc>
        <w:tc>
          <w:tcPr>
            <w:tcW w:w="800" w:type="dxa"/>
            <w:tcBorders>
              <w:top w:val="single" w:sz="4" w:space="0" w:color="auto"/>
              <w:bottom w:val="single" w:sz="4" w:space="0" w:color="auto"/>
            </w:tcBorders>
            <w:shd w:val="clear" w:color="auto" w:fill="FFFFFF"/>
          </w:tcPr>
          <w:p w:rsidR="00751671" w:rsidRDefault="00751671" w:rsidP="00751671">
            <w:ins w:id="1484" w:author="Frank Oemig" w:date="2023-06-17T00:22:00Z">
              <w:r>
                <w:t>N</w:t>
              </w:r>
            </w:ins>
          </w:p>
        </w:tc>
      </w:tr>
      <w:tr w:rsidR="00751671" w:rsidTr="00751671">
        <w:tblPrEx>
          <w:tblCellMar>
            <w:top w:w="0" w:type="dxa"/>
            <w:bottom w:w="0" w:type="dxa"/>
          </w:tblCellMar>
        </w:tblPrEx>
        <w:tc>
          <w:tcPr>
            <w:tcW w:w="1200" w:type="dxa"/>
            <w:tcBorders>
              <w:top w:val="single" w:sz="4" w:space="0" w:color="auto"/>
              <w:bottom w:val="double" w:sz="4" w:space="0" w:color="auto"/>
            </w:tcBorders>
            <w:shd w:val="clear" w:color="auto" w:fill="F3F3F3"/>
          </w:tcPr>
          <w:p w:rsidR="00751671" w:rsidRDefault="00751671" w:rsidP="00751671">
            <w:ins w:id="1485" w:author="Frank Oemig" w:date="2023-06-17T00:22:00Z">
              <w:r>
                <w:t>UNK</w:t>
              </w:r>
            </w:ins>
          </w:p>
        </w:tc>
        <w:tc>
          <w:tcPr>
            <w:tcW w:w="1200" w:type="dxa"/>
            <w:tcBorders>
              <w:top w:val="single" w:sz="4" w:space="0" w:color="auto"/>
              <w:bottom w:val="double" w:sz="4" w:space="0" w:color="auto"/>
            </w:tcBorders>
            <w:shd w:val="clear" w:color="auto" w:fill="F3F3F3"/>
          </w:tcPr>
          <w:p w:rsidR="00751671" w:rsidRDefault="00751671" w:rsidP="00751671">
            <w:ins w:id="1486" w:author="Frank Oemig" w:date="2023-06-17T00:22:00Z">
              <w:r>
                <w:t>Unknown</w:t>
              </w:r>
            </w:ins>
          </w:p>
        </w:tc>
        <w:tc>
          <w:tcPr>
            <w:tcW w:w="3000" w:type="dxa"/>
            <w:tcBorders>
              <w:top w:val="single" w:sz="4" w:space="0" w:color="auto"/>
              <w:bottom w:val="double" w:sz="4" w:space="0" w:color="auto"/>
            </w:tcBorders>
            <w:shd w:val="clear" w:color="auto" w:fill="F3F3F3"/>
          </w:tcPr>
          <w:p w:rsidR="00751671" w:rsidRDefault="00751671" w:rsidP="00751671"/>
        </w:tc>
        <w:tc>
          <w:tcPr>
            <w:tcW w:w="3000" w:type="dxa"/>
            <w:tcBorders>
              <w:top w:val="single" w:sz="4" w:space="0" w:color="auto"/>
              <w:bottom w:val="double" w:sz="4" w:space="0" w:color="auto"/>
            </w:tcBorders>
            <w:shd w:val="clear" w:color="auto" w:fill="F3F3F3"/>
          </w:tcPr>
          <w:p w:rsidR="00751671" w:rsidRDefault="00751671" w:rsidP="00751671">
            <w:pPr>
              <w:rPr>
                <w:ins w:id="1487" w:author="Frank Oemig" w:date="2023-06-17T00:22:00Z"/>
              </w:rPr>
            </w:pPr>
            <w:ins w:id="1488" w:author="Frank Oemig" w:date="2023-06-17T00:22:00Z">
              <w:r>
                <w:t>This means the actual value is not known. If the only thing that is unknown is how to properly express the value in the necessary constraints (value set, datatype, etc.), then the OTH or UNC flavor should be used. No properties should be included for a datatype with this property unless:</w:t>
              </w:r>
            </w:ins>
          </w:p>
          <w:p w:rsidR="00751671" w:rsidRDefault="00751671" w:rsidP="00751671">
            <w:pPr>
              <w:rPr>
                <w:ins w:id="1489" w:author="Frank Oemig" w:date="2023-06-17T00:22:00Z"/>
              </w:rPr>
            </w:pPr>
            <w:ins w:id="1490" w:author="Frank Oemig" w:date="2023-06-17T00:22:00Z">
              <w:r>
                <w:t>1. Those properties themselves directly translate to a semantic of "unknown". (E.g. a local code sent as a translation that conveys 'unknown')</w:t>
              </w:r>
            </w:ins>
          </w:p>
          <w:p w:rsidR="00751671" w:rsidRDefault="00751671" w:rsidP="00751671">
            <w:pPr>
              <w:rPr>
                <w:ins w:id="1491" w:author="Frank Oemig" w:date="2023-06-17T00:22:00Z"/>
              </w:rPr>
            </w:pPr>
            <w:ins w:id="1492" w:author="Frank Oemig" w:date="2023-06-17T00:22:00Z">
              <w:r>
                <w:t>2. Those properties further qualify the nature of what is unknown. (E.g. specifying a use code of "H" and a URL prefix of "tel:" to convey that it is the home phone number that is unknown.)</w:t>
              </w:r>
            </w:ins>
          </w:p>
          <w:p w:rsidR="00751671" w:rsidRDefault="00751671" w:rsidP="00751671">
            <w:pPr>
              <w:rPr>
                <w:ins w:id="1493" w:author="Frank Oemig" w:date="2023-06-17T00:22:00Z"/>
              </w:rPr>
            </w:pPr>
          </w:p>
          <w:p w:rsidR="00751671" w:rsidRDefault="00751671" w:rsidP="00751671">
            <w:ins w:id="1494" w:author="Frank Oemig" w:date="2023-06-17T00:22:00Z">
              <w:r>
                <w:t>The HL70396 code for this code is ‘NULLFL’</w:t>
              </w:r>
            </w:ins>
          </w:p>
        </w:tc>
        <w:tc>
          <w:tcPr>
            <w:tcW w:w="800" w:type="dxa"/>
            <w:tcBorders>
              <w:top w:val="single" w:sz="4" w:space="0" w:color="auto"/>
              <w:bottom w:val="double" w:sz="4" w:space="0" w:color="auto"/>
            </w:tcBorders>
            <w:shd w:val="clear" w:color="auto" w:fill="F3F3F3"/>
          </w:tcPr>
          <w:p w:rsidR="00751671" w:rsidRDefault="00751671" w:rsidP="00751671">
            <w:ins w:id="1495" w:author="Frank Oemig" w:date="2023-06-17T00:22:00Z">
              <w:r>
                <w:t>N</w:t>
              </w:r>
            </w:ins>
          </w:p>
        </w:tc>
      </w:tr>
    </w:tbl>
    <w:p w:rsidR="00751671" w:rsidRDefault="00751671" w:rsidP="00751671"/>
    <w:p w:rsidR="00EE61D7" w:rsidRDefault="00EE61D7" w:rsidP="00EE61D7">
      <w:pPr>
        <w:pStyle w:val="berschrift3"/>
      </w:pPr>
      <w:r>
        <w:t>0822 - Personal Pronouns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PersonalPronouns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Pronouns used by an individual to describe themself.</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2.16.840.1.113883.6.1</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loinc</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See http://loinc.org for a detailed description; the HL70396 code for LOINC is ‘LN’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Personal Pronouns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Webpage URL</w:t>
            </w:r>
          </w:p>
        </w:tc>
        <w:tc>
          <w:tcPr>
            <w:tcW w:w="7200" w:type="dxa"/>
            <w:shd w:val="clear" w:color="auto" w:fill="auto"/>
          </w:tcPr>
          <w:p w:rsidR="00EE61D7" w:rsidRDefault="00EE61D7" w:rsidP="00EE61D7">
            <w:pPr>
              <w:pStyle w:val="OtherTableBody"/>
            </w:pPr>
            <w:r>
              <w:t>http://loinc.org</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2.16.840.1.113883.11.19755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Pronouns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This value set defines a set of codes that can be used to indicate the pronouns used to communicate about an individual.</w:t>
            </w:r>
          </w:p>
          <w:p w:rsidR="00EE61D7" w:rsidRDefault="00EE61D7" w:rsidP="00EE61D7">
            <w:pPr>
              <w:pStyle w:val="OtherTableBody"/>
            </w:pPr>
            <w:r>
              <w:t>Used in HL7 Version 2.x messages in the GSP segment.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Personal Pronouns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Webpage URL</w:t>
            </w:r>
          </w:p>
        </w:tc>
        <w:tc>
          <w:tcPr>
            <w:tcW w:w="6400" w:type="dxa"/>
            <w:shd w:val="clear" w:color="auto" w:fill="auto"/>
          </w:tcPr>
          <w:p w:rsidR="00EE61D7" w:rsidRDefault="00EE61D7" w:rsidP="00EE61D7">
            <w:pPr>
              <w:pStyle w:val="OtherTableBody"/>
            </w:pPr>
            <w:r>
              <w:t>http://build.fhir.org/valueset-pronouns.html for ballot</w:t>
            </w:r>
          </w:p>
          <w:p w:rsidR="00EE61D7" w:rsidRDefault="00EE61D7" w:rsidP="00EE61D7">
            <w:pPr>
              <w:pStyle w:val="OtherTableBody"/>
            </w:pPr>
            <w:r>
              <w:t>http://terminology.hl7.org/ValueSet/pronouns for final publication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enumerated per table content</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personalPronounsTable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to describe Pronouns used by an individual to describe themself.</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GSP-5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Table 0822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4000"/>
        <w:gridCol w:w="20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0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20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ins w:id="1496" w:author="Frank Oemig" w:date="2023-06-17T00:23:00Z">
              <w:r>
                <w:t>LA29518-0</w:t>
              </w:r>
            </w:ins>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ins w:id="1497" w:author="Frank Oemig" w:date="2023-06-17T00:23:00Z">
              <w:r>
                <w:t>He, Him, His, Himself</w:t>
              </w:r>
            </w:ins>
          </w:p>
        </w:tc>
        <w:tc>
          <w:tcPr>
            <w:tcW w:w="4000" w:type="dxa"/>
            <w:tcBorders>
              <w:top w:val="single" w:sz="4" w:space="0" w:color="auto"/>
              <w:bottom w:val="single" w:sz="4" w:space="0" w:color="auto"/>
            </w:tcBorders>
            <w:shd w:val="clear" w:color="auto" w:fill="FFFFFF"/>
          </w:tcPr>
          <w:p w:rsidR="00EE61D7" w:rsidRDefault="00EE61D7" w:rsidP="00EE61D7">
            <w:pPr>
              <w:pStyle w:val="UserTableBody"/>
            </w:pPr>
            <w:ins w:id="1498" w:author="Frank Oemig" w:date="2023-06-17T00:23:00Z">
              <w:r>
                <w:t>English personal pronouns, typically associated with masculinity, that are requested by a person to be used by them.</w:t>
              </w:r>
            </w:ins>
          </w:p>
        </w:tc>
        <w:tc>
          <w:tcPr>
            <w:tcW w:w="2000" w:type="dxa"/>
            <w:tcBorders>
              <w:top w:val="single" w:sz="4" w:space="0" w:color="auto"/>
              <w:bottom w:val="single" w:sz="4" w:space="0" w:color="auto"/>
            </w:tcBorders>
            <w:shd w:val="clear" w:color="auto" w:fill="FFFFFF"/>
          </w:tcPr>
          <w:p w:rsidR="00EE61D7" w:rsidRDefault="00EE61D7" w:rsidP="00EE61D7">
            <w:pPr>
              <w:pStyle w:val="UserTableBody"/>
            </w:pPr>
            <w:ins w:id="1499" w:author="Frank Oemig" w:date="2023-06-17T00:23:00Z">
              <w:r>
                <w:t>The HL70396 code for this code is ‘LN’</w:t>
              </w:r>
            </w:ins>
          </w:p>
        </w:tc>
        <w:tc>
          <w:tcPr>
            <w:tcW w:w="800" w:type="dxa"/>
            <w:tcBorders>
              <w:top w:val="single" w:sz="4" w:space="0" w:color="auto"/>
              <w:bottom w:val="single" w:sz="4" w:space="0" w:color="auto"/>
            </w:tcBorders>
            <w:shd w:val="clear" w:color="auto" w:fill="FFFFFF"/>
          </w:tcPr>
          <w:p w:rsidR="00EE61D7" w:rsidRDefault="00EE61D7" w:rsidP="00EE61D7">
            <w:pPr>
              <w:pStyle w:val="UserTableBody"/>
            </w:pPr>
            <w:ins w:id="1500" w:author="Frank Oemig" w:date="2023-06-17T00:23: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ins w:id="1501" w:author="Frank Oemig" w:date="2023-06-17T00:23:00Z">
              <w:r>
                <w:t>LA29519-8</w:t>
              </w:r>
            </w:ins>
          </w:p>
        </w:tc>
        <w:tc>
          <w:tcPr>
            <w:tcW w:w="1200" w:type="dxa"/>
            <w:tcBorders>
              <w:top w:val="single" w:sz="4" w:space="0" w:color="auto"/>
              <w:bottom w:val="single" w:sz="4" w:space="0" w:color="auto"/>
            </w:tcBorders>
            <w:shd w:val="clear" w:color="auto" w:fill="F3F3F3"/>
          </w:tcPr>
          <w:p w:rsidR="00EE61D7" w:rsidRDefault="00EE61D7" w:rsidP="00EE61D7">
            <w:ins w:id="1502" w:author="Frank Oemig" w:date="2023-06-17T00:23:00Z">
              <w:r>
                <w:t>She, Her, Hers, Herself</w:t>
              </w:r>
            </w:ins>
          </w:p>
        </w:tc>
        <w:tc>
          <w:tcPr>
            <w:tcW w:w="4000" w:type="dxa"/>
            <w:tcBorders>
              <w:top w:val="single" w:sz="4" w:space="0" w:color="auto"/>
              <w:bottom w:val="single" w:sz="4" w:space="0" w:color="auto"/>
            </w:tcBorders>
            <w:shd w:val="clear" w:color="auto" w:fill="F3F3F3"/>
          </w:tcPr>
          <w:p w:rsidR="00EE61D7" w:rsidRDefault="00EE61D7" w:rsidP="00EE61D7">
            <w:ins w:id="1503" w:author="Frank Oemig" w:date="2023-06-17T00:23:00Z">
              <w:r>
                <w:t>English personal pronouns, typically associated with femininity, that are requested by a person to be used by them.</w:t>
              </w:r>
            </w:ins>
          </w:p>
        </w:tc>
        <w:tc>
          <w:tcPr>
            <w:tcW w:w="2000" w:type="dxa"/>
            <w:tcBorders>
              <w:top w:val="single" w:sz="4" w:space="0" w:color="auto"/>
              <w:bottom w:val="single" w:sz="4" w:space="0" w:color="auto"/>
            </w:tcBorders>
            <w:shd w:val="clear" w:color="auto" w:fill="F3F3F3"/>
          </w:tcPr>
          <w:p w:rsidR="00EE61D7" w:rsidRDefault="00EE61D7" w:rsidP="00EE61D7">
            <w:ins w:id="1504" w:author="Frank Oemig" w:date="2023-06-17T00:23:00Z">
              <w:r>
                <w:t>The HL70396 code for this code is ‘LN’</w:t>
              </w:r>
            </w:ins>
          </w:p>
        </w:tc>
        <w:tc>
          <w:tcPr>
            <w:tcW w:w="800" w:type="dxa"/>
            <w:tcBorders>
              <w:top w:val="single" w:sz="4" w:space="0" w:color="auto"/>
              <w:bottom w:val="single" w:sz="4" w:space="0" w:color="auto"/>
            </w:tcBorders>
            <w:shd w:val="clear" w:color="auto" w:fill="F3F3F3"/>
          </w:tcPr>
          <w:p w:rsidR="00EE61D7" w:rsidRDefault="00EE61D7" w:rsidP="00EE61D7">
            <w:ins w:id="1505" w:author="Frank Oemig" w:date="2023-06-17T00:23:00Z">
              <w:r>
                <w:t>N</w:t>
              </w:r>
            </w:ins>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ins w:id="1506" w:author="Frank Oemig" w:date="2023-06-17T00:23:00Z">
              <w:r>
                <w:t>LA29520-6</w:t>
              </w:r>
            </w:ins>
          </w:p>
        </w:tc>
        <w:tc>
          <w:tcPr>
            <w:tcW w:w="1200" w:type="dxa"/>
            <w:tcBorders>
              <w:top w:val="single" w:sz="4" w:space="0" w:color="auto"/>
              <w:bottom w:val="double" w:sz="4" w:space="0" w:color="auto"/>
            </w:tcBorders>
            <w:shd w:val="clear" w:color="auto" w:fill="FFFFFF"/>
          </w:tcPr>
          <w:p w:rsidR="00EE61D7" w:rsidRDefault="00EE61D7" w:rsidP="00EE61D7">
            <w:ins w:id="1507" w:author="Frank Oemig" w:date="2023-06-17T00:23:00Z">
              <w:r>
                <w:t>They, Them, Their, Theirs, Themself</w:t>
              </w:r>
            </w:ins>
          </w:p>
        </w:tc>
        <w:tc>
          <w:tcPr>
            <w:tcW w:w="4000" w:type="dxa"/>
            <w:tcBorders>
              <w:top w:val="single" w:sz="4" w:space="0" w:color="auto"/>
              <w:bottom w:val="double" w:sz="4" w:space="0" w:color="auto"/>
            </w:tcBorders>
            <w:shd w:val="clear" w:color="auto" w:fill="FFFFFF"/>
          </w:tcPr>
          <w:p w:rsidR="00EE61D7" w:rsidRDefault="00EE61D7" w:rsidP="00EE61D7">
            <w:ins w:id="1508" w:author="Frank Oemig" w:date="2023-06-17T00:23:00Z">
              <w:r>
                <w:t>English personal pronouns, typically not associated with masculinity or femininity, that are requested by a person to be used by them.</w:t>
              </w:r>
            </w:ins>
          </w:p>
        </w:tc>
        <w:tc>
          <w:tcPr>
            <w:tcW w:w="2000" w:type="dxa"/>
            <w:tcBorders>
              <w:top w:val="single" w:sz="4" w:space="0" w:color="auto"/>
              <w:bottom w:val="double" w:sz="4" w:space="0" w:color="auto"/>
            </w:tcBorders>
            <w:shd w:val="clear" w:color="auto" w:fill="FFFFFF"/>
          </w:tcPr>
          <w:p w:rsidR="00EE61D7" w:rsidRDefault="00EE61D7" w:rsidP="00EE61D7">
            <w:ins w:id="1509" w:author="Frank Oemig" w:date="2023-06-17T00:23:00Z">
              <w:r>
                <w:t>The HL70396 code for this code is ‘LN’</w:t>
              </w:r>
            </w:ins>
          </w:p>
        </w:tc>
        <w:tc>
          <w:tcPr>
            <w:tcW w:w="800" w:type="dxa"/>
            <w:tcBorders>
              <w:top w:val="single" w:sz="4" w:space="0" w:color="auto"/>
              <w:bottom w:val="double" w:sz="4" w:space="0" w:color="auto"/>
            </w:tcBorders>
            <w:shd w:val="clear" w:color="auto" w:fill="FFFFFF"/>
          </w:tcPr>
          <w:p w:rsidR="00EE61D7" w:rsidRDefault="00EE61D7" w:rsidP="00EE61D7">
            <w:ins w:id="1510" w:author="Frank Oemig" w:date="2023-06-17T00:23:00Z">
              <w:r>
                <w:t>N</w:t>
              </w:r>
            </w:ins>
          </w:p>
        </w:tc>
      </w:tr>
    </w:tbl>
    <w:p w:rsidR="00EE61D7" w:rsidRDefault="00EE61D7" w:rsidP="00EE61D7"/>
    <w:p w:rsidR="00EE61D7" w:rsidRDefault="00EE61D7" w:rsidP="00EE61D7">
      <w:pPr>
        <w:pStyle w:val="berschrift3"/>
      </w:pPr>
      <w:r>
        <w:t>0823 - Sexual Orientation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SexualOrientation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Concepts used to properly describe a person’s emotional, romantic, sexual, or affectional attraction to another person.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2.16.840.1.113883.6.96</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snomedct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Snomed CT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Sexual Orientation Code System</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2.16.840.1.113762.1.4.1021.33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Sexual Orientation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Concepts specifying a person’s sexual orientation.</w:t>
            </w:r>
          </w:p>
          <w:p w:rsidR="00EE61D7" w:rsidRDefault="00EE61D7" w:rsidP="00EE61D7">
            <w:pPr>
              <w:pStyle w:val="OtherTableBody"/>
            </w:pPr>
            <w:r>
              <w:t>Used in HL7 Version 2.x messages in the GSP segment.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Sexual Orientation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enumerated per table content</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sexualOrientationTable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to properly describe a person’s emotional, romantic, sexual, or affectional attraction to another person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GSP-5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Table 0823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400"/>
        <w:gridCol w:w="2200"/>
        <w:gridCol w:w="36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4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22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36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ins w:id="1511" w:author="Frank Oemig" w:date="2023-06-17T00:24:00Z">
              <w:r>
                <w:t>89217008</w:t>
              </w:r>
            </w:ins>
          </w:p>
        </w:tc>
        <w:tc>
          <w:tcPr>
            <w:tcW w:w="1400" w:type="dxa"/>
            <w:tcBorders>
              <w:top w:val="single" w:sz="4" w:space="0" w:color="auto"/>
              <w:bottom w:val="single" w:sz="4" w:space="0" w:color="auto"/>
            </w:tcBorders>
            <w:shd w:val="clear" w:color="auto" w:fill="FFFFFF"/>
          </w:tcPr>
          <w:p w:rsidR="00EE61D7" w:rsidRDefault="00EE61D7" w:rsidP="00EE61D7">
            <w:pPr>
              <w:pStyle w:val="UserTableBody"/>
            </w:pPr>
            <w:ins w:id="1512" w:author="Frank Oemig" w:date="2023-06-17T00:24:00Z">
              <w:r>
                <w:t>Lesbian, gay or homosexual</w:t>
              </w:r>
            </w:ins>
          </w:p>
        </w:tc>
        <w:tc>
          <w:tcPr>
            <w:tcW w:w="2200" w:type="dxa"/>
            <w:tcBorders>
              <w:top w:val="single" w:sz="4" w:space="0" w:color="auto"/>
              <w:bottom w:val="single" w:sz="4" w:space="0" w:color="auto"/>
            </w:tcBorders>
            <w:shd w:val="clear" w:color="auto" w:fill="FFFFFF"/>
          </w:tcPr>
          <w:p w:rsidR="00EE61D7" w:rsidRDefault="00EE61D7" w:rsidP="00EE61D7">
            <w:pPr>
              <w:pStyle w:val="UserTableBody"/>
            </w:pPr>
            <w:ins w:id="1513" w:author="Frank Oemig" w:date="2023-06-17T00:24:00Z">
              <w:r>
                <w:t>romantic attraction, sexual attraction, or sexual behavior between members of the same sex or gender</w:t>
              </w:r>
            </w:ins>
          </w:p>
        </w:tc>
        <w:tc>
          <w:tcPr>
            <w:tcW w:w="3600" w:type="dxa"/>
            <w:tcBorders>
              <w:top w:val="single" w:sz="4" w:space="0" w:color="auto"/>
              <w:bottom w:val="single" w:sz="4" w:space="0" w:color="auto"/>
            </w:tcBorders>
            <w:shd w:val="clear" w:color="auto" w:fill="FFFFFF"/>
          </w:tcPr>
          <w:p w:rsidR="00EE61D7" w:rsidRDefault="00EE61D7" w:rsidP="00EE61D7">
            <w:pPr>
              <w:pStyle w:val="UserTableBody"/>
            </w:pPr>
            <w:ins w:id="1514" w:author="Frank Oemig" w:date="2023-06-17T00:24:00Z">
              <w:r>
                <w:t>Usage Note: The HL70396 code for this code is ‘SCT’</w:t>
              </w:r>
            </w:ins>
          </w:p>
        </w:tc>
        <w:tc>
          <w:tcPr>
            <w:tcW w:w="800" w:type="dxa"/>
            <w:tcBorders>
              <w:top w:val="single" w:sz="4" w:space="0" w:color="auto"/>
              <w:bottom w:val="single" w:sz="4" w:space="0" w:color="auto"/>
            </w:tcBorders>
            <w:shd w:val="clear" w:color="auto" w:fill="FFFFFF"/>
          </w:tcPr>
          <w:p w:rsidR="00EE61D7" w:rsidRDefault="00EE61D7" w:rsidP="00EE61D7">
            <w:pPr>
              <w:pStyle w:val="UserTableBody"/>
            </w:pPr>
            <w:ins w:id="1515" w:author="Frank Oemig" w:date="2023-06-17T00:24: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ins w:id="1516" w:author="Frank Oemig" w:date="2023-06-17T00:25:00Z">
              <w:r>
                <w:t>20430005</w:t>
              </w:r>
            </w:ins>
          </w:p>
        </w:tc>
        <w:tc>
          <w:tcPr>
            <w:tcW w:w="1400" w:type="dxa"/>
            <w:tcBorders>
              <w:top w:val="single" w:sz="4" w:space="0" w:color="auto"/>
              <w:bottom w:val="single" w:sz="4" w:space="0" w:color="auto"/>
            </w:tcBorders>
            <w:shd w:val="clear" w:color="auto" w:fill="F3F3F3"/>
          </w:tcPr>
          <w:p w:rsidR="00EE61D7" w:rsidRDefault="00EE61D7" w:rsidP="00EE61D7">
            <w:ins w:id="1517" w:author="Frank Oemig" w:date="2023-06-17T00:25:00Z">
              <w:r>
                <w:t>heterosexual</w:t>
              </w:r>
            </w:ins>
          </w:p>
        </w:tc>
        <w:tc>
          <w:tcPr>
            <w:tcW w:w="2200" w:type="dxa"/>
            <w:tcBorders>
              <w:top w:val="single" w:sz="4" w:space="0" w:color="auto"/>
              <w:bottom w:val="single" w:sz="4" w:space="0" w:color="auto"/>
            </w:tcBorders>
            <w:shd w:val="clear" w:color="auto" w:fill="F3F3F3"/>
          </w:tcPr>
          <w:p w:rsidR="00EE61D7" w:rsidRDefault="00EE61D7" w:rsidP="00EE61D7"/>
        </w:tc>
        <w:tc>
          <w:tcPr>
            <w:tcW w:w="3600" w:type="dxa"/>
            <w:tcBorders>
              <w:top w:val="single" w:sz="4" w:space="0" w:color="auto"/>
              <w:bottom w:val="single" w:sz="4" w:space="0" w:color="auto"/>
            </w:tcBorders>
            <w:shd w:val="clear" w:color="auto" w:fill="F3F3F3"/>
          </w:tcPr>
          <w:p w:rsidR="00EE61D7" w:rsidRDefault="00EE61D7" w:rsidP="00EE61D7">
            <w:ins w:id="1518" w:author="Frank Oemig" w:date="2023-06-17T00:25:00Z">
              <w:r>
                <w:t>Usage Note: The HL70396 code for this code is ‘SCT’</w:t>
              </w:r>
            </w:ins>
          </w:p>
        </w:tc>
        <w:tc>
          <w:tcPr>
            <w:tcW w:w="800" w:type="dxa"/>
            <w:tcBorders>
              <w:top w:val="single" w:sz="4" w:space="0" w:color="auto"/>
              <w:bottom w:val="single" w:sz="4" w:space="0" w:color="auto"/>
            </w:tcBorders>
            <w:shd w:val="clear" w:color="auto" w:fill="F3F3F3"/>
          </w:tcPr>
          <w:p w:rsidR="00EE61D7" w:rsidRDefault="00EE61D7" w:rsidP="00EE61D7">
            <w:ins w:id="1519" w:author="Frank Oemig" w:date="2023-06-17T00:25: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ins w:id="1520" w:author="Frank Oemig" w:date="2023-06-17T00:25:00Z">
              <w:r>
                <w:t>42035005</w:t>
              </w:r>
            </w:ins>
          </w:p>
        </w:tc>
        <w:tc>
          <w:tcPr>
            <w:tcW w:w="1400" w:type="dxa"/>
            <w:tcBorders>
              <w:top w:val="single" w:sz="4" w:space="0" w:color="auto"/>
              <w:bottom w:val="single" w:sz="4" w:space="0" w:color="auto"/>
            </w:tcBorders>
            <w:shd w:val="clear" w:color="auto" w:fill="FFFFFF"/>
          </w:tcPr>
          <w:p w:rsidR="00EE61D7" w:rsidRDefault="00EE61D7" w:rsidP="00EE61D7">
            <w:ins w:id="1521" w:author="Frank Oemig" w:date="2023-06-17T00:25:00Z">
              <w:r>
                <w:t>Bisexual</w:t>
              </w:r>
            </w:ins>
          </w:p>
        </w:tc>
        <w:tc>
          <w:tcPr>
            <w:tcW w:w="2200" w:type="dxa"/>
            <w:tcBorders>
              <w:top w:val="single" w:sz="4" w:space="0" w:color="auto"/>
              <w:bottom w:val="single" w:sz="4" w:space="0" w:color="auto"/>
            </w:tcBorders>
            <w:shd w:val="clear" w:color="auto" w:fill="FFFFFF"/>
          </w:tcPr>
          <w:p w:rsidR="00EE61D7" w:rsidRDefault="00EE61D7" w:rsidP="00EE61D7"/>
        </w:tc>
        <w:tc>
          <w:tcPr>
            <w:tcW w:w="3600" w:type="dxa"/>
            <w:tcBorders>
              <w:top w:val="single" w:sz="4" w:space="0" w:color="auto"/>
              <w:bottom w:val="single" w:sz="4" w:space="0" w:color="auto"/>
            </w:tcBorders>
            <w:shd w:val="clear" w:color="auto" w:fill="FFFFFF"/>
          </w:tcPr>
          <w:p w:rsidR="00EE61D7" w:rsidRDefault="00EE61D7" w:rsidP="00EE61D7">
            <w:ins w:id="1522" w:author="Frank Oemig" w:date="2023-06-17T00:25:00Z">
              <w:r>
                <w:t>Usage Note: The HL70396 code for this code is ‘SCT’</w:t>
              </w:r>
            </w:ins>
          </w:p>
        </w:tc>
        <w:tc>
          <w:tcPr>
            <w:tcW w:w="800" w:type="dxa"/>
            <w:tcBorders>
              <w:top w:val="single" w:sz="4" w:space="0" w:color="auto"/>
              <w:bottom w:val="single" w:sz="4" w:space="0" w:color="auto"/>
            </w:tcBorders>
            <w:shd w:val="clear" w:color="auto" w:fill="FFFFFF"/>
          </w:tcPr>
          <w:p w:rsidR="00EE61D7" w:rsidRDefault="00EE61D7" w:rsidP="00EE61D7">
            <w:ins w:id="1523" w:author="Frank Oemig" w:date="2023-06-17T00:25: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ins w:id="1524" w:author="Frank Oemig" w:date="2023-06-17T00:25:00Z">
              <w:r>
                <w:t>OTH</w:t>
              </w:r>
            </w:ins>
          </w:p>
        </w:tc>
        <w:tc>
          <w:tcPr>
            <w:tcW w:w="1400" w:type="dxa"/>
            <w:tcBorders>
              <w:top w:val="single" w:sz="4" w:space="0" w:color="auto"/>
              <w:bottom w:val="single" w:sz="4" w:space="0" w:color="auto"/>
            </w:tcBorders>
            <w:shd w:val="clear" w:color="auto" w:fill="F3F3F3"/>
          </w:tcPr>
          <w:p w:rsidR="00EE61D7" w:rsidRDefault="00EE61D7" w:rsidP="00EE61D7">
            <w:ins w:id="1525" w:author="Frank Oemig" w:date="2023-06-17T00:25:00Z">
              <w:r>
                <w:t>other</w:t>
              </w:r>
            </w:ins>
          </w:p>
        </w:tc>
        <w:tc>
          <w:tcPr>
            <w:tcW w:w="2200" w:type="dxa"/>
            <w:tcBorders>
              <w:top w:val="single" w:sz="4" w:space="0" w:color="auto"/>
              <w:bottom w:val="single" w:sz="4" w:space="0" w:color="auto"/>
            </w:tcBorders>
            <w:shd w:val="clear" w:color="auto" w:fill="F3F3F3"/>
          </w:tcPr>
          <w:p w:rsidR="00EE61D7" w:rsidRDefault="00EE61D7" w:rsidP="00EE61D7">
            <w:ins w:id="1526" w:author="Frank Oemig" w:date="2023-06-17T00:25:00Z">
              <w:r>
                <w:t>Something else, not yet listed, please describe</w:t>
              </w:r>
            </w:ins>
          </w:p>
        </w:tc>
        <w:tc>
          <w:tcPr>
            <w:tcW w:w="3600" w:type="dxa"/>
            <w:tcBorders>
              <w:top w:val="single" w:sz="4" w:space="0" w:color="auto"/>
              <w:bottom w:val="single" w:sz="4" w:space="0" w:color="auto"/>
            </w:tcBorders>
            <w:shd w:val="clear" w:color="auto" w:fill="F3F3F3"/>
          </w:tcPr>
          <w:p w:rsidR="00EE61D7" w:rsidRDefault="00EE61D7" w:rsidP="00EE61D7">
            <w:pPr>
              <w:rPr>
                <w:ins w:id="1527" w:author="Frank Oemig" w:date="2023-06-17T00:25:00Z"/>
              </w:rPr>
            </w:pPr>
            <w:ins w:id="1528" w:author="Frank Oemig" w:date="2023-06-17T00:25:00Z">
              <w:r>
                <w:t>Use when none of the other concepts are fitting – expected to include the description of the concept in the original text of the CWE datatype</w:t>
              </w:r>
            </w:ins>
          </w:p>
          <w:p w:rsidR="00EE61D7" w:rsidRDefault="00EE61D7" w:rsidP="00EE61D7">
            <w:ins w:id="1529" w:author="Frank Oemig" w:date="2023-06-17T00:25:00Z">
              <w:r>
                <w:t>The HL70396 code for this code is ‘NULLFL’</w:t>
              </w:r>
            </w:ins>
          </w:p>
        </w:tc>
        <w:tc>
          <w:tcPr>
            <w:tcW w:w="800" w:type="dxa"/>
            <w:tcBorders>
              <w:top w:val="single" w:sz="4" w:space="0" w:color="auto"/>
              <w:bottom w:val="single" w:sz="4" w:space="0" w:color="auto"/>
            </w:tcBorders>
            <w:shd w:val="clear" w:color="auto" w:fill="F3F3F3"/>
          </w:tcPr>
          <w:p w:rsidR="00EE61D7" w:rsidRDefault="00EE61D7" w:rsidP="00EE61D7">
            <w:ins w:id="1530" w:author="Frank Oemig" w:date="2023-06-17T00:25: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ins w:id="1531" w:author="Frank Oemig" w:date="2023-06-17T00:25:00Z">
              <w:r>
                <w:t>UNK</w:t>
              </w:r>
            </w:ins>
          </w:p>
        </w:tc>
        <w:tc>
          <w:tcPr>
            <w:tcW w:w="1400" w:type="dxa"/>
            <w:tcBorders>
              <w:top w:val="single" w:sz="4" w:space="0" w:color="auto"/>
              <w:bottom w:val="single" w:sz="4" w:space="0" w:color="auto"/>
            </w:tcBorders>
            <w:shd w:val="clear" w:color="auto" w:fill="FFFFFF"/>
          </w:tcPr>
          <w:p w:rsidR="00EE61D7" w:rsidRDefault="00EE61D7" w:rsidP="00EE61D7">
            <w:ins w:id="1532" w:author="Frank Oemig" w:date="2023-06-17T00:25:00Z">
              <w:r>
                <w:t>Unknown</w:t>
              </w:r>
            </w:ins>
          </w:p>
        </w:tc>
        <w:tc>
          <w:tcPr>
            <w:tcW w:w="2200" w:type="dxa"/>
            <w:tcBorders>
              <w:top w:val="single" w:sz="4" w:space="0" w:color="auto"/>
              <w:bottom w:val="single" w:sz="4" w:space="0" w:color="auto"/>
            </w:tcBorders>
            <w:shd w:val="clear" w:color="auto" w:fill="FFFFFF"/>
          </w:tcPr>
          <w:p w:rsidR="00EE61D7" w:rsidRDefault="00EE61D7" w:rsidP="00EE61D7">
            <w:ins w:id="1533" w:author="Frank Oemig" w:date="2023-06-17T00:25:00Z">
              <w:r>
                <w:t>Person does not know how to answer this question</w:t>
              </w:r>
            </w:ins>
          </w:p>
        </w:tc>
        <w:tc>
          <w:tcPr>
            <w:tcW w:w="3600" w:type="dxa"/>
            <w:tcBorders>
              <w:top w:val="single" w:sz="4" w:space="0" w:color="auto"/>
              <w:bottom w:val="single" w:sz="4" w:space="0" w:color="auto"/>
            </w:tcBorders>
            <w:shd w:val="clear" w:color="auto" w:fill="FFFFFF"/>
          </w:tcPr>
          <w:p w:rsidR="00EE61D7" w:rsidRDefault="00EE61D7" w:rsidP="00EE61D7">
            <w:ins w:id="1534" w:author="Frank Oemig" w:date="2023-06-17T00:25:00Z">
              <w:r>
                <w:t>The HL70396 code for this code is ‘NULLFL’</w:t>
              </w:r>
            </w:ins>
          </w:p>
        </w:tc>
        <w:tc>
          <w:tcPr>
            <w:tcW w:w="800" w:type="dxa"/>
            <w:tcBorders>
              <w:top w:val="single" w:sz="4" w:space="0" w:color="auto"/>
              <w:bottom w:val="single" w:sz="4" w:space="0" w:color="auto"/>
            </w:tcBorders>
            <w:shd w:val="clear" w:color="auto" w:fill="FFFFFF"/>
          </w:tcPr>
          <w:p w:rsidR="00EE61D7" w:rsidRDefault="00EE61D7" w:rsidP="00EE61D7">
            <w:ins w:id="1535" w:author="Frank Oemig" w:date="2023-06-17T00:25:00Z">
              <w:r>
                <w:t>N</w:t>
              </w:r>
            </w:ins>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ins w:id="1536" w:author="Frank Oemig" w:date="2023-06-17T00:25:00Z">
              <w:r>
                <w:t>ASKU</w:t>
              </w:r>
            </w:ins>
          </w:p>
        </w:tc>
        <w:tc>
          <w:tcPr>
            <w:tcW w:w="1400" w:type="dxa"/>
            <w:tcBorders>
              <w:top w:val="single" w:sz="4" w:space="0" w:color="auto"/>
              <w:bottom w:val="double" w:sz="4" w:space="0" w:color="auto"/>
            </w:tcBorders>
            <w:shd w:val="clear" w:color="auto" w:fill="F3F3F3"/>
          </w:tcPr>
          <w:p w:rsidR="00EE61D7" w:rsidRDefault="00EE61D7" w:rsidP="00EE61D7">
            <w:ins w:id="1537" w:author="Frank Oemig" w:date="2023-06-17T00:25:00Z">
              <w:r>
                <w:t>Asked but unknown</w:t>
              </w:r>
            </w:ins>
          </w:p>
        </w:tc>
        <w:tc>
          <w:tcPr>
            <w:tcW w:w="2200" w:type="dxa"/>
            <w:tcBorders>
              <w:top w:val="single" w:sz="4" w:space="0" w:color="auto"/>
              <w:bottom w:val="double" w:sz="4" w:space="0" w:color="auto"/>
            </w:tcBorders>
            <w:shd w:val="clear" w:color="auto" w:fill="F3F3F3"/>
          </w:tcPr>
          <w:p w:rsidR="00EE61D7" w:rsidRDefault="00EE61D7" w:rsidP="00EE61D7">
            <w:ins w:id="1538" w:author="Frank Oemig" w:date="2023-06-17T00:25:00Z">
              <w:r>
                <w:t>The person chooses to not disclose this information</w:t>
              </w:r>
            </w:ins>
          </w:p>
        </w:tc>
        <w:tc>
          <w:tcPr>
            <w:tcW w:w="3600" w:type="dxa"/>
            <w:tcBorders>
              <w:top w:val="single" w:sz="4" w:space="0" w:color="auto"/>
              <w:bottom w:val="double" w:sz="4" w:space="0" w:color="auto"/>
            </w:tcBorders>
            <w:shd w:val="clear" w:color="auto" w:fill="F3F3F3"/>
          </w:tcPr>
          <w:p w:rsidR="00EE61D7" w:rsidRDefault="00EE61D7" w:rsidP="00EE61D7">
            <w:ins w:id="1539" w:author="Frank Oemig" w:date="2023-06-17T00:25:00Z">
              <w:r>
                <w:t>The HL70396 code for this code is ‘NULLFL’</w:t>
              </w:r>
            </w:ins>
          </w:p>
        </w:tc>
        <w:tc>
          <w:tcPr>
            <w:tcW w:w="800" w:type="dxa"/>
            <w:tcBorders>
              <w:top w:val="single" w:sz="4" w:space="0" w:color="auto"/>
              <w:bottom w:val="double" w:sz="4" w:space="0" w:color="auto"/>
            </w:tcBorders>
            <w:shd w:val="clear" w:color="auto" w:fill="F3F3F3"/>
          </w:tcPr>
          <w:p w:rsidR="00EE61D7" w:rsidRDefault="00EE61D7" w:rsidP="00EE61D7">
            <w:ins w:id="1540" w:author="Frank Oemig" w:date="2023-06-17T00:25:00Z">
              <w:r>
                <w:t>N</w:t>
              </w:r>
            </w:ins>
          </w:p>
        </w:tc>
      </w:tr>
    </w:tbl>
    <w:p w:rsidR="00EE61D7" w:rsidRDefault="00EE61D7" w:rsidP="00EE61D7"/>
    <w:p w:rsidR="00EE61D7" w:rsidRDefault="00EE61D7" w:rsidP="00EE61D7">
      <w:pPr>
        <w:pStyle w:val="berschrift3"/>
      </w:pPr>
      <w:r>
        <w:t>0824 - Recorded Sex or Gender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RecordedSexOrGenderType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Concepts that represent the type of the recorded sex and gender, where that is known, for example Sex at Birth in a medical record or Sex as defined by DICOM.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2.16.840.1.113883.18.455</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recordSexOrGenderType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Recorded Sex or Gender Type Code System</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2.16.840.1.113883.21.482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hl7VS-recordedSexOrGenderType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Recorded Sex or Gender Type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unspecified</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recordedSexOrGenderTypeTable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to describe the type of the recorded sex and gender, where that is known, for example Sex at Birth in a medical record or Sex as defined by DICOM.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GSR-5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Table 0824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3800"/>
        <w:gridCol w:w="2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38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2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ins w:id="1541" w:author="Frank Oemig" w:date="2023-06-17T00:26:00Z">
              <w:r>
                <w:t>46098-0</w:t>
              </w:r>
            </w:ins>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ins w:id="1542" w:author="Frank Oemig" w:date="2023-06-17T00:26:00Z">
              <w:r>
                <w:t>Sex</w:t>
              </w:r>
            </w:ins>
          </w:p>
        </w:tc>
        <w:tc>
          <w:tcPr>
            <w:tcW w:w="3800" w:type="dxa"/>
            <w:tcBorders>
              <w:top w:val="single" w:sz="4" w:space="0" w:color="auto"/>
              <w:bottom w:val="single" w:sz="4" w:space="0" w:color="auto"/>
            </w:tcBorders>
            <w:shd w:val="clear" w:color="auto" w:fill="FFFFFF"/>
          </w:tcPr>
          <w:p w:rsidR="00EE61D7" w:rsidRDefault="00EE61D7" w:rsidP="00EE61D7">
            <w:pPr>
              <w:pStyle w:val="UserTableBody"/>
            </w:pPr>
            <w:ins w:id="1543" w:author="Frank Oemig" w:date="2023-06-17T00:26:00Z">
              <w:r>
                <w:t>In LOINC, sex refers to the biological sex of an organism, which is most commonly determined based on anatomy and physiology or genetic (chromosome) analysis. Our definition is based on the World Health Organization's definition of sex and gender: sex (male, female) refers to biological and physiological characteristics, and gender (masculine, feminine) refers to socially constructed roles, behaviors, activities, and attributes. (http://www.who.int/gender/whatisgender/en)</w:t>
              </w:r>
            </w:ins>
          </w:p>
        </w:tc>
        <w:tc>
          <w:tcPr>
            <w:tcW w:w="2200" w:type="dxa"/>
            <w:tcBorders>
              <w:top w:val="single" w:sz="4" w:space="0" w:color="auto"/>
              <w:bottom w:val="single" w:sz="4" w:space="0" w:color="auto"/>
            </w:tcBorders>
            <w:shd w:val="clear" w:color="auto" w:fill="FFFFFF"/>
          </w:tcPr>
          <w:p w:rsidR="00EE61D7" w:rsidRDefault="00EE61D7" w:rsidP="00EE61D7">
            <w:pPr>
              <w:pStyle w:val="UserTableBody"/>
              <w:rPr>
                <w:ins w:id="1544" w:author="Frank Oemig" w:date="2023-06-17T00:26:00Z"/>
              </w:rPr>
            </w:pPr>
            <w:ins w:id="1545" w:author="Frank Oemig" w:date="2023-06-17T00:26:00Z">
              <w:r>
                <w:t>This is a rather ambiguous definition, but this LOINC is mapped to PID-8, so it is probably appropriate to represent data elements in many data bases today, where the exchange partners relied on the definition of PID-8.</w:t>
              </w:r>
            </w:ins>
          </w:p>
          <w:p w:rsidR="00EE61D7" w:rsidRDefault="00EE61D7" w:rsidP="00EE61D7">
            <w:pPr>
              <w:pStyle w:val="UserTableBody"/>
            </w:pPr>
            <w:ins w:id="1546" w:author="Frank Oemig" w:date="2023-06-17T00:26:00Z">
              <w:r>
                <w:t>The HL70396 code for this code is ‘LN’</w:t>
              </w:r>
            </w:ins>
          </w:p>
        </w:tc>
        <w:tc>
          <w:tcPr>
            <w:tcW w:w="800" w:type="dxa"/>
            <w:tcBorders>
              <w:top w:val="single" w:sz="4" w:space="0" w:color="auto"/>
              <w:bottom w:val="single" w:sz="4" w:space="0" w:color="auto"/>
            </w:tcBorders>
            <w:shd w:val="clear" w:color="auto" w:fill="FFFFFF"/>
          </w:tcPr>
          <w:p w:rsidR="00EE61D7" w:rsidRDefault="00EE61D7" w:rsidP="00EE61D7">
            <w:pPr>
              <w:pStyle w:val="UserTableBody"/>
            </w:pPr>
            <w:ins w:id="1547" w:author="Frank Oemig" w:date="2023-06-17T00:26: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ins w:id="1548" w:author="Frank Oemig" w:date="2023-06-17T00:26:00Z">
              <w:r>
                <w:t>76689-9</w:t>
              </w:r>
            </w:ins>
          </w:p>
        </w:tc>
        <w:tc>
          <w:tcPr>
            <w:tcW w:w="1200" w:type="dxa"/>
            <w:tcBorders>
              <w:top w:val="single" w:sz="4" w:space="0" w:color="auto"/>
              <w:bottom w:val="single" w:sz="4" w:space="0" w:color="auto"/>
            </w:tcBorders>
            <w:shd w:val="clear" w:color="auto" w:fill="F3F3F3"/>
          </w:tcPr>
          <w:p w:rsidR="00EE61D7" w:rsidRDefault="00EE61D7" w:rsidP="00EE61D7">
            <w:ins w:id="1549" w:author="Frank Oemig" w:date="2023-06-17T00:26:00Z">
              <w:r>
                <w:t>Sex assigned at birth</w:t>
              </w:r>
            </w:ins>
          </w:p>
        </w:tc>
        <w:tc>
          <w:tcPr>
            <w:tcW w:w="3800" w:type="dxa"/>
            <w:tcBorders>
              <w:top w:val="single" w:sz="4" w:space="0" w:color="auto"/>
              <w:bottom w:val="single" w:sz="4" w:space="0" w:color="auto"/>
            </w:tcBorders>
            <w:shd w:val="clear" w:color="auto" w:fill="F3F3F3"/>
          </w:tcPr>
          <w:p w:rsidR="00EE61D7" w:rsidRDefault="00EE61D7" w:rsidP="00EE61D7">
            <w:ins w:id="1550" w:author="Frank Oemig" w:date="2023-06-17T00:26:00Z">
              <w:r>
                <w:t>The sex that was assigned and recorded on the birth certificate at the time of an individual's birth.</w:t>
              </w:r>
            </w:ins>
          </w:p>
        </w:tc>
        <w:tc>
          <w:tcPr>
            <w:tcW w:w="2200" w:type="dxa"/>
            <w:tcBorders>
              <w:top w:val="single" w:sz="4" w:space="0" w:color="auto"/>
              <w:bottom w:val="single" w:sz="4" w:space="0" w:color="auto"/>
            </w:tcBorders>
            <w:shd w:val="clear" w:color="auto" w:fill="F3F3F3"/>
          </w:tcPr>
          <w:p w:rsidR="00EE61D7" w:rsidRDefault="00EE61D7" w:rsidP="00EE61D7">
            <w:ins w:id="1551" w:author="Frank Oemig" w:date="2023-06-17T00:26:00Z">
              <w:r>
                <w:t>The HL70396 code for this code is ‘LN’</w:t>
              </w:r>
            </w:ins>
          </w:p>
        </w:tc>
        <w:tc>
          <w:tcPr>
            <w:tcW w:w="800" w:type="dxa"/>
            <w:tcBorders>
              <w:top w:val="single" w:sz="4" w:space="0" w:color="auto"/>
              <w:bottom w:val="single" w:sz="4" w:space="0" w:color="auto"/>
            </w:tcBorders>
            <w:shd w:val="clear" w:color="auto" w:fill="F3F3F3"/>
          </w:tcPr>
          <w:p w:rsidR="00EE61D7" w:rsidRDefault="00EE61D7" w:rsidP="00EE61D7">
            <w:ins w:id="1552" w:author="Frank Oemig" w:date="2023-06-17T00:26:00Z">
              <w:r>
                <w:t>N</w:t>
              </w:r>
            </w:ins>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ins w:id="1553" w:author="Frank Oemig" w:date="2023-06-17T00:26:00Z">
              <w:r>
                <w:t>76691-5</w:t>
              </w:r>
            </w:ins>
          </w:p>
        </w:tc>
        <w:tc>
          <w:tcPr>
            <w:tcW w:w="1200" w:type="dxa"/>
            <w:tcBorders>
              <w:top w:val="single" w:sz="4" w:space="0" w:color="auto"/>
              <w:bottom w:val="single" w:sz="4" w:space="0" w:color="auto"/>
            </w:tcBorders>
            <w:shd w:val="clear" w:color="auto" w:fill="FFFFFF"/>
          </w:tcPr>
          <w:p w:rsidR="00EE61D7" w:rsidRDefault="00EE61D7" w:rsidP="00EE61D7">
            <w:ins w:id="1554" w:author="Frank Oemig" w:date="2023-06-17T00:26:00Z">
              <w:r>
                <w:t>Gender Identity</w:t>
              </w:r>
            </w:ins>
          </w:p>
        </w:tc>
        <w:tc>
          <w:tcPr>
            <w:tcW w:w="3800" w:type="dxa"/>
            <w:tcBorders>
              <w:top w:val="single" w:sz="4" w:space="0" w:color="auto"/>
              <w:bottom w:val="single" w:sz="4" w:space="0" w:color="auto"/>
            </w:tcBorders>
            <w:shd w:val="clear" w:color="auto" w:fill="FFFFFF"/>
          </w:tcPr>
          <w:p w:rsidR="00EE61D7" w:rsidRDefault="00EE61D7" w:rsidP="00EE61D7">
            <w:ins w:id="1555" w:author="Frank Oemig" w:date="2023-06-17T00:26:00Z">
              <w:r>
                <w:t>An individual's personal sense of being a man, woman, or other gender, regardless of the sex that person was assigned at birth.</w:t>
              </w:r>
            </w:ins>
          </w:p>
        </w:tc>
        <w:tc>
          <w:tcPr>
            <w:tcW w:w="2200" w:type="dxa"/>
            <w:tcBorders>
              <w:top w:val="single" w:sz="4" w:space="0" w:color="auto"/>
              <w:bottom w:val="single" w:sz="4" w:space="0" w:color="auto"/>
            </w:tcBorders>
            <w:shd w:val="clear" w:color="auto" w:fill="FFFFFF"/>
          </w:tcPr>
          <w:p w:rsidR="00EE61D7" w:rsidRDefault="00EE61D7" w:rsidP="00EE61D7">
            <w:ins w:id="1556" w:author="Frank Oemig" w:date="2023-06-17T00:26:00Z">
              <w:r>
                <w:t>The HL70396 code for this code is ‘LN’</w:t>
              </w:r>
            </w:ins>
          </w:p>
        </w:tc>
        <w:tc>
          <w:tcPr>
            <w:tcW w:w="800" w:type="dxa"/>
            <w:tcBorders>
              <w:top w:val="single" w:sz="4" w:space="0" w:color="auto"/>
              <w:bottom w:val="single" w:sz="4" w:space="0" w:color="auto"/>
            </w:tcBorders>
            <w:shd w:val="clear" w:color="auto" w:fill="FFFFFF"/>
          </w:tcPr>
          <w:p w:rsidR="00EE61D7" w:rsidRDefault="00EE61D7" w:rsidP="00EE61D7">
            <w:ins w:id="1557" w:author="Frank Oemig" w:date="2023-06-17T00:26:00Z">
              <w:r>
                <w:t>N</w:t>
              </w:r>
            </w:ins>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ins w:id="1558" w:author="Frank Oemig" w:date="2023-06-17T00:26:00Z">
              <w:r>
                <w:t>0010,0040</w:t>
              </w:r>
            </w:ins>
          </w:p>
        </w:tc>
        <w:tc>
          <w:tcPr>
            <w:tcW w:w="1200" w:type="dxa"/>
            <w:tcBorders>
              <w:top w:val="single" w:sz="4" w:space="0" w:color="auto"/>
              <w:bottom w:val="double" w:sz="4" w:space="0" w:color="auto"/>
            </w:tcBorders>
            <w:shd w:val="clear" w:color="auto" w:fill="F3F3F3"/>
          </w:tcPr>
          <w:p w:rsidR="00EE61D7" w:rsidRDefault="00EE61D7" w:rsidP="00EE61D7">
            <w:ins w:id="1559" w:author="Frank Oemig" w:date="2023-06-17T00:26:00Z">
              <w:r>
                <w:t>Patient's Sex</w:t>
              </w:r>
            </w:ins>
          </w:p>
        </w:tc>
        <w:tc>
          <w:tcPr>
            <w:tcW w:w="3800" w:type="dxa"/>
            <w:tcBorders>
              <w:top w:val="single" w:sz="4" w:space="0" w:color="auto"/>
              <w:bottom w:val="double" w:sz="4" w:space="0" w:color="auto"/>
            </w:tcBorders>
            <w:shd w:val="clear" w:color="auto" w:fill="F3F3F3"/>
          </w:tcPr>
          <w:p w:rsidR="00EE61D7" w:rsidRDefault="00EE61D7" w:rsidP="00EE61D7"/>
        </w:tc>
        <w:tc>
          <w:tcPr>
            <w:tcW w:w="2200" w:type="dxa"/>
            <w:tcBorders>
              <w:top w:val="single" w:sz="4" w:space="0" w:color="auto"/>
              <w:bottom w:val="double" w:sz="4" w:space="0" w:color="auto"/>
            </w:tcBorders>
            <w:shd w:val="clear" w:color="auto" w:fill="F3F3F3"/>
          </w:tcPr>
          <w:p w:rsidR="00EE61D7" w:rsidRDefault="00EE61D7" w:rsidP="00EE61D7">
            <w:ins w:id="1560" w:author="Frank Oemig" w:date="2023-06-17T00:26:00Z">
              <w:r>
                <w:t>VERIFY CODE</w:t>
              </w:r>
            </w:ins>
          </w:p>
        </w:tc>
        <w:tc>
          <w:tcPr>
            <w:tcW w:w="800" w:type="dxa"/>
            <w:tcBorders>
              <w:top w:val="single" w:sz="4" w:space="0" w:color="auto"/>
              <w:bottom w:val="double" w:sz="4" w:space="0" w:color="auto"/>
            </w:tcBorders>
            <w:shd w:val="clear" w:color="auto" w:fill="F3F3F3"/>
          </w:tcPr>
          <w:p w:rsidR="00EE61D7" w:rsidRDefault="00EE61D7" w:rsidP="00EE61D7">
            <w:ins w:id="1561" w:author="Frank Oemig" w:date="2023-06-17T00:26:00Z">
              <w:r>
                <w:t>N</w:t>
              </w:r>
            </w:ins>
          </w:p>
        </w:tc>
      </w:tr>
    </w:tbl>
    <w:p w:rsidR="00EE61D7" w:rsidRDefault="00EE61D7" w:rsidP="00EE61D7"/>
    <w:p w:rsidR="00EE61D7" w:rsidRDefault="00EE61D7" w:rsidP="00EE61D7">
      <w:pPr>
        <w:pStyle w:val="berschrift3"/>
      </w:pPr>
      <w:r>
        <w:t>0825 - International Equivalent Sex Value (icaoSexGender)</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InternationalEquivalentSexValue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concepts representing recorded sex or gender values for international exchange.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2.16.840.1.113883.11.19756</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icaoSexGender</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The complete set of concepts used for exchange of the 'sex' value as represented in international travel documents as defined by Doc 9303: Machine Readable Travel Documents, Part 7: Machine Readable Visas published by the International Civil Aviation Organization (ICAO). Initially aligned with the Eighth Edition (2021).</w:t>
            </w:r>
          </w:p>
          <w:p w:rsidR="00EE61D7" w:rsidRDefault="00EE61D7" w:rsidP="00EE61D7">
            <w:pPr>
              <w:pStyle w:val="OtherTableBody"/>
            </w:pPr>
            <w:r>
              <w:t>The HL70396 code for this code system is ‘iacoSex’</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International Equivalent Sex Value (icaoSexGender)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Webpage URL</w:t>
            </w:r>
          </w:p>
        </w:tc>
        <w:tc>
          <w:tcPr>
            <w:tcW w:w="7200" w:type="dxa"/>
            <w:shd w:val="clear" w:color="auto" w:fill="auto"/>
          </w:tcPr>
          <w:p w:rsidR="00EE61D7" w:rsidRDefault="00EE61D7" w:rsidP="00EE61D7">
            <w:pPr>
              <w:pStyle w:val="OtherTableBody"/>
            </w:pPr>
            <w:r>
              <w:t>http://hl7.org/fhir/international-civil-aviation-organization-sex-or-gender for ballot  http://terminology.hl7.org/CodeSystem/international-civil-aviation-organization-sex-or-gender for final publication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Comments</w:t>
            </w:r>
          </w:p>
        </w:tc>
        <w:tc>
          <w:tcPr>
            <w:tcW w:w="7200" w:type="dxa"/>
            <w:shd w:val="clear" w:color="auto" w:fill="auto"/>
          </w:tcPr>
          <w:p w:rsidR="00EE61D7" w:rsidRDefault="00EE61D7" w:rsidP="00EE61D7">
            <w:pPr>
              <w:pStyle w:val="OtherTableBody"/>
            </w:pPr>
            <w:r>
              <w:t>Copyright: ICAO 2021</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2.16.840.1.113883.21.483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hl7VS-internationalEquivalentSexValue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International Equivalent Sex Value (icaoSexGender)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internationalEquivalentSexValueTable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with possible concepts representing recorded sex or gender values for international exchange.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GSR-6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Table 0825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000"/>
        <w:gridCol w:w="3600"/>
        <w:gridCol w:w="3000"/>
        <w:gridCol w:w="800"/>
      </w:tblGrid>
      <w:tr w:rsidR="00EE61D7" w:rsidTr="00EE61D7">
        <w:tblPrEx>
          <w:tblCellMar>
            <w:top w:w="0" w:type="dxa"/>
            <w:bottom w:w="0" w:type="dxa"/>
          </w:tblCellMar>
        </w:tblPrEx>
        <w:trPr>
          <w:tblHeader/>
        </w:trPr>
        <w:tc>
          <w:tcPr>
            <w:tcW w:w="8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0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3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30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FFFFF"/>
          </w:tcPr>
          <w:p w:rsidR="00EE61D7" w:rsidRDefault="00EE61D7" w:rsidP="00EE61D7">
            <w:pPr>
              <w:pStyle w:val="UserTableBody"/>
            </w:pPr>
            <w:ins w:id="1562" w:author="Frank Oemig" w:date="2023-06-17T00:27:00Z">
              <w:r>
                <w:t>F</w:t>
              </w:r>
            </w:ins>
          </w:p>
        </w:tc>
        <w:tc>
          <w:tcPr>
            <w:tcW w:w="1000" w:type="dxa"/>
            <w:tcBorders>
              <w:top w:val="single" w:sz="4" w:space="0" w:color="auto"/>
              <w:bottom w:val="single" w:sz="4" w:space="0" w:color="auto"/>
            </w:tcBorders>
            <w:shd w:val="clear" w:color="auto" w:fill="FFFFFF"/>
          </w:tcPr>
          <w:p w:rsidR="00EE61D7" w:rsidRDefault="00EE61D7" w:rsidP="00EE61D7">
            <w:pPr>
              <w:pStyle w:val="UserTableBody"/>
            </w:pPr>
            <w:ins w:id="1563" w:author="Frank Oemig" w:date="2023-06-17T00:27:00Z">
              <w:r>
                <w:t>Female</w:t>
              </w:r>
            </w:ins>
          </w:p>
        </w:tc>
        <w:tc>
          <w:tcPr>
            <w:tcW w:w="3600" w:type="dxa"/>
            <w:tcBorders>
              <w:top w:val="single" w:sz="4" w:space="0" w:color="auto"/>
              <w:bottom w:val="single" w:sz="4" w:space="0" w:color="auto"/>
            </w:tcBorders>
            <w:shd w:val="clear" w:color="auto" w:fill="FFFFFF"/>
          </w:tcPr>
          <w:p w:rsidR="00EE61D7" w:rsidRDefault="00EE61D7" w:rsidP="00EE61D7">
            <w:pPr>
              <w:pStyle w:val="UserTableBody"/>
            </w:pPr>
            <w:ins w:id="1564" w:author="Frank Oemig" w:date="2023-06-17T00:27:00Z">
              <w:r>
                <w:t>A value which corresponds to female ('F') has been recorded in some context.</w:t>
              </w:r>
            </w:ins>
          </w:p>
        </w:tc>
        <w:tc>
          <w:tcPr>
            <w:tcW w:w="3000" w:type="dxa"/>
            <w:tcBorders>
              <w:top w:val="single" w:sz="4" w:space="0" w:color="auto"/>
              <w:bottom w:val="single" w:sz="4" w:space="0" w:color="auto"/>
            </w:tcBorders>
            <w:shd w:val="clear" w:color="auto" w:fill="FFFFFF"/>
          </w:tcPr>
          <w:p w:rsidR="00EE61D7" w:rsidRDefault="00EE61D7" w:rsidP="00EE61D7">
            <w:pPr>
              <w:pStyle w:val="UserTableBody"/>
            </w:pPr>
            <w:ins w:id="1565" w:author="Frank Oemig" w:date="2023-06-17T00:27:00Z">
              <w:r>
                <w:t>The HL70396 code for this code system is ‘icaoSex’</w:t>
              </w:r>
            </w:ins>
          </w:p>
        </w:tc>
        <w:tc>
          <w:tcPr>
            <w:tcW w:w="800" w:type="dxa"/>
            <w:tcBorders>
              <w:top w:val="single" w:sz="4" w:space="0" w:color="auto"/>
              <w:bottom w:val="single" w:sz="4" w:space="0" w:color="auto"/>
            </w:tcBorders>
            <w:shd w:val="clear" w:color="auto" w:fill="FFFFFF"/>
          </w:tcPr>
          <w:p w:rsidR="00EE61D7" w:rsidRDefault="00EE61D7" w:rsidP="00EE61D7">
            <w:pPr>
              <w:pStyle w:val="UserTableBody"/>
            </w:pPr>
            <w:ins w:id="1566" w:author="Frank Oemig" w:date="2023-06-17T00:27:00Z">
              <w:r>
                <w:t>N</w:t>
              </w:r>
            </w:ins>
          </w:p>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3F3F3"/>
          </w:tcPr>
          <w:p w:rsidR="00EE61D7" w:rsidRDefault="00EE61D7" w:rsidP="00EE61D7">
            <w:ins w:id="1567" w:author="Frank Oemig" w:date="2023-06-17T00:27:00Z">
              <w:r>
                <w:t>M</w:t>
              </w:r>
            </w:ins>
          </w:p>
        </w:tc>
        <w:tc>
          <w:tcPr>
            <w:tcW w:w="1000" w:type="dxa"/>
            <w:tcBorders>
              <w:top w:val="single" w:sz="4" w:space="0" w:color="auto"/>
              <w:bottom w:val="single" w:sz="4" w:space="0" w:color="auto"/>
            </w:tcBorders>
            <w:shd w:val="clear" w:color="auto" w:fill="F3F3F3"/>
          </w:tcPr>
          <w:p w:rsidR="00EE61D7" w:rsidRDefault="00EE61D7" w:rsidP="00EE61D7">
            <w:ins w:id="1568" w:author="Frank Oemig" w:date="2023-06-17T00:27:00Z">
              <w:r>
                <w:t>Male</w:t>
              </w:r>
            </w:ins>
          </w:p>
        </w:tc>
        <w:tc>
          <w:tcPr>
            <w:tcW w:w="3600" w:type="dxa"/>
            <w:tcBorders>
              <w:top w:val="single" w:sz="4" w:space="0" w:color="auto"/>
              <w:bottom w:val="single" w:sz="4" w:space="0" w:color="auto"/>
            </w:tcBorders>
            <w:shd w:val="clear" w:color="auto" w:fill="F3F3F3"/>
          </w:tcPr>
          <w:p w:rsidR="00EE61D7" w:rsidRDefault="00EE61D7" w:rsidP="00EE61D7">
            <w:ins w:id="1569" w:author="Frank Oemig" w:date="2023-06-17T00:27:00Z">
              <w:r>
                <w:t>A value which corresponds to female ('M') has been recorded in some context. A value which corresponds to 'X' (any non-M or non-F value) has been recorded or the value is unspecified.</w:t>
              </w:r>
            </w:ins>
          </w:p>
        </w:tc>
        <w:tc>
          <w:tcPr>
            <w:tcW w:w="3000" w:type="dxa"/>
            <w:tcBorders>
              <w:top w:val="single" w:sz="4" w:space="0" w:color="auto"/>
              <w:bottom w:val="single" w:sz="4" w:space="0" w:color="auto"/>
            </w:tcBorders>
            <w:shd w:val="clear" w:color="auto" w:fill="F3F3F3"/>
          </w:tcPr>
          <w:p w:rsidR="00EE61D7" w:rsidRDefault="00EE61D7" w:rsidP="00EE61D7">
            <w:ins w:id="1570" w:author="Frank Oemig" w:date="2023-06-17T00:27:00Z">
              <w:r>
                <w:t>The HL70396 code for this code system is ‘icaoSex’</w:t>
              </w:r>
            </w:ins>
          </w:p>
        </w:tc>
        <w:tc>
          <w:tcPr>
            <w:tcW w:w="800" w:type="dxa"/>
            <w:tcBorders>
              <w:top w:val="single" w:sz="4" w:space="0" w:color="auto"/>
              <w:bottom w:val="single" w:sz="4" w:space="0" w:color="auto"/>
            </w:tcBorders>
            <w:shd w:val="clear" w:color="auto" w:fill="F3F3F3"/>
          </w:tcPr>
          <w:p w:rsidR="00EE61D7" w:rsidRDefault="00EE61D7" w:rsidP="00EE61D7">
            <w:ins w:id="1571" w:author="Frank Oemig" w:date="2023-06-17T00:27:00Z">
              <w:r>
                <w:t>N</w:t>
              </w:r>
            </w:ins>
          </w:p>
        </w:tc>
      </w:tr>
      <w:tr w:rsidR="00EE61D7" w:rsidTr="00EE61D7">
        <w:tblPrEx>
          <w:tblCellMar>
            <w:top w:w="0" w:type="dxa"/>
            <w:bottom w:w="0" w:type="dxa"/>
          </w:tblCellMar>
        </w:tblPrEx>
        <w:tc>
          <w:tcPr>
            <w:tcW w:w="800" w:type="dxa"/>
            <w:tcBorders>
              <w:top w:val="single" w:sz="4" w:space="0" w:color="auto"/>
              <w:bottom w:val="double" w:sz="4" w:space="0" w:color="auto"/>
            </w:tcBorders>
            <w:shd w:val="clear" w:color="auto" w:fill="FFFFFF"/>
          </w:tcPr>
          <w:p w:rsidR="00EE61D7" w:rsidRDefault="00EE61D7" w:rsidP="00EE61D7">
            <w:ins w:id="1572" w:author="Frank Oemig" w:date="2023-06-17T00:27:00Z">
              <w:r>
                <w:t>&lt;</w:t>
              </w:r>
            </w:ins>
          </w:p>
        </w:tc>
        <w:tc>
          <w:tcPr>
            <w:tcW w:w="1000" w:type="dxa"/>
            <w:tcBorders>
              <w:top w:val="single" w:sz="4" w:space="0" w:color="auto"/>
              <w:bottom w:val="double" w:sz="4" w:space="0" w:color="auto"/>
            </w:tcBorders>
            <w:shd w:val="clear" w:color="auto" w:fill="FFFFFF"/>
          </w:tcPr>
          <w:p w:rsidR="00EE61D7" w:rsidRDefault="00EE61D7" w:rsidP="00EE61D7">
            <w:ins w:id="1573" w:author="Frank Oemig" w:date="2023-06-17T00:27:00Z">
              <w:r>
                <w:t>X</w:t>
              </w:r>
            </w:ins>
          </w:p>
        </w:tc>
        <w:tc>
          <w:tcPr>
            <w:tcW w:w="3600" w:type="dxa"/>
            <w:tcBorders>
              <w:top w:val="single" w:sz="4" w:space="0" w:color="auto"/>
              <w:bottom w:val="double" w:sz="4" w:space="0" w:color="auto"/>
            </w:tcBorders>
            <w:shd w:val="clear" w:color="auto" w:fill="FFFFFF"/>
          </w:tcPr>
          <w:p w:rsidR="00EE61D7" w:rsidRDefault="00EE61D7" w:rsidP="00EE61D7">
            <w:ins w:id="1574" w:author="Frank Oemig" w:date="2023-06-17T00:27:00Z">
              <w:r>
                <w:t>A value which corresponds to 'X' (any non-M or non-F value) has been recorded or the value is unspecified.</w:t>
              </w:r>
            </w:ins>
          </w:p>
        </w:tc>
        <w:tc>
          <w:tcPr>
            <w:tcW w:w="3000" w:type="dxa"/>
            <w:tcBorders>
              <w:top w:val="single" w:sz="4" w:space="0" w:color="auto"/>
              <w:bottom w:val="double" w:sz="4" w:space="0" w:color="auto"/>
            </w:tcBorders>
            <w:shd w:val="clear" w:color="auto" w:fill="FFFFFF"/>
          </w:tcPr>
          <w:p w:rsidR="00EE61D7" w:rsidRDefault="00EE61D7" w:rsidP="00EE61D7">
            <w:ins w:id="1575" w:author="Frank Oemig" w:date="2023-06-17T00:27:00Z">
              <w:r>
                <w:t>The HL70396 code for this code system is ‘icaoSex’</w:t>
              </w:r>
            </w:ins>
          </w:p>
        </w:tc>
        <w:tc>
          <w:tcPr>
            <w:tcW w:w="800" w:type="dxa"/>
            <w:tcBorders>
              <w:top w:val="single" w:sz="4" w:space="0" w:color="auto"/>
              <w:bottom w:val="double" w:sz="4" w:space="0" w:color="auto"/>
            </w:tcBorders>
            <w:shd w:val="clear" w:color="auto" w:fill="FFFFFF"/>
          </w:tcPr>
          <w:p w:rsidR="00EE61D7" w:rsidRDefault="00EE61D7" w:rsidP="00EE61D7">
            <w:ins w:id="1576" w:author="Frank Oemig" w:date="2023-06-17T00:27:00Z">
              <w:r>
                <w:t>N</w:t>
              </w:r>
            </w:ins>
          </w:p>
        </w:tc>
      </w:tr>
    </w:tbl>
    <w:p w:rsidR="00EE61D7" w:rsidRDefault="00EE61D7" w:rsidP="00EE61D7"/>
    <w:p w:rsidR="00EE61D7" w:rsidRDefault="00EE61D7" w:rsidP="00EE61D7">
      <w:pPr>
        <w:pStyle w:val="berschrift3"/>
      </w:pPr>
      <w:r>
        <w:t>0826 - Document Gender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DocumentGenderType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concepts used to identify what kind of document is referenced to obtain the recorded sex or gender value from; for example a passport, driver’s license, birth certificate etc.</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2.16.840.1.113883.18.456</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documentGenderType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Document Gender Type Code System</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2.16.840.1.113883.21.484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hl7VS-DocumentGenderType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Document Gender Type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unspecified</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documentGenderTypeTable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table with possible concepts used to identify what kind of document is referenced.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GSR-7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berschrift3"/>
      </w:pPr>
      <w:r>
        <w:t>0827 - Jurisdiction Gender</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JurisdictionGender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concepts used to identify the jurisdiction that created the document referenced to obtain the recorded sex or gender value from; for example United States, California, Washington County, etc.</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2.16.840.1.113883.18.457</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jurisdictionGender</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Jurisdiction Gender Code System</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2.16.840.1.113883.21.485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hl7VS-JurisdictionGender</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Jurisdiction Gender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This value set defines a base set of codes for country, country subdivision and region for indicating where a resource is intended to be used.</w:t>
            </w:r>
          </w:p>
          <w:p w:rsidR="00EE61D7" w:rsidRDefault="00EE61D7" w:rsidP="00EE61D7">
            <w:pPr>
              <w:pStyle w:val="OtherTableBody"/>
            </w:pPr>
            <w:r>
              <w:t>Note: The codes for countries and country subdivisions are taken from ISO 3166 while the codes for "supra-national" regions are from UN Standard country or area codes for statistical use (M49).</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JurisdictionGenderTable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table with possible concepts used to identify the jurisdiction that created the document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GSR-8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berschrift3"/>
      </w:pPr>
      <w:r>
        <w:t>0828 - Sex for Clinical Use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828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SexForClinicalUse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concepts that represent the sex characterization appropriate for the associated clinical context.tbd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2.16.840.1.113883.4.642.3.982</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SexForClinicalUse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This code System defines a set of codes that represent a sex characterization that can be associated with a specific clinical context.</w:t>
            </w:r>
          </w:p>
          <w:p w:rsidR="00EE61D7" w:rsidRDefault="00EE61D7" w:rsidP="00EE61D7">
            <w:pPr>
              <w:pStyle w:val="OtherTableBody"/>
            </w:pPr>
            <w:r>
              <w:t>The HL70396 code for this code system is ‘sexForClinicalUseCS’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Sex for Clinical Use Code System</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01.09.2022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4.6.0</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2.16.840.1.113883.21.486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hl7VS-sexForClinicalUse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tbd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Sex for Clinical Use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unspecified</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US realm</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0828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2.16.840.1.113883.12.828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sexForClinicalUseTable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table with possible concepts that represent the sex characterization appropriate for the associated clinical context.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PA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GSC-4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Subheading"/>
      </w:pPr>
      <w:r>
        <w:t>Table 0828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0"/>
        <w:gridCol w:w="1200"/>
        <w:gridCol w:w="4100"/>
        <w:gridCol w:w="2000"/>
        <w:gridCol w:w="800"/>
      </w:tblGrid>
      <w:tr w:rsidR="00EE61D7" w:rsidTr="00EE61D7">
        <w:tblPrEx>
          <w:tblCellMar>
            <w:top w:w="0" w:type="dxa"/>
            <w:bottom w:w="0" w:type="dxa"/>
          </w:tblCellMar>
        </w:tblPrEx>
        <w:trPr>
          <w:tblHeader/>
        </w:trPr>
        <w:tc>
          <w:tcPr>
            <w:tcW w:w="1100" w:type="dxa"/>
            <w:tcBorders>
              <w:bottom w:val="single" w:sz="4" w:space="0" w:color="auto"/>
            </w:tcBorders>
            <w:shd w:val="clear" w:color="auto" w:fill="E6E6E6"/>
          </w:tcPr>
          <w:p w:rsidR="00EE61D7" w:rsidRDefault="00EE61D7" w:rsidP="00EE61D7">
            <w:pPr>
              <w:pStyle w:val="HL7TableHeader"/>
            </w:pPr>
            <w:r>
              <w:t>Value</w:t>
            </w:r>
          </w:p>
        </w:tc>
        <w:tc>
          <w:tcPr>
            <w:tcW w:w="1200" w:type="dxa"/>
            <w:tcBorders>
              <w:bottom w:val="single" w:sz="4" w:space="0" w:color="auto"/>
            </w:tcBorders>
            <w:shd w:val="clear" w:color="auto" w:fill="E6E6E6"/>
          </w:tcPr>
          <w:p w:rsidR="00EE61D7" w:rsidRDefault="00EE61D7" w:rsidP="00EE61D7">
            <w:pPr>
              <w:pStyle w:val="HL7TableHeader"/>
            </w:pPr>
            <w:r>
              <w:t>Display Name</w:t>
            </w:r>
          </w:p>
        </w:tc>
        <w:tc>
          <w:tcPr>
            <w:tcW w:w="4100" w:type="dxa"/>
            <w:tcBorders>
              <w:bottom w:val="single" w:sz="4" w:space="0" w:color="auto"/>
            </w:tcBorders>
            <w:shd w:val="clear" w:color="auto" w:fill="E6E6E6"/>
          </w:tcPr>
          <w:p w:rsidR="00EE61D7" w:rsidRDefault="00EE61D7" w:rsidP="00EE61D7">
            <w:pPr>
              <w:pStyle w:val="HL7TableHeader"/>
            </w:pPr>
            <w:r>
              <w:t>Definition</w:t>
            </w:r>
          </w:p>
        </w:tc>
        <w:tc>
          <w:tcPr>
            <w:tcW w:w="20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100" w:type="dxa"/>
            <w:tcBorders>
              <w:bottom w:val="single" w:sz="4" w:space="0" w:color="auto"/>
            </w:tcBorders>
            <w:shd w:val="clear" w:color="auto" w:fill="FFFFFF"/>
          </w:tcPr>
          <w:p w:rsidR="00EE61D7" w:rsidRDefault="00EE61D7" w:rsidP="00EE61D7">
            <w:pPr>
              <w:pStyle w:val="HL7TableBody"/>
            </w:pPr>
            <w:ins w:id="1577" w:author="Frank Oemig" w:date="2023-06-17T00:30:00Z">
              <w:r>
                <w:t>female</w:t>
              </w:r>
            </w:ins>
          </w:p>
        </w:tc>
        <w:tc>
          <w:tcPr>
            <w:tcW w:w="1200" w:type="dxa"/>
            <w:tcBorders>
              <w:bottom w:val="single" w:sz="4" w:space="0" w:color="auto"/>
            </w:tcBorders>
            <w:shd w:val="clear" w:color="auto" w:fill="FFFFFF"/>
          </w:tcPr>
          <w:p w:rsidR="00EE61D7" w:rsidRDefault="00EE61D7" w:rsidP="00EE61D7">
            <w:pPr>
              <w:pStyle w:val="HL7TableBody"/>
            </w:pPr>
            <w:ins w:id="1578" w:author="Frank Oemig" w:date="2023-06-17T00:30:00Z">
              <w:r>
                <w:t>Female sex for clinical use</w:t>
              </w:r>
            </w:ins>
          </w:p>
        </w:tc>
        <w:tc>
          <w:tcPr>
            <w:tcW w:w="4100" w:type="dxa"/>
            <w:tcBorders>
              <w:bottom w:val="single" w:sz="4" w:space="0" w:color="auto"/>
            </w:tcBorders>
            <w:shd w:val="clear" w:color="auto" w:fill="FFFFFF"/>
          </w:tcPr>
          <w:p w:rsidR="00EE61D7" w:rsidRDefault="00EE61D7" w:rsidP="00EE61D7">
            <w:pPr>
              <w:pStyle w:val="HL7TableBody"/>
            </w:pPr>
            <w:ins w:id="1579" w:author="Frank Oemig" w:date="2023-06-17T00:30:00Z">
              <w:r>
                <w:t>Available data indicates that diagnostics, analytics, and treatments should consider best practices associated with female reference populations.</w:t>
              </w:r>
            </w:ins>
          </w:p>
        </w:tc>
        <w:tc>
          <w:tcPr>
            <w:tcW w:w="2000" w:type="dxa"/>
            <w:tcBorders>
              <w:bottom w:val="single" w:sz="4" w:space="0" w:color="auto"/>
            </w:tcBorders>
            <w:shd w:val="clear" w:color="auto" w:fill="FFFFFF"/>
          </w:tcPr>
          <w:p w:rsidR="00EE61D7" w:rsidRDefault="00EE61D7" w:rsidP="00EE61D7">
            <w:pPr>
              <w:pStyle w:val="HL7TableBody"/>
            </w:pPr>
            <w:ins w:id="1580" w:author="Frank Oemig" w:date="2023-06-17T00:30:00Z">
              <w:r>
                <w:t>The HL70396 code for this code system is ‘sexForClinicalUseCS’</w:t>
              </w:r>
            </w:ins>
          </w:p>
        </w:tc>
        <w:tc>
          <w:tcPr>
            <w:tcW w:w="800" w:type="dxa"/>
            <w:tcBorders>
              <w:bottom w:val="single" w:sz="4" w:space="0" w:color="auto"/>
            </w:tcBorders>
            <w:shd w:val="clear" w:color="auto" w:fill="FFFFFF"/>
          </w:tcPr>
          <w:p w:rsidR="00EE61D7" w:rsidRDefault="00EE61D7" w:rsidP="00EE61D7">
            <w:pPr>
              <w:pStyle w:val="HL7TableBody"/>
            </w:pPr>
            <w:ins w:id="1581" w:author="Frank Oemig" w:date="2023-06-17T00:30:00Z">
              <w:r>
                <w:t>N</w:t>
              </w:r>
            </w:ins>
          </w:p>
        </w:tc>
      </w:tr>
      <w:tr w:rsidR="00EE61D7" w:rsidTr="00EE61D7">
        <w:tblPrEx>
          <w:tblCellMar>
            <w:top w:w="0" w:type="dxa"/>
            <w:bottom w:w="0" w:type="dxa"/>
          </w:tblCellMar>
        </w:tblPrEx>
        <w:tc>
          <w:tcPr>
            <w:tcW w:w="1100" w:type="dxa"/>
            <w:tcBorders>
              <w:bottom w:val="single" w:sz="4" w:space="0" w:color="auto"/>
            </w:tcBorders>
            <w:shd w:val="clear" w:color="auto" w:fill="F3F3F3"/>
          </w:tcPr>
          <w:p w:rsidR="00EE61D7" w:rsidRDefault="00EE61D7" w:rsidP="00EE61D7">
            <w:ins w:id="1582" w:author="Frank Oemig" w:date="2023-06-17T00:30:00Z">
              <w:r>
                <w:t>male</w:t>
              </w:r>
            </w:ins>
          </w:p>
        </w:tc>
        <w:tc>
          <w:tcPr>
            <w:tcW w:w="1200" w:type="dxa"/>
            <w:tcBorders>
              <w:bottom w:val="single" w:sz="4" w:space="0" w:color="auto"/>
            </w:tcBorders>
            <w:shd w:val="clear" w:color="auto" w:fill="F3F3F3"/>
          </w:tcPr>
          <w:p w:rsidR="00EE61D7" w:rsidRDefault="00EE61D7" w:rsidP="00EE61D7">
            <w:ins w:id="1583" w:author="Frank Oemig" w:date="2023-06-17T00:30:00Z">
              <w:r>
                <w:t>Male sex for clinical use</w:t>
              </w:r>
            </w:ins>
          </w:p>
        </w:tc>
        <w:tc>
          <w:tcPr>
            <w:tcW w:w="4100" w:type="dxa"/>
            <w:tcBorders>
              <w:bottom w:val="single" w:sz="4" w:space="0" w:color="auto"/>
            </w:tcBorders>
            <w:shd w:val="clear" w:color="auto" w:fill="F3F3F3"/>
          </w:tcPr>
          <w:p w:rsidR="00EE61D7" w:rsidRDefault="00EE61D7" w:rsidP="00EE61D7">
            <w:ins w:id="1584" w:author="Frank Oemig" w:date="2023-06-17T00:30:00Z">
              <w:r>
                <w:t>Available data indicates that diagnostics, analytics, and treatments should consider best practices associated with male reference populations.</w:t>
              </w:r>
            </w:ins>
          </w:p>
        </w:tc>
        <w:tc>
          <w:tcPr>
            <w:tcW w:w="2000" w:type="dxa"/>
            <w:tcBorders>
              <w:bottom w:val="single" w:sz="4" w:space="0" w:color="auto"/>
            </w:tcBorders>
            <w:shd w:val="clear" w:color="auto" w:fill="F3F3F3"/>
          </w:tcPr>
          <w:p w:rsidR="00EE61D7" w:rsidRDefault="00EE61D7" w:rsidP="00EE61D7">
            <w:ins w:id="1585" w:author="Frank Oemig" w:date="2023-06-17T00:30:00Z">
              <w:r>
                <w:t>The HL70396 code for this code system is ‘sexForClinicalUseCS’</w:t>
              </w:r>
            </w:ins>
          </w:p>
        </w:tc>
        <w:tc>
          <w:tcPr>
            <w:tcW w:w="800" w:type="dxa"/>
            <w:tcBorders>
              <w:bottom w:val="single" w:sz="4" w:space="0" w:color="auto"/>
            </w:tcBorders>
            <w:shd w:val="clear" w:color="auto" w:fill="F3F3F3"/>
          </w:tcPr>
          <w:p w:rsidR="00EE61D7" w:rsidRDefault="00EE61D7" w:rsidP="00EE61D7">
            <w:ins w:id="1586" w:author="Frank Oemig" w:date="2023-06-17T00:30:00Z">
              <w:r>
                <w:t>N</w:t>
              </w:r>
            </w:ins>
          </w:p>
        </w:tc>
      </w:tr>
      <w:tr w:rsidR="00EE61D7" w:rsidTr="00EE61D7">
        <w:tblPrEx>
          <w:tblCellMar>
            <w:top w:w="0" w:type="dxa"/>
            <w:bottom w:w="0" w:type="dxa"/>
          </w:tblCellMar>
        </w:tblPrEx>
        <w:tc>
          <w:tcPr>
            <w:tcW w:w="1100" w:type="dxa"/>
            <w:tcBorders>
              <w:bottom w:val="single" w:sz="4" w:space="0" w:color="auto"/>
            </w:tcBorders>
            <w:shd w:val="clear" w:color="auto" w:fill="FFFFFF"/>
          </w:tcPr>
          <w:p w:rsidR="00EE61D7" w:rsidRDefault="00EE61D7" w:rsidP="00EE61D7">
            <w:ins w:id="1587" w:author="Frank Oemig" w:date="2023-06-17T00:30:00Z">
              <w:r>
                <w:t>specified</w:t>
              </w:r>
            </w:ins>
          </w:p>
        </w:tc>
        <w:tc>
          <w:tcPr>
            <w:tcW w:w="1200" w:type="dxa"/>
            <w:tcBorders>
              <w:bottom w:val="single" w:sz="4" w:space="0" w:color="auto"/>
            </w:tcBorders>
            <w:shd w:val="clear" w:color="auto" w:fill="FFFFFF"/>
          </w:tcPr>
          <w:p w:rsidR="00EE61D7" w:rsidRDefault="00EE61D7" w:rsidP="00EE61D7">
            <w:ins w:id="1588" w:author="Frank Oemig" w:date="2023-06-17T00:30:00Z">
              <w:r>
                <w:t>Specified sex for clinical use</w:t>
              </w:r>
            </w:ins>
          </w:p>
        </w:tc>
        <w:tc>
          <w:tcPr>
            <w:tcW w:w="4100" w:type="dxa"/>
            <w:tcBorders>
              <w:bottom w:val="single" w:sz="4" w:space="0" w:color="auto"/>
            </w:tcBorders>
            <w:shd w:val="clear" w:color="auto" w:fill="FFFFFF"/>
          </w:tcPr>
          <w:p w:rsidR="00EE61D7" w:rsidRDefault="00EE61D7" w:rsidP="00EE61D7">
            <w:ins w:id="1589" w:author="Frank Oemig" w:date="2023-06-17T00:30:00Z">
              <w:r>
                <w:t>Available data indicates that diagnostics, analytics, and treatment best practices may be undefined or not aligned with sex-derived reference populations. Additional information (usually, but not always, in the form of comments and/or observations) is available, but does not align with  male sex for clinical use or female sex for clinical use.</w:t>
              </w:r>
            </w:ins>
          </w:p>
        </w:tc>
        <w:tc>
          <w:tcPr>
            <w:tcW w:w="2000" w:type="dxa"/>
            <w:tcBorders>
              <w:bottom w:val="single" w:sz="4" w:space="0" w:color="auto"/>
            </w:tcBorders>
            <w:shd w:val="clear" w:color="auto" w:fill="FFFFFF"/>
          </w:tcPr>
          <w:p w:rsidR="00EE61D7" w:rsidRDefault="00EE61D7" w:rsidP="00EE61D7">
            <w:ins w:id="1590" w:author="Frank Oemig" w:date="2023-06-17T00:30:00Z">
              <w:r>
                <w:t>The HL70396 code for this code system is ‘sexForClinicalUseCS’</w:t>
              </w:r>
            </w:ins>
          </w:p>
        </w:tc>
        <w:tc>
          <w:tcPr>
            <w:tcW w:w="800" w:type="dxa"/>
            <w:tcBorders>
              <w:bottom w:val="single" w:sz="4" w:space="0" w:color="auto"/>
            </w:tcBorders>
            <w:shd w:val="clear" w:color="auto" w:fill="FFFFFF"/>
          </w:tcPr>
          <w:p w:rsidR="00EE61D7" w:rsidRDefault="00EE61D7" w:rsidP="00EE61D7">
            <w:ins w:id="1591" w:author="Frank Oemig" w:date="2023-06-17T00:30:00Z">
              <w:r>
                <w:t>N</w:t>
              </w:r>
            </w:ins>
          </w:p>
        </w:tc>
      </w:tr>
      <w:tr w:rsidR="00EE61D7" w:rsidTr="00EE61D7">
        <w:tblPrEx>
          <w:tblCellMar>
            <w:top w:w="0" w:type="dxa"/>
            <w:bottom w:w="0" w:type="dxa"/>
          </w:tblCellMar>
        </w:tblPrEx>
        <w:tc>
          <w:tcPr>
            <w:tcW w:w="1100" w:type="dxa"/>
            <w:shd w:val="clear" w:color="auto" w:fill="F3F3F3"/>
          </w:tcPr>
          <w:p w:rsidR="00EE61D7" w:rsidRDefault="00EE61D7" w:rsidP="00EE61D7">
            <w:ins w:id="1592" w:author="Frank Oemig" w:date="2023-06-17T00:30:00Z">
              <w:r>
                <w:t>UNK</w:t>
              </w:r>
            </w:ins>
          </w:p>
        </w:tc>
        <w:tc>
          <w:tcPr>
            <w:tcW w:w="1200" w:type="dxa"/>
            <w:shd w:val="clear" w:color="auto" w:fill="F3F3F3"/>
          </w:tcPr>
          <w:p w:rsidR="00EE61D7" w:rsidRDefault="00EE61D7" w:rsidP="00EE61D7">
            <w:ins w:id="1593" w:author="Frank Oemig" w:date="2023-06-17T00:30:00Z">
              <w:r>
                <w:t>Unknown</w:t>
              </w:r>
            </w:ins>
          </w:p>
        </w:tc>
        <w:tc>
          <w:tcPr>
            <w:tcW w:w="4100" w:type="dxa"/>
            <w:shd w:val="clear" w:color="auto" w:fill="F3F3F3"/>
          </w:tcPr>
          <w:p w:rsidR="00EE61D7" w:rsidRDefault="00EE61D7" w:rsidP="00EE61D7">
            <w:ins w:id="1594" w:author="Frank Oemig" w:date="2023-06-17T00:30:00Z">
              <w:r>
                <w:t>No information can be provided.</w:t>
              </w:r>
            </w:ins>
          </w:p>
        </w:tc>
        <w:tc>
          <w:tcPr>
            <w:tcW w:w="2000" w:type="dxa"/>
            <w:shd w:val="clear" w:color="auto" w:fill="F3F3F3"/>
          </w:tcPr>
          <w:p w:rsidR="00EE61D7" w:rsidRDefault="00EE61D7" w:rsidP="00EE61D7">
            <w:ins w:id="1595" w:author="Frank Oemig" w:date="2023-06-17T00:30:00Z">
              <w:r>
                <w:t>The HL70396 code for this code system is ‘NULLFL’</w:t>
              </w:r>
            </w:ins>
          </w:p>
        </w:tc>
        <w:tc>
          <w:tcPr>
            <w:tcW w:w="800" w:type="dxa"/>
            <w:shd w:val="clear" w:color="auto" w:fill="F3F3F3"/>
          </w:tcPr>
          <w:p w:rsidR="00EE61D7" w:rsidRDefault="00EE61D7" w:rsidP="00EE61D7">
            <w:ins w:id="1596" w:author="Frank Oemig" w:date="2023-06-17T00:30:00Z">
              <w:r>
                <w:t>N</w:t>
              </w:r>
            </w:ins>
          </w:p>
        </w:tc>
      </w:tr>
    </w:tbl>
    <w:p w:rsidR="00EE61D7" w:rsidRDefault="00EE61D7" w:rsidP="00EE61D7"/>
    <w:p w:rsidR="00EE61D7" w:rsidRDefault="00EE61D7" w:rsidP="00EE61D7">
      <w:pPr>
        <w:pStyle w:val="berschrift3"/>
      </w:pPr>
      <w:r>
        <w:t>0832 - Document Class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DocumentClass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for document classes.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documentClassTable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with value to classify documents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SD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TXA-29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berschrift3"/>
      </w:pPr>
      <w:r>
        <w:t>0833 - Document Event</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DocumentEvent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for document events.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documentEventTable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with values that can be associated with a document to further describe attributes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SD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TXA-30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2.9.1</w:t>
            </w:r>
          </w:p>
        </w:tc>
      </w:tr>
    </w:tbl>
    <w:p w:rsidR="00EE61D7" w:rsidRDefault="00EE61D7" w:rsidP="00EE61D7"/>
    <w:p w:rsidR="00EE61D7" w:rsidRDefault="00EE61D7" w:rsidP="00EE61D7">
      <w:pPr>
        <w:pStyle w:val="berschrift3"/>
      </w:pPr>
      <w:r>
        <w:t>0834 - MIME Types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MimeTypes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general type of data.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2.16.840.1.113883.18.408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mimeTypes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general type of data.  Used in HL7 Version 2.x messaging in the RP and ED datatypes.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MIME Types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http://terminology.hl7.org/CodeSystem/v2-0834</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2.16.840.1.113883.21.425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hl7VS-mimeTypes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general type of data.</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MIME Types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http://terminology.hl7.org/ValueSet/v2-notAllCodes-0834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enumerated per table content</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MIME Types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general type of data.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Imported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InM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RP.3, ED.2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36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OtherTableHeader"/>
            </w:pPr>
            <w:r>
              <w:t>Value</w:t>
            </w:r>
          </w:p>
        </w:tc>
        <w:tc>
          <w:tcPr>
            <w:tcW w:w="2400" w:type="dxa"/>
            <w:tcBorders>
              <w:bottom w:val="single" w:sz="4" w:space="0" w:color="auto"/>
            </w:tcBorders>
            <w:shd w:val="clear" w:color="auto" w:fill="E6E6E6"/>
          </w:tcPr>
          <w:p w:rsidR="00EE61D7" w:rsidRDefault="00EE61D7" w:rsidP="00EE61D7">
            <w:pPr>
              <w:pStyle w:val="OtherTableHeader"/>
            </w:pPr>
            <w:r>
              <w:t>Display Name</w:t>
            </w:r>
          </w:p>
        </w:tc>
        <w:tc>
          <w:tcPr>
            <w:tcW w:w="3600" w:type="dxa"/>
            <w:tcBorders>
              <w:bottom w:val="single" w:sz="4" w:space="0" w:color="auto"/>
            </w:tcBorders>
            <w:shd w:val="clear" w:color="auto" w:fill="E6E6E6"/>
          </w:tcPr>
          <w:p w:rsidR="00EE61D7" w:rsidRDefault="00EE61D7" w:rsidP="00EE61D7">
            <w:pPr>
              <w:pStyle w:val="OtherTableHeader"/>
            </w:pPr>
            <w:r>
              <w:t>Definition</w:t>
            </w:r>
          </w:p>
        </w:tc>
        <w:tc>
          <w:tcPr>
            <w:tcW w:w="1200" w:type="dxa"/>
            <w:tcBorders>
              <w:bottom w:val="single" w:sz="4" w:space="0" w:color="auto"/>
            </w:tcBorders>
            <w:shd w:val="clear" w:color="auto" w:fill="E6E6E6"/>
          </w:tcPr>
          <w:p w:rsidR="00EE61D7" w:rsidRDefault="00EE61D7" w:rsidP="00EE61D7">
            <w:pPr>
              <w:pStyle w:val="OtherTableHeader"/>
            </w:pPr>
            <w:r>
              <w:t>Comment/ Usage Note</w:t>
            </w:r>
          </w:p>
        </w:tc>
        <w:tc>
          <w:tcPr>
            <w:tcW w:w="800" w:type="dxa"/>
            <w:tcBorders>
              <w:bottom w:val="single" w:sz="4" w:space="0" w:color="auto"/>
            </w:tcBorders>
            <w:shd w:val="clear" w:color="auto" w:fill="E6E6E6"/>
          </w:tcPr>
          <w:p w:rsidR="00EE61D7" w:rsidRDefault="00EE61D7" w:rsidP="00EE61D7">
            <w:pPr>
              <w:pStyle w:val="Other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OtherTableBody"/>
            </w:pPr>
            <w:r>
              <w:t>application</w:t>
            </w:r>
          </w:p>
        </w:tc>
        <w:tc>
          <w:tcPr>
            <w:tcW w:w="2400" w:type="dxa"/>
            <w:tcBorders>
              <w:bottom w:val="single" w:sz="4" w:space="0" w:color="auto"/>
            </w:tcBorders>
            <w:shd w:val="clear" w:color="auto" w:fill="FFFFFF"/>
          </w:tcPr>
          <w:p w:rsidR="00EE61D7" w:rsidRDefault="00EE61D7" w:rsidP="00EE61D7">
            <w:pPr>
              <w:pStyle w:val="OtherTableBody"/>
            </w:pPr>
            <w:r>
              <w:t>Application data</w:t>
            </w:r>
          </w:p>
        </w:tc>
        <w:tc>
          <w:tcPr>
            <w:tcW w:w="3600" w:type="dxa"/>
            <w:tcBorders>
              <w:bottom w:val="single" w:sz="4" w:space="0" w:color="auto"/>
            </w:tcBorders>
            <w:shd w:val="clear" w:color="auto" w:fill="FFFFFF"/>
          </w:tcPr>
          <w:p w:rsidR="00EE61D7" w:rsidRDefault="00EE61D7" w:rsidP="00EE61D7">
            <w:pPr>
              <w:pStyle w:val="OtherTableBody"/>
            </w:pPr>
          </w:p>
        </w:tc>
        <w:tc>
          <w:tcPr>
            <w:tcW w:w="1200" w:type="dxa"/>
            <w:tcBorders>
              <w:bottom w:val="single" w:sz="4" w:space="0" w:color="auto"/>
            </w:tcBorders>
            <w:shd w:val="clear" w:color="auto" w:fill="FFFFFF"/>
          </w:tcPr>
          <w:p w:rsidR="00EE61D7" w:rsidRDefault="00EE61D7" w:rsidP="00EE61D7">
            <w:pPr>
              <w:pStyle w:val="OtherTableBody"/>
            </w:pPr>
          </w:p>
        </w:tc>
        <w:tc>
          <w:tcPr>
            <w:tcW w:w="800" w:type="dxa"/>
            <w:tcBorders>
              <w:bottom w:val="single" w:sz="4" w:space="0" w:color="auto"/>
            </w:tcBorders>
            <w:shd w:val="clear" w:color="auto" w:fill="FFFFFF"/>
          </w:tcPr>
          <w:p w:rsidR="00EE61D7" w:rsidRDefault="00EE61D7" w:rsidP="00EE61D7">
            <w:pPr>
              <w:pStyle w:val="Other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audio</w:t>
            </w:r>
          </w:p>
        </w:tc>
        <w:tc>
          <w:tcPr>
            <w:tcW w:w="2400" w:type="dxa"/>
            <w:tcBorders>
              <w:bottom w:val="single" w:sz="4" w:space="0" w:color="auto"/>
            </w:tcBorders>
            <w:shd w:val="clear" w:color="auto" w:fill="F3F3F3"/>
          </w:tcPr>
          <w:p w:rsidR="00EE61D7" w:rsidRDefault="00EE61D7" w:rsidP="00EE61D7">
            <w:r>
              <w:t>Audio data</w:t>
            </w:r>
          </w:p>
        </w:tc>
        <w:tc>
          <w:tcPr>
            <w:tcW w:w="3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image</w:t>
            </w:r>
          </w:p>
        </w:tc>
        <w:tc>
          <w:tcPr>
            <w:tcW w:w="2400" w:type="dxa"/>
            <w:tcBorders>
              <w:bottom w:val="single" w:sz="4" w:space="0" w:color="auto"/>
            </w:tcBorders>
            <w:shd w:val="clear" w:color="auto" w:fill="FFFFFF"/>
          </w:tcPr>
          <w:p w:rsidR="00EE61D7" w:rsidRDefault="00EE61D7" w:rsidP="00EE61D7">
            <w:r>
              <w:t>Image data</w:t>
            </w:r>
          </w:p>
        </w:tc>
        <w:tc>
          <w:tcPr>
            <w:tcW w:w="3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model</w:t>
            </w:r>
          </w:p>
        </w:tc>
        <w:tc>
          <w:tcPr>
            <w:tcW w:w="2400" w:type="dxa"/>
            <w:tcBorders>
              <w:bottom w:val="single" w:sz="4" w:space="0" w:color="auto"/>
            </w:tcBorders>
            <w:shd w:val="clear" w:color="auto" w:fill="F3F3F3"/>
          </w:tcPr>
          <w:p w:rsidR="00EE61D7" w:rsidRDefault="00EE61D7" w:rsidP="00EE61D7">
            <w:r>
              <w:t>Model data</w:t>
            </w:r>
          </w:p>
        </w:tc>
        <w:tc>
          <w:tcPr>
            <w:tcW w:w="3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r>
              <w:t>RFC 2077</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text</w:t>
            </w:r>
          </w:p>
        </w:tc>
        <w:tc>
          <w:tcPr>
            <w:tcW w:w="2400" w:type="dxa"/>
            <w:tcBorders>
              <w:bottom w:val="single" w:sz="4" w:space="0" w:color="auto"/>
            </w:tcBorders>
            <w:shd w:val="clear" w:color="auto" w:fill="FFFFFF"/>
          </w:tcPr>
          <w:p w:rsidR="00EE61D7" w:rsidRDefault="00EE61D7" w:rsidP="00EE61D7">
            <w:r>
              <w:t>Text data</w:t>
            </w:r>
          </w:p>
        </w:tc>
        <w:tc>
          <w:tcPr>
            <w:tcW w:w="3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video</w:t>
            </w:r>
          </w:p>
        </w:tc>
        <w:tc>
          <w:tcPr>
            <w:tcW w:w="2400" w:type="dxa"/>
            <w:tcBorders>
              <w:bottom w:val="single" w:sz="4" w:space="0" w:color="auto"/>
            </w:tcBorders>
            <w:shd w:val="clear" w:color="auto" w:fill="F3F3F3"/>
          </w:tcPr>
          <w:p w:rsidR="00EE61D7" w:rsidRDefault="00EE61D7" w:rsidP="00EE61D7">
            <w:r>
              <w:t>Video data</w:t>
            </w:r>
          </w:p>
        </w:tc>
        <w:tc>
          <w:tcPr>
            <w:tcW w:w="3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multipart</w:t>
            </w:r>
          </w:p>
        </w:tc>
        <w:tc>
          <w:tcPr>
            <w:tcW w:w="2400" w:type="dxa"/>
            <w:shd w:val="clear" w:color="auto" w:fill="FFFFFF"/>
          </w:tcPr>
          <w:p w:rsidR="00EE61D7" w:rsidRDefault="00EE61D7" w:rsidP="00EE61D7">
            <w:r>
              <w:t>MIME multipart package</w:t>
            </w:r>
          </w:p>
        </w:tc>
        <w:tc>
          <w:tcPr>
            <w:tcW w:w="36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0836 - Problem Severity</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836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ProblemSeverity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severity of a problem.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0836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2.16.840.1.113883.12.836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Problem Severity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severity of the problem.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0838 - Problem Perspective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838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ProblemPerspective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from whose perspective a problem was identified.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0838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2.16.840.1.113883.12.838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Problem Perspective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from whose perspective this problem was identified.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0865 - Referral Documentation Completion Status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865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ReferralDocumentationCompletionStatus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to the receiving provider that the clinical history in the message is incomplete and that more will follow.</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0865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2.16.840.1.113883.12.865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Referral Documentation Completion 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to the receiving provider that the clinical history in the message is incomplete and that more will follow.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RF1-12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0868 - Telecommunication Expiration Reason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868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TelecommunicationExpirationReason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reason this contact number/email was marked as "ended".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2.16.840.1.113883.18.409</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telecommunicationExpirationReason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reason this contact number/email was marked as "ended".  Used in HL7 Version 2.x messaging in the XTN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Telecommunication Expiration Reason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http://terminology.hl7.org/CodeSystem/v2-0868</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2.16.840.1.113883.21.426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hl7VS-telecommunicationExpirationReason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reason this contact number/email was marked as "ended".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Telecommunication Expiration Reason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http://terminology.hl7.org/ValueSet/v2-0868</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0868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2.16.840.1.113883.12.868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Telecommunication Expiration Reason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reason this contact number/email was marked as "ended".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InM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XTN.15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40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M</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Moved</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4000" w:type="dxa"/>
            <w:tcBorders>
              <w:top w:val="single" w:sz="4" w:space="0" w:color="auto"/>
              <w:bottom w:val="single" w:sz="4" w:space="0" w:color="auto"/>
            </w:tcBorders>
            <w:shd w:val="clear" w:color="auto" w:fill="FFFFFF"/>
          </w:tcPr>
          <w:p w:rsidR="00EE61D7" w:rsidRDefault="00EE61D7" w:rsidP="00EE61D7">
            <w:pPr>
              <w:pStyle w:val="UserTableBody"/>
            </w:pPr>
            <w:r>
              <w:t>The individual associated with the telecommunication address has moved and is no longer reachable at the address.</w:t>
            </w: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E</w:t>
            </w:r>
          </w:p>
        </w:tc>
        <w:tc>
          <w:tcPr>
            <w:tcW w:w="1600" w:type="dxa"/>
            <w:tcBorders>
              <w:top w:val="single" w:sz="4" w:space="0" w:color="auto"/>
              <w:bottom w:val="single" w:sz="4" w:space="0" w:color="auto"/>
            </w:tcBorders>
            <w:shd w:val="clear" w:color="auto" w:fill="F3F3F3"/>
          </w:tcPr>
          <w:p w:rsidR="00EE61D7" w:rsidRDefault="00EE61D7" w:rsidP="00EE61D7">
            <w:r>
              <w:t>Added in error</w:t>
            </w:r>
          </w:p>
        </w:tc>
        <w:tc>
          <w:tcPr>
            <w:tcW w:w="1600" w:type="dxa"/>
            <w:tcBorders>
              <w:top w:val="single" w:sz="4" w:space="0" w:color="auto"/>
              <w:bottom w:val="single" w:sz="4" w:space="0" w:color="auto"/>
            </w:tcBorders>
            <w:shd w:val="clear" w:color="auto" w:fill="F3F3F3"/>
          </w:tcPr>
          <w:p w:rsidR="00EE61D7" w:rsidRDefault="00EE61D7" w:rsidP="00EE61D7"/>
        </w:tc>
        <w:tc>
          <w:tcPr>
            <w:tcW w:w="4000" w:type="dxa"/>
            <w:tcBorders>
              <w:top w:val="single" w:sz="4" w:space="0" w:color="auto"/>
              <w:bottom w:val="single" w:sz="4" w:space="0" w:color="auto"/>
            </w:tcBorders>
            <w:shd w:val="clear" w:color="auto" w:fill="F3F3F3"/>
          </w:tcPr>
          <w:p w:rsidR="00EE61D7" w:rsidRDefault="00EE61D7" w:rsidP="00EE61D7">
            <w:r>
              <w:t>The telecommunication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R</w:t>
            </w:r>
          </w:p>
        </w:tc>
        <w:tc>
          <w:tcPr>
            <w:tcW w:w="1600" w:type="dxa"/>
            <w:tcBorders>
              <w:top w:val="single" w:sz="4" w:space="0" w:color="auto"/>
              <w:bottom w:val="single" w:sz="4" w:space="0" w:color="auto"/>
            </w:tcBorders>
            <w:shd w:val="clear" w:color="auto" w:fill="FFFFFF"/>
          </w:tcPr>
          <w:p w:rsidR="00EE61D7" w:rsidRDefault="00EE61D7" w:rsidP="00EE61D7">
            <w:r>
              <w:t>On request</w:t>
            </w:r>
          </w:p>
        </w:tc>
        <w:tc>
          <w:tcPr>
            <w:tcW w:w="1600" w:type="dxa"/>
            <w:tcBorders>
              <w:top w:val="single" w:sz="4" w:space="0" w:color="auto"/>
              <w:bottom w:val="single" w:sz="4" w:space="0" w:color="auto"/>
            </w:tcBorders>
            <w:shd w:val="clear" w:color="auto" w:fill="FFFFFF"/>
          </w:tcPr>
          <w:p w:rsidR="00EE61D7" w:rsidRDefault="00EE61D7" w:rsidP="00EE61D7"/>
        </w:tc>
        <w:tc>
          <w:tcPr>
            <w:tcW w:w="4000" w:type="dxa"/>
            <w:tcBorders>
              <w:top w:val="single" w:sz="4" w:space="0" w:color="auto"/>
              <w:bottom w:val="single" w:sz="4" w:space="0" w:color="auto"/>
            </w:tcBorders>
            <w:shd w:val="clear" w:color="auto" w:fill="FFFFFF"/>
          </w:tcPr>
          <w:p w:rsidR="00EE61D7" w:rsidRDefault="00EE61D7" w:rsidP="00EE61D7">
            <w:r>
              <w:t>The associated individual requested that the telecommunication address be removed from their record (though it may still be correct).</w:t>
            </w:r>
          </w:p>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C</w:t>
            </w:r>
          </w:p>
        </w:tc>
        <w:tc>
          <w:tcPr>
            <w:tcW w:w="1600" w:type="dxa"/>
            <w:tcBorders>
              <w:top w:val="single" w:sz="4" w:space="0" w:color="auto"/>
              <w:bottom w:val="single" w:sz="4" w:space="0" w:color="auto"/>
            </w:tcBorders>
            <w:shd w:val="clear" w:color="auto" w:fill="F3F3F3"/>
          </w:tcPr>
          <w:p w:rsidR="00EE61D7" w:rsidRDefault="00EE61D7" w:rsidP="00EE61D7">
            <w:r>
              <w:t>Corrected</w:t>
            </w:r>
          </w:p>
        </w:tc>
        <w:tc>
          <w:tcPr>
            <w:tcW w:w="1600" w:type="dxa"/>
            <w:tcBorders>
              <w:top w:val="single" w:sz="4" w:space="0" w:color="auto"/>
              <w:bottom w:val="single" w:sz="4" w:space="0" w:color="auto"/>
            </w:tcBorders>
            <w:shd w:val="clear" w:color="auto" w:fill="F3F3F3"/>
          </w:tcPr>
          <w:p w:rsidR="00EE61D7" w:rsidRDefault="00EE61D7" w:rsidP="00EE61D7"/>
        </w:tc>
        <w:tc>
          <w:tcPr>
            <w:tcW w:w="4000" w:type="dxa"/>
            <w:tcBorders>
              <w:top w:val="single" w:sz="4" w:space="0" w:color="auto"/>
              <w:bottom w:val="single" w:sz="4" w:space="0" w:color="auto"/>
            </w:tcBorders>
            <w:shd w:val="clear" w:color="auto" w:fill="F3F3F3"/>
          </w:tcPr>
          <w:p w:rsidR="00EE61D7" w:rsidRDefault="00EE61D7" w:rsidP="00EE61D7">
            <w:r>
              <w:t>The telecommunication address has been replaced with a corrected version.</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N</w:t>
            </w:r>
          </w:p>
        </w:tc>
        <w:tc>
          <w:tcPr>
            <w:tcW w:w="1600" w:type="dxa"/>
            <w:tcBorders>
              <w:top w:val="single" w:sz="4" w:space="0" w:color="auto"/>
              <w:bottom w:val="double" w:sz="4" w:space="0" w:color="auto"/>
            </w:tcBorders>
            <w:shd w:val="clear" w:color="auto" w:fill="FFFFFF"/>
          </w:tcPr>
          <w:p w:rsidR="00EE61D7" w:rsidRDefault="00EE61D7" w:rsidP="00EE61D7">
            <w:r>
              <w:t>No longer in service</w:t>
            </w:r>
          </w:p>
        </w:tc>
        <w:tc>
          <w:tcPr>
            <w:tcW w:w="1600" w:type="dxa"/>
            <w:tcBorders>
              <w:top w:val="single" w:sz="4" w:space="0" w:color="auto"/>
              <w:bottom w:val="double" w:sz="4" w:space="0" w:color="auto"/>
            </w:tcBorders>
            <w:shd w:val="clear" w:color="auto" w:fill="FFFFFF"/>
          </w:tcPr>
          <w:p w:rsidR="00EE61D7" w:rsidRDefault="00EE61D7" w:rsidP="00EE61D7"/>
        </w:tc>
        <w:tc>
          <w:tcPr>
            <w:tcW w:w="4000" w:type="dxa"/>
            <w:tcBorders>
              <w:top w:val="single" w:sz="4" w:space="0" w:color="auto"/>
              <w:bottom w:val="double" w:sz="4" w:space="0" w:color="auto"/>
            </w:tcBorders>
            <w:shd w:val="clear" w:color="auto" w:fill="FFFFFF"/>
          </w:tcPr>
          <w:p w:rsidR="00EE61D7" w:rsidRDefault="00EE61D7" w:rsidP="00EE61D7">
            <w:r>
              <w:t>The telecommunication address is no longer connected or available</w:t>
            </w:r>
          </w:p>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0871 - Supply Risk Codes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871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SupplyRiskCodes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any known or suspected hazard associated with this material item.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2.16.840.1.113883.18.410</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supplyRisk</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any known or suspected hazard associated with this material item.  Used in HL7 Version 2.x messaging in the ITM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Supply Risk Codes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http://terminology.hl7.org/CodeSystem/v2-0871</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2.16.840.1.113883.21.427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hl7VS-supplyRiskCodes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any known or suspected hazard associated with this material item.</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Supply Risk Codes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http://terminology.hl7.org/ValueSet/v2-0871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0871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2.16.840.1.113883.12.871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Supply Risk Codes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any known or suspected hazard associated with this material item.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ITM-15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40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COR</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Corrosive</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4000" w:type="dxa"/>
            <w:tcBorders>
              <w:top w:val="single" w:sz="4" w:space="0" w:color="auto"/>
              <w:bottom w:val="single" w:sz="4" w:space="0" w:color="auto"/>
            </w:tcBorders>
            <w:shd w:val="clear" w:color="auto" w:fill="FFFFFF"/>
          </w:tcPr>
          <w:p w:rsidR="00EE61D7" w:rsidRDefault="00EE61D7" w:rsidP="00EE61D7">
            <w:pPr>
              <w:pStyle w:val="UserTableBody"/>
            </w:pPr>
            <w: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FLA</w:t>
            </w:r>
          </w:p>
        </w:tc>
        <w:tc>
          <w:tcPr>
            <w:tcW w:w="1600" w:type="dxa"/>
            <w:tcBorders>
              <w:top w:val="single" w:sz="4" w:space="0" w:color="auto"/>
              <w:bottom w:val="single" w:sz="4" w:space="0" w:color="auto"/>
            </w:tcBorders>
            <w:shd w:val="clear" w:color="auto" w:fill="F3F3F3"/>
          </w:tcPr>
          <w:p w:rsidR="00EE61D7" w:rsidRDefault="00EE61D7" w:rsidP="00EE61D7">
            <w:r>
              <w:t>Flammable</w:t>
            </w:r>
          </w:p>
        </w:tc>
        <w:tc>
          <w:tcPr>
            <w:tcW w:w="1600" w:type="dxa"/>
            <w:tcBorders>
              <w:top w:val="single" w:sz="4" w:space="0" w:color="auto"/>
              <w:bottom w:val="single" w:sz="4" w:space="0" w:color="auto"/>
            </w:tcBorders>
            <w:shd w:val="clear" w:color="auto" w:fill="F3F3F3"/>
          </w:tcPr>
          <w:p w:rsidR="00EE61D7" w:rsidRDefault="00EE61D7" w:rsidP="00EE61D7"/>
        </w:tc>
        <w:tc>
          <w:tcPr>
            <w:tcW w:w="4000" w:type="dxa"/>
            <w:tcBorders>
              <w:top w:val="single" w:sz="4" w:space="0" w:color="auto"/>
              <w:bottom w:val="single" w:sz="4" w:space="0" w:color="auto"/>
            </w:tcBorders>
            <w:shd w:val="clear" w:color="auto" w:fill="F3F3F3"/>
          </w:tcPr>
          <w:p w:rsidR="00EE61D7" w:rsidRDefault="00EE61D7" w:rsidP="00EE61D7">
            <w:r>
              <w:t>Material is highly 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EXP</w:t>
            </w:r>
          </w:p>
        </w:tc>
        <w:tc>
          <w:tcPr>
            <w:tcW w:w="1600" w:type="dxa"/>
            <w:tcBorders>
              <w:top w:val="single" w:sz="4" w:space="0" w:color="auto"/>
              <w:bottom w:val="single" w:sz="4" w:space="0" w:color="auto"/>
            </w:tcBorders>
            <w:shd w:val="clear" w:color="auto" w:fill="FFFFFF"/>
          </w:tcPr>
          <w:p w:rsidR="00EE61D7" w:rsidRDefault="00EE61D7" w:rsidP="00EE61D7">
            <w:r>
              <w:t>Explosive</w:t>
            </w:r>
          </w:p>
        </w:tc>
        <w:tc>
          <w:tcPr>
            <w:tcW w:w="1600" w:type="dxa"/>
            <w:tcBorders>
              <w:top w:val="single" w:sz="4" w:space="0" w:color="auto"/>
              <w:bottom w:val="single" w:sz="4" w:space="0" w:color="auto"/>
            </w:tcBorders>
            <w:shd w:val="clear" w:color="auto" w:fill="FFFFFF"/>
          </w:tcPr>
          <w:p w:rsidR="00EE61D7" w:rsidRDefault="00EE61D7" w:rsidP="00EE61D7"/>
        </w:tc>
        <w:tc>
          <w:tcPr>
            <w:tcW w:w="4000" w:type="dxa"/>
            <w:tcBorders>
              <w:top w:val="single" w:sz="4" w:space="0" w:color="auto"/>
              <w:bottom w:val="single" w:sz="4" w:space="0" w:color="auto"/>
            </w:tcBorders>
            <w:shd w:val="clear" w:color="auto" w:fill="FFFFFF"/>
          </w:tcPr>
          <w:p w:rsidR="00EE61D7" w:rsidRDefault="00EE61D7" w:rsidP="00EE61D7">
            <w:r>
              <w:t>Material is an explosive mixture.  Keep away from fire, sparks, and heat.</w:t>
            </w:r>
          </w:p>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INJ</w:t>
            </w:r>
          </w:p>
        </w:tc>
        <w:tc>
          <w:tcPr>
            <w:tcW w:w="1600" w:type="dxa"/>
            <w:tcBorders>
              <w:top w:val="single" w:sz="4" w:space="0" w:color="auto"/>
              <w:bottom w:val="single" w:sz="4" w:space="0" w:color="auto"/>
            </w:tcBorders>
            <w:shd w:val="clear" w:color="auto" w:fill="F3F3F3"/>
          </w:tcPr>
          <w:p w:rsidR="00EE61D7" w:rsidRDefault="00EE61D7" w:rsidP="00EE61D7">
            <w:r>
              <w:t>Injury Hazard</w:t>
            </w:r>
          </w:p>
        </w:tc>
        <w:tc>
          <w:tcPr>
            <w:tcW w:w="1600" w:type="dxa"/>
            <w:tcBorders>
              <w:top w:val="single" w:sz="4" w:space="0" w:color="auto"/>
              <w:bottom w:val="single" w:sz="4" w:space="0" w:color="auto"/>
            </w:tcBorders>
            <w:shd w:val="clear" w:color="auto" w:fill="F3F3F3"/>
          </w:tcPr>
          <w:p w:rsidR="00EE61D7" w:rsidRDefault="00EE61D7" w:rsidP="00EE61D7"/>
        </w:tc>
        <w:tc>
          <w:tcPr>
            <w:tcW w:w="4000" w:type="dxa"/>
            <w:tcBorders>
              <w:top w:val="single" w:sz="4" w:space="0" w:color="auto"/>
              <w:bottom w:val="single" w:sz="4" w:space="0" w:color="auto"/>
            </w:tcBorders>
            <w:shd w:val="clear" w:color="auto" w:fill="F3F3F3"/>
          </w:tcPr>
          <w:p w:rsidR="00EE61D7" w:rsidRDefault="00EE61D7" w:rsidP="00EE61D7">
            <w:r>
              <w:t>Material is solid and sharp (e.g., cannulas.)  Dispose in hard container.</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TOX</w:t>
            </w:r>
          </w:p>
        </w:tc>
        <w:tc>
          <w:tcPr>
            <w:tcW w:w="1600" w:type="dxa"/>
            <w:tcBorders>
              <w:top w:val="single" w:sz="4" w:space="0" w:color="auto"/>
              <w:bottom w:val="single" w:sz="4" w:space="0" w:color="auto"/>
            </w:tcBorders>
            <w:shd w:val="clear" w:color="auto" w:fill="FFFFFF"/>
          </w:tcPr>
          <w:p w:rsidR="00EE61D7" w:rsidRDefault="00EE61D7" w:rsidP="00EE61D7">
            <w:r>
              <w:t>Toxic</w:t>
            </w:r>
          </w:p>
        </w:tc>
        <w:tc>
          <w:tcPr>
            <w:tcW w:w="1600" w:type="dxa"/>
            <w:tcBorders>
              <w:top w:val="single" w:sz="4" w:space="0" w:color="auto"/>
              <w:bottom w:val="single" w:sz="4" w:space="0" w:color="auto"/>
            </w:tcBorders>
            <w:shd w:val="clear" w:color="auto" w:fill="FFFFFF"/>
          </w:tcPr>
          <w:p w:rsidR="00EE61D7" w:rsidRDefault="00EE61D7" w:rsidP="00EE61D7"/>
        </w:tc>
        <w:tc>
          <w:tcPr>
            <w:tcW w:w="4000" w:type="dxa"/>
            <w:tcBorders>
              <w:top w:val="single" w:sz="4" w:space="0" w:color="auto"/>
              <w:bottom w:val="single" w:sz="4" w:space="0" w:color="auto"/>
            </w:tcBorders>
            <w:shd w:val="clear" w:color="auto" w:fill="FFFFFF"/>
          </w:tcPr>
          <w:p w:rsidR="00EE61D7" w:rsidRDefault="00EE61D7" w:rsidP="00EE61D7">
            <w:r>
              <w:t>Material is toxic to humans and/or animals.  Special care must be taken to avoid incorporation, even of small amounts.</w:t>
            </w:r>
          </w:p>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RAD</w:t>
            </w:r>
          </w:p>
        </w:tc>
        <w:tc>
          <w:tcPr>
            <w:tcW w:w="1600" w:type="dxa"/>
            <w:tcBorders>
              <w:top w:val="single" w:sz="4" w:space="0" w:color="auto"/>
              <w:bottom w:val="single" w:sz="4" w:space="0" w:color="auto"/>
            </w:tcBorders>
            <w:shd w:val="clear" w:color="auto" w:fill="F3F3F3"/>
          </w:tcPr>
          <w:p w:rsidR="00EE61D7" w:rsidRDefault="00EE61D7" w:rsidP="00EE61D7">
            <w:r>
              <w:t>Radioactive</w:t>
            </w:r>
          </w:p>
        </w:tc>
        <w:tc>
          <w:tcPr>
            <w:tcW w:w="1600" w:type="dxa"/>
            <w:tcBorders>
              <w:top w:val="single" w:sz="4" w:space="0" w:color="auto"/>
              <w:bottom w:val="single" w:sz="4" w:space="0" w:color="auto"/>
            </w:tcBorders>
            <w:shd w:val="clear" w:color="auto" w:fill="F3F3F3"/>
          </w:tcPr>
          <w:p w:rsidR="00EE61D7" w:rsidRDefault="00EE61D7" w:rsidP="00EE61D7"/>
        </w:tc>
        <w:tc>
          <w:tcPr>
            <w:tcW w:w="4000" w:type="dxa"/>
            <w:tcBorders>
              <w:top w:val="single" w:sz="4" w:space="0" w:color="auto"/>
              <w:bottom w:val="single" w:sz="4" w:space="0" w:color="auto"/>
            </w:tcBorders>
            <w:shd w:val="clear" w:color="auto" w:fill="F3F3F3"/>
          </w:tcPr>
          <w:p w:rsidR="00EE61D7" w:rsidRDefault="00EE61D7" w:rsidP="00EE61D7">
            <w:r>
              <w:t>Material is a source for ionizing radiation and must be handled with special care to avoid injury of those who handle it and to avoid environmental hazards.</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UNK</w:t>
            </w:r>
          </w:p>
        </w:tc>
        <w:tc>
          <w:tcPr>
            <w:tcW w:w="1600" w:type="dxa"/>
            <w:tcBorders>
              <w:top w:val="single" w:sz="4" w:space="0" w:color="auto"/>
              <w:bottom w:val="double" w:sz="4" w:space="0" w:color="auto"/>
            </w:tcBorders>
            <w:shd w:val="clear" w:color="auto" w:fill="FFFFFF"/>
          </w:tcPr>
          <w:p w:rsidR="00EE61D7" w:rsidRDefault="00EE61D7" w:rsidP="00EE61D7">
            <w:r>
              <w:t>Unknown</w:t>
            </w:r>
          </w:p>
        </w:tc>
        <w:tc>
          <w:tcPr>
            <w:tcW w:w="1600" w:type="dxa"/>
            <w:tcBorders>
              <w:top w:val="single" w:sz="4" w:space="0" w:color="auto"/>
              <w:bottom w:val="double" w:sz="4" w:space="0" w:color="auto"/>
            </w:tcBorders>
            <w:shd w:val="clear" w:color="auto" w:fill="FFFFFF"/>
          </w:tcPr>
          <w:p w:rsidR="00EE61D7" w:rsidRDefault="00EE61D7" w:rsidP="00EE61D7"/>
        </w:tc>
        <w:tc>
          <w:tcPr>
            <w:tcW w:w="4000" w:type="dxa"/>
            <w:tcBorders>
              <w:top w:val="single" w:sz="4" w:space="0" w:color="auto"/>
              <w:bottom w:val="double" w:sz="4" w:space="0" w:color="auto"/>
            </w:tcBorders>
            <w:shd w:val="clear" w:color="auto" w:fill="FFFFFF"/>
          </w:tcPr>
          <w:p w:rsidR="00EE61D7" w:rsidRDefault="00EE61D7" w:rsidP="00EE61D7">
            <w:r>
              <w:t>Material hazard level is unknown.</w:t>
            </w:r>
          </w:p>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0879 - Product/Service Code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879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Product_ServiceCode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what service was delivered/received.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0879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2.16.840.1.113883.12.879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Product/Service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what service was delivered/received.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PSL-7, PSL-22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0880 - Product/Service Code Modifier</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880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Product_ServiceCodeModifier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additional optional modifier(s) for the Product/Service Code (e.g., after hours - evening, after hours - weekend).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0880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2.16.840.1.113883.12.880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Product/Service Code Modifier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additional optional modifier(s) for the Product/Service Code (e.g., after hours - evening, after hours - weekend).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PSL-8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0881 - Role Executing Physician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881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RoleExecutingPhysician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account role of the physician, for example, only billing for the professional part, the technical part or both.</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2.16.840.1.113883.18.411</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roleExecutingPhysician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account role of the physician, for example, only billing for the professional part, the technical part or both.  Used in HL7 Version 2.x messaging in the PSL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Role Executing Physician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http://terminology.hl7.org/CodeSystem/v2-0881</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2.16.840.1.113883.21.428</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hl7VS-roleExecutingPhysician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account role of the physician, for example, only billing for the professional part, the technical part or both.</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Role Executing Physician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http://terminology.hl7.org/ValueSet/v2-0881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0881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2.16.840.1.113883.12.881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Role Executing Physician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account role of the physician, for example, only billing for the professional part, the technical part or both.</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PSL-31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T</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Technical Part</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P</w:t>
            </w:r>
          </w:p>
        </w:tc>
        <w:tc>
          <w:tcPr>
            <w:tcW w:w="1600" w:type="dxa"/>
            <w:tcBorders>
              <w:top w:val="single" w:sz="4" w:space="0" w:color="auto"/>
              <w:bottom w:val="single" w:sz="4" w:space="0" w:color="auto"/>
            </w:tcBorders>
            <w:shd w:val="clear" w:color="auto" w:fill="F3F3F3"/>
          </w:tcPr>
          <w:p w:rsidR="00EE61D7" w:rsidRDefault="00EE61D7" w:rsidP="00EE61D7">
            <w:r>
              <w:t>Professional Part</w:t>
            </w:r>
          </w:p>
        </w:tc>
        <w:tc>
          <w:tcPr>
            <w:tcW w:w="44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B</w:t>
            </w:r>
          </w:p>
        </w:tc>
        <w:tc>
          <w:tcPr>
            <w:tcW w:w="1600" w:type="dxa"/>
            <w:tcBorders>
              <w:top w:val="single" w:sz="4" w:space="0" w:color="auto"/>
              <w:bottom w:val="double" w:sz="4" w:space="0" w:color="auto"/>
            </w:tcBorders>
            <w:shd w:val="clear" w:color="auto" w:fill="FFFFFF"/>
          </w:tcPr>
          <w:p w:rsidR="00EE61D7" w:rsidRDefault="00EE61D7" w:rsidP="00EE61D7">
            <w:r>
              <w:t>Both</w:t>
            </w:r>
          </w:p>
        </w:tc>
        <w:tc>
          <w:tcPr>
            <w:tcW w:w="4400" w:type="dxa"/>
            <w:tcBorders>
              <w:top w:val="single" w:sz="4" w:space="0" w:color="auto"/>
              <w:bottom w:val="double" w:sz="4" w:space="0" w:color="auto"/>
            </w:tcBorders>
            <w:shd w:val="clear" w:color="auto" w:fill="FFFFFF"/>
          </w:tcPr>
          <w:p w:rsidR="00EE61D7" w:rsidRDefault="00EE61D7" w:rsidP="00EE61D7"/>
        </w:tc>
        <w:tc>
          <w:tcPr>
            <w:tcW w:w="1200" w:type="dxa"/>
            <w:tcBorders>
              <w:top w:val="single" w:sz="4" w:space="0" w:color="auto"/>
              <w:bottom w:val="double" w:sz="4" w:space="0" w:color="auto"/>
            </w:tcBorders>
            <w:shd w:val="clear" w:color="auto" w:fill="FFFFFF"/>
          </w:tcPr>
          <w:p w:rsidR="00EE61D7" w:rsidRDefault="00EE61D7" w:rsidP="00EE61D7"/>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0882 - Medical Role Executing Physician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882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MedicalRoleExecutingPhysician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role of the physician ("self-employed" or "employed").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2.16.840.1.113883.18.412</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medicalRoleExecutingPhysician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role of the physician ("self-employed" or "employed").  Used in HL7 Version 2.x messaging in the PSL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Medical Role Executing Physician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http://terminology.hl7.org/CodeSystem/v2-0882</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2.16.840.1.113883.21.429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hl7VS-medicalRoleExecutingPhysician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role of the physician ("self-employed" or "employed").</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Medical Role Executing Physician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http://terminology.hl7.org/ValueSet/v2-0882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0882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2.16.840.1.113883.12.882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Medical Role Executing Physician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role of the physician ("self-employed" or "employed").</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PSL-32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E</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Employed</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r>
              <w:t>SE</w:t>
            </w:r>
          </w:p>
        </w:tc>
        <w:tc>
          <w:tcPr>
            <w:tcW w:w="1600" w:type="dxa"/>
            <w:tcBorders>
              <w:top w:val="single" w:sz="4" w:space="0" w:color="auto"/>
              <w:bottom w:val="double" w:sz="4" w:space="0" w:color="auto"/>
            </w:tcBorders>
            <w:shd w:val="clear" w:color="auto" w:fill="F3F3F3"/>
          </w:tcPr>
          <w:p w:rsidR="00EE61D7" w:rsidRDefault="00EE61D7" w:rsidP="00EE61D7">
            <w:r>
              <w:t>Self-employed</w:t>
            </w:r>
          </w:p>
        </w:tc>
        <w:tc>
          <w:tcPr>
            <w:tcW w:w="4400" w:type="dxa"/>
            <w:tcBorders>
              <w:top w:val="single" w:sz="4" w:space="0" w:color="auto"/>
              <w:bottom w:val="double" w:sz="4" w:space="0" w:color="auto"/>
            </w:tcBorders>
            <w:shd w:val="clear" w:color="auto" w:fill="F3F3F3"/>
          </w:tcPr>
          <w:p w:rsidR="00EE61D7" w:rsidRDefault="00EE61D7" w:rsidP="00EE61D7"/>
        </w:tc>
        <w:tc>
          <w:tcPr>
            <w:tcW w:w="12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0894 - Side of body</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894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SideOfBody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side of the body ("left" or "right").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2.16.840.1.113883.18.413</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sideOfBody</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side of the body ("left" or "right").  Used in HL7 Version 2.x messaging in the PSL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Side of body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http://terminology.hl7.org/CodeSystem/v2-0894</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2.16.840.1.113883.21.430</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hl7VS-sideOfBody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side of the body ("left" or "right").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Side of body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http://terminology.hl7.org/ValueSet/v2-0894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0894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2.16.840.1.113883.12.894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Side of body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side of the body ("left" or "right").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PSL-33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Table 0894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L</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Left</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r>
              <w:t>R</w:t>
            </w:r>
          </w:p>
        </w:tc>
        <w:tc>
          <w:tcPr>
            <w:tcW w:w="1600" w:type="dxa"/>
            <w:tcBorders>
              <w:top w:val="single" w:sz="4" w:space="0" w:color="auto"/>
              <w:bottom w:val="double" w:sz="4" w:space="0" w:color="auto"/>
            </w:tcBorders>
            <w:shd w:val="clear" w:color="auto" w:fill="F3F3F3"/>
          </w:tcPr>
          <w:p w:rsidR="00EE61D7" w:rsidRDefault="00EE61D7" w:rsidP="00EE61D7">
            <w:r>
              <w:t>Right</w:t>
            </w:r>
          </w:p>
        </w:tc>
        <w:tc>
          <w:tcPr>
            <w:tcW w:w="4400" w:type="dxa"/>
            <w:tcBorders>
              <w:top w:val="single" w:sz="4" w:space="0" w:color="auto"/>
              <w:bottom w:val="double" w:sz="4" w:space="0" w:color="auto"/>
            </w:tcBorders>
            <w:shd w:val="clear" w:color="auto" w:fill="F3F3F3"/>
          </w:tcPr>
          <w:p w:rsidR="00EE61D7" w:rsidRDefault="00EE61D7" w:rsidP="00EE61D7"/>
        </w:tc>
        <w:tc>
          <w:tcPr>
            <w:tcW w:w="12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0895 - Present On Admission (POA) Indicator</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895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PresentOnAdmissionIndicator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present on admission indicator for this particular diagnosis.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2.16.840.1.113883.6.301.11</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nubc-PresentOnAdmission-cs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National Uniform Billing Committee (NUBC) UB-04 Data Specifications Manual, UB form locator 67, Present on Admission (POA) Indicator. Code identifying a diagnosis that  was present at the time the order for inpatient admission occurs. POA indicator is assigned to all diagnoses as defined in Appendix I of the "ICD-9-CM Official Guidelines for Coding and Reporting" or "ICD-10-CM Official Guidelines for Coding and Reporting (appropriate to the ICD revision used).</w:t>
            </w:r>
          </w:p>
          <w:p w:rsidR="00EE61D7" w:rsidRDefault="00EE61D7" w:rsidP="00EE61D7">
            <w:pPr>
              <w:pStyle w:val="OtherTableBody"/>
            </w:pPr>
            <w:r>
              <w:t xml:space="preserve"> </w:t>
            </w:r>
          </w:p>
          <w:p w:rsidR="00EE61D7" w:rsidRDefault="00EE61D7" w:rsidP="00EE61D7">
            <w:pPr>
              <w:pStyle w:val="OtherTableBody"/>
            </w:pPr>
            <w:r>
              <w:t>The UB-04 Data Specifications Manual with the codes is available by subscription from NUBC at http://www.nubc.org/become.html.  Used in HL7 Version 2.x messaging in the DG1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Present On Admission (POA) Indicator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http://terminology.hl7.org/CodeSystem/v2-0895</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01.10.2007</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hl7VS-presentOnAdmission(poa)Indicator</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present on admission indicator for this particular diagnosis.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Present On Admission (POA) Indicator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http://terminology.hl7.org/ValueSet/v2-0895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US realm</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0895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2.16.840.1.113883.12.895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Present On Admission (POA) Indicator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present on admission indicator for this particular diagnosis. US reimbursement formulas for some states and Medicare have mandated that each diagnosis code be flagged as to whether it was present on admission or not.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DG1-26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2.6</w:t>
            </w:r>
          </w:p>
        </w:tc>
      </w:tr>
    </w:tbl>
    <w:p w:rsidR="00EE61D7" w:rsidRDefault="00EE61D7" w:rsidP="00EE61D7"/>
    <w:p w:rsidR="00EE61D7" w:rsidRDefault="00EE61D7" w:rsidP="00EE61D7">
      <w:pPr>
        <w:pStyle w:val="berschrift3"/>
      </w:pPr>
      <w:r>
        <w:t>0904 - Security Check Scheme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SecurityCheckScheme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scheme for a security check.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2.16.840.1.113883.18.415</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securityCheckScheme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scheme for the security check.  Used in HL7 Version 2.x messaging in the CX datatypes and PPN and XCN segments.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Security Check Scheme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http://terminology.hl7.org/CodeSystem/v2-0904</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hl7VS-securityCheckScheme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scheme for a security check.</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Security Check Scheme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http://terminology.hl7.org/ValueSet/v2-0904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Security Check Scheme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scheme for the security check.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InM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CX.12, PPN.26, XCN.25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600"/>
        <w:gridCol w:w="16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4000" w:type="dxa"/>
            <w:tcBorders>
              <w:bottom w:val="single" w:sz="4" w:space="0" w:color="auto"/>
            </w:tcBorders>
            <w:shd w:val="clear" w:color="auto" w:fill="E6E6E6"/>
          </w:tcPr>
          <w:p w:rsidR="00EE61D7" w:rsidRDefault="00EE61D7" w:rsidP="00EE61D7">
            <w:pPr>
              <w:pStyle w:val="HL7TableHeader"/>
            </w:pPr>
            <w:r>
              <w:t>Display Name</w:t>
            </w:r>
          </w:p>
        </w:tc>
        <w:tc>
          <w:tcPr>
            <w:tcW w:w="1600" w:type="dxa"/>
            <w:tcBorders>
              <w:bottom w:val="single" w:sz="4" w:space="0" w:color="auto"/>
            </w:tcBorders>
            <w:shd w:val="clear" w:color="auto" w:fill="E6E6E6"/>
          </w:tcPr>
          <w:p w:rsidR="00EE61D7" w:rsidRDefault="00EE61D7" w:rsidP="00EE61D7">
            <w:pPr>
              <w:pStyle w:val="HL7TableHeader"/>
            </w:pPr>
            <w:r>
              <w:t>Definition</w:t>
            </w:r>
          </w:p>
        </w:tc>
        <w:tc>
          <w:tcPr>
            <w:tcW w:w="16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BCV</w:t>
            </w:r>
          </w:p>
        </w:tc>
        <w:tc>
          <w:tcPr>
            <w:tcW w:w="4000" w:type="dxa"/>
            <w:tcBorders>
              <w:bottom w:val="single" w:sz="4" w:space="0" w:color="auto"/>
            </w:tcBorders>
            <w:shd w:val="clear" w:color="auto" w:fill="FFFFFF"/>
          </w:tcPr>
          <w:p w:rsidR="00EE61D7" w:rsidRDefault="00EE61D7" w:rsidP="00EE61D7">
            <w:pPr>
              <w:pStyle w:val="HL7TableBody"/>
            </w:pPr>
            <w:r>
              <w:t>Bank Card Validation Number</w:t>
            </w:r>
          </w:p>
        </w:tc>
        <w:tc>
          <w:tcPr>
            <w:tcW w:w="1600" w:type="dxa"/>
            <w:tcBorders>
              <w:bottom w:val="single" w:sz="4" w:space="0" w:color="auto"/>
            </w:tcBorders>
            <w:shd w:val="clear" w:color="auto" w:fill="FFFFFF"/>
          </w:tcPr>
          <w:p w:rsidR="00EE61D7" w:rsidRDefault="00EE61D7" w:rsidP="00EE61D7">
            <w:pPr>
              <w:pStyle w:val="HL7TableBody"/>
            </w:pPr>
          </w:p>
        </w:tc>
        <w:tc>
          <w:tcPr>
            <w:tcW w:w="1600" w:type="dxa"/>
            <w:tcBorders>
              <w:bottom w:val="single" w:sz="4" w:space="0" w:color="auto"/>
            </w:tcBorders>
            <w:shd w:val="clear" w:color="auto" w:fill="FFFFFF"/>
          </w:tcPr>
          <w:p w:rsidR="00EE61D7" w:rsidRDefault="00EE61D7" w:rsidP="00EE61D7">
            <w:pPr>
              <w:pStyle w:val="HL7TableBody"/>
            </w:pPr>
            <w: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CCS</w:t>
            </w:r>
          </w:p>
        </w:tc>
        <w:tc>
          <w:tcPr>
            <w:tcW w:w="4000" w:type="dxa"/>
            <w:tcBorders>
              <w:bottom w:val="single" w:sz="4" w:space="0" w:color="auto"/>
            </w:tcBorders>
            <w:shd w:val="clear" w:color="auto" w:fill="F3F3F3"/>
          </w:tcPr>
          <w:p w:rsidR="00EE61D7" w:rsidRDefault="00EE61D7" w:rsidP="00EE61D7">
            <w:r>
              <w:t>Credit Card Security code</w:t>
            </w:r>
          </w:p>
        </w:tc>
        <w:tc>
          <w:tcPr>
            <w:tcW w:w="1600" w:type="dxa"/>
            <w:tcBorders>
              <w:bottom w:val="single" w:sz="4" w:space="0" w:color="auto"/>
            </w:tcBorders>
            <w:shd w:val="clear" w:color="auto" w:fill="F3F3F3"/>
          </w:tcPr>
          <w:p w:rsidR="00EE61D7" w:rsidRDefault="00EE61D7" w:rsidP="00EE61D7"/>
        </w:tc>
        <w:tc>
          <w:tcPr>
            <w:tcW w:w="16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VID</w:t>
            </w:r>
          </w:p>
        </w:tc>
        <w:tc>
          <w:tcPr>
            <w:tcW w:w="4000" w:type="dxa"/>
            <w:shd w:val="clear" w:color="auto" w:fill="FFFFFF"/>
          </w:tcPr>
          <w:p w:rsidR="00EE61D7" w:rsidRDefault="00EE61D7" w:rsidP="00EE61D7">
            <w:r>
              <w:t>Version ID</w:t>
            </w:r>
          </w:p>
        </w:tc>
        <w:tc>
          <w:tcPr>
            <w:tcW w:w="1600" w:type="dxa"/>
            <w:shd w:val="clear" w:color="auto" w:fill="FFFFFF"/>
          </w:tcPr>
          <w:p w:rsidR="00EE61D7" w:rsidRDefault="00EE61D7" w:rsidP="00EE61D7"/>
        </w:tc>
        <w:tc>
          <w:tcPr>
            <w:tcW w:w="16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0905 - Shipment Status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ShipmentStatus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status of a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2.16.840.1.113883.18.416</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shipmentStatus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status of the shipment.  Used in HL7 Version 2.x messaging in the SHP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Shipment Status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http://terminology.hl7.org/CodeSystem/v2-0905</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hl7VS-shipmentStatus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status of a shipment.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Shipment Status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http://terminology.hl7.org/ValueSet/v2-0905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Shipment 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status of the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SHP-3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32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24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ONH</w:t>
            </w:r>
          </w:p>
        </w:tc>
        <w:tc>
          <w:tcPr>
            <w:tcW w:w="3200" w:type="dxa"/>
            <w:tcBorders>
              <w:top w:val="single" w:sz="4" w:space="0" w:color="auto"/>
              <w:bottom w:val="single" w:sz="4" w:space="0" w:color="auto"/>
            </w:tcBorders>
            <w:shd w:val="clear" w:color="auto" w:fill="FFFFFF"/>
          </w:tcPr>
          <w:p w:rsidR="00EE61D7" w:rsidRDefault="00EE61D7" w:rsidP="00EE61D7">
            <w:pPr>
              <w:pStyle w:val="UserTableBody"/>
            </w:pPr>
            <w:r>
              <w:t>On Hold</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24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INV</w:t>
            </w:r>
          </w:p>
        </w:tc>
        <w:tc>
          <w:tcPr>
            <w:tcW w:w="3200" w:type="dxa"/>
            <w:tcBorders>
              <w:top w:val="single" w:sz="4" w:space="0" w:color="auto"/>
              <w:bottom w:val="single" w:sz="4" w:space="0" w:color="auto"/>
            </w:tcBorders>
            <w:shd w:val="clear" w:color="auto" w:fill="F3F3F3"/>
          </w:tcPr>
          <w:p w:rsidR="00EE61D7" w:rsidRDefault="00EE61D7" w:rsidP="00EE61D7">
            <w:r>
              <w:t>Inventoried</w:t>
            </w:r>
          </w:p>
        </w:tc>
        <w:tc>
          <w:tcPr>
            <w:tcW w:w="1600" w:type="dxa"/>
            <w:tcBorders>
              <w:top w:val="single" w:sz="4" w:space="0" w:color="auto"/>
              <w:bottom w:val="single" w:sz="4" w:space="0" w:color="auto"/>
            </w:tcBorders>
            <w:shd w:val="clear" w:color="auto" w:fill="F3F3F3"/>
          </w:tcPr>
          <w:p w:rsidR="00EE61D7" w:rsidRDefault="00EE61D7" w:rsidP="00EE61D7"/>
        </w:tc>
        <w:tc>
          <w:tcPr>
            <w:tcW w:w="24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PRC</w:t>
            </w:r>
          </w:p>
        </w:tc>
        <w:tc>
          <w:tcPr>
            <w:tcW w:w="3200" w:type="dxa"/>
            <w:tcBorders>
              <w:top w:val="single" w:sz="4" w:space="0" w:color="auto"/>
              <w:bottom w:val="single" w:sz="4" w:space="0" w:color="auto"/>
            </w:tcBorders>
            <w:shd w:val="clear" w:color="auto" w:fill="FFFFFF"/>
          </w:tcPr>
          <w:p w:rsidR="00EE61D7" w:rsidRDefault="00EE61D7" w:rsidP="00EE61D7">
            <w:r>
              <w:t>Processing</w:t>
            </w:r>
          </w:p>
        </w:tc>
        <w:tc>
          <w:tcPr>
            <w:tcW w:w="1600" w:type="dxa"/>
            <w:tcBorders>
              <w:top w:val="single" w:sz="4" w:space="0" w:color="auto"/>
              <w:bottom w:val="single" w:sz="4" w:space="0" w:color="auto"/>
            </w:tcBorders>
            <w:shd w:val="clear" w:color="auto" w:fill="FFFFFF"/>
          </w:tcPr>
          <w:p w:rsidR="00EE61D7" w:rsidRDefault="00EE61D7" w:rsidP="00EE61D7"/>
        </w:tc>
        <w:tc>
          <w:tcPr>
            <w:tcW w:w="24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REJ</w:t>
            </w:r>
          </w:p>
        </w:tc>
        <w:tc>
          <w:tcPr>
            <w:tcW w:w="3200" w:type="dxa"/>
            <w:tcBorders>
              <w:top w:val="single" w:sz="4" w:space="0" w:color="auto"/>
              <w:bottom w:val="single" w:sz="4" w:space="0" w:color="auto"/>
            </w:tcBorders>
            <w:shd w:val="clear" w:color="auto" w:fill="F3F3F3"/>
          </w:tcPr>
          <w:p w:rsidR="00EE61D7" w:rsidRDefault="00EE61D7" w:rsidP="00EE61D7">
            <w:r>
              <w:t>Rejected</w:t>
            </w:r>
          </w:p>
        </w:tc>
        <w:tc>
          <w:tcPr>
            <w:tcW w:w="1600" w:type="dxa"/>
            <w:tcBorders>
              <w:top w:val="single" w:sz="4" w:space="0" w:color="auto"/>
              <w:bottom w:val="single" w:sz="4" w:space="0" w:color="auto"/>
            </w:tcBorders>
            <w:shd w:val="clear" w:color="auto" w:fill="F3F3F3"/>
          </w:tcPr>
          <w:p w:rsidR="00EE61D7" w:rsidRDefault="00EE61D7" w:rsidP="00EE61D7"/>
        </w:tc>
        <w:tc>
          <w:tcPr>
            <w:tcW w:w="24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TTL</w:t>
            </w:r>
          </w:p>
        </w:tc>
        <w:tc>
          <w:tcPr>
            <w:tcW w:w="3200" w:type="dxa"/>
            <w:tcBorders>
              <w:top w:val="single" w:sz="4" w:space="0" w:color="auto"/>
              <w:bottom w:val="single" w:sz="4" w:space="0" w:color="auto"/>
            </w:tcBorders>
            <w:shd w:val="clear" w:color="auto" w:fill="FFFFFF"/>
          </w:tcPr>
          <w:p w:rsidR="00EE61D7" w:rsidRDefault="00EE61D7" w:rsidP="00EE61D7">
            <w:r>
              <w:t>Triaged to Lab</w:t>
            </w:r>
          </w:p>
        </w:tc>
        <w:tc>
          <w:tcPr>
            <w:tcW w:w="1600" w:type="dxa"/>
            <w:tcBorders>
              <w:top w:val="single" w:sz="4" w:space="0" w:color="auto"/>
              <w:bottom w:val="single" w:sz="4" w:space="0" w:color="auto"/>
            </w:tcBorders>
            <w:shd w:val="clear" w:color="auto" w:fill="FFFFFF"/>
          </w:tcPr>
          <w:p w:rsidR="00EE61D7" w:rsidRDefault="00EE61D7" w:rsidP="00EE61D7"/>
        </w:tc>
        <w:tc>
          <w:tcPr>
            <w:tcW w:w="24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r>
              <w:t>TRN</w:t>
            </w:r>
          </w:p>
        </w:tc>
        <w:tc>
          <w:tcPr>
            <w:tcW w:w="3200" w:type="dxa"/>
            <w:tcBorders>
              <w:top w:val="single" w:sz="4" w:space="0" w:color="auto"/>
              <w:bottom w:val="double" w:sz="4" w:space="0" w:color="auto"/>
            </w:tcBorders>
            <w:shd w:val="clear" w:color="auto" w:fill="F3F3F3"/>
          </w:tcPr>
          <w:p w:rsidR="00EE61D7" w:rsidRDefault="00EE61D7" w:rsidP="00EE61D7">
            <w:r>
              <w:t>In Transit</w:t>
            </w:r>
          </w:p>
        </w:tc>
        <w:tc>
          <w:tcPr>
            <w:tcW w:w="1600" w:type="dxa"/>
            <w:tcBorders>
              <w:top w:val="single" w:sz="4" w:space="0" w:color="auto"/>
              <w:bottom w:val="double" w:sz="4" w:space="0" w:color="auto"/>
            </w:tcBorders>
            <w:shd w:val="clear" w:color="auto" w:fill="F3F3F3"/>
          </w:tcPr>
          <w:p w:rsidR="00EE61D7" w:rsidRDefault="00EE61D7" w:rsidP="00EE61D7"/>
        </w:tc>
        <w:tc>
          <w:tcPr>
            <w:tcW w:w="24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0906 - ActPriority</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V2ActPriority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priority for a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2.16.840.1.113883.18.417</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actpriority</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priority for the shipment.  Used in HL7 Version 2.x messaging in the SHP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ActPriority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http://terminology.hl7.org/CodeSystem/v2-0906</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hl7VS-actpriority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priority for a shipment.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ActPriority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http://terminology.hl7.org/ValueSet/v2-0906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ActPriority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priority for the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SHP-6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EE61D7" w:rsidTr="00EE61D7">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3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2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pPr>
              <w:pStyle w:val="UserTableBody"/>
            </w:pPr>
            <w:r>
              <w:t>A</w:t>
            </w:r>
          </w:p>
        </w:tc>
        <w:tc>
          <w:tcPr>
            <w:tcW w:w="3600" w:type="dxa"/>
            <w:tcBorders>
              <w:top w:val="single" w:sz="4" w:space="0" w:color="auto"/>
              <w:bottom w:val="single" w:sz="4" w:space="0" w:color="auto"/>
            </w:tcBorders>
            <w:shd w:val="clear" w:color="auto" w:fill="FFFFFF"/>
          </w:tcPr>
          <w:p w:rsidR="00EE61D7" w:rsidRDefault="00EE61D7" w:rsidP="00EE61D7">
            <w:pPr>
              <w:pStyle w:val="UserTableBody"/>
            </w:pPr>
            <w:r>
              <w:t>ASAP - As soon as possible, next highest priority after stat</w:t>
            </w:r>
          </w:p>
        </w:tc>
        <w:tc>
          <w:tcPr>
            <w:tcW w:w="26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CR</w:t>
            </w:r>
          </w:p>
        </w:tc>
        <w:tc>
          <w:tcPr>
            <w:tcW w:w="3600" w:type="dxa"/>
            <w:tcBorders>
              <w:top w:val="single" w:sz="4" w:space="0" w:color="auto"/>
              <w:bottom w:val="single" w:sz="4" w:space="0" w:color="auto"/>
            </w:tcBorders>
            <w:shd w:val="clear" w:color="auto" w:fill="F3F3F3"/>
          </w:tcPr>
          <w:p w:rsidR="00EE61D7" w:rsidRDefault="00EE61D7" w:rsidP="00EE61D7">
            <w:r>
              <w:t>Callback results - filler should contact the placer as soon as results are available, even for preliminary results</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CS</w:t>
            </w:r>
          </w:p>
        </w:tc>
        <w:tc>
          <w:tcPr>
            <w:tcW w:w="3600" w:type="dxa"/>
            <w:tcBorders>
              <w:top w:val="single" w:sz="4" w:space="0" w:color="auto"/>
              <w:bottom w:val="single" w:sz="4" w:space="0" w:color="auto"/>
            </w:tcBorders>
            <w:shd w:val="clear" w:color="auto" w:fill="FFFFFF"/>
          </w:tcPr>
          <w:p w:rsidR="00EE61D7" w:rsidRDefault="00EE61D7" w:rsidP="00EE61D7">
            <w:r>
              <w:t>Callback for scheduling - Filler should contact the placer (or target) to schedule the service.</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CSP</w:t>
            </w:r>
          </w:p>
        </w:tc>
        <w:tc>
          <w:tcPr>
            <w:tcW w:w="3600" w:type="dxa"/>
            <w:tcBorders>
              <w:top w:val="single" w:sz="4" w:space="0" w:color="auto"/>
              <w:bottom w:val="single" w:sz="4" w:space="0" w:color="auto"/>
            </w:tcBorders>
            <w:shd w:val="clear" w:color="auto" w:fill="F3F3F3"/>
          </w:tcPr>
          <w:p w:rsidR="00EE61D7" w:rsidRDefault="00EE61D7" w:rsidP="00EE61D7">
            <w:r>
              <w:t>Callback placer for scheduling - filler should contact the placer to schedule the service</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CSR</w:t>
            </w:r>
          </w:p>
        </w:tc>
        <w:tc>
          <w:tcPr>
            <w:tcW w:w="3600" w:type="dxa"/>
            <w:tcBorders>
              <w:top w:val="single" w:sz="4" w:space="0" w:color="auto"/>
              <w:bottom w:val="single" w:sz="4" w:space="0" w:color="auto"/>
            </w:tcBorders>
            <w:shd w:val="clear" w:color="auto" w:fill="FFFFFF"/>
          </w:tcPr>
          <w:p w:rsidR="00EE61D7" w:rsidRDefault="00EE61D7" w:rsidP="00EE61D7">
            <w:r>
              <w:t>Contact recipient for scheduling - Filler should contact the service recipient (target) to schedule the service</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EL</w:t>
            </w:r>
          </w:p>
        </w:tc>
        <w:tc>
          <w:tcPr>
            <w:tcW w:w="3600" w:type="dxa"/>
            <w:tcBorders>
              <w:top w:val="single" w:sz="4" w:space="0" w:color="auto"/>
              <w:bottom w:val="single" w:sz="4" w:space="0" w:color="auto"/>
            </w:tcBorders>
            <w:shd w:val="clear" w:color="auto" w:fill="F3F3F3"/>
          </w:tcPr>
          <w:p w:rsidR="00EE61D7" w:rsidRDefault="00EE61D7" w:rsidP="00EE61D7">
            <w:r>
              <w:t>Elective - Beneficial to the patient but not essential for survival.</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EM</w:t>
            </w:r>
          </w:p>
        </w:tc>
        <w:tc>
          <w:tcPr>
            <w:tcW w:w="3600" w:type="dxa"/>
            <w:tcBorders>
              <w:top w:val="single" w:sz="4" w:space="0" w:color="auto"/>
              <w:bottom w:val="single" w:sz="4" w:space="0" w:color="auto"/>
            </w:tcBorders>
            <w:shd w:val="clear" w:color="auto" w:fill="FFFFFF"/>
          </w:tcPr>
          <w:p w:rsidR="00EE61D7" w:rsidRDefault="00EE61D7" w:rsidP="00EE61D7">
            <w:r>
              <w:t>Emergency - An unforeseen combination of circumstances or the resulting state that calls for immediate action</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P</w:t>
            </w:r>
          </w:p>
        </w:tc>
        <w:tc>
          <w:tcPr>
            <w:tcW w:w="3600" w:type="dxa"/>
            <w:tcBorders>
              <w:top w:val="single" w:sz="4" w:space="0" w:color="auto"/>
              <w:bottom w:val="single" w:sz="4" w:space="0" w:color="auto"/>
            </w:tcBorders>
            <w:shd w:val="clear" w:color="auto" w:fill="F3F3F3"/>
          </w:tcPr>
          <w:p w:rsidR="00EE61D7" w:rsidRDefault="00EE61D7" w:rsidP="00EE61D7">
            <w:r>
              <w:t>Preop - Used to indicate that a service is to be performed prior to a scheduled surgery.  When ordering a service and using the pre-op priority, a check is done to see the amount of time that must be allowed for performance of the service.  When the order</w:t>
            </w:r>
          </w:p>
        </w:tc>
        <w:tc>
          <w:tcPr>
            <w:tcW w:w="2600" w:type="dxa"/>
            <w:tcBorders>
              <w:top w:val="single" w:sz="4" w:space="0" w:color="auto"/>
              <w:bottom w:val="single" w:sz="4" w:space="0" w:color="auto"/>
            </w:tcBorders>
            <w:shd w:val="clear" w:color="auto" w:fill="F3F3F3"/>
          </w:tcPr>
          <w:p w:rsidR="00EE61D7" w:rsidRDefault="00EE61D7" w:rsidP="00EE61D7">
            <w: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PRN</w:t>
            </w:r>
          </w:p>
        </w:tc>
        <w:tc>
          <w:tcPr>
            <w:tcW w:w="3600" w:type="dxa"/>
            <w:tcBorders>
              <w:top w:val="single" w:sz="4" w:space="0" w:color="auto"/>
              <w:bottom w:val="single" w:sz="4" w:space="0" w:color="auto"/>
            </w:tcBorders>
            <w:shd w:val="clear" w:color="auto" w:fill="FFFFFF"/>
          </w:tcPr>
          <w:p w:rsidR="00EE61D7" w:rsidRDefault="00EE61D7" w:rsidP="00EE61D7">
            <w:r>
              <w:t>As needed - An "as needed" order should be accompanied by a description of what constitutes a need.  This description is represented by an observation service predicate as a precondition.</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R</w:t>
            </w:r>
          </w:p>
        </w:tc>
        <w:tc>
          <w:tcPr>
            <w:tcW w:w="3600" w:type="dxa"/>
            <w:tcBorders>
              <w:top w:val="single" w:sz="4" w:space="0" w:color="auto"/>
              <w:bottom w:val="single" w:sz="4" w:space="0" w:color="auto"/>
            </w:tcBorders>
            <w:shd w:val="clear" w:color="auto" w:fill="F3F3F3"/>
          </w:tcPr>
          <w:p w:rsidR="00EE61D7" w:rsidRDefault="00EE61D7" w:rsidP="00EE61D7">
            <w:r>
              <w:t>Routine - Routine service, do at usual work hours</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RR</w:t>
            </w:r>
          </w:p>
        </w:tc>
        <w:tc>
          <w:tcPr>
            <w:tcW w:w="3600" w:type="dxa"/>
            <w:tcBorders>
              <w:top w:val="single" w:sz="4" w:space="0" w:color="auto"/>
              <w:bottom w:val="single" w:sz="4" w:space="0" w:color="auto"/>
            </w:tcBorders>
            <w:shd w:val="clear" w:color="auto" w:fill="FFFFFF"/>
          </w:tcPr>
          <w:p w:rsidR="00EE61D7" w:rsidRDefault="00EE61D7" w:rsidP="00EE61D7">
            <w:r>
              <w:t>Rush reporting - A report should be prepared and sent as quickly as possible</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S</w:t>
            </w:r>
          </w:p>
        </w:tc>
        <w:tc>
          <w:tcPr>
            <w:tcW w:w="3600" w:type="dxa"/>
            <w:tcBorders>
              <w:top w:val="single" w:sz="4" w:space="0" w:color="auto"/>
              <w:bottom w:val="single" w:sz="4" w:space="0" w:color="auto"/>
            </w:tcBorders>
            <w:shd w:val="clear" w:color="auto" w:fill="F3F3F3"/>
          </w:tcPr>
          <w:p w:rsidR="00EE61D7" w:rsidRDefault="00EE61D7" w:rsidP="00EE61D7">
            <w:r>
              <w:t>Stat - With highest priority (e.g. emergency).</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FFFFF"/>
          </w:tcPr>
          <w:p w:rsidR="00EE61D7" w:rsidRDefault="00EE61D7" w:rsidP="00EE61D7">
            <w:r>
              <w:t>T</w:t>
            </w:r>
          </w:p>
        </w:tc>
        <w:tc>
          <w:tcPr>
            <w:tcW w:w="3600" w:type="dxa"/>
            <w:tcBorders>
              <w:top w:val="single" w:sz="4" w:space="0" w:color="auto"/>
              <w:bottom w:val="single" w:sz="4" w:space="0" w:color="auto"/>
            </w:tcBorders>
            <w:shd w:val="clear" w:color="auto" w:fill="FFFFFF"/>
          </w:tcPr>
          <w:p w:rsidR="00EE61D7" w:rsidRDefault="00EE61D7" w:rsidP="00EE61D7">
            <w:r>
              <w:t>Timing critical - It is critical to come as close as possible to the requested time (e.g. for a through antimicrobial level).</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single" w:sz="4" w:space="0" w:color="auto"/>
            </w:tcBorders>
            <w:shd w:val="clear" w:color="auto" w:fill="F3F3F3"/>
          </w:tcPr>
          <w:p w:rsidR="00EE61D7" w:rsidRDefault="00EE61D7" w:rsidP="00EE61D7">
            <w:r>
              <w:t>UD</w:t>
            </w:r>
          </w:p>
        </w:tc>
        <w:tc>
          <w:tcPr>
            <w:tcW w:w="3600" w:type="dxa"/>
            <w:tcBorders>
              <w:top w:val="single" w:sz="4" w:space="0" w:color="auto"/>
              <w:bottom w:val="single" w:sz="4" w:space="0" w:color="auto"/>
            </w:tcBorders>
            <w:shd w:val="clear" w:color="auto" w:fill="F3F3F3"/>
          </w:tcPr>
          <w:p w:rsidR="00EE61D7" w:rsidRDefault="00EE61D7" w:rsidP="00EE61D7">
            <w:r>
              <w:t>Use as directed - Drug is to be used as directed by the prescriber.</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top w:val="single" w:sz="4" w:space="0" w:color="auto"/>
              <w:bottom w:val="double" w:sz="4" w:space="0" w:color="auto"/>
            </w:tcBorders>
            <w:shd w:val="clear" w:color="auto" w:fill="FFFFFF"/>
          </w:tcPr>
          <w:p w:rsidR="00EE61D7" w:rsidRDefault="00EE61D7" w:rsidP="00EE61D7">
            <w:r>
              <w:t>UR</w:t>
            </w:r>
          </w:p>
        </w:tc>
        <w:tc>
          <w:tcPr>
            <w:tcW w:w="3600" w:type="dxa"/>
            <w:tcBorders>
              <w:top w:val="single" w:sz="4" w:space="0" w:color="auto"/>
              <w:bottom w:val="double" w:sz="4" w:space="0" w:color="auto"/>
            </w:tcBorders>
            <w:shd w:val="clear" w:color="auto" w:fill="FFFFFF"/>
          </w:tcPr>
          <w:p w:rsidR="00EE61D7" w:rsidRDefault="00EE61D7" w:rsidP="00EE61D7">
            <w:r>
              <w:t>Urgent - Calls for prompt action</w:t>
            </w:r>
          </w:p>
        </w:tc>
        <w:tc>
          <w:tcPr>
            <w:tcW w:w="2600" w:type="dxa"/>
            <w:tcBorders>
              <w:top w:val="single" w:sz="4" w:space="0" w:color="auto"/>
              <w:bottom w:val="double" w:sz="4" w:space="0" w:color="auto"/>
            </w:tcBorders>
            <w:shd w:val="clear" w:color="auto" w:fill="FFFFFF"/>
          </w:tcPr>
          <w:p w:rsidR="00EE61D7" w:rsidRDefault="00EE61D7" w:rsidP="00EE61D7"/>
        </w:tc>
        <w:tc>
          <w:tcPr>
            <w:tcW w:w="1200" w:type="dxa"/>
            <w:tcBorders>
              <w:top w:val="single" w:sz="4" w:space="0" w:color="auto"/>
              <w:bottom w:val="double" w:sz="4" w:space="0" w:color="auto"/>
            </w:tcBorders>
            <w:shd w:val="clear" w:color="auto" w:fill="FFFFFF"/>
          </w:tcPr>
          <w:p w:rsidR="00EE61D7" w:rsidRDefault="00EE61D7" w:rsidP="00EE61D7"/>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0907 - Confidentiality</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V2Confidentiality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confidentiality for a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confidentiality</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confidentiality for the shipment.  Used in HL7 Version 2.x messaging in the SHP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Confidentiality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http://terminology.hl7.org/CodeSystem/v2-0907</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hl7VS-confidentiality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confidentiality for a shipment.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Confidentiality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http://terminology.hl7.org/ValueSet/v2-0907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Confidentiality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confidentiality for the shipment.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SHP-7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34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2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B</w:t>
            </w:r>
          </w:p>
        </w:tc>
        <w:tc>
          <w:tcPr>
            <w:tcW w:w="3400" w:type="dxa"/>
            <w:tcBorders>
              <w:top w:val="single" w:sz="4" w:space="0" w:color="auto"/>
              <w:bottom w:val="single" w:sz="4" w:space="0" w:color="auto"/>
            </w:tcBorders>
            <w:shd w:val="clear" w:color="auto" w:fill="FFFFFF"/>
          </w:tcPr>
          <w:p w:rsidR="00EE61D7" w:rsidRDefault="00EE61D7" w:rsidP="00EE61D7">
            <w:pPr>
              <w:pStyle w:val="UserTableBody"/>
            </w:pPr>
            <w:r>
              <w:t>Business - Since the service class can represent knowledge structures that may be considered a trade or business secret, there is sometimes (though rarely) the need to flag those items as of business level confidentiality.  However, no patient related inf</w:t>
            </w:r>
          </w:p>
        </w:tc>
        <w:tc>
          <w:tcPr>
            <w:tcW w:w="2600" w:type="dxa"/>
            <w:tcBorders>
              <w:top w:val="single" w:sz="4" w:space="0" w:color="auto"/>
              <w:bottom w:val="single" w:sz="4" w:space="0" w:color="auto"/>
            </w:tcBorders>
            <w:shd w:val="clear" w:color="auto" w:fill="FFFFFF"/>
          </w:tcPr>
          <w:p w:rsidR="00EE61D7" w:rsidRDefault="00EE61D7" w:rsidP="00EE61D7">
            <w:pPr>
              <w:pStyle w:val="UserTableBody"/>
            </w:pPr>
            <w: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D</w:t>
            </w:r>
          </w:p>
        </w:tc>
        <w:tc>
          <w:tcPr>
            <w:tcW w:w="3400" w:type="dxa"/>
            <w:tcBorders>
              <w:top w:val="single" w:sz="4" w:space="0" w:color="auto"/>
              <w:bottom w:val="single" w:sz="4" w:space="0" w:color="auto"/>
            </w:tcBorders>
            <w:shd w:val="clear" w:color="auto" w:fill="F3F3F3"/>
          </w:tcPr>
          <w:p w:rsidR="00EE61D7" w:rsidRDefault="00EE61D7" w:rsidP="00EE61D7">
            <w:r>
              <w:t>Clinician - Only clinicians may see this item, billing and administration persons can not access this item without special permission.</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I</w:t>
            </w:r>
          </w:p>
        </w:tc>
        <w:tc>
          <w:tcPr>
            <w:tcW w:w="3400" w:type="dxa"/>
            <w:tcBorders>
              <w:top w:val="single" w:sz="4" w:space="0" w:color="auto"/>
              <w:bottom w:val="single" w:sz="4" w:space="0" w:color="auto"/>
            </w:tcBorders>
            <w:shd w:val="clear" w:color="auto" w:fill="FFFFFF"/>
          </w:tcPr>
          <w:p w:rsidR="00EE61D7" w:rsidRDefault="00EE61D7" w:rsidP="00EE61D7">
            <w:r>
              <w:t>Individual - Access only to individual persons who are mentioned explicitly as actors of this service and whose actor type warrants that access (cf. to actor typed code).</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L</w:t>
            </w:r>
          </w:p>
        </w:tc>
        <w:tc>
          <w:tcPr>
            <w:tcW w:w="3400" w:type="dxa"/>
            <w:tcBorders>
              <w:top w:val="single" w:sz="4" w:space="0" w:color="auto"/>
              <w:bottom w:val="single" w:sz="4" w:space="0" w:color="auto"/>
            </w:tcBorders>
            <w:shd w:val="clear" w:color="auto" w:fill="F3F3F3"/>
          </w:tcPr>
          <w:p w:rsidR="00EE61D7" w:rsidRDefault="00EE61D7" w:rsidP="00EE61D7">
            <w:r>
              <w:t>Low - No patient record item can be of low confidentiality.  However, some service objects are not patient related and therefore may have low confidentiality.</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N</w:t>
            </w:r>
          </w:p>
        </w:tc>
        <w:tc>
          <w:tcPr>
            <w:tcW w:w="3400" w:type="dxa"/>
            <w:tcBorders>
              <w:top w:val="single" w:sz="4" w:space="0" w:color="auto"/>
              <w:bottom w:val="single" w:sz="4" w:space="0" w:color="auto"/>
            </w:tcBorders>
            <w:shd w:val="clear" w:color="auto" w:fill="FFFFFF"/>
          </w:tcPr>
          <w:p w:rsidR="00EE61D7" w:rsidRDefault="00EE61D7" w:rsidP="00EE61D7">
            <w:r>
              <w:t>Normal - Normal confidentiality rules (according to good health care practice) apply, that is, only authorized individuals with a legitimate medical or business need may access this item.</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R</w:t>
            </w:r>
          </w:p>
        </w:tc>
        <w:tc>
          <w:tcPr>
            <w:tcW w:w="3400" w:type="dxa"/>
            <w:tcBorders>
              <w:top w:val="single" w:sz="4" w:space="0" w:color="auto"/>
              <w:bottom w:val="single" w:sz="4" w:space="0" w:color="auto"/>
            </w:tcBorders>
            <w:shd w:val="clear" w:color="auto" w:fill="F3F3F3"/>
          </w:tcPr>
          <w:p w:rsidR="00EE61D7" w:rsidRDefault="00EE61D7" w:rsidP="00EE61D7">
            <w:r>
              <w:t>Restricted - Restricted access, e.g. only to providers having a current care relationship to the patient.</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V</w:t>
            </w:r>
          </w:p>
        </w:tc>
        <w:tc>
          <w:tcPr>
            <w:tcW w:w="3400" w:type="dxa"/>
            <w:tcBorders>
              <w:top w:val="single" w:sz="4" w:space="0" w:color="auto"/>
              <w:bottom w:val="single" w:sz="4" w:space="0" w:color="auto"/>
            </w:tcBorders>
            <w:shd w:val="clear" w:color="auto" w:fill="FFFFFF"/>
          </w:tcPr>
          <w:p w:rsidR="00EE61D7" w:rsidRDefault="00EE61D7" w:rsidP="00EE61D7">
            <w:r>
              <w:t>Very restricted - Very restricted access as declared by the Privacy Officer of the record holder.</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ETH</w:t>
            </w:r>
          </w:p>
        </w:tc>
        <w:tc>
          <w:tcPr>
            <w:tcW w:w="3400" w:type="dxa"/>
            <w:tcBorders>
              <w:top w:val="single" w:sz="4" w:space="0" w:color="auto"/>
              <w:bottom w:val="single" w:sz="4" w:space="0" w:color="auto"/>
            </w:tcBorders>
            <w:shd w:val="clear" w:color="auto" w:fill="F3F3F3"/>
          </w:tcPr>
          <w:p w:rsidR="00EE61D7" w:rsidRDefault="00EE61D7" w:rsidP="00EE61D7">
            <w:r>
              <w:t>Substance abuse related - Alcohol/drug-abuse related item</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HIV</w:t>
            </w:r>
          </w:p>
        </w:tc>
        <w:tc>
          <w:tcPr>
            <w:tcW w:w="3400" w:type="dxa"/>
            <w:tcBorders>
              <w:top w:val="single" w:sz="4" w:space="0" w:color="auto"/>
              <w:bottom w:val="single" w:sz="4" w:space="0" w:color="auto"/>
            </w:tcBorders>
            <w:shd w:val="clear" w:color="auto" w:fill="FFFFFF"/>
          </w:tcPr>
          <w:p w:rsidR="00EE61D7" w:rsidRDefault="00EE61D7" w:rsidP="00EE61D7">
            <w:r>
              <w:t>HIV Related - HIV and AIDS related item</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PSY</w:t>
            </w:r>
          </w:p>
        </w:tc>
        <w:tc>
          <w:tcPr>
            <w:tcW w:w="3400" w:type="dxa"/>
            <w:tcBorders>
              <w:top w:val="single" w:sz="4" w:space="0" w:color="auto"/>
              <w:bottom w:val="single" w:sz="4" w:space="0" w:color="auto"/>
            </w:tcBorders>
            <w:shd w:val="clear" w:color="auto" w:fill="F3F3F3"/>
          </w:tcPr>
          <w:p w:rsidR="00EE61D7" w:rsidRDefault="00EE61D7" w:rsidP="00EE61D7">
            <w:r>
              <w:t>Psychiatry related - Psychiatry related item</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SDV</w:t>
            </w:r>
          </w:p>
        </w:tc>
        <w:tc>
          <w:tcPr>
            <w:tcW w:w="3400" w:type="dxa"/>
            <w:tcBorders>
              <w:top w:val="single" w:sz="4" w:space="0" w:color="auto"/>
              <w:bottom w:val="single" w:sz="4" w:space="0" w:color="auto"/>
            </w:tcBorders>
            <w:shd w:val="clear" w:color="auto" w:fill="FFFFFF"/>
          </w:tcPr>
          <w:p w:rsidR="00EE61D7" w:rsidRDefault="00EE61D7" w:rsidP="00EE61D7">
            <w:r>
              <w:t>Sexual and domestic violence related - Sexual assault / domestic violence related item</w:t>
            </w:r>
          </w:p>
        </w:tc>
        <w:tc>
          <w:tcPr>
            <w:tcW w:w="26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C</w:t>
            </w:r>
          </w:p>
        </w:tc>
        <w:tc>
          <w:tcPr>
            <w:tcW w:w="3400" w:type="dxa"/>
            <w:tcBorders>
              <w:top w:val="single" w:sz="4" w:space="0" w:color="auto"/>
              <w:bottom w:val="single" w:sz="4" w:space="0" w:color="auto"/>
            </w:tcBorders>
            <w:shd w:val="clear" w:color="auto" w:fill="F3F3F3"/>
          </w:tcPr>
          <w:p w:rsidR="00EE61D7" w:rsidRDefault="00EE61D7" w:rsidP="00EE61D7">
            <w:r>
              <w:t>Celebrity - Celebrities are people of public interest (VIP) including employees, whose information require special protection.</w:t>
            </w:r>
          </w:p>
        </w:tc>
        <w:tc>
          <w:tcPr>
            <w:tcW w:w="2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S</w:t>
            </w:r>
          </w:p>
        </w:tc>
        <w:tc>
          <w:tcPr>
            <w:tcW w:w="3400" w:type="dxa"/>
            <w:tcBorders>
              <w:top w:val="single" w:sz="4" w:space="0" w:color="auto"/>
              <w:bottom w:val="single" w:sz="4" w:space="0" w:color="auto"/>
            </w:tcBorders>
            <w:shd w:val="clear" w:color="auto" w:fill="FFFFFF"/>
          </w:tcPr>
          <w:p w:rsidR="00EE61D7" w:rsidRDefault="00EE61D7" w:rsidP="00EE61D7">
            <w:r>
              <w:t xml:space="preserve">Sensitive - Information for which the patient seeks heightened confidentiality.  Sensitive information is not to be shared with family members.  Information reported by the patient about family members is sensitive by default.  Flag can be set or cleared </w:t>
            </w:r>
          </w:p>
        </w:tc>
        <w:tc>
          <w:tcPr>
            <w:tcW w:w="2600" w:type="dxa"/>
            <w:tcBorders>
              <w:top w:val="single" w:sz="4" w:space="0" w:color="auto"/>
              <w:bottom w:val="single" w:sz="4" w:space="0" w:color="auto"/>
            </w:tcBorders>
            <w:shd w:val="clear" w:color="auto" w:fill="FFFFFF"/>
          </w:tcPr>
          <w:p w:rsidR="00EE61D7" w:rsidRDefault="00EE61D7" w:rsidP="00EE61D7">
            <w: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r>
              <w:t>T</w:t>
            </w:r>
          </w:p>
        </w:tc>
        <w:tc>
          <w:tcPr>
            <w:tcW w:w="3400" w:type="dxa"/>
            <w:tcBorders>
              <w:top w:val="single" w:sz="4" w:space="0" w:color="auto"/>
              <w:bottom w:val="double" w:sz="4" w:space="0" w:color="auto"/>
            </w:tcBorders>
            <w:shd w:val="clear" w:color="auto" w:fill="F3F3F3"/>
          </w:tcPr>
          <w:p w:rsidR="00EE61D7" w:rsidRDefault="00EE61D7" w:rsidP="00EE61D7">
            <w:r>
              <w:t>Taboo - Information not to be disclosed or discussed with patient except through physician assigned to patient in this case.  This is usually a temporary constraint only; example use is a new fatal diagnosis or finding, such as malignancy or HIV.</w:t>
            </w:r>
          </w:p>
        </w:tc>
        <w:tc>
          <w:tcPr>
            <w:tcW w:w="2600" w:type="dxa"/>
            <w:tcBorders>
              <w:top w:val="single" w:sz="4" w:space="0" w:color="auto"/>
              <w:bottom w:val="double" w:sz="4" w:space="0" w:color="auto"/>
            </w:tcBorders>
            <w:shd w:val="clear" w:color="auto" w:fill="F3F3F3"/>
          </w:tcPr>
          <w:p w:rsidR="00EE61D7" w:rsidRDefault="00EE61D7" w:rsidP="00EE61D7"/>
        </w:tc>
        <w:tc>
          <w:tcPr>
            <w:tcW w:w="12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0908 - Package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PackageType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type of package.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Package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type of package.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PAC-5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berschrift3"/>
      </w:pPr>
      <w:r>
        <w:t>0909 - Patient Results Release Categorization Scheme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909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PatientResultsReleaseCategorizationScheme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scheme for the patient results release categorization.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2.16.840.1.113883.18.419</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patientResultsReleaseCategorizationScheme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scheme for the patient results release categorization.  Used in HL7 Version 2.x messaging in the OBX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Patient Results Release Categorization Scheme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http://terminology.hl7.org/CodeSystem/v2-0909</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hl7VS-patientResultsReleaseCategorizationScheme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scheme for the patient results release categorization.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Patient Results Release Categorization Scheme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http://terminology.hl7.org/ValueSet/v2-0909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0909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2.16.840.1.113883.12.909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Patient Results Release Categorization Scheme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scheme for the patient results release categorization.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OBX-26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EE61D7" w:rsidTr="00EE61D7">
        <w:tblPrEx>
          <w:tblCellMar>
            <w:top w:w="0" w:type="dxa"/>
            <w:bottom w:w="0" w:type="dxa"/>
          </w:tblCellMar>
        </w:tblPrEx>
        <w:trPr>
          <w:tblHeader/>
        </w:trPr>
        <w:tc>
          <w:tcPr>
            <w:tcW w:w="1000" w:type="dxa"/>
            <w:tcBorders>
              <w:bottom w:val="single" w:sz="4" w:space="0" w:color="auto"/>
            </w:tcBorders>
            <w:shd w:val="clear" w:color="auto" w:fill="E6E6E6"/>
          </w:tcPr>
          <w:p w:rsidR="00EE61D7" w:rsidRDefault="00EE61D7" w:rsidP="00EE61D7">
            <w:pPr>
              <w:pStyle w:val="HL7TableHeader"/>
            </w:pPr>
            <w:r>
              <w:t>Value</w:t>
            </w:r>
          </w:p>
        </w:tc>
        <w:tc>
          <w:tcPr>
            <w:tcW w:w="5000" w:type="dxa"/>
            <w:tcBorders>
              <w:bottom w:val="single" w:sz="4" w:space="0" w:color="auto"/>
            </w:tcBorders>
            <w:shd w:val="clear" w:color="auto" w:fill="E6E6E6"/>
          </w:tcPr>
          <w:p w:rsidR="00EE61D7" w:rsidRDefault="00EE61D7" w:rsidP="00EE61D7">
            <w:pPr>
              <w:pStyle w:val="HL7TableHeader"/>
            </w:pPr>
            <w:r>
              <w:t>Display Name</w:t>
            </w:r>
          </w:p>
        </w:tc>
        <w:tc>
          <w:tcPr>
            <w:tcW w:w="12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000" w:type="dxa"/>
            <w:tcBorders>
              <w:bottom w:val="single" w:sz="4" w:space="0" w:color="auto"/>
            </w:tcBorders>
            <w:shd w:val="clear" w:color="auto" w:fill="FFFFFF"/>
          </w:tcPr>
          <w:p w:rsidR="00EE61D7" w:rsidRDefault="00EE61D7" w:rsidP="00EE61D7">
            <w:pPr>
              <w:pStyle w:val="HL7TableBody"/>
            </w:pPr>
            <w:r>
              <w:t>STBD</w:t>
            </w:r>
          </w:p>
        </w:tc>
        <w:tc>
          <w:tcPr>
            <w:tcW w:w="5000" w:type="dxa"/>
            <w:tcBorders>
              <w:bottom w:val="single" w:sz="4" w:space="0" w:color="auto"/>
            </w:tcBorders>
            <w:shd w:val="clear" w:color="auto" w:fill="FFFFFF"/>
          </w:tcPr>
          <w:p w:rsidR="00EE61D7" w:rsidRDefault="00EE61D7" w:rsidP="00EE61D7">
            <w:pPr>
              <w:pStyle w:val="HL7TableBody"/>
            </w:pPr>
            <w:r>
              <w:t>Share To Be Determined -</w:t>
            </w:r>
          </w:p>
          <w:p w:rsidR="00EE61D7" w:rsidRDefault="00EE61D7" w:rsidP="00EE61D7">
            <w:pPr>
              <w:pStyle w:val="HL7TableBody"/>
            </w:pPr>
            <w:r>
              <w:t>Category to be determined</w:t>
            </w:r>
          </w:p>
        </w:tc>
        <w:tc>
          <w:tcPr>
            <w:tcW w:w="12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r>
              <w:t>NA</w:t>
            </w: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000" w:type="dxa"/>
            <w:tcBorders>
              <w:bottom w:val="single" w:sz="4" w:space="0" w:color="auto"/>
            </w:tcBorders>
            <w:shd w:val="clear" w:color="auto" w:fill="F3F3F3"/>
          </w:tcPr>
          <w:p w:rsidR="00EE61D7" w:rsidRDefault="00EE61D7" w:rsidP="00EE61D7">
            <w:r>
              <w:t>SIMM</w:t>
            </w:r>
          </w:p>
        </w:tc>
        <w:tc>
          <w:tcPr>
            <w:tcW w:w="5000" w:type="dxa"/>
            <w:tcBorders>
              <w:bottom w:val="single" w:sz="4" w:space="0" w:color="auto"/>
            </w:tcBorders>
            <w:shd w:val="clear" w:color="auto" w:fill="F3F3F3"/>
          </w:tcPr>
          <w:p w:rsidR="00EE61D7" w:rsidRDefault="00EE61D7" w:rsidP="00EE61D7">
            <w:r>
              <w:t>Share Immediately -</w:t>
            </w:r>
          </w:p>
          <w:p w:rsidR="00EE61D7" w:rsidRDefault="00EE61D7" w:rsidP="00EE61D7">
            <w:r>
              <w:t>Share result with patient immediately</w:t>
            </w:r>
          </w:p>
        </w:tc>
        <w:tc>
          <w:tcPr>
            <w:tcW w:w="12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r>
              <w:t>Immediate</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bottom w:val="single" w:sz="4" w:space="0" w:color="auto"/>
            </w:tcBorders>
            <w:shd w:val="clear" w:color="auto" w:fill="FFFFFF"/>
          </w:tcPr>
          <w:p w:rsidR="00EE61D7" w:rsidRDefault="00EE61D7" w:rsidP="00EE61D7">
            <w:r>
              <w:t>SWNL</w:t>
            </w:r>
          </w:p>
        </w:tc>
        <w:tc>
          <w:tcPr>
            <w:tcW w:w="5000" w:type="dxa"/>
            <w:tcBorders>
              <w:bottom w:val="single" w:sz="4" w:space="0" w:color="auto"/>
            </w:tcBorders>
            <w:shd w:val="clear" w:color="auto" w:fill="FFFFFF"/>
          </w:tcPr>
          <w:p w:rsidR="00EE61D7" w:rsidRDefault="00EE61D7" w:rsidP="00EE61D7">
            <w:r>
              <w:t>Share Within Normal Limits -</w:t>
            </w:r>
          </w:p>
          <w:p w:rsidR="00EE61D7" w:rsidRDefault="00EE61D7" w:rsidP="00EE61D7">
            <w:r>
              <w:t>Share result in reference/therapeutic range with patient immediately</w:t>
            </w:r>
          </w:p>
          <w:p w:rsidR="00EE61D7" w:rsidRDefault="00EE61D7" w:rsidP="00EE61D7">
            <w:r>
              <w:t>Share result out of reference/therapeutic ranges with patient after 1 or more business day as agreed to by the systems in play.</w:t>
            </w:r>
          </w:p>
        </w:tc>
        <w:tc>
          <w:tcPr>
            <w:tcW w:w="12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r>
              <w:t>immediate</w:t>
            </w:r>
          </w:p>
          <w:p w:rsidR="00EE61D7" w:rsidRDefault="00EE61D7" w:rsidP="00EE61D7">
            <w:r>
              <w:t>1 day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tcBorders>
              <w:bottom w:val="single" w:sz="4" w:space="0" w:color="auto"/>
            </w:tcBorders>
            <w:shd w:val="clear" w:color="auto" w:fill="F3F3F3"/>
          </w:tcPr>
          <w:p w:rsidR="00EE61D7" w:rsidRDefault="00EE61D7" w:rsidP="00EE61D7">
            <w:r>
              <w:t>SID</w:t>
            </w:r>
          </w:p>
        </w:tc>
        <w:tc>
          <w:tcPr>
            <w:tcW w:w="5000" w:type="dxa"/>
            <w:tcBorders>
              <w:bottom w:val="single" w:sz="4" w:space="0" w:color="auto"/>
            </w:tcBorders>
            <w:shd w:val="clear" w:color="auto" w:fill="F3F3F3"/>
          </w:tcPr>
          <w:p w:rsidR="00EE61D7" w:rsidRDefault="00EE61D7" w:rsidP="00EE61D7">
            <w:r>
              <w:t>Share In1 Day -</w:t>
            </w:r>
          </w:p>
          <w:p w:rsidR="00EE61D7" w:rsidRDefault="00EE61D7" w:rsidP="00EE61D7">
            <w:r>
              <w:t>Share result regardless of reference/therapeutic range after 1 or more business day as agreed to by the systems in play.</w:t>
            </w:r>
          </w:p>
        </w:tc>
        <w:tc>
          <w:tcPr>
            <w:tcW w:w="12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r>
              <w:t>1 day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000" w:type="dxa"/>
            <w:tcBorders>
              <w:bottom w:val="single" w:sz="4" w:space="0" w:color="auto"/>
            </w:tcBorders>
            <w:shd w:val="clear" w:color="auto" w:fill="FFFFFF"/>
          </w:tcPr>
          <w:p w:rsidR="00EE61D7" w:rsidRDefault="00EE61D7" w:rsidP="00EE61D7">
            <w:r>
              <w:t>SIDC</w:t>
            </w:r>
          </w:p>
        </w:tc>
        <w:tc>
          <w:tcPr>
            <w:tcW w:w="5000" w:type="dxa"/>
            <w:tcBorders>
              <w:bottom w:val="single" w:sz="4" w:space="0" w:color="auto"/>
            </w:tcBorders>
            <w:shd w:val="clear" w:color="auto" w:fill="FFFFFF"/>
          </w:tcPr>
          <w:p w:rsidR="00EE61D7" w:rsidRDefault="00EE61D7" w:rsidP="00EE61D7">
            <w:r>
              <w:t>Share in 1 Day Conditionally -</w:t>
            </w:r>
          </w:p>
          <w:p w:rsidR="00EE61D7" w:rsidRDefault="00EE61D7" w:rsidP="00EE61D7">
            <w:r>
              <w:t>Share result in reference ranges/therapeutic with patient after 1 or more business day as agreed to by the systems in play.</w:t>
            </w:r>
          </w:p>
          <w:p w:rsidR="00EE61D7" w:rsidRDefault="00EE61D7" w:rsidP="00EE61D7">
            <w:r>
              <w:t>Withhold result out of reference/therapeutic range until physician release</w:t>
            </w:r>
          </w:p>
        </w:tc>
        <w:tc>
          <w:tcPr>
            <w:tcW w:w="12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r>
              <w:t>1 day</w:t>
            </w:r>
          </w:p>
          <w:p w:rsidR="00EE61D7" w:rsidRDefault="00EE61D7" w:rsidP="00EE61D7">
            <w:r>
              <w:t>Withhold</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000" w:type="dxa"/>
            <w:shd w:val="clear" w:color="auto" w:fill="F3F3F3"/>
          </w:tcPr>
          <w:p w:rsidR="00EE61D7" w:rsidRDefault="00EE61D7" w:rsidP="00EE61D7">
            <w:r>
              <w:t>SWTH</w:t>
            </w:r>
          </w:p>
        </w:tc>
        <w:tc>
          <w:tcPr>
            <w:tcW w:w="5000" w:type="dxa"/>
            <w:shd w:val="clear" w:color="auto" w:fill="F3F3F3"/>
          </w:tcPr>
          <w:p w:rsidR="00EE61D7" w:rsidRDefault="00EE61D7" w:rsidP="00EE61D7">
            <w:r>
              <w:t>Share Withhold -</w:t>
            </w:r>
          </w:p>
          <w:p w:rsidR="00EE61D7" w:rsidRDefault="00EE61D7" w:rsidP="00EE61D7">
            <w:r>
              <w:t>Withhold result regardless of reference/therapeutic ranges</w:t>
            </w:r>
          </w:p>
        </w:tc>
        <w:tc>
          <w:tcPr>
            <w:tcW w:w="1200" w:type="dxa"/>
            <w:shd w:val="clear" w:color="auto" w:fill="F3F3F3"/>
          </w:tcPr>
          <w:p w:rsidR="00EE61D7" w:rsidRDefault="00EE61D7" w:rsidP="00EE61D7"/>
        </w:tc>
        <w:tc>
          <w:tcPr>
            <w:tcW w:w="1200" w:type="dxa"/>
            <w:shd w:val="clear" w:color="auto" w:fill="F3F3F3"/>
          </w:tcPr>
          <w:p w:rsidR="00EE61D7" w:rsidRDefault="00EE61D7" w:rsidP="00EE61D7">
            <w:r>
              <w:t>Withhold</w:t>
            </w:r>
          </w:p>
        </w:tc>
        <w:tc>
          <w:tcPr>
            <w:tcW w:w="800" w:type="dxa"/>
            <w:shd w:val="clear" w:color="auto" w:fill="F3F3F3"/>
          </w:tcPr>
          <w:p w:rsidR="00EE61D7" w:rsidRDefault="00EE61D7" w:rsidP="00EE61D7"/>
        </w:tc>
      </w:tr>
    </w:tbl>
    <w:p w:rsidR="00EE61D7" w:rsidRDefault="00EE61D7" w:rsidP="00EE61D7"/>
    <w:p w:rsidR="00EE61D7" w:rsidRDefault="00EE61D7" w:rsidP="00EE61D7">
      <w:pPr>
        <w:pStyle w:val="berschrift3"/>
      </w:pPr>
      <w:r>
        <w:t>0910 - Acquisition Modality</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AcquisitionModality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modality for the acquisition of an image.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noObject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noDescription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Name Representation Code System</w:t>
            </w:r>
          </w:p>
        </w:tc>
      </w:tr>
    </w:tbl>
    <w:p w:rsidR="00EE61D7" w:rsidRDefault="00EE61D7" w:rsidP="00EE61D7"/>
    <w:p w:rsidR="000536E4" w:rsidRDefault="00EE61D7">
      <w:pPr>
        <w:rPr>
          <w:b/>
          <w:noProof/>
        </w:rPr>
      </w:pPr>
      <w:r>
        <w:rPr>
          <w:b/>
          <w:noProof/>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tc>
        <w:tc>
          <w:tcPr>
            <w:tcW w:w="1400" w:type="dxa"/>
            <w:shd w:val="clear" w:color="auto" w:fill="auto"/>
          </w:tcPr>
          <w:p w:rsidR="00EE61D7" w:rsidRDefault="00EE61D7"/>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hl7VS-acquisitionModality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modality for the acquisition of an image.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Acquisition Modality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Acquisition Modality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modality for the acquisition.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InM/OO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OM1-47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berschrift3"/>
      </w:pPr>
      <w:r>
        <w:t>0912 - Participation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Participation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that represent functional involvement of a caregiver or member of a care team with an activity being transmitted (e.g., Case Manager, Evaluator, Transcriber, Nurse Care Practitioner, Midwife, Physician Assistant, etc.).</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2.16.840.1.113883.18.420</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participation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that represent functional involvement of a caregiver or member of a care team with an activity being transmitted (e.g., Case Manager, Evaluator, Transcriber, Nurse Care Practitioner, Midwife, Physician Assistant, etc.).  Used in HL7 Version 2.x messaging in the PRT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Participation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http://terminology.hl7.org/CodeSystem/v2-0912</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01.02.2011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2.16.840.1.113883.21.438</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hl7VS-participation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Concepts that represent functional involvement of a caregiver or member of a care team with an activity being transmitted (e.g., Case Manager, Evaluator, Transcriber, Nurse Care Practitioner, Midwife, Physician Assistant, etc.)</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Participation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Participation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that represent functional involvement of a caregiver or member of a care team with an activity being transmitted (e.g., Case Manager, Evaluator, Transcriber, Nurse Care Practitioner, Midwife, Physician Assistant, etc.).</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HL7-EXT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PRT-4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Subheading"/>
      </w:pPr>
      <w:r>
        <w:t>Table 0912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3200"/>
        <w:gridCol w:w="20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OtherTableHeader"/>
            </w:pPr>
            <w:r>
              <w:t>Value</w:t>
            </w:r>
          </w:p>
        </w:tc>
        <w:tc>
          <w:tcPr>
            <w:tcW w:w="2000" w:type="dxa"/>
            <w:tcBorders>
              <w:bottom w:val="single" w:sz="4" w:space="0" w:color="auto"/>
            </w:tcBorders>
            <w:shd w:val="clear" w:color="auto" w:fill="E6E6E6"/>
          </w:tcPr>
          <w:p w:rsidR="00EE61D7" w:rsidRDefault="00EE61D7" w:rsidP="00EE61D7">
            <w:pPr>
              <w:pStyle w:val="OtherTableHeader"/>
            </w:pPr>
            <w:r>
              <w:t>Display Name</w:t>
            </w:r>
          </w:p>
        </w:tc>
        <w:tc>
          <w:tcPr>
            <w:tcW w:w="3200" w:type="dxa"/>
            <w:tcBorders>
              <w:bottom w:val="single" w:sz="4" w:space="0" w:color="auto"/>
            </w:tcBorders>
            <w:shd w:val="clear" w:color="auto" w:fill="E6E6E6"/>
          </w:tcPr>
          <w:p w:rsidR="00EE61D7" w:rsidRDefault="00EE61D7" w:rsidP="00EE61D7">
            <w:pPr>
              <w:pStyle w:val="OtherTableHeader"/>
            </w:pPr>
            <w:r>
              <w:t>Definition</w:t>
            </w:r>
          </w:p>
        </w:tc>
        <w:tc>
          <w:tcPr>
            <w:tcW w:w="2000" w:type="dxa"/>
            <w:tcBorders>
              <w:bottom w:val="single" w:sz="4" w:space="0" w:color="auto"/>
            </w:tcBorders>
            <w:shd w:val="clear" w:color="auto" w:fill="E6E6E6"/>
          </w:tcPr>
          <w:p w:rsidR="00EE61D7" w:rsidRDefault="00EE61D7" w:rsidP="00EE61D7">
            <w:pPr>
              <w:pStyle w:val="OtherTableHeader"/>
            </w:pPr>
            <w:r>
              <w:t>Comment/ Usage Note</w:t>
            </w:r>
          </w:p>
        </w:tc>
        <w:tc>
          <w:tcPr>
            <w:tcW w:w="800" w:type="dxa"/>
            <w:tcBorders>
              <w:bottom w:val="single" w:sz="4" w:space="0" w:color="auto"/>
            </w:tcBorders>
            <w:shd w:val="clear" w:color="auto" w:fill="E6E6E6"/>
          </w:tcPr>
          <w:p w:rsidR="00EE61D7" w:rsidRDefault="00EE61D7" w:rsidP="00EE61D7">
            <w:pPr>
              <w:pStyle w:val="Other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OtherTableBody"/>
            </w:pPr>
            <w:r>
              <w:t>AAP</w:t>
            </w:r>
          </w:p>
        </w:tc>
        <w:tc>
          <w:tcPr>
            <w:tcW w:w="2000" w:type="dxa"/>
            <w:tcBorders>
              <w:bottom w:val="single" w:sz="4" w:space="0" w:color="auto"/>
            </w:tcBorders>
            <w:shd w:val="clear" w:color="auto" w:fill="FFFFFF"/>
          </w:tcPr>
          <w:p w:rsidR="00EE61D7" w:rsidRDefault="00EE61D7" w:rsidP="00EE61D7">
            <w:pPr>
              <w:pStyle w:val="OtherTableBody"/>
            </w:pPr>
            <w:r>
              <w:t>Alert Acknowledging Provider</w:t>
            </w:r>
          </w:p>
        </w:tc>
        <w:tc>
          <w:tcPr>
            <w:tcW w:w="3200" w:type="dxa"/>
            <w:tcBorders>
              <w:bottom w:val="single" w:sz="4" w:space="0" w:color="auto"/>
            </w:tcBorders>
            <w:shd w:val="clear" w:color="auto" w:fill="FFFFFF"/>
          </w:tcPr>
          <w:p w:rsidR="00EE61D7" w:rsidRDefault="00EE61D7" w:rsidP="00EE61D7">
            <w:pPr>
              <w:pStyle w:val="OtherTableBody"/>
            </w:pPr>
          </w:p>
        </w:tc>
        <w:tc>
          <w:tcPr>
            <w:tcW w:w="2000" w:type="dxa"/>
            <w:tcBorders>
              <w:bottom w:val="single" w:sz="4" w:space="0" w:color="auto"/>
            </w:tcBorders>
            <w:shd w:val="clear" w:color="auto" w:fill="FFFFFF"/>
          </w:tcPr>
          <w:p w:rsidR="00EE61D7" w:rsidRDefault="00EE61D7" w:rsidP="00EE61D7">
            <w:pPr>
              <w:pStyle w:val="OtherTableBody"/>
            </w:pPr>
          </w:p>
        </w:tc>
        <w:tc>
          <w:tcPr>
            <w:tcW w:w="800" w:type="dxa"/>
            <w:tcBorders>
              <w:bottom w:val="single" w:sz="4" w:space="0" w:color="auto"/>
            </w:tcBorders>
            <w:shd w:val="clear" w:color="auto" w:fill="FFFFFF"/>
          </w:tcPr>
          <w:p w:rsidR="00EE61D7" w:rsidRDefault="00EE61D7" w:rsidP="00EE61D7">
            <w:pPr>
              <w:pStyle w:val="Other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AC</w:t>
            </w:r>
          </w:p>
        </w:tc>
        <w:tc>
          <w:tcPr>
            <w:tcW w:w="2000" w:type="dxa"/>
            <w:tcBorders>
              <w:bottom w:val="single" w:sz="4" w:space="0" w:color="auto"/>
            </w:tcBorders>
            <w:shd w:val="clear" w:color="auto" w:fill="F3F3F3"/>
          </w:tcPr>
          <w:p w:rsidR="00EE61D7" w:rsidRDefault="00EE61D7" w:rsidP="00EE61D7">
            <w:r>
              <w:t>Administration Cosigner</w:t>
            </w:r>
          </w:p>
        </w:tc>
        <w:tc>
          <w:tcPr>
            <w:tcW w:w="3200" w:type="dxa"/>
            <w:tcBorders>
              <w:bottom w:val="single" w:sz="4" w:space="0" w:color="auto"/>
            </w:tcBorders>
            <w:shd w:val="clear" w:color="auto" w:fill="F3F3F3"/>
          </w:tcPr>
          <w:p w:rsidR="00EE61D7" w:rsidRDefault="00EE61D7" w:rsidP="00EE61D7">
            <w:r>
              <w:t>Person that cosigned the prescription</w:t>
            </w:r>
          </w:p>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AD</w:t>
            </w:r>
          </w:p>
        </w:tc>
        <w:tc>
          <w:tcPr>
            <w:tcW w:w="2000" w:type="dxa"/>
            <w:tcBorders>
              <w:bottom w:val="single" w:sz="4" w:space="0" w:color="auto"/>
            </w:tcBorders>
            <w:shd w:val="clear" w:color="auto" w:fill="FFFFFF"/>
          </w:tcPr>
          <w:p w:rsidR="00EE61D7" w:rsidRDefault="00EE61D7" w:rsidP="00EE61D7">
            <w:r>
              <w:t>Admitting Provider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This role is used in the PRT associated with the PV1 segment, when more information about PV1-17 Admitting doctor is desired.</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597" w:author="Frank Oemig" w:date="2023-06-17T00:55:00Z">
              <w:r>
                <w:t>AHP</w:t>
              </w:r>
            </w:ins>
          </w:p>
        </w:tc>
        <w:tc>
          <w:tcPr>
            <w:tcW w:w="2000" w:type="dxa"/>
            <w:tcBorders>
              <w:bottom w:val="single" w:sz="4" w:space="0" w:color="auto"/>
            </w:tcBorders>
            <w:shd w:val="clear" w:color="auto" w:fill="F3F3F3"/>
          </w:tcPr>
          <w:p w:rsidR="00EE61D7" w:rsidRDefault="00EE61D7" w:rsidP="00EE61D7">
            <w:ins w:id="1598" w:author="Frank Oemig" w:date="2023-06-17T00:55:00Z">
              <w:r>
                <w:t>Authorized Performing Health Professional</w:t>
              </w:r>
            </w:ins>
          </w:p>
        </w:tc>
        <w:tc>
          <w:tcPr>
            <w:tcW w:w="3200" w:type="dxa"/>
            <w:tcBorders>
              <w:bottom w:val="single" w:sz="4" w:space="0" w:color="auto"/>
            </w:tcBorders>
            <w:shd w:val="clear" w:color="auto" w:fill="F3F3F3"/>
          </w:tcPr>
          <w:p w:rsidR="00EE61D7" w:rsidRDefault="00EE61D7" w:rsidP="00EE61D7">
            <w:ins w:id="1599" w:author="Frank Oemig" w:date="2023-06-17T00:55:00Z">
              <w:r>
                <w:t>The specific Health Professional who has been approved to perform the ordered services for the patient.</w:t>
              </w:r>
            </w:ins>
          </w:p>
        </w:tc>
        <w:tc>
          <w:tcPr>
            <w:tcW w:w="2000" w:type="dxa"/>
            <w:tcBorders>
              <w:bottom w:val="single" w:sz="4" w:space="0" w:color="auto"/>
            </w:tcBorders>
            <w:shd w:val="clear" w:color="auto" w:fill="F3F3F3"/>
          </w:tcPr>
          <w:p w:rsidR="00EE61D7" w:rsidRDefault="00EE61D7" w:rsidP="00EE61D7">
            <w:ins w:id="1600" w:author="Frank Oemig" w:date="2023-06-17T00:55:00Z">
              <w:r>
                <w:t>This role is used in the PRT associated with the AUT segment, which represents an authorization or a pre-authorization for a referred procedure or requested service by the payor covering the patient's health care.  This code is used when the authorization is for a person.</w:t>
              </w:r>
            </w:ins>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AI</w:t>
            </w:r>
          </w:p>
        </w:tc>
        <w:tc>
          <w:tcPr>
            <w:tcW w:w="2000" w:type="dxa"/>
            <w:tcBorders>
              <w:bottom w:val="single" w:sz="4" w:space="0" w:color="auto"/>
            </w:tcBorders>
            <w:shd w:val="clear" w:color="auto" w:fill="FFFFFF"/>
          </w:tcPr>
          <w:p w:rsidR="00EE61D7" w:rsidRDefault="00EE61D7" w:rsidP="00EE61D7">
            <w:r>
              <w:t>Assistant/Alternate Interpreter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AP</w:t>
            </w:r>
          </w:p>
        </w:tc>
        <w:tc>
          <w:tcPr>
            <w:tcW w:w="2000" w:type="dxa"/>
            <w:tcBorders>
              <w:bottom w:val="single" w:sz="4" w:space="0" w:color="auto"/>
            </w:tcBorders>
            <w:shd w:val="clear" w:color="auto" w:fill="F3F3F3"/>
          </w:tcPr>
          <w:p w:rsidR="00EE61D7" w:rsidRDefault="00EE61D7" w:rsidP="00EE61D7">
            <w:r>
              <w:t>Administering Provider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RXA segment, when more information about RXA-10 Administering Provider is desired.</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01" w:author="Frank Oemig" w:date="2023-06-17T00:55:00Z">
              <w:r>
                <w:t>APO</w:t>
              </w:r>
            </w:ins>
          </w:p>
        </w:tc>
        <w:tc>
          <w:tcPr>
            <w:tcW w:w="2000" w:type="dxa"/>
            <w:tcBorders>
              <w:bottom w:val="single" w:sz="4" w:space="0" w:color="auto"/>
            </w:tcBorders>
            <w:shd w:val="clear" w:color="auto" w:fill="FFFFFF"/>
          </w:tcPr>
          <w:p w:rsidR="00EE61D7" w:rsidRDefault="00EE61D7" w:rsidP="00EE61D7">
            <w:ins w:id="1602" w:author="Frank Oemig" w:date="2023-06-17T00:55:00Z">
              <w:r>
                <w:t>Authorized Performing Provider Organization</w:t>
              </w:r>
            </w:ins>
          </w:p>
        </w:tc>
        <w:tc>
          <w:tcPr>
            <w:tcW w:w="3200" w:type="dxa"/>
            <w:tcBorders>
              <w:bottom w:val="single" w:sz="4" w:space="0" w:color="auto"/>
            </w:tcBorders>
            <w:shd w:val="clear" w:color="auto" w:fill="FFFFFF"/>
          </w:tcPr>
          <w:p w:rsidR="00EE61D7" w:rsidRDefault="00EE61D7" w:rsidP="00EE61D7">
            <w:ins w:id="1603" w:author="Frank Oemig" w:date="2023-06-17T00:55:00Z">
              <w:r>
                <w:t>The Provider Organization that has been approved to perform the sanctioned procedures to which the patient was referred to.</w:t>
              </w:r>
            </w:ins>
          </w:p>
        </w:tc>
        <w:tc>
          <w:tcPr>
            <w:tcW w:w="2000" w:type="dxa"/>
            <w:tcBorders>
              <w:bottom w:val="single" w:sz="4" w:space="0" w:color="auto"/>
            </w:tcBorders>
            <w:shd w:val="clear" w:color="auto" w:fill="FFFFFF"/>
          </w:tcPr>
          <w:p w:rsidR="00EE61D7" w:rsidRDefault="00EE61D7" w:rsidP="00EE61D7">
            <w:ins w:id="1604" w:author="Frank Oemig" w:date="2023-06-17T00:55:00Z">
              <w:r>
                <w:t>This role is used in the PRT associated with the AUT segment, which represents an authorization or a pre-authorization for a referred procedure or requested service by the payor covering the patient's health care.  This code is used when the authorization is for an organization.</w:t>
              </w:r>
            </w:ins>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ARI</w:t>
            </w:r>
          </w:p>
        </w:tc>
        <w:tc>
          <w:tcPr>
            <w:tcW w:w="2000" w:type="dxa"/>
            <w:tcBorders>
              <w:bottom w:val="single" w:sz="4" w:space="0" w:color="auto"/>
            </w:tcBorders>
            <w:shd w:val="clear" w:color="auto" w:fill="F3F3F3"/>
          </w:tcPr>
          <w:p w:rsidR="00EE61D7" w:rsidRDefault="00EE61D7" w:rsidP="00EE61D7">
            <w:r>
              <w:t>Assistant Result Interpreter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OBR segment, where OBR-33 Assistant Result Interpreter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AT</w:t>
            </w:r>
          </w:p>
        </w:tc>
        <w:tc>
          <w:tcPr>
            <w:tcW w:w="2000" w:type="dxa"/>
            <w:tcBorders>
              <w:bottom w:val="single" w:sz="4" w:space="0" w:color="auto"/>
            </w:tcBorders>
            <w:shd w:val="clear" w:color="auto" w:fill="FFFFFF"/>
          </w:tcPr>
          <w:p w:rsidR="00EE61D7" w:rsidRDefault="00EE61D7" w:rsidP="00EE61D7">
            <w:r>
              <w:t>Attending Provider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 xml:space="preserve">This role is used in the PRT associated with the PV1 segment, when more information about </w:t>
            </w:r>
          </w:p>
          <w:p w:rsidR="00EE61D7" w:rsidRDefault="00EE61D7" w:rsidP="00EE61D7">
            <w:r>
              <w:t xml:space="preserve"> PV1-7 Attending doctor is desired.</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AUT</w:t>
            </w:r>
          </w:p>
        </w:tc>
        <w:tc>
          <w:tcPr>
            <w:tcW w:w="2000" w:type="dxa"/>
            <w:tcBorders>
              <w:bottom w:val="single" w:sz="4" w:space="0" w:color="auto"/>
            </w:tcBorders>
            <w:shd w:val="clear" w:color="auto" w:fill="F3F3F3"/>
          </w:tcPr>
          <w:p w:rsidR="00EE61D7" w:rsidRDefault="00EE61D7" w:rsidP="00EE61D7">
            <w:r>
              <w:t>Author/Event Initiator</w:t>
            </w:r>
          </w:p>
        </w:tc>
        <w:tc>
          <w:tcPr>
            <w:tcW w:w="3200" w:type="dxa"/>
            <w:tcBorders>
              <w:bottom w:val="single" w:sz="4" w:space="0" w:color="auto"/>
            </w:tcBorders>
            <w:shd w:val="clear" w:color="auto" w:fill="F3F3F3"/>
          </w:tcPr>
          <w:p w:rsidR="00EE61D7" w:rsidRDefault="00EE61D7" w:rsidP="00EE61D7">
            <w:r>
              <w:t>Identifies the entity responsible for initiating the event</w:t>
            </w:r>
          </w:p>
        </w:tc>
        <w:tc>
          <w:tcPr>
            <w:tcW w:w="2000" w:type="dxa"/>
            <w:tcBorders>
              <w:bottom w:val="single" w:sz="4" w:space="0" w:color="auto"/>
            </w:tcBorders>
            <w:shd w:val="clear" w:color="auto" w:fill="F3F3F3"/>
          </w:tcPr>
          <w:p w:rsidR="00EE61D7" w:rsidRDefault="00EE61D7" w:rsidP="00EE61D7">
            <w:r>
              <w:t>This role is used in the PRT associated with the ORC segment, where ORC-19 Action By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05" w:author="Frank Oemig" w:date="2023-06-17T00:56:00Z">
              <w:r>
                <w:t>CLPO</w:t>
              </w:r>
            </w:ins>
          </w:p>
        </w:tc>
        <w:tc>
          <w:tcPr>
            <w:tcW w:w="2000" w:type="dxa"/>
            <w:tcBorders>
              <w:bottom w:val="single" w:sz="4" w:space="0" w:color="auto"/>
            </w:tcBorders>
            <w:shd w:val="clear" w:color="auto" w:fill="FFFFFF"/>
          </w:tcPr>
          <w:p w:rsidR="00EE61D7" w:rsidRDefault="00EE61D7" w:rsidP="00EE61D7">
            <w:ins w:id="1606" w:author="Frank Oemig" w:date="2023-06-17T00:56:00Z">
              <w:r>
                <w:t>Collecting Provider Organization</w:t>
              </w:r>
            </w:ins>
          </w:p>
        </w:tc>
        <w:tc>
          <w:tcPr>
            <w:tcW w:w="3200" w:type="dxa"/>
            <w:tcBorders>
              <w:bottom w:val="single" w:sz="4" w:space="0" w:color="auto"/>
            </w:tcBorders>
            <w:shd w:val="clear" w:color="auto" w:fill="FFFFFF"/>
          </w:tcPr>
          <w:p w:rsidR="00EE61D7" w:rsidRDefault="00EE61D7" w:rsidP="00EE61D7">
            <w:ins w:id="1607" w:author="Frank Oemig" w:date="2023-06-17T00:56:00Z">
              <w:r>
                <w:t>The organization that is responsible for collecting the specimen.</w:t>
              </w:r>
            </w:ins>
          </w:p>
        </w:tc>
        <w:tc>
          <w:tcPr>
            <w:tcW w:w="2000" w:type="dxa"/>
            <w:tcBorders>
              <w:bottom w:val="single" w:sz="4" w:space="0" w:color="auto"/>
            </w:tcBorders>
            <w:shd w:val="clear" w:color="auto" w:fill="FFFFFF"/>
          </w:tcPr>
          <w:p w:rsidR="00EE61D7" w:rsidRDefault="00EE61D7" w:rsidP="00EE61D7">
            <w:ins w:id="1608" w:author="Frank Oemig" w:date="2023-06-17T00:56:00Z">
              <w:r>
                <w:t>This role is used in the PRT associated with the OBR segment, where OBR-10 Collector Identifier, when intended to convey the organization information, has been marked for backwards compatibility only.</w:t>
              </w:r>
            </w:ins>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CP</w:t>
            </w:r>
          </w:p>
        </w:tc>
        <w:tc>
          <w:tcPr>
            <w:tcW w:w="2000" w:type="dxa"/>
            <w:tcBorders>
              <w:bottom w:val="single" w:sz="4" w:space="0" w:color="auto"/>
            </w:tcBorders>
            <w:shd w:val="clear" w:color="auto" w:fill="F3F3F3"/>
          </w:tcPr>
          <w:p w:rsidR="00EE61D7" w:rsidRDefault="00EE61D7" w:rsidP="00EE61D7">
            <w:r>
              <w:t>Consulting Provider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09" w:author="Frank Oemig" w:date="2023-06-17T00:56:00Z">
              <w:r>
                <w:t>DIE</w:t>
              </w:r>
            </w:ins>
          </w:p>
        </w:tc>
        <w:tc>
          <w:tcPr>
            <w:tcW w:w="2000" w:type="dxa"/>
            <w:tcBorders>
              <w:bottom w:val="single" w:sz="4" w:space="0" w:color="auto"/>
            </w:tcBorders>
            <w:shd w:val="clear" w:color="auto" w:fill="FFFFFF"/>
          </w:tcPr>
          <w:p w:rsidR="00EE61D7" w:rsidRDefault="00EE61D7" w:rsidP="00EE61D7">
            <w:ins w:id="1610" w:author="Frank Oemig" w:date="2023-06-17T00:56:00Z">
              <w:r>
                <w:t>De-Identification Entity</w:t>
              </w:r>
            </w:ins>
          </w:p>
        </w:tc>
        <w:tc>
          <w:tcPr>
            <w:tcW w:w="3200" w:type="dxa"/>
            <w:tcBorders>
              <w:bottom w:val="single" w:sz="4" w:space="0" w:color="auto"/>
            </w:tcBorders>
            <w:shd w:val="clear" w:color="auto" w:fill="FFFFFF"/>
          </w:tcPr>
          <w:p w:rsidR="00EE61D7" w:rsidRDefault="00EE61D7" w:rsidP="00EE61D7">
            <w:ins w:id="1611" w:author="Frank Oemig" w:date="2023-06-17T00:56:00Z">
              <w:r>
                <w:t>Organization, person or device that has the authority to remove a specimen identifier.</w:t>
              </w:r>
            </w:ins>
          </w:p>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DP</w:t>
            </w:r>
          </w:p>
        </w:tc>
        <w:tc>
          <w:tcPr>
            <w:tcW w:w="2000" w:type="dxa"/>
            <w:tcBorders>
              <w:bottom w:val="single" w:sz="4" w:space="0" w:color="auto"/>
            </w:tcBorders>
            <w:shd w:val="clear" w:color="auto" w:fill="F3F3F3"/>
          </w:tcPr>
          <w:p w:rsidR="00EE61D7" w:rsidRDefault="00EE61D7" w:rsidP="00EE61D7">
            <w:r>
              <w:t>Dispensing Provider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RXD segment, where RXD-10 Dispensing Provider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12" w:author="Frank Oemig" w:date="2023-06-17T00:56:00Z">
              <w:r>
                <w:t>EARI</w:t>
              </w:r>
            </w:ins>
          </w:p>
        </w:tc>
        <w:tc>
          <w:tcPr>
            <w:tcW w:w="2000" w:type="dxa"/>
            <w:tcBorders>
              <w:bottom w:val="single" w:sz="4" w:space="0" w:color="auto"/>
            </w:tcBorders>
            <w:shd w:val="clear" w:color="auto" w:fill="FFFFFF"/>
          </w:tcPr>
          <w:p w:rsidR="00EE61D7" w:rsidRDefault="00EE61D7" w:rsidP="00EE61D7">
            <w:ins w:id="1613" w:author="Frank Oemig" w:date="2023-06-17T00:56:00Z">
              <w:r>
                <w:t>Expected Assistant Result Interpreter</w:t>
              </w:r>
            </w:ins>
          </w:p>
        </w:tc>
        <w:tc>
          <w:tcPr>
            <w:tcW w:w="3200" w:type="dxa"/>
            <w:tcBorders>
              <w:bottom w:val="single" w:sz="4" w:space="0" w:color="auto"/>
            </w:tcBorders>
            <w:shd w:val="clear" w:color="auto" w:fill="FFFFFF"/>
          </w:tcPr>
          <w:p w:rsidR="00EE61D7" w:rsidRDefault="00EE61D7" w:rsidP="00EE61D7">
            <w:ins w:id="1614" w:author="Frank Oemig" w:date="2023-06-17T00:56:00Z">
              <w:r>
                <w:t>The Assistant Result Interpreter who is expected to interpret the result (in the future).</w:t>
              </w:r>
            </w:ins>
          </w:p>
        </w:tc>
        <w:tc>
          <w:tcPr>
            <w:tcW w:w="2000" w:type="dxa"/>
            <w:tcBorders>
              <w:bottom w:val="single" w:sz="4" w:space="0" w:color="auto"/>
            </w:tcBorders>
            <w:shd w:val="clear" w:color="auto" w:fill="FFFFFF"/>
          </w:tcPr>
          <w:p w:rsidR="00EE61D7" w:rsidRDefault="00EE61D7" w:rsidP="00EE61D7">
            <w:ins w:id="1615" w:author="Frank Oemig" w:date="2023-06-17T00:56:00Z">
              <w:r>
                <w:t>This will support filtering orders into the correct work queue of the Assistant Result Interpreter.</w:t>
              </w:r>
            </w:ins>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16" w:author="Frank Oemig" w:date="2023-06-17T00:56:00Z">
              <w:r>
                <w:t>ED</w:t>
              </w:r>
            </w:ins>
          </w:p>
        </w:tc>
        <w:tc>
          <w:tcPr>
            <w:tcW w:w="2000" w:type="dxa"/>
            <w:tcBorders>
              <w:bottom w:val="single" w:sz="4" w:space="0" w:color="auto"/>
            </w:tcBorders>
            <w:shd w:val="clear" w:color="auto" w:fill="F3F3F3"/>
          </w:tcPr>
          <w:p w:rsidR="00EE61D7" w:rsidRDefault="00EE61D7" w:rsidP="00EE61D7">
            <w:ins w:id="1617" w:author="Frank Oemig" w:date="2023-06-17T00:56:00Z">
              <w:r>
                <w:t>Entering Device</w:t>
              </w:r>
            </w:ins>
          </w:p>
        </w:tc>
        <w:tc>
          <w:tcPr>
            <w:tcW w:w="3200" w:type="dxa"/>
            <w:tcBorders>
              <w:bottom w:val="single" w:sz="4" w:space="0" w:color="auto"/>
            </w:tcBorders>
            <w:shd w:val="clear" w:color="auto" w:fill="F3F3F3"/>
          </w:tcPr>
          <w:p w:rsidR="00EE61D7" w:rsidRDefault="00EE61D7" w:rsidP="00EE61D7">
            <w:ins w:id="1618" w:author="Frank Oemig" w:date="2023-06-17T00:56:00Z">
              <w:r>
                <w:t>Identifies the device that was used to enter the order into the system.</w:t>
              </w:r>
            </w:ins>
          </w:p>
        </w:tc>
        <w:tc>
          <w:tcPr>
            <w:tcW w:w="2000" w:type="dxa"/>
            <w:tcBorders>
              <w:bottom w:val="single" w:sz="4" w:space="0" w:color="auto"/>
            </w:tcBorders>
            <w:shd w:val="clear" w:color="auto" w:fill="F3F3F3"/>
          </w:tcPr>
          <w:p w:rsidR="00EE61D7" w:rsidRDefault="00EE61D7" w:rsidP="00EE61D7">
            <w:ins w:id="1619" w:author="Frank Oemig" w:date="2023-06-17T00:56:00Z">
              <w:r>
                <w:t>This role is used in the PRT associated with the ORC segment, where ORC-18 Entering Device has been marked for backwards compatibility only.</w:t>
              </w:r>
            </w:ins>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20" w:author="Frank Oemig" w:date="2023-06-17T00:56:00Z">
              <w:r>
                <w:t>EO</w:t>
              </w:r>
            </w:ins>
          </w:p>
        </w:tc>
        <w:tc>
          <w:tcPr>
            <w:tcW w:w="2000" w:type="dxa"/>
            <w:tcBorders>
              <w:bottom w:val="single" w:sz="4" w:space="0" w:color="auto"/>
            </w:tcBorders>
            <w:shd w:val="clear" w:color="auto" w:fill="FFFFFF"/>
          </w:tcPr>
          <w:p w:rsidR="00EE61D7" w:rsidRDefault="00EE61D7" w:rsidP="00EE61D7">
            <w:ins w:id="1621" w:author="Frank Oemig" w:date="2023-06-17T00:56:00Z">
              <w:r>
                <w:t>Entering Organization</w:t>
              </w:r>
            </w:ins>
          </w:p>
        </w:tc>
        <w:tc>
          <w:tcPr>
            <w:tcW w:w="3200" w:type="dxa"/>
            <w:tcBorders>
              <w:bottom w:val="single" w:sz="4" w:space="0" w:color="auto"/>
            </w:tcBorders>
            <w:shd w:val="clear" w:color="auto" w:fill="FFFFFF"/>
          </w:tcPr>
          <w:p w:rsidR="00EE61D7" w:rsidRDefault="00EE61D7" w:rsidP="00EE61D7">
            <w:ins w:id="1622" w:author="Frank Oemig" w:date="2023-06-17T00:56:00Z">
              <w:r>
                <w:t>Identifies the organization that entered the order into the system.</w:t>
              </w:r>
            </w:ins>
          </w:p>
        </w:tc>
        <w:tc>
          <w:tcPr>
            <w:tcW w:w="2000" w:type="dxa"/>
            <w:tcBorders>
              <w:bottom w:val="single" w:sz="4" w:space="0" w:color="auto"/>
            </w:tcBorders>
            <w:shd w:val="clear" w:color="auto" w:fill="FFFFFF"/>
          </w:tcPr>
          <w:p w:rsidR="00EE61D7" w:rsidRDefault="00EE61D7" w:rsidP="00EE61D7">
            <w:ins w:id="1623" w:author="Frank Oemig" w:date="2023-06-17T00:56:00Z">
              <w:r>
                <w:t>This role is used in the PRT associated with the ORC segment, where ORC-17 Entering Organization has been marked for backwards compatibility only.</w:t>
              </w:r>
            </w:ins>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EP</w:t>
            </w:r>
          </w:p>
        </w:tc>
        <w:tc>
          <w:tcPr>
            <w:tcW w:w="2000" w:type="dxa"/>
            <w:tcBorders>
              <w:bottom w:val="single" w:sz="4" w:space="0" w:color="auto"/>
            </w:tcBorders>
            <w:shd w:val="clear" w:color="auto" w:fill="F3F3F3"/>
          </w:tcPr>
          <w:p w:rsidR="00EE61D7" w:rsidRDefault="00EE61D7" w:rsidP="00EE61D7">
            <w:r>
              <w:t>Entering Person</w:t>
            </w:r>
          </w:p>
        </w:tc>
        <w:tc>
          <w:tcPr>
            <w:tcW w:w="3200" w:type="dxa"/>
            <w:tcBorders>
              <w:bottom w:val="single" w:sz="4" w:space="0" w:color="auto"/>
            </w:tcBorders>
            <w:shd w:val="clear" w:color="auto" w:fill="F3F3F3"/>
          </w:tcPr>
          <w:p w:rsidR="00EE61D7" w:rsidRDefault="00EE61D7" w:rsidP="00EE61D7">
            <w:r>
              <w:t>Identifies the person that entered the order into the system</w:t>
            </w:r>
          </w:p>
        </w:tc>
        <w:tc>
          <w:tcPr>
            <w:tcW w:w="2000" w:type="dxa"/>
            <w:tcBorders>
              <w:bottom w:val="single" w:sz="4" w:space="0" w:color="auto"/>
            </w:tcBorders>
            <w:shd w:val="clear" w:color="auto" w:fill="F3F3F3"/>
          </w:tcPr>
          <w:p w:rsidR="00EE61D7" w:rsidRDefault="00EE61D7" w:rsidP="00EE61D7">
            <w:r>
              <w:t>Replaces ORC-10 Entered By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24" w:author="Frank Oemig" w:date="2023-06-17T00:56:00Z">
              <w:r>
                <w:t>EPRI</w:t>
              </w:r>
            </w:ins>
          </w:p>
        </w:tc>
        <w:tc>
          <w:tcPr>
            <w:tcW w:w="2000" w:type="dxa"/>
            <w:tcBorders>
              <w:bottom w:val="single" w:sz="4" w:space="0" w:color="auto"/>
            </w:tcBorders>
            <w:shd w:val="clear" w:color="auto" w:fill="FFFFFF"/>
          </w:tcPr>
          <w:p w:rsidR="00EE61D7" w:rsidRDefault="00EE61D7" w:rsidP="00EE61D7">
            <w:ins w:id="1625" w:author="Frank Oemig" w:date="2023-06-17T00:56:00Z">
              <w:r>
                <w:t>Expected Principal Result Interpreter</w:t>
              </w:r>
            </w:ins>
          </w:p>
        </w:tc>
        <w:tc>
          <w:tcPr>
            <w:tcW w:w="3200" w:type="dxa"/>
            <w:tcBorders>
              <w:bottom w:val="single" w:sz="4" w:space="0" w:color="auto"/>
            </w:tcBorders>
            <w:shd w:val="clear" w:color="auto" w:fill="FFFFFF"/>
          </w:tcPr>
          <w:p w:rsidR="00EE61D7" w:rsidRDefault="00EE61D7" w:rsidP="00EE61D7">
            <w:ins w:id="1626" w:author="Frank Oemig" w:date="2023-06-17T00:56:00Z">
              <w:r>
                <w:t>The Principal Result Interpreter who is expected to interpret the result (in the future).</w:t>
              </w:r>
            </w:ins>
          </w:p>
        </w:tc>
        <w:tc>
          <w:tcPr>
            <w:tcW w:w="2000" w:type="dxa"/>
            <w:tcBorders>
              <w:bottom w:val="single" w:sz="4" w:space="0" w:color="auto"/>
            </w:tcBorders>
            <w:shd w:val="clear" w:color="auto" w:fill="FFFFFF"/>
          </w:tcPr>
          <w:p w:rsidR="00EE61D7" w:rsidRDefault="00EE61D7" w:rsidP="00EE61D7">
            <w:ins w:id="1627" w:author="Frank Oemig" w:date="2023-06-17T00:56:00Z">
              <w:r>
                <w:t>This will support filtering orders into the correct work queue of the Principal Result Interpreter.</w:t>
              </w:r>
            </w:ins>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EQUIP</w:t>
            </w:r>
          </w:p>
        </w:tc>
        <w:tc>
          <w:tcPr>
            <w:tcW w:w="2000" w:type="dxa"/>
            <w:tcBorders>
              <w:bottom w:val="single" w:sz="4" w:space="0" w:color="auto"/>
            </w:tcBorders>
            <w:shd w:val="clear" w:color="auto" w:fill="F3F3F3"/>
          </w:tcPr>
          <w:p w:rsidR="00EE61D7" w:rsidRDefault="00EE61D7" w:rsidP="00EE61D7">
            <w:r>
              <w:t>Equipment</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OBX segment, where OBX-18 Equipment Instance Identifier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FHCP</w:t>
            </w:r>
          </w:p>
        </w:tc>
        <w:tc>
          <w:tcPr>
            <w:tcW w:w="2000" w:type="dxa"/>
            <w:tcBorders>
              <w:bottom w:val="single" w:sz="4" w:space="0" w:color="auto"/>
            </w:tcBorders>
            <w:shd w:val="clear" w:color="auto" w:fill="FFFFFF"/>
          </w:tcPr>
          <w:p w:rsidR="00EE61D7" w:rsidRDefault="00EE61D7" w:rsidP="00EE61D7">
            <w:r>
              <w:t>Family Health Care Professional</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28" w:author="Frank Oemig" w:date="2023-06-17T00:56:00Z">
              <w:r>
                <w:t>FL</w:t>
              </w:r>
            </w:ins>
          </w:p>
        </w:tc>
        <w:tc>
          <w:tcPr>
            <w:tcW w:w="2000" w:type="dxa"/>
            <w:tcBorders>
              <w:bottom w:val="single" w:sz="4" w:space="0" w:color="auto"/>
            </w:tcBorders>
            <w:shd w:val="clear" w:color="auto" w:fill="F3F3F3"/>
          </w:tcPr>
          <w:p w:rsidR="00EE61D7" w:rsidRDefault="00EE61D7" w:rsidP="00EE61D7">
            <w:ins w:id="1629" w:author="Frank Oemig" w:date="2023-06-17T00:56:00Z">
              <w:r>
                <w:t>From Location</w:t>
              </w:r>
            </w:ins>
          </w:p>
        </w:tc>
        <w:tc>
          <w:tcPr>
            <w:tcW w:w="3200" w:type="dxa"/>
            <w:tcBorders>
              <w:bottom w:val="single" w:sz="4" w:space="0" w:color="auto"/>
            </w:tcBorders>
            <w:shd w:val="clear" w:color="auto" w:fill="F3F3F3"/>
          </w:tcPr>
          <w:p w:rsidR="00EE61D7" w:rsidRDefault="00EE61D7" w:rsidP="00EE61D7">
            <w:ins w:id="1630" w:author="Frank Oemig" w:date="2023-06-17T00:56:00Z">
              <w:r>
                <w:t>Describes the location (coordinates) of the specimen/container in the previous holder / storage equipment before the move or the geographical location from which the specimen/container was moved.</w:t>
              </w:r>
            </w:ins>
          </w:p>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MDIR</w:t>
            </w:r>
          </w:p>
        </w:tc>
        <w:tc>
          <w:tcPr>
            <w:tcW w:w="2000" w:type="dxa"/>
            <w:tcBorders>
              <w:bottom w:val="single" w:sz="4" w:space="0" w:color="auto"/>
            </w:tcBorders>
            <w:shd w:val="clear" w:color="auto" w:fill="FFFFFF"/>
          </w:tcPr>
          <w:p w:rsidR="00EE61D7" w:rsidRDefault="00EE61D7" w:rsidP="00EE61D7">
            <w:r>
              <w:t>Medical Director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31" w:author="Frank Oemig" w:date="2023-06-17T00:56:00Z">
              <w:r>
                <w:t>OF</w:t>
              </w:r>
            </w:ins>
          </w:p>
        </w:tc>
        <w:tc>
          <w:tcPr>
            <w:tcW w:w="2000" w:type="dxa"/>
            <w:tcBorders>
              <w:bottom w:val="single" w:sz="4" w:space="0" w:color="auto"/>
            </w:tcBorders>
            <w:shd w:val="clear" w:color="auto" w:fill="F3F3F3"/>
          </w:tcPr>
          <w:p w:rsidR="00EE61D7" w:rsidRDefault="00EE61D7" w:rsidP="00EE61D7">
            <w:ins w:id="1632" w:author="Frank Oemig" w:date="2023-06-17T00:56:00Z">
              <w:r>
                <w:t>Ordering Facility</w:t>
              </w:r>
            </w:ins>
          </w:p>
        </w:tc>
        <w:tc>
          <w:tcPr>
            <w:tcW w:w="3200" w:type="dxa"/>
            <w:tcBorders>
              <w:bottom w:val="single" w:sz="4" w:space="0" w:color="auto"/>
            </w:tcBorders>
            <w:shd w:val="clear" w:color="auto" w:fill="F3F3F3"/>
          </w:tcPr>
          <w:p w:rsidR="00EE61D7" w:rsidRDefault="00EE61D7" w:rsidP="00EE61D7">
            <w:ins w:id="1633" w:author="Frank Oemig" w:date="2023-06-17T00:56:00Z">
              <w:r>
                <w:t>The facility from where the order was placed</w:t>
              </w:r>
            </w:ins>
          </w:p>
        </w:tc>
        <w:tc>
          <w:tcPr>
            <w:tcW w:w="2000" w:type="dxa"/>
            <w:tcBorders>
              <w:bottom w:val="single" w:sz="4" w:space="0" w:color="auto"/>
            </w:tcBorders>
            <w:shd w:val="clear" w:color="auto" w:fill="F3F3F3"/>
          </w:tcPr>
          <w:p w:rsidR="00EE61D7" w:rsidRDefault="00EE61D7" w:rsidP="00EE61D7">
            <w:ins w:id="1634" w:author="Frank Oemig" w:date="2023-06-17T00:56:00Z">
              <w:r>
                <w:t>This role is used in the PRT associated with the ORC segment, where ORC-21 Ordering Facility Name, ORC-22 Ordering Facility Address and ORC-23 Ordering Facility Phone Number have been marked for backwards compatibility only.</w:t>
              </w:r>
            </w:ins>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OP</w:t>
            </w:r>
          </w:p>
        </w:tc>
        <w:tc>
          <w:tcPr>
            <w:tcW w:w="2000" w:type="dxa"/>
            <w:tcBorders>
              <w:bottom w:val="single" w:sz="4" w:space="0" w:color="auto"/>
            </w:tcBorders>
            <w:shd w:val="clear" w:color="auto" w:fill="FFFFFF"/>
          </w:tcPr>
          <w:p w:rsidR="00EE61D7" w:rsidRDefault="00EE61D7" w:rsidP="00EE61D7">
            <w:r>
              <w:t>Ordering Provider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This role is used in the PRT associated with either the ORC segment, where ORC-12 Ordering Provider, OBR-16 Ordering Provider, ORC-24 Ordering Provider Address have been marked for backwards compatibility only, or the OBR segment, where OBR-16 Ordering Provider has been marked for backwards compatibility only; the RXO segment, when more information about RXO-14 Ordering Provider's DEA Number is desired; the RXE segment, where RXE-13 Ordering Provider's DEA Number has been marked for backwards compatibility only.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35" w:author="Frank Oemig" w:date="2023-06-17T00:56:00Z">
              <w:r>
                <w:t>OPO</w:t>
              </w:r>
            </w:ins>
          </w:p>
        </w:tc>
        <w:tc>
          <w:tcPr>
            <w:tcW w:w="2000" w:type="dxa"/>
            <w:tcBorders>
              <w:bottom w:val="single" w:sz="4" w:space="0" w:color="auto"/>
            </w:tcBorders>
            <w:shd w:val="clear" w:color="auto" w:fill="F3F3F3"/>
          </w:tcPr>
          <w:p w:rsidR="00EE61D7" w:rsidRDefault="00EE61D7" w:rsidP="00EE61D7">
            <w:ins w:id="1636" w:author="Frank Oemig" w:date="2023-06-17T00:56:00Z">
              <w:r>
                <w:t>Ordering Provider Organization</w:t>
              </w:r>
            </w:ins>
          </w:p>
        </w:tc>
        <w:tc>
          <w:tcPr>
            <w:tcW w:w="3200" w:type="dxa"/>
            <w:tcBorders>
              <w:bottom w:val="single" w:sz="4" w:space="0" w:color="auto"/>
            </w:tcBorders>
            <w:shd w:val="clear" w:color="auto" w:fill="F3F3F3"/>
          </w:tcPr>
          <w:p w:rsidR="00EE61D7" w:rsidRDefault="00EE61D7" w:rsidP="00EE61D7">
            <w:ins w:id="1637" w:author="Frank Oemig" w:date="2023-06-17T00:56:00Z">
              <w:r>
                <w:t>The organization the ordering provider is associated with.</w:t>
              </w:r>
            </w:ins>
          </w:p>
        </w:tc>
        <w:tc>
          <w:tcPr>
            <w:tcW w:w="2000" w:type="dxa"/>
            <w:tcBorders>
              <w:bottom w:val="single" w:sz="4" w:space="0" w:color="auto"/>
            </w:tcBorders>
            <w:shd w:val="clear" w:color="auto" w:fill="F3F3F3"/>
          </w:tcPr>
          <w:p w:rsidR="00EE61D7" w:rsidRDefault="00EE61D7" w:rsidP="00EE61D7">
            <w:ins w:id="1638" w:author="Frank Oemig" w:date="2023-06-17T00:56:00Z">
              <w:r>
                <w:t>This code is broader than Referring Provider Organization (RPO); it can be used for inter and intra-organizational orders.</w:t>
              </w:r>
            </w:ins>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OS</w:t>
            </w:r>
          </w:p>
        </w:tc>
        <w:tc>
          <w:tcPr>
            <w:tcW w:w="2000" w:type="dxa"/>
            <w:tcBorders>
              <w:bottom w:val="single" w:sz="4" w:space="0" w:color="auto"/>
            </w:tcBorders>
            <w:shd w:val="clear" w:color="auto" w:fill="FFFFFF"/>
          </w:tcPr>
          <w:p w:rsidR="00EE61D7" w:rsidRDefault="00EE61D7" w:rsidP="00EE61D7">
            <w:r>
              <w:t>Outside Site(s) Where Observation May Be Performed</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This role is used in the PRT associated with the OM1 segment, where OM1-27 Outside Site(s) Where Observation May Be Performed has been deprecated.</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PB</w:t>
            </w:r>
          </w:p>
        </w:tc>
        <w:tc>
          <w:tcPr>
            <w:tcW w:w="2000" w:type="dxa"/>
            <w:tcBorders>
              <w:bottom w:val="single" w:sz="4" w:space="0" w:color="auto"/>
            </w:tcBorders>
            <w:shd w:val="clear" w:color="auto" w:fill="F3F3F3"/>
          </w:tcPr>
          <w:p w:rsidR="00EE61D7" w:rsidRDefault="00EE61D7" w:rsidP="00EE61D7">
            <w:r>
              <w:t>Packed by</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PH</w:t>
            </w:r>
          </w:p>
        </w:tc>
        <w:tc>
          <w:tcPr>
            <w:tcW w:w="2000" w:type="dxa"/>
            <w:tcBorders>
              <w:bottom w:val="single" w:sz="4" w:space="0" w:color="auto"/>
            </w:tcBorders>
            <w:shd w:val="clear" w:color="auto" w:fill="FFFFFF"/>
          </w:tcPr>
          <w:p w:rsidR="00EE61D7" w:rsidRDefault="00EE61D7" w:rsidP="00EE61D7">
            <w:r>
              <w:t>Pharmacist</w:t>
            </w:r>
          </w:p>
        </w:tc>
        <w:tc>
          <w:tcPr>
            <w:tcW w:w="3200" w:type="dxa"/>
            <w:tcBorders>
              <w:bottom w:val="single" w:sz="4" w:space="0" w:color="auto"/>
            </w:tcBorders>
            <w:shd w:val="clear" w:color="auto" w:fill="FFFFFF"/>
          </w:tcPr>
          <w:p w:rsidR="00EE61D7" w:rsidRDefault="00EE61D7" w:rsidP="00EE61D7">
            <w:r>
              <w:t>Identifies the person taking responsibility for the prescription dispense</w:t>
            </w:r>
          </w:p>
        </w:tc>
        <w:tc>
          <w:tcPr>
            <w:tcW w:w="2000" w:type="dxa"/>
            <w:tcBorders>
              <w:bottom w:val="single" w:sz="4" w:space="0" w:color="auto"/>
            </w:tcBorders>
            <w:shd w:val="clear" w:color="auto" w:fill="FFFFFF"/>
          </w:tcPr>
          <w:p w:rsidR="00EE61D7" w:rsidRDefault="00EE61D7" w:rsidP="00EE61D7">
            <w:r>
              <w:t>This role is used in the PRT associated with the RXE segment, where RXE-14 Pharmacist/Treatment Supplier's Verifier ID has been marked for backwards compatibility only.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PI</w:t>
            </w:r>
          </w:p>
        </w:tc>
        <w:tc>
          <w:tcPr>
            <w:tcW w:w="2000" w:type="dxa"/>
            <w:tcBorders>
              <w:bottom w:val="single" w:sz="4" w:space="0" w:color="auto"/>
            </w:tcBorders>
            <w:shd w:val="clear" w:color="auto" w:fill="F3F3F3"/>
          </w:tcPr>
          <w:p w:rsidR="00EE61D7" w:rsidRDefault="00EE61D7" w:rsidP="00EE61D7">
            <w:r>
              <w:t>Primary Interpreter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PO</w:t>
            </w:r>
          </w:p>
        </w:tc>
        <w:tc>
          <w:tcPr>
            <w:tcW w:w="2000" w:type="dxa"/>
            <w:tcBorders>
              <w:bottom w:val="single" w:sz="4" w:space="0" w:color="auto"/>
            </w:tcBorders>
            <w:shd w:val="clear" w:color="auto" w:fill="FFFFFF"/>
          </w:tcPr>
          <w:p w:rsidR="00EE61D7" w:rsidRDefault="00EE61D7" w:rsidP="00EE61D7">
            <w:r>
              <w:t>Performing Organization</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POMD</w:t>
            </w:r>
          </w:p>
        </w:tc>
        <w:tc>
          <w:tcPr>
            <w:tcW w:w="2000" w:type="dxa"/>
            <w:tcBorders>
              <w:bottom w:val="single" w:sz="4" w:space="0" w:color="auto"/>
            </w:tcBorders>
            <w:shd w:val="clear" w:color="auto" w:fill="F3F3F3"/>
          </w:tcPr>
          <w:p w:rsidR="00EE61D7" w:rsidRDefault="00EE61D7" w:rsidP="00EE61D7">
            <w:r>
              <w:t>Performing Organization Medical Director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OBX segment, where OBX-25 Performing Organization Medical Director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PP</w:t>
            </w:r>
          </w:p>
        </w:tc>
        <w:tc>
          <w:tcPr>
            <w:tcW w:w="2000" w:type="dxa"/>
            <w:tcBorders>
              <w:bottom w:val="single" w:sz="4" w:space="0" w:color="auto"/>
            </w:tcBorders>
            <w:shd w:val="clear" w:color="auto" w:fill="FFFFFF"/>
          </w:tcPr>
          <w:p w:rsidR="00EE61D7" w:rsidRDefault="00EE61D7" w:rsidP="00EE61D7">
            <w:r>
              <w:t>Primary Care Provider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39" w:author="Frank Oemig" w:date="2023-06-17T00:56:00Z">
              <w:r>
                <w:t>PPH</w:t>
              </w:r>
            </w:ins>
          </w:p>
        </w:tc>
        <w:tc>
          <w:tcPr>
            <w:tcW w:w="2000" w:type="dxa"/>
            <w:tcBorders>
              <w:bottom w:val="single" w:sz="4" w:space="0" w:color="auto"/>
            </w:tcBorders>
            <w:shd w:val="clear" w:color="auto" w:fill="F3F3F3"/>
          </w:tcPr>
          <w:p w:rsidR="00EE61D7" w:rsidRDefault="00EE61D7" w:rsidP="00EE61D7">
            <w:ins w:id="1640" w:author="Frank Oemig" w:date="2023-06-17T00:56:00Z">
              <w:r>
                <w:t>Patient Preferred Pharmacy</w:t>
              </w:r>
            </w:ins>
          </w:p>
        </w:tc>
        <w:tc>
          <w:tcPr>
            <w:tcW w:w="3200" w:type="dxa"/>
            <w:tcBorders>
              <w:bottom w:val="single" w:sz="4" w:space="0" w:color="auto"/>
            </w:tcBorders>
            <w:shd w:val="clear" w:color="auto" w:fill="F3F3F3"/>
          </w:tcPr>
          <w:p w:rsidR="00EE61D7" w:rsidRDefault="00EE61D7" w:rsidP="00EE61D7">
            <w:ins w:id="1641" w:author="Frank Oemig" w:date="2023-06-17T00:56:00Z">
              <w:r>
                <w:t>Pharmacy the patient would prefer to use for any future medication orders.</w:t>
              </w:r>
            </w:ins>
          </w:p>
        </w:tc>
        <w:tc>
          <w:tcPr>
            <w:tcW w:w="2000" w:type="dxa"/>
            <w:tcBorders>
              <w:bottom w:val="single" w:sz="4" w:space="0" w:color="auto"/>
            </w:tcBorders>
            <w:shd w:val="clear" w:color="auto" w:fill="F3F3F3"/>
          </w:tcPr>
          <w:p w:rsidR="00EE61D7" w:rsidRDefault="00EE61D7" w:rsidP="00EE61D7">
            <w:pPr>
              <w:rPr>
                <w:ins w:id="1642" w:author="Frank Oemig" w:date="2023-06-17T00:56:00Z"/>
              </w:rPr>
            </w:pPr>
            <w:ins w:id="1643" w:author="Frank Oemig" w:date="2023-06-17T00:56:00Z">
              <w:r>
                <w:t>When a patient registers, this allows a system to indicate the default pharmacy to which the provider should send prescribed medication orders.</w:t>
              </w:r>
            </w:ins>
          </w:p>
          <w:p w:rsidR="00EE61D7" w:rsidRDefault="00EE61D7" w:rsidP="00EE61D7">
            <w:pPr>
              <w:rPr>
                <w:ins w:id="1644" w:author="Frank Oemig" w:date="2023-06-17T00:56:00Z"/>
              </w:rPr>
            </w:pPr>
          </w:p>
          <w:p w:rsidR="00EE61D7" w:rsidRDefault="00EE61D7" w:rsidP="00EE61D7">
            <w:ins w:id="1645" w:author="Frank Oemig" w:date="2023-06-17T00:56:00Z">
              <w:r>
                <w:t>Usage Note: Most likely to be used in ADT messages for outpatient care.</w:t>
              </w:r>
            </w:ins>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PRI</w:t>
            </w:r>
          </w:p>
        </w:tc>
        <w:tc>
          <w:tcPr>
            <w:tcW w:w="2000" w:type="dxa"/>
            <w:tcBorders>
              <w:bottom w:val="single" w:sz="4" w:space="0" w:color="auto"/>
            </w:tcBorders>
            <w:shd w:val="clear" w:color="auto" w:fill="FFFFFF"/>
          </w:tcPr>
          <w:p w:rsidR="00EE61D7" w:rsidRDefault="00EE61D7" w:rsidP="00EE61D7">
            <w:r>
              <w:t>Principal Result Interpreter</w:t>
            </w:r>
          </w:p>
        </w:tc>
        <w:tc>
          <w:tcPr>
            <w:tcW w:w="3200" w:type="dxa"/>
            <w:tcBorders>
              <w:bottom w:val="single" w:sz="4" w:space="0" w:color="auto"/>
            </w:tcBorders>
            <w:shd w:val="clear" w:color="auto" w:fill="FFFFFF"/>
          </w:tcPr>
          <w:p w:rsidR="00EE61D7" w:rsidRDefault="00EE61D7" w:rsidP="00EE61D7">
            <w:r>
              <w:t>Identifies the person responsible for interpreting the results of the study/test</w:t>
            </w:r>
          </w:p>
        </w:tc>
        <w:tc>
          <w:tcPr>
            <w:tcW w:w="2000" w:type="dxa"/>
            <w:tcBorders>
              <w:bottom w:val="single" w:sz="4" w:space="0" w:color="auto"/>
            </w:tcBorders>
            <w:shd w:val="clear" w:color="auto" w:fill="FFFFFF"/>
          </w:tcPr>
          <w:p w:rsidR="00EE61D7" w:rsidRDefault="00EE61D7" w:rsidP="00EE61D7">
            <w:r>
              <w:t>This role is used in the PRT associated with the OBR segment, where OBR-32 Principal Result Interpreter has been marked for backwards compatibility only.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RCT</w:t>
            </w:r>
          </w:p>
        </w:tc>
        <w:tc>
          <w:tcPr>
            <w:tcW w:w="2000" w:type="dxa"/>
            <w:tcBorders>
              <w:bottom w:val="single" w:sz="4" w:space="0" w:color="auto"/>
            </w:tcBorders>
            <w:shd w:val="clear" w:color="auto" w:fill="F3F3F3"/>
          </w:tcPr>
          <w:p w:rsidR="00EE61D7" w:rsidRDefault="00EE61D7" w:rsidP="00EE61D7">
            <w:r>
              <w:t>Results Copies To</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46" w:author="Frank Oemig" w:date="2023-06-17T00:56:00Z">
              <w:r>
                <w:t>RHP</w:t>
              </w:r>
            </w:ins>
          </w:p>
        </w:tc>
        <w:tc>
          <w:tcPr>
            <w:tcW w:w="2000" w:type="dxa"/>
            <w:tcBorders>
              <w:bottom w:val="single" w:sz="4" w:space="0" w:color="auto"/>
            </w:tcBorders>
            <w:shd w:val="clear" w:color="auto" w:fill="FFFFFF"/>
          </w:tcPr>
          <w:p w:rsidR="00EE61D7" w:rsidRDefault="00EE61D7" w:rsidP="00EE61D7">
            <w:ins w:id="1647" w:author="Frank Oemig" w:date="2023-06-17T00:56:00Z">
              <w:r>
                <w:t>Referring Health Professional</w:t>
              </w:r>
            </w:ins>
          </w:p>
        </w:tc>
        <w:tc>
          <w:tcPr>
            <w:tcW w:w="3200" w:type="dxa"/>
            <w:tcBorders>
              <w:bottom w:val="single" w:sz="4" w:space="0" w:color="auto"/>
            </w:tcBorders>
            <w:shd w:val="clear" w:color="auto" w:fill="FFFFFF"/>
          </w:tcPr>
          <w:p w:rsidR="00EE61D7" w:rsidRDefault="00EE61D7" w:rsidP="00EE61D7">
            <w:ins w:id="1648" w:author="Frank Oemig" w:date="2023-06-17T00:56:00Z">
              <w:r>
                <w:t>The Health Professional who refers the patient.</w:t>
              </w:r>
            </w:ins>
          </w:p>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49" w:author="Frank Oemig" w:date="2023-06-17T00:56:00Z">
              <w:r>
                <w:t>RIE</w:t>
              </w:r>
            </w:ins>
          </w:p>
        </w:tc>
        <w:tc>
          <w:tcPr>
            <w:tcW w:w="2000" w:type="dxa"/>
            <w:tcBorders>
              <w:bottom w:val="single" w:sz="4" w:space="0" w:color="auto"/>
            </w:tcBorders>
            <w:shd w:val="clear" w:color="auto" w:fill="F3F3F3"/>
          </w:tcPr>
          <w:p w:rsidR="00EE61D7" w:rsidRDefault="00EE61D7" w:rsidP="00EE61D7">
            <w:ins w:id="1650" w:author="Frank Oemig" w:date="2023-06-17T00:56:00Z">
              <w:r>
                <w:t>Re-Identification Entity</w:t>
              </w:r>
            </w:ins>
          </w:p>
        </w:tc>
        <w:tc>
          <w:tcPr>
            <w:tcW w:w="3200" w:type="dxa"/>
            <w:tcBorders>
              <w:bottom w:val="single" w:sz="4" w:space="0" w:color="auto"/>
            </w:tcBorders>
            <w:shd w:val="clear" w:color="auto" w:fill="F3F3F3"/>
          </w:tcPr>
          <w:p w:rsidR="00EE61D7" w:rsidRDefault="00EE61D7" w:rsidP="00EE61D7">
            <w:ins w:id="1651" w:author="Frank Oemig" w:date="2023-06-17T00:56:00Z">
              <w:r>
                <w:t>Organization, person or device that has the authority to assign a specimen identifier.</w:t>
              </w:r>
            </w:ins>
          </w:p>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RO</w:t>
            </w:r>
          </w:p>
        </w:tc>
        <w:tc>
          <w:tcPr>
            <w:tcW w:w="2000" w:type="dxa"/>
            <w:tcBorders>
              <w:bottom w:val="single" w:sz="4" w:space="0" w:color="auto"/>
            </w:tcBorders>
            <w:shd w:val="clear" w:color="auto" w:fill="FFFFFF"/>
          </w:tcPr>
          <w:p w:rsidR="00EE61D7" w:rsidRDefault="00EE61D7" w:rsidP="00EE61D7">
            <w:r>
              <w:t>Responsible Observer</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This role is used in the PRT associated with the OBX segment, where OBX-16 Responsible Observer has been marked for backwards compatibility only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RP</w:t>
            </w:r>
          </w:p>
        </w:tc>
        <w:tc>
          <w:tcPr>
            <w:tcW w:w="2000" w:type="dxa"/>
            <w:tcBorders>
              <w:bottom w:val="single" w:sz="4" w:space="0" w:color="auto"/>
            </w:tcBorders>
            <w:shd w:val="clear" w:color="auto" w:fill="F3F3F3"/>
          </w:tcPr>
          <w:p w:rsidR="00EE61D7" w:rsidRDefault="00EE61D7" w:rsidP="00EE61D7">
            <w:r>
              <w:t>Referring Provider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PV1 segment, when more information about PV1-8 Referring doctor is desired.</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52" w:author="Frank Oemig" w:date="2023-06-17T00:56:00Z">
              <w:r>
                <w:t>RPO</w:t>
              </w:r>
            </w:ins>
          </w:p>
        </w:tc>
        <w:tc>
          <w:tcPr>
            <w:tcW w:w="2000" w:type="dxa"/>
            <w:tcBorders>
              <w:bottom w:val="single" w:sz="4" w:space="0" w:color="auto"/>
            </w:tcBorders>
            <w:shd w:val="clear" w:color="auto" w:fill="FFFFFF"/>
          </w:tcPr>
          <w:p w:rsidR="00EE61D7" w:rsidRDefault="00EE61D7" w:rsidP="00EE61D7">
            <w:ins w:id="1653" w:author="Frank Oemig" w:date="2023-06-17T00:56:00Z">
              <w:r>
                <w:t>Referring Provider Organization</w:t>
              </w:r>
            </w:ins>
          </w:p>
        </w:tc>
        <w:tc>
          <w:tcPr>
            <w:tcW w:w="3200" w:type="dxa"/>
            <w:tcBorders>
              <w:bottom w:val="single" w:sz="4" w:space="0" w:color="auto"/>
            </w:tcBorders>
            <w:shd w:val="clear" w:color="auto" w:fill="FFFFFF"/>
          </w:tcPr>
          <w:p w:rsidR="00EE61D7" w:rsidRDefault="00EE61D7" w:rsidP="00EE61D7">
            <w:ins w:id="1654" w:author="Frank Oemig" w:date="2023-06-17T00:56:00Z">
              <w:r>
                <w:t>The Provider Organization that refers the patient.</w:t>
              </w:r>
            </w:ins>
          </w:p>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RT</w:t>
            </w:r>
          </w:p>
        </w:tc>
        <w:tc>
          <w:tcPr>
            <w:tcW w:w="2000" w:type="dxa"/>
            <w:tcBorders>
              <w:bottom w:val="single" w:sz="4" w:space="0" w:color="auto"/>
            </w:tcBorders>
            <w:shd w:val="clear" w:color="auto" w:fill="F3F3F3"/>
          </w:tcPr>
          <w:p w:rsidR="00EE61D7" w:rsidRDefault="00EE61D7" w:rsidP="00EE61D7">
            <w:r>
              <w:t>Referred to Provider</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SB</w:t>
            </w:r>
          </w:p>
        </w:tc>
        <w:tc>
          <w:tcPr>
            <w:tcW w:w="2000" w:type="dxa"/>
            <w:tcBorders>
              <w:bottom w:val="single" w:sz="4" w:space="0" w:color="auto"/>
            </w:tcBorders>
            <w:shd w:val="clear" w:color="auto" w:fill="FFFFFF"/>
          </w:tcPr>
          <w:p w:rsidR="00EE61D7" w:rsidRDefault="00EE61D7" w:rsidP="00EE61D7">
            <w:r>
              <w:t>Send by</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SC</w:t>
            </w:r>
          </w:p>
        </w:tc>
        <w:tc>
          <w:tcPr>
            <w:tcW w:w="2000" w:type="dxa"/>
            <w:tcBorders>
              <w:bottom w:val="single" w:sz="4" w:space="0" w:color="auto"/>
            </w:tcBorders>
            <w:shd w:val="clear" w:color="auto" w:fill="F3F3F3"/>
          </w:tcPr>
          <w:p w:rsidR="00EE61D7" w:rsidRDefault="00EE61D7" w:rsidP="00EE61D7">
            <w:r>
              <w:t>Specimen Collector</w:t>
            </w:r>
          </w:p>
        </w:tc>
        <w:tc>
          <w:tcPr>
            <w:tcW w:w="3200" w:type="dxa"/>
            <w:tcBorders>
              <w:bottom w:val="single" w:sz="4" w:space="0" w:color="auto"/>
            </w:tcBorders>
            <w:shd w:val="clear" w:color="auto" w:fill="F3F3F3"/>
          </w:tcPr>
          <w:p w:rsidR="00EE61D7" w:rsidRDefault="00EE61D7" w:rsidP="00EE61D7">
            <w:r>
              <w:t>The person that collected the specimen.</w:t>
            </w:r>
          </w:p>
        </w:tc>
        <w:tc>
          <w:tcPr>
            <w:tcW w:w="2000" w:type="dxa"/>
            <w:tcBorders>
              <w:bottom w:val="single" w:sz="4" w:space="0" w:color="auto"/>
            </w:tcBorders>
            <w:shd w:val="clear" w:color="auto" w:fill="F3F3F3"/>
          </w:tcPr>
          <w:p w:rsidR="00EE61D7" w:rsidRDefault="00EE61D7" w:rsidP="00EE61D7">
            <w:r>
              <w:t>This role is used in the PRT associated with the OBR segment, where OBR-10 Collector Identifier, when intended to convey person information,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ins w:id="1655" w:author="Frank Oemig" w:date="2023-06-17T00:56:00Z">
              <w:r>
                <w:t>TL</w:t>
              </w:r>
            </w:ins>
          </w:p>
        </w:tc>
        <w:tc>
          <w:tcPr>
            <w:tcW w:w="2000" w:type="dxa"/>
            <w:tcBorders>
              <w:bottom w:val="single" w:sz="4" w:space="0" w:color="auto"/>
            </w:tcBorders>
            <w:shd w:val="clear" w:color="auto" w:fill="FFFFFF"/>
          </w:tcPr>
          <w:p w:rsidR="00EE61D7" w:rsidRDefault="00EE61D7" w:rsidP="00EE61D7">
            <w:ins w:id="1656" w:author="Frank Oemig" w:date="2023-06-17T00:56:00Z">
              <w:r>
                <w:t>To Location</w:t>
              </w:r>
            </w:ins>
          </w:p>
        </w:tc>
        <w:tc>
          <w:tcPr>
            <w:tcW w:w="3200" w:type="dxa"/>
            <w:tcBorders>
              <w:bottom w:val="single" w:sz="4" w:space="0" w:color="auto"/>
            </w:tcBorders>
            <w:shd w:val="clear" w:color="auto" w:fill="FFFFFF"/>
          </w:tcPr>
          <w:p w:rsidR="00EE61D7" w:rsidRDefault="00EE61D7" w:rsidP="00EE61D7">
            <w:ins w:id="1657" w:author="Frank Oemig" w:date="2023-06-17T00:56:00Z">
              <w:r>
                <w:t>Describes the location (coordinates) of the specimen/container in the previous holder / storage equipment after the move or the geographical location to which the specimen/container was moved.</w:t>
              </w:r>
            </w:ins>
          </w:p>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TN</w:t>
            </w:r>
          </w:p>
        </w:tc>
        <w:tc>
          <w:tcPr>
            <w:tcW w:w="2000" w:type="dxa"/>
            <w:tcBorders>
              <w:bottom w:val="single" w:sz="4" w:space="0" w:color="auto"/>
            </w:tcBorders>
            <w:shd w:val="clear" w:color="auto" w:fill="F3F3F3"/>
          </w:tcPr>
          <w:p w:rsidR="00EE61D7" w:rsidRDefault="00EE61D7" w:rsidP="00EE61D7">
            <w:r>
              <w:t>Technician</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This role is used in the PRT associated with the OBR segment, where OBR-34 Technician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TR</w:t>
            </w:r>
          </w:p>
        </w:tc>
        <w:tc>
          <w:tcPr>
            <w:tcW w:w="2000" w:type="dxa"/>
            <w:tcBorders>
              <w:bottom w:val="single" w:sz="4" w:space="0" w:color="auto"/>
            </w:tcBorders>
            <w:shd w:val="clear" w:color="auto" w:fill="FFFFFF"/>
          </w:tcPr>
          <w:p w:rsidR="00EE61D7" w:rsidRDefault="00EE61D7" w:rsidP="00EE61D7">
            <w:r>
              <w:t>Transcriptionist</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This role is used in the PRT associated with the OBR segment, where OBR-35 Transcriptionist has been marked for backwards compatibility only</w:t>
            </w:r>
          </w:p>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VP</w:t>
            </w:r>
          </w:p>
        </w:tc>
        <w:tc>
          <w:tcPr>
            <w:tcW w:w="2000" w:type="dxa"/>
            <w:tcBorders>
              <w:bottom w:val="single" w:sz="4" w:space="0" w:color="auto"/>
            </w:tcBorders>
            <w:shd w:val="clear" w:color="auto" w:fill="F3F3F3"/>
          </w:tcPr>
          <w:p w:rsidR="00EE61D7" w:rsidRDefault="00EE61D7" w:rsidP="00EE61D7">
            <w:r>
              <w:t>Verifier (Verifying Person)</w:t>
            </w:r>
          </w:p>
        </w:tc>
        <w:tc>
          <w:tcPr>
            <w:tcW w:w="3200" w:type="dxa"/>
            <w:tcBorders>
              <w:bottom w:val="single" w:sz="4" w:space="0" w:color="auto"/>
            </w:tcBorders>
            <w:shd w:val="clear" w:color="auto" w:fill="F3F3F3"/>
          </w:tcPr>
          <w:p w:rsidR="00EE61D7" w:rsidRDefault="00EE61D7" w:rsidP="00EE61D7">
            <w:r>
              <w:t>Identifies the person verifying the dispense / a step in the dispense process / verifying the treatment corresponds to the order</w:t>
            </w:r>
          </w:p>
        </w:tc>
        <w:tc>
          <w:tcPr>
            <w:tcW w:w="2000" w:type="dxa"/>
            <w:tcBorders>
              <w:bottom w:val="single" w:sz="4" w:space="0" w:color="auto"/>
            </w:tcBorders>
            <w:shd w:val="clear" w:color="auto" w:fill="F3F3F3"/>
          </w:tcPr>
          <w:p w:rsidR="00EE61D7" w:rsidRDefault="00EE61D7" w:rsidP="00EE61D7">
            <w:r>
              <w:t>This role is used in the PRT associated with the ORC segment, where Replaces ORC-11 Verified By has been marked for backwards compatibility only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VPS</w:t>
            </w:r>
          </w:p>
        </w:tc>
        <w:tc>
          <w:tcPr>
            <w:tcW w:w="2000" w:type="dxa"/>
            <w:tcBorders>
              <w:bottom w:val="single" w:sz="4" w:space="0" w:color="auto"/>
            </w:tcBorders>
            <w:shd w:val="clear" w:color="auto" w:fill="FFFFFF"/>
          </w:tcPr>
          <w:p w:rsidR="00EE61D7" w:rsidRDefault="00EE61D7" w:rsidP="00EE61D7">
            <w:r>
              <w:t>Verifying Pharmaceutical Supplier   (not sure how to dissect Pharmacist/Treatment Supplier's Verifier ID)</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r>
              <w:t>Usage Note: Use of this code is deprecated; depending on the role of the person use either PH or VP.</w:t>
            </w:r>
          </w:p>
        </w:tc>
        <w:tc>
          <w:tcPr>
            <w:tcW w:w="800" w:type="dxa"/>
            <w:tcBorders>
              <w:bottom w:val="single" w:sz="4" w:space="0" w:color="auto"/>
            </w:tcBorders>
            <w:shd w:val="clear" w:color="auto" w:fill="FFFFFF"/>
          </w:tcPr>
          <w:p w:rsidR="00EE61D7" w:rsidRDefault="00EE61D7" w:rsidP="00EE61D7">
            <w:r>
              <w:t>D</w:t>
            </w: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VTS</w:t>
            </w:r>
          </w:p>
        </w:tc>
        <w:tc>
          <w:tcPr>
            <w:tcW w:w="2000" w:type="dxa"/>
            <w:tcBorders>
              <w:bottom w:val="single" w:sz="4" w:space="0" w:color="auto"/>
            </w:tcBorders>
            <w:shd w:val="clear" w:color="auto" w:fill="F3F3F3"/>
          </w:tcPr>
          <w:p w:rsidR="00EE61D7" w:rsidRDefault="00EE61D7" w:rsidP="00EE61D7">
            <w:r>
              <w:t>Verifying Treatment Supplier   (not sure how to dissect Pharmacist/Treatment Supplier's Verifier ID)</w:t>
            </w:r>
          </w:p>
        </w:tc>
        <w:tc>
          <w:tcPr>
            <w:tcW w:w="3200" w:type="dxa"/>
            <w:tcBorders>
              <w:bottom w:val="single" w:sz="4" w:space="0" w:color="auto"/>
            </w:tcBorders>
            <w:shd w:val="clear" w:color="auto" w:fill="F3F3F3"/>
          </w:tcPr>
          <w:p w:rsidR="00EE61D7" w:rsidRDefault="00EE61D7" w:rsidP="00EE61D7"/>
        </w:tc>
        <w:tc>
          <w:tcPr>
            <w:tcW w:w="2000" w:type="dxa"/>
            <w:tcBorders>
              <w:bottom w:val="single" w:sz="4" w:space="0" w:color="auto"/>
            </w:tcBorders>
            <w:shd w:val="clear" w:color="auto" w:fill="F3F3F3"/>
          </w:tcPr>
          <w:p w:rsidR="00EE61D7" w:rsidRDefault="00EE61D7" w:rsidP="00EE61D7">
            <w:r>
              <w:t>Usage Note: Use of this code is deprecated; depending on the role of the person use either PH or VP.</w:t>
            </w:r>
          </w:p>
        </w:tc>
        <w:tc>
          <w:tcPr>
            <w:tcW w:w="800" w:type="dxa"/>
            <w:tcBorders>
              <w:bottom w:val="single" w:sz="4" w:space="0" w:color="auto"/>
            </w:tcBorders>
            <w:shd w:val="clear" w:color="auto" w:fill="F3F3F3"/>
          </w:tcPr>
          <w:p w:rsidR="00EE61D7" w:rsidRDefault="00EE61D7" w:rsidP="00EE61D7">
            <w:r>
              <w:t>D</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WAY</w:t>
            </w:r>
          </w:p>
        </w:tc>
        <w:tc>
          <w:tcPr>
            <w:tcW w:w="2000" w:type="dxa"/>
            <w:tcBorders>
              <w:bottom w:val="single" w:sz="4" w:space="0" w:color="auto"/>
            </w:tcBorders>
            <w:shd w:val="clear" w:color="auto" w:fill="FFFFFF"/>
          </w:tcPr>
          <w:p w:rsidR="00EE61D7" w:rsidRDefault="00EE61D7" w:rsidP="00EE61D7">
            <w:r>
              <w:t>Waypoint</w:t>
            </w:r>
          </w:p>
        </w:tc>
        <w:tc>
          <w:tcPr>
            <w:tcW w:w="3200" w:type="dxa"/>
            <w:tcBorders>
              <w:bottom w:val="single" w:sz="4" w:space="0" w:color="auto"/>
            </w:tcBorders>
            <w:shd w:val="clear" w:color="auto" w:fill="FFFFFF"/>
          </w:tcPr>
          <w:p w:rsidR="00EE61D7" w:rsidRDefault="00EE61D7" w:rsidP="00EE61D7"/>
        </w:tc>
        <w:tc>
          <w:tcPr>
            <w:tcW w:w="20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shd w:val="clear" w:color="auto" w:fill="F3F3F3"/>
          </w:tcPr>
          <w:p w:rsidR="00EE61D7" w:rsidRDefault="00EE61D7" w:rsidP="00EE61D7">
            <w:r>
              <w:t>WAYR</w:t>
            </w:r>
          </w:p>
        </w:tc>
        <w:tc>
          <w:tcPr>
            <w:tcW w:w="2000" w:type="dxa"/>
            <w:shd w:val="clear" w:color="auto" w:fill="F3F3F3"/>
          </w:tcPr>
          <w:p w:rsidR="00EE61D7" w:rsidRDefault="00EE61D7" w:rsidP="00EE61D7">
            <w:r>
              <w:t>Waypoint Recipient</w:t>
            </w:r>
          </w:p>
        </w:tc>
        <w:tc>
          <w:tcPr>
            <w:tcW w:w="3200" w:type="dxa"/>
            <w:shd w:val="clear" w:color="auto" w:fill="F3F3F3"/>
          </w:tcPr>
          <w:p w:rsidR="00EE61D7" w:rsidRDefault="00EE61D7" w:rsidP="00EE61D7"/>
        </w:tc>
        <w:tc>
          <w:tcPr>
            <w:tcW w:w="2000" w:type="dxa"/>
            <w:shd w:val="clear" w:color="auto" w:fill="F3F3F3"/>
          </w:tcPr>
          <w:p w:rsidR="00EE61D7" w:rsidRDefault="00EE61D7" w:rsidP="00EE61D7"/>
        </w:tc>
        <w:tc>
          <w:tcPr>
            <w:tcW w:w="800" w:type="dxa"/>
            <w:shd w:val="clear" w:color="auto" w:fill="F3F3F3"/>
          </w:tcPr>
          <w:p w:rsidR="00EE61D7" w:rsidRDefault="00EE61D7" w:rsidP="00EE61D7"/>
        </w:tc>
      </w:tr>
    </w:tbl>
    <w:p w:rsidR="00EE61D7" w:rsidRDefault="00EE61D7" w:rsidP="00EE61D7"/>
    <w:p w:rsidR="00EE61D7" w:rsidRDefault="00EE61D7" w:rsidP="00EE61D7">
      <w:pPr>
        <w:pStyle w:val="berschrift3"/>
      </w:pPr>
      <w:r>
        <w:t>0913 - Monetary Denomination Code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MonetaryDenominationCode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denomination in which the quantity is expressed. Values commonly used are the three-character codes specified in  ISO-4217 (1.0.4217 iso4217).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Monetary Denomination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denomination in which the quantity is expressed. The values for the denomination component are the three-character codes specified in  ISO-4217 (1.0.4217 iso4217).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External</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InM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MO.2, MOP.3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w:t>
            </w:r>
          </w:p>
        </w:tc>
      </w:tr>
    </w:tbl>
    <w:p w:rsidR="00EE61D7" w:rsidRDefault="00EE61D7" w:rsidP="00EE61D7"/>
    <w:p w:rsidR="00EE61D7" w:rsidRDefault="00EE61D7" w:rsidP="00EE61D7">
      <w:pPr>
        <w:pStyle w:val="berschrift3"/>
      </w:pPr>
      <w:r>
        <w:t>0914 - Root Cause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RootCause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 root cause.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2.16.840.1.113883.18.421</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rootCause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root cause.  Used in HL7 Version 2.x messaging in the OBX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Root Cause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http://terminology.hl7.org/CodeSystem/v2-0914</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2.16.840.1.113883.21.439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hl7VS-rootCause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a root cause.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Root Cause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Root Cause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root cause.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OBX-27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1400"/>
        <w:gridCol w:w="4600"/>
        <w:gridCol w:w="800"/>
      </w:tblGrid>
      <w:tr w:rsidR="00EE61D7" w:rsidTr="00EE61D7">
        <w:tblPrEx>
          <w:tblCellMar>
            <w:top w:w="0" w:type="dxa"/>
            <w:bottom w:w="0" w:type="dxa"/>
          </w:tblCellMar>
        </w:tblPrEx>
        <w:trPr>
          <w:tblHeader/>
        </w:trPr>
        <w:tc>
          <w:tcPr>
            <w:tcW w:w="8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46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FFFFF"/>
          </w:tcPr>
          <w:p w:rsidR="00EE61D7" w:rsidRDefault="00EE61D7" w:rsidP="00EE61D7">
            <w:pPr>
              <w:pStyle w:val="UserTableBody"/>
            </w:pPr>
            <w:r>
              <w:t>AP</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Analysis Process</w:t>
            </w:r>
          </w:p>
        </w:tc>
        <w:tc>
          <w:tcPr>
            <w:tcW w:w="1400" w:type="dxa"/>
            <w:tcBorders>
              <w:top w:val="single" w:sz="4" w:space="0" w:color="auto"/>
              <w:bottom w:val="single" w:sz="4" w:space="0" w:color="auto"/>
            </w:tcBorders>
            <w:shd w:val="clear" w:color="auto" w:fill="FFFFFF"/>
          </w:tcPr>
          <w:p w:rsidR="00EE61D7" w:rsidRDefault="00EE61D7" w:rsidP="00EE61D7">
            <w:pPr>
              <w:pStyle w:val="UserTableBody"/>
            </w:pPr>
          </w:p>
        </w:tc>
        <w:tc>
          <w:tcPr>
            <w:tcW w:w="4600" w:type="dxa"/>
            <w:tcBorders>
              <w:top w:val="single" w:sz="4" w:space="0" w:color="auto"/>
              <w:bottom w:val="single" w:sz="4" w:space="0" w:color="auto"/>
            </w:tcBorders>
            <w:shd w:val="clear" w:color="auto" w:fill="FFFFFF"/>
          </w:tcPr>
          <w:p w:rsidR="00EE61D7" w:rsidRDefault="00EE61D7" w:rsidP="00EE61D7">
            <w:pPr>
              <w:pStyle w:val="UserTableBody"/>
            </w:pPr>
            <w:r>
              <w:t>Enter (AP) when ANALYSIS PROCESS is the reason due to:</w:t>
            </w:r>
          </w:p>
          <w:p w:rsidR="00EE61D7" w:rsidRDefault="00EE61D7" w:rsidP="00EE61D7">
            <w:pPr>
              <w:pStyle w:val="UserTableBody"/>
            </w:pPr>
            <w:r>
              <w:t>• Product or supply failure (reagents, calibrators, QC material)</w:t>
            </w:r>
          </w:p>
          <w:p w:rsidR="00EE61D7" w:rsidRDefault="00EE61D7" w:rsidP="00EE61D7">
            <w:pPr>
              <w:pStyle w:val="UserTableBody"/>
            </w:pPr>
            <w:r>
              <w:t>• Equipment or instrumentation failure</w:t>
            </w:r>
          </w:p>
          <w:p w:rsidR="00EE61D7" w:rsidRDefault="00EE61D7" w:rsidP="00EE61D7">
            <w:pPr>
              <w:pStyle w:val="UserTableBody"/>
            </w:pPr>
          </w:p>
          <w:p w:rsidR="00EE61D7" w:rsidRDefault="00EE61D7" w:rsidP="00EE61D7">
            <w:pPr>
              <w:pStyle w:val="UserTableBody"/>
            </w:pPr>
            <w:r>
              <w:t>Usage Note: Enter (AP) when ANALYSIS PROCESS is the reason due to:</w:t>
            </w:r>
          </w:p>
          <w:p w:rsidR="00EE61D7" w:rsidRDefault="00EE61D7" w:rsidP="00EE61D7">
            <w:pPr>
              <w:pStyle w:val="UserTableBody"/>
            </w:pPr>
            <w:r>
              <w:t>• Product or supply failure (reagents, calibrators, QC material)</w:t>
            </w:r>
          </w:p>
          <w:p w:rsidR="00EE61D7" w:rsidRDefault="00EE61D7" w:rsidP="00EE61D7">
            <w:pPr>
              <w:pStyle w:val="UserTableBody"/>
            </w:pPr>
            <w:r>
              <w:t>• Equipment or instrumentation failure</w:t>
            </w: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3F3F3"/>
          </w:tcPr>
          <w:p w:rsidR="00EE61D7" w:rsidRDefault="00EE61D7" w:rsidP="00EE61D7">
            <w:r>
              <w:t>IM</w:t>
            </w:r>
          </w:p>
        </w:tc>
        <w:tc>
          <w:tcPr>
            <w:tcW w:w="1600" w:type="dxa"/>
            <w:tcBorders>
              <w:top w:val="single" w:sz="4" w:space="0" w:color="auto"/>
              <w:bottom w:val="single" w:sz="4" w:space="0" w:color="auto"/>
            </w:tcBorders>
            <w:shd w:val="clear" w:color="auto" w:fill="F3F3F3"/>
          </w:tcPr>
          <w:p w:rsidR="00EE61D7" w:rsidRDefault="00EE61D7" w:rsidP="00EE61D7">
            <w:r>
              <w:t>Information Management</w:t>
            </w:r>
          </w:p>
        </w:tc>
        <w:tc>
          <w:tcPr>
            <w:tcW w:w="1400" w:type="dxa"/>
            <w:tcBorders>
              <w:top w:val="single" w:sz="4" w:space="0" w:color="auto"/>
              <w:bottom w:val="single" w:sz="4" w:space="0" w:color="auto"/>
            </w:tcBorders>
            <w:shd w:val="clear" w:color="auto" w:fill="F3F3F3"/>
          </w:tcPr>
          <w:p w:rsidR="00EE61D7" w:rsidRDefault="00EE61D7" w:rsidP="00EE61D7"/>
        </w:tc>
        <w:tc>
          <w:tcPr>
            <w:tcW w:w="4600" w:type="dxa"/>
            <w:tcBorders>
              <w:top w:val="single" w:sz="4" w:space="0" w:color="auto"/>
              <w:bottom w:val="single" w:sz="4" w:space="0" w:color="auto"/>
            </w:tcBorders>
            <w:shd w:val="clear" w:color="auto" w:fill="F3F3F3"/>
          </w:tcPr>
          <w:p w:rsidR="00EE61D7" w:rsidRDefault="00EE61D7" w:rsidP="00EE61D7">
            <w:r>
              <w:t>Enter (IM) when INFORMATION MANAGEMENT is the reason due to:</w:t>
            </w:r>
          </w:p>
          <w:p w:rsidR="00EE61D7" w:rsidRDefault="00EE61D7" w:rsidP="00EE61D7">
            <w:r>
              <w:t>• Database or Programming issues</w:t>
            </w:r>
          </w:p>
          <w:p w:rsidR="00EE61D7" w:rsidRDefault="00EE61D7" w:rsidP="00EE61D7">
            <w:r>
              <w:t>• Overriding of test results</w:t>
            </w:r>
          </w:p>
          <w:p w:rsidR="00EE61D7" w:rsidRDefault="00EE61D7" w:rsidP="00EE61D7">
            <w:r>
              <w:t>• Inaccurate calculations</w:t>
            </w:r>
          </w:p>
          <w:p w:rsidR="00EE61D7" w:rsidRDefault="00EE61D7" w:rsidP="00EE61D7">
            <w:r>
              <w:t>• Inaccurate flagging, reference ranges, units of measure</w:t>
            </w:r>
          </w:p>
          <w:p w:rsidR="00EE61D7" w:rsidRDefault="00EE61D7" w:rsidP="00EE61D7">
            <w:r>
              <w:t>• Incomplete/inaccurate transmission of test results</w:t>
            </w:r>
          </w:p>
          <w:p w:rsidR="00EE61D7" w:rsidRDefault="00EE61D7" w:rsidP="00EE61D7">
            <w:r>
              <w:t>• Other</w:t>
            </w:r>
          </w:p>
          <w:p w:rsidR="00EE61D7" w:rsidRDefault="00EE61D7" w:rsidP="00EE61D7"/>
          <w:p w:rsidR="00EE61D7" w:rsidRDefault="00EE61D7" w:rsidP="00EE61D7">
            <w:r>
              <w:t>Usage Note: Enter (IM) when INFORMATION MANAGEMENT is the reason due to:</w:t>
            </w:r>
          </w:p>
          <w:p w:rsidR="00EE61D7" w:rsidRDefault="00EE61D7" w:rsidP="00EE61D7">
            <w:r>
              <w:t>• Database or Programming issues</w:t>
            </w:r>
          </w:p>
          <w:p w:rsidR="00EE61D7" w:rsidRDefault="00EE61D7" w:rsidP="00EE61D7">
            <w:r>
              <w:t>• Overriding of test results</w:t>
            </w:r>
          </w:p>
          <w:p w:rsidR="00EE61D7" w:rsidRDefault="00EE61D7" w:rsidP="00EE61D7">
            <w:r>
              <w:t>• Inaccurate calculations</w:t>
            </w:r>
          </w:p>
          <w:p w:rsidR="00EE61D7" w:rsidRDefault="00EE61D7" w:rsidP="00EE61D7">
            <w:r>
              <w:t>• Inaccurate flagging, reference ranges, units of measure</w:t>
            </w:r>
          </w:p>
          <w:p w:rsidR="00EE61D7" w:rsidRDefault="00EE61D7" w:rsidP="00EE61D7">
            <w:r>
              <w:t>• Incomplete/inaccurate transmission of test results</w:t>
            </w:r>
          </w:p>
          <w:p w:rsidR="00EE61D7" w:rsidRDefault="00EE61D7" w:rsidP="00EE61D7">
            <w:r>
              <w:t>• Other</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FFFFF"/>
          </w:tcPr>
          <w:p w:rsidR="00EE61D7" w:rsidRDefault="00EE61D7" w:rsidP="00EE61D7">
            <w:r>
              <w:t>L</w:t>
            </w:r>
          </w:p>
        </w:tc>
        <w:tc>
          <w:tcPr>
            <w:tcW w:w="1600" w:type="dxa"/>
            <w:tcBorders>
              <w:top w:val="single" w:sz="4" w:space="0" w:color="auto"/>
              <w:bottom w:val="single" w:sz="4" w:space="0" w:color="auto"/>
            </w:tcBorders>
            <w:shd w:val="clear" w:color="auto" w:fill="FFFFFF"/>
          </w:tcPr>
          <w:p w:rsidR="00EE61D7" w:rsidRDefault="00EE61D7" w:rsidP="00EE61D7">
            <w:r>
              <w:t>Laboratory</w:t>
            </w:r>
          </w:p>
        </w:tc>
        <w:tc>
          <w:tcPr>
            <w:tcW w:w="1400" w:type="dxa"/>
            <w:tcBorders>
              <w:top w:val="single" w:sz="4" w:space="0" w:color="auto"/>
              <w:bottom w:val="single" w:sz="4" w:space="0" w:color="auto"/>
            </w:tcBorders>
            <w:shd w:val="clear" w:color="auto" w:fill="FFFFFF"/>
          </w:tcPr>
          <w:p w:rsidR="00EE61D7" w:rsidRDefault="00EE61D7" w:rsidP="00EE61D7"/>
        </w:tc>
        <w:tc>
          <w:tcPr>
            <w:tcW w:w="4600" w:type="dxa"/>
            <w:tcBorders>
              <w:top w:val="single" w:sz="4" w:space="0" w:color="auto"/>
              <w:bottom w:val="single" w:sz="4" w:space="0" w:color="auto"/>
            </w:tcBorders>
            <w:shd w:val="clear" w:color="auto" w:fill="FFFFFF"/>
          </w:tcPr>
          <w:p w:rsidR="00EE61D7" w:rsidRDefault="00EE61D7" w:rsidP="00EE61D7">
            <w:r>
              <w:t>Enter (L) when LABORATORY is the reason due to:</w:t>
            </w:r>
          </w:p>
          <w:p w:rsidR="00EE61D7" w:rsidRDefault="00EE61D7" w:rsidP="00EE61D7">
            <w:r>
              <w:t>• Data Entry error</w:t>
            </w:r>
          </w:p>
          <w:p w:rsidR="00EE61D7" w:rsidRDefault="00EE61D7" w:rsidP="00EE61D7">
            <w:r>
              <w:t>• Testing/Technical error</w:t>
            </w:r>
          </w:p>
          <w:p w:rsidR="00EE61D7" w:rsidRDefault="00EE61D7" w:rsidP="00EE61D7">
            <w:r>
              <w:t>• Repeat testing causing change to test result</w:t>
            </w:r>
          </w:p>
          <w:p w:rsidR="00EE61D7" w:rsidRDefault="00EE61D7" w:rsidP="00EE61D7"/>
          <w:p w:rsidR="00EE61D7" w:rsidRDefault="00EE61D7" w:rsidP="00EE61D7">
            <w:r>
              <w:t>Usage Note: Enter (L) when LABORATORY is the reason due to:</w:t>
            </w:r>
          </w:p>
          <w:p w:rsidR="00EE61D7" w:rsidRDefault="00EE61D7" w:rsidP="00EE61D7">
            <w:r>
              <w:t>• Data Entry error</w:t>
            </w:r>
          </w:p>
          <w:p w:rsidR="00EE61D7" w:rsidRDefault="00EE61D7" w:rsidP="00EE61D7">
            <w:r>
              <w:t>• Testing/Technical error</w:t>
            </w:r>
          </w:p>
          <w:p w:rsidR="00EE61D7" w:rsidRDefault="00EE61D7" w:rsidP="00EE61D7">
            <w:r>
              <w:t>• Repeat testing causing change to test result</w:t>
            </w:r>
          </w:p>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800" w:type="dxa"/>
            <w:tcBorders>
              <w:top w:val="single" w:sz="4" w:space="0" w:color="auto"/>
              <w:bottom w:val="single" w:sz="4" w:space="0" w:color="auto"/>
            </w:tcBorders>
            <w:shd w:val="clear" w:color="auto" w:fill="F3F3F3"/>
          </w:tcPr>
          <w:p w:rsidR="00EE61D7" w:rsidRDefault="00EE61D7" w:rsidP="00EE61D7">
            <w:r>
              <w:t>NA</w:t>
            </w:r>
          </w:p>
        </w:tc>
        <w:tc>
          <w:tcPr>
            <w:tcW w:w="1600" w:type="dxa"/>
            <w:tcBorders>
              <w:top w:val="single" w:sz="4" w:space="0" w:color="auto"/>
              <w:bottom w:val="single" w:sz="4" w:space="0" w:color="auto"/>
            </w:tcBorders>
            <w:shd w:val="clear" w:color="auto" w:fill="F3F3F3"/>
          </w:tcPr>
          <w:p w:rsidR="00EE61D7" w:rsidRDefault="00EE61D7" w:rsidP="00EE61D7">
            <w:r>
              <w:t>Not Applicable</w:t>
            </w:r>
          </w:p>
        </w:tc>
        <w:tc>
          <w:tcPr>
            <w:tcW w:w="1400" w:type="dxa"/>
            <w:tcBorders>
              <w:top w:val="single" w:sz="4" w:space="0" w:color="auto"/>
              <w:bottom w:val="single" w:sz="4" w:space="0" w:color="auto"/>
            </w:tcBorders>
            <w:shd w:val="clear" w:color="auto" w:fill="F3F3F3"/>
          </w:tcPr>
          <w:p w:rsidR="00EE61D7" w:rsidRDefault="00EE61D7" w:rsidP="00EE61D7"/>
        </w:tc>
        <w:tc>
          <w:tcPr>
            <w:tcW w:w="4600" w:type="dxa"/>
            <w:tcBorders>
              <w:top w:val="single" w:sz="4" w:space="0" w:color="auto"/>
              <w:bottom w:val="single" w:sz="4" w:space="0" w:color="auto"/>
            </w:tcBorders>
            <w:shd w:val="clear" w:color="auto" w:fill="F3F3F3"/>
          </w:tcPr>
          <w:p w:rsidR="00EE61D7" w:rsidRDefault="00EE61D7" w:rsidP="00EE61D7">
            <w:r>
              <w:t>Enter (NA) when NOT-APPLICABLE is the reason due to:</w:t>
            </w:r>
          </w:p>
          <w:p w:rsidR="00EE61D7" w:rsidRDefault="00EE61D7" w:rsidP="00EE61D7">
            <w:r>
              <w:t xml:space="preserve">• If no revisions performed or </w:t>
            </w:r>
          </w:p>
          <w:p w:rsidR="00EE61D7" w:rsidRDefault="00EE61D7" w:rsidP="00EE61D7">
            <w:r>
              <w:t>• unable to determine reason for revision</w:t>
            </w:r>
          </w:p>
          <w:p w:rsidR="00EE61D7" w:rsidRDefault="00EE61D7" w:rsidP="00EE61D7">
            <w:r>
              <w:t>Note:  Do not use NA if result code status is not corrected (revised) or if a preliminary release of results with a correction (revision)</w:t>
            </w:r>
          </w:p>
          <w:p w:rsidR="00EE61D7" w:rsidRDefault="00EE61D7" w:rsidP="00EE61D7"/>
          <w:p w:rsidR="00EE61D7" w:rsidRDefault="00EE61D7" w:rsidP="00EE61D7">
            <w:r>
              <w:t>Usage Note: Enter (NA) when NOT-APPLICABLE is the reason due to:</w:t>
            </w:r>
          </w:p>
          <w:p w:rsidR="00EE61D7" w:rsidRDefault="00EE61D7" w:rsidP="00EE61D7">
            <w:r>
              <w:t>• If no revisions performed or</w:t>
            </w:r>
          </w:p>
          <w:p w:rsidR="00EE61D7" w:rsidRDefault="00EE61D7" w:rsidP="00EE61D7">
            <w:r>
              <w:t>• unable to determine reason for revision</w:t>
            </w:r>
          </w:p>
          <w:p w:rsidR="00EE61D7" w:rsidRDefault="00EE61D7" w:rsidP="00EE61D7">
            <w:r>
              <w:t>Note: Do not use NA if result code status is not corrected (revised) or if a preliminary release of results with a correction (revision)</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800" w:type="dxa"/>
            <w:tcBorders>
              <w:top w:val="single" w:sz="4" w:space="0" w:color="auto"/>
              <w:bottom w:val="double" w:sz="4" w:space="0" w:color="auto"/>
            </w:tcBorders>
            <w:shd w:val="clear" w:color="auto" w:fill="FFFFFF"/>
          </w:tcPr>
          <w:p w:rsidR="00EE61D7" w:rsidRDefault="00EE61D7" w:rsidP="00EE61D7">
            <w:r>
              <w:t>PD</w:t>
            </w:r>
          </w:p>
        </w:tc>
        <w:tc>
          <w:tcPr>
            <w:tcW w:w="1600" w:type="dxa"/>
            <w:tcBorders>
              <w:top w:val="single" w:sz="4" w:space="0" w:color="auto"/>
              <w:bottom w:val="double" w:sz="4" w:space="0" w:color="auto"/>
            </w:tcBorders>
            <w:shd w:val="clear" w:color="auto" w:fill="FFFFFF"/>
          </w:tcPr>
          <w:p w:rsidR="00EE61D7" w:rsidRDefault="00EE61D7" w:rsidP="00EE61D7">
            <w:r>
              <w:t>Placer Data</w:t>
            </w:r>
          </w:p>
        </w:tc>
        <w:tc>
          <w:tcPr>
            <w:tcW w:w="1400" w:type="dxa"/>
            <w:tcBorders>
              <w:top w:val="single" w:sz="4" w:space="0" w:color="auto"/>
              <w:bottom w:val="double" w:sz="4" w:space="0" w:color="auto"/>
            </w:tcBorders>
            <w:shd w:val="clear" w:color="auto" w:fill="FFFFFF"/>
          </w:tcPr>
          <w:p w:rsidR="00EE61D7" w:rsidRDefault="00EE61D7" w:rsidP="00EE61D7"/>
        </w:tc>
        <w:tc>
          <w:tcPr>
            <w:tcW w:w="4600" w:type="dxa"/>
            <w:tcBorders>
              <w:top w:val="single" w:sz="4" w:space="0" w:color="auto"/>
              <w:bottom w:val="double" w:sz="4" w:space="0" w:color="auto"/>
            </w:tcBorders>
            <w:shd w:val="clear" w:color="auto" w:fill="FFFFFF"/>
          </w:tcPr>
          <w:p w:rsidR="00EE61D7" w:rsidRDefault="00EE61D7" w:rsidP="00EE61D7">
            <w:r>
              <w:t>Enter (PD) when new or changed PLACER DATA information is the reason due to:</w:t>
            </w:r>
          </w:p>
          <w:p w:rsidR="00EE61D7" w:rsidRDefault="00EE61D7" w:rsidP="00EE61D7">
            <w:r>
              <w:t>• Changed patient demographics or</w:t>
            </w:r>
          </w:p>
          <w:p w:rsidR="00EE61D7" w:rsidRDefault="00EE61D7" w:rsidP="00EE61D7">
            <w:r>
              <w:t>• Result code data provided by the client on the requisition or specimen manifest that will be entered during order entry (i.e. Previous Biopsy Date, Clinical Information, Source, etc...)</w:t>
            </w:r>
          </w:p>
          <w:p w:rsidR="00EE61D7" w:rsidRDefault="00EE61D7" w:rsidP="00EE61D7"/>
          <w:p w:rsidR="00EE61D7" w:rsidRDefault="00EE61D7" w:rsidP="00EE61D7">
            <w:r>
              <w:t>Usage Note: Enter (PD) when new or changed PLACER DATA information is the reason due to:</w:t>
            </w:r>
          </w:p>
          <w:p w:rsidR="00EE61D7" w:rsidRDefault="00EE61D7" w:rsidP="00EE61D7">
            <w:r>
              <w:t>• Changed patient demographics or</w:t>
            </w:r>
          </w:p>
          <w:p w:rsidR="00EE61D7" w:rsidRDefault="00EE61D7" w:rsidP="00EE61D7">
            <w:r>
              <w:t>• Result code data provided by the client on the requisition or specimen manifest that will be entered during order entry (i.e. Previous Biopsy Date, Clinical Information, Source, etc...)</w:t>
            </w:r>
          </w:p>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0915 - Process Control Code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ProcessControlCode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 process control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 Control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process control code.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OBX-28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berschrift3"/>
      </w:pPr>
      <w:r>
        <w:t>0916 - Relevant Clinicial Information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RelevantClinicialInformation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for additional clinical information about the patient or specimen to report the supporting and/or suspected diagnosis and clinical findings on requests for interpreted diagnostic studies.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2.16.840.1.113883.18.422</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relevantClincialInformation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additional clinical information about the patient or specimen to report the supporting and/or suspected diagnosis and clinical findings on requests for interpreted diagnostic studies. Used in HL7 Version 2.x messaging in the OBR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Relevant Clincial Information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http://terminology.hl7.org/CodeSystem/v2-0916</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2</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2.7.1</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2.16.840.1.113883.21.440</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hl7VS-relevantClincialInformation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that specify additional clinical information about the patient or specimen to report the supporting and/or suspected diagnosis and clinical findings on requests for interpreted diagnostic studies.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Relevant Clincial Information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unspecified</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Relevant Clincial Information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additional clinical information about the patient or specimen to report the supporting and/or suspected diagnosis and clinical findings on requests for interpreted diagnostic studies.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OBR-13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2.7.1</w:t>
            </w:r>
          </w:p>
        </w:tc>
      </w:tr>
    </w:tbl>
    <w:p w:rsidR="00EE61D7" w:rsidRDefault="00EE61D7" w:rsidP="00EE61D7"/>
    <w:p w:rsidR="00EE61D7" w:rsidRDefault="00EE61D7" w:rsidP="00EE61D7">
      <w:pPr>
        <w:pStyle w:val="Subheading"/>
      </w:pPr>
      <w:r>
        <w:t>Table 0916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40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20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F</w:t>
            </w:r>
          </w:p>
        </w:tc>
        <w:tc>
          <w:tcPr>
            <w:tcW w:w="4000" w:type="dxa"/>
            <w:tcBorders>
              <w:top w:val="single" w:sz="4" w:space="0" w:color="auto"/>
              <w:bottom w:val="single" w:sz="4" w:space="0" w:color="auto"/>
            </w:tcBorders>
            <w:shd w:val="clear" w:color="auto" w:fill="FFFFFF"/>
          </w:tcPr>
          <w:p w:rsidR="00EE61D7" w:rsidRDefault="00EE61D7" w:rsidP="00EE61D7">
            <w:pPr>
              <w:pStyle w:val="UserTableBody"/>
            </w:pPr>
            <w:r>
              <w:t>Patient was fasting prior to the procedure.</w:t>
            </w:r>
          </w:p>
        </w:tc>
        <w:tc>
          <w:tcPr>
            <w:tcW w:w="20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NF</w:t>
            </w:r>
          </w:p>
        </w:tc>
        <w:tc>
          <w:tcPr>
            <w:tcW w:w="4000" w:type="dxa"/>
            <w:tcBorders>
              <w:top w:val="single" w:sz="4" w:space="0" w:color="auto"/>
              <w:bottom w:val="single" w:sz="4" w:space="0" w:color="auto"/>
            </w:tcBorders>
            <w:shd w:val="clear" w:color="auto" w:fill="F3F3F3"/>
          </w:tcPr>
          <w:p w:rsidR="00EE61D7" w:rsidRDefault="00EE61D7" w:rsidP="00EE61D7">
            <w:r>
              <w:t>The patient indicated they did not fast prior to the procedure.</w:t>
            </w:r>
          </w:p>
        </w:tc>
        <w:tc>
          <w:tcPr>
            <w:tcW w:w="20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NG</w:t>
            </w:r>
          </w:p>
        </w:tc>
        <w:tc>
          <w:tcPr>
            <w:tcW w:w="4000" w:type="dxa"/>
            <w:tcBorders>
              <w:top w:val="single" w:sz="4" w:space="0" w:color="auto"/>
              <w:bottom w:val="single" w:sz="4" w:space="0" w:color="auto"/>
            </w:tcBorders>
            <w:shd w:val="clear" w:color="auto" w:fill="FFFFFF"/>
          </w:tcPr>
          <w:p w:rsidR="00EE61D7" w:rsidRDefault="00EE61D7" w:rsidP="00EE61D7">
            <w:r>
              <w:t>Not Given - Patient was not asked at the time of the procedure.</w:t>
            </w:r>
          </w:p>
        </w:tc>
        <w:tc>
          <w:tcPr>
            <w:tcW w:w="2000" w:type="dxa"/>
            <w:tcBorders>
              <w:top w:val="single" w:sz="4" w:space="0" w:color="auto"/>
              <w:bottom w:val="single" w:sz="4" w:space="0" w:color="auto"/>
            </w:tcBorders>
            <w:shd w:val="clear" w:color="auto" w:fill="FFFFFF"/>
          </w:tcPr>
          <w:p w:rsidR="00EE61D7" w:rsidRDefault="00EE61D7" w:rsidP="00EE61D7"/>
        </w:tc>
        <w:tc>
          <w:tcPr>
            <w:tcW w:w="12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ins w:id="1658" w:author="Frank Oemig" w:date="2023-06-17T00:59:00Z">
              <w:r>
                <w:t>FNA</w:t>
              </w:r>
            </w:ins>
          </w:p>
        </w:tc>
        <w:tc>
          <w:tcPr>
            <w:tcW w:w="4000" w:type="dxa"/>
            <w:tcBorders>
              <w:top w:val="single" w:sz="4" w:space="0" w:color="auto"/>
              <w:bottom w:val="double" w:sz="4" w:space="0" w:color="auto"/>
            </w:tcBorders>
            <w:shd w:val="clear" w:color="auto" w:fill="F3F3F3"/>
          </w:tcPr>
          <w:p w:rsidR="00EE61D7" w:rsidRDefault="00EE61D7" w:rsidP="00EE61D7">
            <w:ins w:id="1659" w:author="Frank Oemig" w:date="2023-06-17T00:59:00Z">
              <w:r>
                <w:t>Fasting not asked of the patient at time of procedure.</w:t>
              </w:r>
            </w:ins>
          </w:p>
        </w:tc>
        <w:tc>
          <w:tcPr>
            <w:tcW w:w="2000" w:type="dxa"/>
            <w:tcBorders>
              <w:top w:val="single" w:sz="4" w:space="0" w:color="auto"/>
              <w:bottom w:val="double" w:sz="4" w:space="0" w:color="auto"/>
            </w:tcBorders>
            <w:shd w:val="clear" w:color="auto" w:fill="F3F3F3"/>
          </w:tcPr>
          <w:p w:rsidR="00EE61D7" w:rsidRDefault="00EE61D7" w:rsidP="00EE61D7"/>
        </w:tc>
        <w:tc>
          <w:tcPr>
            <w:tcW w:w="12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0917 - Bolus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BolusType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 type of bolus.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2.16.840.1.113883.18.423</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bolusType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type of bolus.  Used in HL7 Version 2.x messaging in the RXV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Bolus Type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http://terminology.hl7.org/CodeSystem/v2-0917</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hl7VS-bolusType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a type of bolus.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Bolus Type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Bolus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type of bolus.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RXV-2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C</w:t>
            </w:r>
          </w:p>
        </w:tc>
        <w:tc>
          <w:tcPr>
            <w:tcW w:w="1600" w:type="dxa"/>
            <w:tcBorders>
              <w:bottom w:val="single" w:sz="4" w:space="0" w:color="auto"/>
            </w:tcBorders>
            <w:shd w:val="clear" w:color="auto" w:fill="FFFFFF"/>
          </w:tcPr>
          <w:p w:rsidR="00EE61D7" w:rsidRDefault="00EE61D7" w:rsidP="00EE61D7">
            <w:pPr>
              <w:pStyle w:val="HL7TableBody"/>
            </w:pPr>
            <w:r>
              <w:t>Supplemental</w:t>
            </w:r>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shd w:val="clear" w:color="auto" w:fill="F3F3F3"/>
          </w:tcPr>
          <w:p w:rsidR="00EE61D7" w:rsidRDefault="00EE61D7" w:rsidP="00EE61D7">
            <w:r>
              <w:t>L</w:t>
            </w:r>
          </w:p>
        </w:tc>
        <w:tc>
          <w:tcPr>
            <w:tcW w:w="1600" w:type="dxa"/>
            <w:shd w:val="clear" w:color="auto" w:fill="F3F3F3"/>
          </w:tcPr>
          <w:p w:rsidR="00EE61D7" w:rsidRDefault="00EE61D7" w:rsidP="00EE61D7">
            <w:r>
              <w:t>Loading</w:t>
            </w:r>
          </w:p>
        </w:tc>
        <w:tc>
          <w:tcPr>
            <w:tcW w:w="4400" w:type="dxa"/>
            <w:shd w:val="clear" w:color="auto" w:fill="F3F3F3"/>
          </w:tcPr>
          <w:p w:rsidR="00EE61D7" w:rsidRDefault="00EE61D7" w:rsidP="00EE61D7"/>
        </w:tc>
        <w:tc>
          <w:tcPr>
            <w:tcW w:w="1200" w:type="dxa"/>
            <w:shd w:val="clear" w:color="auto" w:fill="F3F3F3"/>
          </w:tcPr>
          <w:p w:rsidR="00EE61D7" w:rsidRDefault="00EE61D7" w:rsidP="00EE61D7"/>
        </w:tc>
        <w:tc>
          <w:tcPr>
            <w:tcW w:w="800" w:type="dxa"/>
            <w:shd w:val="clear" w:color="auto" w:fill="F3F3F3"/>
          </w:tcPr>
          <w:p w:rsidR="00EE61D7" w:rsidRDefault="00EE61D7" w:rsidP="00EE61D7"/>
        </w:tc>
      </w:tr>
    </w:tbl>
    <w:p w:rsidR="00EE61D7" w:rsidRDefault="00EE61D7" w:rsidP="00EE61D7"/>
    <w:p w:rsidR="00EE61D7" w:rsidRDefault="00EE61D7" w:rsidP="00EE61D7">
      <w:pPr>
        <w:pStyle w:val="berschrift3"/>
      </w:pPr>
      <w:r>
        <w:t>0918 - PCA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PcaType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 type of PCA.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2.16.840.1.113883.18.424</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pcaType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type of PCA.  Used in HL7 Version 2.x messaging in the RXV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PCA Type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http://terminology.hl7.org/CodeSystem/v2-0918</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hl7VS-pcaType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a type of PCA.</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PCA Type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http://terminology.hl7.org/ValueSet/v2-0918</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PCA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type of PCA.</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RXV-7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0918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C</w:t>
            </w:r>
          </w:p>
        </w:tc>
        <w:tc>
          <w:tcPr>
            <w:tcW w:w="1600" w:type="dxa"/>
            <w:tcBorders>
              <w:bottom w:val="single" w:sz="4" w:space="0" w:color="auto"/>
            </w:tcBorders>
            <w:shd w:val="clear" w:color="auto" w:fill="FFFFFF"/>
          </w:tcPr>
          <w:p w:rsidR="00EE61D7" w:rsidRDefault="00EE61D7" w:rsidP="00EE61D7">
            <w:pPr>
              <w:pStyle w:val="HL7TableBody"/>
            </w:pPr>
            <w:r>
              <w:t>Continuous</w:t>
            </w:r>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w:t>
            </w:r>
          </w:p>
        </w:tc>
        <w:tc>
          <w:tcPr>
            <w:tcW w:w="1600" w:type="dxa"/>
            <w:tcBorders>
              <w:bottom w:val="single" w:sz="4" w:space="0" w:color="auto"/>
            </w:tcBorders>
            <w:shd w:val="clear" w:color="auto" w:fill="F3F3F3"/>
          </w:tcPr>
          <w:p w:rsidR="00EE61D7" w:rsidRDefault="00EE61D7" w:rsidP="00EE61D7">
            <w:r>
              <w:t>PCA Only</w:t>
            </w:r>
          </w:p>
        </w:tc>
        <w:tc>
          <w:tcPr>
            <w:tcW w:w="44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PC</w:t>
            </w:r>
          </w:p>
        </w:tc>
        <w:tc>
          <w:tcPr>
            <w:tcW w:w="1600" w:type="dxa"/>
            <w:shd w:val="clear" w:color="auto" w:fill="FFFFFF"/>
          </w:tcPr>
          <w:p w:rsidR="00EE61D7" w:rsidRDefault="00EE61D7" w:rsidP="00EE61D7">
            <w:r>
              <w:t>PCA + Continuous</w:t>
            </w:r>
          </w:p>
        </w:tc>
        <w:tc>
          <w:tcPr>
            <w:tcW w:w="44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0919 - Exclusive Test</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919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ExclusiveTest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that define if a test should be a specific event with no other tests to be performed with this test, or not, or other special circumstances.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2.16.840.1.113883.18.425</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exclusiveTest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that define if a test should be a specific event with no other tests to be performed with this test, or not, or other special circumstances.  Used in HL7 Version 2.x messaging in Master Files (OM1 segment) to characterize observations in a master of such orderables.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Exclusive Test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http://terminology.hl7.org/CodeSystem/v2-0919</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hl7VS-exclusiveTest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Concepts that define if a test should be a specific event with no other tests to be performed with this test, or not, or other special circumstances.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Exclusive Test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http://terminology.hl7.org/ValueSet/v2-0919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0919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2.16.840.1.113883.12.919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Exclusive Test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that define if a test should be a specific event with no other tests to be performed with this test, or not, or other special circumstances.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OM1-48</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400"/>
        <w:gridCol w:w="34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2400" w:type="dxa"/>
            <w:tcBorders>
              <w:bottom w:val="single" w:sz="4" w:space="0" w:color="auto"/>
            </w:tcBorders>
            <w:shd w:val="clear" w:color="auto" w:fill="E6E6E6"/>
          </w:tcPr>
          <w:p w:rsidR="00EE61D7" w:rsidRDefault="00EE61D7" w:rsidP="00EE61D7">
            <w:pPr>
              <w:pStyle w:val="HL7TableHeader"/>
            </w:pPr>
            <w:r>
              <w:t>Display Name</w:t>
            </w:r>
          </w:p>
        </w:tc>
        <w:tc>
          <w:tcPr>
            <w:tcW w:w="1400" w:type="dxa"/>
            <w:tcBorders>
              <w:bottom w:val="single" w:sz="4" w:space="0" w:color="auto"/>
            </w:tcBorders>
            <w:shd w:val="clear" w:color="auto" w:fill="E6E6E6"/>
          </w:tcPr>
          <w:p w:rsidR="00EE61D7" w:rsidRDefault="00EE61D7" w:rsidP="00EE61D7">
            <w:pPr>
              <w:pStyle w:val="HL7TableHeader"/>
            </w:pPr>
            <w:r>
              <w:t>Definition</w:t>
            </w:r>
          </w:p>
        </w:tc>
        <w:tc>
          <w:tcPr>
            <w:tcW w:w="34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Y</w:t>
            </w:r>
          </w:p>
        </w:tc>
        <w:tc>
          <w:tcPr>
            <w:tcW w:w="2400" w:type="dxa"/>
            <w:tcBorders>
              <w:bottom w:val="single" w:sz="4" w:space="0" w:color="auto"/>
            </w:tcBorders>
            <w:shd w:val="clear" w:color="auto" w:fill="FFFFFF"/>
          </w:tcPr>
          <w:p w:rsidR="00EE61D7" w:rsidRDefault="00EE61D7" w:rsidP="00EE61D7">
            <w:pPr>
              <w:pStyle w:val="HL7TableBody"/>
            </w:pPr>
            <w:r>
              <w:t>This test should be exclusive</w:t>
            </w:r>
          </w:p>
        </w:tc>
        <w:tc>
          <w:tcPr>
            <w:tcW w:w="1400" w:type="dxa"/>
            <w:tcBorders>
              <w:bottom w:val="single" w:sz="4" w:space="0" w:color="auto"/>
            </w:tcBorders>
            <w:shd w:val="clear" w:color="auto" w:fill="FFFFFF"/>
          </w:tcPr>
          <w:p w:rsidR="00EE61D7" w:rsidRDefault="00EE61D7" w:rsidP="00EE61D7">
            <w:pPr>
              <w:pStyle w:val="HL7TableBody"/>
            </w:pPr>
          </w:p>
        </w:tc>
        <w:tc>
          <w:tcPr>
            <w:tcW w:w="34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N</w:t>
            </w:r>
          </w:p>
        </w:tc>
        <w:tc>
          <w:tcPr>
            <w:tcW w:w="2400" w:type="dxa"/>
            <w:tcBorders>
              <w:bottom w:val="single" w:sz="4" w:space="0" w:color="auto"/>
            </w:tcBorders>
            <w:shd w:val="clear" w:color="auto" w:fill="F3F3F3"/>
          </w:tcPr>
          <w:p w:rsidR="00EE61D7" w:rsidRDefault="00EE61D7" w:rsidP="00EE61D7">
            <w:r>
              <w:t>This test can be included with any number of other tests</w:t>
            </w:r>
          </w:p>
        </w:tc>
        <w:tc>
          <w:tcPr>
            <w:tcW w:w="1400" w:type="dxa"/>
            <w:tcBorders>
              <w:bottom w:val="single" w:sz="4" w:space="0" w:color="auto"/>
            </w:tcBorders>
            <w:shd w:val="clear" w:color="auto" w:fill="F3F3F3"/>
          </w:tcPr>
          <w:p w:rsidR="00EE61D7" w:rsidRDefault="00EE61D7" w:rsidP="00EE61D7"/>
        </w:tc>
        <w:tc>
          <w:tcPr>
            <w:tcW w:w="3400" w:type="dxa"/>
            <w:tcBorders>
              <w:bottom w:val="single" w:sz="4" w:space="0" w:color="auto"/>
            </w:tcBorders>
            <w:shd w:val="clear" w:color="auto" w:fill="F3F3F3"/>
          </w:tcPr>
          <w:p w:rsidR="00EE61D7" w:rsidRDefault="00EE61D7" w:rsidP="00EE61D7">
            <w:r>
              <w:t>Default -.will be assumed when this field is empty</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D</w:t>
            </w:r>
          </w:p>
        </w:tc>
        <w:tc>
          <w:tcPr>
            <w:tcW w:w="2400" w:type="dxa"/>
            <w:shd w:val="clear" w:color="auto" w:fill="FFFFFF"/>
          </w:tcPr>
          <w:p w:rsidR="00EE61D7" w:rsidRDefault="00EE61D7" w:rsidP="00EE61D7">
            <w:r>
              <w:t>In some cases, this test should be only exclusively with like tests (examples are cyto or pathology)</w:t>
            </w:r>
          </w:p>
        </w:tc>
        <w:tc>
          <w:tcPr>
            <w:tcW w:w="1400" w:type="dxa"/>
            <w:shd w:val="clear" w:color="auto" w:fill="FFFFFF"/>
          </w:tcPr>
          <w:p w:rsidR="00EE61D7" w:rsidRDefault="00EE61D7" w:rsidP="00EE61D7"/>
        </w:tc>
        <w:tc>
          <w:tcPr>
            <w:tcW w:w="3400" w:type="dxa"/>
            <w:shd w:val="clear" w:color="auto" w:fill="FFFFFF"/>
          </w:tcPr>
          <w:p w:rsidR="00EE61D7" w:rsidRDefault="00EE61D7" w:rsidP="00EE61D7">
            <w:r>
              <w:t>When  D is specified for this field, using field OM1-49 determines how tests must be grouped together.  Tests within the same Diagnostic Service Sector may be on the same requisition, and therefore in the same message</w:t>
            </w:r>
          </w:p>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0920 - Preferred Specimen/Attribute Status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PreferredSpecimen_AttributeStatus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that indicate whether a Specimen/Attribute is Preferred or Alternate for collection of a particular specimen.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2.16.840.1.113883.18.426</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preferredSpecimen-AttributeStatus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that indicate whether a Specimen/Attribute is Preferred or Alternate for collection of a particular specimen.  Used in HL7 Version 2.x messaging in Master Files (OM4 segment) to characterize information about specimens that are associated with certain observations.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Preferred Specimen/Attribute Status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http://terminology.hl7.org/CodeSystem/v2-0920</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hl7VS-preferredSpecimen-AttributeStatus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Concepts that indicate whether a Specimen/Attribute is Preferred or Alternate for collection of a particular specimen.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Preferred Specimen/Attribute Status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http://terminology.hl7.org/ValueSet/v2-0920</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Preferred Specimen/Attribute 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that indicate whether a Specimen/Attribute is Preferred or Alternate for collection of a particular specimen.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OM4-16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1400" w:type="dxa"/>
            <w:tcBorders>
              <w:bottom w:val="single" w:sz="4" w:space="0" w:color="auto"/>
            </w:tcBorders>
            <w:shd w:val="clear" w:color="auto" w:fill="E6E6E6"/>
          </w:tcPr>
          <w:p w:rsidR="00EE61D7" w:rsidRDefault="00EE61D7" w:rsidP="00EE61D7">
            <w:pPr>
              <w:pStyle w:val="HL7TableHeader"/>
            </w:pPr>
            <w:r>
              <w:t>Definition</w:t>
            </w:r>
          </w:p>
        </w:tc>
        <w:tc>
          <w:tcPr>
            <w:tcW w:w="4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P</w:t>
            </w:r>
          </w:p>
        </w:tc>
        <w:tc>
          <w:tcPr>
            <w:tcW w:w="1600" w:type="dxa"/>
            <w:tcBorders>
              <w:bottom w:val="single" w:sz="4" w:space="0" w:color="auto"/>
            </w:tcBorders>
            <w:shd w:val="clear" w:color="auto" w:fill="FFFFFF"/>
          </w:tcPr>
          <w:p w:rsidR="00EE61D7" w:rsidRDefault="00EE61D7" w:rsidP="00EE61D7">
            <w:pPr>
              <w:pStyle w:val="HL7TableBody"/>
            </w:pPr>
            <w:r>
              <w:t>Preferred</w:t>
            </w:r>
          </w:p>
        </w:tc>
        <w:tc>
          <w:tcPr>
            <w:tcW w:w="1400" w:type="dxa"/>
            <w:tcBorders>
              <w:bottom w:val="single" w:sz="4" w:space="0" w:color="auto"/>
            </w:tcBorders>
            <w:shd w:val="clear" w:color="auto" w:fill="FFFFFF"/>
          </w:tcPr>
          <w:p w:rsidR="00EE61D7" w:rsidRDefault="00EE61D7" w:rsidP="00EE61D7">
            <w:pPr>
              <w:pStyle w:val="HL7TableBody"/>
            </w:pPr>
          </w:p>
        </w:tc>
        <w:tc>
          <w:tcPr>
            <w:tcW w:w="4200" w:type="dxa"/>
            <w:tcBorders>
              <w:bottom w:val="single" w:sz="4" w:space="0" w:color="auto"/>
            </w:tcBorders>
            <w:shd w:val="clear" w:color="auto" w:fill="FFFFFF"/>
          </w:tcPr>
          <w:p w:rsidR="00EE61D7" w:rsidRDefault="00EE61D7" w:rsidP="00EE61D7">
            <w:pPr>
              <w:pStyle w:val="HL7TableBody"/>
            </w:pPr>
            <w:r>
              <w:t>This specimen is Preferred for all attributes (Container and Additive) identified in the OM4 segment.</w:t>
            </w: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shd w:val="clear" w:color="auto" w:fill="F3F3F3"/>
          </w:tcPr>
          <w:p w:rsidR="00EE61D7" w:rsidRDefault="00EE61D7" w:rsidP="00EE61D7">
            <w:r>
              <w:t>A</w:t>
            </w:r>
          </w:p>
        </w:tc>
        <w:tc>
          <w:tcPr>
            <w:tcW w:w="1600" w:type="dxa"/>
            <w:shd w:val="clear" w:color="auto" w:fill="F3F3F3"/>
          </w:tcPr>
          <w:p w:rsidR="00EE61D7" w:rsidRDefault="00EE61D7" w:rsidP="00EE61D7">
            <w:r>
              <w:t>Alternate</w:t>
            </w:r>
          </w:p>
        </w:tc>
        <w:tc>
          <w:tcPr>
            <w:tcW w:w="1400" w:type="dxa"/>
            <w:shd w:val="clear" w:color="auto" w:fill="F3F3F3"/>
          </w:tcPr>
          <w:p w:rsidR="00EE61D7" w:rsidRDefault="00EE61D7" w:rsidP="00EE61D7"/>
        </w:tc>
        <w:tc>
          <w:tcPr>
            <w:tcW w:w="4200" w:type="dxa"/>
            <w:shd w:val="clear" w:color="auto" w:fill="F3F3F3"/>
          </w:tcPr>
          <w:p w:rsidR="00EE61D7" w:rsidRDefault="00EE61D7" w:rsidP="00EE61D7">
            <w:r>
              <w:t>This is a specimen that is acceptable as a replacement for a preferred specimen.  In the following field (OM4-17), the sequence number of the preferred specimen must be messaged.</w:t>
            </w:r>
          </w:p>
        </w:tc>
        <w:tc>
          <w:tcPr>
            <w:tcW w:w="800" w:type="dxa"/>
            <w:shd w:val="clear" w:color="auto" w:fill="F3F3F3"/>
          </w:tcPr>
          <w:p w:rsidR="00EE61D7" w:rsidRDefault="00EE61D7" w:rsidP="00EE61D7"/>
        </w:tc>
      </w:tr>
    </w:tbl>
    <w:p w:rsidR="00EE61D7" w:rsidRDefault="00EE61D7" w:rsidP="00EE61D7"/>
    <w:p w:rsidR="00EE61D7" w:rsidRDefault="00EE61D7" w:rsidP="00EE61D7">
      <w:pPr>
        <w:pStyle w:val="berschrift3"/>
      </w:pPr>
      <w:r>
        <w:t>0921 - Certification Type Code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CertificationTypeCode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code for a certification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2.16.840.1.113883.18.427</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certificationType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code for the certification type.  Used in HL7 Version 2.x messaging in the IN3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Certification Type Code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http://terminology.hl7.org/CodeSystem/v2-0921</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hl7VS-certificationTypeCode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code for a certification 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Certification Type Code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Certification Type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code for the certification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IN3-26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ADM</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Admitting</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SERV</w:t>
            </w:r>
          </w:p>
        </w:tc>
        <w:tc>
          <w:tcPr>
            <w:tcW w:w="1600" w:type="dxa"/>
            <w:tcBorders>
              <w:top w:val="single" w:sz="4" w:space="0" w:color="auto"/>
              <w:bottom w:val="single" w:sz="4" w:space="0" w:color="auto"/>
            </w:tcBorders>
            <w:shd w:val="clear" w:color="auto" w:fill="F3F3F3"/>
          </w:tcPr>
          <w:p w:rsidR="00EE61D7" w:rsidRDefault="00EE61D7" w:rsidP="00EE61D7">
            <w:r>
              <w:t>Service</w:t>
            </w:r>
          </w:p>
        </w:tc>
        <w:tc>
          <w:tcPr>
            <w:tcW w:w="44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PROC</w:t>
            </w:r>
          </w:p>
        </w:tc>
        <w:tc>
          <w:tcPr>
            <w:tcW w:w="1600" w:type="dxa"/>
            <w:tcBorders>
              <w:top w:val="single" w:sz="4" w:space="0" w:color="auto"/>
              <w:bottom w:val="double" w:sz="4" w:space="0" w:color="auto"/>
            </w:tcBorders>
            <w:shd w:val="clear" w:color="auto" w:fill="FFFFFF"/>
          </w:tcPr>
          <w:p w:rsidR="00EE61D7" w:rsidRDefault="00EE61D7" w:rsidP="00EE61D7">
            <w:r>
              <w:t>Procedure</w:t>
            </w:r>
          </w:p>
        </w:tc>
        <w:tc>
          <w:tcPr>
            <w:tcW w:w="4400" w:type="dxa"/>
            <w:tcBorders>
              <w:top w:val="single" w:sz="4" w:space="0" w:color="auto"/>
              <w:bottom w:val="double" w:sz="4" w:space="0" w:color="auto"/>
            </w:tcBorders>
            <w:shd w:val="clear" w:color="auto" w:fill="FFFFFF"/>
          </w:tcPr>
          <w:p w:rsidR="00EE61D7" w:rsidRDefault="00EE61D7" w:rsidP="00EE61D7"/>
        </w:tc>
        <w:tc>
          <w:tcPr>
            <w:tcW w:w="1200" w:type="dxa"/>
            <w:tcBorders>
              <w:top w:val="single" w:sz="4" w:space="0" w:color="auto"/>
              <w:bottom w:val="double" w:sz="4" w:space="0" w:color="auto"/>
            </w:tcBorders>
            <w:shd w:val="clear" w:color="auto" w:fill="FFFFFF"/>
          </w:tcPr>
          <w:p w:rsidR="00EE61D7" w:rsidRDefault="00EE61D7" w:rsidP="00EE61D7"/>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0922 - Certification Category Code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CertificationCategoryCode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code for a certification category.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certificationCategory</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code for the certification category.  Used in HL7 Version 2.x messaging in the IN3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Certification Category Code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http://terminology.hl7.org/CodeSystem/v2-0922</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hl7VS-certificationCategoryCode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code for a certification category.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Certification Category Code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Certification Category Code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code for the certification category.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FM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IN3-27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40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20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IR</w:t>
            </w:r>
          </w:p>
        </w:tc>
        <w:tc>
          <w:tcPr>
            <w:tcW w:w="4000" w:type="dxa"/>
            <w:tcBorders>
              <w:top w:val="single" w:sz="4" w:space="0" w:color="auto"/>
              <w:bottom w:val="single" w:sz="4" w:space="0" w:color="auto"/>
            </w:tcBorders>
            <w:shd w:val="clear" w:color="auto" w:fill="FFFFFF"/>
          </w:tcPr>
          <w:p w:rsidR="00EE61D7" w:rsidRDefault="00EE61D7" w:rsidP="00EE61D7">
            <w:pPr>
              <w:pStyle w:val="UserTableBody"/>
            </w:pPr>
            <w:r>
              <w:t>Initial Request</w:t>
            </w:r>
          </w:p>
        </w:tc>
        <w:tc>
          <w:tcPr>
            <w:tcW w:w="20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RA</w:t>
            </w:r>
          </w:p>
        </w:tc>
        <w:tc>
          <w:tcPr>
            <w:tcW w:w="4000" w:type="dxa"/>
            <w:tcBorders>
              <w:top w:val="single" w:sz="4" w:space="0" w:color="auto"/>
              <w:bottom w:val="single" w:sz="4" w:space="0" w:color="auto"/>
            </w:tcBorders>
            <w:shd w:val="clear" w:color="auto" w:fill="F3F3F3"/>
          </w:tcPr>
          <w:p w:rsidR="00EE61D7" w:rsidRDefault="00EE61D7" w:rsidP="00EE61D7">
            <w:r>
              <w:t>Request for Appeal</w:t>
            </w:r>
          </w:p>
        </w:tc>
        <w:tc>
          <w:tcPr>
            <w:tcW w:w="20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RE</w:t>
            </w:r>
          </w:p>
        </w:tc>
        <w:tc>
          <w:tcPr>
            <w:tcW w:w="4000" w:type="dxa"/>
            <w:tcBorders>
              <w:top w:val="single" w:sz="4" w:space="0" w:color="auto"/>
              <w:bottom w:val="double" w:sz="4" w:space="0" w:color="auto"/>
            </w:tcBorders>
            <w:shd w:val="clear" w:color="auto" w:fill="FFFFFF"/>
          </w:tcPr>
          <w:p w:rsidR="00EE61D7" w:rsidRDefault="00EE61D7" w:rsidP="00EE61D7">
            <w:r>
              <w:t>Request for Extension</w:t>
            </w:r>
          </w:p>
        </w:tc>
        <w:tc>
          <w:tcPr>
            <w:tcW w:w="2000" w:type="dxa"/>
            <w:tcBorders>
              <w:top w:val="single" w:sz="4" w:space="0" w:color="auto"/>
              <w:bottom w:val="double" w:sz="4" w:space="0" w:color="auto"/>
            </w:tcBorders>
            <w:shd w:val="clear" w:color="auto" w:fill="FFFFFF"/>
          </w:tcPr>
          <w:p w:rsidR="00EE61D7" w:rsidRDefault="00EE61D7" w:rsidP="00EE61D7"/>
        </w:tc>
        <w:tc>
          <w:tcPr>
            <w:tcW w:w="1200" w:type="dxa"/>
            <w:tcBorders>
              <w:top w:val="single" w:sz="4" w:space="0" w:color="auto"/>
              <w:bottom w:val="double" w:sz="4" w:space="0" w:color="auto"/>
            </w:tcBorders>
            <w:shd w:val="clear" w:color="auto" w:fill="FFFFFF"/>
          </w:tcPr>
          <w:p w:rsidR="00EE61D7" w:rsidRDefault="00EE61D7" w:rsidP="00EE61D7"/>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0923 - Process Interruption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whether a process was interrrupted and whether a needle had been inserted in the donor's arm prior to the 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2.16.840.1.113883.18.429</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processInterruption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whether the process was interrrupted and whether the needle had been inserted in the donor's arm prior to the interruption.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Process Interruption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http://terminology.hl7.org/CodeSystem/v2-0923</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hl7VS-processInterruption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whether a process was interrrupted and whether a needle had been inserted in the donor's arm prior to the interruption.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Process Interruption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 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whether the process was interrrupted and whether the needle had been inserted in the donor's arm prior to the 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NIN</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r>
              <w:t>Process was not interrupted</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WOT</w:t>
            </w:r>
          </w:p>
        </w:tc>
        <w:tc>
          <w:tcPr>
            <w:tcW w:w="4400" w:type="dxa"/>
            <w:tcBorders>
              <w:top w:val="single" w:sz="4" w:space="0" w:color="auto"/>
              <w:bottom w:val="single" w:sz="4" w:space="0" w:color="auto"/>
            </w:tcBorders>
            <w:shd w:val="clear" w:color="auto" w:fill="F3F3F3"/>
          </w:tcPr>
          <w:p w:rsidR="00EE61D7" w:rsidRDefault="00EE61D7" w:rsidP="00EE61D7">
            <w:r>
              <w:t>Walk Out: Process interrupted before the Phlebotomist inserts the needle in the Donor's arm</w:t>
            </w:r>
          </w:p>
        </w:tc>
        <w:tc>
          <w:tcPr>
            <w:tcW w:w="1600" w:type="dxa"/>
            <w:tcBorders>
              <w:top w:val="single" w:sz="4" w:space="0" w:color="auto"/>
              <w:bottom w:val="single" w:sz="4" w:space="0" w:color="auto"/>
            </w:tcBorders>
            <w:shd w:val="clear" w:color="auto" w:fill="F3F3F3"/>
          </w:tcPr>
          <w:p w:rsidR="00EE61D7" w:rsidRDefault="00EE61D7" w:rsidP="00EE61D7"/>
        </w:tc>
        <w:tc>
          <w:tcPr>
            <w:tcW w:w="12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ABR</w:t>
            </w:r>
          </w:p>
        </w:tc>
        <w:tc>
          <w:tcPr>
            <w:tcW w:w="4400" w:type="dxa"/>
            <w:tcBorders>
              <w:top w:val="single" w:sz="4" w:space="0" w:color="auto"/>
              <w:bottom w:val="double" w:sz="4" w:space="0" w:color="auto"/>
            </w:tcBorders>
            <w:shd w:val="clear" w:color="auto" w:fill="FFFFFF"/>
          </w:tcPr>
          <w:p w:rsidR="00EE61D7" w:rsidRDefault="00EE61D7" w:rsidP="00EE61D7">
            <w:r>
              <w:t>Aborted Run: Process interrupted after the Phlebotomist inserts the needle in the Donor's arm</w:t>
            </w:r>
          </w:p>
        </w:tc>
        <w:tc>
          <w:tcPr>
            <w:tcW w:w="1600" w:type="dxa"/>
            <w:tcBorders>
              <w:top w:val="single" w:sz="4" w:space="0" w:color="auto"/>
              <w:bottom w:val="double" w:sz="4" w:space="0" w:color="auto"/>
            </w:tcBorders>
            <w:shd w:val="clear" w:color="auto" w:fill="FFFFFF"/>
          </w:tcPr>
          <w:p w:rsidR="00EE61D7" w:rsidRDefault="00EE61D7" w:rsidP="00EE61D7"/>
        </w:tc>
        <w:tc>
          <w:tcPr>
            <w:tcW w:w="1200" w:type="dxa"/>
            <w:tcBorders>
              <w:top w:val="single" w:sz="4" w:space="0" w:color="auto"/>
              <w:bottom w:val="double" w:sz="4" w:space="0" w:color="auto"/>
            </w:tcBorders>
            <w:shd w:val="clear" w:color="auto" w:fill="FFFFFF"/>
          </w:tcPr>
          <w:p w:rsidR="00EE61D7" w:rsidRDefault="00EE61D7" w:rsidP="00EE61D7"/>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EE61D7" w:rsidRDefault="00EE61D7" w:rsidP="00EE61D7">
      <w:pPr>
        <w:pStyle w:val="berschrift3"/>
      </w:pPr>
      <w:r>
        <w:t>0924 - Cumulative Dosage Limit UoM</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CumulativeDosageLimitUom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unit of measure (UoM) for the cumulative dosage limit.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2.16.840.1.113883.18.430</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cumulativeDosageLimitUom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Code system of concepts specifying the unit of measure (UoM) for the cumulative dosage limit.  Used in HL7 Version 2.x messaging in the CDO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Cumulative Dosage Limit UoM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http://terminology.hl7.org/CodeSystem/v2-0924</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2.16.840.1.113883.21.448</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hl7VS-cumulativeDosageLimitUom</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unit of measure (UoM) for the cumulative dosage limit.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Cumulative Dosage Limit UoM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representative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Cumulative Dosage Limit UoM</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unit of measure (UoM) for the cumulative dosage limit.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CDO-4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0"/>
        <w:gridCol w:w="3000"/>
        <w:gridCol w:w="1600"/>
        <w:gridCol w:w="2400"/>
        <w:gridCol w:w="800"/>
      </w:tblGrid>
      <w:tr w:rsidR="00EE61D7" w:rsidTr="00EE61D7">
        <w:tblPrEx>
          <w:tblCellMar>
            <w:top w:w="0" w:type="dxa"/>
            <w:bottom w:w="0" w:type="dxa"/>
          </w:tblCellMar>
        </w:tblPrEx>
        <w:trPr>
          <w:tblHeader/>
        </w:trPr>
        <w:tc>
          <w:tcPr>
            <w:tcW w:w="14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30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24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400" w:type="dxa"/>
            <w:tcBorders>
              <w:top w:val="single" w:sz="4" w:space="0" w:color="auto"/>
              <w:bottom w:val="single" w:sz="4" w:space="0" w:color="auto"/>
            </w:tcBorders>
            <w:shd w:val="clear" w:color="auto" w:fill="FFFFFF"/>
          </w:tcPr>
          <w:p w:rsidR="00EE61D7" w:rsidRDefault="00EE61D7" w:rsidP="00EE61D7">
            <w:pPr>
              <w:pStyle w:val="UserTableBody"/>
            </w:pPr>
            <w:r>
              <w:t>A</w:t>
            </w:r>
          </w:p>
        </w:tc>
        <w:tc>
          <w:tcPr>
            <w:tcW w:w="3000" w:type="dxa"/>
            <w:tcBorders>
              <w:top w:val="single" w:sz="4" w:space="0" w:color="auto"/>
              <w:bottom w:val="single" w:sz="4" w:space="0" w:color="auto"/>
            </w:tcBorders>
            <w:shd w:val="clear" w:color="auto" w:fill="FFFFFF"/>
          </w:tcPr>
          <w:p w:rsidR="00EE61D7" w:rsidRDefault="00EE61D7" w:rsidP="00EE61D7">
            <w:pPr>
              <w:pStyle w:val="UserTableBody"/>
            </w:pPr>
            <w:r>
              <w:t>Annual</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24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400" w:type="dxa"/>
            <w:tcBorders>
              <w:top w:val="single" w:sz="4" w:space="0" w:color="auto"/>
              <w:bottom w:val="single" w:sz="4" w:space="0" w:color="auto"/>
            </w:tcBorders>
            <w:shd w:val="clear" w:color="auto" w:fill="F3F3F3"/>
          </w:tcPr>
          <w:p w:rsidR="00EE61D7" w:rsidRDefault="00EE61D7" w:rsidP="00EE61D7">
            <w:r>
              <w:t>D</w:t>
            </w:r>
          </w:p>
        </w:tc>
        <w:tc>
          <w:tcPr>
            <w:tcW w:w="3000" w:type="dxa"/>
            <w:tcBorders>
              <w:top w:val="single" w:sz="4" w:space="0" w:color="auto"/>
              <w:bottom w:val="single" w:sz="4" w:space="0" w:color="auto"/>
            </w:tcBorders>
            <w:shd w:val="clear" w:color="auto" w:fill="F3F3F3"/>
          </w:tcPr>
          <w:p w:rsidR="00EE61D7" w:rsidRDefault="00EE61D7" w:rsidP="00EE61D7">
            <w:r>
              <w:t>Per Day</w:t>
            </w:r>
          </w:p>
        </w:tc>
        <w:tc>
          <w:tcPr>
            <w:tcW w:w="1600" w:type="dxa"/>
            <w:tcBorders>
              <w:top w:val="single" w:sz="4" w:space="0" w:color="auto"/>
              <w:bottom w:val="single" w:sz="4" w:space="0" w:color="auto"/>
            </w:tcBorders>
            <w:shd w:val="clear" w:color="auto" w:fill="F3F3F3"/>
          </w:tcPr>
          <w:p w:rsidR="00EE61D7" w:rsidRDefault="00EE61D7" w:rsidP="00EE61D7"/>
        </w:tc>
        <w:tc>
          <w:tcPr>
            <w:tcW w:w="24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400" w:type="dxa"/>
            <w:tcBorders>
              <w:top w:val="single" w:sz="4" w:space="0" w:color="auto"/>
              <w:bottom w:val="single" w:sz="4" w:space="0" w:color="auto"/>
            </w:tcBorders>
            <w:shd w:val="clear" w:color="auto" w:fill="FFFFFF"/>
          </w:tcPr>
          <w:p w:rsidR="00EE61D7" w:rsidRDefault="00EE61D7" w:rsidP="00EE61D7">
            <w:r>
              <w:t>M</w:t>
            </w:r>
          </w:p>
        </w:tc>
        <w:tc>
          <w:tcPr>
            <w:tcW w:w="3000" w:type="dxa"/>
            <w:tcBorders>
              <w:top w:val="single" w:sz="4" w:space="0" w:color="auto"/>
              <w:bottom w:val="single" w:sz="4" w:space="0" w:color="auto"/>
            </w:tcBorders>
            <w:shd w:val="clear" w:color="auto" w:fill="FFFFFF"/>
          </w:tcPr>
          <w:p w:rsidR="00EE61D7" w:rsidRDefault="00EE61D7" w:rsidP="00EE61D7">
            <w:r>
              <w:t>Per Month</w:t>
            </w:r>
          </w:p>
        </w:tc>
        <w:tc>
          <w:tcPr>
            <w:tcW w:w="1600" w:type="dxa"/>
            <w:tcBorders>
              <w:top w:val="single" w:sz="4" w:space="0" w:color="auto"/>
              <w:bottom w:val="single" w:sz="4" w:space="0" w:color="auto"/>
            </w:tcBorders>
            <w:shd w:val="clear" w:color="auto" w:fill="FFFFFF"/>
          </w:tcPr>
          <w:p w:rsidR="00EE61D7" w:rsidRDefault="00EE61D7" w:rsidP="00EE61D7"/>
        </w:tc>
        <w:tc>
          <w:tcPr>
            <w:tcW w:w="24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400" w:type="dxa"/>
            <w:tcBorders>
              <w:top w:val="single" w:sz="4" w:space="0" w:color="auto"/>
              <w:bottom w:val="single" w:sz="4" w:space="0" w:color="auto"/>
            </w:tcBorders>
            <w:shd w:val="clear" w:color="auto" w:fill="F3F3F3"/>
          </w:tcPr>
          <w:p w:rsidR="00EE61D7" w:rsidRDefault="00EE61D7" w:rsidP="00EE61D7">
            <w:r>
              <w:t>O</w:t>
            </w:r>
          </w:p>
        </w:tc>
        <w:tc>
          <w:tcPr>
            <w:tcW w:w="3000" w:type="dxa"/>
            <w:tcBorders>
              <w:top w:val="single" w:sz="4" w:space="0" w:color="auto"/>
              <w:bottom w:val="single" w:sz="4" w:space="0" w:color="auto"/>
            </w:tcBorders>
            <w:shd w:val="clear" w:color="auto" w:fill="F3F3F3"/>
          </w:tcPr>
          <w:p w:rsidR="00EE61D7" w:rsidRDefault="00EE61D7" w:rsidP="00EE61D7">
            <w:r>
              <w:t>Duration of the Order</w:t>
            </w:r>
          </w:p>
        </w:tc>
        <w:tc>
          <w:tcPr>
            <w:tcW w:w="1600" w:type="dxa"/>
            <w:tcBorders>
              <w:top w:val="single" w:sz="4" w:space="0" w:color="auto"/>
              <w:bottom w:val="single" w:sz="4" w:space="0" w:color="auto"/>
            </w:tcBorders>
            <w:shd w:val="clear" w:color="auto" w:fill="F3F3F3"/>
          </w:tcPr>
          <w:p w:rsidR="00EE61D7" w:rsidRDefault="00EE61D7" w:rsidP="00EE61D7"/>
        </w:tc>
        <w:tc>
          <w:tcPr>
            <w:tcW w:w="2400" w:type="dxa"/>
            <w:tcBorders>
              <w:top w:val="single" w:sz="4" w:space="0" w:color="auto"/>
              <w:bottom w:val="single" w:sz="4" w:space="0" w:color="auto"/>
            </w:tcBorders>
            <w:shd w:val="clear" w:color="auto" w:fill="F3F3F3"/>
          </w:tcPr>
          <w:p w:rsidR="00EE61D7" w:rsidRDefault="00EE61D7" w:rsidP="00EE61D7">
            <w:r>
              <w:t>Not from UCUM</w:t>
            </w:r>
          </w:p>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400" w:type="dxa"/>
            <w:tcBorders>
              <w:top w:val="single" w:sz="4" w:space="0" w:color="auto"/>
              <w:bottom w:val="single" w:sz="4" w:space="0" w:color="auto"/>
            </w:tcBorders>
            <w:shd w:val="clear" w:color="auto" w:fill="FFFFFF"/>
          </w:tcPr>
          <w:p w:rsidR="00EE61D7" w:rsidRDefault="00EE61D7" w:rsidP="00EE61D7">
            <w:r>
              <w:t>PL</w:t>
            </w:r>
          </w:p>
        </w:tc>
        <w:tc>
          <w:tcPr>
            <w:tcW w:w="3000" w:type="dxa"/>
            <w:tcBorders>
              <w:top w:val="single" w:sz="4" w:space="0" w:color="auto"/>
              <w:bottom w:val="single" w:sz="4" w:space="0" w:color="auto"/>
            </w:tcBorders>
            <w:shd w:val="clear" w:color="auto" w:fill="FFFFFF"/>
          </w:tcPr>
          <w:p w:rsidR="00EE61D7" w:rsidRDefault="00EE61D7" w:rsidP="00EE61D7">
            <w:r>
              <w:t>Patients Lifetime</w:t>
            </w:r>
          </w:p>
        </w:tc>
        <w:tc>
          <w:tcPr>
            <w:tcW w:w="1600" w:type="dxa"/>
            <w:tcBorders>
              <w:top w:val="single" w:sz="4" w:space="0" w:color="auto"/>
              <w:bottom w:val="single" w:sz="4" w:space="0" w:color="auto"/>
            </w:tcBorders>
            <w:shd w:val="clear" w:color="auto" w:fill="FFFFFF"/>
          </w:tcPr>
          <w:p w:rsidR="00EE61D7" w:rsidRDefault="00EE61D7" w:rsidP="00EE61D7"/>
        </w:tc>
        <w:tc>
          <w:tcPr>
            <w:tcW w:w="2400" w:type="dxa"/>
            <w:tcBorders>
              <w:top w:val="single" w:sz="4" w:space="0" w:color="auto"/>
              <w:bottom w:val="single" w:sz="4" w:space="0" w:color="auto"/>
            </w:tcBorders>
            <w:shd w:val="clear" w:color="auto" w:fill="FFFFFF"/>
          </w:tcPr>
          <w:p w:rsidR="00EE61D7" w:rsidRDefault="00EE61D7" w:rsidP="00EE61D7">
            <w:r>
              <w:t>Not from UCUM</w:t>
            </w:r>
          </w:p>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400" w:type="dxa"/>
            <w:tcBorders>
              <w:top w:val="single" w:sz="4" w:space="0" w:color="auto"/>
              <w:bottom w:val="double" w:sz="4" w:space="0" w:color="auto"/>
            </w:tcBorders>
            <w:shd w:val="clear" w:color="auto" w:fill="F3F3F3"/>
          </w:tcPr>
          <w:p w:rsidR="00EE61D7" w:rsidRDefault="00EE61D7" w:rsidP="00EE61D7">
            <w:r>
              <w:t>WK</w:t>
            </w:r>
          </w:p>
        </w:tc>
        <w:tc>
          <w:tcPr>
            <w:tcW w:w="3000" w:type="dxa"/>
            <w:tcBorders>
              <w:top w:val="single" w:sz="4" w:space="0" w:color="auto"/>
              <w:bottom w:val="double" w:sz="4" w:space="0" w:color="auto"/>
            </w:tcBorders>
            <w:shd w:val="clear" w:color="auto" w:fill="F3F3F3"/>
          </w:tcPr>
          <w:p w:rsidR="00EE61D7" w:rsidRDefault="00EE61D7" w:rsidP="00EE61D7">
            <w:r>
              <w:t>Per Week</w:t>
            </w:r>
          </w:p>
        </w:tc>
        <w:tc>
          <w:tcPr>
            <w:tcW w:w="1600" w:type="dxa"/>
            <w:tcBorders>
              <w:top w:val="single" w:sz="4" w:space="0" w:color="auto"/>
              <w:bottom w:val="double" w:sz="4" w:space="0" w:color="auto"/>
            </w:tcBorders>
            <w:shd w:val="clear" w:color="auto" w:fill="F3F3F3"/>
          </w:tcPr>
          <w:p w:rsidR="00EE61D7" w:rsidRDefault="00EE61D7" w:rsidP="00EE61D7"/>
        </w:tc>
        <w:tc>
          <w:tcPr>
            <w:tcW w:w="24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0925 - Phlebotomy Issue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PhlebotomyIssue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a phlebotomy issue.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2.16.840.1.113883.18.431</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phlebotomyIssue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phlebotomy issue.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Phlebotomy Issue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http://terminology.hl7.org/CodeSystem/v2-0925</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2.16.840.1.113883.21.449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hl7VS-phlebotomyIssue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a phlebotomy issue.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Phlebotomy Issue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Phlebotomy Issue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phlebotomy issue.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DON-14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4400" w:type="dxa"/>
            <w:tcBorders>
              <w:bottom w:val="single" w:sz="4" w:space="0" w:color="auto"/>
            </w:tcBorders>
            <w:shd w:val="clear" w:color="auto" w:fill="E6E6E6"/>
          </w:tcPr>
          <w:p w:rsidR="00EE61D7" w:rsidRDefault="00EE61D7" w:rsidP="00EE61D7">
            <w:pPr>
              <w:pStyle w:val="HL7TableHeader"/>
            </w:pPr>
            <w:r>
              <w:t>Display Name</w:t>
            </w:r>
          </w:p>
        </w:tc>
        <w:tc>
          <w:tcPr>
            <w:tcW w:w="16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INF</w:t>
            </w:r>
          </w:p>
        </w:tc>
        <w:tc>
          <w:tcPr>
            <w:tcW w:w="4400" w:type="dxa"/>
            <w:tcBorders>
              <w:bottom w:val="single" w:sz="4" w:space="0" w:color="auto"/>
            </w:tcBorders>
            <w:shd w:val="clear" w:color="auto" w:fill="FFFFFF"/>
          </w:tcPr>
          <w:p w:rsidR="00EE61D7" w:rsidRDefault="00EE61D7" w:rsidP="00EE61D7">
            <w:pPr>
              <w:pStyle w:val="HL7TableBody"/>
            </w:pPr>
            <w:r>
              <w:t>Infiltration</w:t>
            </w:r>
          </w:p>
        </w:tc>
        <w:tc>
          <w:tcPr>
            <w:tcW w:w="16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VSM</w:t>
            </w:r>
          </w:p>
        </w:tc>
        <w:tc>
          <w:tcPr>
            <w:tcW w:w="4400" w:type="dxa"/>
            <w:tcBorders>
              <w:bottom w:val="single" w:sz="4" w:space="0" w:color="auto"/>
            </w:tcBorders>
            <w:shd w:val="clear" w:color="auto" w:fill="F3F3F3"/>
          </w:tcPr>
          <w:p w:rsidR="00EE61D7" w:rsidRDefault="00EE61D7" w:rsidP="00EE61D7">
            <w:r>
              <w:t>Vein Spasm</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COL</w:t>
            </w:r>
          </w:p>
        </w:tc>
        <w:tc>
          <w:tcPr>
            <w:tcW w:w="4400" w:type="dxa"/>
            <w:tcBorders>
              <w:bottom w:val="single" w:sz="4" w:space="0" w:color="auto"/>
            </w:tcBorders>
            <w:shd w:val="clear" w:color="auto" w:fill="FFFFFF"/>
          </w:tcPr>
          <w:p w:rsidR="00EE61D7" w:rsidRDefault="00EE61D7" w:rsidP="00EE61D7">
            <w:r>
              <w:t>Collapse</w:t>
            </w:r>
          </w:p>
        </w:tc>
        <w:tc>
          <w:tcPr>
            <w:tcW w:w="1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MIS</w:t>
            </w:r>
          </w:p>
        </w:tc>
        <w:tc>
          <w:tcPr>
            <w:tcW w:w="4400" w:type="dxa"/>
            <w:tcBorders>
              <w:bottom w:val="single" w:sz="4" w:space="0" w:color="auto"/>
            </w:tcBorders>
            <w:shd w:val="clear" w:color="auto" w:fill="F3F3F3"/>
          </w:tcPr>
          <w:p w:rsidR="00EE61D7" w:rsidRDefault="00EE61D7" w:rsidP="00EE61D7">
            <w:r>
              <w:t>Missed / in tissue</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NAD</w:t>
            </w:r>
          </w:p>
        </w:tc>
        <w:tc>
          <w:tcPr>
            <w:tcW w:w="4400" w:type="dxa"/>
            <w:tcBorders>
              <w:bottom w:val="single" w:sz="4" w:space="0" w:color="auto"/>
            </w:tcBorders>
            <w:shd w:val="clear" w:color="auto" w:fill="FFFFFF"/>
          </w:tcPr>
          <w:p w:rsidR="00EE61D7" w:rsidRDefault="00EE61D7" w:rsidP="00EE61D7">
            <w:r>
              <w:t>Needle adjustment (this may not end a procedure, if successful will impact component production)</w:t>
            </w:r>
          </w:p>
        </w:tc>
        <w:tc>
          <w:tcPr>
            <w:tcW w:w="1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PFL</w:t>
            </w:r>
          </w:p>
        </w:tc>
        <w:tc>
          <w:tcPr>
            <w:tcW w:w="4400" w:type="dxa"/>
            <w:tcBorders>
              <w:bottom w:val="single" w:sz="4" w:space="0" w:color="auto"/>
            </w:tcBorders>
            <w:shd w:val="clear" w:color="auto" w:fill="F3F3F3"/>
          </w:tcPr>
          <w:p w:rsidR="00EE61D7" w:rsidRDefault="00EE61D7" w:rsidP="00EE61D7">
            <w:r>
              <w:t>Poor flow</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CLT</w:t>
            </w:r>
          </w:p>
        </w:tc>
        <w:tc>
          <w:tcPr>
            <w:tcW w:w="4400" w:type="dxa"/>
            <w:tcBorders>
              <w:bottom w:val="single" w:sz="4" w:space="0" w:color="auto"/>
            </w:tcBorders>
            <w:shd w:val="clear" w:color="auto" w:fill="FFFFFF"/>
          </w:tcPr>
          <w:p w:rsidR="00EE61D7" w:rsidRDefault="00EE61D7" w:rsidP="00EE61D7">
            <w:r>
              <w:t>Clotted</w:t>
            </w:r>
          </w:p>
        </w:tc>
        <w:tc>
          <w:tcPr>
            <w:tcW w:w="1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DND</w:t>
            </w:r>
          </w:p>
        </w:tc>
        <w:tc>
          <w:tcPr>
            <w:tcW w:w="4400" w:type="dxa"/>
            <w:tcBorders>
              <w:bottom w:val="single" w:sz="4" w:space="0" w:color="auto"/>
            </w:tcBorders>
            <w:shd w:val="clear" w:color="auto" w:fill="F3F3F3"/>
          </w:tcPr>
          <w:p w:rsidR="00EE61D7" w:rsidRDefault="00EE61D7" w:rsidP="00EE61D7">
            <w:r>
              <w:t>Defective Needle</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DBG</w:t>
            </w:r>
          </w:p>
        </w:tc>
        <w:tc>
          <w:tcPr>
            <w:tcW w:w="4400" w:type="dxa"/>
            <w:tcBorders>
              <w:bottom w:val="single" w:sz="4" w:space="0" w:color="auto"/>
            </w:tcBorders>
            <w:shd w:val="clear" w:color="auto" w:fill="FFFFFF"/>
          </w:tcPr>
          <w:p w:rsidR="00EE61D7" w:rsidRDefault="00EE61D7" w:rsidP="00EE61D7">
            <w:r>
              <w:t>Defective Bag</w:t>
            </w:r>
          </w:p>
        </w:tc>
        <w:tc>
          <w:tcPr>
            <w:tcW w:w="1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DAK</w:t>
            </w:r>
          </w:p>
        </w:tc>
        <w:tc>
          <w:tcPr>
            <w:tcW w:w="4400" w:type="dxa"/>
            <w:tcBorders>
              <w:bottom w:val="single" w:sz="4" w:space="0" w:color="auto"/>
            </w:tcBorders>
            <w:shd w:val="clear" w:color="auto" w:fill="F3F3F3"/>
          </w:tcPr>
          <w:p w:rsidR="00EE61D7" w:rsidRDefault="00EE61D7" w:rsidP="00EE61D7">
            <w:r>
              <w:t>Defective Apheresis Kit</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DMT</w:t>
            </w:r>
          </w:p>
        </w:tc>
        <w:tc>
          <w:tcPr>
            <w:tcW w:w="4400" w:type="dxa"/>
            <w:tcBorders>
              <w:bottom w:val="single" w:sz="4" w:space="0" w:color="auto"/>
            </w:tcBorders>
            <w:shd w:val="clear" w:color="auto" w:fill="FFFFFF"/>
          </w:tcPr>
          <w:p w:rsidR="00EE61D7" w:rsidRDefault="00EE61D7" w:rsidP="00EE61D7">
            <w:r>
              <w:t>Defective Instrument</w:t>
            </w:r>
          </w:p>
        </w:tc>
        <w:tc>
          <w:tcPr>
            <w:tcW w:w="16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IPF</w:t>
            </w:r>
          </w:p>
        </w:tc>
        <w:tc>
          <w:tcPr>
            <w:tcW w:w="4400" w:type="dxa"/>
            <w:tcBorders>
              <w:bottom w:val="single" w:sz="4" w:space="0" w:color="auto"/>
            </w:tcBorders>
            <w:shd w:val="clear" w:color="auto" w:fill="F3F3F3"/>
          </w:tcPr>
          <w:p w:rsidR="00EE61D7" w:rsidRDefault="00EE61D7" w:rsidP="00EE61D7">
            <w:r>
              <w:t>Instrument Power Failure</w:t>
            </w:r>
          </w:p>
        </w:tc>
        <w:tc>
          <w:tcPr>
            <w:tcW w:w="16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ACN</w:t>
            </w:r>
          </w:p>
        </w:tc>
        <w:tc>
          <w:tcPr>
            <w:tcW w:w="4400" w:type="dxa"/>
            <w:shd w:val="clear" w:color="auto" w:fill="FFFFFF"/>
          </w:tcPr>
          <w:p w:rsidR="00EE61D7" w:rsidRDefault="00EE61D7" w:rsidP="00EE61D7">
            <w:r>
              <w:t>Air Contamination</w:t>
            </w:r>
          </w:p>
        </w:tc>
        <w:tc>
          <w:tcPr>
            <w:tcW w:w="16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0926 - Phlebotomy Status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PhlebotomyStatus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status of a phlebotomy.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2.16.840.1.113883.18.432</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phlebotomyStatus</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status of the phlebotomy.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Phlebotomy Status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http://terminology.hl7.org/CodeSystem/v2-0926</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2.16.840.1.113883.21.450</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hl7VS-phlebotomyStatus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status of a phlebotomy.</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Phlebotomy Status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Phlebotomy Status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status of the phlebotomy.</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DON-21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1400" w:type="dxa"/>
            <w:tcBorders>
              <w:bottom w:val="single" w:sz="4" w:space="0" w:color="auto"/>
            </w:tcBorders>
            <w:shd w:val="clear" w:color="auto" w:fill="E6E6E6"/>
          </w:tcPr>
          <w:p w:rsidR="00EE61D7" w:rsidRDefault="00EE61D7" w:rsidP="00EE61D7">
            <w:pPr>
              <w:pStyle w:val="HL7TableHeader"/>
            </w:pPr>
            <w:r>
              <w:t>Definition</w:t>
            </w:r>
          </w:p>
        </w:tc>
        <w:tc>
          <w:tcPr>
            <w:tcW w:w="4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SUC</w:t>
            </w:r>
          </w:p>
        </w:tc>
        <w:tc>
          <w:tcPr>
            <w:tcW w:w="1600" w:type="dxa"/>
            <w:tcBorders>
              <w:bottom w:val="single" w:sz="4" w:space="0" w:color="auto"/>
            </w:tcBorders>
            <w:shd w:val="clear" w:color="auto" w:fill="FFFFFF"/>
          </w:tcPr>
          <w:p w:rsidR="00EE61D7" w:rsidRDefault="00EE61D7" w:rsidP="00EE61D7">
            <w:pPr>
              <w:pStyle w:val="HL7TableBody"/>
            </w:pPr>
            <w:r>
              <w:t>Successful</w:t>
            </w:r>
          </w:p>
        </w:tc>
        <w:tc>
          <w:tcPr>
            <w:tcW w:w="1400" w:type="dxa"/>
            <w:tcBorders>
              <w:bottom w:val="single" w:sz="4" w:space="0" w:color="auto"/>
            </w:tcBorders>
            <w:shd w:val="clear" w:color="auto" w:fill="FFFFFF"/>
          </w:tcPr>
          <w:p w:rsidR="00EE61D7" w:rsidRDefault="00EE61D7" w:rsidP="00EE61D7">
            <w:pPr>
              <w:pStyle w:val="HL7TableBody"/>
            </w:pPr>
          </w:p>
        </w:tc>
        <w:tc>
          <w:tcPr>
            <w:tcW w:w="4200" w:type="dxa"/>
            <w:tcBorders>
              <w:bottom w:val="single" w:sz="4" w:space="0" w:color="auto"/>
            </w:tcBorders>
            <w:shd w:val="clear" w:color="auto" w:fill="FFFFFF"/>
          </w:tcPr>
          <w:p w:rsidR="00EE61D7" w:rsidRDefault="00EE61D7" w:rsidP="00EE61D7">
            <w:pPr>
              <w:pStyle w:val="HL7TableBody"/>
            </w:pPr>
            <w:r>
              <w:t>Successful means a complete component was drawn</w:t>
            </w: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NDR</w:t>
            </w:r>
          </w:p>
        </w:tc>
        <w:tc>
          <w:tcPr>
            <w:tcW w:w="1600" w:type="dxa"/>
            <w:tcBorders>
              <w:bottom w:val="single" w:sz="4" w:space="0" w:color="auto"/>
            </w:tcBorders>
            <w:shd w:val="clear" w:color="auto" w:fill="F3F3F3"/>
          </w:tcPr>
          <w:p w:rsidR="00EE61D7" w:rsidRDefault="00EE61D7" w:rsidP="00EE61D7">
            <w:r>
              <w:t>Not Drawn</w:t>
            </w:r>
          </w:p>
        </w:tc>
        <w:tc>
          <w:tcPr>
            <w:tcW w:w="1400" w:type="dxa"/>
            <w:tcBorders>
              <w:bottom w:val="single" w:sz="4" w:space="0" w:color="auto"/>
            </w:tcBorders>
            <w:shd w:val="clear" w:color="auto" w:fill="F3F3F3"/>
          </w:tcPr>
          <w:p w:rsidR="00EE61D7" w:rsidRDefault="00EE61D7" w:rsidP="00EE61D7"/>
        </w:tc>
        <w:tc>
          <w:tcPr>
            <w:tcW w:w="4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UL5</w:t>
            </w:r>
          </w:p>
        </w:tc>
        <w:tc>
          <w:tcPr>
            <w:tcW w:w="1600" w:type="dxa"/>
            <w:shd w:val="clear" w:color="auto" w:fill="FFFFFF"/>
          </w:tcPr>
          <w:p w:rsidR="00EE61D7" w:rsidRDefault="00EE61D7" w:rsidP="00EE61D7">
            <w:r>
              <w:t>Unsuccessful Less than 50 ml drawn</w:t>
            </w:r>
          </w:p>
        </w:tc>
        <w:tc>
          <w:tcPr>
            <w:tcW w:w="1400" w:type="dxa"/>
            <w:shd w:val="clear" w:color="auto" w:fill="FFFFFF"/>
          </w:tcPr>
          <w:p w:rsidR="00EE61D7" w:rsidRDefault="00EE61D7" w:rsidP="00EE61D7"/>
        </w:tc>
        <w:tc>
          <w:tcPr>
            <w:tcW w:w="4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0927 - Arm Stick</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ArmStick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arm(s) receiving a stick.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2.16.840.1.113883.18.433</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armStick</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arm(s) receiving the stick.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Arm Stick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http://terminology.hl7.org/CodeSystem/v2-0927</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hl7VS-armStick</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arm(s) receiving a stick.</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Arm Stick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Arm Stick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arm(s) receiving the stick.</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DON-22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L</w:t>
            </w:r>
          </w:p>
        </w:tc>
        <w:tc>
          <w:tcPr>
            <w:tcW w:w="1600" w:type="dxa"/>
            <w:tcBorders>
              <w:bottom w:val="single" w:sz="4" w:space="0" w:color="auto"/>
            </w:tcBorders>
            <w:shd w:val="clear" w:color="auto" w:fill="FFFFFF"/>
          </w:tcPr>
          <w:p w:rsidR="00EE61D7" w:rsidRDefault="00EE61D7" w:rsidP="00EE61D7">
            <w:pPr>
              <w:pStyle w:val="HL7TableBody"/>
            </w:pPr>
            <w:r>
              <w:t>Left Arm</w:t>
            </w:r>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R</w:t>
            </w:r>
          </w:p>
        </w:tc>
        <w:tc>
          <w:tcPr>
            <w:tcW w:w="1600" w:type="dxa"/>
            <w:tcBorders>
              <w:bottom w:val="single" w:sz="4" w:space="0" w:color="auto"/>
            </w:tcBorders>
            <w:shd w:val="clear" w:color="auto" w:fill="F3F3F3"/>
          </w:tcPr>
          <w:p w:rsidR="00EE61D7" w:rsidRDefault="00EE61D7" w:rsidP="00EE61D7">
            <w:r>
              <w:t>Right Arm</w:t>
            </w:r>
          </w:p>
        </w:tc>
        <w:tc>
          <w:tcPr>
            <w:tcW w:w="44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B</w:t>
            </w:r>
          </w:p>
        </w:tc>
        <w:tc>
          <w:tcPr>
            <w:tcW w:w="1600" w:type="dxa"/>
            <w:shd w:val="clear" w:color="auto" w:fill="FFFFFF"/>
          </w:tcPr>
          <w:p w:rsidR="00EE61D7" w:rsidRDefault="00EE61D7" w:rsidP="00EE61D7">
            <w:r>
              <w:t>Both Arms</w:t>
            </w:r>
          </w:p>
        </w:tc>
        <w:tc>
          <w:tcPr>
            <w:tcW w:w="44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0929 - Weight Units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929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WeightUnits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of units of measure that are used to specify weight.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ucum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Unified Codes for Unit of Measurement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Donation Duration Units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http://unitsofmeasure.org</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tc>
        <w:tc>
          <w:tcPr>
            <w:tcW w:w="1400" w:type="dxa"/>
            <w:shd w:val="clear" w:color="auto" w:fill="auto"/>
          </w:tcPr>
          <w:p w:rsidR="00EE61D7" w:rsidRDefault="00EE61D7" w:rsidP="00EE61D7"/>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hl7VS-weightUnits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of units of measure that are used to specify weight.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Weight Units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http://terminology.hl7.org/ValueSet/v2-0929</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enumerated per table content</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0929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2.16.840.1.113883.12.929</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Weight 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units of weight.</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BUI -5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[lb_av]</w:t>
            </w:r>
          </w:p>
        </w:tc>
        <w:tc>
          <w:tcPr>
            <w:tcW w:w="1600" w:type="dxa"/>
            <w:tcBorders>
              <w:bottom w:val="single" w:sz="4" w:space="0" w:color="auto"/>
            </w:tcBorders>
            <w:shd w:val="clear" w:color="auto" w:fill="FFFFFF"/>
          </w:tcPr>
          <w:p w:rsidR="00EE61D7" w:rsidRDefault="00EE61D7" w:rsidP="00EE61D7">
            <w:pPr>
              <w:pStyle w:val="HL7TableBody"/>
            </w:pPr>
            <w:r>
              <w:t>Pound</w:t>
            </w:r>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[oz_av]</w:t>
            </w:r>
          </w:p>
        </w:tc>
        <w:tc>
          <w:tcPr>
            <w:tcW w:w="1600" w:type="dxa"/>
            <w:tcBorders>
              <w:bottom w:val="single" w:sz="4" w:space="0" w:color="auto"/>
            </w:tcBorders>
            <w:shd w:val="clear" w:color="auto" w:fill="F3F3F3"/>
          </w:tcPr>
          <w:p w:rsidR="00EE61D7" w:rsidRDefault="00EE61D7" w:rsidP="00EE61D7">
            <w:r>
              <w:t>Ounce</w:t>
            </w:r>
          </w:p>
        </w:tc>
        <w:tc>
          <w:tcPr>
            <w:tcW w:w="44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kg</w:t>
            </w:r>
          </w:p>
        </w:tc>
        <w:tc>
          <w:tcPr>
            <w:tcW w:w="1600" w:type="dxa"/>
            <w:tcBorders>
              <w:bottom w:val="single" w:sz="4" w:space="0" w:color="auto"/>
            </w:tcBorders>
            <w:shd w:val="clear" w:color="auto" w:fill="FFFFFF"/>
          </w:tcPr>
          <w:p w:rsidR="00EE61D7" w:rsidRDefault="00EE61D7" w:rsidP="00EE61D7">
            <w:r>
              <w:t>Kilogram</w:t>
            </w:r>
          </w:p>
        </w:tc>
        <w:tc>
          <w:tcPr>
            <w:tcW w:w="4400" w:type="dxa"/>
            <w:tcBorders>
              <w:bottom w:val="single" w:sz="4" w:space="0" w:color="auto"/>
            </w:tcBorders>
            <w:shd w:val="clear" w:color="auto" w:fill="FFFFFF"/>
          </w:tcPr>
          <w:p w:rsidR="00EE61D7" w:rsidRDefault="00EE61D7" w:rsidP="00EE61D7"/>
        </w:tc>
        <w:tc>
          <w:tcPr>
            <w:tcW w:w="12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shd w:val="clear" w:color="auto" w:fill="F3F3F3"/>
          </w:tcPr>
          <w:p w:rsidR="00EE61D7" w:rsidRDefault="00EE61D7" w:rsidP="00EE61D7">
            <w:r>
              <w:t>g</w:t>
            </w:r>
          </w:p>
        </w:tc>
        <w:tc>
          <w:tcPr>
            <w:tcW w:w="1600" w:type="dxa"/>
            <w:shd w:val="clear" w:color="auto" w:fill="F3F3F3"/>
          </w:tcPr>
          <w:p w:rsidR="00EE61D7" w:rsidRDefault="00EE61D7" w:rsidP="00EE61D7">
            <w:r>
              <w:t>Gram</w:t>
            </w:r>
          </w:p>
        </w:tc>
        <w:tc>
          <w:tcPr>
            <w:tcW w:w="4400" w:type="dxa"/>
            <w:shd w:val="clear" w:color="auto" w:fill="F3F3F3"/>
          </w:tcPr>
          <w:p w:rsidR="00EE61D7" w:rsidRDefault="00EE61D7" w:rsidP="00EE61D7"/>
        </w:tc>
        <w:tc>
          <w:tcPr>
            <w:tcW w:w="1200" w:type="dxa"/>
            <w:shd w:val="clear" w:color="auto" w:fill="F3F3F3"/>
          </w:tcPr>
          <w:p w:rsidR="00EE61D7" w:rsidRDefault="00EE61D7" w:rsidP="00EE61D7"/>
        </w:tc>
        <w:tc>
          <w:tcPr>
            <w:tcW w:w="800" w:type="dxa"/>
            <w:shd w:val="clear" w:color="auto" w:fill="F3F3F3"/>
          </w:tcPr>
          <w:p w:rsidR="00EE61D7" w:rsidRDefault="00EE61D7" w:rsidP="00EE61D7"/>
        </w:tc>
      </w:tr>
    </w:tbl>
    <w:p w:rsidR="00EE61D7" w:rsidRDefault="00EE61D7" w:rsidP="00EE61D7"/>
    <w:p w:rsidR="00EE61D7" w:rsidRDefault="00EE61D7" w:rsidP="00EE61D7">
      <w:pPr>
        <w:pStyle w:val="berschrift3"/>
      </w:pPr>
      <w:r>
        <w:t>0930 - Volume Units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VolumeUnits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of units of measure that are used to specify volume.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ucum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Unified Codes for Unit of Measurement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Donation Duration Units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http://unitsofmeasure.org</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tc>
        <w:tc>
          <w:tcPr>
            <w:tcW w:w="1400" w:type="dxa"/>
            <w:shd w:val="clear" w:color="auto" w:fill="auto"/>
          </w:tcPr>
          <w:p w:rsidR="00EE61D7" w:rsidRDefault="00EE61D7" w:rsidP="00EE61D7"/>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hl7VS-volumeUnits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of units of measure that are used to specify volume.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Volume Units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http://terminology.hl7.org/ValueSet/v2-0930</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enumerated per table content</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2.16.840.1.113883.12.930</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Volume 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units of volume.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BUI -7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l</w:t>
            </w:r>
          </w:p>
        </w:tc>
        <w:tc>
          <w:tcPr>
            <w:tcW w:w="1600" w:type="dxa"/>
            <w:tcBorders>
              <w:bottom w:val="single" w:sz="4" w:space="0" w:color="auto"/>
            </w:tcBorders>
            <w:shd w:val="clear" w:color="auto" w:fill="FFFFFF"/>
          </w:tcPr>
          <w:p w:rsidR="00EE61D7" w:rsidRDefault="00EE61D7" w:rsidP="00EE61D7">
            <w:pPr>
              <w:pStyle w:val="HL7TableBody"/>
            </w:pPr>
            <w:r>
              <w:t>Liter</w:t>
            </w:r>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[pt_us]</w:t>
            </w:r>
          </w:p>
        </w:tc>
        <w:tc>
          <w:tcPr>
            <w:tcW w:w="1600" w:type="dxa"/>
            <w:tcBorders>
              <w:bottom w:val="single" w:sz="4" w:space="0" w:color="auto"/>
            </w:tcBorders>
            <w:shd w:val="clear" w:color="auto" w:fill="F3F3F3"/>
          </w:tcPr>
          <w:p w:rsidR="00EE61D7" w:rsidRDefault="00EE61D7" w:rsidP="00EE61D7">
            <w:r>
              <w:t>Pint</w:t>
            </w:r>
          </w:p>
        </w:tc>
        <w:tc>
          <w:tcPr>
            <w:tcW w:w="44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ml</w:t>
            </w:r>
          </w:p>
        </w:tc>
        <w:tc>
          <w:tcPr>
            <w:tcW w:w="1600" w:type="dxa"/>
            <w:shd w:val="clear" w:color="auto" w:fill="FFFFFF"/>
          </w:tcPr>
          <w:p w:rsidR="00EE61D7" w:rsidRDefault="00EE61D7" w:rsidP="00EE61D7">
            <w:r>
              <w:t>Milliliters</w:t>
            </w:r>
          </w:p>
        </w:tc>
        <w:tc>
          <w:tcPr>
            <w:tcW w:w="44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0931 - Temperature Units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TemperatureUnits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units of transport temperature.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ucum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Unified Codes for Unit of Measurement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Donation Duration Units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http://unitsofmeasure.org</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2</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2.16.840.1.113883.21.454</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hl7VS-temperatureUnits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units of transport temperature.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Temperature Units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http://terminology.hl7.org/ValueSet/v2-0931</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2.16.840.1.113883.12.931</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Temperature 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units of transport temperature.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BUI -12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1600" w:type="dxa"/>
            <w:tcBorders>
              <w:bottom w:val="single" w:sz="4" w:space="0" w:color="auto"/>
            </w:tcBorders>
            <w:shd w:val="clear" w:color="auto" w:fill="E6E6E6"/>
          </w:tcPr>
          <w:p w:rsidR="00EE61D7" w:rsidRDefault="00EE61D7" w:rsidP="00EE61D7">
            <w:pPr>
              <w:pStyle w:val="HL7TableHeader"/>
            </w:pPr>
            <w:r>
              <w:t>Display Name</w:t>
            </w:r>
          </w:p>
        </w:tc>
        <w:tc>
          <w:tcPr>
            <w:tcW w:w="4400" w:type="dxa"/>
            <w:tcBorders>
              <w:bottom w:val="single" w:sz="4" w:space="0" w:color="auto"/>
            </w:tcBorders>
            <w:shd w:val="clear" w:color="auto" w:fill="E6E6E6"/>
          </w:tcPr>
          <w:p w:rsidR="00EE61D7" w:rsidRDefault="00EE61D7" w:rsidP="00EE61D7">
            <w:pPr>
              <w:pStyle w:val="HL7TableHeader"/>
            </w:pPr>
            <w:r>
              <w:t>Definition</w:t>
            </w:r>
          </w:p>
        </w:tc>
        <w:tc>
          <w:tcPr>
            <w:tcW w:w="12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ins w:id="1660" w:author="Frank Oemig" w:date="2023-06-17T01:16:00Z">
              <w:r>
                <w:t>degF</w:t>
              </w:r>
            </w:ins>
          </w:p>
        </w:tc>
        <w:tc>
          <w:tcPr>
            <w:tcW w:w="1600" w:type="dxa"/>
            <w:tcBorders>
              <w:bottom w:val="single" w:sz="4" w:space="0" w:color="auto"/>
            </w:tcBorders>
            <w:shd w:val="clear" w:color="auto" w:fill="FFFFFF"/>
          </w:tcPr>
          <w:p w:rsidR="00EE61D7" w:rsidRDefault="00EE61D7" w:rsidP="00EE61D7">
            <w:pPr>
              <w:pStyle w:val="HL7TableBody"/>
            </w:pPr>
            <w:ins w:id="1661" w:author="Frank Oemig" w:date="2023-06-17T01:16:00Z">
              <w:r>
                <w:t>Degrees Fahrenheit</w:t>
              </w:r>
            </w:ins>
          </w:p>
        </w:tc>
        <w:tc>
          <w:tcPr>
            <w:tcW w:w="4400" w:type="dxa"/>
            <w:tcBorders>
              <w:bottom w:val="single" w:sz="4" w:space="0" w:color="auto"/>
            </w:tcBorders>
            <w:shd w:val="clear" w:color="auto" w:fill="FFFFFF"/>
          </w:tcPr>
          <w:p w:rsidR="00EE61D7" w:rsidRDefault="00EE61D7" w:rsidP="00EE61D7">
            <w:pPr>
              <w:pStyle w:val="HL7TableBody"/>
            </w:pPr>
          </w:p>
        </w:tc>
        <w:tc>
          <w:tcPr>
            <w:tcW w:w="1200" w:type="dxa"/>
            <w:tcBorders>
              <w:bottom w:val="single" w:sz="4" w:space="0" w:color="auto"/>
            </w:tcBorders>
            <w:shd w:val="clear" w:color="auto" w:fill="FFFFFF"/>
          </w:tcPr>
          <w:p w:rsidR="00EE61D7" w:rsidRDefault="00EE61D7" w:rsidP="00EE61D7">
            <w:pPr>
              <w:pStyle w:val="HL7TableBody"/>
            </w:pPr>
            <w:ins w:id="1662" w:author="Frank Oemig" w:date="2023-06-17T01:16:00Z">
              <w:r>
                <w:t>typo</w:t>
              </w:r>
            </w:ins>
          </w:p>
        </w:tc>
        <w:tc>
          <w:tcPr>
            <w:tcW w:w="800" w:type="dxa"/>
            <w:tcBorders>
              <w:bottom w:val="single" w:sz="4" w:space="0" w:color="auto"/>
            </w:tcBorders>
            <w:shd w:val="clear" w:color="auto" w:fill="FFFFFF"/>
          </w:tcPr>
          <w:p w:rsidR="00EE61D7" w:rsidRDefault="00EE61D7" w:rsidP="00EE61D7">
            <w:pPr>
              <w:pStyle w:val="HL7TableBody"/>
            </w:pPr>
            <w:ins w:id="1663" w:author="Frank Oemig" w:date="2023-06-17T01:16:00Z">
              <w:r>
                <w:t>D</w:t>
              </w:r>
            </w:ins>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ins w:id="1664" w:author="Frank Oemig" w:date="2023-06-17T01:16:00Z">
              <w:r>
                <w:t>[degF]</w:t>
              </w:r>
            </w:ins>
          </w:p>
        </w:tc>
        <w:tc>
          <w:tcPr>
            <w:tcW w:w="1600" w:type="dxa"/>
            <w:tcBorders>
              <w:bottom w:val="single" w:sz="4" w:space="0" w:color="auto"/>
            </w:tcBorders>
            <w:shd w:val="clear" w:color="auto" w:fill="F3F3F3"/>
          </w:tcPr>
          <w:p w:rsidR="00EE61D7" w:rsidRDefault="00EE61D7" w:rsidP="00EE61D7">
            <w:ins w:id="1665" w:author="Frank Oemig" w:date="2023-06-17T01:16:00Z">
              <w:r>
                <w:t>Degrees Fahrenheit</w:t>
              </w:r>
            </w:ins>
          </w:p>
        </w:tc>
        <w:tc>
          <w:tcPr>
            <w:tcW w:w="4400" w:type="dxa"/>
            <w:tcBorders>
              <w:bottom w:val="single" w:sz="4" w:space="0" w:color="auto"/>
            </w:tcBorders>
            <w:shd w:val="clear" w:color="auto" w:fill="F3F3F3"/>
          </w:tcPr>
          <w:p w:rsidR="00EE61D7" w:rsidRDefault="00EE61D7" w:rsidP="00EE61D7"/>
        </w:tc>
        <w:tc>
          <w:tcPr>
            <w:tcW w:w="12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Cel</w:t>
            </w:r>
          </w:p>
        </w:tc>
        <w:tc>
          <w:tcPr>
            <w:tcW w:w="1600" w:type="dxa"/>
            <w:shd w:val="clear" w:color="auto" w:fill="FFFFFF"/>
          </w:tcPr>
          <w:p w:rsidR="00EE61D7" w:rsidRDefault="00EE61D7" w:rsidP="00EE61D7">
            <w:r>
              <w:t>Degrees Celsius</w:t>
            </w:r>
          </w:p>
        </w:tc>
        <w:tc>
          <w:tcPr>
            <w:tcW w:w="4400" w:type="dxa"/>
            <w:shd w:val="clear" w:color="auto" w:fill="FFFFFF"/>
          </w:tcPr>
          <w:p w:rsidR="00EE61D7" w:rsidRDefault="00EE61D7" w:rsidP="00EE61D7"/>
        </w:tc>
        <w:tc>
          <w:tcPr>
            <w:tcW w:w="12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0932 - Donation Duration Units</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DonationDurationUnits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units of donation duration.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2.16.840.1.113883.6.8</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ucum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Unified Codes for Unit of Measurement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Donation Duration Units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http://unitsofmeasure.org</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tc>
        <w:tc>
          <w:tcPr>
            <w:tcW w:w="1400" w:type="dxa"/>
            <w:shd w:val="clear" w:color="auto" w:fill="auto"/>
          </w:tcPr>
          <w:p w:rsidR="00EE61D7" w:rsidRDefault="00EE61D7" w:rsidP="00EE61D7"/>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hl7VS-donationDurationUnits</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units of donation duration.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Donation Duration Units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http://terminology.hl7.org/ValueSet/v2-0932</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2.16.840.1.113883.12.932</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Donation Duration Units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units of donation duration.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DON-6</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44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12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min</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r>
              <w:t>Minutes</w:t>
            </w:r>
          </w:p>
        </w:tc>
        <w:tc>
          <w:tcPr>
            <w:tcW w:w="4400" w:type="dxa"/>
            <w:tcBorders>
              <w:top w:val="single" w:sz="4" w:space="0" w:color="auto"/>
              <w:bottom w:val="single" w:sz="4" w:space="0" w:color="auto"/>
            </w:tcBorders>
            <w:shd w:val="clear" w:color="auto" w:fill="FFFFFF"/>
          </w:tcPr>
          <w:p w:rsidR="00EE61D7" w:rsidRDefault="00EE61D7" w:rsidP="00EE61D7">
            <w:pPr>
              <w:pStyle w:val="UserTableBody"/>
            </w:pPr>
          </w:p>
        </w:tc>
        <w:tc>
          <w:tcPr>
            <w:tcW w:w="12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3F3F3"/>
          </w:tcPr>
          <w:p w:rsidR="00EE61D7" w:rsidRDefault="00EE61D7" w:rsidP="00EE61D7">
            <w:r>
              <w:t>s</w:t>
            </w:r>
          </w:p>
        </w:tc>
        <w:tc>
          <w:tcPr>
            <w:tcW w:w="1600" w:type="dxa"/>
            <w:tcBorders>
              <w:top w:val="single" w:sz="4" w:space="0" w:color="auto"/>
              <w:bottom w:val="double" w:sz="4" w:space="0" w:color="auto"/>
            </w:tcBorders>
            <w:shd w:val="clear" w:color="auto" w:fill="F3F3F3"/>
          </w:tcPr>
          <w:p w:rsidR="00EE61D7" w:rsidRDefault="00EE61D7" w:rsidP="00EE61D7">
            <w:r>
              <w:t>Seconds</w:t>
            </w:r>
          </w:p>
        </w:tc>
        <w:tc>
          <w:tcPr>
            <w:tcW w:w="4400" w:type="dxa"/>
            <w:tcBorders>
              <w:top w:val="single" w:sz="4" w:space="0" w:color="auto"/>
              <w:bottom w:val="double" w:sz="4" w:space="0" w:color="auto"/>
            </w:tcBorders>
            <w:shd w:val="clear" w:color="auto" w:fill="F3F3F3"/>
          </w:tcPr>
          <w:p w:rsidR="00EE61D7" w:rsidRDefault="00EE61D7" w:rsidP="00EE61D7"/>
        </w:tc>
        <w:tc>
          <w:tcPr>
            <w:tcW w:w="1200" w:type="dxa"/>
            <w:tcBorders>
              <w:top w:val="single" w:sz="4" w:space="0" w:color="auto"/>
              <w:bottom w:val="double" w:sz="4" w:space="0" w:color="auto"/>
            </w:tcBorders>
            <w:shd w:val="clear" w:color="auto" w:fill="F3F3F3"/>
          </w:tcPr>
          <w:p w:rsidR="00EE61D7" w:rsidRDefault="00EE61D7" w:rsidP="00EE61D7"/>
        </w:tc>
        <w:tc>
          <w:tcPr>
            <w:tcW w:w="800" w:type="dxa"/>
            <w:tcBorders>
              <w:top w:val="single" w:sz="4" w:space="0" w:color="auto"/>
              <w:bottom w:val="double" w:sz="4" w:space="0" w:color="auto"/>
            </w:tcBorders>
            <w:shd w:val="clear" w:color="auto" w:fill="F3F3F3"/>
          </w:tcPr>
          <w:p w:rsidR="00EE61D7" w:rsidRDefault="00EE61D7" w:rsidP="00EE61D7"/>
        </w:tc>
      </w:tr>
    </w:tbl>
    <w:p w:rsidR="00EE61D7" w:rsidRDefault="00EE61D7" w:rsidP="00EE61D7"/>
    <w:p w:rsidR="00EE61D7" w:rsidRDefault="00EE61D7" w:rsidP="00EE61D7">
      <w:pPr>
        <w:pStyle w:val="berschrift3"/>
      </w:pPr>
      <w:r>
        <w:t>0933 - Intended Procedure Type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IntendedProcedureType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type of intended procedure.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2.16.840.1.113883.18.434</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intendedProcedureType</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type of intended procedure.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Intended Procedure Type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http://terminology.hl7.org/CodeSystem/v2-0933</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2.16.840.1.113883.21.456</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hl7VS-intendedProcedureType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type of intended procedure.</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Intended Procedure Type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http://terminology.hl7.org/ValueSet/v2-0933</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universal</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Intended Procedure Type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type of intended procedure.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HL7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DON-7</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0933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EE61D7" w:rsidTr="00EE61D7">
        <w:tblPrEx>
          <w:tblCellMar>
            <w:top w:w="0" w:type="dxa"/>
            <w:bottom w:w="0" w:type="dxa"/>
          </w:tblCellMar>
        </w:tblPrEx>
        <w:trPr>
          <w:tblHeader/>
        </w:trPr>
        <w:tc>
          <w:tcPr>
            <w:tcW w:w="1200" w:type="dxa"/>
            <w:tcBorders>
              <w:bottom w:val="single" w:sz="4" w:space="0" w:color="auto"/>
            </w:tcBorders>
            <w:shd w:val="clear" w:color="auto" w:fill="E6E6E6"/>
          </w:tcPr>
          <w:p w:rsidR="00EE61D7" w:rsidRDefault="00EE61D7" w:rsidP="00EE61D7">
            <w:pPr>
              <w:pStyle w:val="HL7TableHeader"/>
            </w:pPr>
            <w:r>
              <w:t>Value</w:t>
            </w:r>
          </w:p>
        </w:tc>
        <w:tc>
          <w:tcPr>
            <w:tcW w:w="3200" w:type="dxa"/>
            <w:tcBorders>
              <w:bottom w:val="single" w:sz="4" w:space="0" w:color="auto"/>
            </w:tcBorders>
            <w:shd w:val="clear" w:color="auto" w:fill="E6E6E6"/>
          </w:tcPr>
          <w:p w:rsidR="00EE61D7" w:rsidRDefault="00EE61D7" w:rsidP="00EE61D7">
            <w:pPr>
              <w:pStyle w:val="HL7TableHeader"/>
            </w:pPr>
            <w:r>
              <w:t>Display Name</w:t>
            </w:r>
          </w:p>
        </w:tc>
        <w:tc>
          <w:tcPr>
            <w:tcW w:w="1600" w:type="dxa"/>
            <w:tcBorders>
              <w:bottom w:val="single" w:sz="4" w:space="0" w:color="auto"/>
            </w:tcBorders>
            <w:shd w:val="clear" w:color="auto" w:fill="E6E6E6"/>
          </w:tcPr>
          <w:p w:rsidR="00EE61D7" w:rsidRDefault="00EE61D7" w:rsidP="00EE61D7">
            <w:pPr>
              <w:pStyle w:val="HL7TableHeader"/>
            </w:pPr>
            <w:r>
              <w:t>Definition</w:t>
            </w:r>
          </w:p>
        </w:tc>
        <w:tc>
          <w:tcPr>
            <w:tcW w:w="2400" w:type="dxa"/>
            <w:tcBorders>
              <w:bottom w:val="single" w:sz="4" w:space="0" w:color="auto"/>
            </w:tcBorders>
            <w:shd w:val="clear" w:color="auto" w:fill="E6E6E6"/>
          </w:tcPr>
          <w:p w:rsidR="00EE61D7" w:rsidRDefault="00EE61D7" w:rsidP="00EE61D7">
            <w:pPr>
              <w:pStyle w:val="HL7TableHeader"/>
            </w:pPr>
            <w:r>
              <w:t>Comment/ Usage Note</w:t>
            </w:r>
          </w:p>
        </w:tc>
        <w:tc>
          <w:tcPr>
            <w:tcW w:w="800" w:type="dxa"/>
            <w:tcBorders>
              <w:bottom w:val="single" w:sz="4" w:space="0" w:color="auto"/>
            </w:tcBorders>
            <w:shd w:val="clear" w:color="auto" w:fill="E6E6E6"/>
          </w:tcPr>
          <w:p w:rsidR="00EE61D7" w:rsidRDefault="00EE61D7" w:rsidP="00EE61D7">
            <w:pPr>
              <w:pStyle w:val="HL7TableHeader"/>
            </w:pPr>
            <w:r>
              <w:t>Status</w:t>
            </w:r>
          </w:p>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pPr>
              <w:pStyle w:val="HL7TableBody"/>
            </w:pPr>
            <w:r>
              <w:t>WBL</w:t>
            </w:r>
          </w:p>
        </w:tc>
        <w:tc>
          <w:tcPr>
            <w:tcW w:w="3200" w:type="dxa"/>
            <w:tcBorders>
              <w:bottom w:val="single" w:sz="4" w:space="0" w:color="auto"/>
            </w:tcBorders>
            <w:shd w:val="clear" w:color="auto" w:fill="FFFFFF"/>
          </w:tcPr>
          <w:p w:rsidR="00EE61D7" w:rsidRDefault="00EE61D7" w:rsidP="00EE61D7">
            <w:pPr>
              <w:pStyle w:val="HL7TableBody"/>
            </w:pPr>
            <w:r>
              <w:t>Whole Blood</w:t>
            </w:r>
          </w:p>
        </w:tc>
        <w:tc>
          <w:tcPr>
            <w:tcW w:w="1600" w:type="dxa"/>
            <w:tcBorders>
              <w:bottom w:val="single" w:sz="4" w:space="0" w:color="auto"/>
            </w:tcBorders>
            <w:shd w:val="clear" w:color="auto" w:fill="FFFFFF"/>
          </w:tcPr>
          <w:p w:rsidR="00EE61D7" w:rsidRDefault="00EE61D7" w:rsidP="00EE61D7">
            <w:pPr>
              <w:pStyle w:val="HL7TableBody"/>
            </w:pPr>
          </w:p>
        </w:tc>
        <w:tc>
          <w:tcPr>
            <w:tcW w:w="2400" w:type="dxa"/>
            <w:tcBorders>
              <w:bottom w:val="single" w:sz="4" w:space="0" w:color="auto"/>
            </w:tcBorders>
            <w:shd w:val="clear" w:color="auto" w:fill="FFFFFF"/>
          </w:tcPr>
          <w:p w:rsidR="00EE61D7" w:rsidRDefault="00EE61D7" w:rsidP="00EE61D7">
            <w:pPr>
              <w:pStyle w:val="HL7TableBody"/>
            </w:pPr>
          </w:p>
        </w:tc>
        <w:tc>
          <w:tcPr>
            <w:tcW w:w="800" w:type="dxa"/>
            <w:tcBorders>
              <w:bottom w:val="single" w:sz="4" w:space="0" w:color="auto"/>
            </w:tcBorders>
            <w:shd w:val="clear" w:color="auto" w:fill="FFFFFF"/>
          </w:tcPr>
          <w:p w:rsidR="00EE61D7" w:rsidRDefault="00EE61D7" w:rsidP="00EE61D7">
            <w:pPr>
              <w:pStyle w:val="HL7TableBody"/>
            </w:pPr>
          </w:p>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2RC</w:t>
            </w:r>
          </w:p>
        </w:tc>
        <w:tc>
          <w:tcPr>
            <w:tcW w:w="3200" w:type="dxa"/>
            <w:tcBorders>
              <w:bottom w:val="single" w:sz="4" w:space="0" w:color="auto"/>
            </w:tcBorders>
            <w:shd w:val="clear" w:color="auto" w:fill="F3F3F3"/>
          </w:tcPr>
          <w:p w:rsidR="00EE61D7" w:rsidRDefault="00EE61D7" w:rsidP="00EE61D7">
            <w:r>
              <w:t>Double Red Cells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PLS</w:t>
            </w:r>
          </w:p>
        </w:tc>
        <w:tc>
          <w:tcPr>
            <w:tcW w:w="3200" w:type="dxa"/>
            <w:tcBorders>
              <w:bottom w:val="single" w:sz="4" w:space="0" w:color="auto"/>
            </w:tcBorders>
            <w:shd w:val="clear" w:color="auto" w:fill="FFFFFF"/>
          </w:tcPr>
          <w:p w:rsidR="00EE61D7" w:rsidRDefault="00EE61D7" w:rsidP="00EE61D7">
            <w:r>
              <w:t>Plasma</w:t>
            </w:r>
          </w:p>
        </w:tc>
        <w:tc>
          <w:tcPr>
            <w:tcW w:w="1600" w:type="dxa"/>
            <w:tcBorders>
              <w:bottom w:val="single" w:sz="4" w:space="0" w:color="auto"/>
            </w:tcBorders>
            <w:shd w:val="clear" w:color="auto" w:fill="FFFFFF"/>
          </w:tcPr>
          <w:p w:rsidR="00EE61D7" w:rsidRDefault="00EE61D7" w:rsidP="00EE61D7"/>
        </w:tc>
        <w:tc>
          <w:tcPr>
            <w:tcW w:w="24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PLT</w:t>
            </w:r>
          </w:p>
        </w:tc>
        <w:tc>
          <w:tcPr>
            <w:tcW w:w="3200" w:type="dxa"/>
            <w:tcBorders>
              <w:bottom w:val="single" w:sz="4" w:space="0" w:color="auto"/>
            </w:tcBorders>
            <w:shd w:val="clear" w:color="auto" w:fill="F3F3F3"/>
          </w:tcPr>
          <w:p w:rsidR="00EE61D7" w:rsidRDefault="00EE61D7" w:rsidP="00EE61D7">
            <w:r>
              <w:t>Platelets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PNP</w:t>
            </w:r>
          </w:p>
        </w:tc>
        <w:tc>
          <w:tcPr>
            <w:tcW w:w="3200" w:type="dxa"/>
            <w:tcBorders>
              <w:bottom w:val="single" w:sz="4" w:space="0" w:color="auto"/>
            </w:tcBorders>
            <w:shd w:val="clear" w:color="auto" w:fill="FFFFFF"/>
          </w:tcPr>
          <w:p w:rsidR="00EE61D7" w:rsidRDefault="00EE61D7" w:rsidP="00EE61D7">
            <w:r>
              <w:t>Platelets and Plasma</w:t>
            </w:r>
          </w:p>
        </w:tc>
        <w:tc>
          <w:tcPr>
            <w:tcW w:w="1600" w:type="dxa"/>
            <w:tcBorders>
              <w:bottom w:val="single" w:sz="4" w:space="0" w:color="auto"/>
            </w:tcBorders>
            <w:shd w:val="clear" w:color="auto" w:fill="FFFFFF"/>
          </w:tcPr>
          <w:p w:rsidR="00EE61D7" w:rsidRDefault="00EE61D7" w:rsidP="00EE61D7"/>
        </w:tc>
        <w:tc>
          <w:tcPr>
            <w:tcW w:w="24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PNR</w:t>
            </w:r>
          </w:p>
        </w:tc>
        <w:tc>
          <w:tcPr>
            <w:tcW w:w="3200" w:type="dxa"/>
            <w:tcBorders>
              <w:bottom w:val="single" w:sz="4" w:space="0" w:color="auto"/>
            </w:tcBorders>
            <w:shd w:val="clear" w:color="auto" w:fill="F3F3F3"/>
          </w:tcPr>
          <w:p w:rsidR="00EE61D7" w:rsidRDefault="00EE61D7" w:rsidP="00EE61D7">
            <w:r>
              <w:t>Platelets and Red Cells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PPR</w:t>
            </w:r>
          </w:p>
        </w:tc>
        <w:tc>
          <w:tcPr>
            <w:tcW w:w="3200" w:type="dxa"/>
            <w:tcBorders>
              <w:bottom w:val="single" w:sz="4" w:space="0" w:color="auto"/>
            </w:tcBorders>
            <w:shd w:val="clear" w:color="auto" w:fill="FFFFFF"/>
          </w:tcPr>
          <w:p w:rsidR="00EE61D7" w:rsidRDefault="00EE61D7" w:rsidP="00EE61D7">
            <w:r>
              <w:t>Platelets, Plasma, and Red Cells</w:t>
            </w:r>
          </w:p>
        </w:tc>
        <w:tc>
          <w:tcPr>
            <w:tcW w:w="1600" w:type="dxa"/>
            <w:tcBorders>
              <w:bottom w:val="single" w:sz="4" w:space="0" w:color="auto"/>
            </w:tcBorders>
            <w:shd w:val="clear" w:color="auto" w:fill="FFFFFF"/>
          </w:tcPr>
          <w:p w:rsidR="00EE61D7" w:rsidRDefault="00EE61D7" w:rsidP="00EE61D7"/>
        </w:tc>
        <w:tc>
          <w:tcPr>
            <w:tcW w:w="24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GRN</w:t>
            </w:r>
          </w:p>
        </w:tc>
        <w:tc>
          <w:tcPr>
            <w:tcW w:w="3200" w:type="dxa"/>
            <w:tcBorders>
              <w:bottom w:val="single" w:sz="4" w:space="0" w:color="auto"/>
            </w:tcBorders>
            <w:shd w:val="clear" w:color="auto" w:fill="F3F3F3"/>
          </w:tcPr>
          <w:p w:rsidR="00EE61D7" w:rsidRDefault="00EE61D7" w:rsidP="00EE61D7">
            <w:r>
              <w:t>Granulocytes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HEM</w:t>
            </w:r>
          </w:p>
        </w:tc>
        <w:tc>
          <w:tcPr>
            <w:tcW w:w="3200" w:type="dxa"/>
            <w:tcBorders>
              <w:bottom w:val="single" w:sz="4" w:space="0" w:color="auto"/>
            </w:tcBorders>
            <w:shd w:val="clear" w:color="auto" w:fill="FFFFFF"/>
          </w:tcPr>
          <w:p w:rsidR="00EE61D7" w:rsidRDefault="00EE61D7" w:rsidP="00EE61D7">
            <w:r>
              <w:t>Hemachromatosis</w:t>
            </w:r>
          </w:p>
        </w:tc>
        <w:tc>
          <w:tcPr>
            <w:tcW w:w="1600" w:type="dxa"/>
            <w:tcBorders>
              <w:bottom w:val="single" w:sz="4" w:space="0" w:color="auto"/>
            </w:tcBorders>
            <w:shd w:val="clear" w:color="auto" w:fill="FFFFFF"/>
          </w:tcPr>
          <w:p w:rsidR="00EE61D7" w:rsidRDefault="00EE61D7" w:rsidP="00EE61D7"/>
        </w:tc>
        <w:tc>
          <w:tcPr>
            <w:tcW w:w="24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HPC</w:t>
            </w:r>
          </w:p>
        </w:tc>
        <w:tc>
          <w:tcPr>
            <w:tcW w:w="3200" w:type="dxa"/>
            <w:tcBorders>
              <w:bottom w:val="single" w:sz="4" w:space="0" w:color="auto"/>
            </w:tcBorders>
            <w:shd w:val="clear" w:color="auto" w:fill="F3F3F3"/>
          </w:tcPr>
          <w:p w:rsidR="00EE61D7" w:rsidRDefault="00EE61D7" w:rsidP="00EE61D7">
            <w:r>
              <w:t>Hematopoietic Progenitor Cells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r>
              <w:t>Stem Cells and other cells classified as Hematopoietic</w:t>
            </w:r>
          </w:p>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FFFFF"/>
          </w:tcPr>
          <w:p w:rsidR="00EE61D7" w:rsidRDefault="00EE61D7" w:rsidP="00EE61D7">
            <w:r>
              <w:t>LYM</w:t>
            </w:r>
          </w:p>
        </w:tc>
        <w:tc>
          <w:tcPr>
            <w:tcW w:w="3200" w:type="dxa"/>
            <w:tcBorders>
              <w:bottom w:val="single" w:sz="4" w:space="0" w:color="auto"/>
            </w:tcBorders>
            <w:shd w:val="clear" w:color="auto" w:fill="FFFFFF"/>
          </w:tcPr>
          <w:p w:rsidR="00EE61D7" w:rsidRDefault="00EE61D7" w:rsidP="00EE61D7">
            <w:r>
              <w:t>Lymphocytes</w:t>
            </w:r>
          </w:p>
        </w:tc>
        <w:tc>
          <w:tcPr>
            <w:tcW w:w="1600" w:type="dxa"/>
            <w:tcBorders>
              <w:bottom w:val="single" w:sz="4" w:space="0" w:color="auto"/>
            </w:tcBorders>
            <w:shd w:val="clear" w:color="auto" w:fill="FFFFFF"/>
          </w:tcPr>
          <w:p w:rsidR="00EE61D7" w:rsidRDefault="00EE61D7" w:rsidP="00EE61D7"/>
        </w:tc>
        <w:tc>
          <w:tcPr>
            <w:tcW w:w="2400" w:type="dxa"/>
            <w:tcBorders>
              <w:bottom w:val="single" w:sz="4" w:space="0" w:color="auto"/>
            </w:tcBorders>
            <w:shd w:val="clear" w:color="auto" w:fill="FFFFFF"/>
          </w:tcPr>
          <w:p w:rsidR="00EE61D7" w:rsidRDefault="00EE61D7" w:rsidP="00EE61D7"/>
        </w:tc>
        <w:tc>
          <w:tcPr>
            <w:tcW w:w="800" w:type="dxa"/>
            <w:tcBorders>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bottom w:val="single" w:sz="4" w:space="0" w:color="auto"/>
            </w:tcBorders>
            <w:shd w:val="clear" w:color="auto" w:fill="F3F3F3"/>
          </w:tcPr>
          <w:p w:rsidR="00EE61D7" w:rsidRDefault="00EE61D7" w:rsidP="00EE61D7">
            <w:r>
              <w:t>THA</w:t>
            </w:r>
          </w:p>
        </w:tc>
        <w:tc>
          <w:tcPr>
            <w:tcW w:w="3200" w:type="dxa"/>
            <w:tcBorders>
              <w:bottom w:val="single" w:sz="4" w:space="0" w:color="auto"/>
            </w:tcBorders>
            <w:shd w:val="clear" w:color="auto" w:fill="F3F3F3"/>
          </w:tcPr>
          <w:p w:rsidR="00EE61D7" w:rsidRDefault="00EE61D7" w:rsidP="00EE61D7">
            <w:r>
              <w:t>Therapeutic Apheresis</w:t>
            </w:r>
          </w:p>
        </w:tc>
        <w:tc>
          <w:tcPr>
            <w:tcW w:w="1600" w:type="dxa"/>
            <w:tcBorders>
              <w:bottom w:val="single" w:sz="4" w:space="0" w:color="auto"/>
            </w:tcBorders>
            <w:shd w:val="clear" w:color="auto" w:fill="F3F3F3"/>
          </w:tcPr>
          <w:p w:rsidR="00EE61D7" w:rsidRDefault="00EE61D7" w:rsidP="00EE61D7"/>
        </w:tc>
        <w:tc>
          <w:tcPr>
            <w:tcW w:w="2400" w:type="dxa"/>
            <w:tcBorders>
              <w:bottom w:val="single" w:sz="4" w:space="0" w:color="auto"/>
            </w:tcBorders>
            <w:shd w:val="clear" w:color="auto" w:fill="F3F3F3"/>
          </w:tcPr>
          <w:p w:rsidR="00EE61D7" w:rsidRDefault="00EE61D7" w:rsidP="00EE61D7"/>
        </w:tc>
        <w:tc>
          <w:tcPr>
            <w:tcW w:w="800" w:type="dxa"/>
            <w:tcBorders>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shd w:val="clear" w:color="auto" w:fill="FFFFFF"/>
          </w:tcPr>
          <w:p w:rsidR="00EE61D7" w:rsidRDefault="00EE61D7" w:rsidP="00EE61D7">
            <w:r>
              <w:t>THW</w:t>
            </w:r>
          </w:p>
        </w:tc>
        <w:tc>
          <w:tcPr>
            <w:tcW w:w="3200" w:type="dxa"/>
            <w:shd w:val="clear" w:color="auto" w:fill="FFFFFF"/>
          </w:tcPr>
          <w:p w:rsidR="00EE61D7" w:rsidRDefault="00EE61D7" w:rsidP="00EE61D7">
            <w:r>
              <w:t>Therapeutic Whole Blood</w:t>
            </w:r>
          </w:p>
        </w:tc>
        <w:tc>
          <w:tcPr>
            <w:tcW w:w="1600" w:type="dxa"/>
            <w:shd w:val="clear" w:color="auto" w:fill="FFFFFF"/>
          </w:tcPr>
          <w:p w:rsidR="00EE61D7" w:rsidRDefault="00EE61D7" w:rsidP="00EE61D7"/>
        </w:tc>
        <w:tc>
          <w:tcPr>
            <w:tcW w:w="2400" w:type="dxa"/>
            <w:shd w:val="clear" w:color="auto" w:fill="FFFFFF"/>
          </w:tcPr>
          <w:p w:rsidR="00EE61D7" w:rsidRDefault="00EE61D7" w:rsidP="00EE61D7"/>
        </w:tc>
        <w:tc>
          <w:tcPr>
            <w:tcW w:w="800" w:type="dxa"/>
            <w:shd w:val="clear" w:color="auto" w:fill="FFFFFF"/>
          </w:tcPr>
          <w:p w:rsidR="00EE61D7" w:rsidRDefault="00EE61D7" w:rsidP="00EE61D7"/>
        </w:tc>
      </w:tr>
    </w:tbl>
    <w:p w:rsidR="00EE61D7" w:rsidRDefault="00EE61D7" w:rsidP="00EE61D7"/>
    <w:p w:rsidR="00EE61D7" w:rsidRDefault="00EE61D7" w:rsidP="00EE61D7">
      <w:pPr>
        <w:pStyle w:val="berschrift3"/>
      </w:pPr>
      <w:r>
        <w:t>0934 - Order Workflow Profile</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OrderWorkflowProfile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profile of the order workflow.</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yes</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Order Workflow Profile</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Table of codes specifying the profile of the order workflow.  No suggested values.</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ORC-34</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berschrift3"/>
      </w:pPr>
      <w:r>
        <w:t>0935 - Process Interruption Reason</w:t>
      </w:r>
    </w:p>
    <w:p w:rsidR="00EE61D7" w:rsidRDefault="00EE61D7" w:rsidP="00EE61D7">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Name</w:t>
            </w:r>
          </w:p>
        </w:tc>
        <w:tc>
          <w:tcPr>
            <w:tcW w:w="6600" w:type="dxa"/>
            <w:shd w:val="clear" w:color="auto" w:fill="auto"/>
          </w:tcPr>
          <w:p w:rsidR="00EE61D7" w:rsidRDefault="00EE61D7" w:rsidP="00EE61D7">
            <w:pPr>
              <w:pStyle w:val="OtherTableBody"/>
            </w:pPr>
            <w:r>
              <w:t>DOM: 935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ProcessInterruptionReason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The domain of possible values specifying the reason for a process 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Concept Domain Only</w:t>
            </w:r>
          </w:p>
        </w:tc>
        <w:tc>
          <w:tcPr>
            <w:tcW w:w="6600" w:type="dxa"/>
            <w:shd w:val="clear" w:color="auto" w:fill="auto"/>
          </w:tcPr>
          <w:p w:rsidR="00EE61D7" w:rsidRDefault="00EE61D7" w:rsidP="00EE61D7">
            <w:pPr>
              <w:pStyle w:val="OtherTableBody"/>
            </w:pPr>
            <w:r>
              <w:t>no</w:t>
            </w:r>
          </w:p>
        </w:tc>
      </w:tr>
    </w:tbl>
    <w:p w:rsidR="00EE61D7" w:rsidRDefault="00EE61D7" w:rsidP="00EE61D7"/>
    <w:p w:rsidR="00EE61D7" w:rsidRDefault="00EE61D7" w:rsidP="00EE61D7">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Code System OID</w:t>
            </w:r>
          </w:p>
        </w:tc>
        <w:tc>
          <w:tcPr>
            <w:tcW w:w="7200" w:type="dxa"/>
            <w:shd w:val="clear" w:color="auto" w:fill="auto"/>
          </w:tcPr>
          <w:p w:rsidR="00EE61D7" w:rsidRDefault="00EE61D7" w:rsidP="00EE61D7">
            <w:pPr>
              <w:pStyle w:val="OtherTableBody"/>
            </w:pPr>
            <w:r>
              <w:t>2.16.840.1.113883.18.435</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SymbolicName</w:t>
            </w:r>
          </w:p>
        </w:tc>
        <w:tc>
          <w:tcPr>
            <w:tcW w:w="7200" w:type="dxa"/>
            <w:shd w:val="clear" w:color="auto" w:fill="auto"/>
          </w:tcPr>
          <w:p w:rsidR="00EE61D7" w:rsidRDefault="00EE61D7" w:rsidP="00EE61D7">
            <w:pPr>
              <w:pStyle w:val="OtherTableBody"/>
            </w:pPr>
            <w:r>
              <w:t>processInterruptionReason</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Description</w:t>
            </w:r>
          </w:p>
        </w:tc>
        <w:tc>
          <w:tcPr>
            <w:tcW w:w="7200" w:type="dxa"/>
            <w:shd w:val="clear" w:color="auto" w:fill="auto"/>
          </w:tcPr>
          <w:p w:rsidR="00EE61D7" w:rsidRDefault="00EE61D7" w:rsidP="00EE61D7">
            <w:pPr>
              <w:pStyle w:val="OtherTableBody"/>
            </w:pPr>
            <w:r>
              <w:t>HL7-defined code system of concepts specifying the reason for the process interruption.  Used in HL7 Version 2.x messaging in the DON segment.</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Full Name</w:t>
            </w:r>
          </w:p>
        </w:tc>
        <w:tc>
          <w:tcPr>
            <w:tcW w:w="7200" w:type="dxa"/>
            <w:shd w:val="clear" w:color="auto" w:fill="auto"/>
          </w:tcPr>
          <w:p w:rsidR="00EE61D7" w:rsidRDefault="00EE61D7" w:rsidP="00EE61D7">
            <w:pPr>
              <w:pStyle w:val="OtherTableBody"/>
            </w:pPr>
            <w:r>
              <w:t>Process Interruption Reason Code System</w:t>
            </w:r>
          </w:p>
        </w:tc>
      </w:tr>
      <w:tr w:rsidR="00EE61D7" w:rsidTr="00EE61D7">
        <w:tblPrEx>
          <w:tblCellMar>
            <w:top w:w="0" w:type="dxa"/>
            <w:bottom w:w="0" w:type="dxa"/>
          </w:tblCellMar>
        </w:tblPrEx>
        <w:tc>
          <w:tcPr>
            <w:tcW w:w="2000" w:type="dxa"/>
            <w:shd w:val="clear" w:color="auto" w:fill="F3F3F3"/>
          </w:tcPr>
          <w:p w:rsidR="00EE61D7" w:rsidRDefault="00EE61D7" w:rsidP="00EE61D7">
            <w:pPr>
              <w:pStyle w:val="OtherTableHeader"/>
            </w:pPr>
            <w:r>
              <w:t>UTG URL</w:t>
            </w:r>
          </w:p>
        </w:tc>
        <w:tc>
          <w:tcPr>
            <w:tcW w:w="7200" w:type="dxa"/>
            <w:shd w:val="clear" w:color="auto" w:fill="auto"/>
          </w:tcPr>
          <w:p w:rsidR="00EE61D7" w:rsidRDefault="00EE61D7" w:rsidP="00EE61D7">
            <w:pPr>
              <w:pStyle w:val="OtherTableBody"/>
            </w:pPr>
            <w:r>
              <w:t>http://terminology.hl7.org/CodeSystem/v2-0935</w:t>
            </w:r>
          </w:p>
        </w:tc>
      </w:tr>
    </w:tbl>
    <w:p w:rsidR="00EE61D7" w:rsidRDefault="00EE61D7" w:rsidP="00EE61D7"/>
    <w:p w:rsidR="00EE61D7" w:rsidRDefault="00EE61D7" w:rsidP="00EE61D7">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Effective Date</w:t>
            </w:r>
          </w:p>
        </w:tc>
        <w:tc>
          <w:tcPr>
            <w:tcW w:w="1400" w:type="dxa"/>
            <w:shd w:val="clear" w:color="auto" w:fill="auto"/>
          </w:tcPr>
          <w:p w:rsidR="00EE61D7" w:rsidRDefault="00EE61D7" w:rsidP="00EE61D7">
            <w:pPr>
              <w:pStyle w:val="OtherTableBody"/>
            </w:pPr>
            <w:r>
              <w:t>01.04.2014</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Version</w:t>
            </w:r>
          </w:p>
        </w:tc>
        <w:tc>
          <w:tcPr>
            <w:tcW w:w="1400" w:type="dxa"/>
            <w:shd w:val="clear" w:color="auto" w:fill="auto"/>
          </w:tcPr>
          <w:p w:rsidR="00EE61D7" w:rsidRDefault="00EE61D7" w:rsidP="00EE61D7">
            <w:pPr>
              <w:pStyle w:val="OtherTableBody"/>
            </w:pPr>
            <w:r>
              <w:t>1</w:t>
            </w:r>
          </w:p>
        </w:tc>
      </w:tr>
      <w:tr w:rsidR="00EE61D7" w:rsidTr="00EE61D7">
        <w:tblPrEx>
          <w:tblCellMar>
            <w:top w:w="0" w:type="dxa"/>
            <w:bottom w:w="0" w:type="dxa"/>
          </w:tblCellMar>
        </w:tblPrEx>
        <w:tc>
          <w:tcPr>
            <w:tcW w:w="2400" w:type="dxa"/>
            <w:shd w:val="clear" w:color="auto" w:fill="F3F3F3"/>
          </w:tcPr>
          <w:p w:rsidR="00EE61D7" w:rsidRDefault="00EE61D7" w:rsidP="00EE61D7">
            <w:pPr>
              <w:pStyle w:val="OtherTableHeader"/>
            </w:pPr>
            <w:r>
              <w:t>HL7 Version Introduced</w:t>
            </w:r>
          </w:p>
        </w:tc>
        <w:tc>
          <w:tcPr>
            <w:tcW w:w="14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Value Set OID</w:t>
            </w:r>
          </w:p>
        </w:tc>
        <w:tc>
          <w:tcPr>
            <w:tcW w:w="6400" w:type="dxa"/>
            <w:shd w:val="clear" w:color="auto" w:fill="auto"/>
          </w:tcPr>
          <w:p w:rsidR="00EE61D7" w:rsidRDefault="00EE61D7" w:rsidP="00EE61D7">
            <w:pPr>
              <w:pStyle w:val="OtherTableBody"/>
            </w:pPr>
            <w:r>
              <w:t>2.16.840.1.113883.21.457</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SymbolicName</w:t>
            </w:r>
          </w:p>
        </w:tc>
        <w:tc>
          <w:tcPr>
            <w:tcW w:w="6400" w:type="dxa"/>
            <w:shd w:val="clear" w:color="auto" w:fill="auto"/>
          </w:tcPr>
          <w:p w:rsidR="00EE61D7" w:rsidRDefault="00EE61D7" w:rsidP="00EE61D7">
            <w:pPr>
              <w:pStyle w:val="OtherTableBody"/>
            </w:pPr>
            <w:r>
              <w:t>hl7VS-processInterruptionReason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Description</w:t>
            </w:r>
          </w:p>
        </w:tc>
        <w:tc>
          <w:tcPr>
            <w:tcW w:w="6400" w:type="dxa"/>
            <w:shd w:val="clear" w:color="auto" w:fill="auto"/>
          </w:tcPr>
          <w:p w:rsidR="00EE61D7" w:rsidRDefault="00EE61D7" w:rsidP="00EE61D7">
            <w:pPr>
              <w:pStyle w:val="OtherTableBody"/>
            </w:pPr>
            <w:r>
              <w:t>Value Set of codes specifying the reason for a process interruption.</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Full Name</w:t>
            </w:r>
          </w:p>
        </w:tc>
        <w:tc>
          <w:tcPr>
            <w:tcW w:w="6400" w:type="dxa"/>
            <w:shd w:val="clear" w:color="auto" w:fill="auto"/>
          </w:tcPr>
          <w:p w:rsidR="00EE61D7" w:rsidRDefault="00EE61D7" w:rsidP="00EE61D7">
            <w:pPr>
              <w:pStyle w:val="OtherTableBody"/>
            </w:pPr>
            <w:r>
              <w:t>Process Interruption Reason Value Set</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UTG URL</w:t>
            </w:r>
          </w:p>
        </w:tc>
        <w:tc>
          <w:tcPr>
            <w:tcW w:w="6400" w:type="dxa"/>
            <w:shd w:val="clear" w:color="auto" w:fill="auto"/>
          </w:tcPr>
          <w:p w:rsidR="00EE61D7" w:rsidRDefault="00EE61D7" w:rsidP="00EE61D7">
            <w:pPr>
              <w:pStyle w:val="OtherTableBody"/>
            </w:pPr>
            <w:r>
              <w:t>http://terminology.hl7.org/ValueSet/v2-0935</w:t>
            </w:r>
          </w:p>
        </w:tc>
      </w:tr>
      <w:tr w:rsidR="00EE61D7" w:rsidTr="00EE61D7">
        <w:tblPrEx>
          <w:tblCellMar>
            <w:top w:w="0" w:type="dxa"/>
            <w:bottom w:w="0" w:type="dxa"/>
          </w:tblCellMar>
        </w:tblPrEx>
        <w:tc>
          <w:tcPr>
            <w:tcW w:w="2800" w:type="dxa"/>
            <w:shd w:val="clear" w:color="auto" w:fill="F3F3F3"/>
          </w:tcPr>
          <w:p w:rsidR="00EE61D7" w:rsidRDefault="00EE61D7" w:rsidP="00EE61D7">
            <w:pPr>
              <w:pStyle w:val="OtherTableHeader"/>
            </w:pPr>
            <w:r>
              <w:t>Content Logical Definition</w:t>
            </w:r>
          </w:p>
        </w:tc>
        <w:tc>
          <w:tcPr>
            <w:tcW w:w="6400" w:type="dxa"/>
            <w:shd w:val="clear" w:color="auto" w:fill="auto"/>
          </w:tcPr>
          <w:p w:rsidR="00EE61D7" w:rsidRDefault="00EE61D7" w:rsidP="00EE61D7">
            <w:pPr>
              <w:pStyle w:val="OtherTableBody"/>
            </w:pPr>
            <w:r>
              <w:t>all codes</w:t>
            </w:r>
          </w:p>
        </w:tc>
      </w:tr>
    </w:tbl>
    <w:p w:rsidR="00EE61D7" w:rsidRDefault="00EE61D7" w:rsidP="00EE61D7"/>
    <w:p w:rsidR="00EE61D7" w:rsidRDefault="00EE61D7" w:rsidP="00EE61D7">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E61D7" w:rsidTr="00EE61D7">
        <w:tblPrEx>
          <w:tblCellMar>
            <w:top w:w="0" w:type="dxa"/>
            <w:bottom w:w="0" w:type="dxa"/>
          </w:tblCellMar>
        </w:tblPrEx>
        <w:tc>
          <w:tcPr>
            <w:tcW w:w="1800" w:type="dxa"/>
            <w:shd w:val="clear" w:color="auto" w:fill="F3F3F3"/>
          </w:tcPr>
          <w:p w:rsidR="00EE61D7" w:rsidRDefault="00EE61D7" w:rsidP="00EE61D7">
            <w:pPr>
              <w:pStyle w:val="OtherTableHeader"/>
            </w:pPr>
            <w:r>
              <w:t>Realm</w:t>
            </w:r>
          </w:p>
        </w:tc>
        <w:tc>
          <w:tcPr>
            <w:tcW w:w="2400" w:type="dxa"/>
            <w:shd w:val="clear" w:color="auto" w:fill="auto"/>
          </w:tcPr>
          <w:p w:rsidR="00EE61D7" w:rsidRDefault="00EE61D7" w:rsidP="00EE61D7">
            <w:pPr>
              <w:pStyle w:val="OtherTableBody"/>
            </w:pPr>
            <w:r>
              <w:t>example</w:t>
            </w:r>
          </w:p>
        </w:tc>
      </w:tr>
    </w:tbl>
    <w:p w:rsidR="00EE61D7" w:rsidRDefault="00EE61D7" w:rsidP="00EE61D7"/>
    <w:p w:rsidR="00EE61D7" w:rsidRDefault="00EE61D7" w:rsidP="00EE61D7">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w:t>
            </w:r>
          </w:p>
        </w:tc>
        <w:tc>
          <w:tcPr>
            <w:tcW w:w="6600" w:type="dxa"/>
            <w:shd w:val="clear" w:color="auto" w:fill="auto"/>
          </w:tcPr>
          <w:p w:rsidR="00EE61D7" w:rsidRDefault="00EE61D7" w:rsidP="00EE61D7">
            <w:pPr>
              <w:pStyle w:val="OtherTableBody"/>
            </w:pPr>
            <w:r>
              <w:t>0935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Table OID</w:t>
            </w:r>
          </w:p>
        </w:tc>
        <w:tc>
          <w:tcPr>
            <w:tcW w:w="6600" w:type="dxa"/>
            <w:shd w:val="clear" w:color="auto" w:fill="auto"/>
          </w:tcPr>
          <w:p w:rsidR="00EE61D7" w:rsidRDefault="00EE61D7" w:rsidP="00EE61D7">
            <w:pPr>
              <w:pStyle w:val="OtherTableBody"/>
            </w:pPr>
            <w:r>
              <w:t>2.16.840.1.113883.12.935</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SymbolicName</w:t>
            </w:r>
          </w:p>
        </w:tc>
        <w:tc>
          <w:tcPr>
            <w:tcW w:w="6600" w:type="dxa"/>
            <w:shd w:val="clear" w:color="auto" w:fill="auto"/>
          </w:tcPr>
          <w:p w:rsidR="00EE61D7" w:rsidRDefault="00EE61D7" w:rsidP="00EE61D7">
            <w:pPr>
              <w:pStyle w:val="OtherTableBody"/>
            </w:pPr>
            <w:r>
              <w:t>Process Interruption Reason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Description</w:t>
            </w:r>
          </w:p>
        </w:tc>
        <w:tc>
          <w:tcPr>
            <w:tcW w:w="6600" w:type="dxa"/>
            <w:shd w:val="clear" w:color="auto" w:fill="auto"/>
          </w:tcPr>
          <w:p w:rsidR="00EE61D7" w:rsidRDefault="00EE61D7" w:rsidP="00EE61D7">
            <w:pPr>
              <w:pStyle w:val="OtherTableBody"/>
            </w:pPr>
            <w:r>
              <w:t>HL7-defined table of codes specifying the reason for the process interruption.</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Type</w:t>
            </w:r>
          </w:p>
        </w:tc>
        <w:tc>
          <w:tcPr>
            <w:tcW w:w="6600" w:type="dxa"/>
            <w:shd w:val="clear" w:color="auto" w:fill="auto"/>
          </w:tcPr>
          <w:p w:rsidR="00EE61D7" w:rsidRDefault="00EE61D7" w:rsidP="00EE61D7">
            <w:pPr>
              <w:pStyle w:val="OtherTableBody"/>
            </w:pPr>
            <w:r>
              <w:t>User</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Steward</w:t>
            </w:r>
          </w:p>
        </w:tc>
        <w:tc>
          <w:tcPr>
            <w:tcW w:w="6600" w:type="dxa"/>
            <w:shd w:val="clear" w:color="auto" w:fill="auto"/>
          </w:tcPr>
          <w:p w:rsidR="00EE61D7" w:rsidRDefault="00EE61D7" w:rsidP="00EE61D7">
            <w:pPr>
              <w:pStyle w:val="OtherTableBody"/>
            </w:pPr>
            <w:r>
              <w:t>OO</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where used</w:t>
            </w:r>
          </w:p>
        </w:tc>
        <w:tc>
          <w:tcPr>
            <w:tcW w:w="6600" w:type="dxa"/>
            <w:shd w:val="clear" w:color="auto" w:fill="auto"/>
          </w:tcPr>
          <w:p w:rsidR="00EE61D7" w:rsidRDefault="00EE61D7" w:rsidP="00EE61D7">
            <w:pPr>
              <w:pStyle w:val="OtherTableBody"/>
            </w:pPr>
            <w:r>
              <w:t>DON-13</w:t>
            </w:r>
          </w:p>
        </w:tc>
      </w:tr>
      <w:tr w:rsidR="00EE61D7" w:rsidTr="00EE61D7">
        <w:tblPrEx>
          <w:tblCellMar>
            <w:top w:w="0" w:type="dxa"/>
            <w:bottom w:w="0" w:type="dxa"/>
          </w:tblCellMar>
        </w:tblPrEx>
        <w:tc>
          <w:tcPr>
            <w:tcW w:w="2600" w:type="dxa"/>
            <w:shd w:val="clear" w:color="auto" w:fill="F3F3F3"/>
          </w:tcPr>
          <w:p w:rsidR="00EE61D7" w:rsidRDefault="00EE61D7" w:rsidP="00EE61D7">
            <w:pPr>
              <w:pStyle w:val="OtherTableHeader"/>
            </w:pPr>
            <w:r>
              <w:t>HL7 Version Introduced</w:t>
            </w:r>
          </w:p>
        </w:tc>
        <w:tc>
          <w:tcPr>
            <w:tcW w:w="6600" w:type="dxa"/>
            <w:shd w:val="clear" w:color="auto" w:fill="auto"/>
          </w:tcPr>
          <w:p w:rsidR="00EE61D7" w:rsidRDefault="00EE61D7" w:rsidP="00EE61D7">
            <w:pPr>
              <w:pStyle w:val="OtherTableBody"/>
            </w:pPr>
            <w:r>
              <w:t>2.8</w:t>
            </w:r>
          </w:p>
        </w:tc>
      </w:tr>
    </w:tbl>
    <w:p w:rsidR="00EE61D7" w:rsidRDefault="00EE61D7" w:rsidP="00EE61D7"/>
    <w:p w:rsidR="00EE61D7" w:rsidRDefault="00EE61D7" w:rsidP="00EE61D7">
      <w:pPr>
        <w:pStyle w:val="Subheading"/>
      </w:pPr>
      <w:r>
        <w:t>Table 0935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EE61D7" w:rsidTr="00EE61D7">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EE61D7" w:rsidRDefault="00EE61D7" w:rsidP="00EE61D7">
            <w:pPr>
              <w:pStyle w:val="UserTableHeader"/>
            </w:pPr>
            <w:r>
              <w:t>Value</w:t>
            </w:r>
          </w:p>
        </w:tc>
        <w:tc>
          <w:tcPr>
            <w:tcW w:w="3000" w:type="dxa"/>
            <w:tcBorders>
              <w:top w:val="double" w:sz="4" w:space="0" w:color="auto"/>
              <w:bottom w:val="single" w:sz="4" w:space="0" w:color="auto"/>
            </w:tcBorders>
            <w:shd w:val="clear" w:color="auto" w:fill="E6E6E6"/>
          </w:tcPr>
          <w:p w:rsidR="00EE61D7" w:rsidRDefault="00EE61D7" w:rsidP="00EE61D7">
            <w:pPr>
              <w:pStyle w:val="UserTableHeader"/>
            </w:pPr>
            <w:r>
              <w:t>Display Name</w:t>
            </w:r>
          </w:p>
        </w:tc>
        <w:tc>
          <w:tcPr>
            <w:tcW w:w="1600" w:type="dxa"/>
            <w:tcBorders>
              <w:top w:val="double" w:sz="4" w:space="0" w:color="auto"/>
              <w:bottom w:val="single" w:sz="4" w:space="0" w:color="auto"/>
            </w:tcBorders>
            <w:shd w:val="clear" w:color="auto" w:fill="E6E6E6"/>
          </w:tcPr>
          <w:p w:rsidR="00EE61D7" w:rsidRDefault="00EE61D7" w:rsidP="00EE61D7">
            <w:pPr>
              <w:pStyle w:val="UserTableHeader"/>
            </w:pPr>
            <w:r>
              <w:t>Definition</w:t>
            </w:r>
          </w:p>
        </w:tc>
        <w:tc>
          <w:tcPr>
            <w:tcW w:w="2600" w:type="dxa"/>
            <w:tcBorders>
              <w:top w:val="double" w:sz="4" w:space="0" w:color="auto"/>
              <w:bottom w:val="single" w:sz="4" w:space="0" w:color="auto"/>
            </w:tcBorders>
            <w:shd w:val="clear" w:color="auto" w:fill="E6E6E6"/>
          </w:tcPr>
          <w:p w:rsidR="00EE61D7" w:rsidRDefault="00EE61D7" w:rsidP="00EE61D7">
            <w:pPr>
              <w:pStyle w:val="UserTableHeader"/>
            </w:pPr>
            <w:r>
              <w:t>Comment/ Usage Note</w:t>
            </w:r>
          </w:p>
        </w:tc>
        <w:tc>
          <w:tcPr>
            <w:tcW w:w="800" w:type="dxa"/>
            <w:tcBorders>
              <w:top w:val="double" w:sz="4" w:space="0" w:color="auto"/>
              <w:bottom w:val="single" w:sz="4" w:space="0" w:color="auto"/>
            </w:tcBorders>
            <w:shd w:val="clear" w:color="auto" w:fill="E6E6E6"/>
          </w:tcPr>
          <w:p w:rsidR="00EE61D7" w:rsidRDefault="00EE61D7" w:rsidP="00EE61D7">
            <w:pPr>
              <w:pStyle w:val="UserTableHeader"/>
            </w:pPr>
            <w:r>
              <w:t>Status</w:t>
            </w: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pPr>
              <w:pStyle w:val="UserTableBody"/>
            </w:pPr>
            <w:r>
              <w:t>NRG</w:t>
            </w:r>
          </w:p>
        </w:tc>
        <w:tc>
          <w:tcPr>
            <w:tcW w:w="3000" w:type="dxa"/>
            <w:tcBorders>
              <w:top w:val="single" w:sz="4" w:space="0" w:color="auto"/>
              <w:bottom w:val="single" w:sz="4" w:space="0" w:color="auto"/>
            </w:tcBorders>
            <w:shd w:val="clear" w:color="auto" w:fill="FFFFFF"/>
          </w:tcPr>
          <w:p w:rsidR="00EE61D7" w:rsidRDefault="00EE61D7" w:rsidP="00EE61D7">
            <w:pPr>
              <w:pStyle w:val="UserTableBody"/>
            </w:pPr>
            <w:r>
              <w:t>No reason given, donor decided to stop without giving a reason</w:t>
            </w:r>
          </w:p>
        </w:tc>
        <w:tc>
          <w:tcPr>
            <w:tcW w:w="1600" w:type="dxa"/>
            <w:tcBorders>
              <w:top w:val="single" w:sz="4" w:space="0" w:color="auto"/>
              <w:bottom w:val="single" w:sz="4" w:space="0" w:color="auto"/>
            </w:tcBorders>
            <w:shd w:val="clear" w:color="auto" w:fill="FFFFFF"/>
          </w:tcPr>
          <w:p w:rsidR="00EE61D7" w:rsidRDefault="00EE61D7" w:rsidP="00EE61D7">
            <w:pPr>
              <w:pStyle w:val="UserTableBody"/>
            </w:pPr>
          </w:p>
        </w:tc>
        <w:tc>
          <w:tcPr>
            <w:tcW w:w="2600" w:type="dxa"/>
            <w:tcBorders>
              <w:top w:val="single" w:sz="4" w:space="0" w:color="auto"/>
              <w:bottom w:val="single" w:sz="4" w:space="0" w:color="auto"/>
            </w:tcBorders>
            <w:shd w:val="clear" w:color="auto" w:fill="FFFFFF"/>
          </w:tcPr>
          <w:p w:rsidR="00EE61D7" w:rsidRDefault="00EE61D7" w:rsidP="00EE61D7">
            <w:pPr>
              <w:pStyle w:val="UserTableBody"/>
            </w:pPr>
          </w:p>
        </w:tc>
        <w:tc>
          <w:tcPr>
            <w:tcW w:w="800" w:type="dxa"/>
            <w:tcBorders>
              <w:top w:val="single" w:sz="4" w:space="0" w:color="auto"/>
              <w:bottom w:val="single" w:sz="4" w:space="0" w:color="auto"/>
            </w:tcBorders>
            <w:shd w:val="clear" w:color="auto" w:fill="FFFFFF"/>
          </w:tcPr>
          <w:p w:rsidR="00EE61D7" w:rsidRDefault="00EE61D7" w:rsidP="00EE61D7">
            <w:pPr>
              <w:pStyle w:val="UserTableBody"/>
            </w:pPr>
          </w:p>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PCD</w:t>
            </w:r>
          </w:p>
        </w:tc>
        <w:tc>
          <w:tcPr>
            <w:tcW w:w="3000" w:type="dxa"/>
            <w:tcBorders>
              <w:top w:val="single" w:sz="4" w:space="0" w:color="auto"/>
              <w:bottom w:val="single" w:sz="4" w:space="0" w:color="auto"/>
            </w:tcBorders>
            <w:shd w:val="clear" w:color="auto" w:fill="F3F3F3"/>
          </w:tcPr>
          <w:p w:rsidR="00EE61D7" w:rsidRDefault="00EE61D7" w:rsidP="00EE61D7">
            <w:r>
              <w:t>Phone Call-Donor</w:t>
            </w:r>
          </w:p>
        </w:tc>
        <w:tc>
          <w:tcPr>
            <w:tcW w:w="1600" w:type="dxa"/>
            <w:tcBorders>
              <w:top w:val="single" w:sz="4" w:space="0" w:color="auto"/>
              <w:bottom w:val="single" w:sz="4" w:space="0" w:color="auto"/>
            </w:tcBorders>
            <w:shd w:val="clear" w:color="auto" w:fill="F3F3F3"/>
          </w:tcPr>
          <w:p w:rsidR="00EE61D7" w:rsidRDefault="00EE61D7" w:rsidP="00EE61D7"/>
        </w:tc>
        <w:tc>
          <w:tcPr>
            <w:tcW w:w="26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DCW</w:t>
            </w:r>
          </w:p>
        </w:tc>
        <w:tc>
          <w:tcPr>
            <w:tcW w:w="3000" w:type="dxa"/>
            <w:tcBorders>
              <w:top w:val="single" w:sz="4" w:space="0" w:color="auto"/>
              <w:bottom w:val="single" w:sz="4" w:space="0" w:color="auto"/>
            </w:tcBorders>
            <w:shd w:val="clear" w:color="auto" w:fill="FFFFFF"/>
          </w:tcPr>
          <w:p w:rsidR="00EE61D7" w:rsidRDefault="00EE61D7" w:rsidP="00EE61D7">
            <w:r>
              <w:t>Couldn't wait</w:t>
            </w:r>
          </w:p>
        </w:tc>
        <w:tc>
          <w:tcPr>
            <w:tcW w:w="1600" w:type="dxa"/>
            <w:tcBorders>
              <w:top w:val="single" w:sz="4" w:space="0" w:color="auto"/>
              <w:bottom w:val="single" w:sz="4" w:space="0" w:color="auto"/>
            </w:tcBorders>
            <w:shd w:val="clear" w:color="auto" w:fill="FFFFFF"/>
          </w:tcPr>
          <w:p w:rsidR="00EE61D7" w:rsidRDefault="00EE61D7" w:rsidP="00EE61D7"/>
        </w:tc>
        <w:tc>
          <w:tcPr>
            <w:tcW w:w="26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CFT</w:t>
            </w:r>
          </w:p>
        </w:tc>
        <w:tc>
          <w:tcPr>
            <w:tcW w:w="3000" w:type="dxa"/>
            <w:tcBorders>
              <w:top w:val="single" w:sz="4" w:space="0" w:color="auto"/>
              <w:bottom w:val="single" w:sz="4" w:space="0" w:color="auto"/>
            </w:tcBorders>
            <w:shd w:val="clear" w:color="auto" w:fill="F3F3F3"/>
          </w:tcPr>
          <w:p w:rsidR="00EE61D7" w:rsidRDefault="00EE61D7" w:rsidP="00EE61D7">
            <w:r>
              <w:t>Couldn't follow through with donation (scared)</w:t>
            </w:r>
          </w:p>
        </w:tc>
        <w:tc>
          <w:tcPr>
            <w:tcW w:w="1600" w:type="dxa"/>
            <w:tcBorders>
              <w:top w:val="single" w:sz="4" w:space="0" w:color="auto"/>
              <w:bottom w:val="single" w:sz="4" w:space="0" w:color="auto"/>
            </w:tcBorders>
            <w:shd w:val="clear" w:color="auto" w:fill="F3F3F3"/>
          </w:tcPr>
          <w:p w:rsidR="00EE61D7" w:rsidRDefault="00EE61D7" w:rsidP="00EE61D7"/>
        </w:tc>
        <w:tc>
          <w:tcPr>
            <w:tcW w:w="26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DBB</w:t>
            </w:r>
          </w:p>
        </w:tc>
        <w:tc>
          <w:tcPr>
            <w:tcW w:w="3000" w:type="dxa"/>
            <w:tcBorders>
              <w:top w:val="single" w:sz="4" w:space="0" w:color="auto"/>
              <w:bottom w:val="single" w:sz="4" w:space="0" w:color="auto"/>
            </w:tcBorders>
            <w:shd w:val="clear" w:color="auto" w:fill="FFFFFF"/>
          </w:tcPr>
          <w:p w:rsidR="00EE61D7" w:rsidRDefault="00EE61D7" w:rsidP="00EE61D7">
            <w:r>
              <w:t>Bathroom</w:t>
            </w:r>
          </w:p>
        </w:tc>
        <w:tc>
          <w:tcPr>
            <w:tcW w:w="1600" w:type="dxa"/>
            <w:tcBorders>
              <w:top w:val="single" w:sz="4" w:space="0" w:color="auto"/>
              <w:bottom w:val="single" w:sz="4" w:space="0" w:color="auto"/>
            </w:tcBorders>
            <w:shd w:val="clear" w:color="auto" w:fill="FFFFFF"/>
          </w:tcPr>
          <w:p w:rsidR="00EE61D7" w:rsidRDefault="00EE61D7" w:rsidP="00EE61D7"/>
        </w:tc>
        <w:tc>
          <w:tcPr>
            <w:tcW w:w="26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DNI</w:t>
            </w:r>
          </w:p>
        </w:tc>
        <w:tc>
          <w:tcPr>
            <w:tcW w:w="3000" w:type="dxa"/>
            <w:tcBorders>
              <w:top w:val="single" w:sz="4" w:space="0" w:color="auto"/>
              <w:bottom w:val="single" w:sz="4" w:space="0" w:color="auto"/>
            </w:tcBorders>
            <w:shd w:val="clear" w:color="auto" w:fill="F3F3F3"/>
          </w:tcPr>
          <w:p w:rsidR="00EE61D7" w:rsidRDefault="00EE61D7" w:rsidP="00EE61D7">
            <w:r>
              <w:t>Phlebotomy Issue</w:t>
            </w:r>
          </w:p>
        </w:tc>
        <w:tc>
          <w:tcPr>
            <w:tcW w:w="1600" w:type="dxa"/>
            <w:tcBorders>
              <w:top w:val="single" w:sz="4" w:space="0" w:color="auto"/>
              <w:bottom w:val="single" w:sz="4" w:space="0" w:color="auto"/>
            </w:tcBorders>
            <w:shd w:val="clear" w:color="auto" w:fill="F3F3F3"/>
          </w:tcPr>
          <w:p w:rsidR="00EE61D7" w:rsidRDefault="00EE61D7" w:rsidP="00EE61D7"/>
        </w:tc>
        <w:tc>
          <w:tcPr>
            <w:tcW w:w="26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FFFFF"/>
          </w:tcPr>
          <w:p w:rsidR="00EE61D7" w:rsidRDefault="00EE61D7" w:rsidP="00EE61D7">
            <w:r>
              <w:t>ASC</w:t>
            </w:r>
          </w:p>
        </w:tc>
        <w:tc>
          <w:tcPr>
            <w:tcW w:w="3000" w:type="dxa"/>
            <w:tcBorders>
              <w:top w:val="single" w:sz="4" w:space="0" w:color="auto"/>
              <w:bottom w:val="single" w:sz="4" w:space="0" w:color="auto"/>
            </w:tcBorders>
            <w:shd w:val="clear" w:color="auto" w:fill="FFFFFF"/>
          </w:tcPr>
          <w:p w:rsidR="00EE61D7" w:rsidRDefault="00EE61D7" w:rsidP="00EE61D7">
            <w:r>
              <w:t>Apheresis Software Crash</w:t>
            </w:r>
          </w:p>
        </w:tc>
        <w:tc>
          <w:tcPr>
            <w:tcW w:w="1600" w:type="dxa"/>
            <w:tcBorders>
              <w:top w:val="single" w:sz="4" w:space="0" w:color="auto"/>
              <w:bottom w:val="single" w:sz="4" w:space="0" w:color="auto"/>
            </w:tcBorders>
            <w:shd w:val="clear" w:color="auto" w:fill="FFFFFF"/>
          </w:tcPr>
          <w:p w:rsidR="00EE61D7" w:rsidRDefault="00EE61D7" w:rsidP="00EE61D7"/>
        </w:tc>
        <w:tc>
          <w:tcPr>
            <w:tcW w:w="2600" w:type="dxa"/>
            <w:tcBorders>
              <w:top w:val="single" w:sz="4" w:space="0" w:color="auto"/>
              <w:bottom w:val="single" w:sz="4" w:space="0" w:color="auto"/>
            </w:tcBorders>
            <w:shd w:val="clear" w:color="auto" w:fill="FFFFFF"/>
          </w:tcPr>
          <w:p w:rsidR="00EE61D7" w:rsidRDefault="00EE61D7" w:rsidP="00EE61D7"/>
        </w:tc>
        <w:tc>
          <w:tcPr>
            <w:tcW w:w="800" w:type="dxa"/>
            <w:tcBorders>
              <w:top w:val="single" w:sz="4" w:space="0" w:color="auto"/>
              <w:bottom w:val="single" w:sz="4" w:space="0" w:color="auto"/>
            </w:tcBorders>
            <w:shd w:val="clear" w:color="auto" w:fill="FFFFFF"/>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single" w:sz="4" w:space="0" w:color="auto"/>
            </w:tcBorders>
            <w:shd w:val="clear" w:color="auto" w:fill="F3F3F3"/>
          </w:tcPr>
          <w:p w:rsidR="00EE61D7" w:rsidRDefault="00EE61D7" w:rsidP="00EE61D7">
            <w:r>
              <w:t>BSC</w:t>
            </w:r>
          </w:p>
        </w:tc>
        <w:tc>
          <w:tcPr>
            <w:tcW w:w="3000" w:type="dxa"/>
            <w:tcBorders>
              <w:top w:val="single" w:sz="4" w:space="0" w:color="auto"/>
              <w:bottom w:val="single" w:sz="4" w:space="0" w:color="auto"/>
            </w:tcBorders>
            <w:shd w:val="clear" w:color="auto" w:fill="F3F3F3"/>
          </w:tcPr>
          <w:p w:rsidR="00EE61D7" w:rsidRDefault="00EE61D7" w:rsidP="00EE61D7">
            <w:r>
              <w:t>Manufacturing Software Crash</w:t>
            </w:r>
          </w:p>
        </w:tc>
        <w:tc>
          <w:tcPr>
            <w:tcW w:w="1600" w:type="dxa"/>
            <w:tcBorders>
              <w:top w:val="single" w:sz="4" w:space="0" w:color="auto"/>
              <w:bottom w:val="single" w:sz="4" w:space="0" w:color="auto"/>
            </w:tcBorders>
            <w:shd w:val="clear" w:color="auto" w:fill="F3F3F3"/>
          </w:tcPr>
          <w:p w:rsidR="00EE61D7" w:rsidRDefault="00EE61D7" w:rsidP="00EE61D7"/>
        </w:tc>
        <w:tc>
          <w:tcPr>
            <w:tcW w:w="2600" w:type="dxa"/>
            <w:tcBorders>
              <w:top w:val="single" w:sz="4" w:space="0" w:color="auto"/>
              <w:bottom w:val="single" w:sz="4" w:space="0" w:color="auto"/>
            </w:tcBorders>
            <w:shd w:val="clear" w:color="auto" w:fill="F3F3F3"/>
          </w:tcPr>
          <w:p w:rsidR="00EE61D7" w:rsidRDefault="00EE61D7" w:rsidP="00EE61D7"/>
        </w:tc>
        <w:tc>
          <w:tcPr>
            <w:tcW w:w="800" w:type="dxa"/>
            <w:tcBorders>
              <w:top w:val="single" w:sz="4" w:space="0" w:color="auto"/>
              <w:bottom w:val="single" w:sz="4" w:space="0" w:color="auto"/>
            </w:tcBorders>
            <w:shd w:val="clear" w:color="auto" w:fill="F3F3F3"/>
          </w:tcPr>
          <w:p w:rsidR="00EE61D7" w:rsidRDefault="00EE61D7" w:rsidP="00EE61D7"/>
        </w:tc>
      </w:tr>
      <w:tr w:rsidR="00EE61D7" w:rsidTr="00EE61D7">
        <w:tblPrEx>
          <w:tblCellMar>
            <w:top w:w="0" w:type="dxa"/>
            <w:bottom w:w="0" w:type="dxa"/>
          </w:tblCellMar>
        </w:tblPrEx>
        <w:tc>
          <w:tcPr>
            <w:tcW w:w="1200" w:type="dxa"/>
            <w:tcBorders>
              <w:top w:val="single" w:sz="4" w:space="0" w:color="auto"/>
              <w:bottom w:val="double" w:sz="4" w:space="0" w:color="auto"/>
            </w:tcBorders>
            <w:shd w:val="clear" w:color="auto" w:fill="FFFFFF"/>
          </w:tcPr>
          <w:p w:rsidR="00EE61D7" w:rsidRDefault="00EE61D7" w:rsidP="00EE61D7">
            <w:r>
              <w:t>GFE</w:t>
            </w:r>
          </w:p>
        </w:tc>
        <w:tc>
          <w:tcPr>
            <w:tcW w:w="3000" w:type="dxa"/>
            <w:tcBorders>
              <w:top w:val="single" w:sz="4" w:space="0" w:color="auto"/>
              <w:bottom w:val="double" w:sz="4" w:space="0" w:color="auto"/>
            </w:tcBorders>
            <w:shd w:val="clear" w:color="auto" w:fill="FFFFFF"/>
          </w:tcPr>
          <w:p w:rsidR="00EE61D7" w:rsidRDefault="00EE61D7" w:rsidP="00EE61D7">
            <w:r>
              <w:t>General Facility Emergency</w:t>
            </w:r>
          </w:p>
        </w:tc>
        <w:tc>
          <w:tcPr>
            <w:tcW w:w="1600" w:type="dxa"/>
            <w:tcBorders>
              <w:top w:val="single" w:sz="4" w:space="0" w:color="auto"/>
              <w:bottom w:val="double" w:sz="4" w:space="0" w:color="auto"/>
            </w:tcBorders>
            <w:shd w:val="clear" w:color="auto" w:fill="FFFFFF"/>
          </w:tcPr>
          <w:p w:rsidR="00EE61D7" w:rsidRDefault="00EE61D7" w:rsidP="00EE61D7"/>
        </w:tc>
        <w:tc>
          <w:tcPr>
            <w:tcW w:w="2600" w:type="dxa"/>
            <w:tcBorders>
              <w:top w:val="single" w:sz="4" w:space="0" w:color="auto"/>
              <w:bottom w:val="double" w:sz="4" w:space="0" w:color="auto"/>
            </w:tcBorders>
            <w:shd w:val="clear" w:color="auto" w:fill="FFFFFF"/>
          </w:tcPr>
          <w:p w:rsidR="00EE61D7" w:rsidRDefault="00EE61D7" w:rsidP="00EE61D7">
            <w:r>
              <w:t>Power outage,  natural disaster (tornado, flood, hurricane, etc.), air conditioning failure, etc.</w:t>
            </w:r>
          </w:p>
        </w:tc>
        <w:tc>
          <w:tcPr>
            <w:tcW w:w="800" w:type="dxa"/>
            <w:tcBorders>
              <w:top w:val="single" w:sz="4" w:space="0" w:color="auto"/>
              <w:bottom w:val="double" w:sz="4" w:space="0" w:color="auto"/>
            </w:tcBorders>
            <w:shd w:val="clear" w:color="auto" w:fill="FFFFFF"/>
          </w:tcPr>
          <w:p w:rsidR="00EE61D7" w:rsidRDefault="00EE61D7" w:rsidP="00EE61D7"/>
        </w:tc>
      </w:tr>
    </w:tbl>
    <w:p w:rsidR="00EE61D7" w:rsidRDefault="00EE61D7" w:rsidP="00EE61D7"/>
    <w:p w:rsidR="00AF16BB" w:rsidRDefault="00AF16BB" w:rsidP="00AF16BB">
      <w:pPr>
        <w:pStyle w:val="berschrift3"/>
      </w:pPr>
      <w:r>
        <w:t>0936 - Observation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936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V2ObservationType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for types of observations to enable systems to distinguish between observations sent along with an order, versus observations sent as the result to an order.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2.16.840.1.113883.18.439</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observationType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specifying types of observations to enable systems to distinguish between observations sent along with an order, versus observations sent as the result to an order. Used in HL7 Version 2.x messaging in the OBX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Observation Type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http://terminology.hl7.org/CodeSystem/v2-0936</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2.8.1</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hl7VS-VS-observationType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specify types of observations to enable systems to distinguish between observations sent along with an order, versus observations sent as the result to an order.</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Observation 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http://terminology.hl7.org/ValueSet/v2-0936</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0936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2.16.840.1.113883.12.936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Observation 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types of observations to enable systems to distinguish between observations sent along with an order, versus observations sent as the result to an order.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2.8.1</w:t>
            </w:r>
          </w:p>
        </w:tc>
      </w:tr>
    </w:tbl>
    <w:p w:rsidR="00AF16BB" w:rsidRDefault="00AF16BB" w:rsidP="00AF16BB"/>
    <w:p w:rsidR="00AF16BB" w:rsidRDefault="00AF16BB" w:rsidP="00AF16BB">
      <w:pPr>
        <w:pStyle w:val="Subheading"/>
      </w:pPr>
      <w:r>
        <w:t>Table 0936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AF16BB" w:rsidTr="00AF16BB">
        <w:tblPrEx>
          <w:tblCellMar>
            <w:top w:w="0" w:type="dxa"/>
            <w:bottom w:w="0" w:type="dxa"/>
          </w:tblCellMar>
        </w:tblPrEx>
        <w:trPr>
          <w:tblHeader/>
        </w:trPr>
        <w:tc>
          <w:tcPr>
            <w:tcW w:w="1200" w:type="dxa"/>
            <w:tcBorders>
              <w:bottom w:val="single" w:sz="4" w:space="0" w:color="auto"/>
            </w:tcBorders>
            <w:shd w:val="clear" w:color="auto" w:fill="E6E6E6"/>
          </w:tcPr>
          <w:p w:rsidR="00AF16BB" w:rsidRDefault="00AF16BB" w:rsidP="00AF16BB">
            <w:pPr>
              <w:pStyle w:val="HL7TableHeader"/>
            </w:pPr>
            <w:r>
              <w:t>Value</w:t>
            </w:r>
          </w:p>
        </w:tc>
        <w:tc>
          <w:tcPr>
            <w:tcW w:w="1600" w:type="dxa"/>
            <w:tcBorders>
              <w:bottom w:val="single" w:sz="4" w:space="0" w:color="auto"/>
            </w:tcBorders>
            <w:shd w:val="clear" w:color="auto" w:fill="E6E6E6"/>
          </w:tcPr>
          <w:p w:rsidR="00AF16BB" w:rsidRDefault="00AF16BB" w:rsidP="00AF16BB">
            <w:pPr>
              <w:pStyle w:val="HL7TableHeader"/>
            </w:pPr>
            <w:r>
              <w:t>Display Name</w:t>
            </w:r>
          </w:p>
        </w:tc>
        <w:tc>
          <w:tcPr>
            <w:tcW w:w="1400" w:type="dxa"/>
            <w:tcBorders>
              <w:bottom w:val="single" w:sz="4" w:space="0" w:color="auto"/>
            </w:tcBorders>
            <w:shd w:val="clear" w:color="auto" w:fill="E6E6E6"/>
          </w:tcPr>
          <w:p w:rsidR="00AF16BB" w:rsidRDefault="00AF16BB" w:rsidP="00AF16BB">
            <w:pPr>
              <w:pStyle w:val="HL7TableHeader"/>
            </w:pPr>
            <w:r>
              <w:t>Definition</w:t>
            </w:r>
          </w:p>
        </w:tc>
        <w:tc>
          <w:tcPr>
            <w:tcW w:w="42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pPr>
              <w:pStyle w:val="HL7TableBody"/>
            </w:pPr>
            <w:r>
              <w:t>QST</w:t>
            </w:r>
          </w:p>
        </w:tc>
        <w:tc>
          <w:tcPr>
            <w:tcW w:w="1600" w:type="dxa"/>
            <w:tcBorders>
              <w:bottom w:val="single" w:sz="4" w:space="0" w:color="auto"/>
            </w:tcBorders>
            <w:shd w:val="clear" w:color="auto" w:fill="FFFFFF"/>
          </w:tcPr>
          <w:p w:rsidR="00AF16BB" w:rsidRDefault="00AF16BB" w:rsidP="00AF16BB">
            <w:pPr>
              <w:pStyle w:val="HL7TableBody"/>
            </w:pPr>
            <w:r>
              <w:t>Question</w:t>
            </w:r>
          </w:p>
        </w:tc>
        <w:tc>
          <w:tcPr>
            <w:tcW w:w="1400" w:type="dxa"/>
            <w:tcBorders>
              <w:bottom w:val="single" w:sz="4" w:space="0" w:color="auto"/>
            </w:tcBorders>
            <w:shd w:val="clear" w:color="auto" w:fill="FFFFFF"/>
          </w:tcPr>
          <w:p w:rsidR="00AF16BB" w:rsidRDefault="00AF16BB" w:rsidP="00AF16BB">
            <w:pPr>
              <w:pStyle w:val="HL7TableBody"/>
            </w:pPr>
          </w:p>
        </w:tc>
        <w:tc>
          <w:tcPr>
            <w:tcW w:w="4200" w:type="dxa"/>
            <w:tcBorders>
              <w:bottom w:val="single" w:sz="4" w:space="0" w:color="auto"/>
            </w:tcBorders>
            <w:shd w:val="clear" w:color="auto" w:fill="FFFFFF"/>
          </w:tcPr>
          <w:p w:rsidR="00AF16BB" w:rsidRDefault="00AF16BB" w:rsidP="00AF16BB">
            <w:pPr>
              <w:pStyle w:val="HL7TableBody"/>
            </w:pPr>
            <w:r>
              <w:t>Limited to expected responses to questions by the filler</w:t>
            </w: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RSLT</w:t>
            </w:r>
          </w:p>
        </w:tc>
        <w:tc>
          <w:tcPr>
            <w:tcW w:w="1600" w:type="dxa"/>
            <w:tcBorders>
              <w:bottom w:val="single" w:sz="4" w:space="0" w:color="auto"/>
            </w:tcBorders>
            <w:shd w:val="clear" w:color="auto" w:fill="F3F3F3"/>
          </w:tcPr>
          <w:p w:rsidR="00AF16BB" w:rsidRDefault="00AF16BB" w:rsidP="00AF16BB">
            <w:r>
              <w:t>Result</w:t>
            </w:r>
          </w:p>
        </w:tc>
        <w:tc>
          <w:tcPr>
            <w:tcW w:w="1400" w:type="dxa"/>
            <w:tcBorders>
              <w:bottom w:val="single" w:sz="4" w:space="0" w:color="auto"/>
            </w:tcBorders>
            <w:shd w:val="clear" w:color="auto" w:fill="F3F3F3"/>
          </w:tcPr>
          <w:p w:rsidR="00AF16BB" w:rsidRDefault="00AF16BB" w:rsidP="00AF16BB"/>
        </w:tc>
        <w:tc>
          <w:tcPr>
            <w:tcW w:w="42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shd w:val="clear" w:color="auto" w:fill="FFFFFF"/>
          </w:tcPr>
          <w:p w:rsidR="00AF16BB" w:rsidRDefault="00AF16BB" w:rsidP="00AF16BB">
            <w:r>
              <w:t>SCI</w:t>
            </w:r>
          </w:p>
        </w:tc>
        <w:tc>
          <w:tcPr>
            <w:tcW w:w="1600" w:type="dxa"/>
            <w:shd w:val="clear" w:color="auto" w:fill="FFFFFF"/>
          </w:tcPr>
          <w:p w:rsidR="00AF16BB" w:rsidRDefault="00AF16BB" w:rsidP="00AF16BB">
            <w:r>
              <w:t>Supporting Clinical Information</w:t>
            </w:r>
          </w:p>
        </w:tc>
        <w:tc>
          <w:tcPr>
            <w:tcW w:w="1400" w:type="dxa"/>
            <w:shd w:val="clear" w:color="auto" w:fill="FFFFFF"/>
          </w:tcPr>
          <w:p w:rsidR="00AF16BB" w:rsidRDefault="00AF16BB" w:rsidP="00AF16BB"/>
        </w:tc>
        <w:tc>
          <w:tcPr>
            <w:tcW w:w="4200" w:type="dxa"/>
            <w:shd w:val="clear" w:color="auto" w:fill="FFFFFF"/>
          </w:tcPr>
          <w:p w:rsidR="00AF16BB" w:rsidRDefault="00AF16BB" w:rsidP="00AF16BB">
            <w:r>
              <w:t>Placer observations not explicitly requested by the filler to provide context or supporting information</w:t>
            </w:r>
          </w:p>
        </w:tc>
        <w:tc>
          <w:tcPr>
            <w:tcW w:w="800" w:type="dxa"/>
            <w:shd w:val="clear" w:color="auto" w:fill="FFFFFF"/>
          </w:tcPr>
          <w:p w:rsidR="00AF16BB" w:rsidRDefault="00AF16BB" w:rsidP="00AF16BB"/>
        </w:tc>
      </w:tr>
    </w:tbl>
    <w:p w:rsidR="00AF16BB" w:rsidRDefault="00AF16BB" w:rsidP="00AF16BB"/>
    <w:p w:rsidR="00AF16BB" w:rsidRDefault="00AF16BB" w:rsidP="00AF16BB">
      <w:pPr>
        <w:pStyle w:val="berschrift3"/>
      </w:pPr>
      <w:r>
        <w:t>0937 - Observation Sub-Type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937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ObservationSub-type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specifying an observation sub-type.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2.16.840.1.113883.18.440</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observationSubtype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specifying the observation sub-type.  Used in HL7 Version 2.x messaging in the OBX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Observation Sub-Type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http://terminology.hl7.org/CodeSystem/v2-0937</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2</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hl7VS-VS-observationSubtype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specifying an observation sub-type.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Observation Sub-Type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http://terminology.hl7.org/ValueSet/v2-0937</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0937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2.16.840.1.113883.12.937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Observation Sub-Type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the observation sub-type.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Table 0937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400"/>
        <w:gridCol w:w="2600"/>
        <w:gridCol w:w="3600"/>
        <w:gridCol w:w="800"/>
      </w:tblGrid>
      <w:tr w:rsidR="00AF16BB" w:rsidTr="00AF16BB">
        <w:tblPrEx>
          <w:tblCellMar>
            <w:top w:w="0" w:type="dxa"/>
            <w:bottom w:w="0" w:type="dxa"/>
          </w:tblCellMar>
        </w:tblPrEx>
        <w:trPr>
          <w:tblHeader/>
        </w:trPr>
        <w:tc>
          <w:tcPr>
            <w:tcW w:w="800" w:type="dxa"/>
            <w:tcBorders>
              <w:bottom w:val="single" w:sz="4" w:space="0" w:color="auto"/>
            </w:tcBorders>
            <w:shd w:val="clear" w:color="auto" w:fill="E6E6E6"/>
          </w:tcPr>
          <w:p w:rsidR="00AF16BB" w:rsidRDefault="00AF16BB" w:rsidP="00AF16BB">
            <w:pPr>
              <w:pStyle w:val="HL7TableHeader"/>
            </w:pPr>
            <w:r>
              <w:t>Value</w:t>
            </w:r>
          </w:p>
        </w:tc>
        <w:tc>
          <w:tcPr>
            <w:tcW w:w="1400" w:type="dxa"/>
            <w:tcBorders>
              <w:bottom w:val="single" w:sz="4" w:space="0" w:color="auto"/>
            </w:tcBorders>
            <w:shd w:val="clear" w:color="auto" w:fill="E6E6E6"/>
          </w:tcPr>
          <w:p w:rsidR="00AF16BB" w:rsidRDefault="00AF16BB" w:rsidP="00AF16BB">
            <w:pPr>
              <w:pStyle w:val="HL7TableHeader"/>
            </w:pPr>
            <w:r>
              <w:t>Display Name</w:t>
            </w:r>
          </w:p>
        </w:tc>
        <w:tc>
          <w:tcPr>
            <w:tcW w:w="2600" w:type="dxa"/>
            <w:tcBorders>
              <w:bottom w:val="single" w:sz="4" w:space="0" w:color="auto"/>
            </w:tcBorders>
            <w:shd w:val="clear" w:color="auto" w:fill="E6E6E6"/>
          </w:tcPr>
          <w:p w:rsidR="00AF16BB" w:rsidRDefault="00AF16BB" w:rsidP="00AF16BB">
            <w:pPr>
              <w:pStyle w:val="HL7TableHeader"/>
            </w:pPr>
            <w:r>
              <w:t>Definition</w:t>
            </w:r>
          </w:p>
        </w:tc>
        <w:tc>
          <w:tcPr>
            <w:tcW w:w="36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pPr>
              <w:pStyle w:val="HL7TableBody"/>
            </w:pPr>
            <w:r>
              <w:t>AOE</w:t>
            </w:r>
          </w:p>
        </w:tc>
        <w:tc>
          <w:tcPr>
            <w:tcW w:w="1400" w:type="dxa"/>
            <w:tcBorders>
              <w:bottom w:val="single" w:sz="4" w:space="0" w:color="auto"/>
            </w:tcBorders>
            <w:shd w:val="clear" w:color="auto" w:fill="FFFFFF"/>
          </w:tcPr>
          <w:p w:rsidR="00AF16BB" w:rsidRDefault="00AF16BB" w:rsidP="00AF16BB">
            <w:pPr>
              <w:pStyle w:val="HL7TableBody"/>
            </w:pPr>
            <w:r>
              <w:t>Ask at Order Entry</w:t>
            </w:r>
          </w:p>
        </w:tc>
        <w:tc>
          <w:tcPr>
            <w:tcW w:w="2600" w:type="dxa"/>
            <w:tcBorders>
              <w:bottom w:val="single" w:sz="4" w:space="0" w:color="auto"/>
            </w:tcBorders>
            <w:shd w:val="clear" w:color="auto" w:fill="FFFFFF"/>
          </w:tcPr>
          <w:p w:rsidR="00AF16BB" w:rsidRDefault="00AF16BB" w:rsidP="00AF16BB">
            <w:pPr>
              <w:pStyle w:val="HL7TableBody"/>
            </w:pPr>
          </w:p>
        </w:tc>
        <w:tc>
          <w:tcPr>
            <w:tcW w:w="3600" w:type="dxa"/>
            <w:tcBorders>
              <w:bottom w:val="single" w:sz="4" w:space="0" w:color="auto"/>
            </w:tcBorders>
            <w:shd w:val="clear" w:color="auto" w:fill="FFFFFF"/>
          </w:tcPr>
          <w:p w:rsidR="00AF16BB" w:rsidRDefault="00AF16BB" w:rsidP="00AF16BB">
            <w:pPr>
              <w:pStyle w:val="HL7TableBody"/>
            </w:pPr>
            <w:r>
              <w:t>Sub-type of QST (Question) - OBX-5 value is answer to an Ask at Order Entry question</w:t>
            </w: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r>
              <w:t>ASC</w:t>
            </w:r>
          </w:p>
        </w:tc>
        <w:tc>
          <w:tcPr>
            <w:tcW w:w="1400" w:type="dxa"/>
            <w:tcBorders>
              <w:bottom w:val="single" w:sz="4" w:space="0" w:color="auto"/>
            </w:tcBorders>
            <w:shd w:val="clear" w:color="auto" w:fill="F3F3F3"/>
          </w:tcPr>
          <w:p w:rsidR="00AF16BB" w:rsidRDefault="00AF16BB" w:rsidP="00AF16BB">
            <w:r>
              <w:t>Ask at Specimen Collection</w:t>
            </w:r>
          </w:p>
        </w:tc>
        <w:tc>
          <w:tcPr>
            <w:tcW w:w="2600" w:type="dxa"/>
            <w:tcBorders>
              <w:bottom w:val="single" w:sz="4" w:space="0" w:color="auto"/>
            </w:tcBorders>
            <w:shd w:val="clear" w:color="auto" w:fill="F3F3F3"/>
          </w:tcPr>
          <w:p w:rsidR="00AF16BB" w:rsidRDefault="00AF16BB" w:rsidP="00AF16BB"/>
        </w:tc>
        <w:tc>
          <w:tcPr>
            <w:tcW w:w="3600" w:type="dxa"/>
            <w:tcBorders>
              <w:bottom w:val="single" w:sz="4" w:space="0" w:color="auto"/>
            </w:tcBorders>
            <w:shd w:val="clear" w:color="auto" w:fill="F3F3F3"/>
          </w:tcPr>
          <w:p w:rsidR="00AF16BB" w:rsidRDefault="00AF16BB" w:rsidP="00AF16BB">
            <w:r>
              <w:t>Sub-type of QST (Question)  - OBX-5 value is answer to an Ask at Specimen Collection question</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ins w:id="1666" w:author="Frank Oemig" w:date="2023-06-17T01:23:00Z">
              <w:r>
                <w:t>MCS</w:t>
              </w:r>
            </w:ins>
          </w:p>
        </w:tc>
        <w:tc>
          <w:tcPr>
            <w:tcW w:w="1400" w:type="dxa"/>
            <w:tcBorders>
              <w:bottom w:val="single" w:sz="4" w:space="0" w:color="auto"/>
            </w:tcBorders>
            <w:shd w:val="clear" w:color="auto" w:fill="FFFFFF"/>
          </w:tcPr>
          <w:p w:rsidR="00AF16BB" w:rsidRDefault="00AF16BB" w:rsidP="00AF16BB">
            <w:ins w:id="1667" w:author="Frank Oemig" w:date="2023-06-17T01:23:00Z">
              <w:r>
                <w:t>Micro Culture Status</w:t>
              </w:r>
            </w:ins>
          </w:p>
        </w:tc>
        <w:tc>
          <w:tcPr>
            <w:tcW w:w="2600" w:type="dxa"/>
            <w:tcBorders>
              <w:bottom w:val="single" w:sz="4" w:space="0" w:color="auto"/>
            </w:tcBorders>
            <w:shd w:val="clear" w:color="auto" w:fill="FFFFFF"/>
          </w:tcPr>
          <w:p w:rsidR="00AF16BB" w:rsidRDefault="00AF16BB" w:rsidP="00AF16BB">
            <w:ins w:id="1668" w:author="Frank Oemig" w:date="2023-06-17T01:23:00Z">
              <w:r>
                <w:t>Sub-type of RSLT (Result) This term identifies observations that give overall culture outcome, when no specific organism is being named.</w:t>
              </w:r>
            </w:ins>
          </w:p>
        </w:tc>
        <w:tc>
          <w:tcPr>
            <w:tcW w:w="3600" w:type="dxa"/>
            <w:tcBorders>
              <w:bottom w:val="single" w:sz="4" w:space="0" w:color="auto"/>
            </w:tcBorders>
            <w:shd w:val="clear" w:color="auto" w:fill="FFFFFF"/>
          </w:tcPr>
          <w:p w:rsidR="00AF16BB" w:rsidRDefault="00AF16BB" w:rsidP="00AF16BB">
            <w:ins w:id="1669" w:author="Frank Oemig" w:date="2023-06-17T01:23:00Z">
              <w:r>
                <w:t>Examples are: no growth, normal flora</w:t>
              </w:r>
            </w:ins>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ins w:id="1670" w:author="Frank Oemig" w:date="2023-06-17T01:23:00Z">
              <w:r>
                <w:t>MID</w:t>
              </w:r>
            </w:ins>
          </w:p>
        </w:tc>
        <w:tc>
          <w:tcPr>
            <w:tcW w:w="1400" w:type="dxa"/>
            <w:tcBorders>
              <w:bottom w:val="single" w:sz="4" w:space="0" w:color="auto"/>
            </w:tcBorders>
            <w:shd w:val="clear" w:color="auto" w:fill="F3F3F3"/>
          </w:tcPr>
          <w:p w:rsidR="00AF16BB" w:rsidRDefault="00AF16BB" w:rsidP="00AF16BB">
            <w:ins w:id="1671" w:author="Frank Oemig" w:date="2023-06-17T01:23:00Z">
              <w:r>
                <w:t>Micro Isolate Descriptor</w:t>
              </w:r>
            </w:ins>
          </w:p>
        </w:tc>
        <w:tc>
          <w:tcPr>
            <w:tcW w:w="2600" w:type="dxa"/>
            <w:tcBorders>
              <w:bottom w:val="single" w:sz="4" w:space="0" w:color="auto"/>
            </w:tcBorders>
            <w:shd w:val="clear" w:color="auto" w:fill="F3F3F3"/>
          </w:tcPr>
          <w:p w:rsidR="00AF16BB" w:rsidRDefault="00AF16BB" w:rsidP="00AF16BB">
            <w:ins w:id="1672" w:author="Frank Oemig" w:date="2023-06-17T01:23:00Z">
              <w:r>
                <w:t>Sub-type of RSLT (Result) This term identifies any other observations about the isolate.</w:t>
              </w:r>
            </w:ins>
          </w:p>
        </w:tc>
        <w:tc>
          <w:tcPr>
            <w:tcW w:w="3600" w:type="dxa"/>
            <w:tcBorders>
              <w:bottom w:val="single" w:sz="4" w:space="0" w:color="auto"/>
            </w:tcBorders>
            <w:shd w:val="clear" w:color="auto" w:fill="F3F3F3"/>
          </w:tcPr>
          <w:p w:rsidR="00AF16BB" w:rsidRDefault="00AF16BB" w:rsidP="00AF16BB">
            <w:ins w:id="1673" w:author="Frank Oemig" w:date="2023-06-17T01:23:00Z">
              <w:r>
                <w:t>Examples: catalase positive, hemolytic, etc.</w:t>
              </w:r>
            </w:ins>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ins w:id="1674" w:author="Frank Oemig" w:date="2023-06-17T01:23:00Z">
              <w:r>
                <w:t>MIG</w:t>
              </w:r>
            </w:ins>
          </w:p>
        </w:tc>
        <w:tc>
          <w:tcPr>
            <w:tcW w:w="1400" w:type="dxa"/>
            <w:tcBorders>
              <w:bottom w:val="single" w:sz="4" w:space="0" w:color="auto"/>
            </w:tcBorders>
            <w:shd w:val="clear" w:color="auto" w:fill="FFFFFF"/>
          </w:tcPr>
          <w:p w:rsidR="00AF16BB" w:rsidRDefault="00AF16BB" w:rsidP="00AF16BB">
            <w:ins w:id="1675" w:author="Frank Oemig" w:date="2023-06-17T01:23:00Z">
              <w:r>
                <w:t>Micro Isolate Growth Quantity</w:t>
              </w:r>
            </w:ins>
          </w:p>
        </w:tc>
        <w:tc>
          <w:tcPr>
            <w:tcW w:w="2600" w:type="dxa"/>
            <w:tcBorders>
              <w:bottom w:val="single" w:sz="4" w:space="0" w:color="auto"/>
            </w:tcBorders>
            <w:shd w:val="clear" w:color="auto" w:fill="FFFFFF"/>
          </w:tcPr>
          <w:p w:rsidR="00AF16BB" w:rsidRDefault="00AF16BB" w:rsidP="00AF16BB">
            <w:ins w:id="1676" w:author="Frank Oemig" w:date="2023-06-17T01:23:00Z">
              <w:r>
                <w:t>Sub-type of RSLT (Result) This term identifies growth levels of an isolate – can be numeric or categorical.</w:t>
              </w:r>
            </w:ins>
          </w:p>
        </w:tc>
        <w:tc>
          <w:tcPr>
            <w:tcW w:w="3600" w:type="dxa"/>
            <w:tcBorders>
              <w:bottom w:val="single" w:sz="4" w:space="0" w:color="auto"/>
            </w:tcBorders>
            <w:shd w:val="clear" w:color="auto" w:fill="FFFFFF"/>
          </w:tcPr>
          <w:p w:rsidR="00AF16BB" w:rsidRDefault="00AF16BB" w:rsidP="00AF16BB">
            <w:ins w:id="1677" w:author="Frank Oemig" w:date="2023-06-17T01:23:00Z">
              <w:r>
                <w:t>Examples: &lt;10,000 CFU, &gt;100,00 CFU, Few, Moderate, Many, etc.</w:t>
              </w:r>
            </w:ins>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ins w:id="1678" w:author="Frank Oemig" w:date="2023-06-17T01:23:00Z">
              <w:r>
                <w:t>MIN</w:t>
              </w:r>
            </w:ins>
          </w:p>
        </w:tc>
        <w:tc>
          <w:tcPr>
            <w:tcW w:w="1400" w:type="dxa"/>
            <w:tcBorders>
              <w:bottom w:val="single" w:sz="4" w:space="0" w:color="auto"/>
            </w:tcBorders>
            <w:shd w:val="clear" w:color="auto" w:fill="F3F3F3"/>
          </w:tcPr>
          <w:p w:rsidR="00AF16BB" w:rsidRDefault="00AF16BB" w:rsidP="00AF16BB">
            <w:ins w:id="1679" w:author="Frank Oemig" w:date="2023-06-17T01:23:00Z">
              <w:r>
                <w:t>Micro Isolate Name</w:t>
              </w:r>
            </w:ins>
          </w:p>
        </w:tc>
        <w:tc>
          <w:tcPr>
            <w:tcW w:w="2600" w:type="dxa"/>
            <w:tcBorders>
              <w:bottom w:val="single" w:sz="4" w:space="0" w:color="auto"/>
            </w:tcBorders>
            <w:shd w:val="clear" w:color="auto" w:fill="F3F3F3"/>
          </w:tcPr>
          <w:p w:rsidR="00AF16BB" w:rsidRDefault="00AF16BB" w:rsidP="00AF16BB">
            <w:ins w:id="1680" w:author="Frank Oemig" w:date="2023-06-17T01:23:00Z">
              <w:r>
                <w:t>Sub-type of RSLT (Result) This term identifies observations that name a specific organism either at the species or the genus level.</w:t>
              </w:r>
            </w:ins>
          </w:p>
        </w:tc>
        <w:tc>
          <w:tcPr>
            <w:tcW w:w="3600" w:type="dxa"/>
            <w:tcBorders>
              <w:bottom w:val="single" w:sz="4" w:space="0" w:color="auto"/>
            </w:tcBorders>
            <w:shd w:val="clear" w:color="auto" w:fill="F3F3F3"/>
          </w:tcPr>
          <w:p w:rsidR="00AF16BB" w:rsidRDefault="00AF16BB" w:rsidP="00AF16BB">
            <w:ins w:id="1681" w:author="Frank Oemig" w:date="2023-06-17T01:23:00Z">
              <w:r>
                <w:t>Examples are: Genus Serratia, Neisseria meningitidis, Escherichia coli O157:H7, but also identification on a culture plate like presumptive Proteus species.</w:t>
              </w:r>
            </w:ins>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r>
              <w:t>MIR</w:t>
            </w:r>
          </w:p>
        </w:tc>
        <w:tc>
          <w:tcPr>
            <w:tcW w:w="1400" w:type="dxa"/>
            <w:tcBorders>
              <w:bottom w:val="single" w:sz="4" w:space="0" w:color="auto"/>
            </w:tcBorders>
            <w:shd w:val="clear" w:color="auto" w:fill="FFFFFF"/>
          </w:tcPr>
          <w:p w:rsidR="00AF16BB" w:rsidRDefault="00AF16BB" w:rsidP="00AF16BB">
            <w:r>
              <w:t>Micro Isolate Related</w:t>
            </w:r>
          </w:p>
        </w:tc>
        <w:tc>
          <w:tcPr>
            <w:tcW w:w="2600" w:type="dxa"/>
            <w:tcBorders>
              <w:bottom w:val="single" w:sz="4" w:space="0" w:color="auto"/>
            </w:tcBorders>
            <w:shd w:val="clear" w:color="auto" w:fill="FFFFFF"/>
          </w:tcPr>
          <w:p w:rsidR="00AF16BB" w:rsidRDefault="00AF16BB" w:rsidP="00AF16BB"/>
        </w:tc>
        <w:tc>
          <w:tcPr>
            <w:tcW w:w="3600" w:type="dxa"/>
            <w:tcBorders>
              <w:bottom w:val="single" w:sz="4" w:space="0" w:color="auto"/>
            </w:tcBorders>
            <w:shd w:val="clear" w:color="auto" w:fill="FFFFFF"/>
          </w:tcPr>
          <w:p w:rsidR="00AF16BB" w:rsidRDefault="00AF16BB" w:rsidP="00AF16BB">
            <w:r>
              <w:t>Sub-type of RSLT (Result) - qualifies the result as an isolate.</w:t>
            </w:r>
          </w:p>
        </w:tc>
        <w:tc>
          <w:tcPr>
            <w:tcW w:w="800" w:type="dxa"/>
            <w:tcBorders>
              <w:bottom w:val="single" w:sz="4" w:space="0" w:color="auto"/>
            </w:tcBorders>
            <w:shd w:val="clear" w:color="auto" w:fill="FFFFFF"/>
          </w:tcPr>
          <w:p w:rsidR="00AF16BB" w:rsidRDefault="00AF16BB" w:rsidP="00AF16BB">
            <w:r>
              <w:t>D</w:t>
            </w:r>
          </w:p>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r>
              <w:t>MIRM</w:t>
            </w:r>
          </w:p>
        </w:tc>
        <w:tc>
          <w:tcPr>
            <w:tcW w:w="1400" w:type="dxa"/>
            <w:tcBorders>
              <w:bottom w:val="single" w:sz="4" w:space="0" w:color="auto"/>
            </w:tcBorders>
            <w:shd w:val="clear" w:color="auto" w:fill="F3F3F3"/>
          </w:tcPr>
          <w:p w:rsidR="00AF16BB" w:rsidRDefault="00AF16BB" w:rsidP="00AF16BB">
            <w:r>
              <w:t>Micro Isolate Related Modifier</w:t>
            </w:r>
          </w:p>
        </w:tc>
        <w:tc>
          <w:tcPr>
            <w:tcW w:w="2600" w:type="dxa"/>
            <w:tcBorders>
              <w:bottom w:val="single" w:sz="4" w:space="0" w:color="auto"/>
            </w:tcBorders>
            <w:shd w:val="clear" w:color="auto" w:fill="F3F3F3"/>
          </w:tcPr>
          <w:p w:rsidR="00AF16BB" w:rsidRDefault="00AF16BB" w:rsidP="00AF16BB"/>
        </w:tc>
        <w:tc>
          <w:tcPr>
            <w:tcW w:w="3600" w:type="dxa"/>
            <w:tcBorders>
              <w:bottom w:val="single" w:sz="4" w:space="0" w:color="auto"/>
            </w:tcBorders>
            <w:shd w:val="clear" w:color="auto" w:fill="F3F3F3"/>
          </w:tcPr>
          <w:p w:rsidR="00AF16BB" w:rsidRDefault="00AF16BB" w:rsidP="00AF16BB">
            <w:r>
              <w:t>Sub-type of RSLT (Result) - result is a modifier of the isolate (e.g., Few, Some, etc.)</w:t>
            </w:r>
          </w:p>
        </w:tc>
        <w:tc>
          <w:tcPr>
            <w:tcW w:w="800" w:type="dxa"/>
            <w:tcBorders>
              <w:bottom w:val="single" w:sz="4" w:space="0" w:color="auto"/>
            </w:tcBorders>
            <w:shd w:val="clear" w:color="auto" w:fill="F3F3F3"/>
          </w:tcPr>
          <w:p w:rsidR="00AF16BB" w:rsidRDefault="00AF16BB" w:rsidP="00AF16BB">
            <w:r>
              <w:t>D</w:t>
            </w:r>
          </w:p>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r>
              <w:t>MNIR</w:t>
            </w:r>
          </w:p>
        </w:tc>
        <w:tc>
          <w:tcPr>
            <w:tcW w:w="1400" w:type="dxa"/>
            <w:tcBorders>
              <w:bottom w:val="single" w:sz="4" w:space="0" w:color="auto"/>
            </w:tcBorders>
            <w:shd w:val="clear" w:color="auto" w:fill="FFFFFF"/>
          </w:tcPr>
          <w:p w:rsidR="00AF16BB" w:rsidRDefault="00AF16BB" w:rsidP="00AF16BB">
            <w:r>
              <w:t>Micro Non-Isolate Related</w:t>
            </w:r>
          </w:p>
        </w:tc>
        <w:tc>
          <w:tcPr>
            <w:tcW w:w="2600" w:type="dxa"/>
            <w:tcBorders>
              <w:bottom w:val="single" w:sz="4" w:space="0" w:color="auto"/>
            </w:tcBorders>
            <w:shd w:val="clear" w:color="auto" w:fill="FFFFFF"/>
          </w:tcPr>
          <w:p w:rsidR="00AF16BB" w:rsidRDefault="00AF16BB" w:rsidP="00AF16BB"/>
        </w:tc>
        <w:tc>
          <w:tcPr>
            <w:tcW w:w="3600" w:type="dxa"/>
            <w:tcBorders>
              <w:bottom w:val="single" w:sz="4" w:space="0" w:color="auto"/>
            </w:tcBorders>
            <w:shd w:val="clear" w:color="auto" w:fill="FFFFFF"/>
          </w:tcPr>
          <w:p w:rsidR="00AF16BB" w:rsidRDefault="00AF16BB" w:rsidP="00AF16BB">
            <w:r>
              <w:t>Sub-type of RSLT (Result) - qualifies result as microbiology not related to any isolate (e.g., gram stain observations)</w:t>
            </w:r>
          </w:p>
        </w:tc>
        <w:tc>
          <w:tcPr>
            <w:tcW w:w="800" w:type="dxa"/>
            <w:tcBorders>
              <w:bottom w:val="single" w:sz="4" w:space="0" w:color="auto"/>
            </w:tcBorders>
            <w:shd w:val="clear" w:color="auto" w:fill="FFFFFF"/>
          </w:tcPr>
          <w:p w:rsidR="00AF16BB" w:rsidRDefault="00AF16BB" w:rsidP="00AF16BB">
            <w:r>
              <w:t>D</w:t>
            </w:r>
          </w:p>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ins w:id="1682" w:author="Frank Oemig" w:date="2023-06-17T01:23:00Z">
              <w:r>
                <w:t>MOD</w:t>
              </w:r>
            </w:ins>
          </w:p>
        </w:tc>
        <w:tc>
          <w:tcPr>
            <w:tcW w:w="1400" w:type="dxa"/>
            <w:tcBorders>
              <w:bottom w:val="single" w:sz="4" w:space="0" w:color="auto"/>
            </w:tcBorders>
            <w:shd w:val="clear" w:color="auto" w:fill="F3F3F3"/>
          </w:tcPr>
          <w:p w:rsidR="00AF16BB" w:rsidRDefault="00AF16BB" w:rsidP="00AF16BB">
            <w:ins w:id="1683" w:author="Frank Oemig" w:date="2023-06-17T01:23:00Z">
              <w:r>
                <w:t>Micro Other Descriptor</w:t>
              </w:r>
            </w:ins>
          </w:p>
        </w:tc>
        <w:tc>
          <w:tcPr>
            <w:tcW w:w="2600" w:type="dxa"/>
            <w:tcBorders>
              <w:bottom w:val="single" w:sz="4" w:space="0" w:color="auto"/>
            </w:tcBorders>
            <w:shd w:val="clear" w:color="auto" w:fill="F3F3F3"/>
          </w:tcPr>
          <w:p w:rsidR="00AF16BB" w:rsidRDefault="00AF16BB" w:rsidP="00AF16BB">
            <w:ins w:id="1684" w:author="Frank Oemig" w:date="2023-06-17T01:23:00Z">
              <w:r>
                <w:t>Sub-type of RSLT (Result) This term identifies observations that do not fit the culture status, but is not at the isolate level.</w:t>
              </w:r>
            </w:ins>
          </w:p>
        </w:tc>
        <w:tc>
          <w:tcPr>
            <w:tcW w:w="36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r>
              <w:t>MSS</w:t>
            </w:r>
          </w:p>
        </w:tc>
        <w:tc>
          <w:tcPr>
            <w:tcW w:w="1400" w:type="dxa"/>
            <w:tcBorders>
              <w:bottom w:val="single" w:sz="4" w:space="0" w:color="auto"/>
            </w:tcBorders>
            <w:shd w:val="clear" w:color="auto" w:fill="FFFFFF"/>
          </w:tcPr>
          <w:p w:rsidR="00AF16BB" w:rsidRDefault="00AF16BB" w:rsidP="00AF16BB">
            <w:r>
              <w:t>Micro Sample Stain</w:t>
            </w:r>
          </w:p>
        </w:tc>
        <w:tc>
          <w:tcPr>
            <w:tcW w:w="2600" w:type="dxa"/>
            <w:tcBorders>
              <w:bottom w:val="single" w:sz="4" w:space="0" w:color="auto"/>
            </w:tcBorders>
            <w:shd w:val="clear" w:color="auto" w:fill="FFFFFF"/>
          </w:tcPr>
          <w:p w:rsidR="00AF16BB" w:rsidRDefault="00AF16BB" w:rsidP="00AF16BB">
            <w:r>
              <w:t>Sub-type of RSLT (Result) This term identifies observations on gram stains (and other stains or smears) on the clinical sample.</w:t>
            </w:r>
          </w:p>
        </w:tc>
        <w:tc>
          <w:tcPr>
            <w:tcW w:w="3600" w:type="dxa"/>
            <w:tcBorders>
              <w:bottom w:val="single" w:sz="4" w:space="0" w:color="auto"/>
            </w:tcBorders>
            <w:shd w:val="clear" w:color="auto" w:fill="FFFFFF"/>
          </w:tcPr>
          <w:p w:rsidR="00AF16BB" w:rsidRDefault="00AF16BB" w:rsidP="00AF16BB">
            <w:r>
              <w:t>Examples are: many gram positive rods, acid fast bacteria seen, etc.</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3F3F3"/>
          </w:tcPr>
          <w:p w:rsidR="00AF16BB" w:rsidRDefault="00AF16BB" w:rsidP="00AF16BB">
            <w:r>
              <w:t>SUP</w:t>
            </w:r>
          </w:p>
        </w:tc>
        <w:tc>
          <w:tcPr>
            <w:tcW w:w="1400" w:type="dxa"/>
            <w:tcBorders>
              <w:bottom w:val="single" w:sz="4" w:space="0" w:color="auto"/>
            </w:tcBorders>
            <w:shd w:val="clear" w:color="auto" w:fill="F3F3F3"/>
          </w:tcPr>
          <w:p w:rsidR="00AF16BB" w:rsidRDefault="00AF16BB" w:rsidP="00AF16BB">
            <w:r>
              <w:t>Supplemental Result</w:t>
            </w:r>
          </w:p>
        </w:tc>
        <w:tc>
          <w:tcPr>
            <w:tcW w:w="2600" w:type="dxa"/>
            <w:tcBorders>
              <w:bottom w:val="single" w:sz="4" w:space="0" w:color="auto"/>
            </w:tcBorders>
            <w:shd w:val="clear" w:color="auto" w:fill="F3F3F3"/>
          </w:tcPr>
          <w:p w:rsidR="00AF16BB" w:rsidRDefault="00AF16BB" w:rsidP="00AF16BB"/>
        </w:tc>
        <w:tc>
          <w:tcPr>
            <w:tcW w:w="3600" w:type="dxa"/>
            <w:tcBorders>
              <w:bottom w:val="single" w:sz="4" w:space="0" w:color="auto"/>
            </w:tcBorders>
            <w:shd w:val="clear" w:color="auto" w:fill="F3F3F3"/>
          </w:tcPr>
          <w:p w:rsidR="00AF16BB" w:rsidRDefault="00AF16BB" w:rsidP="00AF16BB">
            <w:r>
              <w:t>Sub-type of RSLT (Result) - result coming over is additional material, for example points on a graph, an image, raw instrument data, links to related observations, etc.</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800" w:type="dxa"/>
            <w:tcBorders>
              <w:bottom w:val="single" w:sz="4" w:space="0" w:color="auto"/>
            </w:tcBorders>
            <w:shd w:val="clear" w:color="auto" w:fill="FFFFFF"/>
          </w:tcPr>
          <w:p w:rsidR="00AF16BB" w:rsidRDefault="00AF16BB" w:rsidP="00AF16BB">
            <w:r>
              <w:t>SUR</w:t>
            </w:r>
          </w:p>
        </w:tc>
        <w:tc>
          <w:tcPr>
            <w:tcW w:w="1400" w:type="dxa"/>
            <w:tcBorders>
              <w:bottom w:val="single" w:sz="4" w:space="0" w:color="auto"/>
            </w:tcBorders>
            <w:shd w:val="clear" w:color="auto" w:fill="FFFFFF"/>
          </w:tcPr>
          <w:p w:rsidR="00AF16BB" w:rsidRDefault="00AF16BB" w:rsidP="00AF16BB">
            <w:r>
              <w:t>Susceptibility Related</w:t>
            </w:r>
          </w:p>
        </w:tc>
        <w:tc>
          <w:tcPr>
            <w:tcW w:w="2600" w:type="dxa"/>
            <w:tcBorders>
              <w:bottom w:val="single" w:sz="4" w:space="0" w:color="auto"/>
            </w:tcBorders>
            <w:shd w:val="clear" w:color="auto" w:fill="FFFFFF"/>
          </w:tcPr>
          <w:p w:rsidR="00AF16BB" w:rsidRDefault="00AF16BB" w:rsidP="00AF16BB"/>
        </w:tc>
        <w:tc>
          <w:tcPr>
            <w:tcW w:w="3600" w:type="dxa"/>
            <w:tcBorders>
              <w:bottom w:val="single" w:sz="4" w:space="0" w:color="auto"/>
            </w:tcBorders>
            <w:shd w:val="clear" w:color="auto" w:fill="FFFFFF"/>
          </w:tcPr>
          <w:p w:rsidR="00AF16BB" w:rsidRDefault="00AF16BB" w:rsidP="00AF16BB">
            <w:r>
              <w:t>Sub-type of RSLT (Result) - result value is for micro susceptibility/sensitivity</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800" w:type="dxa"/>
            <w:shd w:val="clear" w:color="auto" w:fill="F3F3F3"/>
          </w:tcPr>
          <w:p w:rsidR="00AF16BB" w:rsidRDefault="00AF16BB" w:rsidP="00AF16BB">
            <w:r>
              <w:t>UNSP</w:t>
            </w:r>
          </w:p>
        </w:tc>
        <w:tc>
          <w:tcPr>
            <w:tcW w:w="1400" w:type="dxa"/>
            <w:shd w:val="clear" w:color="auto" w:fill="F3F3F3"/>
          </w:tcPr>
          <w:p w:rsidR="00AF16BB" w:rsidRDefault="00AF16BB" w:rsidP="00AF16BB">
            <w:r>
              <w:t>Unspecified</w:t>
            </w:r>
          </w:p>
        </w:tc>
        <w:tc>
          <w:tcPr>
            <w:tcW w:w="2600" w:type="dxa"/>
            <w:shd w:val="clear" w:color="auto" w:fill="F3F3F3"/>
          </w:tcPr>
          <w:p w:rsidR="00AF16BB" w:rsidRDefault="00AF16BB" w:rsidP="00AF16BB"/>
        </w:tc>
        <w:tc>
          <w:tcPr>
            <w:tcW w:w="3600" w:type="dxa"/>
            <w:shd w:val="clear" w:color="auto" w:fill="F3F3F3"/>
          </w:tcPr>
          <w:p w:rsidR="00AF16BB" w:rsidRDefault="00AF16BB" w:rsidP="00AF16BB">
            <w:r>
              <w:t>Sub-type of RSLT (Result) - result falls outside of the other sub-types.</w:t>
            </w:r>
          </w:p>
        </w:tc>
        <w:tc>
          <w:tcPr>
            <w:tcW w:w="800" w:type="dxa"/>
            <w:shd w:val="clear" w:color="auto" w:fill="F3F3F3"/>
          </w:tcPr>
          <w:p w:rsidR="00AF16BB" w:rsidRDefault="00AF16BB" w:rsidP="00AF16BB"/>
        </w:tc>
      </w:tr>
    </w:tbl>
    <w:p w:rsidR="00AF16BB" w:rsidRDefault="00AF16BB" w:rsidP="00AF16BB"/>
    <w:p w:rsidR="00AF16BB" w:rsidRDefault="00AF16BB" w:rsidP="00AF16BB">
      <w:pPr>
        <w:pStyle w:val="berschrift3"/>
      </w:pPr>
      <w:r>
        <w:t>0938 - Collection Event/Process Step Limit</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938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CollectionEvent_ProcessStepLimit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specifying the limit for a collection event or process step.</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2.16.840.1.113883.18.441</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collectionEvent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specifying the limit for the collection event or process step.  Used in HL7 Version 2.x messaging in the OMC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Collection Event/Process Step Limit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http://terminology.hl7.org/CodeSystem/v2-0938</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hl7VS-VS-collectionEvent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specifying the limit for a collection event or process step.</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Collection Event/Process Step Limit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http://terminology.hl7.org/ValueSet/v2-0938</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0938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2.16.840.1.113883.12.938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Collection Event/Process Step Limit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the limit for the collection event or process step.</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Table 0938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AF16BB" w:rsidTr="00AF16BB">
        <w:tblPrEx>
          <w:tblCellMar>
            <w:top w:w="0" w:type="dxa"/>
            <w:bottom w:w="0" w:type="dxa"/>
          </w:tblCellMar>
        </w:tblPrEx>
        <w:trPr>
          <w:tblHeader/>
        </w:trPr>
        <w:tc>
          <w:tcPr>
            <w:tcW w:w="1200" w:type="dxa"/>
            <w:tcBorders>
              <w:bottom w:val="single" w:sz="4" w:space="0" w:color="auto"/>
            </w:tcBorders>
            <w:shd w:val="clear" w:color="auto" w:fill="E6E6E6"/>
          </w:tcPr>
          <w:p w:rsidR="00AF16BB" w:rsidRDefault="00AF16BB" w:rsidP="00AF16BB">
            <w:pPr>
              <w:pStyle w:val="HL7TableHeader"/>
            </w:pPr>
            <w:r>
              <w:t>Value</w:t>
            </w:r>
          </w:p>
        </w:tc>
        <w:tc>
          <w:tcPr>
            <w:tcW w:w="1600" w:type="dxa"/>
            <w:tcBorders>
              <w:bottom w:val="single" w:sz="4" w:space="0" w:color="auto"/>
            </w:tcBorders>
            <w:shd w:val="clear" w:color="auto" w:fill="E6E6E6"/>
          </w:tcPr>
          <w:p w:rsidR="00AF16BB" w:rsidRDefault="00AF16BB" w:rsidP="00AF16BB">
            <w:pPr>
              <w:pStyle w:val="HL7TableHeader"/>
            </w:pPr>
            <w:r>
              <w:t>Display Name</w:t>
            </w:r>
          </w:p>
        </w:tc>
        <w:tc>
          <w:tcPr>
            <w:tcW w:w="2000" w:type="dxa"/>
            <w:tcBorders>
              <w:bottom w:val="single" w:sz="4" w:space="0" w:color="auto"/>
            </w:tcBorders>
            <w:shd w:val="clear" w:color="auto" w:fill="E6E6E6"/>
          </w:tcPr>
          <w:p w:rsidR="00AF16BB" w:rsidRDefault="00AF16BB" w:rsidP="00AF16BB">
            <w:pPr>
              <w:pStyle w:val="HL7TableHeader"/>
            </w:pPr>
            <w:r>
              <w:t>Definition</w:t>
            </w:r>
          </w:p>
        </w:tc>
        <w:tc>
          <w:tcPr>
            <w:tcW w:w="36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pPr>
              <w:pStyle w:val="HL7TableBody"/>
            </w:pPr>
            <w:r>
              <w:t>ORD</w:t>
            </w:r>
          </w:p>
        </w:tc>
        <w:tc>
          <w:tcPr>
            <w:tcW w:w="1600" w:type="dxa"/>
            <w:tcBorders>
              <w:bottom w:val="single" w:sz="4" w:space="0" w:color="auto"/>
            </w:tcBorders>
            <w:shd w:val="clear" w:color="auto" w:fill="FFFFFF"/>
          </w:tcPr>
          <w:p w:rsidR="00AF16BB" w:rsidRDefault="00AF16BB" w:rsidP="00AF16BB">
            <w:pPr>
              <w:pStyle w:val="HL7TableBody"/>
            </w:pPr>
            <w:r>
              <w:t>Placing the order</w:t>
            </w:r>
          </w:p>
        </w:tc>
        <w:tc>
          <w:tcPr>
            <w:tcW w:w="2000" w:type="dxa"/>
            <w:tcBorders>
              <w:bottom w:val="single" w:sz="4" w:space="0" w:color="auto"/>
            </w:tcBorders>
            <w:shd w:val="clear" w:color="auto" w:fill="FFFFFF"/>
          </w:tcPr>
          <w:p w:rsidR="00AF16BB" w:rsidRDefault="00AF16BB" w:rsidP="00AF16BB">
            <w:pPr>
              <w:pStyle w:val="HL7TableBody"/>
            </w:pPr>
          </w:p>
        </w:tc>
        <w:tc>
          <w:tcPr>
            <w:tcW w:w="3600" w:type="dxa"/>
            <w:tcBorders>
              <w:bottom w:val="single" w:sz="4" w:space="0" w:color="auto"/>
            </w:tcBorders>
            <w:shd w:val="clear" w:color="auto" w:fill="FFFFFF"/>
          </w:tcPr>
          <w:p w:rsidR="00AF16BB" w:rsidRDefault="00AF16BB" w:rsidP="00AF16BB">
            <w:pPr>
              <w:pStyle w:val="HL7TableBody"/>
            </w:pPr>
            <w:r>
              <w:t>At time of placing the order</w:t>
            </w: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1200" w:type="dxa"/>
            <w:shd w:val="clear" w:color="auto" w:fill="F3F3F3"/>
          </w:tcPr>
          <w:p w:rsidR="00AF16BB" w:rsidRDefault="00AF16BB" w:rsidP="00AF16BB">
            <w:r>
              <w:t>DRW</w:t>
            </w:r>
          </w:p>
        </w:tc>
        <w:tc>
          <w:tcPr>
            <w:tcW w:w="1600" w:type="dxa"/>
            <w:shd w:val="clear" w:color="auto" w:fill="F3F3F3"/>
          </w:tcPr>
          <w:p w:rsidR="00AF16BB" w:rsidRDefault="00AF16BB" w:rsidP="00AF16BB">
            <w:r>
              <w:t>Collecting the specimen</w:t>
            </w:r>
          </w:p>
        </w:tc>
        <w:tc>
          <w:tcPr>
            <w:tcW w:w="2000" w:type="dxa"/>
            <w:shd w:val="clear" w:color="auto" w:fill="F3F3F3"/>
          </w:tcPr>
          <w:p w:rsidR="00AF16BB" w:rsidRDefault="00AF16BB" w:rsidP="00AF16BB"/>
        </w:tc>
        <w:tc>
          <w:tcPr>
            <w:tcW w:w="3600" w:type="dxa"/>
            <w:shd w:val="clear" w:color="auto" w:fill="F3F3F3"/>
          </w:tcPr>
          <w:p w:rsidR="00AF16BB" w:rsidRDefault="00AF16BB" w:rsidP="00AF16BB">
            <w:r>
              <w:t>When the specimen is collected (e.g. fasting status)</w:t>
            </w:r>
          </w:p>
        </w:tc>
        <w:tc>
          <w:tcPr>
            <w:tcW w:w="800" w:type="dxa"/>
            <w:shd w:val="clear" w:color="auto" w:fill="F3F3F3"/>
          </w:tcPr>
          <w:p w:rsidR="00AF16BB" w:rsidRDefault="00AF16BB" w:rsidP="00AF16BB"/>
        </w:tc>
      </w:tr>
    </w:tbl>
    <w:p w:rsidR="00AF16BB" w:rsidRDefault="00AF16BB" w:rsidP="00AF16BB"/>
    <w:p w:rsidR="00AF16BB" w:rsidRDefault="00AF16BB" w:rsidP="00AF16BB">
      <w:pPr>
        <w:pStyle w:val="berschrift3"/>
      </w:pPr>
      <w:r>
        <w:t>0939 - Communication Location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939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CommunicationLocation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specifying a communication location.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2.16.840.1.113883.18.442</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communicationLocation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specifying the communication location.  Used in HL7 Version 2.x messaging in the OMC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Communication Location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http://terminology.hl7.org/CodeSystem/v2-0939</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2.16.840.1.113883.21.463</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hl7VS-VS-communicationLocation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specifying a communication location.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Communication Location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http://terminology.hl7.org/ValueSet/v2-0939</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0939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2.16.840.1.113883.12.939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Communication Location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the communication location.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Table 0939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2000"/>
        <w:gridCol w:w="2800"/>
        <w:gridCol w:w="800"/>
      </w:tblGrid>
      <w:tr w:rsidR="00AF16BB" w:rsidTr="00AF16BB">
        <w:tblPrEx>
          <w:tblCellMar>
            <w:top w:w="0" w:type="dxa"/>
            <w:bottom w:w="0" w:type="dxa"/>
          </w:tblCellMar>
        </w:tblPrEx>
        <w:trPr>
          <w:tblHeader/>
        </w:trPr>
        <w:tc>
          <w:tcPr>
            <w:tcW w:w="1200" w:type="dxa"/>
            <w:tcBorders>
              <w:bottom w:val="single" w:sz="4" w:space="0" w:color="auto"/>
            </w:tcBorders>
            <w:shd w:val="clear" w:color="auto" w:fill="E6E6E6"/>
          </w:tcPr>
          <w:p w:rsidR="00AF16BB" w:rsidRDefault="00AF16BB" w:rsidP="00AF16BB">
            <w:pPr>
              <w:pStyle w:val="HL7TableHeader"/>
            </w:pPr>
            <w:r>
              <w:t>Value</w:t>
            </w:r>
          </w:p>
        </w:tc>
        <w:tc>
          <w:tcPr>
            <w:tcW w:w="2400" w:type="dxa"/>
            <w:tcBorders>
              <w:bottom w:val="single" w:sz="4" w:space="0" w:color="auto"/>
            </w:tcBorders>
            <w:shd w:val="clear" w:color="auto" w:fill="E6E6E6"/>
          </w:tcPr>
          <w:p w:rsidR="00AF16BB" w:rsidRDefault="00AF16BB" w:rsidP="00AF16BB">
            <w:pPr>
              <w:pStyle w:val="HL7TableHeader"/>
            </w:pPr>
            <w:r>
              <w:t>Display Name</w:t>
            </w:r>
          </w:p>
        </w:tc>
        <w:tc>
          <w:tcPr>
            <w:tcW w:w="2000" w:type="dxa"/>
            <w:tcBorders>
              <w:bottom w:val="single" w:sz="4" w:space="0" w:color="auto"/>
            </w:tcBorders>
            <w:shd w:val="clear" w:color="auto" w:fill="E6E6E6"/>
          </w:tcPr>
          <w:p w:rsidR="00AF16BB" w:rsidRDefault="00AF16BB" w:rsidP="00AF16BB">
            <w:pPr>
              <w:pStyle w:val="HL7TableHeader"/>
            </w:pPr>
            <w:r>
              <w:t>Definition</w:t>
            </w:r>
          </w:p>
        </w:tc>
        <w:tc>
          <w:tcPr>
            <w:tcW w:w="28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pPr>
              <w:pStyle w:val="HL7TableBody"/>
            </w:pPr>
            <w:r>
              <w:t>OBR-OBX</w:t>
            </w:r>
          </w:p>
        </w:tc>
        <w:tc>
          <w:tcPr>
            <w:tcW w:w="2400" w:type="dxa"/>
            <w:tcBorders>
              <w:bottom w:val="single" w:sz="4" w:space="0" w:color="auto"/>
            </w:tcBorders>
            <w:shd w:val="clear" w:color="auto" w:fill="FFFFFF"/>
          </w:tcPr>
          <w:p w:rsidR="00AF16BB" w:rsidRDefault="00AF16BB" w:rsidP="00AF16BB">
            <w:pPr>
              <w:pStyle w:val="HL7TableBody"/>
            </w:pPr>
            <w:r>
              <w:t>OBX segment following an OBR segment</w:t>
            </w:r>
          </w:p>
        </w:tc>
        <w:tc>
          <w:tcPr>
            <w:tcW w:w="2000" w:type="dxa"/>
            <w:tcBorders>
              <w:bottom w:val="single" w:sz="4" w:space="0" w:color="auto"/>
            </w:tcBorders>
            <w:shd w:val="clear" w:color="auto" w:fill="FFFFFF"/>
          </w:tcPr>
          <w:p w:rsidR="00AF16BB" w:rsidRDefault="00AF16BB" w:rsidP="00AF16BB">
            <w:pPr>
              <w:pStyle w:val="HL7TableBody"/>
            </w:pPr>
          </w:p>
        </w:tc>
        <w:tc>
          <w:tcPr>
            <w:tcW w:w="2800" w:type="dxa"/>
            <w:tcBorders>
              <w:bottom w:val="single" w:sz="4" w:space="0" w:color="auto"/>
            </w:tcBorders>
            <w:shd w:val="clear" w:color="auto" w:fill="FFFFFF"/>
          </w:tcPr>
          <w:p w:rsidR="00AF16BB" w:rsidRDefault="00AF16BB" w:rsidP="00AF16BB">
            <w:pPr>
              <w:pStyle w:val="HL7TableBody"/>
            </w:pPr>
            <w:r>
              <w:t>For responses related to the test order</w:t>
            </w: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SPM-OBX</w:t>
            </w:r>
          </w:p>
        </w:tc>
        <w:tc>
          <w:tcPr>
            <w:tcW w:w="2400" w:type="dxa"/>
            <w:tcBorders>
              <w:bottom w:val="single" w:sz="4" w:space="0" w:color="auto"/>
            </w:tcBorders>
            <w:shd w:val="clear" w:color="auto" w:fill="F3F3F3"/>
          </w:tcPr>
          <w:p w:rsidR="00AF16BB" w:rsidRDefault="00AF16BB" w:rsidP="00AF16BB">
            <w:r>
              <w:t>OBX segment following an SPM segment</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For responses related to the specimen</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DG1-3</w:t>
            </w:r>
          </w:p>
        </w:tc>
        <w:tc>
          <w:tcPr>
            <w:tcW w:w="2400" w:type="dxa"/>
            <w:tcBorders>
              <w:bottom w:val="single" w:sz="4" w:space="0" w:color="auto"/>
            </w:tcBorders>
            <w:shd w:val="clear" w:color="auto" w:fill="FFFFFF"/>
          </w:tcPr>
          <w:p w:rsidR="00AF16BB" w:rsidRDefault="00AF16BB" w:rsidP="00AF16BB">
            <w:r>
              <w:t>Diagnosis Code</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NK1-11</w:t>
            </w:r>
          </w:p>
        </w:tc>
        <w:tc>
          <w:tcPr>
            <w:tcW w:w="2400" w:type="dxa"/>
            <w:tcBorders>
              <w:bottom w:val="single" w:sz="4" w:space="0" w:color="auto"/>
            </w:tcBorders>
            <w:shd w:val="clear" w:color="auto" w:fill="F3F3F3"/>
          </w:tcPr>
          <w:p w:rsidR="00AF16BB" w:rsidRDefault="00AF16BB" w:rsidP="00AF16BB">
            <w:r>
              <w:t>Next of Kin / Associated Parties Job Code/Class</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Used to convey patient's or next of kin's employment job class code</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NK1-13</w:t>
            </w:r>
          </w:p>
        </w:tc>
        <w:tc>
          <w:tcPr>
            <w:tcW w:w="2400" w:type="dxa"/>
            <w:tcBorders>
              <w:bottom w:val="single" w:sz="4" w:space="0" w:color="auto"/>
            </w:tcBorders>
            <w:shd w:val="clear" w:color="auto" w:fill="FFFFFF"/>
          </w:tcPr>
          <w:p w:rsidR="00AF16BB" w:rsidRDefault="00AF16BB" w:rsidP="00AF16BB">
            <w:r>
              <w:t>Organization Name - NK1</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Next of kin's organization name</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NK1-28</w:t>
            </w:r>
          </w:p>
        </w:tc>
        <w:tc>
          <w:tcPr>
            <w:tcW w:w="2400" w:type="dxa"/>
            <w:tcBorders>
              <w:bottom w:val="single" w:sz="4" w:space="0" w:color="auto"/>
            </w:tcBorders>
            <w:shd w:val="clear" w:color="auto" w:fill="F3F3F3"/>
          </w:tcPr>
          <w:p w:rsidR="00AF16BB" w:rsidRDefault="00AF16BB" w:rsidP="00AF16BB">
            <w:r>
              <w:t>Ethnic Group</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Next of kin's ethnicity</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NK1-35</w:t>
            </w:r>
          </w:p>
        </w:tc>
        <w:tc>
          <w:tcPr>
            <w:tcW w:w="2400" w:type="dxa"/>
            <w:tcBorders>
              <w:bottom w:val="single" w:sz="4" w:space="0" w:color="auto"/>
            </w:tcBorders>
            <w:shd w:val="clear" w:color="auto" w:fill="FFFFFF"/>
          </w:tcPr>
          <w:p w:rsidR="00AF16BB" w:rsidRDefault="00AF16BB" w:rsidP="00AF16BB">
            <w:r>
              <w:t>Race</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Next of kin's race</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OBR-16</w:t>
            </w:r>
          </w:p>
        </w:tc>
        <w:tc>
          <w:tcPr>
            <w:tcW w:w="2400" w:type="dxa"/>
            <w:tcBorders>
              <w:bottom w:val="single" w:sz="4" w:space="0" w:color="auto"/>
            </w:tcBorders>
            <w:shd w:val="clear" w:color="auto" w:fill="F3F3F3"/>
          </w:tcPr>
          <w:p w:rsidR="00AF16BB" w:rsidRDefault="00AF16BB" w:rsidP="00AF16BB">
            <w:r>
              <w:t>Ordering Provider</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OBR-13</w:t>
            </w:r>
          </w:p>
        </w:tc>
        <w:tc>
          <w:tcPr>
            <w:tcW w:w="2400" w:type="dxa"/>
            <w:tcBorders>
              <w:bottom w:val="single" w:sz="4" w:space="0" w:color="auto"/>
            </w:tcBorders>
            <w:shd w:val="clear" w:color="auto" w:fill="FFFFFF"/>
          </w:tcPr>
          <w:p w:rsidR="00AF16BB" w:rsidRDefault="00AF16BB" w:rsidP="00AF16BB">
            <w:r>
              <w:t>Relevant Clinical Information</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The purpose varies based on the AOE referencing this field.</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OBR-49</w:t>
            </w:r>
          </w:p>
        </w:tc>
        <w:tc>
          <w:tcPr>
            <w:tcW w:w="2400" w:type="dxa"/>
            <w:tcBorders>
              <w:bottom w:val="single" w:sz="4" w:space="0" w:color="auto"/>
            </w:tcBorders>
            <w:shd w:val="clear" w:color="auto" w:fill="F3F3F3"/>
          </w:tcPr>
          <w:p w:rsidR="00AF16BB" w:rsidRDefault="00AF16BB" w:rsidP="00AF16BB">
            <w:r>
              <w:t>Result Handling</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This was used for call or fax results back</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PID-11</w:t>
            </w:r>
          </w:p>
        </w:tc>
        <w:tc>
          <w:tcPr>
            <w:tcW w:w="2400" w:type="dxa"/>
            <w:tcBorders>
              <w:bottom w:val="single" w:sz="4" w:space="0" w:color="auto"/>
            </w:tcBorders>
            <w:shd w:val="clear" w:color="auto" w:fill="FFFFFF"/>
          </w:tcPr>
          <w:p w:rsidR="00AF16BB" w:rsidRDefault="00AF16BB" w:rsidP="00AF16BB">
            <w:r>
              <w:t>Patient Address</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Applies to patient</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PID-3</w:t>
            </w:r>
          </w:p>
        </w:tc>
        <w:tc>
          <w:tcPr>
            <w:tcW w:w="2400" w:type="dxa"/>
            <w:tcBorders>
              <w:bottom w:val="single" w:sz="4" w:space="0" w:color="auto"/>
            </w:tcBorders>
            <w:shd w:val="clear" w:color="auto" w:fill="F3F3F3"/>
          </w:tcPr>
          <w:p w:rsidR="00AF16BB" w:rsidRDefault="00AF16BB" w:rsidP="00AF16BB">
            <w:r>
              <w:t>Patient Identifier List</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Applies to patient</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PID-5</w:t>
            </w:r>
          </w:p>
        </w:tc>
        <w:tc>
          <w:tcPr>
            <w:tcW w:w="2400" w:type="dxa"/>
            <w:tcBorders>
              <w:bottom w:val="single" w:sz="4" w:space="0" w:color="auto"/>
            </w:tcBorders>
            <w:shd w:val="clear" w:color="auto" w:fill="FFFFFF"/>
          </w:tcPr>
          <w:p w:rsidR="00AF16BB" w:rsidRDefault="00AF16BB" w:rsidP="00AF16BB">
            <w:r>
              <w:t>Patient Name</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Applies to patient</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PID-6</w:t>
            </w:r>
          </w:p>
        </w:tc>
        <w:tc>
          <w:tcPr>
            <w:tcW w:w="2400" w:type="dxa"/>
            <w:tcBorders>
              <w:bottom w:val="single" w:sz="4" w:space="0" w:color="auto"/>
            </w:tcBorders>
            <w:shd w:val="clear" w:color="auto" w:fill="F3F3F3"/>
          </w:tcPr>
          <w:p w:rsidR="00AF16BB" w:rsidRDefault="00AF16BB" w:rsidP="00AF16BB">
            <w:r>
              <w:t>Mother's Maiden Name</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Applies to patient</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PID-7</w:t>
            </w:r>
          </w:p>
        </w:tc>
        <w:tc>
          <w:tcPr>
            <w:tcW w:w="2400" w:type="dxa"/>
            <w:tcBorders>
              <w:bottom w:val="single" w:sz="4" w:space="0" w:color="auto"/>
            </w:tcBorders>
            <w:shd w:val="clear" w:color="auto" w:fill="FFFFFF"/>
          </w:tcPr>
          <w:p w:rsidR="00AF16BB" w:rsidRDefault="00AF16BB" w:rsidP="00AF16BB">
            <w:r>
              <w:t>Date/Time of Birth</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Applies to patient</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PID-13</w:t>
            </w:r>
          </w:p>
        </w:tc>
        <w:tc>
          <w:tcPr>
            <w:tcW w:w="2400" w:type="dxa"/>
            <w:tcBorders>
              <w:bottom w:val="single" w:sz="4" w:space="0" w:color="auto"/>
            </w:tcBorders>
            <w:shd w:val="clear" w:color="auto" w:fill="F3F3F3"/>
          </w:tcPr>
          <w:p w:rsidR="00AF16BB" w:rsidRDefault="00AF16BB" w:rsidP="00AF16BB">
            <w:r>
              <w:t>Phone Number - Home</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deprecated field as of v2.7</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PID-14</w:t>
            </w:r>
          </w:p>
        </w:tc>
        <w:tc>
          <w:tcPr>
            <w:tcW w:w="2400" w:type="dxa"/>
            <w:tcBorders>
              <w:bottom w:val="single" w:sz="4" w:space="0" w:color="auto"/>
            </w:tcBorders>
            <w:shd w:val="clear" w:color="auto" w:fill="FFFFFF"/>
          </w:tcPr>
          <w:p w:rsidR="00AF16BB" w:rsidRDefault="00AF16BB" w:rsidP="00AF16BB">
            <w:r>
              <w:t>Phone Number - Business</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r>
              <w:t>deprecated field as of v2.7</w:t>
            </w:r>
          </w:p>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PID-40</w:t>
            </w:r>
          </w:p>
        </w:tc>
        <w:tc>
          <w:tcPr>
            <w:tcW w:w="2400" w:type="dxa"/>
            <w:tcBorders>
              <w:bottom w:val="single" w:sz="4" w:space="0" w:color="auto"/>
            </w:tcBorders>
            <w:shd w:val="clear" w:color="auto" w:fill="F3F3F3"/>
          </w:tcPr>
          <w:p w:rsidR="00AF16BB" w:rsidRDefault="00AF16BB" w:rsidP="00AF16BB">
            <w:r>
              <w:t>Phone Number</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r>
              <w:t>New field in V2.7</w:t>
            </w:r>
          </w:p>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PRT-5</w:t>
            </w:r>
          </w:p>
        </w:tc>
        <w:tc>
          <w:tcPr>
            <w:tcW w:w="2400" w:type="dxa"/>
            <w:tcBorders>
              <w:bottom w:val="single" w:sz="4" w:space="0" w:color="auto"/>
            </w:tcBorders>
            <w:shd w:val="clear" w:color="auto" w:fill="FFFFFF"/>
          </w:tcPr>
          <w:p w:rsidR="00AF16BB" w:rsidRDefault="00AF16BB" w:rsidP="00AF16BB">
            <w:r>
              <w:t>Participation Person</w:t>
            </w:r>
          </w:p>
        </w:tc>
        <w:tc>
          <w:tcPr>
            <w:tcW w:w="2000" w:type="dxa"/>
            <w:tcBorders>
              <w:bottom w:val="single" w:sz="4" w:space="0" w:color="auto"/>
            </w:tcBorders>
            <w:shd w:val="clear" w:color="auto" w:fill="FFFFFF"/>
          </w:tcPr>
          <w:p w:rsidR="00AF16BB" w:rsidRDefault="00AF16BB" w:rsidP="00AF16BB"/>
        </w:tc>
        <w:tc>
          <w:tcPr>
            <w:tcW w:w="2800" w:type="dxa"/>
            <w:tcBorders>
              <w:bottom w:val="single" w:sz="4" w:space="0" w:color="auto"/>
            </w:tcBorders>
            <w:shd w:val="clear" w:color="auto" w:fill="FFFFFF"/>
          </w:tcPr>
          <w:p w:rsidR="00AF16BB" w:rsidRDefault="00AF16BB" w:rsidP="00AF16BB"/>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SPM-4</w:t>
            </w:r>
          </w:p>
        </w:tc>
        <w:tc>
          <w:tcPr>
            <w:tcW w:w="2400" w:type="dxa"/>
            <w:tcBorders>
              <w:bottom w:val="single" w:sz="4" w:space="0" w:color="auto"/>
            </w:tcBorders>
            <w:shd w:val="clear" w:color="auto" w:fill="F3F3F3"/>
          </w:tcPr>
          <w:p w:rsidR="00AF16BB" w:rsidRDefault="00AF16BB" w:rsidP="00AF16BB">
            <w:r>
              <w:t>Specimen Type</w:t>
            </w:r>
          </w:p>
        </w:tc>
        <w:tc>
          <w:tcPr>
            <w:tcW w:w="2000" w:type="dxa"/>
            <w:tcBorders>
              <w:bottom w:val="single" w:sz="4" w:space="0" w:color="auto"/>
            </w:tcBorders>
            <w:shd w:val="clear" w:color="auto" w:fill="F3F3F3"/>
          </w:tcPr>
          <w:p w:rsidR="00AF16BB" w:rsidRDefault="00AF16BB" w:rsidP="00AF16BB"/>
        </w:tc>
        <w:tc>
          <w:tcPr>
            <w:tcW w:w="28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shd w:val="clear" w:color="auto" w:fill="FFFFFF"/>
          </w:tcPr>
          <w:p w:rsidR="00AF16BB" w:rsidRDefault="00AF16BB" w:rsidP="00AF16BB">
            <w:r>
              <w:t>SPM-8</w:t>
            </w:r>
          </w:p>
        </w:tc>
        <w:tc>
          <w:tcPr>
            <w:tcW w:w="2400" w:type="dxa"/>
            <w:shd w:val="clear" w:color="auto" w:fill="FFFFFF"/>
          </w:tcPr>
          <w:p w:rsidR="00AF16BB" w:rsidRDefault="00AF16BB" w:rsidP="00AF16BB">
            <w:r>
              <w:t>Specimen Source Site</w:t>
            </w:r>
          </w:p>
        </w:tc>
        <w:tc>
          <w:tcPr>
            <w:tcW w:w="2000" w:type="dxa"/>
            <w:shd w:val="clear" w:color="auto" w:fill="FFFFFF"/>
          </w:tcPr>
          <w:p w:rsidR="00AF16BB" w:rsidRDefault="00AF16BB" w:rsidP="00AF16BB"/>
        </w:tc>
        <w:tc>
          <w:tcPr>
            <w:tcW w:w="2800" w:type="dxa"/>
            <w:shd w:val="clear" w:color="auto" w:fill="FFFFFF"/>
          </w:tcPr>
          <w:p w:rsidR="00AF16BB" w:rsidRDefault="00AF16BB" w:rsidP="00AF16BB"/>
        </w:tc>
        <w:tc>
          <w:tcPr>
            <w:tcW w:w="800" w:type="dxa"/>
            <w:shd w:val="clear" w:color="auto" w:fill="FFFFFF"/>
          </w:tcPr>
          <w:p w:rsidR="00AF16BB" w:rsidRDefault="00AF16BB" w:rsidP="00AF16BB"/>
        </w:tc>
      </w:tr>
    </w:tbl>
    <w:p w:rsidR="00AF16BB" w:rsidRDefault="00AF16BB" w:rsidP="00AF16BB"/>
    <w:p w:rsidR="00AF16BB" w:rsidRDefault="00AF16BB" w:rsidP="00AF16BB">
      <w:pPr>
        <w:pStyle w:val="berschrift3"/>
      </w:pPr>
      <w:r>
        <w:t>0940 - Limitation Type Codes</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LimitationTypeCodes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specifying a type of limitation.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2.16.840.1.113883.18.443</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limitationTypeCode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specifying the type of limitation.  Used in HL7 Version 2.x messaging in the DPS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Limitation Type Codes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http://terminology.hl7.org/CodeSystem/v2-0940</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2.16.840.1.113883.21.464</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hl7VS-VS-limitationTypeCode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specifying a type of limitation.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Limitation Type Codes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Limitation Type Codes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the type of limitation.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Subheading"/>
      </w:pPr>
      <w:r>
        <w:t>Table 0940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AF16BB" w:rsidTr="00AF16BB">
        <w:tblPrEx>
          <w:tblCellMar>
            <w:top w:w="0" w:type="dxa"/>
            <w:bottom w:w="0" w:type="dxa"/>
          </w:tblCellMar>
        </w:tblPrEx>
        <w:trPr>
          <w:tblHeader/>
        </w:trPr>
        <w:tc>
          <w:tcPr>
            <w:tcW w:w="1200" w:type="dxa"/>
            <w:tcBorders>
              <w:bottom w:val="single" w:sz="4" w:space="0" w:color="auto"/>
            </w:tcBorders>
            <w:shd w:val="clear" w:color="auto" w:fill="E6E6E6"/>
          </w:tcPr>
          <w:p w:rsidR="00AF16BB" w:rsidRDefault="00AF16BB" w:rsidP="00AF16BB">
            <w:pPr>
              <w:pStyle w:val="HL7TableHeader"/>
            </w:pPr>
            <w:r>
              <w:t>Value</w:t>
            </w:r>
          </w:p>
        </w:tc>
        <w:tc>
          <w:tcPr>
            <w:tcW w:w="3600" w:type="dxa"/>
            <w:tcBorders>
              <w:bottom w:val="single" w:sz="4" w:space="0" w:color="auto"/>
            </w:tcBorders>
            <w:shd w:val="clear" w:color="auto" w:fill="E6E6E6"/>
          </w:tcPr>
          <w:p w:rsidR="00AF16BB" w:rsidRDefault="00AF16BB" w:rsidP="00AF16BB">
            <w:pPr>
              <w:pStyle w:val="HL7TableHeader"/>
            </w:pPr>
            <w:r>
              <w:t>Display Name</w:t>
            </w:r>
          </w:p>
        </w:tc>
        <w:tc>
          <w:tcPr>
            <w:tcW w:w="1600" w:type="dxa"/>
            <w:tcBorders>
              <w:bottom w:val="single" w:sz="4" w:space="0" w:color="auto"/>
            </w:tcBorders>
            <w:shd w:val="clear" w:color="auto" w:fill="E6E6E6"/>
          </w:tcPr>
          <w:p w:rsidR="00AF16BB" w:rsidRDefault="00AF16BB" w:rsidP="00AF16BB">
            <w:pPr>
              <w:pStyle w:val="HL7TableHeader"/>
            </w:pPr>
            <w:r>
              <w:t>Definition</w:t>
            </w:r>
          </w:p>
        </w:tc>
        <w:tc>
          <w:tcPr>
            <w:tcW w:w="20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pPr>
              <w:pStyle w:val="HL7TableBody"/>
            </w:pPr>
            <w:r>
              <w:t>LCP</w:t>
            </w:r>
          </w:p>
        </w:tc>
        <w:tc>
          <w:tcPr>
            <w:tcW w:w="3600" w:type="dxa"/>
            <w:tcBorders>
              <w:bottom w:val="single" w:sz="4" w:space="0" w:color="auto"/>
            </w:tcBorders>
            <w:shd w:val="clear" w:color="auto" w:fill="FFFFFF"/>
          </w:tcPr>
          <w:p w:rsidR="00AF16BB" w:rsidRDefault="00AF16BB" w:rsidP="00AF16BB">
            <w:pPr>
              <w:pStyle w:val="HL7TableBody"/>
            </w:pPr>
            <w:r>
              <w:t>Limited Coverage Policy</w:t>
            </w:r>
          </w:p>
        </w:tc>
        <w:tc>
          <w:tcPr>
            <w:tcW w:w="1600" w:type="dxa"/>
            <w:tcBorders>
              <w:bottom w:val="single" w:sz="4" w:space="0" w:color="auto"/>
            </w:tcBorders>
            <w:shd w:val="clear" w:color="auto" w:fill="FFFFFF"/>
          </w:tcPr>
          <w:p w:rsidR="00AF16BB" w:rsidRDefault="00AF16BB" w:rsidP="00AF16BB">
            <w:pPr>
              <w:pStyle w:val="HL7TableBody"/>
            </w:pPr>
          </w:p>
        </w:tc>
        <w:tc>
          <w:tcPr>
            <w:tcW w:w="2000" w:type="dxa"/>
            <w:tcBorders>
              <w:bottom w:val="single" w:sz="4" w:space="0" w:color="auto"/>
            </w:tcBorders>
            <w:shd w:val="clear" w:color="auto" w:fill="FFFFFF"/>
          </w:tcPr>
          <w:p w:rsidR="00AF16BB" w:rsidRDefault="00AF16BB" w:rsidP="00AF16BB">
            <w:pPr>
              <w:pStyle w:val="HL7TableBody"/>
            </w:pP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NFDA</w:t>
            </w:r>
          </w:p>
        </w:tc>
        <w:tc>
          <w:tcPr>
            <w:tcW w:w="3600" w:type="dxa"/>
            <w:tcBorders>
              <w:bottom w:val="single" w:sz="4" w:space="0" w:color="auto"/>
            </w:tcBorders>
            <w:shd w:val="clear" w:color="auto" w:fill="F3F3F3"/>
          </w:tcPr>
          <w:p w:rsidR="00AF16BB" w:rsidRDefault="00AF16BB" w:rsidP="00AF16BB">
            <w:r>
              <w:t>Non-FDA Approved Diagnositic Procedure</w:t>
            </w:r>
          </w:p>
        </w:tc>
        <w:tc>
          <w:tcPr>
            <w:tcW w:w="1600" w:type="dxa"/>
            <w:tcBorders>
              <w:bottom w:val="single" w:sz="4" w:space="0" w:color="auto"/>
            </w:tcBorders>
            <w:shd w:val="clear" w:color="auto" w:fill="F3F3F3"/>
          </w:tcPr>
          <w:p w:rsidR="00AF16BB" w:rsidRDefault="00AF16BB" w:rsidP="00AF16BB"/>
        </w:tc>
        <w:tc>
          <w:tcPr>
            <w:tcW w:w="20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FLDP</w:t>
            </w:r>
          </w:p>
        </w:tc>
        <w:tc>
          <w:tcPr>
            <w:tcW w:w="3600" w:type="dxa"/>
            <w:tcBorders>
              <w:bottom w:val="single" w:sz="4" w:space="0" w:color="auto"/>
            </w:tcBorders>
            <w:shd w:val="clear" w:color="auto" w:fill="FFFFFF"/>
          </w:tcPr>
          <w:p w:rsidR="00AF16BB" w:rsidRDefault="00AF16BB" w:rsidP="00AF16BB">
            <w:r>
              <w:t>Frequency Limited Diagnostics Procedure</w:t>
            </w:r>
          </w:p>
        </w:tc>
        <w:tc>
          <w:tcPr>
            <w:tcW w:w="1600" w:type="dxa"/>
            <w:tcBorders>
              <w:bottom w:val="single" w:sz="4" w:space="0" w:color="auto"/>
            </w:tcBorders>
            <w:shd w:val="clear" w:color="auto" w:fill="FFFFFF"/>
          </w:tcPr>
          <w:p w:rsidR="00AF16BB" w:rsidRDefault="00AF16BB" w:rsidP="00AF16BB"/>
        </w:tc>
        <w:tc>
          <w:tcPr>
            <w:tcW w:w="2000" w:type="dxa"/>
            <w:tcBorders>
              <w:bottom w:val="single" w:sz="4" w:space="0" w:color="auto"/>
            </w:tcBorders>
            <w:shd w:val="clear" w:color="auto" w:fill="FFFFFF"/>
          </w:tcPr>
          <w:p w:rsidR="00AF16BB" w:rsidRDefault="00AF16BB" w:rsidP="00AF16BB"/>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shd w:val="clear" w:color="auto" w:fill="F3F3F3"/>
          </w:tcPr>
          <w:p w:rsidR="00AF16BB" w:rsidRDefault="00AF16BB" w:rsidP="00AF16BB">
            <w:r>
              <w:t>NT</w:t>
            </w:r>
          </w:p>
        </w:tc>
        <w:tc>
          <w:tcPr>
            <w:tcW w:w="3600" w:type="dxa"/>
            <w:shd w:val="clear" w:color="auto" w:fill="F3F3F3"/>
          </w:tcPr>
          <w:p w:rsidR="00AF16BB" w:rsidRDefault="00AF16BB" w:rsidP="00AF16BB">
            <w:r>
              <w:t>New Test - Limited Diagnostic History</w:t>
            </w:r>
          </w:p>
        </w:tc>
        <w:tc>
          <w:tcPr>
            <w:tcW w:w="1600" w:type="dxa"/>
            <w:shd w:val="clear" w:color="auto" w:fill="F3F3F3"/>
          </w:tcPr>
          <w:p w:rsidR="00AF16BB" w:rsidRDefault="00AF16BB" w:rsidP="00AF16BB"/>
        </w:tc>
        <w:tc>
          <w:tcPr>
            <w:tcW w:w="2000" w:type="dxa"/>
            <w:shd w:val="clear" w:color="auto" w:fill="F3F3F3"/>
          </w:tcPr>
          <w:p w:rsidR="00AF16BB" w:rsidRDefault="00AF16BB" w:rsidP="00AF16BB"/>
        </w:tc>
        <w:tc>
          <w:tcPr>
            <w:tcW w:w="800" w:type="dxa"/>
            <w:shd w:val="clear" w:color="auto" w:fill="F3F3F3"/>
          </w:tcPr>
          <w:p w:rsidR="00AF16BB" w:rsidRDefault="00AF16BB" w:rsidP="00AF16BB"/>
        </w:tc>
      </w:tr>
    </w:tbl>
    <w:p w:rsidR="00AF16BB" w:rsidRDefault="00AF16BB" w:rsidP="00AF16BB"/>
    <w:p w:rsidR="00AF16BB" w:rsidRDefault="00AF16BB" w:rsidP="00AF16BB">
      <w:pPr>
        <w:pStyle w:val="berschrift3"/>
      </w:pPr>
      <w:r>
        <w:t>0941 - Procedure Code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PayerCoverageProcedureCode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Procedure Code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2.8.2</w:t>
            </w:r>
          </w:p>
        </w:tc>
      </w:tr>
    </w:tbl>
    <w:p w:rsidR="00AF16BB" w:rsidRDefault="00AF16BB" w:rsidP="00AF16BB"/>
    <w:p w:rsidR="00AF16BB" w:rsidRDefault="00AF16BB" w:rsidP="00AF16BB">
      <w:pPr>
        <w:pStyle w:val="berschrift3"/>
      </w:pPr>
      <w:r>
        <w:t>0942 - Equipment State Indicator Type Code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EquipmentStateIndicatorTypeCode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specify the type of measurement of the state of an automated laboratory instrument.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2.16.840.1.113883.18.444</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equipmentStateIndicator</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sytem of cocepts that specify the type of measurement of the state of an automated laboratory instrument. Used in HL7 Version 2.x messaging in the INV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Equipment State Indicator Type Code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http://terminology.hl7.org/CodeSystem/v2-0942</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2.16.840.1.113883.21.465</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specify the type of measurement of the state of an automated laboratory instrument.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Equipment State Indicator Type Code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universal</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Equipment State Indicator Type Code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that specify the type of measurement of the state of an automated laboratory instrument.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INV-21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3600"/>
        <w:gridCol w:w="1200"/>
        <w:gridCol w:w="800"/>
      </w:tblGrid>
      <w:tr w:rsidR="00AF16BB" w:rsidTr="00AF16BB">
        <w:tblPrEx>
          <w:tblCellMar>
            <w:top w:w="0" w:type="dxa"/>
            <w:bottom w:w="0" w:type="dxa"/>
          </w:tblCellMar>
        </w:tblPrEx>
        <w:trPr>
          <w:tblHeader/>
        </w:trPr>
        <w:tc>
          <w:tcPr>
            <w:tcW w:w="1200" w:type="dxa"/>
            <w:tcBorders>
              <w:bottom w:val="single" w:sz="4" w:space="0" w:color="auto"/>
            </w:tcBorders>
            <w:shd w:val="clear" w:color="auto" w:fill="E6E6E6"/>
          </w:tcPr>
          <w:p w:rsidR="00AF16BB" w:rsidRDefault="00AF16BB" w:rsidP="00AF16BB">
            <w:pPr>
              <w:pStyle w:val="HL7TableHeader"/>
            </w:pPr>
            <w:r>
              <w:t>Value</w:t>
            </w:r>
          </w:p>
        </w:tc>
        <w:tc>
          <w:tcPr>
            <w:tcW w:w="2400" w:type="dxa"/>
            <w:tcBorders>
              <w:bottom w:val="single" w:sz="4" w:space="0" w:color="auto"/>
            </w:tcBorders>
            <w:shd w:val="clear" w:color="auto" w:fill="E6E6E6"/>
          </w:tcPr>
          <w:p w:rsidR="00AF16BB" w:rsidRDefault="00AF16BB" w:rsidP="00AF16BB">
            <w:pPr>
              <w:pStyle w:val="HL7TableHeader"/>
            </w:pPr>
            <w:r>
              <w:t>Display Name</w:t>
            </w:r>
          </w:p>
        </w:tc>
        <w:tc>
          <w:tcPr>
            <w:tcW w:w="3600" w:type="dxa"/>
            <w:tcBorders>
              <w:bottom w:val="single" w:sz="4" w:space="0" w:color="auto"/>
            </w:tcBorders>
            <w:shd w:val="clear" w:color="auto" w:fill="E6E6E6"/>
          </w:tcPr>
          <w:p w:rsidR="00AF16BB" w:rsidRDefault="00AF16BB" w:rsidP="00AF16BB">
            <w:pPr>
              <w:pStyle w:val="HL7TableHeader"/>
            </w:pPr>
            <w:r>
              <w:t>Definition</w:t>
            </w:r>
          </w:p>
        </w:tc>
        <w:tc>
          <w:tcPr>
            <w:tcW w:w="1200" w:type="dxa"/>
            <w:tcBorders>
              <w:bottom w:val="single" w:sz="4" w:space="0" w:color="auto"/>
            </w:tcBorders>
            <w:shd w:val="clear" w:color="auto" w:fill="E6E6E6"/>
          </w:tcPr>
          <w:p w:rsidR="00AF16BB" w:rsidRDefault="00AF16BB" w:rsidP="00AF16BB">
            <w:pPr>
              <w:pStyle w:val="HL7TableHeader"/>
            </w:pPr>
            <w:r>
              <w:t>Comment/ Usage Note</w:t>
            </w:r>
          </w:p>
        </w:tc>
        <w:tc>
          <w:tcPr>
            <w:tcW w:w="800" w:type="dxa"/>
            <w:tcBorders>
              <w:bottom w:val="single" w:sz="4" w:space="0" w:color="auto"/>
            </w:tcBorders>
            <w:shd w:val="clear" w:color="auto" w:fill="E6E6E6"/>
          </w:tcPr>
          <w:p w:rsidR="00AF16BB" w:rsidRDefault="00AF16BB" w:rsidP="00AF16BB">
            <w:pPr>
              <w:pStyle w:val="HL7TableHeader"/>
            </w:pPr>
            <w:r>
              <w:t>Status</w:t>
            </w:r>
          </w:p>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pPr>
              <w:pStyle w:val="HL7TableBody"/>
            </w:pPr>
            <w:r>
              <w:t>TA</w:t>
            </w:r>
          </w:p>
        </w:tc>
        <w:tc>
          <w:tcPr>
            <w:tcW w:w="2400" w:type="dxa"/>
            <w:tcBorders>
              <w:bottom w:val="single" w:sz="4" w:space="0" w:color="auto"/>
            </w:tcBorders>
            <w:shd w:val="clear" w:color="auto" w:fill="FFFFFF"/>
          </w:tcPr>
          <w:p w:rsidR="00AF16BB" w:rsidRDefault="00AF16BB" w:rsidP="00AF16BB">
            <w:pPr>
              <w:pStyle w:val="HL7TableBody"/>
            </w:pPr>
            <w:r>
              <w:t>Current test availability</w:t>
            </w:r>
          </w:p>
        </w:tc>
        <w:tc>
          <w:tcPr>
            <w:tcW w:w="3600" w:type="dxa"/>
            <w:tcBorders>
              <w:bottom w:val="single" w:sz="4" w:space="0" w:color="auto"/>
            </w:tcBorders>
            <w:shd w:val="clear" w:color="auto" w:fill="FFFFFF"/>
          </w:tcPr>
          <w:p w:rsidR="00AF16BB" w:rsidRDefault="00AF16BB" w:rsidP="00AF16BB">
            <w:pPr>
              <w:pStyle w:val="HL7TableBody"/>
            </w:pPr>
          </w:p>
        </w:tc>
        <w:tc>
          <w:tcPr>
            <w:tcW w:w="1200" w:type="dxa"/>
            <w:tcBorders>
              <w:bottom w:val="single" w:sz="4" w:space="0" w:color="auto"/>
            </w:tcBorders>
            <w:shd w:val="clear" w:color="auto" w:fill="FFFFFF"/>
          </w:tcPr>
          <w:p w:rsidR="00AF16BB" w:rsidRDefault="00AF16BB" w:rsidP="00AF16BB">
            <w:pPr>
              <w:pStyle w:val="HL7TableBody"/>
            </w:pPr>
          </w:p>
        </w:tc>
        <w:tc>
          <w:tcPr>
            <w:tcW w:w="800" w:type="dxa"/>
            <w:tcBorders>
              <w:bottom w:val="single" w:sz="4" w:space="0" w:color="auto"/>
            </w:tcBorders>
            <w:shd w:val="clear" w:color="auto" w:fill="FFFFFF"/>
          </w:tcPr>
          <w:p w:rsidR="00AF16BB" w:rsidRDefault="00AF16BB" w:rsidP="00AF16BB">
            <w:pPr>
              <w:pStyle w:val="HL7TableBody"/>
            </w:pPr>
          </w:p>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OB</w:t>
            </w:r>
          </w:p>
        </w:tc>
        <w:tc>
          <w:tcPr>
            <w:tcW w:w="2400" w:type="dxa"/>
            <w:tcBorders>
              <w:bottom w:val="single" w:sz="4" w:space="0" w:color="auto"/>
            </w:tcBorders>
            <w:shd w:val="clear" w:color="auto" w:fill="F3F3F3"/>
          </w:tcPr>
          <w:p w:rsidR="00AF16BB" w:rsidRDefault="00AF16BB" w:rsidP="00AF16BB">
            <w:r>
              <w:t>Output buffer current capacity</w:t>
            </w:r>
          </w:p>
        </w:tc>
        <w:tc>
          <w:tcPr>
            <w:tcW w:w="3600" w:type="dxa"/>
            <w:tcBorders>
              <w:bottom w:val="single" w:sz="4" w:space="0" w:color="auto"/>
            </w:tcBorders>
            <w:shd w:val="clear" w:color="auto" w:fill="F3F3F3"/>
          </w:tcPr>
          <w:p w:rsidR="00AF16BB" w:rsidRDefault="00AF16BB" w:rsidP="00AF16BB">
            <w:r>
              <w:t>Current capacity of an output specimen buffer</w:t>
            </w:r>
          </w:p>
        </w:tc>
        <w:tc>
          <w:tcPr>
            <w:tcW w:w="12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FFFFF"/>
          </w:tcPr>
          <w:p w:rsidR="00AF16BB" w:rsidRDefault="00AF16BB" w:rsidP="00AF16BB">
            <w:r>
              <w:t>IC</w:t>
            </w:r>
          </w:p>
        </w:tc>
        <w:tc>
          <w:tcPr>
            <w:tcW w:w="2400" w:type="dxa"/>
            <w:tcBorders>
              <w:bottom w:val="single" w:sz="4" w:space="0" w:color="auto"/>
            </w:tcBorders>
            <w:shd w:val="clear" w:color="auto" w:fill="FFFFFF"/>
          </w:tcPr>
          <w:p w:rsidR="00AF16BB" w:rsidRDefault="00AF16BB" w:rsidP="00AF16BB">
            <w:r>
              <w:t>Instrument current processing capacity</w:t>
            </w:r>
          </w:p>
        </w:tc>
        <w:tc>
          <w:tcPr>
            <w:tcW w:w="3600" w:type="dxa"/>
            <w:tcBorders>
              <w:bottom w:val="single" w:sz="4" w:space="0" w:color="auto"/>
            </w:tcBorders>
            <w:shd w:val="clear" w:color="auto" w:fill="FFFFFF"/>
          </w:tcPr>
          <w:p w:rsidR="00AF16BB" w:rsidRDefault="00AF16BB" w:rsidP="00AF16BB">
            <w:r>
              <w:t xml:space="preserve">Current processing capacity of the instrument </w:t>
            </w:r>
          </w:p>
        </w:tc>
        <w:tc>
          <w:tcPr>
            <w:tcW w:w="1200" w:type="dxa"/>
            <w:tcBorders>
              <w:bottom w:val="single" w:sz="4" w:space="0" w:color="auto"/>
            </w:tcBorders>
            <w:shd w:val="clear" w:color="auto" w:fill="FFFFFF"/>
          </w:tcPr>
          <w:p w:rsidR="00AF16BB" w:rsidRDefault="00AF16BB" w:rsidP="00AF16BB"/>
        </w:tc>
        <w:tc>
          <w:tcPr>
            <w:tcW w:w="800" w:type="dxa"/>
            <w:tcBorders>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bottom w:val="single" w:sz="4" w:space="0" w:color="auto"/>
            </w:tcBorders>
            <w:shd w:val="clear" w:color="auto" w:fill="F3F3F3"/>
          </w:tcPr>
          <w:p w:rsidR="00AF16BB" w:rsidRDefault="00AF16BB" w:rsidP="00AF16BB">
            <w:r>
              <w:t>IB</w:t>
            </w:r>
          </w:p>
        </w:tc>
        <w:tc>
          <w:tcPr>
            <w:tcW w:w="2400" w:type="dxa"/>
            <w:tcBorders>
              <w:bottom w:val="single" w:sz="4" w:space="0" w:color="auto"/>
            </w:tcBorders>
            <w:shd w:val="clear" w:color="auto" w:fill="F3F3F3"/>
          </w:tcPr>
          <w:p w:rsidR="00AF16BB" w:rsidRDefault="00AF16BB" w:rsidP="00AF16BB">
            <w:r>
              <w:t>Input buffer current capacity</w:t>
            </w:r>
          </w:p>
        </w:tc>
        <w:tc>
          <w:tcPr>
            <w:tcW w:w="3600" w:type="dxa"/>
            <w:tcBorders>
              <w:bottom w:val="single" w:sz="4" w:space="0" w:color="auto"/>
            </w:tcBorders>
            <w:shd w:val="clear" w:color="auto" w:fill="F3F3F3"/>
          </w:tcPr>
          <w:p w:rsidR="00AF16BB" w:rsidRDefault="00AF16BB" w:rsidP="00AF16BB">
            <w:r>
              <w:t>Current capacity of a regular input specimen buffer</w:t>
            </w:r>
          </w:p>
        </w:tc>
        <w:tc>
          <w:tcPr>
            <w:tcW w:w="1200" w:type="dxa"/>
            <w:tcBorders>
              <w:bottom w:val="single" w:sz="4" w:space="0" w:color="auto"/>
            </w:tcBorders>
            <w:shd w:val="clear" w:color="auto" w:fill="F3F3F3"/>
          </w:tcPr>
          <w:p w:rsidR="00AF16BB" w:rsidRDefault="00AF16BB" w:rsidP="00AF16BB"/>
        </w:tc>
        <w:tc>
          <w:tcPr>
            <w:tcW w:w="800" w:type="dxa"/>
            <w:tcBorders>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shd w:val="clear" w:color="auto" w:fill="FFFFFF"/>
          </w:tcPr>
          <w:p w:rsidR="00AF16BB" w:rsidRDefault="00AF16BB" w:rsidP="00AF16BB">
            <w:r>
              <w:t>EB</w:t>
            </w:r>
          </w:p>
        </w:tc>
        <w:tc>
          <w:tcPr>
            <w:tcW w:w="2400" w:type="dxa"/>
            <w:shd w:val="clear" w:color="auto" w:fill="FFFFFF"/>
          </w:tcPr>
          <w:p w:rsidR="00AF16BB" w:rsidRDefault="00AF16BB" w:rsidP="00AF16BB">
            <w:r>
              <w:t>Emergency input buffer current capacity</w:t>
            </w:r>
          </w:p>
        </w:tc>
        <w:tc>
          <w:tcPr>
            <w:tcW w:w="3600" w:type="dxa"/>
            <w:shd w:val="clear" w:color="auto" w:fill="FFFFFF"/>
          </w:tcPr>
          <w:p w:rsidR="00AF16BB" w:rsidRDefault="00AF16BB" w:rsidP="00AF16BB">
            <w:r>
              <w:t>Current capacity of an emergency input specimen buffer</w:t>
            </w:r>
          </w:p>
        </w:tc>
        <w:tc>
          <w:tcPr>
            <w:tcW w:w="1200" w:type="dxa"/>
            <w:shd w:val="clear" w:color="auto" w:fill="FFFFFF"/>
          </w:tcPr>
          <w:p w:rsidR="00AF16BB" w:rsidRDefault="00AF16BB" w:rsidP="00AF16BB"/>
        </w:tc>
        <w:tc>
          <w:tcPr>
            <w:tcW w:w="800" w:type="dxa"/>
            <w:shd w:val="clear" w:color="auto" w:fill="FFFFFF"/>
          </w:tcPr>
          <w:p w:rsidR="00AF16BB" w:rsidRDefault="00AF16BB" w:rsidP="00AF16BB"/>
        </w:tc>
      </w:tr>
    </w:tbl>
    <w:p w:rsidR="00AF16BB" w:rsidRDefault="00AF16BB" w:rsidP="00AF16BB"/>
    <w:p w:rsidR="00AF16BB" w:rsidRDefault="00AF16BB" w:rsidP="00AF16BB">
      <w:pPr>
        <w:pStyle w:val="berschrift3"/>
      </w:pPr>
      <w:r>
        <w:t>0943 - Transport Destination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TransportDestination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identify the destination for transport of a specific container.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Transport Destination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that identify the destination for transport of a specific container.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DST-1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0944 - Transport Route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TransportRoute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identify the route for transport of a specific container.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Transport Route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that identify the route for transport of a specific container.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DST-2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0945 - Auto-Dilution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Auto-dilutionType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for the pre</w:t>
            </w:r>
            <w:r>
              <w:rPr>
                <w:rFonts w:ascii="Cambria Math" w:hAnsi="Cambria Math" w:cs="Cambria Math"/>
              </w:rPr>
              <w:t>‑</w:t>
            </w:r>
            <w:r>
              <w:t>configured dilution to be applied on the instrument, which can be used instead of a numeric declaration.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2.16.840.1.113883.18.445</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auto-DilutionType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Code system of vendor-defined codes that specify the pre</w:t>
            </w:r>
            <w:r>
              <w:rPr>
                <w:rFonts w:ascii="Cambria Math" w:hAnsi="Cambria Math" w:cs="Cambria Math"/>
              </w:rPr>
              <w:t>‑</w:t>
            </w:r>
            <w:r>
              <w:t>configured dilution to be applied on the instrument, which can be used instead of a numeric declaration.  Used in Version 2 messaging in the TCD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Auto-Dilution Type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http://terminology.hl7.org/CodeSystem/v2-0945</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2.16.840.1.113883.21.466</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hl7VS-auto-DilutionType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specify the pre</w:t>
            </w:r>
            <w:r>
              <w:rPr>
                <w:rFonts w:ascii="Cambria Math" w:hAnsi="Cambria Math" w:cs="Cambria Math"/>
              </w:rPr>
              <w:t>‑</w:t>
            </w:r>
            <w:r>
              <w:t>configured dilution to be applied on the instrument, which can be used instead of a numeric declaration.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Auto-Dilution 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http://terminology.hl7.org/ValueSet/v2-0945</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example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Auto-Dilution 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Vendor-defined codes of the pre</w:t>
            </w:r>
            <w:r>
              <w:rPr>
                <w:rFonts w:ascii="Cambria Math" w:hAnsi="Cambria Math" w:cs="Cambria Math"/>
              </w:rPr>
              <w:t>‑</w:t>
            </w:r>
            <w:r>
              <w:t>configured dilution to be applied on the instrument, which can be used instead of a numeric declaration.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TCD-11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3000"/>
        <w:gridCol w:w="3000"/>
        <w:gridCol w:w="800"/>
      </w:tblGrid>
      <w:tr w:rsidR="00AF16BB" w:rsidTr="00AF16B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30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30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200" w:type="dxa"/>
            <w:tcBorders>
              <w:top w:val="single" w:sz="4" w:space="0" w:color="auto"/>
              <w:bottom w:val="single" w:sz="4" w:space="0" w:color="auto"/>
            </w:tcBorders>
            <w:shd w:val="clear" w:color="auto" w:fill="FFFFFF"/>
          </w:tcPr>
          <w:p w:rsidR="00AF16BB" w:rsidRDefault="00AF16BB" w:rsidP="00AF16BB">
            <w:pPr>
              <w:pStyle w:val="UserTableBody"/>
            </w:pPr>
            <w:r>
              <w:t>X2</w:t>
            </w:r>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r>
              <w:t>Dilution factor 2</w:t>
            </w:r>
          </w:p>
        </w:tc>
        <w:tc>
          <w:tcPr>
            <w:tcW w:w="3000" w:type="dxa"/>
            <w:tcBorders>
              <w:top w:val="single" w:sz="4" w:space="0" w:color="auto"/>
              <w:bottom w:val="single" w:sz="4" w:space="0" w:color="auto"/>
            </w:tcBorders>
            <w:shd w:val="clear" w:color="auto" w:fill="FFFFFF"/>
          </w:tcPr>
          <w:p w:rsidR="00AF16BB" w:rsidRDefault="00AF16BB" w:rsidP="00AF16BB">
            <w:pPr>
              <w:pStyle w:val="UserTableBody"/>
            </w:pPr>
            <w:r>
              <w:t>Specimen pre-diluted by factor 2 applied on the instrument</w:t>
            </w:r>
          </w:p>
        </w:tc>
        <w:tc>
          <w:tcPr>
            <w:tcW w:w="3000" w:type="dxa"/>
            <w:tcBorders>
              <w:top w:val="single" w:sz="4" w:space="0" w:color="auto"/>
              <w:bottom w:val="single" w:sz="4" w:space="0" w:color="auto"/>
            </w:tcBorders>
            <w:shd w:val="clear" w:color="auto" w:fill="FFFFFF"/>
          </w:tcPr>
          <w:p w:rsidR="00AF16BB" w:rsidRDefault="00AF16BB" w:rsidP="00AF16BB">
            <w:pPr>
              <w:pStyle w:val="UserTableBody"/>
            </w:pPr>
            <w:r>
              <w:t>Usage Note: corresponds to ^1^:^2 in TCD-2</w:t>
            </w: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200" w:type="dxa"/>
            <w:tcBorders>
              <w:top w:val="single" w:sz="4" w:space="0" w:color="auto"/>
              <w:bottom w:val="single" w:sz="4" w:space="0" w:color="auto"/>
            </w:tcBorders>
            <w:shd w:val="clear" w:color="auto" w:fill="F3F3F3"/>
          </w:tcPr>
          <w:p w:rsidR="00AF16BB" w:rsidRDefault="00AF16BB" w:rsidP="00AF16BB">
            <w:r>
              <w:t>X5</w:t>
            </w:r>
          </w:p>
        </w:tc>
        <w:tc>
          <w:tcPr>
            <w:tcW w:w="1200" w:type="dxa"/>
            <w:tcBorders>
              <w:top w:val="single" w:sz="4" w:space="0" w:color="auto"/>
              <w:bottom w:val="single" w:sz="4" w:space="0" w:color="auto"/>
            </w:tcBorders>
            <w:shd w:val="clear" w:color="auto" w:fill="F3F3F3"/>
          </w:tcPr>
          <w:p w:rsidR="00AF16BB" w:rsidRDefault="00AF16BB" w:rsidP="00AF16BB">
            <w:r>
              <w:t>Dilution factor 5</w:t>
            </w:r>
          </w:p>
        </w:tc>
        <w:tc>
          <w:tcPr>
            <w:tcW w:w="3000" w:type="dxa"/>
            <w:tcBorders>
              <w:top w:val="single" w:sz="4" w:space="0" w:color="auto"/>
              <w:bottom w:val="single" w:sz="4" w:space="0" w:color="auto"/>
            </w:tcBorders>
            <w:shd w:val="clear" w:color="auto" w:fill="F3F3F3"/>
          </w:tcPr>
          <w:p w:rsidR="00AF16BB" w:rsidRDefault="00AF16BB" w:rsidP="00AF16BB">
            <w:r>
              <w:t>Specimen pre-diluted by factor 5 applied on the instrument</w:t>
            </w:r>
          </w:p>
        </w:tc>
        <w:tc>
          <w:tcPr>
            <w:tcW w:w="3000" w:type="dxa"/>
            <w:tcBorders>
              <w:top w:val="single" w:sz="4" w:space="0" w:color="auto"/>
              <w:bottom w:val="single" w:sz="4" w:space="0" w:color="auto"/>
            </w:tcBorders>
            <w:shd w:val="clear" w:color="auto" w:fill="F3F3F3"/>
          </w:tcPr>
          <w:p w:rsidR="00AF16BB" w:rsidRDefault="00AF16BB" w:rsidP="00AF16BB">
            <w:r>
              <w:t>Usage Note: corresponds to ^1^:^5 in TCD-2</w:t>
            </w:r>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200" w:type="dxa"/>
            <w:tcBorders>
              <w:top w:val="single" w:sz="4" w:space="0" w:color="auto"/>
              <w:bottom w:val="single" w:sz="4" w:space="0" w:color="auto"/>
            </w:tcBorders>
            <w:shd w:val="clear" w:color="auto" w:fill="FFFFFF"/>
          </w:tcPr>
          <w:p w:rsidR="00AF16BB" w:rsidRDefault="00AF16BB" w:rsidP="00AF16BB">
            <w:r>
              <w:t>D1</w:t>
            </w:r>
          </w:p>
        </w:tc>
        <w:tc>
          <w:tcPr>
            <w:tcW w:w="1200" w:type="dxa"/>
            <w:tcBorders>
              <w:top w:val="single" w:sz="4" w:space="0" w:color="auto"/>
              <w:bottom w:val="single" w:sz="4" w:space="0" w:color="auto"/>
            </w:tcBorders>
            <w:shd w:val="clear" w:color="auto" w:fill="FFFFFF"/>
          </w:tcPr>
          <w:p w:rsidR="00AF16BB" w:rsidRDefault="00AF16BB" w:rsidP="00AF16BB">
            <w:r>
              <w:t>Dilution factor 1.23</w:t>
            </w:r>
          </w:p>
        </w:tc>
        <w:tc>
          <w:tcPr>
            <w:tcW w:w="3000" w:type="dxa"/>
            <w:tcBorders>
              <w:top w:val="single" w:sz="4" w:space="0" w:color="auto"/>
              <w:bottom w:val="single" w:sz="4" w:space="0" w:color="auto"/>
            </w:tcBorders>
            <w:shd w:val="clear" w:color="auto" w:fill="FFFFFF"/>
          </w:tcPr>
          <w:p w:rsidR="00AF16BB" w:rsidRDefault="00AF16BB" w:rsidP="00AF16BB">
            <w:r>
              <w:t>Specimen pre-diluted by factor 1.23 applied on the instrument</w:t>
            </w:r>
          </w:p>
        </w:tc>
        <w:tc>
          <w:tcPr>
            <w:tcW w:w="3000" w:type="dxa"/>
            <w:tcBorders>
              <w:top w:val="single" w:sz="4" w:space="0" w:color="auto"/>
              <w:bottom w:val="single" w:sz="4" w:space="0" w:color="auto"/>
            </w:tcBorders>
            <w:shd w:val="clear" w:color="auto" w:fill="FFFFFF"/>
          </w:tcPr>
          <w:p w:rsidR="00AF16BB" w:rsidRDefault="00AF16BB" w:rsidP="00AF16BB">
            <w:r>
              <w:t>Usage Note: corresponds to ^1^:^1.23 in TCD-2</w:t>
            </w:r>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200" w:type="dxa"/>
            <w:tcBorders>
              <w:top w:val="single" w:sz="4" w:space="0" w:color="auto"/>
              <w:bottom w:val="double" w:sz="4" w:space="0" w:color="auto"/>
            </w:tcBorders>
            <w:shd w:val="clear" w:color="auto" w:fill="F3F3F3"/>
          </w:tcPr>
          <w:p w:rsidR="00AF16BB" w:rsidRDefault="00AF16BB" w:rsidP="00AF16BB">
            <w:r>
              <w:t>D2</w:t>
            </w:r>
          </w:p>
        </w:tc>
        <w:tc>
          <w:tcPr>
            <w:tcW w:w="1200" w:type="dxa"/>
            <w:tcBorders>
              <w:top w:val="single" w:sz="4" w:space="0" w:color="auto"/>
              <w:bottom w:val="double" w:sz="4" w:space="0" w:color="auto"/>
            </w:tcBorders>
            <w:shd w:val="clear" w:color="auto" w:fill="F3F3F3"/>
          </w:tcPr>
          <w:p w:rsidR="00AF16BB" w:rsidRDefault="00AF16BB" w:rsidP="00AF16BB">
            <w:r>
              <w:t>Dilution factor 1.45</w:t>
            </w:r>
          </w:p>
        </w:tc>
        <w:tc>
          <w:tcPr>
            <w:tcW w:w="3000" w:type="dxa"/>
            <w:tcBorders>
              <w:top w:val="single" w:sz="4" w:space="0" w:color="auto"/>
              <w:bottom w:val="double" w:sz="4" w:space="0" w:color="auto"/>
            </w:tcBorders>
            <w:shd w:val="clear" w:color="auto" w:fill="F3F3F3"/>
          </w:tcPr>
          <w:p w:rsidR="00AF16BB" w:rsidRDefault="00AF16BB" w:rsidP="00AF16BB">
            <w:r>
              <w:t>Specimen pre-diluted by factor 1.45 applied on the instrument</w:t>
            </w:r>
          </w:p>
        </w:tc>
        <w:tc>
          <w:tcPr>
            <w:tcW w:w="3000" w:type="dxa"/>
            <w:tcBorders>
              <w:top w:val="single" w:sz="4" w:space="0" w:color="auto"/>
              <w:bottom w:val="double" w:sz="4" w:space="0" w:color="auto"/>
            </w:tcBorders>
            <w:shd w:val="clear" w:color="auto" w:fill="F3F3F3"/>
          </w:tcPr>
          <w:p w:rsidR="00AF16BB" w:rsidRDefault="00AF16BB" w:rsidP="00AF16BB">
            <w:r>
              <w:t>Usage Note: corresponds to ^1^:^1.45 in TCD-2</w:t>
            </w:r>
          </w:p>
        </w:tc>
        <w:tc>
          <w:tcPr>
            <w:tcW w:w="800" w:type="dxa"/>
            <w:tcBorders>
              <w:top w:val="single" w:sz="4" w:space="0" w:color="auto"/>
              <w:bottom w:val="double" w:sz="4" w:space="0" w:color="auto"/>
            </w:tcBorders>
            <w:shd w:val="clear" w:color="auto" w:fill="F3F3F3"/>
          </w:tcPr>
          <w:p w:rsidR="00AF16BB" w:rsidRDefault="00AF16BB" w:rsidP="00AF16BB"/>
        </w:tc>
      </w:tr>
    </w:tbl>
    <w:p w:rsidR="00AF16BB" w:rsidRDefault="00AF16BB" w:rsidP="00AF16BB"/>
    <w:p w:rsidR="00AF16BB" w:rsidRDefault="00AF16BB" w:rsidP="00AF16BB">
      <w:pPr>
        <w:pStyle w:val="berschrift3"/>
      </w:pPr>
      <w:r>
        <w:t>0946 - Supplier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SupplierType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for the type of supplier that will distribute the supply items associated to a contract number.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2.16.840.1.113883.18.446</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supplierType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Code system that Identifies the type of supplier that will distribute the supply items associated to a contract number.  Used in HL7 Version 2.x messaging in the CTR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Supplier Type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http://terminology.hl7.org/CodeSystem/v2-0946</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2.16.840.1.113883.21.467</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hl7VS-supplierType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specifying the type of supplier that will distribute the supply items associated to a contract number.</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Supplier 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http://terminology.hl7.org/ValueSet/v2-0946</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Supplier 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specifying the type of supplier that will distribute the supply items associated to a contract number.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CTR-8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F16BB" w:rsidTr="00AF16BB">
        <w:tblPrEx>
          <w:tblCellMar>
            <w:top w:w="0" w:type="dxa"/>
            <w:bottom w:w="0" w:type="dxa"/>
          </w:tblCellMar>
        </w:tblPrEx>
        <w:trPr>
          <w:tblHeader/>
        </w:trPr>
        <w:tc>
          <w:tcPr>
            <w:tcW w:w="12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6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44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200" w:type="dxa"/>
            <w:tcBorders>
              <w:top w:val="single" w:sz="4" w:space="0" w:color="auto"/>
              <w:bottom w:val="single" w:sz="4" w:space="0" w:color="auto"/>
            </w:tcBorders>
            <w:shd w:val="clear" w:color="auto" w:fill="FFFFFF"/>
          </w:tcPr>
          <w:p w:rsidR="00AF16BB" w:rsidRDefault="00AF16BB" w:rsidP="00AF16BB">
            <w:pPr>
              <w:pStyle w:val="UserTableBody"/>
            </w:pPr>
            <w:r>
              <w:t>D</w:t>
            </w:r>
          </w:p>
        </w:tc>
        <w:tc>
          <w:tcPr>
            <w:tcW w:w="1600" w:type="dxa"/>
            <w:tcBorders>
              <w:top w:val="single" w:sz="4" w:space="0" w:color="auto"/>
              <w:bottom w:val="single" w:sz="4" w:space="0" w:color="auto"/>
            </w:tcBorders>
            <w:shd w:val="clear" w:color="auto" w:fill="FFFFFF"/>
          </w:tcPr>
          <w:p w:rsidR="00AF16BB" w:rsidRDefault="00AF16BB" w:rsidP="00AF16BB">
            <w:pPr>
              <w:pStyle w:val="UserTableBody"/>
            </w:pPr>
            <w:r>
              <w:t>Distributor</w:t>
            </w:r>
          </w:p>
        </w:tc>
        <w:tc>
          <w:tcPr>
            <w:tcW w:w="4400" w:type="dxa"/>
            <w:tcBorders>
              <w:top w:val="single" w:sz="4" w:space="0" w:color="auto"/>
              <w:bottom w:val="single" w:sz="4" w:space="0" w:color="auto"/>
            </w:tcBorders>
            <w:shd w:val="clear" w:color="auto" w:fill="FFFFFF"/>
          </w:tcPr>
          <w:p w:rsidR="00AF16BB" w:rsidRDefault="00AF16BB" w:rsidP="00AF16BB">
            <w:pPr>
              <w:pStyle w:val="UserTableBody"/>
            </w:pPr>
            <w:r>
              <w:t>When a vendor supplies  the medical supplies on this contract</w:t>
            </w:r>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200" w:type="dxa"/>
            <w:tcBorders>
              <w:top w:val="single" w:sz="4" w:space="0" w:color="auto"/>
              <w:bottom w:val="double" w:sz="4" w:space="0" w:color="auto"/>
            </w:tcBorders>
            <w:shd w:val="clear" w:color="auto" w:fill="F3F3F3"/>
          </w:tcPr>
          <w:p w:rsidR="00AF16BB" w:rsidRDefault="00AF16BB" w:rsidP="00AF16BB">
            <w:r>
              <w:t>M</w:t>
            </w:r>
          </w:p>
        </w:tc>
        <w:tc>
          <w:tcPr>
            <w:tcW w:w="1600" w:type="dxa"/>
            <w:tcBorders>
              <w:top w:val="single" w:sz="4" w:space="0" w:color="auto"/>
              <w:bottom w:val="double" w:sz="4" w:space="0" w:color="auto"/>
            </w:tcBorders>
            <w:shd w:val="clear" w:color="auto" w:fill="F3F3F3"/>
          </w:tcPr>
          <w:p w:rsidR="00AF16BB" w:rsidRDefault="00AF16BB" w:rsidP="00AF16BB">
            <w:r>
              <w:t>Manufacturer</w:t>
            </w:r>
          </w:p>
        </w:tc>
        <w:tc>
          <w:tcPr>
            <w:tcW w:w="4400" w:type="dxa"/>
            <w:tcBorders>
              <w:top w:val="single" w:sz="4" w:space="0" w:color="auto"/>
              <w:bottom w:val="double" w:sz="4" w:space="0" w:color="auto"/>
            </w:tcBorders>
            <w:shd w:val="clear" w:color="auto" w:fill="F3F3F3"/>
          </w:tcPr>
          <w:p w:rsidR="00AF16BB" w:rsidRDefault="00AF16BB" w:rsidP="00AF16BB">
            <w:r>
              <w:t>When the Manufacturer supplies the medical supplies on this contract</w:t>
            </w:r>
          </w:p>
        </w:tc>
        <w:tc>
          <w:tcPr>
            <w:tcW w:w="1200" w:type="dxa"/>
            <w:tcBorders>
              <w:top w:val="single" w:sz="4" w:space="0" w:color="auto"/>
              <w:bottom w:val="double" w:sz="4" w:space="0" w:color="auto"/>
            </w:tcBorders>
            <w:shd w:val="clear" w:color="auto" w:fill="F3F3F3"/>
          </w:tcPr>
          <w:p w:rsidR="00AF16BB" w:rsidRDefault="00AF16BB" w:rsidP="00AF16BB"/>
        </w:tc>
        <w:tc>
          <w:tcPr>
            <w:tcW w:w="800" w:type="dxa"/>
            <w:tcBorders>
              <w:top w:val="single" w:sz="4" w:space="0" w:color="auto"/>
              <w:bottom w:val="double" w:sz="4" w:space="0" w:color="auto"/>
            </w:tcBorders>
            <w:shd w:val="clear" w:color="auto" w:fill="F3F3F3"/>
          </w:tcPr>
          <w:p w:rsidR="00AF16BB" w:rsidRDefault="00AF16BB" w:rsidP="00AF16BB"/>
        </w:tc>
      </w:tr>
    </w:tbl>
    <w:p w:rsidR="00AF16BB" w:rsidRDefault="00AF16BB" w:rsidP="00AF16BB"/>
    <w:p w:rsidR="00AF16BB" w:rsidRDefault="00AF16BB" w:rsidP="00AF16BB">
      <w:pPr>
        <w:pStyle w:val="berschrift3"/>
      </w:pPr>
      <w:r>
        <w:t>0947 - Class of Trade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ClassOfTrade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for the purchasing channel with which the contract is associated  such as Hospital, Retail, etc.</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Class of Trade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specifying the purchasing channel with which the contract is associated  such as Hospital, Retail, etc.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CTR-20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0948 - Relationship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RelationshipType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for the type of relationship that is established between the instances of Source Information and  Target Information.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2.16.840.1.113883.18.448</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v2CS-relationshipType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that identify the type of relationship identified by Relationship Instance Identifier (REL-3) that is established between the Source Information Instance (REL-4)  and the Target Information Instance (REL-5).</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Relationship Type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http://terminology.hl7.org/CodeSystem/v2-0948</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hl7VS-relationshipType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specify the type of relationship that is established between the instances of Source Information and  Target Information.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Relationship 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http://terminology.hl7.org/ValueSet/v2-0948</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Relationship 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specifying the type of relationship identified by Relationship Instance Identifier (REL-3) that is established between the Source Information Instance (REL-4)  and the Target Information Instance (REL-5).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2400"/>
        <w:gridCol w:w="36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4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24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36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685" w:author="Frank Oemig" w:date="2023-06-17T01:34:00Z">
              <w:r>
                <w:t>CAUS</w:t>
              </w:r>
            </w:ins>
          </w:p>
        </w:tc>
        <w:tc>
          <w:tcPr>
            <w:tcW w:w="1400" w:type="dxa"/>
            <w:tcBorders>
              <w:top w:val="single" w:sz="4" w:space="0" w:color="auto"/>
              <w:bottom w:val="single" w:sz="4" w:space="0" w:color="auto"/>
            </w:tcBorders>
            <w:shd w:val="clear" w:color="auto" w:fill="FFFFFF"/>
          </w:tcPr>
          <w:p w:rsidR="00AF16BB" w:rsidRDefault="00AF16BB" w:rsidP="00AF16BB">
            <w:pPr>
              <w:pStyle w:val="UserTableBody"/>
            </w:pPr>
            <w:ins w:id="1686" w:author="Frank Oemig" w:date="2023-06-17T01:34:00Z">
              <w:r>
                <w:t>Causes/caused</w:t>
              </w:r>
            </w:ins>
          </w:p>
        </w:tc>
        <w:tc>
          <w:tcPr>
            <w:tcW w:w="2400" w:type="dxa"/>
            <w:tcBorders>
              <w:top w:val="single" w:sz="4" w:space="0" w:color="auto"/>
              <w:bottom w:val="single" w:sz="4" w:space="0" w:color="auto"/>
            </w:tcBorders>
            <w:shd w:val="clear" w:color="auto" w:fill="FFFFFF"/>
          </w:tcPr>
          <w:p w:rsidR="00AF16BB" w:rsidRDefault="00AF16BB" w:rsidP="00AF16BB">
            <w:pPr>
              <w:pStyle w:val="UserTableBody"/>
            </w:pPr>
            <w:ins w:id="1687" w:author="Frank Oemig" w:date="2023-06-17T01:34:00Z">
              <w:r>
                <w:t>Source universal service identifier causes/caused the outcome(s) on the target</w:t>
              </w:r>
            </w:ins>
          </w:p>
        </w:tc>
        <w:tc>
          <w:tcPr>
            <w:tcW w:w="3600" w:type="dxa"/>
            <w:tcBorders>
              <w:top w:val="single" w:sz="4" w:space="0" w:color="auto"/>
              <w:bottom w:val="single" w:sz="4" w:space="0" w:color="auto"/>
            </w:tcBorders>
            <w:shd w:val="clear" w:color="auto" w:fill="FFFFFF"/>
          </w:tcPr>
          <w:p w:rsidR="00AF16BB" w:rsidRDefault="00AF16BB" w:rsidP="00AF16BB">
            <w:pPr>
              <w:pStyle w:val="UserTableBody"/>
            </w:pPr>
            <w:ins w:id="1688" w:author="Frank Oemig" w:date="2023-06-17T01:34:00Z">
              <w:r>
                <w:t>Example: a procedure caused  complication(s)</w:t>
              </w:r>
            </w:ins>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689" w:author="Frank Oemig" w:date="2023-06-17T01:34:00Z">
              <w:r>
                <w:t>COMP</w:t>
              </w:r>
            </w:ins>
          </w:p>
        </w:tc>
        <w:tc>
          <w:tcPr>
            <w:tcW w:w="1400" w:type="dxa"/>
            <w:tcBorders>
              <w:top w:val="single" w:sz="4" w:space="0" w:color="auto"/>
              <w:bottom w:val="single" w:sz="4" w:space="0" w:color="auto"/>
            </w:tcBorders>
            <w:shd w:val="clear" w:color="auto" w:fill="F3F3F3"/>
          </w:tcPr>
          <w:p w:rsidR="00AF16BB" w:rsidRDefault="00AF16BB" w:rsidP="00AF16BB">
            <w:ins w:id="1690" w:author="Frank Oemig" w:date="2023-06-17T01:34:00Z">
              <w:r>
                <w:t>Component of</w:t>
              </w:r>
            </w:ins>
          </w:p>
        </w:tc>
        <w:tc>
          <w:tcPr>
            <w:tcW w:w="2400" w:type="dxa"/>
            <w:tcBorders>
              <w:top w:val="single" w:sz="4" w:space="0" w:color="auto"/>
              <w:bottom w:val="single" w:sz="4" w:space="0" w:color="auto"/>
            </w:tcBorders>
            <w:shd w:val="clear" w:color="auto" w:fill="F3F3F3"/>
          </w:tcPr>
          <w:p w:rsidR="00AF16BB" w:rsidRDefault="00AF16BB" w:rsidP="00AF16BB">
            <w:ins w:id="1691" w:author="Frank Oemig" w:date="2023-06-17T01:34:00Z">
              <w:r>
                <w:t>Target universal service identifier is a component of source universal identifier</w:t>
              </w:r>
            </w:ins>
          </w:p>
        </w:tc>
        <w:tc>
          <w:tcPr>
            <w:tcW w:w="3600" w:type="dxa"/>
            <w:tcBorders>
              <w:top w:val="single" w:sz="4" w:space="0" w:color="auto"/>
              <w:bottom w:val="single" w:sz="4" w:space="0" w:color="auto"/>
            </w:tcBorders>
            <w:shd w:val="clear" w:color="auto" w:fill="F3F3F3"/>
          </w:tcPr>
          <w:p w:rsidR="00AF16BB" w:rsidRDefault="00AF16BB" w:rsidP="00AF16BB">
            <w:ins w:id="1692" w:author="Frank Oemig" w:date="2023-06-17T01:34:00Z">
              <w:r>
                <w:t>Example: one care plan activity (target) is a component of another care plan activity (source)</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693" w:author="Frank Oemig" w:date="2023-06-17T01:34:00Z">
              <w:r>
                <w:t>CONCR</w:t>
              </w:r>
            </w:ins>
          </w:p>
        </w:tc>
        <w:tc>
          <w:tcPr>
            <w:tcW w:w="1400" w:type="dxa"/>
            <w:tcBorders>
              <w:top w:val="single" w:sz="4" w:space="0" w:color="auto"/>
              <w:bottom w:val="single" w:sz="4" w:space="0" w:color="auto"/>
            </w:tcBorders>
            <w:shd w:val="clear" w:color="auto" w:fill="FFFFFF"/>
          </w:tcPr>
          <w:p w:rsidR="00AF16BB" w:rsidRDefault="00AF16BB" w:rsidP="00AF16BB">
            <w:ins w:id="1694" w:author="Frank Oemig" w:date="2023-06-17T01:34:00Z">
              <w:r>
                <w:t>Concurrently</w:t>
              </w:r>
            </w:ins>
          </w:p>
        </w:tc>
        <w:tc>
          <w:tcPr>
            <w:tcW w:w="2400" w:type="dxa"/>
            <w:tcBorders>
              <w:top w:val="single" w:sz="4" w:space="0" w:color="auto"/>
              <w:bottom w:val="single" w:sz="4" w:space="0" w:color="auto"/>
            </w:tcBorders>
            <w:shd w:val="clear" w:color="auto" w:fill="FFFFFF"/>
          </w:tcPr>
          <w:p w:rsidR="00AF16BB" w:rsidRDefault="00AF16BB" w:rsidP="00AF16BB">
            <w:ins w:id="1695" w:author="Frank Oemig" w:date="2023-06-17T01:34:00Z">
              <w:r>
                <w:t>Source and target universal service identifier should start concurrently</w:t>
              </w:r>
            </w:ins>
          </w:p>
        </w:tc>
        <w:tc>
          <w:tcPr>
            <w:tcW w:w="3600" w:type="dxa"/>
            <w:tcBorders>
              <w:top w:val="single" w:sz="4" w:space="0" w:color="auto"/>
              <w:bottom w:val="single" w:sz="4" w:space="0" w:color="auto"/>
            </w:tcBorders>
            <w:shd w:val="clear" w:color="auto" w:fill="FFFFFF"/>
          </w:tcPr>
          <w:p w:rsidR="00AF16BB" w:rsidRDefault="00AF16BB" w:rsidP="00AF16BB">
            <w:ins w:id="1696" w:author="Frank Oemig" w:date="2023-06-17T01:34:00Z">
              <w:r>
                <w:t>Example: two care plan activities should start concurrently</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697" w:author="Frank Oemig" w:date="2023-06-17T01:34:00Z">
              <w:r>
                <w:t>EVID</w:t>
              </w:r>
            </w:ins>
          </w:p>
        </w:tc>
        <w:tc>
          <w:tcPr>
            <w:tcW w:w="1400" w:type="dxa"/>
            <w:tcBorders>
              <w:top w:val="single" w:sz="4" w:space="0" w:color="auto"/>
              <w:bottom w:val="single" w:sz="4" w:space="0" w:color="auto"/>
            </w:tcBorders>
            <w:shd w:val="clear" w:color="auto" w:fill="F3F3F3"/>
          </w:tcPr>
          <w:p w:rsidR="00AF16BB" w:rsidRDefault="00AF16BB" w:rsidP="00AF16BB">
            <w:ins w:id="1698" w:author="Frank Oemig" w:date="2023-06-17T01:34:00Z">
              <w:r>
                <w:t>Evidence</w:t>
              </w:r>
            </w:ins>
          </w:p>
        </w:tc>
        <w:tc>
          <w:tcPr>
            <w:tcW w:w="2400" w:type="dxa"/>
            <w:tcBorders>
              <w:top w:val="single" w:sz="4" w:space="0" w:color="auto"/>
              <w:bottom w:val="single" w:sz="4" w:space="0" w:color="auto"/>
            </w:tcBorders>
            <w:shd w:val="clear" w:color="auto" w:fill="F3F3F3"/>
          </w:tcPr>
          <w:p w:rsidR="00AF16BB" w:rsidRDefault="00AF16BB" w:rsidP="00AF16BB">
            <w:ins w:id="1699" w:author="Frank Oemig" w:date="2023-06-17T01:34:00Z">
              <w:r>
                <w:t>Source universal service identifier provides evidence for target universal service identifier</w:t>
              </w:r>
            </w:ins>
          </w:p>
        </w:tc>
        <w:tc>
          <w:tcPr>
            <w:tcW w:w="3600" w:type="dxa"/>
            <w:tcBorders>
              <w:top w:val="single" w:sz="4" w:space="0" w:color="auto"/>
              <w:bottom w:val="single" w:sz="4" w:space="0" w:color="auto"/>
            </w:tcBorders>
            <w:shd w:val="clear" w:color="auto" w:fill="F3F3F3"/>
          </w:tcPr>
          <w:p w:rsidR="00AF16BB" w:rsidRDefault="00AF16BB" w:rsidP="00AF16BB">
            <w:ins w:id="1700" w:author="Frank Oemig" w:date="2023-06-17T01:34:00Z">
              <w:r>
                <w:t>Example: observation result provides evidence for certain care plan activity or treatment action</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01" w:author="Frank Oemig" w:date="2023-06-17T01:34:00Z">
              <w:r>
                <w:t>INTF</w:t>
              </w:r>
            </w:ins>
          </w:p>
        </w:tc>
        <w:tc>
          <w:tcPr>
            <w:tcW w:w="1400" w:type="dxa"/>
            <w:tcBorders>
              <w:top w:val="single" w:sz="4" w:space="0" w:color="auto"/>
              <w:bottom w:val="single" w:sz="4" w:space="0" w:color="auto"/>
            </w:tcBorders>
            <w:shd w:val="clear" w:color="auto" w:fill="FFFFFF"/>
          </w:tcPr>
          <w:p w:rsidR="00AF16BB" w:rsidRDefault="00AF16BB" w:rsidP="00AF16BB">
            <w:ins w:id="1702" w:author="Frank Oemig" w:date="2023-06-17T01:34:00Z">
              <w:r>
                <w:t>Interferes / interfered</w:t>
              </w:r>
            </w:ins>
          </w:p>
        </w:tc>
        <w:tc>
          <w:tcPr>
            <w:tcW w:w="2400" w:type="dxa"/>
            <w:tcBorders>
              <w:top w:val="single" w:sz="4" w:space="0" w:color="auto"/>
              <w:bottom w:val="single" w:sz="4" w:space="0" w:color="auto"/>
            </w:tcBorders>
            <w:shd w:val="clear" w:color="auto" w:fill="FFFFFF"/>
          </w:tcPr>
          <w:p w:rsidR="00AF16BB" w:rsidRDefault="00AF16BB" w:rsidP="00AF16BB">
            <w:ins w:id="1703" w:author="Frank Oemig" w:date="2023-06-17T01:34:00Z">
              <w:r>
                <w:t>Source universal service identifier interferes / interfered with fulfilment of target universal service identifier</w:t>
              </w:r>
            </w:ins>
          </w:p>
        </w:tc>
        <w:tc>
          <w:tcPr>
            <w:tcW w:w="3600" w:type="dxa"/>
            <w:tcBorders>
              <w:top w:val="single" w:sz="4" w:space="0" w:color="auto"/>
              <w:bottom w:val="single" w:sz="4" w:space="0" w:color="auto"/>
            </w:tcBorders>
            <w:shd w:val="clear" w:color="auto" w:fill="FFFFFF"/>
          </w:tcPr>
          <w:p w:rsidR="00AF16BB" w:rsidRDefault="00AF16BB" w:rsidP="00AF16BB">
            <w:ins w:id="1704" w:author="Frank Oemig" w:date="2023-06-17T01:34:00Z">
              <w:r>
                <w:t>Example: patient financial or physical constraints interferes / interfered with fulfilment of goal</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05" w:author="Frank Oemig" w:date="2023-06-17T01:34:00Z">
              <w:r>
                <w:t>LIMIT</w:t>
              </w:r>
            </w:ins>
          </w:p>
        </w:tc>
        <w:tc>
          <w:tcPr>
            <w:tcW w:w="1400" w:type="dxa"/>
            <w:tcBorders>
              <w:top w:val="single" w:sz="4" w:space="0" w:color="auto"/>
              <w:bottom w:val="single" w:sz="4" w:space="0" w:color="auto"/>
            </w:tcBorders>
            <w:shd w:val="clear" w:color="auto" w:fill="F3F3F3"/>
          </w:tcPr>
          <w:p w:rsidR="00AF16BB" w:rsidRDefault="00AF16BB" w:rsidP="00AF16BB">
            <w:ins w:id="1706" w:author="Frank Oemig" w:date="2023-06-17T01:34:00Z">
              <w:r>
                <w:t>Limits/limited</w:t>
              </w:r>
            </w:ins>
          </w:p>
        </w:tc>
        <w:tc>
          <w:tcPr>
            <w:tcW w:w="2400" w:type="dxa"/>
            <w:tcBorders>
              <w:top w:val="single" w:sz="4" w:space="0" w:color="auto"/>
              <w:bottom w:val="single" w:sz="4" w:space="0" w:color="auto"/>
            </w:tcBorders>
            <w:shd w:val="clear" w:color="auto" w:fill="F3F3F3"/>
          </w:tcPr>
          <w:p w:rsidR="00AF16BB" w:rsidRDefault="00AF16BB" w:rsidP="00AF16BB">
            <w:ins w:id="1707" w:author="Frank Oemig" w:date="2023-06-17T01:34:00Z">
              <w:r>
                <w:t>Source universal service identifier limits/limited the fulfillment of target universal service identifier</w:t>
              </w:r>
            </w:ins>
          </w:p>
        </w:tc>
        <w:tc>
          <w:tcPr>
            <w:tcW w:w="3600" w:type="dxa"/>
            <w:tcBorders>
              <w:top w:val="single" w:sz="4" w:space="0" w:color="auto"/>
              <w:bottom w:val="single" w:sz="4" w:space="0" w:color="auto"/>
            </w:tcBorders>
            <w:shd w:val="clear" w:color="auto" w:fill="F3F3F3"/>
          </w:tcPr>
          <w:p w:rsidR="00AF16BB" w:rsidRDefault="00AF16BB" w:rsidP="00AF16BB">
            <w:ins w:id="1708" w:author="Frank Oemig" w:date="2023-06-17T01:34:00Z">
              <w:r>
                <w:t>Example: patient condition limits the extend that planned treatment can be implemented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09" w:author="Frank Oemig" w:date="2023-06-17T01:34:00Z">
              <w:r>
                <w:t>SUCCD</w:t>
              </w:r>
            </w:ins>
          </w:p>
        </w:tc>
        <w:tc>
          <w:tcPr>
            <w:tcW w:w="1400" w:type="dxa"/>
            <w:tcBorders>
              <w:top w:val="single" w:sz="4" w:space="0" w:color="auto"/>
              <w:bottom w:val="single" w:sz="4" w:space="0" w:color="auto"/>
            </w:tcBorders>
            <w:shd w:val="clear" w:color="auto" w:fill="FFFFFF"/>
          </w:tcPr>
          <w:p w:rsidR="00AF16BB" w:rsidRDefault="00AF16BB" w:rsidP="00AF16BB">
            <w:ins w:id="1710" w:author="Frank Oemig" w:date="2023-06-17T01:34:00Z">
              <w:r>
                <w:t>Succeeds</w:t>
              </w:r>
            </w:ins>
          </w:p>
        </w:tc>
        <w:tc>
          <w:tcPr>
            <w:tcW w:w="2400" w:type="dxa"/>
            <w:tcBorders>
              <w:top w:val="single" w:sz="4" w:space="0" w:color="auto"/>
              <w:bottom w:val="single" w:sz="4" w:space="0" w:color="auto"/>
            </w:tcBorders>
            <w:shd w:val="clear" w:color="auto" w:fill="FFFFFF"/>
          </w:tcPr>
          <w:p w:rsidR="00AF16BB" w:rsidRDefault="00AF16BB" w:rsidP="00AF16BB">
            <w:ins w:id="1711" w:author="Frank Oemig" w:date="2023-06-17T01:34:00Z">
              <w:r>
                <w:t>Target universal service identifier should succeed (starts after end of) source universal service identifier</w:t>
              </w:r>
            </w:ins>
          </w:p>
        </w:tc>
        <w:tc>
          <w:tcPr>
            <w:tcW w:w="3600" w:type="dxa"/>
            <w:tcBorders>
              <w:top w:val="single" w:sz="4" w:space="0" w:color="auto"/>
              <w:bottom w:val="single" w:sz="4" w:space="0" w:color="auto"/>
            </w:tcBorders>
            <w:shd w:val="clear" w:color="auto" w:fill="FFFFFF"/>
          </w:tcPr>
          <w:p w:rsidR="00AF16BB" w:rsidRDefault="00AF16BB" w:rsidP="00AF16BB">
            <w:ins w:id="1712" w:author="Frank Oemig" w:date="2023-06-17T01:34:00Z">
              <w:r>
                <w:t>Example: one care plan activity (target) should start after completion of another (source)</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13" w:author="Frank Oemig" w:date="2023-06-17T01:34:00Z">
              <w:r>
                <w:t>SVTGT</w:t>
              </w:r>
            </w:ins>
          </w:p>
        </w:tc>
        <w:tc>
          <w:tcPr>
            <w:tcW w:w="1400" w:type="dxa"/>
            <w:tcBorders>
              <w:top w:val="single" w:sz="4" w:space="0" w:color="auto"/>
              <w:bottom w:val="single" w:sz="4" w:space="0" w:color="auto"/>
            </w:tcBorders>
            <w:shd w:val="clear" w:color="auto" w:fill="F3F3F3"/>
          </w:tcPr>
          <w:p w:rsidR="00AF16BB" w:rsidRDefault="00AF16BB" w:rsidP="00AF16BB">
            <w:ins w:id="1714" w:author="Frank Oemig" w:date="2023-06-17T01:34:00Z">
              <w:r>
                <w:t>Service target</w:t>
              </w:r>
            </w:ins>
          </w:p>
        </w:tc>
        <w:tc>
          <w:tcPr>
            <w:tcW w:w="2400" w:type="dxa"/>
            <w:tcBorders>
              <w:top w:val="single" w:sz="4" w:space="0" w:color="auto"/>
              <w:bottom w:val="single" w:sz="4" w:space="0" w:color="auto"/>
            </w:tcBorders>
            <w:shd w:val="clear" w:color="auto" w:fill="F3F3F3"/>
          </w:tcPr>
          <w:p w:rsidR="00AF16BB" w:rsidRDefault="00AF16BB" w:rsidP="00AF16BB">
            <w:ins w:id="1715" w:author="Frank Oemig" w:date="2023-06-17T01:34:00Z">
              <w:r>
                <w:t>Target universal service identifier is the object of the service identified by the source universal service identifier</w:t>
              </w:r>
            </w:ins>
          </w:p>
        </w:tc>
        <w:tc>
          <w:tcPr>
            <w:tcW w:w="3600" w:type="dxa"/>
            <w:tcBorders>
              <w:top w:val="single" w:sz="4" w:space="0" w:color="auto"/>
              <w:bottom w:val="single" w:sz="4" w:space="0" w:color="auto"/>
            </w:tcBorders>
            <w:shd w:val="clear" w:color="auto" w:fill="F3F3F3"/>
          </w:tcPr>
          <w:p w:rsidR="00AF16BB" w:rsidRDefault="00AF16BB" w:rsidP="00AF16BB">
            <w:ins w:id="1716" w:author="Frank Oemig" w:date="2023-06-17T01:34:00Z">
              <w:r>
                <w:t>Example: An order requests clarification or interpretation of a previous clinical laboratory test result</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FFFFF"/>
          </w:tcPr>
          <w:p w:rsidR="00AF16BB" w:rsidRDefault="00AF16BB" w:rsidP="00AF16BB">
            <w:ins w:id="1717" w:author="Frank Oemig" w:date="2023-06-17T01:34:00Z">
              <w:r>
                <w:t>TRIG</w:t>
              </w:r>
            </w:ins>
          </w:p>
        </w:tc>
        <w:tc>
          <w:tcPr>
            <w:tcW w:w="1400" w:type="dxa"/>
            <w:tcBorders>
              <w:top w:val="single" w:sz="4" w:space="0" w:color="auto"/>
              <w:bottom w:val="double" w:sz="4" w:space="0" w:color="auto"/>
            </w:tcBorders>
            <w:shd w:val="clear" w:color="auto" w:fill="FFFFFF"/>
          </w:tcPr>
          <w:p w:rsidR="00AF16BB" w:rsidRDefault="00AF16BB" w:rsidP="00AF16BB">
            <w:ins w:id="1718" w:author="Frank Oemig" w:date="2023-06-17T01:34:00Z">
              <w:r>
                <w:t>Triggers/triggered</w:t>
              </w:r>
            </w:ins>
          </w:p>
        </w:tc>
        <w:tc>
          <w:tcPr>
            <w:tcW w:w="2400" w:type="dxa"/>
            <w:tcBorders>
              <w:top w:val="single" w:sz="4" w:space="0" w:color="auto"/>
              <w:bottom w:val="double" w:sz="4" w:space="0" w:color="auto"/>
            </w:tcBorders>
            <w:shd w:val="clear" w:color="auto" w:fill="FFFFFF"/>
          </w:tcPr>
          <w:p w:rsidR="00AF16BB" w:rsidRDefault="00AF16BB" w:rsidP="00AF16BB">
            <w:ins w:id="1719" w:author="Frank Oemig" w:date="2023-06-17T01:34:00Z">
              <w:r>
                <w:t>Source universal service identifier triggers action of target universal service identifier</w:t>
              </w:r>
            </w:ins>
          </w:p>
        </w:tc>
        <w:tc>
          <w:tcPr>
            <w:tcW w:w="3600" w:type="dxa"/>
            <w:tcBorders>
              <w:top w:val="single" w:sz="4" w:space="0" w:color="auto"/>
              <w:bottom w:val="double" w:sz="4" w:space="0" w:color="auto"/>
            </w:tcBorders>
            <w:shd w:val="clear" w:color="auto" w:fill="FFFFFF"/>
          </w:tcPr>
          <w:p w:rsidR="00AF16BB" w:rsidRDefault="00AF16BB" w:rsidP="00AF16BB">
            <w:ins w:id="1720" w:author="Frank Oemig" w:date="2023-06-17T01:34:00Z">
              <w:r>
                <w:t>Example: a bleeding complication triggers the review and change in anti-coagulant dosage</w:t>
              </w:r>
            </w:ins>
          </w:p>
        </w:tc>
        <w:tc>
          <w:tcPr>
            <w:tcW w:w="800" w:type="dxa"/>
            <w:tcBorders>
              <w:top w:val="single" w:sz="4" w:space="0" w:color="auto"/>
              <w:bottom w:val="double" w:sz="4" w:space="0" w:color="auto"/>
            </w:tcBorders>
            <w:shd w:val="clear" w:color="auto" w:fill="FFFFFF"/>
          </w:tcPr>
          <w:p w:rsidR="00AF16BB" w:rsidRDefault="00AF16BB" w:rsidP="00AF16BB"/>
        </w:tc>
      </w:tr>
    </w:tbl>
    <w:p w:rsidR="00AF16BB" w:rsidRDefault="00AF16BB" w:rsidP="00AF16BB"/>
    <w:p w:rsidR="00AF16BB" w:rsidRDefault="00AF16BB" w:rsidP="00AF16BB">
      <w:pPr>
        <w:pStyle w:val="berschrift3"/>
      </w:pPr>
      <w:r>
        <w:t>0949 - Order Control Code Reason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949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orderControlCodeReason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describe reasons for the chosen order control codes.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2.16.840.1.113883.18.449</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orderControlCodeReason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that describe reasons for the chosen order control codes. Used in HL7 Version 2 messaging in the ORC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Order Control Code Reason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http://terminology.hl7.org/CodeSystem/v2-0949</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hl7VS-orderControlCodeReason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describe reasons for the chosen order control codes.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Order Control Code Reason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http://terminology.hl7.org/ValueSet/v2-0949</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example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0949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2.16.840.1.113883.12.949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Order Control Code 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that describe reasons for the chosen order control codes – this table is extensible; while these codes are intended to be generally useful, they were developed to cover situations for replacement orders (ORC-1 = RO) and recommendations for replacement orders (ORC-1 = RP)</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ORC-16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400"/>
        <w:gridCol w:w="38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24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38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721" w:author="Frank Oemig" w:date="2023-06-17T01:35:00Z">
              <w:r>
                <w:t>CO</w:t>
              </w:r>
            </w:ins>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ins w:id="1722" w:author="Frank Oemig" w:date="2023-06-17T01:35:00Z">
              <w:r>
                <w:t>Cost</w:t>
              </w:r>
            </w:ins>
          </w:p>
        </w:tc>
        <w:tc>
          <w:tcPr>
            <w:tcW w:w="2400" w:type="dxa"/>
            <w:tcBorders>
              <w:top w:val="single" w:sz="4" w:space="0" w:color="auto"/>
              <w:bottom w:val="single" w:sz="4" w:space="0" w:color="auto"/>
            </w:tcBorders>
            <w:shd w:val="clear" w:color="auto" w:fill="FFFFFF"/>
          </w:tcPr>
          <w:p w:rsidR="00AF16BB" w:rsidRDefault="00AF16BB" w:rsidP="00AF16BB">
            <w:pPr>
              <w:pStyle w:val="UserTableBody"/>
            </w:pPr>
            <w:ins w:id="1723" w:author="Frank Oemig" w:date="2023-06-17T01:35:00Z">
              <w:r>
                <w:t>Order changed based on cost</w:t>
              </w:r>
            </w:ins>
          </w:p>
        </w:tc>
        <w:tc>
          <w:tcPr>
            <w:tcW w:w="3800" w:type="dxa"/>
            <w:tcBorders>
              <w:top w:val="single" w:sz="4" w:space="0" w:color="auto"/>
              <w:bottom w:val="single" w:sz="4" w:space="0" w:color="auto"/>
            </w:tcBorders>
            <w:shd w:val="clear" w:color="auto" w:fill="FFFFFF"/>
          </w:tcPr>
          <w:p w:rsidR="00AF16BB" w:rsidRDefault="00AF16BB" w:rsidP="00AF16BB">
            <w:pPr>
              <w:pStyle w:val="UserTableBody"/>
            </w:pPr>
            <w:ins w:id="1724" w:author="Frank Oemig" w:date="2023-06-17T01:35:00Z">
              <w:r>
                <w:t>In an order replacement context, this would accompany proposal of a similar but lower cost order</w:t>
              </w:r>
            </w:ins>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25" w:author="Frank Oemig" w:date="2023-06-17T01:35:00Z">
              <w:r>
                <w:t>ST</w:t>
              </w:r>
            </w:ins>
          </w:p>
        </w:tc>
        <w:tc>
          <w:tcPr>
            <w:tcW w:w="1200" w:type="dxa"/>
            <w:tcBorders>
              <w:top w:val="single" w:sz="4" w:space="0" w:color="auto"/>
              <w:bottom w:val="single" w:sz="4" w:space="0" w:color="auto"/>
            </w:tcBorders>
            <w:shd w:val="clear" w:color="auto" w:fill="F3F3F3"/>
          </w:tcPr>
          <w:p w:rsidR="00AF16BB" w:rsidRDefault="00AF16BB" w:rsidP="00AF16BB">
            <w:ins w:id="1726" w:author="Frank Oemig" w:date="2023-06-17T01:35:00Z">
              <w:r>
                <w:t>Specimen Type</w:t>
              </w:r>
            </w:ins>
          </w:p>
        </w:tc>
        <w:tc>
          <w:tcPr>
            <w:tcW w:w="2400" w:type="dxa"/>
            <w:tcBorders>
              <w:top w:val="single" w:sz="4" w:space="0" w:color="auto"/>
              <w:bottom w:val="single" w:sz="4" w:space="0" w:color="auto"/>
            </w:tcBorders>
            <w:shd w:val="clear" w:color="auto" w:fill="F3F3F3"/>
          </w:tcPr>
          <w:p w:rsidR="00AF16BB" w:rsidRDefault="00AF16BB" w:rsidP="00AF16BB">
            <w:ins w:id="1727" w:author="Frank Oemig" w:date="2023-06-17T01:35:00Z">
              <w:r>
                <w:t>Incorrect specimen type submitted for the requested test</w:t>
              </w:r>
            </w:ins>
          </w:p>
        </w:tc>
        <w:tc>
          <w:tcPr>
            <w:tcW w:w="3800" w:type="dxa"/>
            <w:tcBorders>
              <w:top w:val="single" w:sz="4" w:space="0" w:color="auto"/>
              <w:bottom w:val="single" w:sz="4" w:space="0" w:color="auto"/>
            </w:tcBorders>
            <w:shd w:val="clear" w:color="auto" w:fill="F3F3F3"/>
          </w:tcPr>
          <w:p w:rsidR="00AF16BB" w:rsidRDefault="00AF16BB" w:rsidP="00AF16BB">
            <w:pPr>
              <w:rPr>
                <w:ins w:id="1728" w:author="Frank Oemig" w:date="2023-06-17T01:35:00Z"/>
              </w:rPr>
            </w:pPr>
            <w:ins w:id="1729" w:author="Frank Oemig" w:date="2023-06-17T01:35:00Z">
              <w:r>
                <w:t>Order placer may accept, cancel and replace, or choose other testing.</w:t>
              </w:r>
            </w:ins>
          </w:p>
          <w:p w:rsidR="00AF16BB" w:rsidRDefault="00AF16BB" w:rsidP="00AF16BB">
            <w:pPr>
              <w:rPr>
                <w:ins w:id="1730" w:author="Frank Oemig" w:date="2023-06-17T01:35:00Z"/>
              </w:rPr>
            </w:pPr>
          </w:p>
          <w:p w:rsidR="00AF16BB" w:rsidRDefault="00AF16BB" w:rsidP="00AF16BB">
            <w:ins w:id="1731" w:author="Frank Oemig" w:date="2023-06-17T01:35:00Z">
              <w:r>
                <w:t>Usage Note: Recommend testing that can use the submitted specimen type</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32" w:author="Frank Oemig" w:date="2023-06-17T01:35:00Z">
              <w:r>
                <w:t>SV</w:t>
              </w:r>
            </w:ins>
          </w:p>
        </w:tc>
        <w:tc>
          <w:tcPr>
            <w:tcW w:w="1200" w:type="dxa"/>
            <w:tcBorders>
              <w:top w:val="single" w:sz="4" w:space="0" w:color="auto"/>
              <w:bottom w:val="single" w:sz="4" w:space="0" w:color="auto"/>
            </w:tcBorders>
            <w:shd w:val="clear" w:color="auto" w:fill="FFFFFF"/>
          </w:tcPr>
          <w:p w:rsidR="00AF16BB" w:rsidRDefault="00AF16BB" w:rsidP="00AF16BB">
            <w:ins w:id="1733" w:author="Frank Oemig" w:date="2023-06-17T01:35:00Z">
              <w:r>
                <w:t>Specimen Volume</w:t>
              </w:r>
            </w:ins>
          </w:p>
        </w:tc>
        <w:tc>
          <w:tcPr>
            <w:tcW w:w="2400" w:type="dxa"/>
            <w:tcBorders>
              <w:top w:val="single" w:sz="4" w:space="0" w:color="auto"/>
              <w:bottom w:val="single" w:sz="4" w:space="0" w:color="auto"/>
            </w:tcBorders>
            <w:shd w:val="clear" w:color="auto" w:fill="FFFFFF"/>
          </w:tcPr>
          <w:p w:rsidR="00AF16BB" w:rsidRDefault="00AF16BB" w:rsidP="00AF16BB">
            <w:ins w:id="1734" w:author="Frank Oemig" w:date="2023-06-17T01:35:00Z">
              <w:r>
                <w:t>Provided specimen volume inadequate for testing</w:t>
              </w:r>
            </w:ins>
          </w:p>
        </w:tc>
        <w:tc>
          <w:tcPr>
            <w:tcW w:w="3800" w:type="dxa"/>
            <w:tcBorders>
              <w:top w:val="single" w:sz="4" w:space="0" w:color="auto"/>
              <w:bottom w:val="single" w:sz="4" w:space="0" w:color="auto"/>
            </w:tcBorders>
            <w:shd w:val="clear" w:color="auto" w:fill="FFFFFF"/>
          </w:tcPr>
          <w:p w:rsidR="00AF16BB" w:rsidRDefault="00AF16BB" w:rsidP="00AF16BB">
            <w:pPr>
              <w:rPr>
                <w:ins w:id="1735" w:author="Frank Oemig" w:date="2023-06-17T01:35:00Z"/>
              </w:rPr>
            </w:pPr>
            <w:ins w:id="1736" w:author="Frank Oemig" w:date="2023-06-17T01:35:00Z">
              <w:r>
                <w:t>The question is how to use the available specimen. The Order Placer may choose a different subset of tests.</w:t>
              </w:r>
            </w:ins>
          </w:p>
          <w:p w:rsidR="00AF16BB" w:rsidRDefault="00AF16BB" w:rsidP="00AF16BB">
            <w:pPr>
              <w:rPr>
                <w:ins w:id="1737" w:author="Frank Oemig" w:date="2023-06-17T01:35:00Z"/>
              </w:rPr>
            </w:pPr>
          </w:p>
          <w:p w:rsidR="00AF16BB" w:rsidRDefault="00AF16BB" w:rsidP="00AF16BB">
            <w:ins w:id="1738" w:author="Frank Oemig" w:date="2023-06-17T01:35:00Z">
              <w:r>
                <w:t>Usage Note: Recommend a subset of ordered tests appropriate for volume</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3F3F3"/>
          </w:tcPr>
          <w:p w:rsidR="00AF16BB" w:rsidRDefault="00AF16BB" w:rsidP="00AF16BB">
            <w:ins w:id="1739" w:author="Frank Oemig" w:date="2023-06-17T01:35:00Z">
              <w:r>
                <w:t>UN</w:t>
              </w:r>
            </w:ins>
          </w:p>
        </w:tc>
        <w:tc>
          <w:tcPr>
            <w:tcW w:w="1200" w:type="dxa"/>
            <w:tcBorders>
              <w:top w:val="single" w:sz="4" w:space="0" w:color="auto"/>
              <w:bottom w:val="double" w:sz="4" w:space="0" w:color="auto"/>
            </w:tcBorders>
            <w:shd w:val="clear" w:color="auto" w:fill="F3F3F3"/>
          </w:tcPr>
          <w:p w:rsidR="00AF16BB" w:rsidRDefault="00AF16BB" w:rsidP="00AF16BB">
            <w:ins w:id="1740" w:author="Frank Oemig" w:date="2023-06-17T01:35:00Z">
              <w:r>
                <w:t>Unavailable test</w:t>
              </w:r>
            </w:ins>
          </w:p>
        </w:tc>
        <w:tc>
          <w:tcPr>
            <w:tcW w:w="2400" w:type="dxa"/>
            <w:tcBorders>
              <w:top w:val="single" w:sz="4" w:space="0" w:color="auto"/>
              <w:bottom w:val="double" w:sz="4" w:space="0" w:color="auto"/>
            </w:tcBorders>
            <w:shd w:val="clear" w:color="auto" w:fill="F3F3F3"/>
          </w:tcPr>
          <w:p w:rsidR="00AF16BB" w:rsidRDefault="00AF16BB" w:rsidP="00AF16BB">
            <w:ins w:id="1741" w:author="Frank Oemig" w:date="2023-06-17T01:35:00Z">
              <w:r>
                <w:t>Requested test not available</w:t>
              </w:r>
            </w:ins>
          </w:p>
        </w:tc>
        <w:tc>
          <w:tcPr>
            <w:tcW w:w="3800" w:type="dxa"/>
            <w:tcBorders>
              <w:top w:val="single" w:sz="4" w:space="0" w:color="auto"/>
              <w:bottom w:val="double" w:sz="4" w:space="0" w:color="auto"/>
            </w:tcBorders>
            <w:shd w:val="clear" w:color="auto" w:fill="F3F3F3"/>
          </w:tcPr>
          <w:p w:rsidR="00AF16BB" w:rsidRDefault="00AF16BB" w:rsidP="00AF16BB">
            <w:ins w:id="1742" w:author="Frank Oemig" w:date="2023-06-17T01:35:00Z">
              <w:r>
                <w:t>In an order replacement context, an alternative might be proposed.</w:t>
              </w:r>
            </w:ins>
          </w:p>
        </w:tc>
        <w:tc>
          <w:tcPr>
            <w:tcW w:w="800" w:type="dxa"/>
            <w:tcBorders>
              <w:top w:val="single" w:sz="4" w:space="0" w:color="auto"/>
              <w:bottom w:val="double" w:sz="4" w:space="0" w:color="auto"/>
            </w:tcBorders>
            <w:shd w:val="clear" w:color="auto" w:fill="F3F3F3"/>
          </w:tcPr>
          <w:p w:rsidR="00AF16BB" w:rsidRDefault="00AF16BB" w:rsidP="00AF16BB"/>
        </w:tc>
      </w:tr>
    </w:tbl>
    <w:p w:rsidR="00AF16BB" w:rsidRDefault="00AF16BB" w:rsidP="00AF16BB"/>
    <w:p w:rsidR="00AF16BB" w:rsidRDefault="00AF16BB" w:rsidP="00AF16BB">
      <w:pPr>
        <w:pStyle w:val="berschrift3"/>
      </w:pPr>
      <w:r>
        <w:t>0950 - Order Status Modifier</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orderStatusModifier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further define an identified status.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2.16.840.1.113883.18.450</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orderStatusModifier</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used to further define the status identified in ORC-5.  Used in HL7 Version 2 messaging in the ORC segment.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Order Status Modifier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http://terminology.hl7.org/CodeSystem/v2-0950</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2.16.840.1.113883.21.473</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hl7VS-orderStatusModifier</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further define an identified status.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Order Status Modifier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http://terminology.hl7.org/ValueSet/v2-0950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Order Status Modifier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used to further define the status identified in ORC-5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ORC-25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200"/>
        <w:gridCol w:w="40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22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40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743" w:author="Frank Oemig" w:date="2023-06-17T01:37:00Z">
              <w:r>
                <w:t>EOE</w:t>
              </w:r>
            </w:ins>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ins w:id="1744" w:author="Frank Oemig" w:date="2023-06-17T01:37:00Z">
              <w:r>
                <w:t>Expiration on event</w:t>
              </w:r>
            </w:ins>
          </w:p>
        </w:tc>
        <w:tc>
          <w:tcPr>
            <w:tcW w:w="2200" w:type="dxa"/>
            <w:tcBorders>
              <w:top w:val="single" w:sz="4" w:space="0" w:color="auto"/>
              <w:bottom w:val="single" w:sz="4" w:space="0" w:color="auto"/>
            </w:tcBorders>
            <w:shd w:val="clear" w:color="auto" w:fill="FFFFFF"/>
          </w:tcPr>
          <w:p w:rsidR="00AF16BB" w:rsidRDefault="00AF16BB" w:rsidP="00AF16BB">
            <w:pPr>
              <w:pStyle w:val="UserTableBody"/>
            </w:pPr>
            <w:ins w:id="1745" w:author="Frank Oemig" w:date="2023-06-17T01:37:00Z">
              <w:r>
                <w:t>The order status auto-expires when a specified event occurs</w:t>
              </w:r>
            </w:ins>
          </w:p>
        </w:tc>
        <w:tc>
          <w:tcPr>
            <w:tcW w:w="4000" w:type="dxa"/>
            <w:tcBorders>
              <w:top w:val="single" w:sz="4" w:space="0" w:color="auto"/>
              <w:bottom w:val="single" w:sz="4" w:space="0" w:color="auto"/>
            </w:tcBorders>
            <w:shd w:val="clear" w:color="auto" w:fill="FFFFFF"/>
          </w:tcPr>
          <w:p w:rsidR="00AF16BB" w:rsidRDefault="00AF16BB" w:rsidP="00AF16BB">
            <w:pPr>
              <w:pStyle w:val="UserTableBody"/>
            </w:pP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3F3F3"/>
          </w:tcPr>
          <w:p w:rsidR="00AF16BB" w:rsidRDefault="00AF16BB" w:rsidP="00AF16BB">
            <w:ins w:id="1746" w:author="Frank Oemig" w:date="2023-06-17T01:37:00Z">
              <w:r>
                <w:t>EOT</w:t>
              </w:r>
            </w:ins>
          </w:p>
        </w:tc>
        <w:tc>
          <w:tcPr>
            <w:tcW w:w="1200" w:type="dxa"/>
            <w:tcBorders>
              <w:top w:val="single" w:sz="4" w:space="0" w:color="auto"/>
              <w:bottom w:val="double" w:sz="4" w:space="0" w:color="auto"/>
            </w:tcBorders>
            <w:shd w:val="clear" w:color="auto" w:fill="F3F3F3"/>
          </w:tcPr>
          <w:p w:rsidR="00AF16BB" w:rsidRDefault="00AF16BB" w:rsidP="00AF16BB">
            <w:ins w:id="1747" w:author="Frank Oemig" w:date="2023-06-17T01:37:00Z">
              <w:r>
                <w:t>Expiration on time</w:t>
              </w:r>
            </w:ins>
          </w:p>
        </w:tc>
        <w:tc>
          <w:tcPr>
            <w:tcW w:w="2200" w:type="dxa"/>
            <w:tcBorders>
              <w:top w:val="single" w:sz="4" w:space="0" w:color="auto"/>
              <w:bottom w:val="double" w:sz="4" w:space="0" w:color="auto"/>
            </w:tcBorders>
            <w:shd w:val="clear" w:color="auto" w:fill="F3F3F3"/>
          </w:tcPr>
          <w:p w:rsidR="00AF16BB" w:rsidRDefault="00AF16BB" w:rsidP="00AF16BB">
            <w:ins w:id="1748" w:author="Frank Oemig" w:date="2023-06-17T01:37:00Z">
              <w:r>
                <w:t>The order status is timed and will auto-expire once the prescribed  time interval has passed</w:t>
              </w:r>
            </w:ins>
          </w:p>
        </w:tc>
        <w:tc>
          <w:tcPr>
            <w:tcW w:w="4000" w:type="dxa"/>
            <w:tcBorders>
              <w:top w:val="single" w:sz="4" w:space="0" w:color="auto"/>
              <w:bottom w:val="double" w:sz="4" w:space="0" w:color="auto"/>
            </w:tcBorders>
            <w:shd w:val="clear" w:color="auto" w:fill="F3F3F3"/>
          </w:tcPr>
          <w:p w:rsidR="00AF16BB" w:rsidRDefault="00AF16BB" w:rsidP="00AF16BB">
            <w:pPr>
              <w:rPr>
                <w:ins w:id="1749" w:author="Frank Oemig" w:date="2023-06-17T01:37:00Z"/>
              </w:rPr>
            </w:pPr>
            <w:ins w:id="1750" w:author="Frank Oemig" w:date="2023-06-17T01:37:00Z">
              <w:r>
                <w:t>For example this code would be used to indicate that the order is not currently being worked on but has been placed on a time limited hold awaiting a replacement order. If the hold time expires, default processing will resume.</w:t>
              </w:r>
            </w:ins>
          </w:p>
          <w:p w:rsidR="00AF16BB" w:rsidRDefault="00AF16BB" w:rsidP="00AF16BB">
            <w:pPr>
              <w:rPr>
                <w:ins w:id="1751" w:author="Frank Oemig" w:date="2023-06-17T01:37:00Z"/>
              </w:rPr>
            </w:pPr>
          </w:p>
          <w:p w:rsidR="00AF16BB" w:rsidRDefault="00AF16BB" w:rsidP="00AF16BB">
            <w:pPr>
              <w:rPr>
                <w:ins w:id="1752" w:author="Frank Oemig" w:date="2023-06-17T01:37:00Z"/>
              </w:rPr>
            </w:pPr>
            <w:ins w:id="1753" w:author="Frank Oemig" w:date="2023-06-17T01:37:00Z">
              <w:r>
                <w:t>Usage Note: Filler Applications:</w:t>
              </w:r>
            </w:ins>
          </w:p>
          <w:p w:rsidR="00AF16BB" w:rsidRDefault="00AF16BB" w:rsidP="00AF16BB">
            <w:ins w:id="1754" w:author="Frank Oemig" w:date="2023-06-17T01:37:00Z">
              <w:r>
                <w:t>In an order replacement setting, sent in recommendation for order replacement message (OML), where ORC-5 = HD, indicating that the hold for a response to the recommendation is timed.</w:t>
              </w:r>
            </w:ins>
          </w:p>
        </w:tc>
        <w:tc>
          <w:tcPr>
            <w:tcW w:w="800" w:type="dxa"/>
            <w:tcBorders>
              <w:top w:val="single" w:sz="4" w:space="0" w:color="auto"/>
              <w:bottom w:val="double" w:sz="4" w:space="0" w:color="auto"/>
            </w:tcBorders>
            <w:shd w:val="clear" w:color="auto" w:fill="F3F3F3"/>
          </w:tcPr>
          <w:p w:rsidR="00AF16BB" w:rsidRDefault="00AF16BB" w:rsidP="00AF16BB"/>
        </w:tc>
      </w:tr>
    </w:tbl>
    <w:p w:rsidR="00AF16BB" w:rsidRDefault="00AF16BB" w:rsidP="00AF16BB"/>
    <w:p w:rsidR="00AF16BB" w:rsidRDefault="00AF16BB" w:rsidP="00AF16BB">
      <w:pPr>
        <w:pStyle w:val="berschrift3"/>
      </w:pPr>
      <w:r>
        <w:t>0951 - Reason for Study</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reasonForStudy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that provide additional information to the universal service identifier on why a test, study or review was ordered.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2.16.840.1.113883.18.451</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reasonForStudy</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HL7-defined code system of concepts that provide additional information to the universal service identifier on why a test, study or review was ordered. Initial values are to support the IHE LCC LAB-7 transaction.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Reason for Study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http://terminology.hl7.org/CodeSystem/v2-0951</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2.16.840.1.113883.21.474</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hl7VS-ReasonForStudy</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Value Set of codes that provide additional information to the universal service identifier on why a test, study or review was ordered.</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Reason for Study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http://terminology.hl7.org/ValueSet/v2-0951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Reason for Study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HL7-defined table of codes that provide additional information to the universal service identifier on why a test, study or review was ordered. Current suggested values are in support of the IHE LCC LAB-7 transaction.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OBR-31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3200"/>
        <w:gridCol w:w="30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32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30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755" w:author="Frank Oemig" w:date="2023-06-17T01:38:00Z">
              <w:r>
                <w:t>BS</w:t>
              </w:r>
            </w:ins>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ins w:id="1756" w:author="Frank Oemig" w:date="2023-06-17T01:38:00Z">
              <w:r>
                <w:t>Bank residual specimen</w:t>
              </w:r>
            </w:ins>
          </w:p>
        </w:tc>
        <w:tc>
          <w:tcPr>
            <w:tcW w:w="3200" w:type="dxa"/>
            <w:tcBorders>
              <w:top w:val="single" w:sz="4" w:space="0" w:color="auto"/>
              <w:bottom w:val="single" w:sz="4" w:space="0" w:color="auto"/>
            </w:tcBorders>
            <w:shd w:val="clear" w:color="auto" w:fill="FFFFFF"/>
          </w:tcPr>
          <w:p w:rsidR="00AF16BB" w:rsidRDefault="00AF16BB" w:rsidP="00AF16BB">
            <w:pPr>
              <w:pStyle w:val="UserTableBody"/>
            </w:pPr>
            <w:ins w:id="1757" w:author="Frank Oemig" w:date="2023-06-17T01:38:00Z">
              <w:r>
                <w:t>Requests that the specimen should be stored long term</w:t>
              </w:r>
            </w:ins>
          </w:p>
        </w:tc>
        <w:tc>
          <w:tcPr>
            <w:tcW w:w="3000" w:type="dxa"/>
            <w:tcBorders>
              <w:top w:val="single" w:sz="4" w:space="0" w:color="auto"/>
              <w:bottom w:val="single" w:sz="4" w:space="0" w:color="auto"/>
            </w:tcBorders>
            <w:shd w:val="clear" w:color="auto" w:fill="FFFFFF"/>
          </w:tcPr>
          <w:p w:rsidR="00AF16BB" w:rsidRDefault="00AF16BB" w:rsidP="00AF16BB">
            <w:pPr>
              <w:pStyle w:val="UserTableBody"/>
            </w:pP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58" w:author="Frank Oemig" w:date="2023-06-17T01:38:00Z">
              <w:r>
                <w:t>CR</w:t>
              </w:r>
            </w:ins>
          </w:p>
        </w:tc>
        <w:tc>
          <w:tcPr>
            <w:tcW w:w="1200" w:type="dxa"/>
            <w:tcBorders>
              <w:top w:val="single" w:sz="4" w:space="0" w:color="auto"/>
              <w:bottom w:val="single" w:sz="4" w:space="0" w:color="auto"/>
            </w:tcBorders>
            <w:shd w:val="clear" w:color="auto" w:fill="F3F3F3"/>
          </w:tcPr>
          <w:p w:rsidR="00AF16BB" w:rsidRDefault="00AF16BB" w:rsidP="00AF16BB">
            <w:ins w:id="1759" w:author="Frank Oemig" w:date="2023-06-17T01:38:00Z">
              <w:r>
                <w:t>Confirm results value</w:t>
              </w:r>
            </w:ins>
          </w:p>
        </w:tc>
        <w:tc>
          <w:tcPr>
            <w:tcW w:w="3200" w:type="dxa"/>
            <w:tcBorders>
              <w:top w:val="single" w:sz="4" w:space="0" w:color="auto"/>
              <w:bottom w:val="single" w:sz="4" w:space="0" w:color="auto"/>
            </w:tcBorders>
            <w:shd w:val="clear" w:color="auto" w:fill="F3F3F3"/>
          </w:tcPr>
          <w:p w:rsidR="00AF16BB" w:rsidRDefault="00AF16BB" w:rsidP="00AF16BB">
            <w:ins w:id="1760" w:author="Frank Oemig" w:date="2023-06-17T01:38:00Z">
              <w:r>
                <w:t>Requests verification of previously reported results</w:t>
              </w:r>
            </w:ins>
          </w:p>
        </w:tc>
        <w:tc>
          <w:tcPr>
            <w:tcW w:w="3000" w:type="dxa"/>
            <w:tcBorders>
              <w:top w:val="single" w:sz="4" w:space="0" w:color="auto"/>
              <w:bottom w:val="single" w:sz="4" w:space="0" w:color="auto"/>
            </w:tcBorders>
            <w:shd w:val="clear" w:color="auto" w:fill="F3F3F3"/>
          </w:tcPr>
          <w:p w:rsidR="00AF16BB" w:rsidRDefault="00AF16BB" w:rsidP="00AF16BB">
            <w:ins w:id="1761"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62" w:author="Frank Oemig" w:date="2023-06-17T01:38:00Z">
              <w:r>
                <w:t>FP</w:t>
              </w:r>
            </w:ins>
          </w:p>
        </w:tc>
        <w:tc>
          <w:tcPr>
            <w:tcW w:w="1200" w:type="dxa"/>
            <w:tcBorders>
              <w:top w:val="single" w:sz="4" w:space="0" w:color="auto"/>
              <w:bottom w:val="single" w:sz="4" w:space="0" w:color="auto"/>
            </w:tcBorders>
            <w:shd w:val="clear" w:color="auto" w:fill="FFFFFF"/>
          </w:tcPr>
          <w:p w:rsidR="00AF16BB" w:rsidRDefault="00AF16BB" w:rsidP="00AF16BB">
            <w:ins w:id="1763" w:author="Frank Oemig" w:date="2023-06-17T01:38:00Z">
              <w:r>
                <w:t>Store residual specimen pending follow up</w:t>
              </w:r>
            </w:ins>
          </w:p>
        </w:tc>
        <w:tc>
          <w:tcPr>
            <w:tcW w:w="3200" w:type="dxa"/>
            <w:tcBorders>
              <w:top w:val="single" w:sz="4" w:space="0" w:color="auto"/>
              <w:bottom w:val="single" w:sz="4" w:space="0" w:color="auto"/>
            </w:tcBorders>
            <w:shd w:val="clear" w:color="auto" w:fill="FFFFFF"/>
          </w:tcPr>
          <w:p w:rsidR="00AF16BB" w:rsidRDefault="00AF16BB" w:rsidP="00AF16BB">
            <w:ins w:id="1764" w:author="Frank Oemig" w:date="2023-06-17T01:38:00Z">
              <w:r>
                <w:t>Requests that the specimen should be saved for a short duration until follow up is completed</w:t>
              </w:r>
            </w:ins>
          </w:p>
        </w:tc>
        <w:tc>
          <w:tcPr>
            <w:tcW w:w="3000" w:type="dxa"/>
            <w:tcBorders>
              <w:top w:val="single" w:sz="4" w:space="0" w:color="auto"/>
              <w:bottom w:val="single" w:sz="4" w:space="0" w:color="auto"/>
            </w:tcBorders>
            <w:shd w:val="clear" w:color="auto" w:fill="FFFFFF"/>
          </w:tcPr>
          <w:p w:rsidR="00AF16BB" w:rsidRDefault="00AF16BB" w:rsidP="00AF16BB">
            <w:ins w:id="1765" w:author="Frank Oemig" w:date="2023-06-17T01:38:00Z">
              <w:r>
                <w:t>Provides instructions for Specimen storage</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66" w:author="Frank Oemig" w:date="2023-06-17T01:38:00Z">
              <w:r>
                <w:t>IN</w:t>
              </w:r>
            </w:ins>
          </w:p>
        </w:tc>
        <w:tc>
          <w:tcPr>
            <w:tcW w:w="1200" w:type="dxa"/>
            <w:tcBorders>
              <w:top w:val="single" w:sz="4" w:space="0" w:color="auto"/>
              <w:bottom w:val="single" w:sz="4" w:space="0" w:color="auto"/>
            </w:tcBorders>
            <w:shd w:val="clear" w:color="auto" w:fill="F3F3F3"/>
          </w:tcPr>
          <w:p w:rsidR="00AF16BB" w:rsidRDefault="00AF16BB" w:rsidP="00AF16BB">
            <w:ins w:id="1767" w:author="Frank Oemig" w:date="2023-06-17T01:38:00Z">
              <w:r>
                <w:t>Interpret results</w:t>
              </w:r>
            </w:ins>
          </w:p>
        </w:tc>
        <w:tc>
          <w:tcPr>
            <w:tcW w:w="3200" w:type="dxa"/>
            <w:tcBorders>
              <w:top w:val="single" w:sz="4" w:space="0" w:color="auto"/>
              <w:bottom w:val="single" w:sz="4" w:space="0" w:color="auto"/>
            </w:tcBorders>
            <w:shd w:val="clear" w:color="auto" w:fill="F3F3F3"/>
          </w:tcPr>
          <w:p w:rsidR="00AF16BB" w:rsidRDefault="00AF16BB" w:rsidP="00AF16BB">
            <w:ins w:id="1768" w:author="Frank Oemig" w:date="2023-06-17T01:38:00Z">
              <w:r>
                <w:t>Requests interpretation of previously reported results</w:t>
              </w:r>
            </w:ins>
          </w:p>
        </w:tc>
        <w:tc>
          <w:tcPr>
            <w:tcW w:w="3000" w:type="dxa"/>
            <w:tcBorders>
              <w:top w:val="single" w:sz="4" w:space="0" w:color="auto"/>
              <w:bottom w:val="single" w:sz="4" w:space="0" w:color="auto"/>
            </w:tcBorders>
            <w:shd w:val="clear" w:color="auto" w:fill="F3F3F3"/>
          </w:tcPr>
          <w:p w:rsidR="00AF16BB" w:rsidRDefault="00AF16BB" w:rsidP="00AF16BB">
            <w:ins w:id="1769"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70" w:author="Frank Oemig" w:date="2023-06-17T01:38:00Z">
              <w:r>
                <w:t>IR</w:t>
              </w:r>
            </w:ins>
          </w:p>
        </w:tc>
        <w:tc>
          <w:tcPr>
            <w:tcW w:w="1200" w:type="dxa"/>
            <w:tcBorders>
              <w:top w:val="single" w:sz="4" w:space="0" w:color="auto"/>
              <w:bottom w:val="single" w:sz="4" w:space="0" w:color="auto"/>
            </w:tcBorders>
            <w:shd w:val="clear" w:color="auto" w:fill="FFFFFF"/>
          </w:tcPr>
          <w:p w:rsidR="00AF16BB" w:rsidRDefault="00AF16BB" w:rsidP="00AF16BB">
            <w:ins w:id="1771" w:author="Frank Oemig" w:date="2023-06-17T01:38:00Z">
              <w:r>
                <w:t>Review clinically inconsistent results</w:t>
              </w:r>
            </w:ins>
          </w:p>
        </w:tc>
        <w:tc>
          <w:tcPr>
            <w:tcW w:w="3200" w:type="dxa"/>
            <w:tcBorders>
              <w:top w:val="single" w:sz="4" w:space="0" w:color="auto"/>
              <w:bottom w:val="single" w:sz="4" w:space="0" w:color="auto"/>
            </w:tcBorders>
            <w:shd w:val="clear" w:color="auto" w:fill="FFFFFF"/>
          </w:tcPr>
          <w:p w:rsidR="00AF16BB" w:rsidRDefault="00AF16BB" w:rsidP="00AF16BB">
            <w:ins w:id="1772" w:author="Frank Oemig" w:date="2023-06-17T01:38:00Z">
              <w:r>
                <w:t>Requests comparison of previously reported results amongst themselves</w:t>
              </w:r>
            </w:ins>
          </w:p>
        </w:tc>
        <w:tc>
          <w:tcPr>
            <w:tcW w:w="3000" w:type="dxa"/>
            <w:tcBorders>
              <w:top w:val="single" w:sz="4" w:space="0" w:color="auto"/>
              <w:bottom w:val="single" w:sz="4" w:space="0" w:color="auto"/>
            </w:tcBorders>
            <w:shd w:val="clear" w:color="auto" w:fill="FFFFFF"/>
          </w:tcPr>
          <w:p w:rsidR="00AF16BB" w:rsidRDefault="00AF16BB" w:rsidP="00AF16BB">
            <w:ins w:id="1773"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74" w:author="Frank Oemig" w:date="2023-06-17T01:38:00Z">
              <w:r>
                <w:t>IT</w:t>
              </w:r>
            </w:ins>
          </w:p>
        </w:tc>
        <w:tc>
          <w:tcPr>
            <w:tcW w:w="1200" w:type="dxa"/>
            <w:tcBorders>
              <w:top w:val="single" w:sz="4" w:space="0" w:color="auto"/>
              <w:bottom w:val="single" w:sz="4" w:space="0" w:color="auto"/>
            </w:tcBorders>
            <w:shd w:val="clear" w:color="auto" w:fill="F3F3F3"/>
          </w:tcPr>
          <w:p w:rsidR="00AF16BB" w:rsidRDefault="00AF16BB" w:rsidP="00AF16BB">
            <w:ins w:id="1775" w:author="Frank Oemig" w:date="2023-06-17T01:38:00Z">
              <w:r>
                <w:t>Incorrect test performed</w:t>
              </w:r>
            </w:ins>
          </w:p>
        </w:tc>
        <w:tc>
          <w:tcPr>
            <w:tcW w:w="3200" w:type="dxa"/>
            <w:tcBorders>
              <w:top w:val="single" w:sz="4" w:space="0" w:color="auto"/>
              <w:bottom w:val="single" w:sz="4" w:space="0" w:color="auto"/>
            </w:tcBorders>
            <w:shd w:val="clear" w:color="auto" w:fill="F3F3F3"/>
          </w:tcPr>
          <w:p w:rsidR="00AF16BB" w:rsidRDefault="00AF16BB" w:rsidP="00AF16BB">
            <w:ins w:id="1776" w:author="Frank Oemig" w:date="2023-06-17T01:38:00Z">
              <w:r>
                <w:t>For process improvement work this code can be used to identify when an incorrect test was performed for the target order</w:t>
              </w:r>
            </w:ins>
          </w:p>
        </w:tc>
        <w:tc>
          <w:tcPr>
            <w:tcW w:w="3000" w:type="dxa"/>
            <w:tcBorders>
              <w:top w:val="single" w:sz="4" w:space="0" w:color="auto"/>
              <w:bottom w:val="single" w:sz="4" w:space="0" w:color="auto"/>
            </w:tcBorders>
            <w:shd w:val="clear" w:color="auto" w:fill="F3F3F3"/>
          </w:tcPr>
          <w:p w:rsidR="00AF16BB" w:rsidRDefault="00AF16BB" w:rsidP="00AF16BB">
            <w:ins w:id="1777"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78" w:author="Frank Oemig" w:date="2023-06-17T01:38:00Z">
              <w:r>
                <w:t>OP</w:t>
              </w:r>
            </w:ins>
          </w:p>
        </w:tc>
        <w:tc>
          <w:tcPr>
            <w:tcW w:w="1200" w:type="dxa"/>
            <w:tcBorders>
              <w:top w:val="single" w:sz="4" w:space="0" w:color="auto"/>
              <w:bottom w:val="single" w:sz="4" w:space="0" w:color="auto"/>
            </w:tcBorders>
            <w:shd w:val="clear" w:color="auto" w:fill="FFFFFF"/>
          </w:tcPr>
          <w:p w:rsidR="00AF16BB" w:rsidRDefault="00AF16BB" w:rsidP="00AF16BB">
            <w:ins w:id="1779" w:author="Frank Oemig" w:date="2023-06-17T01:38:00Z">
              <w:r>
                <w:t>Test ordering problem</w:t>
              </w:r>
            </w:ins>
          </w:p>
        </w:tc>
        <w:tc>
          <w:tcPr>
            <w:tcW w:w="3200" w:type="dxa"/>
            <w:tcBorders>
              <w:top w:val="single" w:sz="4" w:space="0" w:color="auto"/>
              <w:bottom w:val="single" w:sz="4" w:space="0" w:color="auto"/>
            </w:tcBorders>
            <w:shd w:val="clear" w:color="auto" w:fill="FFFFFF"/>
          </w:tcPr>
          <w:p w:rsidR="00AF16BB" w:rsidRDefault="00AF16BB" w:rsidP="00AF16BB">
            <w:ins w:id="1780" w:author="Frank Oemig" w:date="2023-06-17T01:38:00Z">
              <w:r>
                <w:t>For process improvement work this code can be used to identify orders and the respective results, where problems occurred during ordering</w:t>
              </w:r>
            </w:ins>
          </w:p>
        </w:tc>
        <w:tc>
          <w:tcPr>
            <w:tcW w:w="3000" w:type="dxa"/>
            <w:tcBorders>
              <w:top w:val="single" w:sz="4" w:space="0" w:color="auto"/>
              <w:bottom w:val="single" w:sz="4" w:space="0" w:color="auto"/>
            </w:tcBorders>
            <w:shd w:val="clear" w:color="auto" w:fill="FFFFFF"/>
          </w:tcPr>
          <w:p w:rsidR="00AF16BB" w:rsidRDefault="00AF16BB" w:rsidP="00AF16BB">
            <w:ins w:id="1781"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82" w:author="Frank Oemig" w:date="2023-06-17T01:38:00Z">
              <w:r>
                <w:t>PI</w:t>
              </w:r>
            </w:ins>
          </w:p>
        </w:tc>
        <w:tc>
          <w:tcPr>
            <w:tcW w:w="1200" w:type="dxa"/>
            <w:tcBorders>
              <w:top w:val="single" w:sz="4" w:space="0" w:color="auto"/>
              <w:bottom w:val="single" w:sz="4" w:space="0" w:color="auto"/>
            </w:tcBorders>
            <w:shd w:val="clear" w:color="auto" w:fill="F3F3F3"/>
          </w:tcPr>
          <w:p w:rsidR="00AF16BB" w:rsidRDefault="00AF16BB" w:rsidP="00AF16BB">
            <w:ins w:id="1783" w:author="Frank Oemig" w:date="2023-06-17T01:38:00Z">
              <w:r>
                <w:t>Patient identification problem</w:t>
              </w:r>
            </w:ins>
          </w:p>
        </w:tc>
        <w:tc>
          <w:tcPr>
            <w:tcW w:w="3200" w:type="dxa"/>
            <w:tcBorders>
              <w:top w:val="single" w:sz="4" w:space="0" w:color="auto"/>
              <w:bottom w:val="single" w:sz="4" w:space="0" w:color="auto"/>
            </w:tcBorders>
            <w:shd w:val="clear" w:color="auto" w:fill="F3F3F3"/>
          </w:tcPr>
          <w:p w:rsidR="00AF16BB" w:rsidRDefault="00AF16BB" w:rsidP="00AF16BB">
            <w:ins w:id="1784" w:author="Frank Oemig" w:date="2023-06-17T01:38:00Z">
              <w:r>
                <w:t>For process improvement work this code can be used to identify when a patient identification issue has occurred on the target order</w:t>
              </w:r>
            </w:ins>
          </w:p>
        </w:tc>
        <w:tc>
          <w:tcPr>
            <w:tcW w:w="3000" w:type="dxa"/>
            <w:tcBorders>
              <w:top w:val="single" w:sz="4" w:space="0" w:color="auto"/>
              <w:bottom w:val="single" w:sz="4" w:space="0" w:color="auto"/>
            </w:tcBorders>
            <w:shd w:val="clear" w:color="auto" w:fill="F3F3F3"/>
          </w:tcPr>
          <w:p w:rsidR="00AF16BB" w:rsidRDefault="00AF16BB" w:rsidP="00AF16BB">
            <w:ins w:id="1785"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86" w:author="Frank Oemig" w:date="2023-06-17T01:38:00Z">
              <w:r>
                <w:t>SI</w:t>
              </w:r>
            </w:ins>
          </w:p>
        </w:tc>
        <w:tc>
          <w:tcPr>
            <w:tcW w:w="1200" w:type="dxa"/>
            <w:tcBorders>
              <w:top w:val="single" w:sz="4" w:space="0" w:color="auto"/>
              <w:bottom w:val="single" w:sz="4" w:space="0" w:color="auto"/>
            </w:tcBorders>
            <w:shd w:val="clear" w:color="auto" w:fill="FFFFFF"/>
          </w:tcPr>
          <w:p w:rsidR="00AF16BB" w:rsidRDefault="00AF16BB" w:rsidP="00AF16BB">
            <w:ins w:id="1787" w:author="Frank Oemig" w:date="2023-06-17T01:38:00Z">
              <w:r>
                <w:t>Suspected interference</w:t>
              </w:r>
            </w:ins>
          </w:p>
        </w:tc>
        <w:tc>
          <w:tcPr>
            <w:tcW w:w="3200" w:type="dxa"/>
            <w:tcBorders>
              <w:top w:val="single" w:sz="4" w:space="0" w:color="auto"/>
              <w:bottom w:val="single" w:sz="4" w:space="0" w:color="auto"/>
            </w:tcBorders>
            <w:shd w:val="clear" w:color="auto" w:fill="FFFFFF"/>
          </w:tcPr>
          <w:p w:rsidR="00AF16BB" w:rsidRDefault="00AF16BB" w:rsidP="00AF16BB">
            <w:ins w:id="1788" w:author="Frank Oemig" w:date="2023-06-17T01:38:00Z">
              <w:r>
                <w:t>Requests verification of previously reported results due to suspected interference</w:t>
              </w:r>
            </w:ins>
          </w:p>
        </w:tc>
        <w:tc>
          <w:tcPr>
            <w:tcW w:w="3000" w:type="dxa"/>
            <w:tcBorders>
              <w:top w:val="single" w:sz="4" w:space="0" w:color="auto"/>
              <w:bottom w:val="single" w:sz="4" w:space="0" w:color="auto"/>
            </w:tcBorders>
            <w:shd w:val="clear" w:color="auto" w:fill="FFFFFF"/>
          </w:tcPr>
          <w:p w:rsidR="00AF16BB" w:rsidRDefault="00AF16BB" w:rsidP="00AF16BB">
            <w:ins w:id="1789"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r>
              <w:t>SP</w:t>
            </w:r>
          </w:p>
        </w:tc>
        <w:tc>
          <w:tcPr>
            <w:tcW w:w="1200" w:type="dxa"/>
            <w:tcBorders>
              <w:top w:val="single" w:sz="4" w:space="0" w:color="auto"/>
              <w:bottom w:val="single" w:sz="4" w:space="0" w:color="auto"/>
            </w:tcBorders>
            <w:shd w:val="clear" w:color="auto" w:fill="F3F3F3"/>
          </w:tcPr>
          <w:p w:rsidR="00AF16BB" w:rsidRDefault="00AF16BB" w:rsidP="00AF16BB">
            <w:r>
              <w:t>Sampling problem</w:t>
            </w:r>
          </w:p>
        </w:tc>
        <w:tc>
          <w:tcPr>
            <w:tcW w:w="3200" w:type="dxa"/>
            <w:tcBorders>
              <w:top w:val="single" w:sz="4" w:space="0" w:color="auto"/>
              <w:bottom w:val="single" w:sz="4" w:space="0" w:color="auto"/>
            </w:tcBorders>
            <w:shd w:val="clear" w:color="auto" w:fill="F3F3F3"/>
          </w:tcPr>
          <w:p w:rsidR="00AF16BB" w:rsidRDefault="00AF16BB" w:rsidP="00AF16BB">
            <w:r>
              <w:t>For process improvement work this code can be used to identify orders, where problems occurred during sample collection</w:t>
            </w:r>
          </w:p>
        </w:tc>
        <w:tc>
          <w:tcPr>
            <w:tcW w:w="3000" w:type="dxa"/>
            <w:tcBorders>
              <w:top w:val="single" w:sz="4" w:space="0" w:color="auto"/>
              <w:bottom w:val="single" w:sz="4" w:space="0" w:color="auto"/>
            </w:tcBorders>
            <w:shd w:val="clear" w:color="auto" w:fill="F3F3F3"/>
          </w:tcPr>
          <w:p w:rsidR="00AF16BB" w:rsidRDefault="00AF16BB" w:rsidP="00AF16BB">
            <w:r>
              <w:t>Usage Note: Used to indicate why review is requested</w:t>
            </w:r>
          </w:p>
        </w:tc>
        <w:tc>
          <w:tcPr>
            <w:tcW w:w="800" w:type="dxa"/>
            <w:tcBorders>
              <w:top w:val="single" w:sz="4" w:space="0" w:color="auto"/>
              <w:bottom w:val="single" w:sz="4" w:space="0" w:color="auto"/>
            </w:tcBorders>
            <w:shd w:val="clear" w:color="auto" w:fill="F3F3F3"/>
          </w:tcPr>
          <w:p w:rsidR="00AF16BB" w:rsidRDefault="00AF16BB" w:rsidP="00AF16BB">
            <w:r>
              <w:t>R</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790" w:author="Frank Oemig" w:date="2023-06-17T01:38:00Z">
              <w:r>
                <w:t>TP</w:t>
              </w:r>
            </w:ins>
          </w:p>
        </w:tc>
        <w:tc>
          <w:tcPr>
            <w:tcW w:w="1200" w:type="dxa"/>
            <w:tcBorders>
              <w:top w:val="single" w:sz="4" w:space="0" w:color="auto"/>
              <w:bottom w:val="single" w:sz="4" w:space="0" w:color="auto"/>
            </w:tcBorders>
            <w:shd w:val="clear" w:color="auto" w:fill="FFFFFF"/>
          </w:tcPr>
          <w:p w:rsidR="00AF16BB" w:rsidRDefault="00AF16BB" w:rsidP="00AF16BB">
            <w:ins w:id="1791" w:author="Frank Oemig" w:date="2023-06-17T01:38:00Z">
              <w:r>
                <w:t>Specimen transport problem</w:t>
              </w:r>
            </w:ins>
          </w:p>
        </w:tc>
        <w:tc>
          <w:tcPr>
            <w:tcW w:w="3200" w:type="dxa"/>
            <w:tcBorders>
              <w:top w:val="single" w:sz="4" w:space="0" w:color="auto"/>
              <w:bottom w:val="single" w:sz="4" w:space="0" w:color="auto"/>
            </w:tcBorders>
            <w:shd w:val="clear" w:color="auto" w:fill="FFFFFF"/>
          </w:tcPr>
          <w:p w:rsidR="00AF16BB" w:rsidRDefault="00AF16BB" w:rsidP="00AF16BB">
            <w:ins w:id="1792" w:author="Frank Oemig" w:date="2023-06-17T01:38:00Z">
              <w:r>
                <w:t>For process improvement work this code can be used to identify orders, where problems occurred during sample transport</w:t>
              </w:r>
            </w:ins>
          </w:p>
        </w:tc>
        <w:tc>
          <w:tcPr>
            <w:tcW w:w="3000" w:type="dxa"/>
            <w:tcBorders>
              <w:top w:val="single" w:sz="4" w:space="0" w:color="auto"/>
              <w:bottom w:val="single" w:sz="4" w:space="0" w:color="auto"/>
            </w:tcBorders>
            <w:shd w:val="clear" w:color="auto" w:fill="FFFFFF"/>
          </w:tcPr>
          <w:p w:rsidR="00AF16BB" w:rsidRDefault="00AF16BB" w:rsidP="00AF16BB">
            <w:ins w:id="1793"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794" w:author="Frank Oemig" w:date="2023-06-17T01:38:00Z">
              <w:r>
                <w:t>TT</w:t>
              </w:r>
            </w:ins>
          </w:p>
        </w:tc>
        <w:tc>
          <w:tcPr>
            <w:tcW w:w="1200" w:type="dxa"/>
            <w:tcBorders>
              <w:top w:val="single" w:sz="4" w:space="0" w:color="auto"/>
              <w:bottom w:val="single" w:sz="4" w:space="0" w:color="auto"/>
            </w:tcBorders>
            <w:shd w:val="clear" w:color="auto" w:fill="F3F3F3"/>
          </w:tcPr>
          <w:p w:rsidR="00AF16BB" w:rsidRDefault="00AF16BB" w:rsidP="00AF16BB">
            <w:ins w:id="1795" w:author="Frank Oemig" w:date="2023-06-17T01:38:00Z">
              <w:r>
                <w:t>Turnaround time problem</w:t>
              </w:r>
            </w:ins>
          </w:p>
        </w:tc>
        <w:tc>
          <w:tcPr>
            <w:tcW w:w="3200" w:type="dxa"/>
            <w:tcBorders>
              <w:top w:val="single" w:sz="4" w:space="0" w:color="auto"/>
              <w:bottom w:val="single" w:sz="4" w:space="0" w:color="auto"/>
            </w:tcBorders>
            <w:shd w:val="clear" w:color="auto" w:fill="F3F3F3"/>
          </w:tcPr>
          <w:p w:rsidR="00AF16BB" w:rsidRDefault="00AF16BB" w:rsidP="00AF16BB">
            <w:ins w:id="1796" w:author="Frank Oemig" w:date="2023-06-17T01:38:00Z">
              <w:r>
                <w:t>For process improvement work this code can be used to identify results with excessive reporting delay</w:t>
              </w:r>
            </w:ins>
          </w:p>
        </w:tc>
        <w:tc>
          <w:tcPr>
            <w:tcW w:w="3000" w:type="dxa"/>
            <w:tcBorders>
              <w:top w:val="single" w:sz="4" w:space="0" w:color="auto"/>
              <w:bottom w:val="single" w:sz="4" w:space="0" w:color="auto"/>
            </w:tcBorders>
            <w:shd w:val="clear" w:color="auto" w:fill="F3F3F3"/>
          </w:tcPr>
          <w:p w:rsidR="00AF16BB" w:rsidRDefault="00AF16BB" w:rsidP="00AF16BB">
            <w:ins w:id="1797" w:author="Frank Oemig" w:date="2023-06-17T01:38:00Z">
              <w:r>
                <w:t>Usage Note: Used to indicate why review is requested</w:t>
              </w:r>
            </w:ins>
          </w:p>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FFFFF"/>
          </w:tcPr>
          <w:p w:rsidR="00AF16BB" w:rsidRDefault="00AF16BB" w:rsidP="00AF16BB">
            <w:ins w:id="1798" w:author="Frank Oemig" w:date="2023-06-17T01:38:00Z">
              <w:r>
                <w:t>XR</w:t>
              </w:r>
            </w:ins>
          </w:p>
        </w:tc>
        <w:tc>
          <w:tcPr>
            <w:tcW w:w="1200" w:type="dxa"/>
            <w:tcBorders>
              <w:top w:val="single" w:sz="4" w:space="0" w:color="auto"/>
              <w:bottom w:val="double" w:sz="4" w:space="0" w:color="auto"/>
            </w:tcBorders>
            <w:shd w:val="clear" w:color="auto" w:fill="FFFFFF"/>
          </w:tcPr>
          <w:p w:rsidR="00AF16BB" w:rsidRDefault="00AF16BB" w:rsidP="00AF16BB">
            <w:ins w:id="1799" w:author="Frank Oemig" w:date="2023-06-17T01:38:00Z">
              <w:r>
                <w:t>Incorrect results</w:t>
              </w:r>
            </w:ins>
          </w:p>
        </w:tc>
        <w:tc>
          <w:tcPr>
            <w:tcW w:w="3200" w:type="dxa"/>
            <w:tcBorders>
              <w:top w:val="single" w:sz="4" w:space="0" w:color="auto"/>
              <w:bottom w:val="double" w:sz="4" w:space="0" w:color="auto"/>
            </w:tcBorders>
            <w:shd w:val="clear" w:color="auto" w:fill="FFFFFF"/>
          </w:tcPr>
          <w:p w:rsidR="00AF16BB" w:rsidRDefault="00AF16BB" w:rsidP="00AF16BB">
            <w:ins w:id="1800" w:author="Frank Oemig" w:date="2023-06-17T01:38:00Z">
              <w:r>
                <w:t>For process improvement work this code can be used to identify when incorrect result were reported for the target order</w:t>
              </w:r>
            </w:ins>
          </w:p>
        </w:tc>
        <w:tc>
          <w:tcPr>
            <w:tcW w:w="3000" w:type="dxa"/>
            <w:tcBorders>
              <w:top w:val="single" w:sz="4" w:space="0" w:color="auto"/>
              <w:bottom w:val="double" w:sz="4" w:space="0" w:color="auto"/>
            </w:tcBorders>
            <w:shd w:val="clear" w:color="auto" w:fill="FFFFFF"/>
          </w:tcPr>
          <w:p w:rsidR="00AF16BB" w:rsidRDefault="00AF16BB" w:rsidP="00AF16BB">
            <w:ins w:id="1801" w:author="Frank Oemig" w:date="2023-06-17T01:38:00Z">
              <w:r>
                <w:t>Usage Note: Used to indicate why review is requested</w:t>
              </w:r>
            </w:ins>
          </w:p>
        </w:tc>
        <w:tc>
          <w:tcPr>
            <w:tcW w:w="800" w:type="dxa"/>
            <w:tcBorders>
              <w:top w:val="single" w:sz="4" w:space="0" w:color="auto"/>
              <w:bottom w:val="double" w:sz="4" w:space="0" w:color="auto"/>
            </w:tcBorders>
            <w:shd w:val="clear" w:color="auto" w:fill="FFFFFF"/>
          </w:tcPr>
          <w:p w:rsidR="00AF16BB" w:rsidRDefault="00AF16BB" w:rsidP="00AF16BB"/>
        </w:tc>
      </w:tr>
    </w:tbl>
    <w:p w:rsidR="00AF16BB" w:rsidRDefault="00AF16BB" w:rsidP="00AF16BB"/>
    <w:p w:rsidR="00AF16BB" w:rsidRDefault="00AF16BB" w:rsidP="00AF16BB">
      <w:pPr>
        <w:pStyle w:val="berschrift3"/>
      </w:pPr>
      <w:r>
        <w:t>0952 - Confidentiality Classification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Confidentiality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Types of privacy metadata classifying an IT resource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w:t>
            </w:r>
          </w:p>
          <w:p w:rsidR="00AF16BB" w:rsidRDefault="00AF16BB" w:rsidP="00AF16BB">
            <w:pPr>
              <w:pStyle w:val="OtherTableBody"/>
            </w:pPr>
            <w:r>
              <w:t>Usage Note : Confidentiality codes may be used in security labels and privacy markings to classify IT resources based on sensitivity to indicate the obligation of a custodian or receiver to ensure that the protected resource is not made available or disclosed to individuals, entities, or processes (security principals) unless authorized per applicable policies. Confidentiality codes may also be used in the clearances of initiators requesting access to protected resources.</w:t>
            </w:r>
          </w:p>
          <w:p w:rsidR="00AF16BB" w:rsidRDefault="00AF16BB" w:rsidP="00AF16BB">
            <w:pPr>
              <w:pStyle w:val="OtherTableBody"/>
            </w:pPr>
            <w:r>
              <w:t>Map: Definition aligns with ISO 7498-2:1989 - Confidentiality is the property that information is not made available or disclosed to unauthorized individuals, entities, or processes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2.16.840.1.113883.5.25</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Confidentiality</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A set of codes specifying the security classification of acts and roles in accordance with the definition for concept domain D:Confidentiality.</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Confidentiality Classification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http://build.fhir.org/v3/Confidentiality/cs.html</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134</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2.16.840.1.113883.1.11.10228</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Confidentiality</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Concepts drawn from the HL7 V3 Confidentiality code system .</w:t>
            </w:r>
          </w:p>
          <w:p w:rsidR="00AF16BB" w:rsidRDefault="00AF16BB" w:rsidP="00AF16BB">
            <w:pPr>
              <w:pStyle w:val="OtherTableBody"/>
            </w:pPr>
            <w:r>
              <w:t>Used in Version 2 messaging in the Security Classification elements  in the Message Header segment (MSH) and the Access Restrictions segment (ARV).</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Confidentiality Classification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http://build.fhir.org/v3/Confidentiality/vs.html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http://terminology.hl7.org/ValueSet/v2-0952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Confidentiality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that specify the security classification; the codes are non-overlapping n the following  hierarchical order:</w:t>
            </w:r>
          </w:p>
          <w:p w:rsidR="00AF16BB" w:rsidRDefault="00AF16BB" w:rsidP="00AF16BB">
            <w:pPr>
              <w:pStyle w:val="OtherTableBody"/>
            </w:pPr>
            <w:r>
              <w:t xml:space="preserve"> Very Restricted &gt; Restricted &gt; Normal &gt; Moderate &gt; Low &gt; Unrestricted</w:t>
            </w:r>
          </w:p>
          <w:p w:rsidR="00AF16BB" w:rsidRDefault="00AF16BB" w:rsidP="00AF16BB">
            <w:pPr>
              <w:pStyle w:val="OtherTableBody"/>
            </w:pPr>
            <w:r>
              <w:t>More information may be found the HL7 Healthcare Privacy and Security Classification System (HCS), Release 1 (see: http://www.hl7.org/implement/standards/product_brief.cfm?product_id=345)</w:t>
            </w:r>
          </w:p>
          <w:p w:rsidR="00AF16BB" w:rsidRDefault="00AF16BB" w:rsidP="00AF16BB">
            <w:pPr>
              <w:pStyle w:val="OtherTableBody"/>
            </w:pPr>
            <w:r>
              <w:t>For the list of codes in the table, see the HL7 Webpage rendering.</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External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InM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MSH-26, ARV-7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0953 - Security Label Handling Instructions</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SecurityLabelHandling Instructions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2.16.840.1.113883.5.8</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ActReason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A set of codes specifying the motivation, cause, or rationale of an Act, when such rationale is not reasonably represented as an ActRelationship of type "has reason" linking to another Act.</w:t>
            </w:r>
          </w:p>
          <w:p w:rsidR="00AF16BB" w:rsidRDefault="00AF16BB" w:rsidP="00AF16BB">
            <w:pPr>
              <w:pStyle w:val="OtherTableBody"/>
            </w:pPr>
            <w:r>
              <w:t>Examples: Example reasons that might qualify for being coded in this field might be: "routine requirement", "infectious disease reporting requirement", "on patient request", "required by law".</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Security Label Handling Instructions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http://build.fhir.org/v3/ActReason/cs.html</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139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2.16.840.1.113883.1.11.20471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SecurityControlObservationValue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Security observation values used to indicate security control metadata, meaning how security tagged data needs to be handled and what it can be used for. V:SecurityControl is the union of V:SecurityPolicy,V:ObligationPolicy, V:RefrainPolicy, V:PurposeOfUse, and V:GeneralPurpose of Use used to populate the SecurityControlObservationValue attribute in order to convey one or more nonhierarchical security control metadata dictating handling caveats, purpose of use, dissemination controls and other refrain policies, and obligations to which a custodian or receiver is required to comply.</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Security Label Handling Instructions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http://build.fhir.org/v3/SecurityControlObservationValue/vs.html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InM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MSH-27, ARV-8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0954 - Work Schedule ODH</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WorkScheduleODH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coded typical arrangement of working hours for a person's job, as reported by the person.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2.16.840.1.113883.5.1063</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observationValue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This code system covers all concepts of HL7-defined values for the Observation value element, when it has a coded datatype.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Employment Status (ODH)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http://terminology.hl7.org/CodeSystem/v3-ObservationValue.html</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133</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2.16.840.1.113883.1.11.20561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WorkScheduleODH</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Describes an individual's typical arrangement of working hours for an occupation.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Work Schedule ODH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http://terminology.hl7.org/ValueSet/v3-WorkScheduleODH.html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ODH2-9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0955 - Industry</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IndustryODH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A self-reported title (with associated code) that identifies the kind of business, i.e., primary business activity, conducted by a person's employer.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2.16.840.1.114222.4.5.315</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PH_Industry_CDC_Census2010</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2010 Industry coding system used by CDC (NIOSH &amp; NCHS) for coding industry text. Industry describes an economic/business sector comprised of businesses/ enterprises concerned with the output of a specified category of products or services.</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Industry Code System</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2.16.840.1.114222.4.11.7187</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PHVS_Industry_CDC_Census2010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2010 Industry coding system used by CDC (NIOSH &amp; NCHS) for coding industry text. Industry describes an economic/business sector comprised of businesses/ enterprises concerned with the output of a specified category of products or services (e.g., the construction industry or the agriculture industry). This industry code system includes 2007 U.S. Census Bureau industry codes and three additional codes developed by CDC for unpaid workers. The 2010 Census industry categories are based on the 2007 North American Industry Classification System (NAICS). The PH_Occupation_CDC_Census2010 code system should be used in conjunction with this industry code system when coding both industry and occupation. For more information and instructions on using this coding system, see the instruction manual for CDC-Census I&amp;O coding at: http://www.cdc.gov/niosh/topics/coding/</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Industry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US realm</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External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OH2-5, OH3-4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0956 - Job Supervisory Level or Pay Grade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Job Supervisory Level or Pay Grade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A classification that reflects the amount of supervisory or management responsibilities for an individual’s job.  In the military, this is the person’s pay grade, which serves as a proxy for supervisory level and can be interpreted across branches.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2.16.840.1.114222.4.5.327</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PH_OccupationalDataForHealth_ODH</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The concepts representing the values supporting Occupational Data for Health, including Job Supervisory Level or Pay Grade (ODH) code system consists of data elements that describe a person's work information, structured to facilitate individual, population, and public health use; not intended to support billing.</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Job Supervisory Level or Pay Grade Code System</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2.16.840.1.114222.4.11.7613</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PHVS_JobSupervisoryLevelorPayGrade_ODH</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Reflects the amount of supervisory or management responsibilities for an individual’s job. In the military, this is the person’s pay grade, which serves as a proxy for supervisory level and can be interpreted across branches.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Job Supervisory Level or Pay Grade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unspecified</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US realm</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External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OH1-14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0957 - Employment Status (ODH)</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Employment Status ODH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Concepts representing whether a person does or does not currently have a job or is not currently in the labor pool seeking employment.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2.16.840.1.113883.5.1063</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observationValue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This code system covers all concepts of HL7-defined values for the Observation value element, when it has a coded datatype.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Employment Status (ODH)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http://terminology.hl7.org/CodeSystem/v3-ObservationValue.html</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133</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2.16.840.1.113883.1.11.20562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employmentStatusODH</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Concepts representing whether a person does or does not currently have a job or is not currently in the labor pool seeking employment.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Employment Status (ODH)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http://terminology.hl7.org/ValueSet/v3-employmentStatusODH.html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0536E4" w:rsidRDefault="00AF16BB">
      <w:pPr>
        <w:rPr>
          <w:b/>
          <w:noProof/>
        </w:rPr>
      </w:pPr>
      <w:r>
        <w:rPr>
          <w:b/>
          <w:noProof/>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OH1-3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p w:rsidR="00AF16BB" w:rsidRDefault="00AF16BB" w:rsidP="00AF16BB">
      <w:pPr>
        <w:pStyle w:val="berschrift3"/>
      </w:pPr>
      <w:r>
        <w:t>0958 - Occupation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Occupation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A self-reported title (with an associated code) that identifies a person's type of work, i.e., the set of activities or tasks that a person is paid to perform or, if unpaid, the person’s contribution to a household/family business/community.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2.16.840.1.114222.4.5.314</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PH_Occupation_CDC_Census2010</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In the US, the coding system that is used for this is the 2010 Occupation coding system used by CDC (NIOSH &amp; NCHS) for coding occupation text. Occupation describes a set of activities or tasks that individuals are paid to perform or, if unpaid, define a person’s contribution to a household/family business/community</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Occupation Code System</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2.16.840.1.114222.4.11.7186</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PHVS_Occupation_CDC_Census2010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2010 Occupation coding system used by CDC (NIOSH &amp; NCHS) for coding occupation text. Occupation describes a set of activities or tasks that individuals are paid to perform or, if unpaid, define a person’s contribution to a household/family business/community. This code system includes 2010 U.S. Census Bureau occupation codes with modifications made by CDC for unpaid workers and military occupations. The 2010 Census occupation categories are based on the 2010 BLS Standard Occupational Classification (SOC) system. The PH_Industry_CDC_Census2010 code system should be used in conjunction with this occupation code system when coding both industry and occupation. For more information and instructions on using this coding system, see the instruction manual for CDC-Census I&amp;O coding at: http://www.cdc.gov/niosh/topics/coding/Subscribe</w:t>
            </w:r>
          </w:p>
          <w:p w:rsidR="00AF16BB" w:rsidRDefault="00AF16BB" w:rsidP="00AF16BB">
            <w:pPr>
              <w:pStyle w:val="OtherTableBody"/>
            </w:pPr>
            <w:r>
              <w:t>This value set is used within the US.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Occupation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US realm</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External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PA</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OH2-4, OH3-3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0959 - Work Classification ODH</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959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WorkClassificationODH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Types of a person’s employment type as defined by compensation and sector (e.g. paid vs. unpaid, self-employed vs. not self-employed, government vs. private, etc.).</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2.16.840.1.113883.5.1139</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workClassificationODH</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Code system of concepts representing a person’s employment type as defined by compensation and sector (e.g. paid vs. unpaid, self-employed vs. not self-employed, government vs. private, etc.).</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Work Classification ODH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http://terminology.hl7.org/CodeSystem/v3-WorkClassificationODH.html</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1404</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2.16.840.1.113883.1.11.20560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workClassificationODH</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A person’s employment type as defined by compensation and sector (e.g. paid vs. unpaid, self-employed vs. not self-employed, government vs. private, etc.).</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Work Classification ODH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http://terminology.hl7.org/ValueSet/v3-WorkClassificationODH.html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http://terminology.hl7.org/ValueSet/v2-0959</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HL7 V3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0959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2.16.840.1.113883.12.959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workClassificationODH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A patient's employment type as defined by work classification (e.g. paid vs. unpaid, self-employed vs. not self-employed, government vs. private, etc.).For the list of codes in the table, see the FHIR rendering.</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PH</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ODH2-6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0960 - Data Absent Reason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DataAbsentReason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2.16.840.1.113883.4.642.1.1048</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dataAbsentReason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Used to specify why the normally expected content of the data element is missing.</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Data Absent Reason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http://build.fhir.org/codesystem-data-absent-reason.html</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http://terminology.hl7.org/CodeSystem/data-absent-reason</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3.4.0</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2.16.840.1.113883.4.642.3.5</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dataAbsentReason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Used to specify why the normally expected content of the data element is missing.</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Data Absent Reason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http://build.fhir.org/valueset-data-absent-reason.html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http://hl7.org/fhir/ValueSet/data-absent-reason</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DataAbsentReason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Used to specify why the normally expected content of the data element is missing.  Note that this content is maintained in the FHIR product family.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OBX-32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0961 - Device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Domain of concepts describing what kind a particular device is. Focus here is on devices used in the medical field.</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noObject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noDescription</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Name Representation Code System</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2.16.840.1.113883.4.642.3.198</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DeviceType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Codes used to identify medical devices.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Device Type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http://hl7.org/fhir/valueset-device-kind.html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http://terminology.hl7.org/ValueSet/v2-0961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This value set includes codes from the following code systems:</w:t>
            </w:r>
          </w:p>
          <w:p w:rsidR="00AF16BB" w:rsidRDefault="00AF16BB" w:rsidP="00AF16BB">
            <w:pPr>
              <w:pStyle w:val="OtherTableBody"/>
            </w:pPr>
          </w:p>
          <w:p w:rsidR="00AF16BB" w:rsidRDefault="00AF16BB" w:rsidP="00AF16BB">
            <w:pPr>
              <w:pStyle w:val="OtherTableBody"/>
            </w:pPr>
            <w:r>
              <w:t>Include codes from http://snomed.info/sct   where concept is-a 49062001 (Device)</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example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Contains codes used to identify medical devices.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DEV-3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0962 - Device Status</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DeviceStatus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describing the availability status of a device.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2.16.840.1.113883.4.642.1.200</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DeviceStatus</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The availability status of the device.</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Device Status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Webpage URL</w:t>
            </w:r>
          </w:p>
        </w:tc>
        <w:tc>
          <w:tcPr>
            <w:tcW w:w="7200" w:type="dxa"/>
            <w:shd w:val="clear" w:color="auto" w:fill="auto"/>
          </w:tcPr>
          <w:p w:rsidR="00AF16BB" w:rsidRDefault="00AF16BB" w:rsidP="00AF16BB">
            <w:pPr>
              <w:pStyle w:val="OtherTableBody"/>
            </w:pPr>
            <w:r>
              <w:t>http://hl7.org/fhir/device-status</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http://terminology.hl7.org/CodeSystem/v2-0962</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2.16.840.1.113883.4.642.3.209</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FHIRdeviceStatus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The availability status of the device.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Device Status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Webpage URL</w:t>
            </w:r>
          </w:p>
        </w:tc>
        <w:tc>
          <w:tcPr>
            <w:tcW w:w="6400" w:type="dxa"/>
            <w:shd w:val="clear" w:color="auto" w:fill="auto"/>
          </w:tcPr>
          <w:p w:rsidR="00AF16BB" w:rsidRDefault="00AF16BB" w:rsidP="00AF16BB">
            <w:pPr>
              <w:pStyle w:val="OtherTableBody"/>
            </w:pPr>
            <w:r>
              <w:t>http://hl7.org/fhir/valueset-device-status.html</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http://terminology.hl7.org/ValueSet/v2-0962</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2.16.840.1.113883.12.962</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DeviceStatus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Contains codes describing the availability status of the device.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DEV-4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0963 - Device Safety</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DeviceSafety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describing safety characteristics of medical devices.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2.16.840.1.113883.3.26.1.1</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NCI Thesaurus</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NCIt is a widely recognized standard for biomedical coding and reference, used by a broad variety of public and private partners both nationally and internationally including the Clinical Data Interchange Standards Consortium Terminology (CDISC), the U.S. Food and Drug Administration (FDA), the Federal Medication Terminologies (FMT), and the National Council for Prescription Drug Programs (NCPDP).</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Device Safety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Not yet approved by HTA</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2.16.840.1.113883.4.642.3.213</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DeviceSafety</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Codes used to identify medical devices safety characteristics. These codes are taken from the [NCI Thesaurus](https://ncit.nci.nih.gov/ncitbrowser/pages/home.jsf) and are provided here as a suggestive example.</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Device Safety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http://hl7.org/fhir/ValueSet/device-safety</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See content logical definition of the referenced value set</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example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DeviceSafety</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Contains codes used to identify medical devices safety characteristics.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HL7-EXT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DEV-14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0964 - Service Reason</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ServiceReason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Domain of concepts describing reasons why a particular service was performed.</w:t>
            </w:r>
          </w:p>
          <w:p w:rsidR="00AF16BB" w:rsidRDefault="00AF16BB" w:rsidP="00AF16BB">
            <w:pPr>
              <w:pStyle w:val="OtherTableBody"/>
            </w:pPr>
            <w:r>
              <w:t>This could be explaining why something was ordered differently than typically done, or explain that it was ordered by mistake.</w:t>
            </w:r>
          </w:p>
          <w:p w:rsidR="00AF16BB" w:rsidRDefault="00AF16BB" w:rsidP="00AF16BB">
            <w:pPr>
              <w:pStyle w:val="OtherTableBody"/>
            </w:pPr>
            <w:r>
              <w:t></w:t>
            </w:r>
            <w:r>
              <w:tab/>
              <w:t>Patient disability requires it</w:t>
            </w:r>
          </w:p>
          <w:p w:rsidR="00AF16BB" w:rsidRDefault="00AF16BB" w:rsidP="00AF16BB">
            <w:pPr>
              <w:pStyle w:val="OtherTableBody"/>
            </w:pPr>
            <w:r>
              <w:t></w:t>
            </w:r>
            <w:r>
              <w:tab/>
              <w:t>No provider in network</w:t>
            </w:r>
          </w:p>
          <w:p w:rsidR="00AF16BB" w:rsidRDefault="00AF16BB" w:rsidP="00AF16BB">
            <w:pPr>
              <w:pStyle w:val="OtherTableBody"/>
            </w:pPr>
            <w:r>
              <w:t></w:t>
            </w:r>
            <w:r>
              <w:tab/>
              <w:t>Patient paid out of pocket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2.16.840.1.113883.12.964</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ServiceReason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Table of codes describing reasons why a service was performed.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FM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FT1-56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0965 - Contract Type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ContractType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describing the scope of contracts in a masterfile, e.g.:</w:t>
            </w:r>
          </w:p>
          <w:p w:rsidR="00AF16BB" w:rsidRDefault="00AF16BB" w:rsidP="00AF16BB">
            <w:pPr>
              <w:pStyle w:val="OtherTableBody"/>
            </w:pPr>
            <w:r>
              <w:t>•</w:t>
            </w:r>
            <w:r>
              <w:tab/>
              <w:t>Local</w:t>
            </w:r>
          </w:p>
          <w:p w:rsidR="00AF16BB" w:rsidRDefault="00AF16BB" w:rsidP="00AF16BB">
            <w:pPr>
              <w:pStyle w:val="OtherTableBody"/>
            </w:pPr>
            <w:r>
              <w:t>•</w:t>
            </w:r>
            <w:r>
              <w:tab/>
              <w:t>Regional</w:t>
            </w:r>
          </w:p>
          <w:p w:rsidR="00AF16BB" w:rsidRDefault="00AF16BB" w:rsidP="00AF16BB">
            <w:pPr>
              <w:pStyle w:val="OtherTableBody"/>
            </w:pPr>
            <w:r>
              <w:t>•</w:t>
            </w:r>
            <w:r>
              <w:tab/>
              <w:t>Global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2.16.840.1.113883.12.965</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Values describing the scope of contracts, for example Local, Regional and Global.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CTR-9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0966 - Pricing Tier Level</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PricingTierLevel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describing the declared level of pricing for a particular product under a contract, usually based on a discount for larger orders under the contract – often assigned numerically, e.g.:</w:t>
            </w:r>
          </w:p>
          <w:p w:rsidR="00AF16BB" w:rsidRDefault="00AF16BB" w:rsidP="00AF16BB">
            <w:pPr>
              <w:pStyle w:val="OtherTableBody"/>
            </w:pPr>
            <w:r>
              <w:t>•</w:t>
            </w:r>
            <w:r>
              <w:tab/>
              <w:t>Tier 1</w:t>
            </w:r>
          </w:p>
          <w:p w:rsidR="00AF16BB" w:rsidRDefault="00AF16BB" w:rsidP="00AF16BB">
            <w:pPr>
              <w:pStyle w:val="OtherTableBody"/>
            </w:pPr>
            <w:r>
              <w:t>•</w:t>
            </w:r>
            <w:r>
              <w:tab/>
              <w:t>Tier 2</w:t>
            </w:r>
          </w:p>
          <w:p w:rsidR="00AF16BB" w:rsidRDefault="00AF16BB" w:rsidP="00AF16BB">
            <w:pPr>
              <w:pStyle w:val="OtherTableBody"/>
            </w:pPr>
            <w:r>
              <w:t>•</w:t>
            </w:r>
            <w:r>
              <w:tab/>
              <w:t>Tier 3</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2.16.840.1.113883.12.966</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Values the describing the declared level of pricing for a particular product under a contract, usually based on a discount for larger orders under the contract – often assigned numerically, for example: 01 = Tier 1, 02 = Tier 2, 03 = Tier 3</w:t>
            </w:r>
          </w:p>
          <w:p w:rsidR="00AF16BB" w:rsidRDefault="00AF16BB" w:rsidP="00AF16BB">
            <w:pPr>
              <w:pStyle w:val="OtherTableBody"/>
            </w:pPr>
            <w:r>
              <w:t>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CTR-18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0967 - Container Form</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ContainerForm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describing shape or type of the container, e.g.:</w:t>
            </w:r>
          </w:p>
          <w:p w:rsidR="00AF16BB" w:rsidRDefault="00AF16BB" w:rsidP="00AF16BB">
            <w:pPr>
              <w:pStyle w:val="OtherTableBody"/>
            </w:pPr>
            <w:r>
              <w:t>•</w:t>
            </w:r>
            <w:r>
              <w:tab/>
              <w:t>Tube/vial</w:t>
            </w:r>
          </w:p>
          <w:p w:rsidR="00AF16BB" w:rsidRDefault="00AF16BB" w:rsidP="00AF16BB">
            <w:pPr>
              <w:pStyle w:val="OtherTableBody"/>
            </w:pPr>
            <w:r>
              <w:t>•</w:t>
            </w:r>
            <w:r>
              <w:tab/>
              <w:t>Jar</w:t>
            </w:r>
          </w:p>
          <w:p w:rsidR="00AF16BB" w:rsidRDefault="00AF16BB" w:rsidP="00AF16BB">
            <w:pPr>
              <w:pStyle w:val="OtherTableBody"/>
            </w:pPr>
            <w:r>
              <w:t>•</w:t>
            </w:r>
            <w:r>
              <w:tab/>
              <w:t>Bag</w:t>
            </w:r>
          </w:p>
          <w:p w:rsidR="00AF16BB" w:rsidRDefault="00AF16BB" w:rsidP="00AF16BB">
            <w:pPr>
              <w:pStyle w:val="OtherTableBody"/>
            </w:pPr>
            <w:r>
              <w:t>•</w:t>
            </w:r>
            <w:r>
              <w:tab/>
              <w:t>Block</w:t>
            </w:r>
          </w:p>
          <w:p w:rsidR="00AF16BB" w:rsidRDefault="00AF16BB" w:rsidP="00AF16BB">
            <w:pPr>
              <w:pStyle w:val="OtherTableBody"/>
            </w:pPr>
            <w:r>
              <w:t>•</w:t>
            </w:r>
            <w:r>
              <w:tab/>
              <w:t>Slide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Values describing the shape or type of the container.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SAC-47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0968 - Container Material</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ContainerMaterial</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The domain of possible values describing the material a container is made of or indication that the container may be a virtual type, e.g.:</w:t>
            </w:r>
          </w:p>
          <w:p w:rsidR="00AF16BB" w:rsidRDefault="00AF16BB" w:rsidP="00AF16BB">
            <w:pPr>
              <w:pStyle w:val="OtherTableBody"/>
            </w:pPr>
            <w:r>
              <w:t>•</w:t>
            </w:r>
            <w:r>
              <w:tab/>
              <w:t>Glass</w:t>
            </w:r>
          </w:p>
          <w:p w:rsidR="00AF16BB" w:rsidRDefault="00AF16BB" w:rsidP="00AF16BB">
            <w:pPr>
              <w:pStyle w:val="OtherTableBody"/>
            </w:pPr>
            <w:r>
              <w:t>•</w:t>
            </w:r>
            <w:r>
              <w:tab/>
              <w:t>Plastic</w:t>
            </w:r>
          </w:p>
          <w:p w:rsidR="00AF16BB" w:rsidRDefault="00AF16BB" w:rsidP="00AF16BB">
            <w:pPr>
              <w:pStyle w:val="OtherTableBody"/>
            </w:pPr>
            <w:r>
              <w:t>•</w:t>
            </w:r>
            <w:r>
              <w:tab/>
              <w:t>Whole Slide Image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Values describing the material a container is made of or indication that the container may be a virtual type.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SAC-48</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0969 - Container Common Name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969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ContainerCommonName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Codes created by an organization as a shorthand way to express a combination of container attributes; for example the combination of SAC-47 (Container Form) of “Tube/vial” + SAC-48 (Container Material) of “Glass” + SAC-27 (Additive) of “EDTA” may be referenced commonly in an organization as a “Lavender Top”, e.g.:</w:t>
            </w:r>
          </w:p>
          <w:p w:rsidR="00AF16BB" w:rsidRDefault="00AF16BB" w:rsidP="00AF16BB">
            <w:pPr>
              <w:pStyle w:val="OtherTableBody"/>
            </w:pPr>
            <w:r>
              <w:t>•</w:t>
            </w:r>
            <w:r>
              <w:tab/>
              <w:t>Lavender Top</w:t>
            </w:r>
          </w:p>
          <w:p w:rsidR="00AF16BB" w:rsidRDefault="00AF16BB" w:rsidP="00AF16BB">
            <w:pPr>
              <w:pStyle w:val="OtherTableBody"/>
            </w:pPr>
            <w:r>
              <w:t>•</w:t>
            </w:r>
            <w:r>
              <w:tab/>
              <w:t>Wet Mount (slides for parasitology)</w:t>
            </w:r>
          </w:p>
          <w:p w:rsidR="00AF16BB" w:rsidRDefault="00AF16BB" w:rsidP="00AF16BB">
            <w:pPr>
              <w:pStyle w:val="OtherTableBody"/>
            </w:pPr>
            <w:r>
              <w:t>•</w:t>
            </w:r>
            <w:r>
              <w:tab/>
              <w:t>LJ plate (for Mycobacterium cultures)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yes</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0969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2.16.840.1.113883.12.969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Codes created by an organization as a shorthand way to express a combination of container attributes.  No suggested values.</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OO</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SAC-49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berschrift3"/>
      </w:pPr>
      <w:r>
        <w:t>0970 - Online Verification Result</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970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OnlineVerificationResult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Domain of values for the results of an operation to perform online verification of insurance data</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2.16.840.1.113883.18.453</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onlineVerificationResult</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Code values used to indicate the result of an online verification of insurance data.</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Online Verification Result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http://terminology.hl7.org/CodeSystem/v2-0970</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2.16.840.1.113883.21.478</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hl7VS-onlineVerificationResult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Code values used to indicate the result of an online verification of insurance data.</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Online Verification Result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http://terminology.hl7.org/ValueSet/v2-0970</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0970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2.16.840.1.113883.12.970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Result Code of the online verification of insurance data</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FM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IN3-29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4800"/>
        <w:gridCol w:w="12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4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48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802" w:author="Frank Oemig" w:date="2023-06-17T02:01:00Z">
              <w:r>
                <w:t>1</w:t>
              </w:r>
            </w:ins>
          </w:p>
        </w:tc>
        <w:tc>
          <w:tcPr>
            <w:tcW w:w="1400" w:type="dxa"/>
            <w:tcBorders>
              <w:top w:val="single" w:sz="4" w:space="0" w:color="auto"/>
              <w:bottom w:val="single" w:sz="4" w:space="0" w:color="auto"/>
            </w:tcBorders>
            <w:shd w:val="clear" w:color="auto" w:fill="FFFFFF"/>
          </w:tcPr>
          <w:p w:rsidR="00AF16BB" w:rsidRDefault="00AF16BB" w:rsidP="00AF16BB">
            <w:pPr>
              <w:pStyle w:val="UserTableBody"/>
            </w:pPr>
            <w:ins w:id="1803" w:author="Frank Oemig" w:date="2023-06-17T02:01:00Z">
              <w:r>
                <w:t>Update performed</w:t>
              </w:r>
            </w:ins>
          </w:p>
        </w:tc>
        <w:tc>
          <w:tcPr>
            <w:tcW w:w="4800" w:type="dxa"/>
            <w:tcBorders>
              <w:top w:val="single" w:sz="4" w:space="0" w:color="auto"/>
              <w:bottom w:val="single" w:sz="4" w:space="0" w:color="auto"/>
            </w:tcBorders>
            <w:shd w:val="clear" w:color="auto" w:fill="FFFFFF"/>
          </w:tcPr>
          <w:p w:rsidR="00AF16BB" w:rsidRDefault="00AF16BB" w:rsidP="00AF16BB">
            <w:pPr>
              <w:pStyle w:val="UserTableBody"/>
              <w:rPr>
                <w:ins w:id="1804" w:author="Frank Oemig" w:date="2023-06-17T02:01:00Z"/>
              </w:rPr>
            </w:pPr>
            <w:ins w:id="1805" w:author="Frank Oemig" w:date="2023-06-17T02:01:00Z">
              <w:r>
                <w:t>English: Update of insurance information on card</w:t>
              </w:r>
            </w:ins>
          </w:p>
          <w:p w:rsidR="00AF16BB" w:rsidRDefault="00AF16BB" w:rsidP="00AF16BB">
            <w:pPr>
              <w:pStyle w:val="UserTableBody"/>
              <w:rPr>
                <w:ins w:id="1806" w:author="Frank Oemig" w:date="2023-06-17T02:01:00Z"/>
              </w:rPr>
            </w:pPr>
          </w:p>
          <w:p w:rsidR="00AF16BB" w:rsidRDefault="00AF16BB" w:rsidP="00AF16BB">
            <w:pPr>
              <w:pStyle w:val="UserTableBody"/>
            </w:pPr>
            <w:ins w:id="1807" w:author="Frank Oemig" w:date="2023-06-17T02:01:00Z">
              <w:r>
                <w:t>German: Aktualisierung VSD auf eGK durchgeführt</w:t>
              </w:r>
            </w:ins>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808" w:author="Frank Oemig" w:date="2023-06-17T02:01:00Z">
              <w:r>
                <w:t>2</w:t>
              </w:r>
            </w:ins>
          </w:p>
        </w:tc>
        <w:tc>
          <w:tcPr>
            <w:tcW w:w="1400" w:type="dxa"/>
            <w:tcBorders>
              <w:top w:val="single" w:sz="4" w:space="0" w:color="auto"/>
              <w:bottom w:val="single" w:sz="4" w:space="0" w:color="auto"/>
            </w:tcBorders>
            <w:shd w:val="clear" w:color="auto" w:fill="F3F3F3"/>
          </w:tcPr>
          <w:p w:rsidR="00AF16BB" w:rsidRDefault="00AF16BB" w:rsidP="00AF16BB">
            <w:ins w:id="1809" w:author="Frank Oemig" w:date="2023-06-17T02:01:00Z">
              <w:r>
                <w:t>update not necessary</w:t>
              </w:r>
            </w:ins>
          </w:p>
        </w:tc>
        <w:tc>
          <w:tcPr>
            <w:tcW w:w="4800" w:type="dxa"/>
            <w:tcBorders>
              <w:top w:val="single" w:sz="4" w:space="0" w:color="auto"/>
              <w:bottom w:val="single" w:sz="4" w:space="0" w:color="auto"/>
            </w:tcBorders>
            <w:shd w:val="clear" w:color="auto" w:fill="F3F3F3"/>
          </w:tcPr>
          <w:p w:rsidR="00AF16BB" w:rsidRDefault="00AF16BB" w:rsidP="00AF16BB">
            <w:pPr>
              <w:rPr>
                <w:ins w:id="1810" w:author="Frank Oemig" w:date="2023-06-17T02:01:00Z"/>
              </w:rPr>
            </w:pPr>
            <w:ins w:id="1811" w:author="Frank Oemig" w:date="2023-06-17T02:01:00Z">
              <w:r>
                <w:t>English: update of insurance information on card not necessary</w:t>
              </w:r>
            </w:ins>
          </w:p>
          <w:p w:rsidR="00AF16BB" w:rsidRDefault="00AF16BB" w:rsidP="00AF16BB">
            <w:pPr>
              <w:rPr>
                <w:ins w:id="1812" w:author="Frank Oemig" w:date="2023-06-17T02:01:00Z"/>
              </w:rPr>
            </w:pPr>
          </w:p>
          <w:p w:rsidR="00AF16BB" w:rsidRDefault="00AF16BB" w:rsidP="00AF16BB">
            <w:ins w:id="1813" w:author="Frank Oemig" w:date="2023-06-17T02:01:00Z">
              <w:r>
                <w:t>German: Keine Aktualisierung VSD auf eGK erforderlich</w:t>
              </w:r>
            </w:ins>
          </w:p>
        </w:tc>
        <w:tc>
          <w:tcPr>
            <w:tcW w:w="1200" w:type="dxa"/>
            <w:tcBorders>
              <w:top w:val="single" w:sz="4" w:space="0" w:color="auto"/>
              <w:bottom w:val="single" w:sz="4" w:space="0" w:color="auto"/>
            </w:tcBorders>
            <w:shd w:val="clear" w:color="auto" w:fill="F3F3F3"/>
          </w:tcPr>
          <w:p w:rsidR="00AF16BB" w:rsidRDefault="00AF16BB" w:rsidP="00AF16BB"/>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FFFFF"/>
          </w:tcPr>
          <w:p w:rsidR="00AF16BB" w:rsidRDefault="00AF16BB" w:rsidP="00AF16BB">
            <w:ins w:id="1814" w:author="Frank Oemig" w:date="2023-06-17T02:01:00Z">
              <w:r>
                <w:t>3</w:t>
              </w:r>
            </w:ins>
          </w:p>
        </w:tc>
        <w:tc>
          <w:tcPr>
            <w:tcW w:w="1400" w:type="dxa"/>
            <w:tcBorders>
              <w:top w:val="single" w:sz="4" w:space="0" w:color="auto"/>
              <w:bottom w:val="double" w:sz="4" w:space="0" w:color="auto"/>
            </w:tcBorders>
            <w:shd w:val="clear" w:color="auto" w:fill="FFFFFF"/>
          </w:tcPr>
          <w:p w:rsidR="00AF16BB" w:rsidRDefault="00AF16BB" w:rsidP="00AF16BB">
            <w:ins w:id="1815" w:author="Frank Oemig" w:date="2023-06-17T02:01:00Z">
              <w:r>
                <w:t>Error</w:t>
              </w:r>
            </w:ins>
          </w:p>
        </w:tc>
        <w:tc>
          <w:tcPr>
            <w:tcW w:w="4800" w:type="dxa"/>
            <w:tcBorders>
              <w:top w:val="single" w:sz="4" w:space="0" w:color="auto"/>
              <w:bottom w:val="double" w:sz="4" w:space="0" w:color="auto"/>
            </w:tcBorders>
            <w:shd w:val="clear" w:color="auto" w:fill="FFFFFF"/>
          </w:tcPr>
          <w:p w:rsidR="00AF16BB" w:rsidRDefault="00AF16BB" w:rsidP="00AF16BB">
            <w:pPr>
              <w:rPr>
                <w:ins w:id="1816" w:author="Frank Oemig" w:date="2023-06-17T02:01:00Z"/>
              </w:rPr>
            </w:pPr>
            <w:ins w:id="1817" w:author="Frank Oemig" w:date="2023-06-17T02:01:00Z">
              <w:r>
                <w:t>English: An unrecoverable error occurred during the update or verification of the insurance information</w:t>
              </w:r>
            </w:ins>
          </w:p>
          <w:p w:rsidR="00AF16BB" w:rsidRDefault="00AF16BB" w:rsidP="00AF16BB">
            <w:pPr>
              <w:rPr>
                <w:ins w:id="1818" w:author="Frank Oemig" w:date="2023-06-17T02:01:00Z"/>
              </w:rPr>
            </w:pPr>
          </w:p>
          <w:p w:rsidR="00AF16BB" w:rsidRDefault="00AF16BB" w:rsidP="00AF16BB">
            <w:ins w:id="1819" w:author="Frank Oemig" w:date="2023-06-17T02:01:00Z">
              <w:r>
                <w:t>German: Aktualisierung VSD auf eGK war nicht möglich</w:t>
              </w:r>
            </w:ins>
          </w:p>
        </w:tc>
        <w:tc>
          <w:tcPr>
            <w:tcW w:w="1200" w:type="dxa"/>
            <w:tcBorders>
              <w:top w:val="single" w:sz="4" w:space="0" w:color="auto"/>
              <w:bottom w:val="double" w:sz="4" w:space="0" w:color="auto"/>
            </w:tcBorders>
            <w:shd w:val="clear" w:color="auto" w:fill="FFFFFF"/>
          </w:tcPr>
          <w:p w:rsidR="00AF16BB" w:rsidRDefault="00AF16BB" w:rsidP="00AF16BB"/>
        </w:tc>
        <w:tc>
          <w:tcPr>
            <w:tcW w:w="800" w:type="dxa"/>
            <w:tcBorders>
              <w:top w:val="single" w:sz="4" w:space="0" w:color="auto"/>
              <w:bottom w:val="double" w:sz="4" w:space="0" w:color="auto"/>
            </w:tcBorders>
            <w:shd w:val="clear" w:color="auto" w:fill="FFFFFF"/>
          </w:tcPr>
          <w:p w:rsidR="00AF16BB" w:rsidRDefault="00AF16BB" w:rsidP="00AF16BB"/>
        </w:tc>
      </w:tr>
    </w:tbl>
    <w:p w:rsidR="00AF16BB" w:rsidRDefault="00AF16BB" w:rsidP="00AF16BB"/>
    <w:p w:rsidR="00AF16BB" w:rsidRDefault="00AF16BB" w:rsidP="00AF16BB">
      <w:pPr>
        <w:pStyle w:val="berschrift3"/>
      </w:pPr>
      <w:r>
        <w:t>0971 - Online Verification Result Error Code</w:t>
      </w:r>
    </w:p>
    <w:p w:rsidR="00AF16BB" w:rsidRDefault="00AF16BB" w:rsidP="00AF16BB">
      <w:pPr>
        <w:pStyle w:val="Subheading"/>
      </w:pPr>
      <w: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Name</w:t>
            </w:r>
          </w:p>
        </w:tc>
        <w:tc>
          <w:tcPr>
            <w:tcW w:w="6600" w:type="dxa"/>
            <w:shd w:val="clear" w:color="auto" w:fill="auto"/>
          </w:tcPr>
          <w:p w:rsidR="00AF16BB" w:rsidRDefault="00AF16BB" w:rsidP="00AF16BB">
            <w:pPr>
              <w:pStyle w:val="OtherTableBody"/>
            </w:pPr>
            <w:r>
              <w:t>DOM: 971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OnlineVerificationResultErrorCode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Domain of values representing a type of error from a failed operation to perform online verification of insurance data.</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Concept Domain Only</w:t>
            </w:r>
          </w:p>
        </w:tc>
        <w:tc>
          <w:tcPr>
            <w:tcW w:w="6600" w:type="dxa"/>
            <w:shd w:val="clear" w:color="auto" w:fill="auto"/>
          </w:tcPr>
          <w:p w:rsidR="00AF16BB" w:rsidRDefault="00AF16BB" w:rsidP="00AF16BB">
            <w:pPr>
              <w:pStyle w:val="OtherTableBody"/>
            </w:pPr>
            <w:r>
              <w:t>no</w:t>
            </w:r>
          </w:p>
        </w:tc>
      </w:tr>
    </w:tbl>
    <w:p w:rsidR="00AF16BB" w:rsidRDefault="00AF16BB" w:rsidP="00AF16BB"/>
    <w:p w:rsidR="00AF16BB" w:rsidRDefault="00AF16BB" w:rsidP="00AF16BB">
      <w:pPr>
        <w:pStyle w:val="Subheading"/>
      </w:pPr>
      <w: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Code System OID</w:t>
            </w:r>
          </w:p>
        </w:tc>
        <w:tc>
          <w:tcPr>
            <w:tcW w:w="7200" w:type="dxa"/>
            <w:shd w:val="clear" w:color="auto" w:fill="auto"/>
          </w:tcPr>
          <w:p w:rsidR="00AF16BB" w:rsidRDefault="00AF16BB" w:rsidP="00AF16BB">
            <w:pPr>
              <w:pStyle w:val="OtherTableBody"/>
            </w:pPr>
            <w:r>
              <w:t>2.16.840.1.113883.18.454</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SymbolicName</w:t>
            </w:r>
          </w:p>
        </w:tc>
        <w:tc>
          <w:tcPr>
            <w:tcW w:w="7200" w:type="dxa"/>
            <w:shd w:val="clear" w:color="auto" w:fill="auto"/>
          </w:tcPr>
          <w:p w:rsidR="00AF16BB" w:rsidRDefault="00AF16BB" w:rsidP="00AF16BB">
            <w:pPr>
              <w:pStyle w:val="OtherTableBody"/>
            </w:pPr>
            <w:r>
              <w:t>onlineVerificationResultErrorCodes</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Description</w:t>
            </w:r>
          </w:p>
        </w:tc>
        <w:tc>
          <w:tcPr>
            <w:tcW w:w="7200" w:type="dxa"/>
            <w:shd w:val="clear" w:color="auto" w:fill="auto"/>
          </w:tcPr>
          <w:p w:rsidR="00AF16BB" w:rsidRDefault="00AF16BB" w:rsidP="00AF16BB">
            <w:pPr>
              <w:pStyle w:val="OtherTableBody"/>
            </w:pPr>
            <w:r>
              <w:t>Code values representing a type of error from a failed operation to perform online verification of insurance data.</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Full Name</w:t>
            </w:r>
          </w:p>
        </w:tc>
        <w:tc>
          <w:tcPr>
            <w:tcW w:w="7200" w:type="dxa"/>
            <w:shd w:val="clear" w:color="auto" w:fill="auto"/>
          </w:tcPr>
          <w:p w:rsidR="00AF16BB" w:rsidRDefault="00AF16BB" w:rsidP="00AF16BB">
            <w:pPr>
              <w:pStyle w:val="OtherTableBody"/>
            </w:pPr>
            <w:r>
              <w:t>Online Verification Result Error Code Code System</w:t>
            </w:r>
          </w:p>
        </w:tc>
      </w:tr>
      <w:tr w:rsidR="00AF16BB" w:rsidTr="00AF16BB">
        <w:tblPrEx>
          <w:tblCellMar>
            <w:top w:w="0" w:type="dxa"/>
            <w:bottom w:w="0" w:type="dxa"/>
          </w:tblCellMar>
        </w:tblPrEx>
        <w:tc>
          <w:tcPr>
            <w:tcW w:w="2000" w:type="dxa"/>
            <w:shd w:val="clear" w:color="auto" w:fill="F3F3F3"/>
          </w:tcPr>
          <w:p w:rsidR="00AF16BB" w:rsidRDefault="00AF16BB" w:rsidP="00AF16BB">
            <w:pPr>
              <w:pStyle w:val="OtherTableHeader"/>
            </w:pPr>
            <w:r>
              <w:t>UTG URL</w:t>
            </w:r>
          </w:p>
        </w:tc>
        <w:tc>
          <w:tcPr>
            <w:tcW w:w="7200" w:type="dxa"/>
            <w:shd w:val="clear" w:color="auto" w:fill="auto"/>
          </w:tcPr>
          <w:p w:rsidR="00AF16BB" w:rsidRDefault="00AF16BB" w:rsidP="00AF16BB">
            <w:pPr>
              <w:pStyle w:val="OtherTableBody"/>
            </w:pPr>
            <w:r>
              <w:t>http://terminology.hl7.org/CodeSystem/v2-0971</w:t>
            </w:r>
          </w:p>
        </w:tc>
      </w:tr>
    </w:tbl>
    <w:p w:rsidR="00AF16BB" w:rsidRDefault="00AF16BB" w:rsidP="00AF16BB"/>
    <w:p w:rsidR="00AF16BB" w:rsidRDefault="00AF16BB" w:rsidP="00AF16BB">
      <w:pPr>
        <w:pStyle w:val="Subheading"/>
      </w:pPr>
      <w: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Effective Date</w:t>
            </w:r>
          </w:p>
        </w:tc>
        <w:tc>
          <w:tcPr>
            <w:tcW w:w="1400" w:type="dxa"/>
            <w:shd w:val="clear" w:color="auto" w:fill="auto"/>
          </w:tcPr>
          <w:p w:rsidR="00AF16BB" w:rsidRDefault="00AF16BB" w:rsidP="00AF16BB">
            <w:pPr>
              <w:pStyle w:val="OtherTableBody"/>
            </w:pPr>
            <w:r>
              <w:t>01.12.2019</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Version</w:t>
            </w:r>
          </w:p>
        </w:tc>
        <w:tc>
          <w:tcPr>
            <w:tcW w:w="1400" w:type="dxa"/>
            <w:shd w:val="clear" w:color="auto" w:fill="auto"/>
          </w:tcPr>
          <w:p w:rsidR="00AF16BB" w:rsidRDefault="00AF16BB" w:rsidP="00AF16BB">
            <w:pPr>
              <w:pStyle w:val="OtherTableBody"/>
            </w:pPr>
            <w:r>
              <w:t>1</w:t>
            </w:r>
          </w:p>
        </w:tc>
      </w:tr>
      <w:tr w:rsidR="00AF16BB" w:rsidTr="00AF16BB">
        <w:tblPrEx>
          <w:tblCellMar>
            <w:top w:w="0" w:type="dxa"/>
            <w:bottom w:w="0" w:type="dxa"/>
          </w:tblCellMar>
        </w:tblPrEx>
        <w:tc>
          <w:tcPr>
            <w:tcW w:w="2400" w:type="dxa"/>
            <w:shd w:val="clear" w:color="auto" w:fill="F3F3F3"/>
          </w:tcPr>
          <w:p w:rsidR="00AF16BB" w:rsidRDefault="00AF16BB" w:rsidP="00AF16BB">
            <w:pPr>
              <w:pStyle w:val="OtherTableHeader"/>
            </w:pPr>
            <w:r>
              <w:t>HL7 Version Introduced</w:t>
            </w:r>
          </w:p>
        </w:tc>
        <w:tc>
          <w:tcPr>
            <w:tcW w:w="14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Value Set OID</w:t>
            </w:r>
          </w:p>
        </w:tc>
        <w:tc>
          <w:tcPr>
            <w:tcW w:w="6400" w:type="dxa"/>
            <w:shd w:val="clear" w:color="auto" w:fill="auto"/>
          </w:tcPr>
          <w:p w:rsidR="00AF16BB" w:rsidRDefault="00AF16BB" w:rsidP="00AF16BB">
            <w:pPr>
              <w:pStyle w:val="OtherTableBody"/>
            </w:pPr>
            <w:r>
              <w:t>2.16.840.1.113883.21.479</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SymbolicName</w:t>
            </w:r>
          </w:p>
        </w:tc>
        <w:tc>
          <w:tcPr>
            <w:tcW w:w="6400" w:type="dxa"/>
            <w:shd w:val="clear" w:color="auto" w:fill="auto"/>
          </w:tcPr>
          <w:p w:rsidR="00AF16BB" w:rsidRDefault="00AF16BB" w:rsidP="00AF16BB">
            <w:pPr>
              <w:pStyle w:val="OtherTableBody"/>
            </w:pPr>
            <w:r>
              <w:t>hl7VS-onlineVerificationResultErrorCodes</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Description</w:t>
            </w:r>
          </w:p>
        </w:tc>
        <w:tc>
          <w:tcPr>
            <w:tcW w:w="6400" w:type="dxa"/>
            <w:shd w:val="clear" w:color="auto" w:fill="auto"/>
          </w:tcPr>
          <w:p w:rsidR="00AF16BB" w:rsidRDefault="00AF16BB" w:rsidP="00AF16BB">
            <w:pPr>
              <w:pStyle w:val="OtherTableBody"/>
            </w:pPr>
            <w:r>
              <w:t>tbd</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Full Name</w:t>
            </w:r>
          </w:p>
        </w:tc>
        <w:tc>
          <w:tcPr>
            <w:tcW w:w="6400" w:type="dxa"/>
            <w:shd w:val="clear" w:color="auto" w:fill="auto"/>
          </w:tcPr>
          <w:p w:rsidR="00AF16BB" w:rsidRDefault="00AF16BB" w:rsidP="00AF16BB">
            <w:pPr>
              <w:pStyle w:val="OtherTableBody"/>
            </w:pPr>
            <w:r>
              <w:t>Online Verification Result Error Code Value Set</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UTG URL</w:t>
            </w:r>
          </w:p>
        </w:tc>
        <w:tc>
          <w:tcPr>
            <w:tcW w:w="6400" w:type="dxa"/>
            <w:shd w:val="clear" w:color="auto" w:fill="auto"/>
          </w:tcPr>
          <w:p w:rsidR="00AF16BB" w:rsidRDefault="00AF16BB" w:rsidP="00AF16BB">
            <w:pPr>
              <w:pStyle w:val="OtherTableBody"/>
            </w:pPr>
            <w:r>
              <w:t>http://terminology.hl7.org/ValueSet/v2-0971</w:t>
            </w:r>
          </w:p>
        </w:tc>
      </w:tr>
      <w:tr w:rsidR="00AF16BB" w:rsidTr="00AF16BB">
        <w:tblPrEx>
          <w:tblCellMar>
            <w:top w:w="0" w:type="dxa"/>
            <w:bottom w:w="0" w:type="dxa"/>
          </w:tblCellMar>
        </w:tblPrEx>
        <w:tc>
          <w:tcPr>
            <w:tcW w:w="2800" w:type="dxa"/>
            <w:shd w:val="clear" w:color="auto" w:fill="F3F3F3"/>
          </w:tcPr>
          <w:p w:rsidR="00AF16BB" w:rsidRDefault="00AF16BB" w:rsidP="00AF16BB">
            <w:pPr>
              <w:pStyle w:val="OtherTableHeader"/>
            </w:pPr>
            <w:r>
              <w:t>Content Logical Definition</w:t>
            </w:r>
          </w:p>
        </w:tc>
        <w:tc>
          <w:tcPr>
            <w:tcW w:w="6400" w:type="dxa"/>
            <w:shd w:val="clear" w:color="auto" w:fill="auto"/>
          </w:tcPr>
          <w:p w:rsidR="00AF16BB" w:rsidRDefault="00AF16BB" w:rsidP="00AF16BB">
            <w:pPr>
              <w:pStyle w:val="OtherTableBody"/>
            </w:pPr>
            <w:r>
              <w:t>all codes</w:t>
            </w:r>
          </w:p>
        </w:tc>
      </w:tr>
    </w:tbl>
    <w:p w:rsidR="00AF16BB" w:rsidRDefault="00AF16BB" w:rsidP="00AF16BB"/>
    <w:p w:rsidR="00AF16BB" w:rsidRDefault="00AF16BB" w:rsidP="00AF16BB">
      <w:pPr>
        <w:pStyle w:val="Subheading"/>
      </w:pPr>
      <w: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F16BB" w:rsidTr="00AF16BB">
        <w:tblPrEx>
          <w:tblCellMar>
            <w:top w:w="0" w:type="dxa"/>
            <w:bottom w:w="0" w:type="dxa"/>
          </w:tblCellMar>
        </w:tblPrEx>
        <w:tc>
          <w:tcPr>
            <w:tcW w:w="1800" w:type="dxa"/>
            <w:shd w:val="clear" w:color="auto" w:fill="F3F3F3"/>
          </w:tcPr>
          <w:p w:rsidR="00AF16BB" w:rsidRDefault="00AF16BB" w:rsidP="00AF16BB">
            <w:pPr>
              <w:pStyle w:val="OtherTableHeader"/>
            </w:pPr>
            <w:r>
              <w:t>Realm</w:t>
            </w:r>
          </w:p>
        </w:tc>
        <w:tc>
          <w:tcPr>
            <w:tcW w:w="2400" w:type="dxa"/>
            <w:shd w:val="clear" w:color="auto" w:fill="auto"/>
          </w:tcPr>
          <w:p w:rsidR="00AF16BB" w:rsidRDefault="00AF16BB" w:rsidP="00AF16BB">
            <w:pPr>
              <w:pStyle w:val="OtherTableBody"/>
            </w:pPr>
            <w:r>
              <w:t>representative</w:t>
            </w:r>
          </w:p>
        </w:tc>
      </w:tr>
    </w:tbl>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0971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 OID</w:t>
            </w:r>
          </w:p>
        </w:tc>
        <w:tc>
          <w:tcPr>
            <w:tcW w:w="6600" w:type="dxa"/>
            <w:shd w:val="clear" w:color="auto" w:fill="auto"/>
          </w:tcPr>
          <w:p w:rsidR="00AF16BB" w:rsidRDefault="00AF16BB" w:rsidP="00AF16BB">
            <w:pPr>
              <w:pStyle w:val="OtherTableBody"/>
            </w:pPr>
            <w:r>
              <w:t>2.16.840.1.113883.12.971</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Error Code of the online verification of insurance data</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User</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FM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IN3-30</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2.9</w:t>
            </w:r>
          </w:p>
        </w:tc>
      </w:tr>
    </w:tbl>
    <w:p w:rsidR="00AF16BB" w:rsidRDefault="00AF16BB" w:rsidP="00AF16BB"/>
    <w:p w:rsidR="00AF16BB" w:rsidRDefault="00AF16BB" w:rsidP="00AF16BB">
      <w:pPr>
        <w:pStyle w:val="Subheading"/>
      </w:pPr>
      <w:r>
        <w:t>Table 0971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800"/>
        <w:gridCol w:w="4400"/>
        <w:gridCol w:w="1200"/>
        <w:gridCol w:w="800"/>
      </w:tblGrid>
      <w:tr w:rsidR="00AF16BB" w:rsidTr="00AF16BB">
        <w:tblPrEx>
          <w:tblCellMar>
            <w:top w:w="0" w:type="dxa"/>
            <w:bottom w:w="0" w:type="dxa"/>
          </w:tblCellMar>
        </w:tblPrEx>
        <w:trPr>
          <w:tblHeader/>
        </w:trPr>
        <w:tc>
          <w:tcPr>
            <w:tcW w:w="1000" w:type="dxa"/>
            <w:tcBorders>
              <w:top w:val="double" w:sz="4" w:space="0" w:color="auto"/>
              <w:bottom w:val="single" w:sz="4" w:space="0" w:color="auto"/>
            </w:tcBorders>
            <w:shd w:val="clear" w:color="auto" w:fill="E6E6E6"/>
          </w:tcPr>
          <w:p w:rsidR="00AF16BB" w:rsidRDefault="00AF16BB" w:rsidP="00AF16BB">
            <w:pPr>
              <w:pStyle w:val="UserTableHeader"/>
            </w:pPr>
            <w:r>
              <w:t>Value</w:t>
            </w:r>
          </w:p>
        </w:tc>
        <w:tc>
          <w:tcPr>
            <w:tcW w:w="1800" w:type="dxa"/>
            <w:tcBorders>
              <w:top w:val="double" w:sz="4" w:space="0" w:color="auto"/>
              <w:bottom w:val="single" w:sz="4" w:space="0" w:color="auto"/>
            </w:tcBorders>
            <w:shd w:val="clear" w:color="auto" w:fill="E6E6E6"/>
          </w:tcPr>
          <w:p w:rsidR="00AF16BB" w:rsidRDefault="00AF16BB" w:rsidP="00AF16BB">
            <w:pPr>
              <w:pStyle w:val="UserTableHeader"/>
            </w:pPr>
            <w:r>
              <w:t>Display Name</w:t>
            </w:r>
          </w:p>
        </w:tc>
        <w:tc>
          <w:tcPr>
            <w:tcW w:w="4400" w:type="dxa"/>
            <w:tcBorders>
              <w:top w:val="double" w:sz="4" w:space="0" w:color="auto"/>
              <w:bottom w:val="single" w:sz="4" w:space="0" w:color="auto"/>
            </w:tcBorders>
            <w:shd w:val="clear" w:color="auto" w:fill="E6E6E6"/>
          </w:tcPr>
          <w:p w:rsidR="00AF16BB" w:rsidRDefault="00AF16BB" w:rsidP="00AF16BB">
            <w:pPr>
              <w:pStyle w:val="UserTableHeader"/>
            </w:pPr>
            <w:r>
              <w:t>Definition</w:t>
            </w:r>
          </w:p>
        </w:tc>
        <w:tc>
          <w:tcPr>
            <w:tcW w:w="1200" w:type="dxa"/>
            <w:tcBorders>
              <w:top w:val="double" w:sz="4" w:space="0" w:color="auto"/>
              <w:bottom w:val="single" w:sz="4" w:space="0" w:color="auto"/>
            </w:tcBorders>
            <w:shd w:val="clear" w:color="auto" w:fill="E6E6E6"/>
          </w:tcPr>
          <w:p w:rsidR="00AF16BB" w:rsidRDefault="00AF16BB" w:rsidP="00AF16BB">
            <w:pPr>
              <w:pStyle w:val="UserTableHeader"/>
            </w:pPr>
            <w:r>
              <w:t>Comment/ Usage Note</w:t>
            </w:r>
          </w:p>
        </w:tc>
        <w:tc>
          <w:tcPr>
            <w:tcW w:w="800" w:type="dxa"/>
            <w:tcBorders>
              <w:top w:val="double" w:sz="4" w:space="0" w:color="auto"/>
              <w:bottom w:val="single" w:sz="4" w:space="0" w:color="auto"/>
            </w:tcBorders>
            <w:shd w:val="clear" w:color="auto" w:fill="E6E6E6"/>
          </w:tcPr>
          <w:p w:rsidR="00AF16BB" w:rsidRDefault="00AF16BB" w:rsidP="00AF16BB">
            <w:pPr>
              <w:pStyle w:val="UserTableHeader"/>
            </w:pPr>
            <w:r>
              <w:t>Status</w:t>
            </w: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pPr>
              <w:pStyle w:val="UserTableBody"/>
            </w:pPr>
            <w:ins w:id="1820" w:author="Frank Oemig" w:date="2023-06-17T02:02:00Z">
              <w:r>
                <w:t>1</w:t>
              </w:r>
            </w:ins>
          </w:p>
        </w:tc>
        <w:tc>
          <w:tcPr>
            <w:tcW w:w="1800" w:type="dxa"/>
            <w:tcBorders>
              <w:top w:val="single" w:sz="4" w:space="0" w:color="auto"/>
              <w:bottom w:val="single" w:sz="4" w:space="0" w:color="auto"/>
            </w:tcBorders>
            <w:shd w:val="clear" w:color="auto" w:fill="FFFFFF"/>
          </w:tcPr>
          <w:p w:rsidR="00AF16BB" w:rsidRDefault="00AF16BB" w:rsidP="00AF16BB">
            <w:pPr>
              <w:pStyle w:val="UserTableBody"/>
            </w:pPr>
            <w:ins w:id="1821" w:author="Frank Oemig" w:date="2023-06-17T02:02:00Z">
              <w:r>
                <w:t>Update technically not possible</w:t>
              </w:r>
            </w:ins>
          </w:p>
        </w:tc>
        <w:tc>
          <w:tcPr>
            <w:tcW w:w="4400" w:type="dxa"/>
            <w:tcBorders>
              <w:top w:val="single" w:sz="4" w:space="0" w:color="auto"/>
              <w:bottom w:val="single" w:sz="4" w:space="0" w:color="auto"/>
            </w:tcBorders>
            <w:shd w:val="clear" w:color="auto" w:fill="FFFFFF"/>
          </w:tcPr>
          <w:p w:rsidR="00AF16BB" w:rsidRDefault="00AF16BB" w:rsidP="00AF16BB">
            <w:pPr>
              <w:pStyle w:val="UserTableBody"/>
              <w:rPr>
                <w:ins w:id="1822" w:author="Frank Oemig" w:date="2023-06-17T02:02:00Z"/>
              </w:rPr>
            </w:pPr>
            <w:ins w:id="1823" w:author="Frank Oemig" w:date="2023-06-17T02:02:00Z">
              <w:r>
                <w:t>English: update of insurance date on card technically not possible</w:t>
              </w:r>
            </w:ins>
          </w:p>
          <w:p w:rsidR="00AF16BB" w:rsidRDefault="00AF16BB" w:rsidP="00AF16BB">
            <w:pPr>
              <w:pStyle w:val="UserTableBody"/>
              <w:rPr>
                <w:ins w:id="1824" w:author="Frank Oemig" w:date="2023-06-17T02:02:00Z"/>
              </w:rPr>
            </w:pPr>
          </w:p>
          <w:p w:rsidR="00AF16BB" w:rsidRDefault="00AF16BB" w:rsidP="00AF16BB">
            <w:pPr>
              <w:pStyle w:val="UserTableBody"/>
            </w:pPr>
            <w:ins w:id="1825" w:author="Frank Oemig" w:date="2023-06-17T02:02:00Z">
              <w:r>
                <w:t>German: Aktualisierung VSD auf eGK technisch nicht möglich</w:t>
              </w:r>
            </w:ins>
          </w:p>
        </w:tc>
        <w:tc>
          <w:tcPr>
            <w:tcW w:w="1200" w:type="dxa"/>
            <w:tcBorders>
              <w:top w:val="single" w:sz="4" w:space="0" w:color="auto"/>
              <w:bottom w:val="single" w:sz="4" w:space="0" w:color="auto"/>
            </w:tcBorders>
            <w:shd w:val="clear" w:color="auto" w:fill="FFFFFF"/>
          </w:tcPr>
          <w:p w:rsidR="00AF16BB" w:rsidRDefault="00AF16BB" w:rsidP="00AF16BB">
            <w:pPr>
              <w:pStyle w:val="UserTableBody"/>
            </w:pPr>
          </w:p>
        </w:tc>
        <w:tc>
          <w:tcPr>
            <w:tcW w:w="800" w:type="dxa"/>
            <w:tcBorders>
              <w:top w:val="single" w:sz="4" w:space="0" w:color="auto"/>
              <w:bottom w:val="single" w:sz="4" w:space="0" w:color="auto"/>
            </w:tcBorders>
            <w:shd w:val="clear" w:color="auto" w:fill="FFFFFF"/>
          </w:tcPr>
          <w:p w:rsidR="00AF16BB" w:rsidRDefault="00AF16BB" w:rsidP="00AF16BB">
            <w:pPr>
              <w:pStyle w:val="UserTableBody"/>
            </w:pPr>
          </w:p>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3F3F3"/>
          </w:tcPr>
          <w:p w:rsidR="00AF16BB" w:rsidRDefault="00AF16BB" w:rsidP="00AF16BB">
            <w:ins w:id="1826" w:author="Frank Oemig" w:date="2023-06-17T02:02:00Z">
              <w:r>
                <w:t>2</w:t>
              </w:r>
            </w:ins>
          </w:p>
        </w:tc>
        <w:tc>
          <w:tcPr>
            <w:tcW w:w="1800" w:type="dxa"/>
            <w:tcBorders>
              <w:top w:val="single" w:sz="4" w:space="0" w:color="auto"/>
              <w:bottom w:val="single" w:sz="4" w:space="0" w:color="auto"/>
            </w:tcBorders>
            <w:shd w:val="clear" w:color="auto" w:fill="F3F3F3"/>
          </w:tcPr>
          <w:p w:rsidR="00AF16BB" w:rsidRDefault="00AF16BB" w:rsidP="00AF16BB">
            <w:ins w:id="1827" w:author="Frank Oemig" w:date="2023-06-17T02:02:00Z">
              <w:r>
                <w:t>Invalid Authentification certificate</w:t>
              </w:r>
            </w:ins>
          </w:p>
        </w:tc>
        <w:tc>
          <w:tcPr>
            <w:tcW w:w="4400" w:type="dxa"/>
            <w:tcBorders>
              <w:top w:val="single" w:sz="4" w:space="0" w:color="auto"/>
              <w:bottom w:val="single" w:sz="4" w:space="0" w:color="auto"/>
            </w:tcBorders>
            <w:shd w:val="clear" w:color="auto" w:fill="F3F3F3"/>
          </w:tcPr>
          <w:p w:rsidR="00AF16BB" w:rsidRDefault="00AF16BB" w:rsidP="00AF16BB">
            <w:pPr>
              <w:rPr>
                <w:ins w:id="1828" w:author="Frank Oemig" w:date="2023-06-17T02:02:00Z"/>
              </w:rPr>
            </w:pPr>
            <w:ins w:id="1829" w:author="Frank Oemig" w:date="2023-06-17T02:02:00Z">
              <w:r>
                <w:t>English: authentication certificate is invalid</w:t>
              </w:r>
            </w:ins>
          </w:p>
          <w:p w:rsidR="00AF16BB" w:rsidRDefault="00AF16BB" w:rsidP="00AF16BB">
            <w:pPr>
              <w:rPr>
                <w:ins w:id="1830" w:author="Frank Oemig" w:date="2023-06-17T02:02:00Z"/>
              </w:rPr>
            </w:pPr>
          </w:p>
          <w:p w:rsidR="00AF16BB" w:rsidRDefault="00AF16BB" w:rsidP="00AF16BB">
            <w:ins w:id="1831" w:author="Frank Oemig" w:date="2023-06-17T02:02:00Z">
              <w:r>
                <w:t>German: Authentifizierungszertifikat eGK ungültig</w:t>
              </w:r>
            </w:ins>
          </w:p>
        </w:tc>
        <w:tc>
          <w:tcPr>
            <w:tcW w:w="1200" w:type="dxa"/>
            <w:tcBorders>
              <w:top w:val="single" w:sz="4" w:space="0" w:color="auto"/>
              <w:bottom w:val="single" w:sz="4" w:space="0" w:color="auto"/>
            </w:tcBorders>
            <w:shd w:val="clear" w:color="auto" w:fill="F3F3F3"/>
          </w:tcPr>
          <w:p w:rsidR="00AF16BB" w:rsidRDefault="00AF16BB" w:rsidP="00AF16BB"/>
        </w:tc>
        <w:tc>
          <w:tcPr>
            <w:tcW w:w="800" w:type="dxa"/>
            <w:tcBorders>
              <w:top w:val="single" w:sz="4" w:space="0" w:color="auto"/>
              <w:bottom w:val="single" w:sz="4" w:space="0" w:color="auto"/>
            </w:tcBorders>
            <w:shd w:val="clear" w:color="auto" w:fill="F3F3F3"/>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single" w:sz="4" w:space="0" w:color="auto"/>
            </w:tcBorders>
            <w:shd w:val="clear" w:color="auto" w:fill="FFFFFF"/>
          </w:tcPr>
          <w:p w:rsidR="00AF16BB" w:rsidRDefault="00AF16BB" w:rsidP="00AF16BB">
            <w:ins w:id="1832" w:author="Frank Oemig" w:date="2023-06-17T02:02:00Z">
              <w:r>
                <w:t>3</w:t>
              </w:r>
            </w:ins>
          </w:p>
        </w:tc>
        <w:tc>
          <w:tcPr>
            <w:tcW w:w="1800" w:type="dxa"/>
            <w:tcBorders>
              <w:top w:val="single" w:sz="4" w:space="0" w:color="auto"/>
              <w:bottom w:val="single" w:sz="4" w:space="0" w:color="auto"/>
            </w:tcBorders>
            <w:shd w:val="clear" w:color="auto" w:fill="FFFFFF"/>
          </w:tcPr>
          <w:p w:rsidR="00AF16BB" w:rsidRDefault="00AF16BB" w:rsidP="00AF16BB">
            <w:ins w:id="1833" w:author="Frank Oemig" w:date="2023-06-17T02:02:00Z">
              <w:r>
                <w:t>Online verification technically not possible</w:t>
              </w:r>
            </w:ins>
          </w:p>
        </w:tc>
        <w:tc>
          <w:tcPr>
            <w:tcW w:w="4400" w:type="dxa"/>
            <w:tcBorders>
              <w:top w:val="single" w:sz="4" w:space="0" w:color="auto"/>
              <w:bottom w:val="single" w:sz="4" w:space="0" w:color="auto"/>
            </w:tcBorders>
            <w:shd w:val="clear" w:color="auto" w:fill="FFFFFF"/>
          </w:tcPr>
          <w:p w:rsidR="00AF16BB" w:rsidRDefault="00AF16BB" w:rsidP="00AF16BB">
            <w:pPr>
              <w:rPr>
                <w:ins w:id="1834" w:author="Frank Oemig" w:date="2023-06-17T02:02:00Z"/>
              </w:rPr>
            </w:pPr>
            <w:ins w:id="1835" w:author="Frank Oemig" w:date="2023-06-17T02:02:00Z">
              <w:r>
                <w:t>English: online verification of authentication certificate is technically not possible</w:t>
              </w:r>
            </w:ins>
          </w:p>
          <w:p w:rsidR="00AF16BB" w:rsidRDefault="00AF16BB" w:rsidP="00AF16BB">
            <w:pPr>
              <w:rPr>
                <w:ins w:id="1836" w:author="Frank Oemig" w:date="2023-06-17T02:02:00Z"/>
              </w:rPr>
            </w:pPr>
          </w:p>
          <w:p w:rsidR="00AF16BB" w:rsidRDefault="00AF16BB" w:rsidP="00AF16BB">
            <w:ins w:id="1837" w:author="Frank Oemig" w:date="2023-06-17T02:02:00Z">
              <w:r>
                <w:t>German: Onlineprüfung des Authentifizierungszerti-fikats technisch nicht möglich</w:t>
              </w:r>
            </w:ins>
          </w:p>
        </w:tc>
        <w:tc>
          <w:tcPr>
            <w:tcW w:w="1200" w:type="dxa"/>
            <w:tcBorders>
              <w:top w:val="single" w:sz="4" w:space="0" w:color="auto"/>
              <w:bottom w:val="single" w:sz="4" w:space="0" w:color="auto"/>
            </w:tcBorders>
            <w:shd w:val="clear" w:color="auto" w:fill="FFFFFF"/>
          </w:tcPr>
          <w:p w:rsidR="00AF16BB" w:rsidRDefault="00AF16BB" w:rsidP="00AF16BB"/>
        </w:tc>
        <w:tc>
          <w:tcPr>
            <w:tcW w:w="800" w:type="dxa"/>
            <w:tcBorders>
              <w:top w:val="single" w:sz="4" w:space="0" w:color="auto"/>
              <w:bottom w:val="single" w:sz="4" w:space="0" w:color="auto"/>
            </w:tcBorders>
            <w:shd w:val="clear" w:color="auto" w:fill="FFFFFF"/>
          </w:tcPr>
          <w:p w:rsidR="00AF16BB" w:rsidRDefault="00AF16BB" w:rsidP="00AF16BB"/>
        </w:tc>
      </w:tr>
      <w:tr w:rsidR="00AF16BB" w:rsidTr="00AF16BB">
        <w:tblPrEx>
          <w:tblCellMar>
            <w:top w:w="0" w:type="dxa"/>
            <w:bottom w:w="0" w:type="dxa"/>
          </w:tblCellMar>
        </w:tblPrEx>
        <w:tc>
          <w:tcPr>
            <w:tcW w:w="1000" w:type="dxa"/>
            <w:tcBorders>
              <w:top w:val="single" w:sz="4" w:space="0" w:color="auto"/>
              <w:bottom w:val="double" w:sz="4" w:space="0" w:color="auto"/>
            </w:tcBorders>
            <w:shd w:val="clear" w:color="auto" w:fill="F3F3F3"/>
          </w:tcPr>
          <w:p w:rsidR="00AF16BB" w:rsidRDefault="00AF16BB" w:rsidP="00AF16BB">
            <w:ins w:id="1838" w:author="Frank Oemig" w:date="2023-06-17T02:02:00Z">
              <w:r>
                <w:t>4</w:t>
              </w:r>
            </w:ins>
          </w:p>
        </w:tc>
        <w:tc>
          <w:tcPr>
            <w:tcW w:w="1800" w:type="dxa"/>
            <w:tcBorders>
              <w:top w:val="single" w:sz="4" w:space="0" w:color="auto"/>
              <w:bottom w:val="double" w:sz="4" w:space="0" w:color="auto"/>
            </w:tcBorders>
            <w:shd w:val="clear" w:color="auto" w:fill="F3F3F3"/>
          </w:tcPr>
          <w:p w:rsidR="00AF16BB" w:rsidRDefault="00AF16BB" w:rsidP="00AF16BB">
            <w:ins w:id="1839" w:author="Frank Oemig" w:date="2023-06-17T02:02:00Z">
              <w:r>
                <w:t>Update technically not possible due to offline time exceeded</w:t>
              </w:r>
            </w:ins>
          </w:p>
        </w:tc>
        <w:tc>
          <w:tcPr>
            <w:tcW w:w="4400" w:type="dxa"/>
            <w:tcBorders>
              <w:top w:val="single" w:sz="4" w:space="0" w:color="auto"/>
              <w:bottom w:val="double" w:sz="4" w:space="0" w:color="auto"/>
            </w:tcBorders>
            <w:shd w:val="clear" w:color="auto" w:fill="F3F3F3"/>
          </w:tcPr>
          <w:p w:rsidR="00AF16BB" w:rsidRDefault="00AF16BB" w:rsidP="00AF16BB">
            <w:pPr>
              <w:rPr>
                <w:ins w:id="1840" w:author="Frank Oemig" w:date="2023-06-17T02:02:00Z"/>
              </w:rPr>
            </w:pPr>
            <w:ins w:id="1841" w:author="Frank Oemig" w:date="2023-06-17T02:02:00Z">
              <w:r>
                <w:t>English: update of insurance date is technically not possible due to maximum offline time exceeded</w:t>
              </w:r>
            </w:ins>
          </w:p>
          <w:p w:rsidR="00AF16BB" w:rsidRDefault="00AF16BB" w:rsidP="00AF16BB">
            <w:pPr>
              <w:rPr>
                <w:ins w:id="1842" w:author="Frank Oemig" w:date="2023-06-17T02:02:00Z"/>
              </w:rPr>
            </w:pPr>
          </w:p>
          <w:p w:rsidR="00AF16BB" w:rsidRDefault="00AF16BB" w:rsidP="00AF16BB">
            <w:ins w:id="1843" w:author="Frank Oemig" w:date="2023-06-17T02:02:00Z">
              <w:r>
                <w:t>German: Aktualisierung VSD auf eGK technisch nicht möglich weil maximaler Offline-Zeitraum überschritten</w:t>
              </w:r>
            </w:ins>
          </w:p>
        </w:tc>
        <w:tc>
          <w:tcPr>
            <w:tcW w:w="1200" w:type="dxa"/>
            <w:tcBorders>
              <w:top w:val="single" w:sz="4" w:space="0" w:color="auto"/>
              <w:bottom w:val="double" w:sz="4" w:space="0" w:color="auto"/>
            </w:tcBorders>
            <w:shd w:val="clear" w:color="auto" w:fill="F3F3F3"/>
          </w:tcPr>
          <w:p w:rsidR="00AF16BB" w:rsidRDefault="00AF16BB" w:rsidP="00AF16BB"/>
        </w:tc>
        <w:tc>
          <w:tcPr>
            <w:tcW w:w="800" w:type="dxa"/>
            <w:tcBorders>
              <w:top w:val="single" w:sz="4" w:space="0" w:color="auto"/>
              <w:bottom w:val="double" w:sz="4" w:space="0" w:color="auto"/>
            </w:tcBorders>
            <w:shd w:val="clear" w:color="auto" w:fill="F3F3F3"/>
          </w:tcPr>
          <w:p w:rsidR="00AF16BB" w:rsidRDefault="00AF16BB" w:rsidP="00AF16BB"/>
        </w:tc>
      </w:tr>
    </w:tbl>
    <w:p w:rsidR="00AF16BB" w:rsidRDefault="00AF16BB" w:rsidP="00AF16BB"/>
    <w:p w:rsidR="00AF16BB" w:rsidRDefault="00AF16BB" w:rsidP="00AF16BB">
      <w:pPr>
        <w:pStyle w:val="berschrift3"/>
      </w:pPr>
      <w:r>
        <w:t>9999 - Placeholder Table Representation</w:t>
      </w:r>
    </w:p>
    <w:p w:rsidR="00AF16BB" w:rsidRDefault="00AF16BB" w:rsidP="00AF16BB"/>
    <w:p w:rsidR="00AF16BB" w:rsidRDefault="00AF16BB" w:rsidP="00AF16BB">
      <w:pPr>
        <w:pStyle w:val="Subheading"/>
      </w:pPr>
      <w: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Table</w:t>
            </w:r>
          </w:p>
        </w:tc>
        <w:tc>
          <w:tcPr>
            <w:tcW w:w="6600" w:type="dxa"/>
            <w:shd w:val="clear" w:color="auto" w:fill="auto"/>
          </w:tcPr>
          <w:p w:rsidR="00AF16BB" w:rsidRDefault="00AF16BB" w:rsidP="00AF16BB">
            <w:pPr>
              <w:pStyle w:val="OtherTableBody"/>
            </w:pPr>
            <w:r>
              <w:t>9999</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Code System OID</w:t>
            </w:r>
          </w:p>
        </w:tc>
        <w:tc>
          <w:tcPr>
            <w:tcW w:w="6600" w:type="dxa"/>
            <w:shd w:val="clear" w:color="auto" w:fill="auto"/>
          </w:tcPr>
          <w:p w:rsidR="00AF16BB" w:rsidRDefault="00AF16BB" w:rsidP="00AF16BB">
            <w:pPr>
              <w:pStyle w:val="OtherTableBody"/>
            </w:pPr>
            <w:r>
              <w: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SymbolicName</w:t>
            </w:r>
          </w:p>
        </w:tc>
        <w:tc>
          <w:tcPr>
            <w:tcW w:w="6600" w:type="dxa"/>
            <w:shd w:val="clear" w:color="auto" w:fill="auto"/>
          </w:tcPr>
          <w:p w:rsidR="00AF16BB" w:rsidRDefault="00AF16BB" w:rsidP="00AF16BB">
            <w:pPr>
              <w:pStyle w:val="OtherTableBody"/>
            </w:pPr>
            <w:r>
              <w:t>noObject</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Description</w:t>
            </w:r>
          </w:p>
        </w:tc>
        <w:tc>
          <w:tcPr>
            <w:tcW w:w="6600" w:type="dxa"/>
            <w:shd w:val="clear" w:color="auto" w:fill="auto"/>
          </w:tcPr>
          <w:p w:rsidR="00AF16BB" w:rsidRDefault="00AF16BB" w:rsidP="00AF16BB">
            <w:pPr>
              <w:pStyle w:val="OtherTableBody"/>
            </w:pPr>
            <w:r>
              <w:t>noDescription</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Full Name</w:t>
            </w:r>
          </w:p>
        </w:tc>
        <w:tc>
          <w:tcPr>
            <w:tcW w:w="6600" w:type="dxa"/>
            <w:shd w:val="clear" w:color="auto" w:fill="auto"/>
          </w:tcPr>
          <w:p w:rsidR="00AF16BB" w:rsidRDefault="00AF16BB" w:rsidP="00AF16BB">
            <w:pPr>
              <w:pStyle w:val="OtherTableBody"/>
            </w:pPr>
            <w:r>
              <w:t>Name Representation Code System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Type</w:t>
            </w:r>
          </w:p>
        </w:tc>
        <w:tc>
          <w:tcPr>
            <w:tcW w:w="6600" w:type="dxa"/>
            <w:shd w:val="clear" w:color="auto" w:fill="auto"/>
          </w:tcPr>
          <w:p w:rsidR="00AF16BB" w:rsidRDefault="00AF16BB" w:rsidP="00AF16BB">
            <w:pPr>
              <w:pStyle w:val="OtherTableBody"/>
            </w:pPr>
            <w:r>
              <w:t>HL7</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Steward</w:t>
            </w:r>
          </w:p>
        </w:tc>
        <w:tc>
          <w:tcPr>
            <w:tcW w:w="6600" w:type="dxa"/>
            <w:shd w:val="clear" w:color="auto" w:fill="auto"/>
          </w:tcPr>
          <w:p w:rsidR="00AF16BB" w:rsidRDefault="00AF16BB" w:rsidP="00AF16BB">
            <w:pPr>
              <w:pStyle w:val="OtherTableBody"/>
            </w:pPr>
            <w:r>
              <w:t>INM</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where used</w:t>
            </w:r>
          </w:p>
        </w:tc>
        <w:tc>
          <w:tcPr>
            <w:tcW w:w="6600" w:type="dxa"/>
            <w:shd w:val="clear" w:color="auto" w:fill="auto"/>
          </w:tcPr>
          <w:p w:rsidR="00AF16BB" w:rsidRDefault="00AF16BB" w:rsidP="00AF16BB">
            <w:pPr>
              <w:pStyle w:val="OtherTableBody"/>
            </w:pPr>
            <w:r>
              <w:t>CE, DF, CQ, CNE, CWE</w:t>
            </w:r>
          </w:p>
        </w:tc>
      </w:tr>
      <w:tr w:rsidR="00AF16BB" w:rsidTr="00AF16BB">
        <w:tblPrEx>
          <w:tblCellMar>
            <w:top w:w="0" w:type="dxa"/>
            <w:bottom w:w="0" w:type="dxa"/>
          </w:tblCellMar>
        </w:tblPrEx>
        <w:tc>
          <w:tcPr>
            <w:tcW w:w="2600" w:type="dxa"/>
            <w:shd w:val="clear" w:color="auto" w:fill="F3F3F3"/>
          </w:tcPr>
          <w:p w:rsidR="00AF16BB" w:rsidRDefault="00AF16BB" w:rsidP="00AF16BB">
            <w:pPr>
              <w:pStyle w:val="OtherTableHeader"/>
            </w:pPr>
            <w:r>
              <w:t>HL7 Version Introduced</w:t>
            </w:r>
          </w:p>
        </w:tc>
        <w:tc>
          <w:tcPr>
            <w:tcW w:w="6600" w:type="dxa"/>
            <w:shd w:val="clear" w:color="auto" w:fill="auto"/>
          </w:tcPr>
          <w:p w:rsidR="00AF16BB" w:rsidRDefault="00AF16BB" w:rsidP="00AF16BB">
            <w:pPr>
              <w:pStyle w:val="OtherTableBody"/>
            </w:pPr>
            <w:r>
              <w:t>2.4</w:t>
            </w:r>
          </w:p>
        </w:tc>
      </w:tr>
    </w:tbl>
    <w:p w:rsidR="00AF16BB" w:rsidRPr="00AF16BB" w:rsidRDefault="00AF16BB" w:rsidP="00AF16BB"/>
    <w:sectPr w:rsidR="00AF16BB" w:rsidRPr="00AF1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0"/>
    <w:rsid w:val="000447DD"/>
    <w:rsid w:val="000536E4"/>
    <w:rsid w:val="001B5E6D"/>
    <w:rsid w:val="002938D0"/>
    <w:rsid w:val="002D331B"/>
    <w:rsid w:val="00334E13"/>
    <w:rsid w:val="003535FB"/>
    <w:rsid w:val="00401A57"/>
    <w:rsid w:val="005B74A3"/>
    <w:rsid w:val="00740967"/>
    <w:rsid w:val="00751671"/>
    <w:rsid w:val="00871050"/>
    <w:rsid w:val="008D60E9"/>
    <w:rsid w:val="009C346B"/>
    <w:rsid w:val="00AF16BB"/>
    <w:rsid w:val="00BD06A8"/>
    <w:rsid w:val="00D658F9"/>
    <w:rsid w:val="00EE61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D4A04-590D-4ADB-9E90-CBA48210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style>
  <w:style w:type="paragraph" w:styleId="berschrift1">
    <w:name w:val="heading 1"/>
    <w:basedOn w:val="Standard"/>
    <w:next w:val="Standard"/>
    <w:link w:val="berschrift1Zchn"/>
    <w:uiPriority w:val="9"/>
    <w:qFormat/>
    <w:rsid w:val="003535FB"/>
    <w:pPr>
      <w:keepNext/>
      <w:keepLines/>
      <w:pBdr>
        <w:bottom w:val="single" w:sz="48" w:space="1" w:color="auto"/>
      </w:pBdr>
      <w:spacing w:before="240"/>
      <w:outlineLvl w:val="0"/>
    </w:pPr>
    <w:rPr>
      <w:rFonts w:ascii="Times New Roman" w:eastAsiaTheme="majorEastAsia" w:hAnsi="Times New Roman" w:cs="Times New Roman"/>
      <w:b/>
      <w:color w:val="2F5496" w:themeColor="accent1" w:themeShade="BF"/>
      <w:sz w:val="72"/>
      <w:szCs w:val="32"/>
    </w:rPr>
  </w:style>
  <w:style w:type="paragraph" w:styleId="berschrift2">
    <w:name w:val="heading 2"/>
    <w:basedOn w:val="Standard"/>
    <w:next w:val="Standard"/>
    <w:link w:val="berschrift2Zchn"/>
    <w:uiPriority w:val="9"/>
    <w:unhideWhenUsed/>
    <w:qFormat/>
    <w:rsid w:val="003535FB"/>
    <w:pPr>
      <w:keepNext/>
      <w:keepLines/>
      <w:spacing w:before="40"/>
      <w:outlineLvl w:val="1"/>
    </w:pPr>
    <w:rPr>
      <w:rFonts w:ascii="Times New Roman" w:eastAsiaTheme="majorEastAsia" w:hAnsi="Times New Roman" w:cs="Times New Roman"/>
      <w:b/>
      <w:color w:val="2F5496" w:themeColor="accent1" w:themeShade="BF"/>
      <w:sz w:val="24"/>
      <w:szCs w:val="26"/>
    </w:rPr>
  </w:style>
  <w:style w:type="paragraph" w:styleId="berschrift3">
    <w:name w:val="heading 3"/>
    <w:basedOn w:val="Standard"/>
    <w:next w:val="Standard"/>
    <w:link w:val="berschrift3Zchn"/>
    <w:uiPriority w:val="9"/>
    <w:unhideWhenUsed/>
    <w:qFormat/>
    <w:rsid w:val="002938D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938D0"/>
    <w:rPr>
      <w:rFonts w:asciiTheme="majorHAnsi" w:eastAsiaTheme="majorEastAsia" w:hAnsiTheme="majorHAnsi" w:cstheme="majorBidi"/>
      <w:color w:val="1F3763" w:themeColor="accent1" w:themeShade="7F"/>
      <w:sz w:val="24"/>
      <w:szCs w:val="24"/>
    </w:rPr>
  </w:style>
  <w:style w:type="paragraph" w:customStyle="1" w:styleId="OtherTableHeader">
    <w:name w:val="Other Table Header"/>
    <w:basedOn w:val="Standard"/>
    <w:link w:val="OtherTableHeaderZchn"/>
    <w:rsid w:val="002938D0"/>
    <w:rPr>
      <w:b/>
      <w:noProof/>
    </w:rPr>
  </w:style>
  <w:style w:type="character" w:customStyle="1" w:styleId="OtherTableHeaderZchn">
    <w:name w:val="Other Table Header Zchn"/>
    <w:basedOn w:val="Absatz-Standardschriftart"/>
    <w:link w:val="OtherTableHeader"/>
    <w:rsid w:val="002938D0"/>
    <w:rPr>
      <w:b/>
      <w:noProof/>
    </w:rPr>
  </w:style>
  <w:style w:type="paragraph" w:customStyle="1" w:styleId="OtherTableBody">
    <w:name w:val="Other Table Body"/>
    <w:basedOn w:val="Standard"/>
    <w:link w:val="OtherTableBodyZchn"/>
    <w:rsid w:val="002938D0"/>
    <w:rPr>
      <w:noProof/>
    </w:rPr>
  </w:style>
  <w:style w:type="character" w:customStyle="1" w:styleId="OtherTableBodyZchn">
    <w:name w:val="Other Table Body Zchn"/>
    <w:basedOn w:val="Absatz-Standardschriftart"/>
    <w:link w:val="OtherTableBody"/>
    <w:rsid w:val="002938D0"/>
    <w:rPr>
      <w:noProof/>
    </w:rPr>
  </w:style>
  <w:style w:type="paragraph" w:customStyle="1" w:styleId="OtherTableCaption">
    <w:name w:val="Other Table Caption"/>
    <w:basedOn w:val="Standard"/>
    <w:link w:val="OtherTableCaptionZchn"/>
    <w:rsid w:val="002938D0"/>
    <w:rPr>
      <w:noProof/>
    </w:rPr>
  </w:style>
  <w:style w:type="character" w:customStyle="1" w:styleId="OtherTableCaptionZchn">
    <w:name w:val="Other Table Caption Zchn"/>
    <w:basedOn w:val="Absatz-Standardschriftart"/>
    <w:link w:val="OtherTableCaption"/>
    <w:rsid w:val="002938D0"/>
    <w:rPr>
      <w:noProof/>
    </w:rPr>
  </w:style>
  <w:style w:type="paragraph" w:customStyle="1" w:styleId="UserTableHeader">
    <w:name w:val="User Table Header"/>
    <w:basedOn w:val="Standard"/>
    <w:link w:val="UserTableHeaderZchn"/>
    <w:rsid w:val="002938D0"/>
    <w:rPr>
      <w:b/>
      <w:noProof/>
    </w:rPr>
  </w:style>
  <w:style w:type="character" w:customStyle="1" w:styleId="UserTableHeaderZchn">
    <w:name w:val="User Table Header Zchn"/>
    <w:basedOn w:val="Absatz-Standardschriftart"/>
    <w:link w:val="UserTableHeader"/>
    <w:rsid w:val="002938D0"/>
    <w:rPr>
      <w:b/>
      <w:noProof/>
    </w:rPr>
  </w:style>
  <w:style w:type="paragraph" w:customStyle="1" w:styleId="UserTableBody">
    <w:name w:val="User Table Body"/>
    <w:basedOn w:val="Standard"/>
    <w:link w:val="UserTableBodyZchn"/>
    <w:rsid w:val="002938D0"/>
    <w:rPr>
      <w:noProof/>
    </w:rPr>
  </w:style>
  <w:style w:type="character" w:customStyle="1" w:styleId="UserTableBodyZchn">
    <w:name w:val="User Table Body Zchn"/>
    <w:basedOn w:val="Absatz-Standardschriftart"/>
    <w:link w:val="UserTableBody"/>
    <w:rsid w:val="002938D0"/>
    <w:rPr>
      <w:noProof/>
    </w:rPr>
  </w:style>
  <w:style w:type="paragraph" w:customStyle="1" w:styleId="UserTableCaption">
    <w:name w:val="User Table Caption"/>
    <w:basedOn w:val="Standard"/>
    <w:link w:val="UserTableCaptionZchn"/>
    <w:rsid w:val="002938D0"/>
    <w:rPr>
      <w:noProof/>
    </w:rPr>
  </w:style>
  <w:style w:type="character" w:customStyle="1" w:styleId="UserTableCaptionZchn">
    <w:name w:val="User Table Caption Zchn"/>
    <w:basedOn w:val="Absatz-Standardschriftart"/>
    <w:link w:val="UserTableCaption"/>
    <w:rsid w:val="002938D0"/>
    <w:rPr>
      <w:noProof/>
    </w:rPr>
  </w:style>
  <w:style w:type="paragraph" w:customStyle="1" w:styleId="HL7TableHeader">
    <w:name w:val="HL7 Table Header"/>
    <w:basedOn w:val="Standard"/>
    <w:link w:val="HL7TableHeaderZchn"/>
    <w:rsid w:val="002938D0"/>
    <w:rPr>
      <w:b/>
      <w:noProof/>
    </w:rPr>
  </w:style>
  <w:style w:type="character" w:customStyle="1" w:styleId="HL7TableHeaderZchn">
    <w:name w:val="HL7 Table Header Zchn"/>
    <w:basedOn w:val="Absatz-Standardschriftart"/>
    <w:link w:val="HL7TableHeader"/>
    <w:rsid w:val="002938D0"/>
    <w:rPr>
      <w:b/>
      <w:noProof/>
    </w:rPr>
  </w:style>
  <w:style w:type="paragraph" w:customStyle="1" w:styleId="HL7TableBody">
    <w:name w:val="HL7 Table Body"/>
    <w:basedOn w:val="Standard"/>
    <w:link w:val="HL7TableBodyZchn"/>
    <w:rsid w:val="002938D0"/>
    <w:rPr>
      <w:noProof/>
    </w:rPr>
  </w:style>
  <w:style w:type="character" w:customStyle="1" w:styleId="HL7TableBodyZchn">
    <w:name w:val="HL7 Table Body Zchn"/>
    <w:basedOn w:val="Absatz-Standardschriftart"/>
    <w:link w:val="HL7TableBody"/>
    <w:rsid w:val="002938D0"/>
    <w:rPr>
      <w:noProof/>
    </w:rPr>
  </w:style>
  <w:style w:type="paragraph" w:customStyle="1" w:styleId="HL7TableCaption">
    <w:name w:val="HL7 Table Caption"/>
    <w:basedOn w:val="Standard"/>
    <w:link w:val="HL7TableCaptionZchn"/>
    <w:rsid w:val="002938D0"/>
    <w:rPr>
      <w:noProof/>
    </w:rPr>
  </w:style>
  <w:style w:type="character" w:customStyle="1" w:styleId="HL7TableCaptionZchn">
    <w:name w:val="HL7 Table Caption Zchn"/>
    <w:basedOn w:val="Absatz-Standardschriftart"/>
    <w:link w:val="HL7TableCaption"/>
    <w:rsid w:val="002938D0"/>
    <w:rPr>
      <w:noProof/>
    </w:rPr>
  </w:style>
  <w:style w:type="paragraph" w:customStyle="1" w:styleId="Subheading">
    <w:name w:val="Subheading"/>
    <w:basedOn w:val="Standard"/>
    <w:next w:val="Standard"/>
    <w:link w:val="SubheadingZchn"/>
    <w:rsid w:val="002938D0"/>
    <w:pPr>
      <w:keepNext/>
      <w:jc w:val="center"/>
    </w:pPr>
    <w:rPr>
      <w:b/>
      <w:noProof/>
      <w:sz w:val="24"/>
    </w:rPr>
  </w:style>
  <w:style w:type="character" w:customStyle="1" w:styleId="SubheadingZchn">
    <w:name w:val="Subheading Zchn"/>
    <w:basedOn w:val="Absatz-Standardschriftart"/>
    <w:link w:val="Subheading"/>
    <w:rsid w:val="002938D0"/>
    <w:rPr>
      <w:b/>
      <w:noProof/>
      <w:sz w:val="24"/>
    </w:rPr>
  </w:style>
  <w:style w:type="character" w:customStyle="1" w:styleId="berschrift1Zchn">
    <w:name w:val="Überschrift 1 Zchn"/>
    <w:basedOn w:val="Absatz-Standardschriftart"/>
    <w:link w:val="berschrift1"/>
    <w:uiPriority w:val="9"/>
    <w:rsid w:val="003535FB"/>
    <w:rPr>
      <w:rFonts w:ascii="Times New Roman" w:eastAsiaTheme="majorEastAsia" w:hAnsi="Times New Roman" w:cs="Times New Roman"/>
      <w:b/>
      <w:color w:val="2F5496" w:themeColor="accent1" w:themeShade="BF"/>
      <w:sz w:val="72"/>
      <w:szCs w:val="32"/>
    </w:rPr>
  </w:style>
  <w:style w:type="character" w:customStyle="1" w:styleId="berschrift2Zchn">
    <w:name w:val="Überschrift 2 Zchn"/>
    <w:basedOn w:val="Absatz-Standardschriftart"/>
    <w:link w:val="berschrift2"/>
    <w:uiPriority w:val="9"/>
    <w:rsid w:val="003535FB"/>
    <w:rPr>
      <w:rFonts w:ascii="Times New Roman" w:eastAsiaTheme="majorEastAsia" w:hAnsi="Times New Roman" w:cs="Times New Roman"/>
      <w:b/>
      <w:color w:val="2F5496" w:themeColor="accent1" w:themeShade="BF"/>
      <w:sz w:val="24"/>
      <w:szCs w:val="26"/>
    </w:rPr>
  </w:style>
  <w:style w:type="paragraph" w:styleId="berarbeitung">
    <w:name w:val="Revision"/>
    <w:hidden/>
    <w:uiPriority w:val="99"/>
    <w:semiHidden/>
    <w:rsid w:val="003535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180246</Words>
  <Characters>1135557</Characters>
  <Application>Microsoft Office Word</Application>
  <DocSecurity>0</DocSecurity>
  <Lines>9462</Lines>
  <Paragraphs>2626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Frank Oemig</cp:lastModifiedBy>
  <cp:revision>17</cp:revision>
  <dcterms:created xsi:type="dcterms:W3CDTF">2023-06-16T16:01:00Z</dcterms:created>
  <dcterms:modified xsi:type="dcterms:W3CDTF">2023-06-17T00:02:00Z</dcterms:modified>
</cp:coreProperties>
</file>