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644" w:rsidRPr="00463644" w:rsidRDefault="00463644" w:rsidP="00463644">
      <w:pPr>
        <w:pStyle w:val="ANSIdesignation"/>
      </w:pPr>
      <w:bookmarkStart w:id="0" w:name="_Toc25579082"/>
      <w:bookmarkStart w:id="1" w:name="_Toc25585447"/>
      <w:r w:rsidRPr="00463644">
        <w:drawing>
          <wp:anchor distT="0" distB="0" distL="114300" distR="114300" simplePos="0" relativeHeight="251661312" behindDoc="0" locked="0" layoutInCell="1" allowOverlap="1" wp14:anchorId="4B4A8FCE" wp14:editId="067BA3D0">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63644">
        <w:t>V29_R1_2019NOV</w:t>
      </w:r>
    </w:p>
    <w:bookmarkEnd w:id="0"/>
    <w:bookmarkEnd w:id="1"/>
    <w:p w:rsidR="00BA5082" w:rsidRPr="00A17AEC" w:rsidRDefault="00BA5082" w:rsidP="0033524F">
      <w:pPr>
        <w:pStyle w:val="berschrift1"/>
      </w:pPr>
      <w:r w:rsidRPr="00A17AEC">
        <w:br/>
      </w:r>
      <w:bookmarkStart w:id="2" w:name="_Toc39388049"/>
      <w:bookmarkStart w:id="3" w:name="_Toc25659673"/>
      <w:r w:rsidRPr="00A17AEC">
        <w:t>Claims and Reimbursement</w:t>
      </w:r>
      <w:bookmarkEnd w:id="2"/>
      <w:bookmarkEnd w:id="3"/>
      <w:r w:rsidR="002834E1" w:rsidRPr="00A17AEC">
        <w:fldChar w:fldCharType="begin"/>
      </w:r>
      <w:r w:rsidRPr="00A17AEC">
        <w:instrText xml:space="preserve"> XE "Claims &amp; Reimbursement" </w:instrText>
      </w:r>
      <w:r w:rsidR="002834E1" w:rsidRPr="00A17AEC">
        <w:fldChar w:fldCharType="end"/>
      </w:r>
    </w:p>
    <w:p w:rsidR="00BA5082" w:rsidRPr="00574D3F" w:rsidRDefault="00BA5082"/>
    <w:tbl>
      <w:tblPr>
        <w:tblW w:w="8160" w:type="dxa"/>
        <w:tblInd w:w="108" w:type="dxa"/>
        <w:tblLayout w:type="fixed"/>
        <w:tblLook w:val="0000" w:firstRow="0" w:lastRow="0" w:firstColumn="0" w:lastColumn="0" w:noHBand="0" w:noVBand="0"/>
      </w:tblPr>
      <w:tblGrid>
        <w:gridCol w:w="2430"/>
        <w:gridCol w:w="5730"/>
      </w:tblGrid>
      <w:tr w:rsidR="003D0D31" w:rsidRPr="00574D3F">
        <w:tc>
          <w:tcPr>
            <w:tcW w:w="2430" w:type="dxa"/>
          </w:tcPr>
          <w:p w:rsidR="003D0D31" w:rsidRPr="00574D3F" w:rsidRDefault="003D0D31" w:rsidP="003D0D31">
            <w:r w:rsidRPr="00574D3F">
              <w:t>Co Chair:</w:t>
            </w:r>
          </w:p>
        </w:tc>
        <w:tc>
          <w:tcPr>
            <w:tcW w:w="5730" w:type="dxa"/>
          </w:tcPr>
          <w:p w:rsidR="003D0D31" w:rsidRPr="00574D3F" w:rsidRDefault="003D0D31" w:rsidP="003D0D31">
            <w:r w:rsidRPr="00574D3F">
              <w:t>Kathleen Connor</w:t>
            </w:r>
            <w:r w:rsidRPr="00574D3F">
              <w:br/>
            </w:r>
            <w:r w:rsidRPr="00994EDC">
              <w:t>Book Zurman Incorporate</w:t>
            </w:r>
            <w:r>
              <w:t>d</w:t>
            </w:r>
          </w:p>
        </w:tc>
      </w:tr>
      <w:tr w:rsidR="00BA5082" w:rsidRPr="00574D3F">
        <w:tc>
          <w:tcPr>
            <w:tcW w:w="2430" w:type="dxa"/>
          </w:tcPr>
          <w:p w:rsidR="00BA5082" w:rsidRPr="00574D3F" w:rsidRDefault="00BA5082">
            <w:r w:rsidRPr="00574D3F">
              <w:t>Co Chair</w:t>
            </w:r>
          </w:p>
        </w:tc>
        <w:tc>
          <w:tcPr>
            <w:tcW w:w="5730" w:type="dxa"/>
          </w:tcPr>
          <w:p w:rsidR="00BA5082" w:rsidRPr="00574D3F" w:rsidRDefault="00BA5082">
            <w:r w:rsidRPr="00574D3F">
              <w:t>Mary Kay McDaniel</w:t>
            </w:r>
            <w:r w:rsidRPr="00574D3F">
              <w:br/>
            </w:r>
            <w:r w:rsidR="00AB2F39">
              <w:rPr>
                <w:noProof/>
              </w:rPr>
              <w:t>Cognosante</w:t>
            </w:r>
          </w:p>
        </w:tc>
      </w:tr>
      <w:tr w:rsidR="00BA5082" w:rsidRPr="00574D3F">
        <w:tc>
          <w:tcPr>
            <w:tcW w:w="2430" w:type="dxa"/>
          </w:tcPr>
          <w:p w:rsidR="00BA5082" w:rsidRPr="00574D3F" w:rsidRDefault="00BA5082">
            <w:r w:rsidRPr="00574D3F">
              <w:t>Co Chair</w:t>
            </w:r>
          </w:p>
        </w:tc>
        <w:tc>
          <w:tcPr>
            <w:tcW w:w="5730" w:type="dxa"/>
          </w:tcPr>
          <w:p w:rsidR="00BA5082" w:rsidRPr="00574D3F" w:rsidRDefault="008F04E6">
            <w:r w:rsidRPr="00E821A5">
              <w:rPr>
                <w:rStyle w:val="Fett"/>
                <w:b w:val="0"/>
                <w:bCs w:val="0"/>
              </w:rPr>
              <w:t>Benoit Schoeffler</w:t>
            </w:r>
            <w:r w:rsidR="00E821A5">
              <w:rPr>
                <w:rStyle w:val="Fett"/>
              </w:rPr>
              <w:br/>
            </w:r>
            <w:r>
              <w:t>almerys</w:t>
            </w:r>
          </w:p>
        </w:tc>
      </w:tr>
      <w:tr w:rsidR="00BA5082" w:rsidRPr="00574D3F">
        <w:tc>
          <w:tcPr>
            <w:tcW w:w="2430" w:type="dxa"/>
          </w:tcPr>
          <w:p w:rsidR="00BA5082" w:rsidRPr="00574D3F" w:rsidRDefault="00BA5082">
            <w:r>
              <w:t>Editor</w:t>
            </w:r>
            <w:r w:rsidRPr="00574D3F">
              <w:t>:</w:t>
            </w:r>
          </w:p>
        </w:tc>
        <w:tc>
          <w:tcPr>
            <w:tcW w:w="5730" w:type="dxa"/>
          </w:tcPr>
          <w:p w:rsidR="00BA5082" w:rsidRPr="00574D3F" w:rsidRDefault="00BA5082">
            <w:r w:rsidRPr="00574D3F">
              <w:t>Beat Heggli</w:t>
            </w:r>
            <w:r w:rsidR="00A55C52">
              <w:t xml:space="preserve"> </w:t>
            </w:r>
            <w:r w:rsidRPr="00574D3F">
              <w:br/>
              <w:t>HL7 Switzerland</w:t>
            </w:r>
          </w:p>
        </w:tc>
      </w:tr>
      <w:tr w:rsidR="00BA5082" w:rsidRPr="00574D3F">
        <w:tc>
          <w:tcPr>
            <w:tcW w:w="2430" w:type="dxa"/>
          </w:tcPr>
          <w:p w:rsidR="00BA5082" w:rsidRPr="00574D3F" w:rsidRDefault="00BA5082">
            <w:r w:rsidRPr="00574D3F">
              <w:t>Sponsoring TC</w:t>
            </w:r>
          </w:p>
        </w:tc>
        <w:tc>
          <w:tcPr>
            <w:tcW w:w="5730" w:type="dxa"/>
          </w:tcPr>
          <w:p w:rsidR="00BA5082" w:rsidRPr="00574D3F" w:rsidRDefault="00BA5082">
            <w:r w:rsidRPr="00574D3F">
              <w:t xml:space="preserve">Financial Management </w:t>
            </w:r>
          </w:p>
        </w:tc>
      </w:tr>
      <w:tr w:rsidR="00BA5082" w:rsidRPr="00574D3F">
        <w:tc>
          <w:tcPr>
            <w:tcW w:w="2430" w:type="dxa"/>
          </w:tcPr>
          <w:p w:rsidR="00BA5082" w:rsidRPr="00574D3F" w:rsidRDefault="00BA5082">
            <w:r w:rsidRPr="00574D3F">
              <w:t>List Serve</w:t>
            </w:r>
          </w:p>
        </w:tc>
        <w:tc>
          <w:tcPr>
            <w:tcW w:w="5730" w:type="dxa"/>
          </w:tcPr>
          <w:p w:rsidR="00BA5082" w:rsidRPr="00D567C2" w:rsidRDefault="001C1AC8">
            <w:hyperlink r:id="rId9" w:history="1">
              <w:r w:rsidR="003623C0" w:rsidRPr="00462378">
                <w:rPr>
                  <w:rStyle w:val="Hyperlink"/>
                </w:rPr>
                <w:t>fm@lists.hl7.org</w:t>
              </w:r>
            </w:hyperlink>
            <w:r w:rsidR="003623C0">
              <w:t xml:space="preserve"> </w:t>
            </w:r>
          </w:p>
        </w:tc>
      </w:tr>
    </w:tbl>
    <w:p w:rsidR="00BA5082" w:rsidRPr="0074610B" w:rsidRDefault="00BA5082" w:rsidP="00BA5082">
      <w:bookmarkStart w:id="4" w:name="Contents"/>
      <w:bookmarkStart w:id="5" w:name="_Toc536442051"/>
      <w:bookmarkStart w:id="6" w:name="_Toc498145849"/>
      <w:bookmarkStart w:id="7" w:name="_Toc527864417"/>
      <w:bookmarkStart w:id="8" w:name="_Toc527865889"/>
      <w:bookmarkStart w:id="9" w:name="_Toc528481848"/>
      <w:bookmarkStart w:id="10" w:name="_Toc528482353"/>
      <w:bookmarkStart w:id="11" w:name="_Toc528482652"/>
      <w:bookmarkStart w:id="12" w:name="_Toc528482777"/>
      <w:bookmarkStart w:id="13" w:name="_Toc528486085"/>
      <w:bookmarkEnd w:id="4"/>
    </w:p>
    <w:p w:rsidR="00BA5082" w:rsidRPr="0074610B" w:rsidRDefault="00BA5082" w:rsidP="00BA5082"/>
    <w:p w:rsidR="00BA5082" w:rsidRPr="00B818A0" w:rsidRDefault="00BA5082" w:rsidP="00BA5082">
      <w:pPr>
        <w:pStyle w:val="berschrift2"/>
        <w:rPr>
          <w:lang w:val="en-US"/>
        </w:rPr>
      </w:pPr>
      <w:bookmarkStart w:id="14" w:name="_Toc531171153"/>
      <w:bookmarkStart w:id="15" w:name="_Toc25659674"/>
      <w:r w:rsidRPr="00B818A0">
        <w:rPr>
          <w:lang w:val="en-US"/>
        </w:rPr>
        <w:t>CHAPTER 16 Contents</w:t>
      </w:r>
      <w:bookmarkEnd w:id="14"/>
      <w:bookmarkEnd w:id="15"/>
    </w:p>
    <w:bookmarkEnd w:id="5"/>
    <w:bookmarkEnd w:id="6"/>
    <w:bookmarkEnd w:id="7"/>
    <w:bookmarkEnd w:id="8"/>
    <w:bookmarkEnd w:id="9"/>
    <w:bookmarkEnd w:id="10"/>
    <w:bookmarkEnd w:id="11"/>
    <w:bookmarkEnd w:id="12"/>
    <w:bookmarkEnd w:id="13"/>
    <w:p w:rsidR="001B614C" w:rsidRDefault="002834E1" w:rsidP="00393853">
      <w:pPr>
        <w:pStyle w:val="Verzeichnis1"/>
        <w:rPr>
          <w:rFonts w:asciiTheme="minorHAnsi" w:eastAsiaTheme="minorEastAsia" w:hAnsiTheme="minorHAnsi" w:cstheme="minorBidi"/>
          <w:noProof/>
          <w:kern w:val="0"/>
          <w:sz w:val="22"/>
          <w:szCs w:val="22"/>
          <w:lang w:eastAsia="en-US"/>
        </w:rPr>
      </w:pPr>
      <w:r>
        <w:fldChar w:fldCharType="begin"/>
      </w:r>
      <w:r w:rsidRPr="00994EDC">
        <w:rPr>
          <w:lang w:val="de-CH"/>
        </w:rPr>
        <w:instrText xml:space="preserve"> TOC \f \h \z \t "Heading 2,1,Heading 3,2" </w:instrText>
      </w:r>
      <w:r>
        <w:fldChar w:fldCharType="separate"/>
      </w:r>
      <w:hyperlink w:anchor="_Toc531171153" w:history="1">
        <w:r w:rsidR="001B614C" w:rsidRPr="00B225C8">
          <w:rPr>
            <w:rStyle w:val="Hyperlink"/>
            <w:noProof/>
          </w:rPr>
          <w:t>16.1.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CHAPTER 16 Contents</w:t>
        </w:r>
        <w:r w:rsidR="001B614C">
          <w:rPr>
            <w:noProof/>
            <w:webHidden/>
          </w:rPr>
          <w:tab/>
        </w:r>
        <w:r w:rsidR="001B614C">
          <w:rPr>
            <w:noProof/>
            <w:webHidden/>
          </w:rPr>
          <w:fldChar w:fldCharType="begin"/>
        </w:r>
        <w:r w:rsidR="001B614C">
          <w:rPr>
            <w:noProof/>
            <w:webHidden/>
          </w:rPr>
          <w:instrText xml:space="preserve"> PAGEREF _Toc531171153 \h </w:instrText>
        </w:r>
        <w:r w:rsidR="001B614C">
          <w:rPr>
            <w:noProof/>
            <w:webHidden/>
          </w:rPr>
        </w:r>
        <w:r w:rsidR="001B614C">
          <w:rPr>
            <w:noProof/>
            <w:webHidden/>
          </w:rPr>
          <w:fldChar w:fldCharType="separate"/>
        </w:r>
        <w:r w:rsidR="007058D6">
          <w:rPr>
            <w:noProof/>
            <w:webHidden/>
          </w:rPr>
          <w:t>1</w:t>
        </w:r>
        <w:r w:rsidR="001B614C">
          <w:rPr>
            <w:noProof/>
            <w:webHidden/>
          </w:rPr>
          <w:fldChar w:fldCharType="end"/>
        </w:r>
      </w:hyperlink>
    </w:p>
    <w:p w:rsidR="001B614C" w:rsidRDefault="001C1AC8" w:rsidP="00393853">
      <w:pPr>
        <w:pStyle w:val="Verzeichnis1"/>
        <w:rPr>
          <w:rFonts w:asciiTheme="minorHAnsi" w:eastAsiaTheme="minorEastAsia" w:hAnsiTheme="minorHAnsi" w:cstheme="minorBidi"/>
          <w:noProof/>
          <w:kern w:val="0"/>
          <w:sz w:val="22"/>
          <w:szCs w:val="22"/>
          <w:lang w:eastAsia="en-US"/>
        </w:rPr>
      </w:pPr>
      <w:hyperlink w:anchor="_Toc531171154" w:history="1">
        <w:r w:rsidR="001B614C" w:rsidRPr="00B225C8">
          <w:rPr>
            <w:rStyle w:val="Hyperlink"/>
            <w:noProof/>
          </w:rPr>
          <w:t>16.2.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Purpose</w:t>
        </w:r>
        <w:r w:rsidR="001B614C">
          <w:rPr>
            <w:noProof/>
            <w:webHidden/>
          </w:rPr>
          <w:tab/>
        </w:r>
        <w:r w:rsidR="001B614C">
          <w:rPr>
            <w:noProof/>
            <w:webHidden/>
          </w:rPr>
          <w:fldChar w:fldCharType="begin"/>
        </w:r>
        <w:r w:rsidR="001B614C">
          <w:rPr>
            <w:noProof/>
            <w:webHidden/>
          </w:rPr>
          <w:instrText xml:space="preserve"> PAGEREF _Toc531171154 \h </w:instrText>
        </w:r>
        <w:r w:rsidR="001B614C">
          <w:rPr>
            <w:noProof/>
            <w:webHidden/>
          </w:rPr>
        </w:r>
        <w:r w:rsidR="001B614C">
          <w:rPr>
            <w:noProof/>
            <w:webHidden/>
          </w:rPr>
          <w:fldChar w:fldCharType="separate"/>
        </w:r>
        <w:r w:rsidR="007058D6">
          <w:rPr>
            <w:noProof/>
            <w:webHidden/>
          </w:rPr>
          <w:t>2</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55" w:history="1">
        <w:r w:rsidR="001B614C" w:rsidRPr="00B225C8">
          <w:rPr>
            <w:rStyle w:val="Hyperlink"/>
            <w:noProof/>
          </w:rPr>
          <w:t>16.2.1.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Scope</w:t>
        </w:r>
        <w:r w:rsidR="001B614C">
          <w:rPr>
            <w:noProof/>
            <w:webHidden/>
          </w:rPr>
          <w:tab/>
        </w:r>
        <w:r w:rsidR="001B614C">
          <w:rPr>
            <w:noProof/>
            <w:webHidden/>
          </w:rPr>
          <w:fldChar w:fldCharType="begin"/>
        </w:r>
        <w:r w:rsidR="001B614C">
          <w:rPr>
            <w:noProof/>
            <w:webHidden/>
          </w:rPr>
          <w:instrText xml:space="preserve"> PAGEREF _Toc531171155 \h </w:instrText>
        </w:r>
        <w:r w:rsidR="001B614C">
          <w:rPr>
            <w:noProof/>
            <w:webHidden/>
          </w:rPr>
        </w:r>
        <w:r w:rsidR="001B614C">
          <w:rPr>
            <w:noProof/>
            <w:webHidden/>
          </w:rPr>
          <w:fldChar w:fldCharType="separate"/>
        </w:r>
        <w:r w:rsidR="007058D6">
          <w:rPr>
            <w:noProof/>
            <w:webHidden/>
          </w:rPr>
          <w:t>2</w:t>
        </w:r>
        <w:r w:rsidR="001B614C">
          <w:rPr>
            <w:noProof/>
            <w:webHidden/>
          </w:rPr>
          <w:fldChar w:fldCharType="end"/>
        </w:r>
      </w:hyperlink>
    </w:p>
    <w:p w:rsidR="001B614C" w:rsidRDefault="001C1AC8" w:rsidP="00393853">
      <w:pPr>
        <w:pStyle w:val="Verzeichnis1"/>
        <w:rPr>
          <w:rFonts w:asciiTheme="minorHAnsi" w:eastAsiaTheme="minorEastAsia" w:hAnsiTheme="minorHAnsi" w:cstheme="minorBidi"/>
          <w:noProof/>
          <w:kern w:val="0"/>
          <w:sz w:val="22"/>
          <w:szCs w:val="22"/>
          <w:lang w:eastAsia="en-US"/>
        </w:rPr>
      </w:pPr>
      <w:hyperlink w:anchor="_Toc531171156" w:history="1">
        <w:r w:rsidR="001B614C" w:rsidRPr="00B225C8">
          <w:rPr>
            <w:rStyle w:val="Hyperlink"/>
            <w:noProof/>
          </w:rPr>
          <w:t>16.3.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Trigger Events and Message Definitions</w:t>
        </w:r>
        <w:r w:rsidR="001B614C">
          <w:rPr>
            <w:noProof/>
            <w:webHidden/>
          </w:rPr>
          <w:tab/>
        </w:r>
        <w:r w:rsidR="001B614C">
          <w:rPr>
            <w:noProof/>
            <w:webHidden/>
          </w:rPr>
          <w:fldChar w:fldCharType="begin"/>
        </w:r>
        <w:r w:rsidR="001B614C">
          <w:rPr>
            <w:noProof/>
            <w:webHidden/>
          </w:rPr>
          <w:instrText xml:space="preserve"> PAGEREF _Toc531171156 \h </w:instrText>
        </w:r>
        <w:r w:rsidR="001B614C">
          <w:rPr>
            <w:noProof/>
            <w:webHidden/>
          </w:rPr>
        </w:r>
        <w:r w:rsidR="001B614C">
          <w:rPr>
            <w:noProof/>
            <w:webHidden/>
          </w:rPr>
          <w:fldChar w:fldCharType="separate"/>
        </w:r>
        <w:r w:rsidR="007058D6">
          <w:rPr>
            <w:noProof/>
            <w:webHidden/>
          </w:rPr>
          <w:t>3</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57" w:history="1">
        <w:r w:rsidR="001B614C" w:rsidRPr="00B225C8">
          <w:rPr>
            <w:rStyle w:val="Hyperlink"/>
            <w:noProof/>
          </w:rPr>
          <w:t>16.3.1.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EHC^E01 – Submit HealthCare Services Invoice (event E01)</w:t>
        </w:r>
        <w:r w:rsidR="001B614C">
          <w:rPr>
            <w:noProof/>
            <w:webHidden/>
          </w:rPr>
          <w:tab/>
        </w:r>
        <w:r w:rsidR="001B614C">
          <w:rPr>
            <w:noProof/>
            <w:webHidden/>
          </w:rPr>
          <w:fldChar w:fldCharType="begin"/>
        </w:r>
        <w:r w:rsidR="001B614C">
          <w:rPr>
            <w:noProof/>
            <w:webHidden/>
          </w:rPr>
          <w:instrText xml:space="preserve"> PAGEREF _Toc531171157 \h </w:instrText>
        </w:r>
        <w:r w:rsidR="001B614C">
          <w:rPr>
            <w:noProof/>
            <w:webHidden/>
          </w:rPr>
        </w:r>
        <w:r w:rsidR="001B614C">
          <w:rPr>
            <w:noProof/>
            <w:webHidden/>
          </w:rPr>
          <w:fldChar w:fldCharType="separate"/>
        </w:r>
        <w:r w:rsidR="007058D6">
          <w:rPr>
            <w:noProof/>
            <w:webHidden/>
          </w:rPr>
          <w:t>3</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58" w:history="1">
        <w:r w:rsidR="001B614C" w:rsidRPr="00B225C8">
          <w:rPr>
            <w:rStyle w:val="Hyperlink"/>
            <w:noProof/>
          </w:rPr>
          <w:t>16.3.2.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EHC^E02 – Cancel HealthCare Services Invoice (event E02)</w:t>
        </w:r>
        <w:r w:rsidR="001B614C">
          <w:rPr>
            <w:noProof/>
            <w:webHidden/>
          </w:rPr>
          <w:tab/>
        </w:r>
        <w:r w:rsidR="001B614C">
          <w:rPr>
            <w:noProof/>
            <w:webHidden/>
          </w:rPr>
          <w:fldChar w:fldCharType="begin"/>
        </w:r>
        <w:r w:rsidR="001B614C">
          <w:rPr>
            <w:noProof/>
            <w:webHidden/>
          </w:rPr>
          <w:instrText xml:space="preserve"> PAGEREF _Toc531171158 \h </w:instrText>
        </w:r>
        <w:r w:rsidR="001B614C">
          <w:rPr>
            <w:noProof/>
            <w:webHidden/>
          </w:rPr>
        </w:r>
        <w:r w:rsidR="001B614C">
          <w:rPr>
            <w:noProof/>
            <w:webHidden/>
          </w:rPr>
          <w:fldChar w:fldCharType="separate"/>
        </w:r>
        <w:r w:rsidR="007058D6">
          <w:rPr>
            <w:noProof/>
            <w:webHidden/>
          </w:rPr>
          <w:t>7</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59" w:history="1">
        <w:r w:rsidR="001B614C" w:rsidRPr="00B225C8">
          <w:rPr>
            <w:rStyle w:val="Hyperlink"/>
            <w:noProof/>
          </w:rPr>
          <w:t>16.3.3.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QBP^E03 – Query HealthCare Services Invoice Status (event E03)</w:t>
        </w:r>
        <w:r w:rsidR="001B614C">
          <w:rPr>
            <w:noProof/>
            <w:webHidden/>
          </w:rPr>
          <w:tab/>
        </w:r>
        <w:r w:rsidR="001B614C">
          <w:rPr>
            <w:noProof/>
            <w:webHidden/>
          </w:rPr>
          <w:fldChar w:fldCharType="begin"/>
        </w:r>
        <w:r w:rsidR="001B614C">
          <w:rPr>
            <w:noProof/>
            <w:webHidden/>
          </w:rPr>
          <w:instrText xml:space="preserve"> PAGEREF _Toc531171159 \h </w:instrText>
        </w:r>
        <w:r w:rsidR="001B614C">
          <w:rPr>
            <w:noProof/>
            <w:webHidden/>
          </w:rPr>
        </w:r>
        <w:r w:rsidR="001B614C">
          <w:rPr>
            <w:noProof/>
            <w:webHidden/>
          </w:rPr>
          <w:fldChar w:fldCharType="separate"/>
        </w:r>
        <w:r w:rsidR="007058D6">
          <w:rPr>
            <w:noProof/>
            <w:webHidden/>
          </w:rPr>
          <w:t>9</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60" w:history="1">
        <w:r w:rsidR="001B614C" w:rsidRPr="00B225C8">
          <w:rPr>
            <w:rStyle w:val="Hyperlink"/>
            <w:noProof/>
          </w:rPr>
          <w:t>16.3.4.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RSP^E03 – HealthCare Services Invoice Status Query Response (event E03)</w:t>
        </w:r>
        <w:r w:rsidR="001B614C">
          <w:rPr>
            <w:noProof/>
            <w:webHidden/>
          </w:rPr>
          <w:tab/>
        </w:r>
        <w:r w:rsidR="001B614C">
          <w:rPr>
            <w:noProof/>
            <w:webHidden/>
          </w:rPr>
          <w:fldChar w:fldCharType="begin"/>
        </w:r>
        <w:r w:rsidR="001B614C">
          <w:rPr>
            <w:noProof/>
            <w:webHidden/>
          </w:rPr>
          <w:instrText xml:space="preserve"> PAGEREF _Toc531171160 \h </w:instrText>
        </w:r>
        <w:r w:rsidR="001B614C">
          <w:rPr>
            <w:noProof/>
            <w:webHidden/>
          </w:rPr>
        </w:r>
        <w:r w:rsidR="001B614C">
          <w:rPr>
            <w:noProof/>
            <w:webHidden/>
          </w:rPr>
          <w:fldChar w:fldCharType="separate"/>
        </w:r>
        <w:r w:rsidR="007058D6">
          <w:rPr>
            <w:noProof/>
            <w:webHidden/>
          </w:rPr>
          <w:t>11</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61" w:history="1">
        <w:r w:rsidR="001B614C" w:rsidRPr="00B225C8">
          <w:rPr>
            <w:rStyle w:val="Hyperlink"/>
            <w:noProof/>
          </w:rPr>
          <w:t>16.3.5.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EHC^E04 – Re-Assess HealthCare Services Invoice Request (event E04)</w:t>
        </w:r>
        <w:r w:rsidR="001B614C">
          <w:rPr>
            <w:noProof/>
            <w:webHidden/>
          </w:rPr>
          <w:tab/>
        </w:r>
        <w:r w:rsidR="001B614C">
          <w:rPr>
            <w:noProof/>
            <w:webHidden/>
          </w:rPr>
          <w:fldChar w:fldCharType="begin"/>
        </w:r>
        <w:r w:rsidR="001B614C">
          <w:rPr>
            <w:noProof/>
            <w:webHidden/>
          </w:rPr>
          <w:instrText xml:space="preserve"> PAGEREF _Toc531171161 \h </w:instrText>
        </w:r>
        <w:r w:rsidR="001B614C">
          <w:rPr>
            <w:noProof/>
            <w:webHidden/>
          </w:rPr>
        </w:r>
        <w:r w:rsidR="001B614C">
          <w:rPr>
            <w:noProof/>
            <w:webHidden/>
          </w:rPr>
          <w:fldChar w:fldCharType="separate"/>
        </w:r>
        <w:r w:rsidR="007058D6">
          <w:rPr>
            <w:noProof/>
            <w:webHidden/>
          </w:rPr>
          <w:t>12</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62" w:history="1">
        <w:r w:rsidR="001B614C" w:rsidRPr="00B225C8">
          <w:rPr>
            <w:rStyle w:val="Hyperlink"/>
            <w:noProof/>
          </w:rPr>
          <w:t>16.3.6.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EHC^E10 – Edit/Adjudication Results (event E10)</w:t>
        </w:r>
        <w:r w:rsidR="001B614C">
          <w:rPr>
            <w:noProof/>
            <w:webHidden/>
          </w:rPr>
          <w:tab/>
        </w:r>
        <w:r w:rsidR="001B614C">
          <w:rPr>
            <w:noProof/>
            <w:webHidden/>
          </w:rPr>
          <w:fldChar w:fldCharType="begin"/>
        </w:r>
        <w:r w:rsidR="001B614C">
          <w:rPr>
            <w:noProof/>
            <w:webHidden/>
          </w:rPr>
          <w:instrText xml:space="preserve"> PAGEREF _Toc531171162 \h </w:instrText>
        </w:r>
        <w:r w:rsidR="001B614C">
          <w:rPr>
            <w:noProof/>
            <w:webHidden/>
          </w:rPr>
        </w:r>
        <w:r w:rsidR="001B614C">
          <w:rPr>
            <w:noProof/>
            <w:webHidden/>
          </w:rPr>
          <w:fldChar w:fldCharType="separate"/>
        </w:r>
        <w:r w:rsidR="007058D6">
          <w:rPr>
            <w:noProof/>
            <w:webHidden/>
          </w:rPr>
          <w:t>13</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63" w:history="1">
        <w:r w:rsidR="001B614C" w:rsidRPr="00B225C8">
          <w:rPr>
            <w:rStyle w:val="Hyperlink"/>
            <w:noProof/>
          </w:rPr>
          <w:t>16.3.7.</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EHC^E12 – Request Additional Information (event E12)</w:t>
        </w:r>
        <w:r w:rsidR="001B614C">
          <w:rPr>
            <w:noProof/>
            <w:webHidden/>
          </w:rPr>
          <w:tab/>
        </w:r>
        <w:r w:rsidR="001B614C">
          <w:rPr>
            <w:noProof/>
            <w:webHidden/>
          </w:rPr>
          <w:fldChar w:fldCharType="begin"/>
        </w:r>
        <w:r w:rsidR="001B614C">
          <w:rPr>
            <w:noProof/>
            <w:webHidden/>
          </w:rPr>
          <w:instrText xml:space="preserve"> PAGEREF _Toc531171163 \h </w:instrText>
        </w:r>
        <w:r w:rsidR="001B614C">
          <w:rPr>
            <w:noProof/>
            <w:webHidden/>
          </w:rPr>
        </w:r>
        <w:r w:rsidR="001B614C">
          <w:rPr>
            <w:noProof/>
            <w:webHidden/>
          </w:rPr>
          <w:fldChar w:fldCharType="separate"/>
        </w:r>
        <w:r w:rsidR="007058D6">
          <w:rPr>
            <w:noProof/>
            <w:webHidden/>
          </w:rPr>
          <w:t>15</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64" w:history="1">
        <w:r w:rsidR="001B614C" w:rsidRPr="00B225C8">
          <w:rPr>
            <w:rStyle w:val="Hyperlink"/>
            <w:noProof/>
          </w:rPr>
          <w:t>16.3.8.</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EHC^E13 – Additional Information Response (event E13)</w:t>
        </w:r>
        <w:r w:rsidR="001B614C">
          <w:rPr>
            <w:noProof/>
            <w:webHidden/>
          </w:rPr>
          <w:tab/>
        </w:r>
        <w:r w:rsidR="001B614C">
          <w:rPr>
            <w:noProof/>
            <w:webHidden/>
          </w:rPr>
          <w:fldChar w:fldCharType="begin"/>
        </w:r>
        <w:r w:rsidR="001B614C">
          <w:rPr>
            <w:noProof/>
            <w:webHidden/>
          </w:rPr>
          <w:instrText xml:space="preserve"> PAGEREF _Toc531171164 \h </w:instrText>
        </w:r>
        <w:r w:rsidR="001B614C">
          <w:rPr>
            <w:noProof/>
            <w:webHidden/>
          </w:rPr>
        </w:r>
        <w:r w:rsidR="001B614C">
          <w:rPr>
            <w:noProof/>
            <w:webHidden/>
          </w:rPr>
          <w:fldChar w:fldCharType="separate"/>
        </w:r>
        <w:r w:rsidR="007058D6">
          <w:rPr>
            <w:noProof/>
            <w:webHidden/>
          </w:rPr>
          <w:t>17</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65" w:history="1">
        <w:r w:rsidR="001B614C" w:rsidRPr="00B225C8">
          <w:rPr>
            <w:rStyle w:val="Hyperlink"/>
            <w:noProof/>
          </w:rPr>
          <w:t>16.3.9.</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EHC^E15 – Payment/Remittance Advice (event E15)</w:t>
        </w:r>
        <w:r w:rsidR="001B614C">
          <w:rPr>
            <w:noProof/>
            <w:webHidden/>
          </w:rPr>
          <w:tab/>
        </w:r>
        <w:r w:rsidR="001B614C">
          <w:rPr>
            <w:noProof/>
            <w:webHidden/>
          </w:rPr>
          <w:fldChar w:fldCharType="begin"/>
        </w:r>
        <w:r w:rsidR="001B614C">
          <w:rPr>
            <w:noProof/>
            <w:webHidden/>
          </w:rPr>
          <w:instrText xml:space="preserve"> PAGEREF _Toc531171165 \h </w:instrText>
        </w:r>
        <w:r w:rsidR="001B614C">
          <w:rPr>
            <w:noProof/>
            <w:webHidden/>
          </w:rPr>
        </w:r>
        <w:r w:rsidR="001B614C">
          <w:rPr>
            <w:noProof/>
            <w:webHidden/>
          </w:rPr>
          <w:fldChar w:fldCharType="separate"/>
        </w:r>
        <w:r w:rsidR="007058D6">
          <w:rPr>
            <w:noProof/>
            <w:webHidden/>
          </w:rPr>
          <w:t>20</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66" w:history="1">
        <w:r w:rsidR="001B614C" w:rsidRPr="00B225C8">
          <w:rPr>
            <w:rStyle w:val="Hyperlink"/>
            <w:noProof/>
          </w:rPr>
          <w:t>16.3.10.</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EHC^E20 – Submit Authorization Request (event E20)</w:t>
        </w:r>
        <w:r w:rsidR="001B614C">
          <w:rPr>
            <w:noProof/>
            <w:webHidden/>
          </w:rPr>
          <w:tab/>
        </w:r>
        <w:r w:rsidR="001B614C">
          <w:rPr>
            <w:noProof/>
            <w:webHidden/>
          </w:rPr>
          <w:fldChar w:fldCharType="begin"/>
        </w:r>
        <w:r w:rsidR="001B614C">
          <w:rPr>
            <w:noProof/>
            <w:webHidden/>
          </w:rPr>
          <w:instrText xml:space="preserve"> PAGEREF _Toc531171166 \h </w:instrText>
        </w:r>
        <w:r w:rsidR="001B614C">
          <w:rPr>
            <w:noProof/>
            <w:webHidden/>
          </w:rPr>
        </w:r>
        <w:r w:rsidR="001B614C">
          <w:rPr>
            <w:noProof/>
            <w:webHidden/>
          </w:rPr>
          <w:fldChar w:fldCharType="separate"/>
        </w:r>
        <w:r w:rsidR="007058D6">
          <w:rPr>
            <w:noProof/>
            <w:webHidden/>
          </w:rPr>
          <w:t>22</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67" w:history="1">
        <w:r w:rsidR="001B614C" w:rsidRPr="00B225C8">
          <w:rPr>
            <w:rStyle w:val="Hyperlink"/>
            <w:noProof/>
          </w:rPr>
          <w:t>16.3.11.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EHC^E21 – Cancel Authorization Request (event E21)</w:t>
        </w:r>
        <w:r w:rsidR="001B614C">
          <w:rPr>
            <w:noProof/>
            <w:webHidden/>
          </w:rPr>
          <w:tab/>
        </w:r>
        <w:r w:rsidR="001B614C">
          <w:rPr>
            <w:noProof/>
            <w:webHidden/>
          </w:rPr>
          <w:fldChar w:fldCharType="begin"/>
        </w:r>
        <w:r w:rsidR="001B614C">
          <w:rPr>
            <w:noProof/>
            <w:webHidden/>
          </w:rPr>
          <w:instrText xml:space="preserve"> PAGEREF _Toc531171167 \h </w:instrText>
        </w:r>
        <w:r w:rsidR="001B614C">
          <w:rPr>
            <w:noProof/>
            <w:webHidden/>
          </w:rPr>
        </w:r>
        <w:r w:rsidR="001B614C">
          <w:rPr>
            <w:noProof/>
            <w:webHidden/>
          </w:rPr>
          <w:fldChar w:fldCharType="separate"/>
        </w:r>
        <w:r w:rsidR="007058D6">
          <w:rPr>
            <w:noProof/>
            <w:webHidden/>
          </w:rPr>
          <w:t>25</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68" w:history="1">
        <w:r w:rsidR="001B614C" w:rsidRPr="00B225C8">
          <w:rPr>
            <w:rStyle w:val="Hyperlink"/>
            <w:noProof/>
          </w:rPr>
          <w:t>16.3.12.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QBP^E22 – Query Authorization Request Status (event E22)</w:t>
        </w:r>
        <w:r w:rsidR="001B614C">
          <w:rPr>
            <w:noProof/>
            <w:webHidden/>
          </w:rPr>
          <w:tab/>
        </w:r>
        <w:r w:rsidR="001B614C">
          <w:rPr>
            <w:noProof/>
            <w:webHidden/>
          </w:rPr>
          <w:fldChar w:fldCharType="begin"/>
        </w:r>
        <w:r w:rsidR="001B614C">
          <w:rPr>
            <w:noProof/>
            <w:webHidden/>
          </w:rPr>
          <w:instrText xml:space="preserve"> PAGEREF _Toc531171168 \h </w:instrText>
        </w:r>
        <w:r w:rsidR="001B614C">
          <w:rPr>
            <w:noProof/>
            <w:webHidden/>
          </w:rPr>
        </w:r>
        <w:r w:rsidR="001B614C">
          <w:rPr>
            <w:noProof/>
            <w:webHidden/>
          </w:rPr>
          <w:fldChar w:fldCharType="separate"/>
        </w:r>
        <w:r w:rsidR="007058D6">
          <w:rPr>
            <w:noProof/>
            <w:webHidden/>
          </w:rPr>
          <w:t>26</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69" w:history="1">
        <w:r w:rsidR="001B614C" w:rsidRPr="00B225C8">
          <w:rPr>
            <w:rStyle w:val="Hyperlink"/>
            <w:noProof/>
          </w:rPr>
          <w:t>16.3.13.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RSP^E22 – Authorization Request Status Query Response (event E22)</w:t>
        </w:r>
        <w:r w:rsidR="001B614C">
          <w:rPr>
            <w:noProof/>
            <w:webHidden/>
          </w:rPr>
          <w:tab/>
        </w:r>
        <w:r w:rsidR="001B614C">
          <w:rPr>
            <w:noProof/>
            <w:webHidden/>
          </w:rPr>
          <w:fldChar w:fldCharType="begin"/>
        </w:r>
        <w:r w:rsidR="001B614C">
          <w:rPr>
            <w:noProof/>
            <w:webHidden/>
          </w:rPr>
          <w:instrText xml:space="preserve"> PAGEREF _Toc531171169 \h </w:instrText>
        </w:r>
        <w:r w:rsidR="001B614C">
          <w:rPr>
            <w:noProof/>
            <w:webHidden/>
          </w:rPr>
        </w:r>
        <w:r w:rsidR="001B614C">
          <w:rPr>
            <w:noProof/>
            <w:webHidden/>
          </w:rPr>
          <w:fldChar w:fldCharType="separate"/>
        </w:r>
        <w:r w:rsidR="007058D6">
          <w:rPr>
            <w:noProof/>
            <w:webHidden/>
          </w:rPr>
          <w:t>28</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70" w:history="1">
        <w:r w:rsidR="001B614C" w:rsidRPr="00B225C8">
          <w:rPr>
            <w:rStyle w:val="Hyperlink"/>
            <w:noProof/>
          </w:rPr>
          <w:t>16.3.14.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EHC^E24 – Authorization Response (event E24)</w:t>
        </w:r>
        <w:r w:rsidR="001B614C">
          <w:rPr>
            <w:noProof/>
            <w:webHidden/>
          </w:rPr>
          <w:tab/>
        </w:r>
        <w:r w:rsidR="001B614C">
          <w:rPr>
            <w:noProof/>
            <w:webHidden/>
          </w:rPr>
          <w:fldChar w:fldCharType="begin"/>
        </w:r>
        <w:r w:rsidR="001B614C">
          <w:rPr>
            <w:noProof/>
            <w:webHidden/>
          </w:rPr>
          <w:instrText xml:space="preserve"> PAGEREF _Toc531171170 \h </w:instrText>
        </w:r>
        <w:r w:rsidR="001B614C">
          <w:rPr>
            <w:noProof/>
            <w:webHidden/>
          </w:rPr>
        </w:r>
        <w:r w:rsidR="001B614C">
          <w:rPr>
            <w:noProof/>
            <w:webHidden/>
          </w:rPr>
          <w:fldChar w:fldCharType="separate"/>
        </w:r>
        <w:r w:rsidR="007058D6">
          <w:rPr>
            <w:noProof/>
            <w:webHidden/>
          </w:rPr>
          <w:t>29</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71" w:history="1">
        <w:r w:rsidR="001B614C" w:rsidRPr="00B225C8">
          <w:rPr>
            <w:rStyle w:val="Hyperlink"/>
            <w:noProof/>
          </w:rPr>
          <w:t>16.3.15.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EHC^E30 – Submit Health Document related to Authorization Request (event E30)</w:t>
        </w:r>
        <w:r w:rsidR="001B614C">
          <w:rPr>
            <w:noProof/>
            <w:webHidden/>
          </w:rPr>
          <w:tab/>
        </w:r>
        <w:r w:rsidR="001B614C">
          <w:rPr>
            <w:noProof/>
            <w:webHidden/>
          </w:rPr>
          <w:fldChar w:fldCharType="begin"/>
        </w:r>
        <w:r w:rsidR="001B614C">
          <w:rPr>
            <w:noProof/>
            <w:webHidden/>
          </w:rPr>
          <w:instrText xml:space="preserve"> PAGEREF _Toc531171171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72" w:history="1">
        <w:r w:rsidR="001B614C" w:rsidRPr="00B225C8">
          <w:rPr>
            <w:rStyle w:val="Hyperlink"/>
            <w:noProof/>
          </w:rPr>
          <w:t>16.3.16.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EHC^E31 – Cancel Health Document related to Authorization Request (event E31)</w:t>
        </w:r>
        <w:r w:rsidR="001B614C">
          <w:rPr>
            <w:noProof/>
            <w:webHidden/>
          </w:rPr>
          <w:tab/>
        </w:r>
        <w:r w:rsidR="001B614C">
          <w:rPr>
            <w:noProof/>
            <w:webHidden/>
          </w:rPr>
          <w:fldChar w:fldCharType="begin"/>
        </w:r>
        <w:r w:rsidR="001B614C">
          <w:rPr>
            <w:noProof/>
            <w:webHidden/>
          </w:rPr>
          <w:instrText xml:space="preserve"> PAGEREF _Toc531171172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rsidR="001B614C" w:rsidRDefault="001C1AC8" w:rsidP="00393853">
      <w:pPr>
        <w:pStyle w:val="Verzeichnis1"/>
        <w:rPr>
          <w:rFonts w:asciiTheme="minorHAnsi" w:eastAsiaTheme="minorEastAsia" w:hAnsiTheme="minorHAnsi" w:cstheme="minorBidi"/>
          <w:noProof/>
          <w:kern w:val="0"/>
          <w:sz w:val="22"/>
          <w:szCs w:val="22"/>
          <w:lang w:eastAsia="en-US"/>
        </w:rPr>
      </w:pPr>
      <w:hyperlink w:anchor="_Toc531171173" w:history="1">
        <w:r w:rsidR="001B614C" w:rsidRPr="00B225C8">
          <w:rPr>
            <w:rStyle w:val="Hyperlink"/>
            <w:noProof/>
          </w:rPr>
          <w:t>16.4.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Message Segments</w:t>
        </w:r>
        <w:r w:rsidR="001B614C">
          <w:rPr>
            <w:noProof/>
            <w:webHidden/>
          </w:rPr>
          <w:tab/>
        </w:r>
        <w:r w:rsidR="001B614C">
          <w:rPr>
            <w:noProof/>
            <w:webHidden/>
          </w:rPr>
          <w:fldChar w:fldCharType="begin"/>
        </w:r>
        <w:r w:rsidR="001B614C">
          <w:rPr>
            <w:noProof/>
            <w:webHidden/>
          </w:rPr>
          <w:instrText xml:space="preserve"> PAGEREF _Toc531171173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74" w:history="1">
        <w:r w:rsidR="001B614C" w:rsidRPr="00B225C8">
          <w:rPr>
            <w:rStyle w:val="Hyperlink"/>
            <w:noProof/>
          </w:rPr>
          <w:t>16.4.1.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RFI – Request for Information</w:t>
        </w:r>
        <w:r w:rsidR="001B614C">
          <w:rPr>
            <w:noProof/>
            <w:webHidden/>
          </w:rPr>
          <w:tab/>
        </w:r>
        <w:r w:rsidR="001B614C">
          <w:rPr>
            <w:noProof/>
            <w:webHidden/>
          </w:rPr>
          <w:fldChar w:fldCharType="begin"/>
        </w:r>
        <w:r w:rsidR="001B614C">
          <w:rPr>
            <w:noProof/>
            <w:webHidden/>
          </w:rPr>
          <w:instrText xml:space="preserve"> PAGEREF _Toc531171174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75" w:history="1">
        <w:r w:rsidR="001B614C" w:rsidRPr="00B225C8">
          <w:rPr>
            <w:rStyle w:val="Hyperlink"/>
            <w:noProof/>
          </w:rPr>
          <w:t>16.4.2.</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IVC – Invoice Segment</w:t>
        </w:r>
        <w:r w:rsidR="001B614C">
          <w:rPr>
            <w:noProof/>
            <w:webHidden/>
          </w:rPr>
          <w:tab/>
        </w:r>
        <w:r w:rsidR="001B614C">
          <w:rPr>
            <w:noProof/>
            <w:webHidden/>
          </w:rPr>
          <w:fldChar w:fldCharType="begin"/>
        </w:r>
        <w:r w:rsidR="001B614C">
          <w:rPr>
            <w:noProof/>
            <w:webHidden/>
          </w:rPr>
          <w:instrText xml:space="preserve"> PAGEREF _Toc531171175 \h </w:instrText>
        </w:r>
        <w:r w:rsidR="001B614C">
          <w:rPr>
            <w:noProof/>
            <w:webHidden/>
          </w:rPr>
        </w:r>
        <w:r w:rsidR="001B614C">
          <w:rPr>
            <w:noProof/>
            <w:webHidden/>
          </w:rPr>
          <w:fldChar w:fldCharType="separate"/>
        </w:r>
        <w:r w:rsidR="007058D6">
          <w:rPr>
            <w:noProof/>
            <w:webHidden/>
          </w:rPr>
          <w:t>31</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76" w:history="1">
        <w:r w:rsidR="001B614C" w:rsidRPr="00B225C8">
          <w:rPr>
            <w:rStyle w:val="Hyperlink"/>
            <w:noProof/>
          </w:rPr>
          <w:t>16.4.3.</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PYE – Payee Information Segment</w:t>
        </w:r>
        <w:r w:rsidR="001B614C">
          <w:rPr>
            <w:noProof/>
            <w:webHidden/>
          </w:rPr>
          <w:tab/>
        </w:r>
        <w:r w:rsidR="001B614C">
          <w:rPr>
            <w:noProof/>
            <w:webHidden/>
          </w:rPr>
          <w:fldChar w:fldCharType="begin"/>
        </w:r>
        <w:r w:rsidR="001B614C">
          <w:rPr>
            <w:noProof/>
            <w:webHidden/>
          </w:rPr>
          <w:instrText xml:space="preserve"> PAGEREF _Toc531171176 \h </w:instrText>
        </w:r>
        <w:r w:rsidR="001B614C">
          <w:rPr>
            <w:noProof/>
            <w:webHidden/>
          </w:rPr>
        </w:r>
        <w:r w:rsidR="001B614C">
          <w:rPr>
            <w:noProof/>
            <w:webHidden/>
          </w:rPr>
          <w:fldChar w:fldCharType="separate"/>
        </w:r>
        <w:r w:rsidR="007058D6">
          <w:rPr>
            <w:noProof/>
            <w:webHidden/>
          </w:rPr>
          <w:t>41</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77" w:history="1">
        <w:r w:rsidR="001B614C" w:rsidRPr="00B225C8">
          <w:rPr>
            <w:rStyle w:val="Hyperlink"/>
            <w:noProof/>
          </w:rPr>
          <w:t>16.4.4.</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PSS – Product/Service Section Segment</w:t>
        </w:r>
        <w:r w:rsidR="001B614C">
          <w:rPr>
            <w:noProof/>
            <w:webHidden/>
          </w:rPr>
          <w:tab/>
        </w:r>
        <w:r w:rsidR="001B614C">
          <w:rPr>
            <w:noProof/>
            <w:webHidden/>
          </w:rPr>
          <w:fldChar w:fldCharType="begin"/>
        </w:r>
        <w:r w:rsidR="001B614C">
          <w:rPr>
            <w:noProof/>
            <w:webHidden/>
          </w:rPr>
          <w:instrText xml:space="preserve"> PAGEREF _Toc531171177 \h </w:instrText>
        </w:r>
        <w:r w:rsidR="001B614C">
          <w:rPr>
            <w:noProof/>
            <w:webHidden/>
          </w:rPr>
        </w:r>
        <w:r w:rsidR="001B614C">
          <w:rPr>
            <w:noProof/>
            <w:webHidden/>
          </w:rPr>
          <w:fldChar w:fldCharType="separate"/>
        </w:r>
        <w:r w:rsidR="007058D6">
          <w:rPr>
            <w:noProof/>
            <w:webHidden/>
          </w:rPr>
          <w:t>44</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78" w:history="1">
        <w:r w:rsidR="001B614C" w:rsidRPr="00B225C8">
          <w:rPr>
            <w:rStyle w:val="Hyperlink"/>
            <w:noProof/>
          </w:rPr>
          <w:t>16.4.5.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PSG – Product/Service Group Segment</w:t>
        </w:r>
        <w:r w:rsidR="001B614C">
          <w:rPr>
            <w:noProof/>
            <w:webHidden/>
          </w:rPr>
          <w:tab/>
        </w:r>
        <w:r w:rsidR="001B614C">
          <w:rPr>
            <w:noProof/>
            <w:webHidden/>
          </w:rPr>
          <w:fldChar w:fldCharType="begin"/>
        </w:r>
        <w:r w:rsidR="001B614C">
          <w:rPr>
            <w:noProof/>
            <w:webHidden/>
          </w:rPr>
          <w:instrText xml:space="preserve"> PAGEREF _Toc531171178 \h </w:instrText>
        </w:r>
        <w:r w:rsidR="001B614C">
          <w:rPr>
            <w:noProof/>
            <w:webHidden/>
          </w:rPr>
        </w:r>
        <w:r w:rsidR="001B614C">
          <w:rPr>
            <w:noProof/>
            <w:webHidden/>
          </w:rPr>
          <w:fldChar w:fldCharType="separate"/>
        </w:r>
        <w:r w:rsidR="007058D6">
          <w:rPr>
            <w:noProof/>
            <w:webHidden/>
          </w:rPr>
          <w:t>45</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79" w:history="1">
        <w:r w:rsidR="001B614C" w:rsidRPr="00B225C8">
          <w:rPr>
            <w:rStyle w:val="Hyperlink"/>
            <w:noProof/>
          </w:rPr>
          <w:t>16.4.6.</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PSL – Product/Service Line Item Segment</w:t>
        </w:r>
        <w:r w:rsidR="001B614C">
          <w:rPr>
            <w:noProof/>
            <w:webHidden/>
          </w:rPr>
          <w:tab/>
        </w:r>
        <w:r w:rsidR="001B614C">
          <w:rPr>
            <w:noProof/>
            <w:webHidden/>
          </w:rPr>
          <w:fldChar w:fldCharType="begin"/>
        </w:r>
        <w:r w:rsidR="001B614C">
          <w:rPr>
            <w:noProof/>
            <w:webHidden/>
          </w:rPr>
          <w:instrText xml:space="preserve"> PAGEREF _Toc531171179 \h </w:instrText>
        </w:r>
        <w:r w:rsidR="001B614C">
          <w:rPr>
            <w:noProof/>
            <w:webHidden/>
          </w:rPr>
        </w:r>
        <w:r w:rsidR="001B614C">
          <w:rPr>
            <w:noProof/>
            <w:webHidden/>
          </w:rPr>
          <w:fldChar w:fldCharType="separate"/>
        </w:r>
        <w:r w:rsidR="007058D6">
          <w:rPr>
            <w:noProof/>
            <w:webHidden/>
          </w:rPr>
          <w:t>46</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80" w:history="1">
        <w:r w:rsidR="001B614C" w:rsidRPr="00B225C8">
          <w:rPr>
            <w:rStyle w:val="Hyperlink"/>
            <w:noProof/>
          </w:rPr>
          <w:t>16.1.1</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ADJ – Adjustment</w:t>
        </w:r>
        <w:r w:rsidR="001B614C">
          <w:rPr>
            <w:noProof/>
            <w:webHidden/>
          </w:rPr>
          <w:tab/>
        </w:r>
        <w:r w:rsidR="001B614C">
          <w:rPr>
            <w:noProof/>
            <w:webHidden/>
          </w:rPr>
          <w:fldChar w:fldCharType="begin"/>
        </w:r>
        <w:r w:rsidR="001B614C">
          <w:rPr>
            <w:noProof/>
            <w:webHidden/>
          </w:rPr>
          <w:instrText xml:space="preserve"> PAGEREF _Toc531171180 \h </w:instrText>
        </w:r>
        <w:r w:rsidR="001B614C">
          <w:rPr>
            <w:noProof/>
            <w:webHidden/>
          </w:rPr>
        </w:r>
        <w:r w:rsidR="001B614C">
          <w:rPr>
            <w:noProof/>
            <w:webHidden/>
          </w:rPr>
          <w:fldChar w:fldCharType="separate"/>
        </w:r>
        <w:r w:rsidR="007058D6">
          <w:rPr>
            <w:noProof/>
            <w:webHidden/>
          </w:rPr>
          <w:t>59</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81" w:history="1">
        <w:r w:rsidR="001B614C" w:rsidRPr="00B225C8">
          <w:rPr>
            <w:rStyle w:val="Hyperlink"/>
            <w:noProof/>
          </w:rPr>
          <w:t>16.4.7.</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PMT – Payment Information Segment</w:t>
        </w:r>
        <w:r w:rsidR="001B614C">
          <w:rPr>
            <w:noProof/>
            <w:webHidden/>
          </w:rPr>
          <w:tab/>
        </w:r>
        <w:r w:rsidR="001B614C">
          <w:rPr>
            <w:noProof/>
            <w:webHidden/>
          </w:rPr>
          <w:fldChar w:fldCharType="begin"/>
        </w:r>
        <w:r w:rsidR="001B614C">
          <w:rPr>
            <w:noProof/>
            <w:webHidden/>
          </w:rPr>
          <w:instrText xml:space="preserve"> PAGEREF _Toc531171181 \h </w:instrText>
        </w:r>
        <w:r w:rsidR="001B614C">
          <w:rPr>
            <w:noProof/>
            <w:webHidden/>
          </w:rPr>
        </w:r>
        <w:r w:rsidR="001B614C">
          <w:rPr>
            <w:noProof/>
            <w:webHidden/>
          </w:rPr>
          <w:fldChar w:fldCharType="separate"/>
        </w:r>
        <w:r w:rsidR="007058D6">
          <w:rPr>
            <w:noProof/>
            <w:webHidden/>
          </w:rPr>
          <w:t>62</w:t>
        </w:r>
        <w:r w:rsidR="001B614C">
          <w:rPr>
            <w:noProof/>
            <w:webHidden/>
          </w:rPr>
          <w:fldChar w:fldCharType="end"/>
        </w:r>
      </w:hyperlink>
    </w:p>
    <w:p w:rsidR="001B614C" w:rsidRDefault="001C1AC8" w:rsidP="00393853">
      <w:pPr>
        <w:pStyle w:val="Verzeichnis2"/>
        <w:rPr>
          <w:rFonts w:asciiTheme="minorHAnsi" w:eastAsiaTheme="minorEastAsia" w:hAnsiTheme="minorHAnsi" w:cstheme="minorBidi"/>
          <w:noProof/>
          <w:kern w:val="0"/>
          <w:sz w:val="22"/>
          <w:szCs w:val="22"/>
          <w:lang w:eastAsia="en-US"/>
        </w:rPr>
      </w:pPr>
      <w:hyperlink w:anchor="_Toc531171182" w:history="1">
        <w:r w:rsidR="001B614C" w:rsidRPr="00B225C8">
          <w:rPr>
            <w:rStyle w:val="Hyperlink"/>
            <w:noProof/>
          </w:rPr>
          <w:t>16.4.8.</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IPR – Invoice Processing Results Segment</w:t>
        </w:r>
        <w:r w:rsidR="001B614C">
          <w:rPr>
            <w:noProof/>
            <w:webHidden/>
          </w:rPr>
          <w:tab/>
        </w:r>
        <w:r w:rsidR="001B614C">
          <w:rPr>
            <w:noProof/>
            <w:webHidden/>
          </w:rPr>
          <w:fldChar w:fldCharType="begin"/>
        </w:r>
        <w:r w:rsidR="001B614C">
          <w:rPr>
            <w:noProof/>
            <w:webHidden/>
          </w:rPr>
          <w:instrText xml:space="preserve"> PAGEREF _Toc531171182 \h </w:instrText>
        </w:r>
        <w:r w:rsidR="001B614C">
          <w:rPr>
            <w:noProof/>
            <w:webHidden/>
          </w:rPr>
        </w:r>
        <w:r w:rsidR="001B614C">
          <w:rPr>
            <w:noProof/>
            <w:webHidden/>
          </w:rPr>
          <w:fldChar w:fldCharType="separate"/>
        </w:r>
        <w:r w:rsidR="007058D6">
          <w:rPr>
            <w:noProof/>
            <w:webHidden/>
          </w:rPr>
          <w:t>65</w:t>
        </w:r>
        <w:r w:rsidR="001B614C">
          <w:rPr>
            <w:noProof/>
            <w:webHidden/>
          </w:rPr>
          <w:fldChar w:fldCharType="end"/>
        </w:r>
      </w:hyperlink>
    </w:p>
    <w:p w:rsidR="001B614C" w:rsidRDefault="001C1AC8" w:rsidP="00393853">
      <w:pPr>
        <w:pStyle w:val="Verzeichnis1"/>
        <w:rPr>
          <w:rFonts w:asciiTheme="minorHAnsi" w:eastAsiaTheme="minorEastAsia" w:hAnsiTheme="minorHAnsi" w:cstheme="minorBidi"/>
          <w:noProof/>
          <w:kern w:val="0"/>
          <w:sz w:val="22"/>
          <w:szCs w:val="22"/>
          <w:lang w:eastAsia="en-US"/>
        </w:rPr>
      </w:pPr>
      <w:hyperlink w:anchor="_Toc531171183" w:history="1">
        <w:r w:rsidR="001B614C" w:rsidRPr="00B225C8">
          <w:rPr>
            <w:rStyle w:val="Hyperlink"/>
            <w:noProof/>
          </w:rPr>
          <w:t>16.5.</w:t>
        </w:r>
        <w:r w:rsidR="001B614C">
          <w:rPr>
            <w:rFonts w:asciiTheme="minorHAnsi" w:eastAsiaTheme="minorEastAsia" w:hAnsiTheme="minorHAnsi" w:cstheme="minorBidi"/>
            <w:noProof/>
            <w:kern w:val="0"/>
            <w:sz w:val="22"/>
            <w:szCs w:val="22"/>
            <w:lang w:eastAsia="en-US"/>
          </w:rPr>
          <w:tab/>
        </w:r>
        <w:r w:rsidR="001B614C" w:rsidRPr="00B225C8">
          <w:rPr>
            <w:rStyle w:val="Hyperlink"/>
            <w:noProof/>
          </w:rPr>
          <w:t>Outstanding Issues</w:t>
        </w:r>
        <w:r w:rsidR="001B614C">
          <w:rPr>
            <w:noProof/>
            <w:webHidden/>
          </w:rPr>
          <w:tab/>
        </w:r>
        <w:r w:rsidR="001B614C">
          <w:rPr>
            <w:noProof/>
            <w:webHidden/>
          </w:rPr>
          <w:fldChar w:fldCharType="begin"/>
        </w:r>
        <w:r w:rsidR="001B614C">
          <w:rPr>
            <w:noProof/>
            <w:webHidden/>
          </w:rPr>
          <w:instrText xml:space="preserve"> PAGEREF _Toc531171183 \h </w:instrText>
        </w:r>
        <w:r w:rsidR="001B614C">
          <w:rPr>
            <w:noProof/>
            <w:webHidden/>
          </w:rPr>
        </w:r>
        <w:r w:rsidR="001B614C">
          <w:rPr>
            <w:noProof/>
            <w:webHidden/>
          </w:rPr>
          <w:fldChar w:fldCharType="separate"/>
        </w:r>
        <w:r w:rsidR="007058D6">
          <w:rPr>
            <w:noProof/>
            <w:webHidden/>
          </w:rPr>
          <w:t>67</w:t>
        </w:r>
        <w:r w:rsidR="001B614C">
          <w:rPr>
            <w:noProof/>
            <w:webHidden/>
          </w:rPr>
          <w:fldChar w:fldCharType="end"/>
        </w:r>
      </w:hyperlink>
    </w:p>
    <w:p w:rsidR="00BA5082" w:rsidRPr="006A006A" w:rsidRDefault="002834E1" w:rsidP="006A006A">
      <w:pPr>
        <w:pStyle w:val="Verzeichnis1"/>
        <w:rPr>
          <w:noProof/>
          <w:lang w:val="fr-FR"/>
        </w:rPr>
      </w:pPr>
      <w:r>
        <w:fldChar w:fldCharType="end"/>
      </w:r>
      <w:r w:rsidRPr="00994EDC">
        <w:rPr>
          <w:noProof/>
          <w:lang w:val="de-CH"/>
        </w:rPr>
        <w:t xml:space="preserve"> </w:t>
      </w:r>
    </w:p>
    <w:p w:rsidR="00BA5082" w:rsidRPr="00574D3F" w:rsidRDefault="00BA5082">
      <w:pPr>
        <w:pStyle w:val="berschrift2"/>
        <w:rPr>
          <w:lang w:val="en-US"/>
        </w:rPr>
      </w:pPr>
      <w:bookmarkStart w:id="16" w:name="_Toc39388052"/>
      <w:bookmarkStart w:id="17" w:name="_Toc531171154"/>
      <w:bookmarkStart w:id="18" w:name="_Toc25659675"/>
      <w:bookmarkStart w:id="19" w:name="_Toc536442053"/>
      <w:r w:rsidRPr="00574D3F">
        <w:rPr>
          <w:lang w:val="en-US"/>
        </w:rPr>
        <w:t>Purpose</w:t>
      </w:r>
      <w:bookmarkEnd w:id="16"/>
      <w:bookmarkEnd w:id="17"/>
      <w:bookmarkEnd w:id="18"/>
    </w:p>
    <w:p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rsidR="00BA5082" w:rsidRPr="00574D3F" w:rsidRDefault="00BA5082">
      <w:r w:rsidRPr="00574D3F">
        <w:t>The content of this document is not intended to be an alternative to or replacement for those ASC X12 standards mandated for use in this domain in the United States</w:t>
      </w:r>
    </w:p>
    <w:p w:rsidR="00BA5082" w:rsidRPr="00574D3F" w:rsidRDefault="00BA5082">
      <w:pPr>
        <w:pStyle w:val="berschrift3"/>
        <w:rPr>
          <w:lang w:val="en-US"/>
        </w:rPr>
      </w:pPr>
      <w:bookmarkStart w:id="20" w:name="_Toc513619984"/>
      <w:bookmarkStart w:id="21" w:name="_Toc527344122"/>
      <w:bookmarkStart w:id="22" w:name="_Toc39388053"/>
      <w:bookmarkStart w:id="23" w:name="_Toc531171155"/>
      <w:bookmarkStart w:id="24" w:name="_Toc25659676"/>
      <w:r w:rsidRPr="00574D3F">
        <w:rPr>
          <w:lang w:val="en-US"/>
        </w:rPr>
        <w:t>Scope</w:t>
      </w:r>
      <w:bookmarkStart w:id="25" w:name="_Toc18658398"/>
      <w:bookmarkStart w:id="26" w:name="_Toc18658681"/>
      <w:bookmarkStart w:id="27" w:name="_Toc18658965"/>
      <w:bookmarkStart w:id="28" w:name="_Toc18659252"/>
      <w:bookmarkStart w:id="29" w:name="_Toc18659542"/>
      <w:bookmarkStart w:id="30" w:name="_Toc18659832"/>
      <w:bookmarkEnd w:id="20"/>
      <w:bookmarkEnd w:id="21"/>
      <w:bookmarkEnd w:id="22"/>
      <w:bookmarkEnd w:id="23"/>
      <w:bookmarkEnd w:id="24"/>
      <w:bookmarkEnd w:id="25"/>
      <w:bookmarkEnd w:id="26"/>
      <w:bookmarkEnd w:id="27"/>
      <w:bookmarkEnd w:id="28"/>
      <w:bookmarkEnd w:id="29"/>
      <w:bookmarkEnd w:id="30"/>
    </w:p>
    <w:p w:rsidR="00BA5082" w:rsidRPr="00574D3F" w:rsidRDefault="00BA5082">
      <w:pPr>
        <w:pStyle w:val="NormalIndented"/>
      </w:pPr>
      <w:r w:rsidRPr="00574D3F">
        <w:t>The scope of the Claims and Reimbursement informative document defines the HL7 messaging and technical standards for:</w:t>
      </w:r>
    </w:p>
    <w:p w:rsidR="00BA5082" w:rsidRPr="00574D3F" w:rsidRDefault="00BA5082">
      <w:pPr>
        <w:pStyle w:val="NormalListBullets"/>
        <w:tabs>
          <w:tab w:val="clear" w:pos="360"/>
          <w:tab w:val="num" w:pos="1080"/>
        </w:tabs>
        <w:ind w:left="1080"/>
      </w:pPr>
      <w:r w:rsidRPr="00574D3F">
        <w:t>Electronic transmission of healthcare invoices, with supporting documents and reports, to authorized individuals and/or organizations;</w:t>
      </w:r>
    </w:p>
    <w:p w:rsidR="00BA5082" w:rsidRPr="00574D3F" w:rsidRDefault="00BA5082">
      <w:pPr>
        <w:pStyle w:val="NormalListBullets"/>
        <w:tabs>
          <w:tab w:val="clear" w:pos="360"/>
          <w:tab w:val="num" w:pos="1080"/>
        </w:tabs>
        <w:ind w:left="1080"/>
      </w:pPr>
      <w:r w:rsidRPr="00574D3F">
        <w:t>Inclusion of diagnostic and preventative intervention codes with each healthcare invoice;</w:t>
      </w:r>
    </w:p>
    <w:p w:rsidR="00BA5082" w:rsidRPr="00574D3F" w:rsidRDefault="00BA5082">
      <w:pPr>
        <w:pStyle w:val="NormalListBullets"/>
        <w:tabs>
          <w:tab w:val="clear" w:pos="360"/>
          <w:tab w:val="num" w:pos="1080"/>
        </w:tabs>
        <w:ind w:left="1080"/>
      </w:pPr>
      <w:r w:rsidRPr="00574D3F">
        <w:t>A query mechanism to allow authorized users to electronically inquire about information they have previously provided to a Payer;</w:t>
      </w:r>
    </w:p>
    <w:p w:rsidR="00BA5082" w:rsidRPr="00574D3F" w:rsidRDefault="00BA5082">
      <w:pPr>
        <w:pStyle w:val="NormalListBullets"/>
        <w:tabs>
          <w:tab w:val="clear" w:pos="360"/>
          <w:tab w:val="num" w:pos="1080"/>
        </w:tabs>
        <w:ind w:left="1080"/>
      </w:pPr>
      <w:r w:rsidRPr="00574D3F">
        <w:lastRenderedPageBreak/>
        <w:t>Minimum data sets;</w:t>
      </w:r>
    </w:p>
    <w:p w:rsidR="00BA5082" w:rsidRPr="00574D3F" w:rsidRDefault="00BA5082">
      <w:pPr>
        <w:pStyle w:val="NormalListBullets"/>
        <w:tabs>
          <w:tab w:val="clear" w:pos="360"/>
          <w:tab w:val="num" w:pos="1080"/>
        </w:tabs>
        <w:ind w:left="1080"/>
      </w:pPr>
      <w:r w:rsidRPr="00574D3F">
        <w:t xml:space="preserve">Minimum display and print standards; and </w:t>
      </w:r>
    </w:p>
    <w:p w:rsidR="00BA5082" w:rsidRPr="00574D3F" w:rsidRDefault="00BA5082">
      <w:pPr>
        <w:pStyle w:val="NormalListBullets"/>
        <w:tabs>
          <w:tab w:val="clear" w:pos="360"/>
          <w:tab w:val="num" w:pos="1080"/>
        </w:tabs>
        <w:ind w:left="1080"/>
      </w:pPr>
      <w:r w:rsidRPr="00574D3F">
        <w:t>Minimum data storage.</w:t>
      </w:r>
    </w:p>
    <w:p w:rsidR="00BA5082" w:rsidRPr="00574D3F" w:rsidRDefault="00BA5082">
      <w:pPr>
        <w:pStyle w:val="NormalIndented"/>
      </w:pPr>
    </w:p>
    <w:p w:rsidR="00BA5082" w:rsidRPr="00574D3F" w:rsidRDefault="00BA5082">
      <w:pPr>
        <w:pStyle w:val="NormalIndented"/>
      </w:pPr>
      <w:r w:rsidRPr="00574D3F">
        <w:t>As used in this document the domain of Claims and Reimbursement excludes:</w:t>
      </w:r>
    </w:p>
    <w:p w:rsidR="00BA5082" w:rsidRPr="00574D3F" w:rsidRDefault="00BA5082">
      <w:pPr>
        <w:pStyle w:val="NormalListBullets"/>
        <w:tabs>
          <w:tab w:val="clear" w:pos="360"/>
          <w:tab w:val="num" w:pos="1080"/>
        </w:tabs>
        <w:ind w:left="1080"/>
      </w:pPr>
      <w:r w:rsidRPr="00574D3F">
        <w:t>Payer and benefit group specific processing and implementation rules;</w:t>
      </w:r>
    </w:p>
    <w:p w:rsidR="00BA5082" w:rsidRPr="00574D3F" w:rsidRDefault="00BA5082">
      <w:pPr>
        <w:pStyle w:val="NormalListBullets"/>
        <w:tabs>
          <w:tab w:val="clear" w:pos="360"/>
          <w:tab w:val="num" w:pos="1080"/>
        </w:tabs>
        <w:ind w:left="1080"/>
      </w:pPr>
      <w:r w:rsidRPr="00574D3F">
        <w:t>Jurisdictional specific processing and implementation rules;</w:t>
      </w:r>
    </w:p>
    <w:p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rsidR="00BA5082" w:rsidRPr="00574D3F" w:rsidRDefault="00BA5082">
      <w:pPr>
        <w:pStyle w:val="NormalListBullets"/>
        <w:tabs>
          <w:tab w:val="clear" w:pos="360"/>
          <w:tab w:val="num" w:pos="1080"/>
        </w:tabs>
        <w:ind w:left="1080"/>
      </w:pPr>
      <w:r w:rsidRPr="00574D3F">
        <w:t>Processes for the capture and processing of healthcare invoice data by a Provider;</w:t>
      </w:r>
    </w:p>
    <w:p w:rsidR="00BA5082" w:rsidRPr="00574D3F" w:rsidRDefault="00BA5082">
      <w:pPr>
        <w:pStyle w:val="NormalListBullets"/>
        <w:tabs>
          <w:tab w:val="clear" w:pos="360"/>
          <w:tab w:val="num" w:pos="1080"/>
        </w:tabs>
        <w:ind w:left="1080"/>
      </w:pPr>
      <w:r w:rsidRPr="00574D3F">
        <w:t>Processes for the adjudication, payment and reconciliation of healthcare invoices by a Payer;</w:t>
      </w:r>
    </w:p>
    <w:p w:rsidR="00BA5082" w:rsidRPr="00574D3F" w:rsidRDefault="00BA5082">
      <w:pPr>
        <w:pStyle w:val="NormalListBullets"/>
        <w:tabs>
          <w:tab w:val="clear" w:pos="360"/>
          <w:tab w:val="num" w:pos="1080"/>
        </w:tabs>
        <w:ind w:left="1080"/>
      </w:pPr>
      <w:r w:rsidRPr="00574D3F">
        <w:t>Referrals between Providers;</w:t>
      </w:r>
    </w:p>
    <w:p w:rsidR="00BA5082" w:rsidRPr="00574D3F" w:rsidRDefault="00BA5082">
      <w:pPr>
        <w:pStyle w:val="NormalListBullets"/>
        <w:tabs>
          <w:tab w:val="clear" w:pos="360"/>
          <w:tab w:val="num" w:pos="1080"/>
        </w:tabs>
        <w:ind w:left="1080"/>
      </w:pPr>
      <w:r w:rsidRPr="00574D3F">
        <w:t>Electronic funds transfer (EFT) messages; and,</w:t>
      </w:r>
    </w:p>
    <w:p w:rsidR="00BA5082" w:rsidRPr="00574D3F" w:rsidRDefault="00BA5082">
      <w:pPr>
        <w:pStyle w:val="NormalListBullets"/>
        <w:tabs>
          <w:tab w:val="clear" w:pos="360"/>
          <w:tab w:val="num" w:pos="1080"/>
        </w:tabs>
        <w:ind w:left="1080"/>
      </w:pPr>
      <w:r w:rsidRPr="00574D3F">
        <w:t>Implementation of the standard.</w:t>
      </w:r>
    </w:p>
    <w:p w:rsidR="00BA5082" w:rsidRPr="00574D3F" w:rsidRDefault="00BA5082">
      <w:pPr>
        <w:pStyle w:val="berschrift2"/>
        <w:rPr>
          <w:lang w:val="en-US"/>
        </w:rPr>
      </w:pPr>
      <w:bookmarkStart w:id="31" w:name="_Toc50983621"/>
      <w:bookmarkStart w:id="32" w:name="_Toc56847429"/>
      <w:bookmarkStart w:id="33" w:name="_Toc50983622"/>
      <w:bookmarkStart w:id="34" w:name="_Toc56847430"/>
      <w:bookmarkStart w:id="35" w:name="_Toc50983624"/>
      <w:bookmarkStart w:id="36" w:name="_Toc56847432"/>
      <w:bookmarkStart w:id="37" w:name="_Toc50983625"/>
      <w:bookmarkStart w:id="38" w:name="_Toc56847433"/>
      <w:bookmarkStart w:id="39" w:name="_Toc39388060"/>
      <w:bookmarkStart w:id="40" w:name="_Toc531171156"/>
      <w:bookmarkStart w:id="41" w:name="_Toc25659677"/>
      <w:bookmarkEnd w:id="31"/>
      <w:bookmarkEnd w:id="32"/>
      <w:bookmarkEnd w:id="33"/>
      <w:bookmarkEnd w:id="34"/>
      <w:bookmarkEnd w:id="35"/>
      <w:bookmarkEnd w:id="36"/>
      <w:bookmarkEnd w:id="37"/>
      <w:bookmarkEnd w:id="38"/>
      <w:r w:rsidRPr="00574D3F">
        <w:rPr>
          <w:lang w:val="en-US"/>
        </w:rPr>
        <w:t>Trigger Events and Message Definitions</w:t>
      </w:r>
      <w:bookmarkEnd w:id="39"/>
      <w:bookmarkEnd w:id="40"/>
      <w:bookmarkEnd w:id="41"/>
    </w:p>
    <w:p w:rsidR="00BA5082" w:rsidRPr="00574D3F" w:rsidRDefault="00BA5082" w:rsidP="00732DDD">
      <w:pPr>
        <w:pStyle w:val="berschrift3"/>
        <w:rPr>
          <w:lang w:val="en-US"/>
        </w:rPr>
      </w:pPr>
      <w:bookmarkStart w:id="42" w:name="_Toc39388061"/>
      <w:bookmarkStart w:id="43" w:name="_Toc531171157"/>
      <w:bookmarkStart w:id="44" w:name="_Toc25659678"/>
      <w:bookmarkStart w:id="45" w:name="_Toc527344237"/>
      <w:bookmarkEnd w:id="19"/>
      <w:r w:rsidRPr="00574D3F">
        <w:rPr>
          <w:lang w:val="en-US"/>
        </w:rPr>
        <w:t xml:space="preserve">EHC^E01 – </w:t>
      </w:r>
      <w:r w:rsidRPr="00732DDD">
        <w:t>Submit</w:t>
      </w:r>
      <w:r w:rsidRPr="00574D3F">
        <w:rPr>
          <w:lang w:val="en-US"/>
        </w:rPr>
        <w:t xml:space="preserve"> HealthCare Services Invoice (event E01)</w:t>
      </w:r>
      <w:bookmarkEnd w:id="42"/>
      <w:bookmarkEnd w:id="43"/>
      <w:bookmarkEnd w:id="44"/>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rsidR="00BA5082" w:rsidRPr="00574D3F" w:rsidRDefault="00BA5082">
      <w:pPr>
        <w:pStyle w:val="NormalIndented"/>
      </w:pPr>
      <w:r w:rsidRPr="00574D3F">
        <w:t>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Services Invoice it must first be cancelled (see EHC^E02 – Cancel HealthCare Services Invoice) and then re–submitted using this message with new Invoice numbers.</w:t>
      </w:r>
    </w:p>
    <w:p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rsidR="00BA5082" w:rsidRPr="00574D3F" w:rsidRDefault="00BA5082">
      <w:pPr>
        <w:pStyle w:val="NormalIndented"/>
      </w:pPr>
      <w:r w:rsidRPr="00574D3F">
        <w:t>Processing Rules:</w:t>
      </w:r>
    </w:p>
    <w:p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 xml:space="preserve">In addition, an Invoice must only be sent to a subsequent Payer (e.g., secondary) once </w:t>
      </w:r>
      <w:r w:rsidRPr="00574D3F">
        <w:rPr>
          <w:lang w:eastAsia="en-US"/>
        </w:rPr>
        <w:lastRenderedPageBreak/>
        <w:t>Edit/Adjudication results have been received from a prior Payer (e.g., primary).</w:t>
      </w:r>
    </w:p>
    <w:p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If specified with the Product/Service Group Information, then the Provider Information acts as a 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rsidR="00BA5082" w:rsidRPr="00574D3F" w:rsidRDefault="00BA5082">
      <w:pPr>
        <w:pStyle w:val="NormalListNumbered"/>
        <w:numPr>
          <w:ilvl w:val="0"/>
          <w:numId w:val="6"/>
        </w:numPr>
        <w:ind w:left="1584" w:hanging="288"/>
      </w:pPr>
      <w:r w:rsidRPr="00574D3F">
        <w:t>The Billed Amount on PSG must be equal to the sum of all Product/Service Billed Amounts on PSL for all Product/Service Line Items for the particular Product/Service Group.</w:t>
      </w:r>
    </w:p>
    <w:p w:rsidR="00BA5082" w:rsidRPr="00574D3F" w:rsidRDefault="00BA5082">
      <w:pPr>
        <w:pStyle w:val="NormalListNumbered"/>
        <w:numPr>
          <w:ilvl w:val="0"/>
          <w:numId w:val="6"/>
        </w:numPr>
        <w:ind w:left="1584" w:hanging="288"/>
      </w:pPr>
      <w:r w:rsidRPr="00574D3F">
        <w:lastRenderedPageBreak/>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rsidR="00BA5082" w:rsidRPr="00574D3F" w:rsidRDefault="00BA5082">
      <w:pPr>
        <w:pStyle w:val="NormalListNumbered"/>
        <w:numPr>
          <w:ilvl w:val="0"/>
          <w:numId w:val="6"/>
        </w:numPr>
        <w:ind w:left="1584" w:hanging="288"/>
        <w:rPr>
          <w:lang w:eastAsia="en-US"/>
        </w:rPr>
      </w:pPr>
      <w:r w:rsidRPr="00574D3F">
        <w:t>The Product/Service Billed Amount on PSL must be equal to the Product/Service Gross Amount on PSL + sum of all Adjustment Amount on ADJ for all Provider Adjustments for the particular Product/Service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rsidR="00BA5082" w:rsidRPr="00574D3F" w:rsidRDefault="00BA5082">
      <w:pPr>
        <w:pStyle w:val="NormalListNumbered"/>
        <w:numPr>
          <w:ilvl w:val="0"/>
          <w:numId w:val="6"/>
        </w:numPr>
        <w:ind w:left="1584" w:hanging="288"/>
      </w:pPr>
      <w:r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PYE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LOC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 ROL }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46" w:author="Beat Heggli" w:date="2019-06-17T15:09:00Z">
              <w:r w:rsidRPr="003D0D31" w:rsidDel="00994EDC">
                <w:delText>Deprecated as of V2.9</w:delText>
              </w:r>
            </w:del>
            <w:ins w:id="47"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48" w:author="Beat Heggli" w:date="2019-06-17T15:09:00Z">
              <w:r w:rsidRPr="003D0D31" w:rsidDel="00994EDC">
                <w:delText>Deprecated</w:delText>
              </w:r>
            </w:del>
            <w:ins w:id="49"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r w:rsidRPr="003D0D31">
              <w:t>15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LOC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lastRenderedPageBreak/>
              <w:t xml:space="preserve">    [ { PRT } ]</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 { ROL }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50" w:author="Beat Heggli" w:date="2019-06-17T15:09:00Z">
              <w:r w:rsidRPr="003D0D31" w:rsidDel="00994EDC">
                <w:delText>Deprecated as of V2.9</w:delText>
              </w:r>
            </w:del>
            <w:ins w:id="51"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52" w:author="Beat Heggli" w:date="2019-06-17T15:09:00Z">
              <w:r w:rsidRPr="003D0D31" w:rsidDel="00994EDC">
                <w:delText>Deprecated</w:delText>
              </w:r>
            </w:del>
            <w:ins w:id="53"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r w:rsidRPr="003D0D31">
              <w:t>15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PATIENT_INFO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3</w:t>
            </w:r>
          </w:p>
        </w:tc>
      </w:tr>
      <w:tr w:rsidR="00AF04D4" w:rsidRPr="009145A4"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9145A4">
            <w:pPr>
              <w:pStyle w:val="MsgTableBody"/>
              <w:spacing w:line="240" w:lineRule="exact"/>
              <w:jc w:val="center"/>
              <w:rPr>
                <w:lang w:val="en-US"/>
              </w:rPr>
            </w:pPr>
            <w:r>
              <w:rPr>
                <w:lang w:val="en-US"/>
              </w:rPr>
              <w:t>4</w:t>
            </w:r>
          </w:p>
        </w:tc>
      </w:tr>
      <w:tr w:rsidR="00BA5082" w:rsidRPr="009145A4"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PV1 ]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PV2 ]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ACC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LOC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 ROL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54" w:author="Beat Heggli" w:date="2019-06-17T15:09:00Z">
              <w:r w:rsidRPr="003D0D31" w:rsidDel="00994EDC">
                <w:delText>Deprecated as of V2.9</w:delText>
              </w:r>
            </w:del>
            <w:ins w:id="55"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56" w:author="Beat Heggli" w:date="2019-06-17T15:09:00Z">
              <w:r w:rsidRPr="003D0D31" w:rsidDel="00994EDC">
                <w:delText>Deprecated</w:delText>
              </w:r>
            </w:del>
            <w:ins w:id="57"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r w:rsidRPr="003D0D31">
              <w:t>15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890B0C"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BA5082" w:rsidRPr="00890B0C" w:rsidRDefault="00BA5082" w:rsidP="00BA5082">
            <w:pPr>
              <w:pStyle w:val="MsgTableBody"/>
              <w:jc w:val="center"/>
              <w:rPr>
                <w:noProof/>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58" w:author="Beat Heggli" w:date="2019-06-17T15:09:00Z">
              <w:r w:rsidRPr="003D0D31" w:rsidDel="00994EDC">
                <w:delText>Deprecated as of V2.9</w:delText>
              </w:r>
            </w:del>
            <w:ins w:id="59"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60" w:author="Beat Heggli" w:date="2019-06-17T15:09:00Z">
              <w:r w:rsidRPr="003D0D31" w:rsidDel="00994EDC">
                <w:delText>Deprecated</w:delText>
              </w:r>
            </w:del>
            <w:ins w:id="61" w:author="Beat Heggli" w:date="2019-06-17T15:09: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IPR</w:t>
            </w:r>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bCs/>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rsidTr="00E821A5">
        <w:trPr>
          <w:jc w:val="center"/>
        </w:trPr>
        <w:tc>
          <w:tcPr>
            <w:tcW w:w="8926" w:type="dxa"/>
            <w:gridSpan w:val="6"/>
          </w:tcPr>
          <w:p w:rsidR="003D0D31" w:rsidRPr="006D6BB6" w:rsidRDefault="003D0D31" w:rsidP="003D0D31">
            <w:pPr>
              <w:pStyle w:val="ACK-ChoreographyHeader"/>
            </w:pPr>
            <w:r>
              <w:t>Acknowledgement Choreography</w:t>
            </w:r>
          </w:p>
        </w:tc>
      </w:tr>
      <w:tr w:rsidR="003D0D31" w:rsidRPr="006D6BB6" w:rsidTr="00E821A5">
        <w:trPr>
          <w:jc w:val="center"/>
        </w:trPr>
        <w:tc>
          <w:tcPr>
            <w:tcW w:w="8926" w:type="dxa"/>
            <w:gridSpan w:val="6"/>
          </w:tcPr>
          <w:p w:rsidR="003D0D31" w:rsidRDefault="00E821A5" w:rsidP="003D0D31">
            <w:pPr>
              <w:pStyle w:val="ACK-ChoreographyHeader"/>
            </w:pPr>
            <w:r w:rsidRPr="00574D3F">
              <w:t>EHC^E01^EHC_E01</w:t>
            </w:r>
          </w:p>
        </w:tc>
      </w:tr>
      <w:tr w:rsidR="00206BEE" w:rsidRPr="006D6BB6" w:rsidTr="00E821A5">
        <w:trPr>
          <w:jc w:val="center"/>
        </w:trPr>
        <w:tc>
          <w:tcPr>
            <w:tcW w:w="1458" w:type="dxa"/>
          </w:tcPr>
          <w:p w:rsidR="00206BEE" w:rsidRPr="006D6BB6" w:rsidRDefault="00206BEE" w:rsidP="0043507F">
            <w:pPr>
              <w:pStyle w:val="ACK-ChoreographyBody"/>
            </w:pPr>
            <w:r w:rsidRPr="006D6BB6">
              <w:t>Field name</w:t>
            </w:r>
          </w:p>
        </w:tc>
        <w:tc>
          <w:tcPr>
            <w:tcW w:w="2336" w:type="dxa"/>
          </w:tcPr>
          <w:p w:rsidR="00206BEE" w:rsidRPr="006D6BB6" w:rsidRDefault="00206BEE" w:rsidP="0043507F">
            <w:pPr>
              <w:pStyle w:val="ACK-ChoreographyBody"/>
            </w:pPr>
            <w:r w:rsidRPr="006D6BB6">
              <w:t>Field Value: Original mode</w:t>
            </w:r>
          </w:p>
        </w:tc>
        <w:tc>
          <w:tcPr>
            <w:tcW w:w="5132" w:type="dxa"/>
            <w:gridSpan w:val="4"/>
          </w:tcPr>
          <w:p w:rsidR="00206BEE" w:rsidRPr="006D6BB6" w:rsidRDefault="00206BEE" w:rsidP="0043507F">
            <w:pPr>
              <w:pStyle w:val="ACK-ChoreographyBody"/>
            </w:pPr>
            <w:r w:rsidRPr="006D6BB6">
              <w:t>Field value: Enhanced mode</w:t>
            </w:r>
          </w:p>
        </w:tc>
      </w:tr>
      <w:tr w:rsidR="00206BEE" w:rsidRPr="006D6BB6" w:rsidTr="00E821A5">
        <w:trPr>
          <w:jc w:val="center"/>
        </w:trPr>
        <w:tc>
          <w:tcPr>
            <w:tcW w:w="1458" w:type="dxa"/>
          </w:tcPr>
          <w:p w:rsidR="00206BEE" w:rsidRPr="006D6BB6" w:rsidRDefault="00206BEE" w:rsidP="0043507F">
            <w:pPr>
              <w:pStyle w:val="ACK-ChoreographyBody"/>
            </w:pPr>
            <w:r>
              <w:t>MSH-</w:t>
            </w:r>
            <w:r w:rsidRPr="006D6BB6">
              <w:t>15</w:t>
            </w:r>
          </w:p>
        </w:tc>
        <w:tc>
          <w:tcPr>
            <w:tcW w:w="2336" w:type="dxa"/>
          </w:tcPr>
          <w:p w:rsidR="00206BEE" w:rsidRPr="006D6BB6" w:rsidRDefault="00206BEE" w:rsidP="0043507F">
            <w:pPr>
              <w:pStyle w:val="ACK-ChoreographyBody"/>
            </w:pPr>
            <w:r w:rsidRPr="006D6BB6">
              <w:t>Blank</w:t>
            </w:r>
          </w:p>
        </w:tc>
        <w:tc>
          <w:tcPr>
            <w:tcW w:w="567" w:type="dxa"/>
          </w:tcPr>
          <w:p w:rsidR="00206BEE" w:rsidRPr="006D6BB6" w:rsidRDefault="00206BEE" w:rsidP="0043507F">
            <w:pPr>
              <w:pStyle w:val="ACK-ChoreographyBody"/>
            </w:pPr>
            <w:r w:rsidRPr="006D6BB6">
              <w:t>NE</w:t>
            </w:r>
          </w:p>
        </w:tc>
        <w:tc>
          <w:tcPr>
            <w:tcW w:w="1446" w:type="dxa"/>
          </w:tcPr>
          <w:p w:rsidR="00206BEE" w:rsidRPr="006D6BB6" w:rsidRDefault="00206BEE" w:rsidP="0043507F">
            <w:pPr>
              <w:pStyle w:val="ACK-ChoreographyBody"/>
            </w:pPr>
            <w:r w:rsidRPr="006D6BB6">
              <w:t>AL, SU, ER</w:t>
            </w:r>
          </w:p>
        </w:tc>
        <w:tc>
          <w:tcPr>
            <w:tcW w:w="1559" w:type="dxa"/>
          </w:tcPr>
          <w:p w:rsidR="00206BEE" w:rsidRPr="006D6BB6" w:rsidRDefault="00206BEE" w:rsidP="0043507F">
            <w:pPr>
              <w:pStyle w:val="ACK-ChoreographyBody"/>
            </w:pPr>
            <w:r w:rsidRPr="006D6BB6">
              <w:t>NE</w:t>
            </w:r>
          </w:p>
        </w:tc>
        <w:tc>
          <w:tcPr>
            <w:tcW w:w="1560" w:type="dxa"/>
          </w:tcPr>
          <w:p w:rsidR="00206BEE" w:rsidRPr="006D6BB6" w:rsidRDefault="00206BEE" w:rsidP="0043507F">
            <w:pPr>
              <w:pStyle w:val="ACK-ChoreographyBody"/>
            </w:pPr>
            <w:r w:rsidRPr="006D6BB6">
              <w:t>AL, SU, ER</w:t>
            </w:r>
          </w:p>
        </w:tc>
      </w:tr>
      <w:tr w:rsidR="00206BEE" w:rsidRPr="006D6BB6" w:rsidTr="00E821A5">
        <w:trPr>
          <w:jc w:val="center"/>
        </w:trPr>
        <w:tc>
          <w:tcPr>
            <w:tcW w:w="1458" w:type="dxa"/>
          </w:tcPr>
          <w:p w:rsidR="00206BEE" w:rsidRPr="006D6BB6" w:rsidRDefault="00206BEE" w:rsidP="0043507F">
            <w:pPr>
              <w:pStyle w:val="ACK-ChoreographyBody"/>
            </w:pPr>
            <w:r>
              <w:t>MSH-</w:t>
            </w:r>
            <w:r w:rsidRPr="006D6BB6">
              <w:t>16</w:t>
            </w:r>
          </w:p>
        </w:tc>
        <w:tc>
          <w:tcPr>
            <w:tcW w:w="2336" w:type="dxa"/>
          </w:tcPr>
          <w:p w:rsidR="00206BEE" w:rsidRPr="006D6BB6" w:rsidRDefault="00206BEE" w:rsidP="0043507F">
            <w:pPr>
              <w:pStyle w:val="ACK-ChoreographyBody"/>
            </w:pPr>
            <w:r w:rsidRPr="006D6BB6">
              <w:t>Blank</w:t>
            </w:r>
          </w:p>
        </w:tc>
        <w:tc>
          <w:tcPr>
            <w:tcW w:w="567" w:type="dxa"/>
          </w:tcPr>
          <w:p w:rsidR="00206BEE" w:rsidRPr="006D6BB6" w:rsidRDefault="00206BEE" w:rsidP="0043507F">
            <w:pPr>
              <w:pStyle w:val="ACK-ChoreographyBody"/>
            </w:pPr>
            <w:r w:rsidRPr="006D6BB6">
              <w:t>NE</w:t>
            </w:r>
          </w:p>
        </w:tc>
        <w:tc>
          <w:tcPr>
            <w:tcW w:w="1446" w:type="dxa"/>
          </w:tcPr>
          <w:p w:rsidR="00206BEE" w:rsidRPr="006D6BB6" w:rsidRDefault="00206BEE" w:rsidP="0043507F">
            <w:pPr>
              <w:pStyle w:val="ACK-ChoreographyBody"/>
            </w:pPr>
            <w:r w:rsidRPr="006D6BB6">
              <w:t>NE</w:t>
            </w:r>
          </w:p>
        </w:tc>
        <w:tc>
          <w:tcPr>
            <w:tcW w:w="1559" w:type="dxa"/>
          </w:tcPr>
          <w:p w:rsidR="00206BEE" w:rsidRPr="006D6BB6" w:rsidRDefault="00206BEE" w:rsidP="0043507F">
            <w:pPr>
              <w:pStyle w:val="ACK-ChoreographyBody"/>
            </w:pPr>
            <w:r w:rsidRPr="006D6BB6">
              <w:t>AL, SU, ER</w:t>
            </w:r>
          </w:p>
        </w:tc>
        <w:tc>
          <w:tcPr>
            <w:tcW w:w="1560" w:type="dxa"/>
          </w:tcPr>
          <w:p w:rsidR="00206BEE" w:rsidRPr="006D6BB6" w:rsidRDefault="00206BEE" w:rsidP="0043507F">
            <w:pPr>
              <w:pStyle w:val="ACK-ChoreographyBody"/>
            </w:pPr>
            <w:r w:rsidRPr="006D6BB6">
              <w:t>AL, SU, ER</w:t>
            </w:r>
          </w:p>
        </w:tc>
      </w:tr>
      <w:tr w:rsidR="00206BEE" w:rsidRPr="006D6BB6" w:rsidTr="00E821A5">
        <w:trPr>
          <w:jc w:val="center"/>
        </w:trPr>
        <w:tc>
          <w:tcPr>
            <w:tcW w:w="1458" w:type="dxa"/>
          </w:tcPr>
          <w:p w:rsidR="00206BEE" w:rsidRPr="006D6BB6" w:rsidRDefault="00206BEE" w:rsidP="0043507F">
            <w:pPr>
              <w:pStyle w:val="ACK-ChoreographyBody"/>
            </w:pPr>
            <w:r w:rsidRPr="006D6BB6">
              <w:t>Immediate Ack</w:t>
            </w:r>
          </w:p>
        </w:tc>
        <w:tc>
          <w:tcPr>
            <w:tcW w:w="2336" w:type="dxa"/>
          </w:tcPr>
          <w:p w:rsidR="00206BEE" w:rsidRPr="006D6BB6" w:rsidRDefault="00206BEE" w:rsidP="0043507F">
            <w:pPr>
              <w:pStyle w:val="ACK-ChoreographyBody"/>
            </w:pPr>
            <w:r w:rsidRPr="006D6BB6">
              <w:t>-</w:t>
            </w:r>
          </w:p>
        </w:tc>
        <w:tc>
          <w:tcPr>
            <w:tcW w:w="567" w:type="dxa"/>
          </w:tcPr>
          <w:p w:rsidR="00206BEE" w:rsidRPr="006D6BB6" w:rsidRDefault="00206BEE" w:rsidP="0043507F">
            <w:pPr>
              <w:pStyle w:val="ACK-ChoreographyBody"/>
            </w:pPr>
            <w:r w:rsidRPr="006D6BB6">
              <w:t>-</w:t>
            </w:r>
          </w:p>
        </w:tc>
        <w:tc>
          <w:tcPr>
            <w:tcW w:w="1446" w:type="dxa"/>
          </w:tcPr>
          <w:p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rsidR="00206BEE" w:rsidRPr="006D6BB6" w:rsidRDefault="00206BEE" w:rsidP="0043507F">
            <w:pPr>
              <w:pStyle w:val="ACK-ChoreographyBody"/>
            </w:pPr>
            <w:r w:rsidRPr="006D6BB6">
              <w:t>-</w:t>
            </w:r>
          </w:p>
        </w:tc>
        <w:tc>
          <w:tcPr>
            <w:tcW w:w="1560" w:type="dxa"/>
          </w:tcPr>
          <w:p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rsidTr="00E821A5">
        <w:trPr>
          <w:jc w:val="center"/>
        </w:trPr>
        <w:tc>
          <w:tcPr>
            <w:tcW w:w="1458" w:type="dxa"/>
          </w:tcPr>
          <w:p w:rsidR="00206BEE" w:rsidRPr="006D6BB6" w:rsidRDefault="00206BEE" w:rsidP="0043507F">
            <w:pPr>
              <w:pStyle w:val="ACK-ChoreographyBody"/>
            </w:pPr>
            <w:r w:rsidRPr="006D6BB6">
              <w:t>Application Ack</w:t>
            </w:r>
          </w:p>
        </w:tc>
        <w:tc>
          <w:tcPr>
            <w:tcW w:w="2336" w:type="dxa"/>
          </w:tcPr>
          <w:p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rsidR="00206BEE" w:rsidRPr="006D6BB6" w:rsidRDefault="00206BEE" w:rsidP="0043507F">
            <w:pPr>
              <w:pStyle w:val="ACK-ChoreographyBody"/>
            </w:pPr>
            <w:r w:rsidRPr="006D6BB6">
              <w:t>-</w:t>
            </w:r>
          </w:p>
        </w:tc>
        <w:tc>
          <w:tcPr>
            <w:tcW w:w="1446" w:type="dxa"/>
          </w:tcPr>
          <w:p w:rsidR="00206BEE" w:rsidRPr="006D6BB6" w:rsidRDefault="00206BEE" w:rsidP="0043507F">
            <w:pPr>
              <w:pStyle w:val="ACK-ChoreographyBody"/>
            </w:pPr>
            <w:r w:rsidRPr="006D6BB6">
              <w:t>-</w:t>
            </w:r>
          </w:p>
        </w:tc>
        <w:tc>
          <w:tcPr>
            <w:tcW w:w="1559" w:type="dxa"/>
          </w:tcPr>
          <w:p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rsidR="00206BEE" w:rsidRPr="006D6BB6" w:rsidRDefault="00206BEE" w:rsidP="0043507F">
            <w:pPr>
              <w:pStyle w:val="ACK-ChoreographyBody"/>
            </w:pPr>
            <w:r w:rsidRPr="006D6BB6">
              <w:rPr>
                <w:szCs w:val="16"/>
              </w:rPr>
              <w:t>ACK^</w:t>
            </w:r>
            <w:r>
              <w:rPr>
                <w:szCs w:val="16"/>
              </w:rPr>
              <w:t>E01</w:t>
            </w:r>
            <w:r w:rsidRPr="006D6BB6">
              <w:rPr>
                <w:szCs w:val="16"/>
              </w:rPr>
              <w:t>^ACK</w:t>
            </w:r>
          </w:p>
        </w:tc>
      </w:tr>
    </w:tbl>
    <w:p w:rsidR="00206BEE" w:rsidRPr="00574D3F" w:rsidRDefault="00206BEE">
      <w:pPr>
        <w:pStyle w:val="NormalIndented"/>
      </w:pPr>
    </w:p>
    <w:p w:rsidR="00BA5082" w:rsidRPr="00574D3F" w:rsidRDefault="00BA5082" w:rsidP="00732DDD">
      <w:pPr>
        <w:pStyle w:val="berschrift3"/>
        <w:rPr>
          <w:lang w:val="en-US"/>
        </w:rPr>
      </w:pPr>
      <w:bookmarkStart w:id="62" w:name="_Toc39388062"/>
      <w:bookmarkStart w:id="63" w:name="_Toc531171158"/>
      <w:bookmarkStart w:id="64" w:name="_Toc25659679"/>
      <w:r w:rsidRPr="00574D3F">
        <w:rPr>
          <w:lang w:val="en-US"/>
        </w:rPr>
        <w:t xml:space="preserve">EHC^E02 – Cancel HealthCare Services Invoice (event </w:t>
      </w:r>
      <w:r w:rsidRPr="00732DDD">
        <w:t>E02</w:t>
      </w:r>
      <w:r w:rsidRPr="00574D3F">
        <w:rPr>
          <w:lang w:val="en-US"/>
        </w:rPr>
        <w:t>)</w:t>
      </w:r>
      <w:bookmarkEnd w:id="62"/>
      <w:bookmarkEnd w:id="63"/>
      <w:bookmarkEnd w:id="64"/>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rsidR="00BA5082" w:rsidRPr="00574D3F" w:rsidRDefault="00BA5082">
      <w:pPr>
        <w:pStyle w:val="NormalIndented"/>
      </w:pPr>
      <w:r w:rsidRPr="00574D3F">
        <w:t>The Payer may/may not be able to cancel the Invoice/Product/Service Line Item, and will indicate processing results in the response message. In some situations, the Payer has already paid the Product/Service Line Item, and therefore will hold a debit amount for the Payee until subsequent billing from the Payee utilizes the debit amount.</w:t>
      </w:r>
    </w:p>
    <w:p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rsidR="00BA5082" w:rsidRPr="00574D3F" w:rsidRDefault="00BA5082">
      <w:pPr>
        <w:pStyle w:val="NormalIndented"/>
      </w:pPr>
      <w:r w:rsidRPr="00574D3F">
        <w:t>Processing Rules:</w:t>
      </w:r>
    </w:p>
    <w:p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9"/>
        </w:numPr>
        <w:ind w:left="1584" w:hanging="288"/>
      </w:pPr>
      <w:r w:rsidRPr="00574D3F">
        <w:t xml:space="preserve">At least one NTE segment must be included with this message to describe the cancellation reason for each Product/Service Line Item. The NTE segment may be specified with the Invoice (following the IVC segment) and applies to all </w:t>
      </w:r>
      <w:r w:rsidRPr="00574D3F">
        <w:lastRenderedPageBreak/>
        <w:t>Product/Service Line Items for that Invoice. If not specified with the Invoice, then it must be specified for each Product/Service Line Item (following the PSL segment).</w:t>
      </w:r>
    </w:p>
    <w:p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rsidR="00BA5082" w:rsidRPr="00574D3F" w:rsidRDefault="00BA5082">
      <w:pPr>
        <w:pStyle w:val="NormalListNumbered"/>
        <w:numPr>
          <w:ilvl w:val="0"/>
          <w:numId w:val="19"/>
        </w:numPr>
        <w:ind w:left="1584" w:hanging="288"/>
      </w:pPr>
      <w:r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p>
    <w:p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r w:rsidRPr="00574D3F">
        <w:rPr>
          <w:lang w:eastAsia="en-US"/>
        </w:rPr>
        <w:br/>
        <w:t>PSG.Provider Product/Service Group Number</w:t>
      </w:r>
      <w:r w:rsidRPr="00574D3F">
        <w:rPr>
          <w:lang w:eastAsia="en-US"/>
        </w:rPr>
        <w:br/>
        <w:t>PSG.Payer Product/Service Group Number</w:t>
      </w:r>
    </w:p>
    <w:p w:rsidR="00BA5082" w:rsidRPr="00574D3F" w:rsidRDefault="00BA5082">
      <w:pPr>
        <w:pStyle w:val="NormalListNumbered"/>
        <w:numPr>
          <w:ilvl w:val="0"/>
          <w:numId w:val="19"/>
        </w:numPr>
        <w:ind w:left="1584" w:hanging="288"/>
        <w:rPr>
          <w:lang w:eastAsia="en-US"/>
        </w:rPr>
      </w:pPr>
      <w:r w:rsidRPr="00574D3F">
        <w:t>To cancel a Product/Service Line Item within an Invoice, use Invoice Control Code on IVC of "CI".  In addition, the following fields must be supplied and must match the original Invoice submitted:</w:t>
      </w:r>
      <w:r w:rsidRPr="00574D3F">
        <w:br/>
      </w:r>
      <w:r w:rsidRPr="00574D3F">
        <w:rPr>
          <w:lang w:eastAsia="en-US"/>
        </w:rPr>
        <w:t>HDR.Sending Organization</w:t>
      </w:r>
      <w:r w:rsidRPr="00574D3F">
        <w:rPr>
          <w:lang w:eastAsia="en-US"/>
        </w:rPr>
        <w:br/>
        <w:t>IVC.Provider Organization</w:t>
      </w:r>
      <w:r w:rsidRPr="00574D3F">
        <w:rPr>
          <w:lang w:eastAsia="en-US"/>
        </w:rPr>
        <w:br/>
        <w:t>IVC.Invoice Amount</w:t>
      </w:r>
      <w:r w:rsidRPr="00574D3F">
        <w:rPr>
          <w:lang w:eastAsia="en-US"/>
        </w:rPr>
        <w:br/>
        <w:t>IVC.Provider Invoice Number</w:t>
      </w:r>
      <w:r w:rsidRPr="00574D3F">
        <w:rPr>
          <w:lang w:eastAsia="en-US"/>
        </w:rPr>
        <w:br/>
        <w:t>IVC.Payer Invoice Number</w:t>
      </w:r>
      <w:r w:rsidRPr="00574D3F">
        <w:rPr>
          <w:lang w:eastAsia="en-US"/>
        </w:rPr>
        <w:br/>
        <w:t>PYE.Payee Identification List</w:t>
      </w:r>
      <w:r w:rsidRPr="00574D3F">
        <w:rPr>
          <w:lang w:eastAsia="en-US"/>
        </w:rPr>
        <w:br/>
        <w:t>PSG.Provider Product/Service Group Number</w:t>
      </w:r>
      <w:r w:rsidRPr="00574D3F">
        <w:rPr>
          <w:lang w:eastAsia="en-US"/>
        </w:rPr>
        <w:br/>
        <w:t>PSG.Payer Product/Service Group Number</w:t>
      </w:r>
      <w:r w:rsidRPr="00574D3F">
        <w:rPr>
          <w:lang w:eastAsia="en-US"/>
        </w:rPr>
        <w:br/>
        <w:t>PSL.Provider Product/Service Line Item Number</w:t>
      </w:r>
      <w:r w:rsidRPr="00574D3F">
        <w:rPr>
          <w:lang w:eastAsia="en-US"/>
        </w:rPr>
        <w:br/>
        <w:t>PSL.Payer Product/Service Line Item Number</w:t>
      </w:r>
      <w:r w:rsidRPr="00574D3F">
        <w:rPr>
          <w:lang w:eastAsia="en-US"/>
        </w:rPr>
        <w:br/>
        <w:t>PSL.Product/Service Code</w:t>
      </w:r>
      <w:r w:rsidRPr="00574D3F">
        <w:rPr>
          <w:lang w:eastAsia="en-US"/>
        </w:rPr>
        <w:br/>
        <w:t>PSL.Product/Service Effective Date</w:t>
      </w:r>
      <w:r w:rsidRPr="00574D3F">
        <w:rPr>
          <w:lang w:eastAsia="en-US"/>
        </w:rPr>
        <w:br/>
        <w:t>PSL.Billed Amount</w:t>
      </w:r>
    </w:p>
    <w:p w:rsidR="00BA5082" w:rsidRPr="00574D3F" w:rsidRDefault="00BA5082">
      <w:pPr>
        <w:pStyle w:val="NormalListNumbered"/>
        <w:numPr>
          <w:ilvl w:val="0"/>
          <w:numId w:val="19"/>
        </w:numPr>
        <w:ind w:left="1584" w:hanging="288"/>
      </w:pPr>
      <w:r w:rsidRPr="00574D3F">
        <w:lastRenderedPageBreak/>
        <w:t>This message must not be used to cancel a Product/Service Line Item in a Product/Service Group which was submitted with Adjudicated as Group = "Y".</w:t>
      </w:r>
    </w:p>
    <w:p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PSL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rsidTr="00E821A5">
        <w:trPr>
          <w:jc w:val="center"/>
        </w:trPr>
        <w:tc>
          <w:tcPr>
            <w:tcW w:w="8926" w:type="dxa"/>
            <w:gridSpan w:val="6"/>
          </w:tcPr>
          <w:p w:rsidR="003D0D31" w:rsidRPr="006D6BB6" w:rsidRDefault="003D0D31" w:rsidP="003D0D31">
            <w:pPr>
              <w:pStyle w:val="ACK-ChoreographyHeader"/>
            </w:pPr>
            <w:r>
              <w:t>Acknowledgement Choreography</w:t>
            </w:r>
          </w:p>
        </w:tc>
      </w:tr>
      <w:tr w:rsidR="003D0D31" w:rsidRPr="006D6BB6" w:rsidTr="00E821A5">
        <w:trPr>
          <w:jc w:val="center"/>
        </w:trPr>
        <w:tc>
          <w:tcPr>
            <w:tcW w:w="8926" w:type="dxa"/>
            <w:gridSpan w:val="6"/>
          </w:tcPr>
          <w:p w:rsidR="003D0D31" w:rsidRDefault="00E821A5" w:rsidP="003D0D31">
            <w:pPr>
              <w:pStyle w:val="ACK-ChoreographyHeader"/>
            </w:pPr>
            <w:r w:rsidRPr="00574D3F">
              <w:t>EHC^E02^EHC_E02</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E02</w:t>
            </w:r>
            <w:r w:rsidRPr="006D6BB6">
              <w:rPr>
                <w:szCs w:val="16"/>
              </w:rPr>
              <w:t>^ACK</w:t>
            </w:r>
          </w:p>
        </w:tc>
      </w:tr>
    </w:tbl>
    <w:p w:rsidR="0043507F" w:rsidRPr="00574D3F" w:rsidRDefault="0043507F">
      <w:pPr>
        <w:numPr>
          <w:ilvl w:val="12"/>
          <w:numId w:val="0"/>
        </w:numPr>
      </w:pPr>
    </w:p>
    <w:p w:rsidR="00BA5082" w:rsidRPr="00574D3F" w:rsidRDefault="00BA5082" w:rsidP="00732DDD">
      <w:pPr>
        <w:pStyle w:val="berschrift3"/>
        <w:rPr>
          <w:lang w:val="en-US"/>
        </w:rPr>
      </w:pPr>
      <w:bookmarkStart w:id="65" w:name="_Toc39388063"/>
      <w:bookmarkStart w:id="66" w:name="_Toc531171159"/>
      <w:bookmarkStart w:id="67" w:name="_Toc25659680"/>
      <w:r w:rsidRPr="00574D3F">
        <w:rPr>
          <w:lang w:val="en-US"/>
        </w:rPr>
        <w:t>QBP^E03 – Query HealthCare Services Invoice Status (event E03)</w:t>
      </w:r>
      <w:bookmarkEnd w:id="65"/>
      <w:bookmarkEnd w:id="66"/>
      <w:bookmarkEnd w:id="67"/>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rsidR="00BA5082" w:rsidRPr="00574D3F" w:rsidRDefault="00BA5082">
      <w:pPr>
        <w:pStyle w:val="NormalIndented"/>
      </w:pPr>
      <w:r w:rsidRPr="00574D3F">
        <w:lastRenderedPageBreak/>
        <w:t>This message may also be used to query an Invoice submitted at another Network Application ID and Network Facility ID, as long as sufficient identification information is provided to qualify the request and requestor.  These are noted as Processing Rules for this message.</w:t>
      </w:r>
    </w:p>
    <w:p w:rsidR="00BA5082" w:rsidRPr="00574D3F" w:rsidRDefault="00BA5082">
      <w:pPr>
        <w:pStyle w:val="NormalIndented"/>
      </w:pPr>
      <w:r w:rsidRPr="00574D3F">
        <w:t>Note that the response to this query has the same content as an EHC^E10 – Edit/Adjudication Results message.</w:t>
      </w:r>
    </w:p>
    <w:p w:rsidR="00BA5082" w:rsidRPr="00574D3F" w:rsidRDefault="00BA5082">
      <w:pPr>
        <w:pStyle w:val="NormalIndented"/>
      </w:pPr>
      <w:r w:rsidRPr="00574D3F">
        <w:t>Processing Rules:</w:t>
      </w:r>
    </w:p>
    <w:p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p>
    <w:p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r w:rsidRPr="00574D3F">
        <w:rPr>
          <w:lang w:eastAsia="en-US"/>
        </w:rPr>
        <w:br/>
        <w:t>QPD.Provider Product/Service Group Number</w:t>
      </w:r>
      <w:r w:rsidRPr="00574D3F">
        <w:rPr>
          <w:lang w:eastAsia="en-US"/>
        </w:rPr>
        <w:br/>
        <w:t>QPD.Payer Product/Service Group Number</w:t>
      </w:r>
    </w:p>
    <w:p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r w:rsidRPr="00574D3F">
        <w:rPr>
          <w:lang w:eastAsia="en-US"/>
        </w:rPr>
        <w:t>QPD.Sending Organization</w:t>
      </w:r>
      <w:r w:rsidRPr="00574D3F">
        <w:rPr>
          <w:lang w:eastAsia="en-US"/>
        </w:rPr>
        <w:br/>
        <w:t>QPD.Provider Organization</w:t>
      </w:r>
      <w:r w:rsidRPr="00574D3F">
        <w:rPr>
          <w:lang w:eastAsia="en-US"/>
        </w:rPr>
        <w:br/>
        <w:t>QPD.Invoice Amount</w:t>
      </w:r>
      <w:r w:rsidRPr="00574D3F">
        <w:rPr>
          <w:lang w:eastAsia="en-US"/>
        </w:rPr>
        <w:br/>
        <w:t>QPD.Provider Invoice Number</w:t>
      </w:r>
      <w:r w:rsidRPr="00574D3F">
        <w:rPr>
          <w:lang w:eastAsia="en-US"/>
        </w:rPr>
        <w:br/>
        <w:t>QPD.Payer Invoice Number</w:t>
      </w:r>
      <w:r w:rsidRPr="00574D3F">
        <w:rPr>
          <w:lang w:eastAsia="en-US"/>
        </w:rPr>
        <w:br/>
        <w:t>QPD.Payee Identification List</w:t>
      </w:r>
      <w:r w:rsidRPr="00574D3F">
        <w:rPr>
          <w:lang w:eastAsia="en-US"/>
        </w:rPr>
        <w:br/>
        <w:t>QPD.Provider Product/Service Group Number</w:t>
      </w:r>
      <w:r w:rsidRPr="00574D3F">
        <w:rPr>
          <w:lang w:eastAsia="en-US"/>
        </w:rPr>
        <w:br/>
        <w:t>QPD.Payer Product/Service Group Number</w:t>
      </w:r>
      <w:r w:rsidRPr="00574D3F">
        <w:rPr>
          <w:lang w:eastAsia="en-US"/>
        </w:rPr>
        <w:br/>
        <w:t>QPD.Provider Product/Service Line Item Number</w:t>
      </w:r>
      <w:r w:rsidRPr="00574D3F">
        <w:rPr>
          <w:lang w:eastAsia="en-US"/>
        </w:rPr>
        <w:br/>
        <w:t>QPD.Payer Product/Service Line Item Number</w:t>
      </w:r>
    </w:p>
    <w:p w:rsidR="00BA5082" w:rsidRPr="00574D3F" w:rsidRDefault="00BA5082">
      <w:pPr>
        <w:pStyle w:val="NormalIndented"/>
      </w:pPr>
    </w:p>
    <w:p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QUERY_INFORMATION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rsidTr="00E821A5">
        <w:trPr>
          <w:jc w:val="center"/>
        </w:trPr>
        <w:tc>
          <w:tcPr>
            <w:tcW w:w="9351" w:type="dxa"/>
            <w:gridSpan w:val="6"/>
          </w:tcPr>
          <w:p w:rsidR="003D0D31" w:rsidRPr="006D6BB6" w:rsidRDefault="003D0D31" w:rsidP="003D0D31">
            <w:pPr>
              <w:pStyle w:val="ACK-ChoreographyHeader"/>
            </w:pPr>
            <w:r>
              <w:t>Acknowledgement Choreography</w:t>
            </w:r>
          </w:p>
        </w:tc>
      </w:tr>
      <w:tr w:rsidR="003D0D31" w:rsidRPr="006D6BB6" w:rsidTr="00E821A5">
        <w:trPr>
          <w:jc w:val="center"/>
        </w:trPr>
        <w:tc>
          <w:tcPr>
            <w:tcW w:w="9351" w:type="dxa"/>
            <w:gridSpan w:val="6"/>
          </w:tcPr>
          <w:p w:rsidR="003D0D31" w:rsidRDefault="00E821A5" w:rsidP="003D0D31">
            <w:pPr>
              <w:pStyle w:val="ACK-ChoreographyHeader"/>
            </w:pPr>
            <w:r w:rsidRPr="00574D3F">
              <w:t>QBP^E03^QBP_E03</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557"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730" w:type="dxa"/>
          </w:tcPr>
          <w:p w:rsidR="0043507F" w:rsidRPr="006D6BB6" w:rsidRDefault="0043507F" w:rsidP="0043507F">
            <w:pPr>
              <w:pStyle w:val="ACK-ChoreographyBody"/>
            </w:pPr>
            <w:r w:rsidRPr="006D6BB6">
              <w:t>NE</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730" w:type="dxa"/>
          </w:tcPr>
          <w:p w:rsidR="0043507F" w:rsidRPr="006D6BB6" w:rsidRDefault="0043507F" w:rsidP="0043507F">
            <w:pPr>
              <w:pStyle w:val="ACK-ChoreographyBody"/>
            </w:pPr>
            <w:r w:rsidRPr="006D6BB6">
              <w:t>AL, SU, ER</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rsidR="0043507F" w:rsidRPr="006D6BB6" w:rsidRDefault="0043507F" w:rsidP="0043507F">
            <w:pPr>
              <w:pStyle w:val="ACK-ChoreographyBody"/>
            </w:pPr>
            <w:r w:rsidRPr="006D6BB6">
              <w:t>-</w:t>
            </w:r>
          </w:p>
        </w:tc>
        <w:tc>
          <w:tcPr>
            <w:tcW w:w="1701" w:type="dxa"/>
          </w:tcPr>
          <w:p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730" w:type="dxa"/>
          </w:tcPr>
          <w:p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rsidR="0043507F" w:rsidRPr="00574D3F" w:rsidRDefault="0043507F">
      <w:pPr>
        <w:pStyle w:val="NormalIndented"/>
      </w:pPr>
    </w:p>
    <w:p w:rsidR="00BA5082" w:rsidRPr="00574D3F" w:rsidRDefault="00BA5082" w:rsidP="00732DDD">
      <w:pPr>
        <w:pStyle w:val="berschrift3"/>
        <w:rPr>
          <w:lang w:val="en-US"/>
        </w:rPr>
      </w:pPr>
      <w:bookmarkStart w:id="68" w:name="_Toc39388064"/>
      <w:bookmarkStart w:id="69" w:name="_Toc531171160"/>
      <w:bookmarkStart w:id="70" w:name="_Toc25659681"/>
      <w:r w:rsidRPr="00574D3F">
        <w:rPr>
          <w:lang w:val="en-US"/>
        </w:rPr>
        <w:t>RSP^E03 – HealthCare Services Invoice Status Query Response (event E03)</w:t>
      </w:r>
      <w:bookmarkEnd w:id="68"/>
      <w:bookmarkEnd w:id="69"/>
      <w:bookmarkEnd w:id="70"/>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rsidR="00BA5082" w:rsidRPr="00574D3F" w:rsidRDefault="00BA5082">
      <w:pPr>
        <w:pStyle w:val="NormalIndented"/>
      </w:pPr>
      <w:r w:rsidRPr="00574D3F">
        <w:t>This message is used to respond to a QPB^E03 – Query HealthCare Services Invoice. It provides Invoice and invoice processing information to a Provider.</w:t>
      </w:r>
    </w:p>
    <w:p w:rsidR="00BA5082" w:rsidRPr="00574D3F" w:rsidRDefault="00BA5082">
      <w:pPr>
        <w:pStyle w:val="NormalIndented"/>
      </w:pPr>
      <w:r w:rsidRPr="00574D3F">
        <w:t>A QBP^E03 – Query HealthCare Services Invoice can be used to query against an Invoice or a specific Product/Service Line Item in an Invoice. The same response message, RSP^E03 – HealthCare Services Invoice Query Response, is used for both types of query.</w:t>
      </w:r>
    </w:p>
    <w:p w:rsidR="00BA5082" w:rsidRPr="00574D3F" w:rsidRDefault="00BA5082">
      <w:pPr>
        <w:pStyle w:val="NormalIndented"/>
      </w:pPr>
      <w:r w:rsidRPr="00574D3F">
        <w:t>Processing Rules:</w:t>
      </w:r>
    </w:p>
    <w:p w:rsidR="00BA5082" w:rsidRPr="00574D3F" w:rsidRDefault="00BA5082">
      <w:pPr>
        <w:pStyle w:val="NormalListNumbered"/>
        <w:numPr>
          <w:ilvl w:val="0"/>
          <w:numId w:val="7"/>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Invoice and/or Product/Service Line Item).</w:t>
      </w:r>
    </w:p>
    <w:p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rsidR="00BA5082" w:rsidRPr="00574D3F" w:rsidRDefault="00BA5082">
      <w:pPr>
        <w:pStyle w:val="NormalListNumbered"/>
        <w:numPr>
          <w:ilvl w:val="0"/>
          <w:numId w:val="7"/>
        </w:numPr>
        <w:ind w:left="1584" w:hanging="288"/>
      </w:pPr>
      <w:r w:rsidRPr="00574D3F">
        <w:t>A unique query identifier (Query Tag on QPD) must be generated for each query.</w:t>
      </w:r>
    </w:p>
    <w:p w:rsidR="00BA5082" w:rsidRPr="00574D3F" w:rsidRDefault="00BA5082">
      <w:pPr>
        <w:pStyle w:val="MsgTableCaption"/>
        <w:rPr>
          <w:lang w:val="en-US"/>
        </w:rPr>
      </w:pPr>
      <w:r w:rsidRPr="00574D3F">
        <w:rPr>
          <w:lang w:val="en-US"/>
        </w:rPr>
        <w:lastRenderedPageBreak/>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IPR}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rsidTr="00E821A5">
        <w:trPr>
          <w:jc w:val="center"/>
        </w:trPr>
        <w:tc>
          <w:tcPr>
            <w:tcW w:w="6652" w:type="dxa"/>
            <w:gridSpan w:val="4"/>
          </w:tcPr>
          <w:p w:rsidR="00E821A5" w:rsidRPr="006D6BB6" w:rsidRDefault="00E821A5" w:rsidP="00E821A5">
            <w:pPr>
              <w:pStyle w:val="ACK-ChoreographyHeader"/>
            </w:pPr>
            <w:r>
              <w:t>Acknowledgement Choreography</w:t>
            </w:r>
          </w:p>
        </w:tc>
      </w:tr>
      <w:tr w:rsidR="00E821A5" w:rsidRPr="006D6BB6" w:rsidTr="00E821A5">
        <w:trPr>
          <w:jc w:val="center"/>
        </w:trPr>
        <w:tc>
          <w:tcPr>
            <w:tcW w:w="6652" w:type="dxa"/>
            <w:gridSpan w:val="4"/>
          </w:tcPr>
          <w:p w:rsidR="00E821A5" w:rsidRDefault="00E821A5" w:rsidP="00E821A5">
            <w:pPr>
              <w:pStyle w:val="ACK-ChoreographyHeader"/>
            </w:pPr>
            <w:r w:rsidRPr="00574D3F">
              <w:t>RSP^E03^RSP_E03</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59" w:type="dxa"/>
          </w:tcPr>
          <w:p w:rsidR="0043507F" w:rsidRPr="006D6BB6" w:rsidRDefault="0043507F" w:rsidP="0043507F">
            <w:pPr>
              <w:pStyle w:val="ACK-ChoreographyBody"/>
            </w:pPr>
            <w:r w:rsidRPr="006D6BB6">
              <w:t>Field Value: Original mode</w:t>
            </w:r>
          </w:p>
        </w:tc>
        <w:tc>
          <w:tcPr>
            <w:tcW w:w="2835" w:type="dxa"/>
            <w:gridSpan w:val="2"/>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59" w:type="dxa"/>
          </w:tcPr>
          <w:p w:rsidR="0043507F" w:rsidRPr="006D6BB6" w:rsidRDefault="0043507F" w:rsidP="0043507F">
            <w:pPr>
              <w:pStyle w:val="ACK-ChoreographyBody"/>
            </w:pPr>
            <w:r w:rsidRPr="006D6BB6">
              <w:t>Blank</w:t>
            </w:r>
          </w:p>
        </w:tc>
        <w:tc>
          <w:tcPr>
            <w:tcW w:w="686" w:type="dxa"/>
          </w:tcPr>
          <w:p w:rsidR="0043507F" w:rsidRPr="006D6BB6" w:rsidRDefault="0043507F" w:rsidP="0043507F">
            <w:pPr>
              <w:pStyle w:val="ACK-ChoreographyBody"/>
            </w:pPr>
            <w:r w:rsidRPr="006D6BB6">
              <w:t>NE</w:t>
            </w:r>
          </w:p>
        </w:tc>
        <w:tc>
          <w:tcPr>
            <w:tcW w:w="2149"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59" w:type="dxa"/>
          </w:tcPr>
          <w:p w:rsidR="0043507F" w:rsidRPr="006D6BB6" w:rsidRDefault="0043507F" w:rsidP="0043507F">
            <w:pPr>
              <w:pStyle w:val="ACK-ChoreographyBody"/>
            </w:pPr>
            <w:r w:rsidRPr="006D6BB6">
              <w:t>Blank</w:t>
            </w:r>
          </w:p>
        </w:tc>
        <w:tc>
          <w:tcPr>
            <w:tcW w:w="686" w:type="dxa"/>
          </w:tcPr>
          <w:p w:rsidR="0043507F" w:rsidRPr="006D6BB6" w:rsidRDefault="0043507F" w:rsidP="0043507F">
            <w:pPr>
              <w:pStyle w:val="ACK-ChoreographyBody"/>
            </w:pPr>
            <w:r w:rsidRPr="006D6BB6">
              <w:t>NE</w:t>
            </w:r>
          </w:p>
        </w:tc>
        <w:tc>
          <w:tcPr>
            <w:tcW w:w="2149" w:type="dxa"/>
          </w:tcPr>
          <w:p w:rsidR="0043507F" w:rsidRPr="006D6BB6" w:rsidRDefault="0043507F" w:rsidP="0043507F">
            <w:pPr>
              <w:pStyle w:val="ACK-ChoreographyBody"/>
            </w:pPr>
            <w:r w:rsidRPr="006D6BB6">
              <w:t>NE</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59" w:type="dxa"/>
          </w:tcPr>
          <w:p w:rsidR="0043507F" w:rsidRPr="006D6BB6" w:rsidRDefault="0043507F" w:rsidP="0043507F">
            <w:pPr>
              <w:pStyle w:val="ACK-ChoreographyBody"/>
            </w:pPr>
            <w:r>
              <w:rPr>
                <w:szCs w:val="16"/>
              </w:rPr>
              <w:t>-</w:t>
            </w:r>
          </w:p>
        </w:tc>
        <w:tc>
          <w:tcPr>
            <w:tcW w:w="686" w:type="dxa"/>
          </w:tcPr>
          <w:p w:rsidR="0043507F" w:rsidRPr="006D6BB6" w:rsidRDefault="0043507F" w:rsidP="0043507F">
            <w:pPr>
              <w:pStyle w:val="ACK-ChoreographyBody"/>
            </w:pPr>
            <w:r w:rsidRPr="006D6BB6">
              <w:t>-</w:t>
            </w:r>
          </w:p>
        </w:tc>
        <w:tc>
          <w:tcPr>
            <w:tcW w:w="2149" w:type="dxa"/>
          </w:tcPr>
          <w:p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59" w:type="dxa"/>
          </w:tcPr>
          <w:p w:rsidR="0043507F" w:rsidRPr="006D6BB6" w:rsidRDefault="0043507F" w:rsidP="0043507F">
            <w:pPr>
              <w:pStyle w:val="ACK-ChoreographyBody"/>
            </w:pPr>
            <w:r>
              <w:rPr>
                <w:szCs w:val="16"/>
              </w:rPr>
              <w:t>-</w:t>
            </w:r>
          </w:p>
        </w:tc>
        <w:tc>
          <w:tcPr>
            <w:tcW w:w="686" w:type="dxa"/>
          </w:tcPr>
          <w:p w:rsidR="0043507F" w:rsidRPr="006D6BB6" w:rsidRDefault="0043507F" w:rsidP="0043507F">
            <w:pPr>
              <w:pStyle w:val="ACK-ChoreographyBody"/>
            </w:pPr>
            <w:r w:rsidRPr="006D6BB6">
              <w:t>-</w:t>
            </w:r>
          </w:p>
        </w:tc>
        <w:tc>
          <w:tcPr>
            <w:tcW w:w="2149" w:type="dxa"/>
          </w:tcPr>
          <w:p w:rsidR="0043507F" w:rsidRPr="006D6BB6" w:rsidRDefault="0043507F" w:rsidP="0043507F">
            <w:pPr>
              <w:pStyle w:val="ACK-ChoreographyBody"/>
            </w:pPr>
            <w:r w:rsidRPr="006D6BB6">
              <w:t>-</w:t>
            </w:r>
          </w:p>
        </w:tc>
      </w:tr>
    </w:tbl>
    <w:p w:rsidR="0043507F" w:rsidRPr="00574D3F" w:rsidRDefault="0043507F">
      <w:pPr>
        <w:pStyle w:val="NormalIndented"/>
        <w:rPr>
          <w:lang w:eastAsia="en-US"/>
        </w:rPr>
      </w:pPr>
    </w:p>
    <w:p w:rsidR="00BA5082" w:rsidRPr="00574D3F" w:rsidRDefault="00BA5082" w:rsidP="00732DDD">
      <w:pPr>
        <w:pStyle w:val="berschrift3"/>
        <w:rPr>
          <w:lang w:val="en-US"/>
        </w:rPr>
      </w:pPr>
      <w:bookmarkStart w:id="71" w:name="_Toc39388065"/>
      <w:bookmarkStart w:id="72" w:name="_Toc531171161"/>
      <w:bookmarkStart w:id="73" w:name="_Toc25659682"/>
      <w:r w:rsidRPr="00574D3F">
        <w:rPr>
          <w:lang w:val="en-US"/>
        </w:rPr>
        <w:t>EHC^E04 – Re-Assess HealthCare Services Invoice Request (event E04)</w:t>
      </w:r>
      <w:bookmarkEnd w:id="71"/>
      <w:bookmarkEnd w:id="72"/>
      <w:bookmarkEnd w:id="73"/>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rsidR="00BA5082" w:rsidRPr="00574D3F" w:rsidRDefault="00BA5082">
      <w:pPr>
        <w:pStyle w:val="NormalIndented"/>
      </w:pPr>
      <w:r w:rsidRPr="00574D3F">
        <w:t>Processing Rules:</w:t>
      </w:r>
    </w:p>
    <w:p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 xml:space="preserve">These numbers appear as a pair on the IVC, PSG, PSL and ADJ segments and must be </w:t>
      </w:r>
      <w:r w:rsidRPr="00574D3F">
        <w:lastRenderedPageBreak/>
        <w:t>echoed on any subsequent interactions for the Invoice, group or line item between the Provider Application and Payer Application.</w:t>
      </w:r>
    </w:p>
    <w:p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b w:val="0"/>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PSL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EHC^E04^EHC_E04</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223" w:type="dxa"/>
          </w:tcPr>
          <w:p w:rsidR="0043507F" w:rsidRPr="006D6BB6" w:rsidRDefault="0043507F" w:rsidP="0043507F">
            <w:pPr>
              <w:pStyle w:val="ACK-ChoreographyBody"/>
            </w:pPr>
            <w:r w:rsidRPr="006D6BB6">
              <w:t>Field Value: Original mode</w:t>
            </w:r>
          </w:p>
        </w:tc>
        <w:tc>
          <w:tcPr>
            <w:tcW w:w="5245"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223"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559"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223"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223"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223" w:type="dxa"/>
          </w:tcPr>
          <w:p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E04</w:t>
            </w:r>
            <w:r w:rsidRPr="006D6BB6">
              <w:rPr>
                <w:szCs w:val="16"/>
              </w:rPr>
              <w:t>^ACK</w:t>
            </w:r>
          </w:p>
        </w:tc>
      </w:tr>
    </w:tbl>
    <w:p w:rsidR="0043507F" w:rsidRPr="00574D3F" w:rsidRDefault="0043507F">
      <w:pPr>
        <w:pStyle w:val="NormalIndented"/>
        <w:rPr>
          <w:lang w:eastAsia="en-US"/>
        </w:rPr>
      </w:pPr>
    </w:p>
    <w:p w:rsidR="00BA5082" w:rsidRPr="00574D3F" w:rsidRDefault="00BA5082" w:rsidP="00732DDD">
      <w:pPr>
        <w:pStyle w:val="berschrift3"/>
        <w:rPr>
          <w:lang w:val="en-US"/>
        </w:rPr>
      </w:pPr>
      <w:bookmarkStart w:id="74" w:name="_Toc39388066"/>
      <w:bookmarkStart w:id="75" w:name="_Toc531171162"/>
      <w:bookmarkStart w:id="76" w:name="_Toc25659683"/>
      <w:r w:rsidRPr="00574D3F">
        <w:rPr>
          <w:lang w:val="en-US"/>
        </w:rPr>
        <w:t>EHC^E10 – Edit/Adjudication Results (event E10)</w:t>
      </w:r>
      <w:bookmarkEnd w:id="74"/>
      <w:bookmarkEnd w:id="75"/>
      <w:bookmarkEnd w:id="76"/>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rsidR="00BA5082" w:rsidRPr="00574D3F" w:rsidRDefault="00BA5082">
      <w:pPr>
        <w:pStyle w:val="NormalIndented"/>
      </w:pPr>
      <w:r w:rsidRPr="00574D3F">
        <w:t xml:space="preserve">This message is used to send edit and/or adjudication results for a HealthCare Services Invoice. Edit/Adjudication results are sent to the same Network Application ID that originated the Invoice, </w:t>
      </w:r>
      <w:r w:rsidRPr="00574D3F">
        <w:lastRenderedPageBreak/>
        <w:t>which was specified as the Sending Application on MSH on the original HealthCare Services Invoice.</w:t>
      </w:r>
    </w:p>
    <w:p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  If the Payer Application is able to process the Invoice on-line, the EHC^E10 – Edit/Adjudication Results message will contain the Invoice Processing Results portion completely filled out, indicating the results of the adjudication (e.g., paid as submitted, paid partial, etc.).</w:t>
      </w:r>
    </w:p>
    <w:p w:rsidR="00BA5082" w:rsidRPr="00574D3F" w:rsidRDefault="00BA5082">
      <w:pPr>
        <w:pStyle w:val="NormalIndented"/>
      </w:pPr>
      <w:r w:rsidRPr="00574D3F">
        <w:t>Processing Rules:</w:t>
      </w:r>
    </w:p>
    <w:p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rsidR="00BA5082" w:rsidRPr="00574D3F" w:rsidRDefault="00BA5082">
      <w:pPr>
        <w:pStyle w:val="MsgTableCaption"/>
        <w:rPr>
          <w:lang w:val="en-US"/>
        </w:rPr>
      </w:pPr>
      <w:r w:rsidRPr="00574D3F">
        <w:rPr>
          <w:lang w:val="en-US"/>
        </w:rPr>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INVOICE_PROCESSING_RESULTS_INFO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PYE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3</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IN2 ]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rsidTr="00E821A5">
        <w:trPr>
          <w:jc w:val="center"/>
        </w:trPr>
        <w:tc>
          <w:tcPr>
            <w:tcW w:w="957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9576" w:type="dxa"/>
            <w:gridSpan w:val="6"/>
          </w:tcPr>
          <w:p w:rsidR="00E821A5" w:rsidRDefault="00E821A5" w:rsidP="00E821A5">
            <w:pPr>
              <w:pStyle w:val="ACK-ChoreographyHeader"/>
            </w:pPr>
            <w:r w:rsidRPr="00574D3F">
              <w:t>EHC^E10^EHC_E10</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78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843" w:type="dxa"/>
          </w:tcPr>
          <w:p w:rsidR="0043507F" w:rsidRPr="006D6BB6" w:rsidRDefault="0043507F" w:rsidP="0043507F">
            <w:pPr>
              <w:pStyle w:val="ACK-ChoreographyBody"/>
            </w:pPr>
            <w:r w:rsidRPr="006D6BB6">
              <w:t>NE</w:t>
            </w:r>
          </w:p>
        </w:tc>
        <w:tc>
          <w:tcPr>
            <w:tcW w:w="1813"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843" w:type="dxa"/>
          </w:tcPr>
          <w:p w:rsidR="0043507F" w:rsidRPr="006D6BB6" w:rsidRDefault="0043507F" w:rsidP="0043507F">
            <w:pPr>
              <w:pStyle w:val="ACK-ChoreographyBody"/>
            </w:pPr>
            <w:r w:rsidRPr="006D6BB6">
              <w:t>AL, SU, ER</w:t>
            </w:r>
          </w:p>
        </w:tc>
        <w:tc>
          <w:tcPr>
            <w:tcW w:w="1813"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rsidR="0043507F" w:rsidRPr="006D6BB6" w:rsidRDefault="0043507F" w:rsidP="0043507F">
            <w:pPr>
              <w:pStyle w:val="ACK-ChoreographyBody"/>
            </w:pPr>
            <w:r w:rsidRPr="006D6BB6">
              <w:t>-</w:t>
            </w:r>
          </w:p>
        </w:tc>
        <w:tc>
          <w:tcPr>
            <w:tcW w:w="1813"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843"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rsidR="0043507F" w:rsidRPr="006D6BB6" w:rsidRDefault="0043507F" w:rsidP="0043507F">
            <w:pPr>
              <w:pStyle w:val="ACK-ChoreographyBody"/>
            </w:pPr>
            <w:r w:rsidRPr="006D6BB6">
              <w:rPr>
                <w:szCs w:val="16"/>
              </w:rPr>
              <w:t>ACK^</w:t>
            </w:r>
            <w:r>
              <w:rPr>
                <w:szCs w:val="16"/>
              </w:rPr>
              <w:t>E10</w:t>
            </w:r>
            <w:r w:rsidRPr="006D6BB6">
              <w:rPr>
                <w:szCs w:val="16"/>
              </w:rPr>
              <w:t>^ACK</w:t>
            </w:r>
          </w:p>
        </w:tc>
      </w:tr>
    </w:tbl>
    <w:p w:rsidR="0043507F" w:rsidRPr="00574D3F" w:rsidRDefault="0043507F">
      <w:pPr>
        <w:pStyle w:val="NormalIndented"/>
      </w:pPr>
    </w:p>
    <w:p w:rsidR="00BA5082" w:rsidRPr="00574D3F" w:rsidRDefault="00BA5082" w:rsidP="00732DDD">
      <w:pPr>
        <w:pStyle w:val="berschrift3"/>
        <w:rPr>
          <w:lang w:val="en-US"/>
        </w:rPr>
      </w:pPr>
      <w:bookmarkStart w:id="77" w:name="_Toc39388067"/>
      <w:bookmarkStart w:id="78" w:name="_Toc531171163"/>
      <w:bookmarkStart w:id="79" w:name="_Toc25659684"/>
      <w:r w:rsidRPr="00574D3F">
        <w:rPr>
          <w:lang w:val="en-US"/>
        </w:rPr>
        <w:t>EHC^E12 – Request Additional Information (event E12)</w:t>
      </w:r>
      <w:bookmarkEnd w:id="77"/>
      <w:bookmarkEnd w:id="78"/>
      <w:bookmarkEnd w:id="79"/>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rsidR="00BA5082" w:rsidRPr="00574D3F" w:rsidRDefault="00BA5082">
      <w:pPr>
        <w:pStyle w:val="NormalIndented"/>
      </w:pPr>
      <w:r w:rsidRPr="00574D3F">
        <w:t>The E12 can only be used to initiate a request for information and cannot be used to modify, place on hold or cancel an earlier request.  This message cannot be used to convey information on the status of a claim and/or adjudication results (i.e., cannot be used in place of an E10 Edit/Adjudication Results message).</w:t>
      </w:r>
    </w:p>
    <w:p w:rsidR="00BA5082" w:rsidRPr="00574D3F" w:rsidRDefault="00BA5082">
      <w:pPr>
        <w:pStyle w:val="NormalIndented"/>
      </w:pPr>
      <w:r w:rsidRPr="00574D3F">
        <w:t xml:space="preserve">The scope of the request for additional information is defined through the inclusion of contextual data from the original Invoice or (Pre) Authorization Request.  By specifying a particular </w:t>
      </w:r>
      <w:r w:rsidRPr="00574D3F">
        <w:lastRenderedPageBreak/>
        <w:t>Product/Service Group, patient and/or Product/Service Line item the requested information (e.g., a discharge narrative) is deemed to apply to those particular service events and not to any others which may have been part of the original Invoice or (Pre) Authorization Request.</w:t>
      </w:r>
    </w:p>
    <w:p w:rsidR="00BA5082" w:rsidRPr="00574D3F" w:rsidRDefault="00BA5082">
      <w:pPr>
        <w:pStyle w:val="NormalIndented"/>
      </w:pPr>
      <w:r w:rsidRPr="00574D3F">
        <w:t>In terms of absolute limits the E12 request is restricted to a single Product/Service Group from the original Invoice or (Pre) Authorization Request.   Thereafter, the context can be more narrowly defined by inclusion of patient and/or Product/Service Line item information from within the same Product/Service Group. Thus, if a particular P/S Line Item is included, the message recipient must interpret this to mean that the request is related to that one line item.  If the P/S Line Item is excluded the request is related to any and all line items in the original Product/Service Group.  Similarly for patients: identification of a particular patient restricts the request to that patient alone, whereas omission of patient information means that the request applies to any and all patients identified in the original Product/Service Group.</w:t>
      </w:r>
    </w:p>
    <w:p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rsidR="00BA5082" w:rsidRPr="00574D3F" w:rsidRDefault="00BA5082">
      <w:pPr>
        <w:pStyle w:val="NormalIndented"/>
      </w:pPr>
      <w:r w:rsidRPr="00574D3F">
        <w:t>Processing Rules:</w:t>
      </w:r>
    </w:p>
    <w:p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rsidR="00BA5082" w:rsidRPr="00574D3F" w:rsidRDefault="00BA5082">
      <w:pPr>
        <w:pStyle w:val="NormalListNumbered"/>
        <w:numPr>
          <w:ilvl w:val="0"/>
          <w:numId w:val="21"/>
        </w:numPr>
        <w:ind w:left="1584" w:hanging="288"/>
      </w:pPr>
      <w:r w:rsidRPr="00574D3F">
        <w:t>The Payer Application must uniquely identify each request. The Payer Application specifies its unique Request number as the Placer Order Number in the OBR segment.  The number is comprised of the Payer Application's NAID + a unique sequence number.</w:t>
      </w:r>
    </w:p>
    <w:p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each individual.  </w:t>
      </w:r>
    </w:p>
    <w:p w:rsidR="00BA5082" w:rsidRPr="00574D3F" w:rsidRDefault="00BA5082">
      <w:pPr>
        <w:pStyle w:val="NormalListNumbered"/>
        <w:numPr>
          <w:ilvl w:val="0"/>
          <w:numId w:val="21"/>
        </w:numPr>
        <w:ind w:left="1584" w:hanging="288"/>
      </w:pPr>
      <w:r w:rsidRPr="00574D3F">
        <w:t>Interpretative Rule: If the optional PID segment is omitted, the receiving system will interpret this to mean that the information request applies to any and all patients associated with the Product/Service Group in the original Invoice or (Pre) Authorization request.  (See E01 message for rules governing the construction of Product/Service Groups.)</w:t>
      </w:r>
    </w:p>
    <w:p w:rsidR="00BA5082" w:rsidRPr="00574D3F" w:rsidRDefault="00BA5082">
      <w:pPr>
        <w:pStyle w:val="NormalListNumbered"/>
        <w:numPr>
          <w:ilvl w:val="0"/>
          <w:numId w:val="21"/>
        </w:numPr>
        <w:ind w:left="1584" w:hanging="288"/>
      </w:pPr>
      <w:bookmarkStart w:id="80" w:name="rules"/>
      <w:bookmarkEnd w:id="80"/>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rsidR="00BA5082" w:rsidRPr="00574D3F" w:rsidRDefault="00BA5082">
      <w:pPr>
        <w:pStyle w:val="NormalListNumbered"/>
        <w:numPr>
          <w:ilvl w:val="0"/>
          <w:numId w:val="21"/>
        </w:numPr>
        <w:ind w:left="1584" w:hanging="288"/>
      </w:pPr>
      <w:r w:rsidRPr="00574D3F">
        <w:lastRenderedPageBreak/>
        <w:t>With the exception of "Payer Tracking Number" and "Product/Service Line Item Status" all data supplied in the PSL segment must be identical to that in the original invoice or (pre) authorization request.</w:t>
      </w:r>
    </w:p>
    <w:p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Line item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PID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PSL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CTD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lastRenderedPageBreak/>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EHC^E12^EHC_E12</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E12</w:t>
            </w:r>
            <w:r w:rsidRPr="006D6BB6">
              <w:rPr>
                <w:szCs w:val="16"/>
              </w:rPr>
              <w:t>^ACK</w:t>
            </w:r>
          </w:p>
        </w:tc>
      </w:tr>
    </w:tbl>
    <w:p w:rsidR="0043507F" w:rsidRPr="00574D3F" w:rsidRDefault="0043507F">
      <w:pPr>
        <w:pStyle w:val="NormalIndented"/>
      </w:pPr>
    </w:p>
    <w:p w:rsidR="00BA5082" w:rsidRPr="00574D3F" w:rsidRDefault="00BA5082">
      <w:pPr>
        <w:pStyle w:val="berschrift3"/>
        <w:rPr>
          <w:lang w:val="en-US"/>
        </w:rPr>
      </w:pPr>
      <w:bookmarkStart w:id="81" w:name="_Toc39388068"/>
      <w:bookmarkStart w:id="82" w:name="_Toc531171164"/>
      <w:bookmarkStart w:id="83" w:name="_Toc25659685"/>
      <w:r w:rsidRPr="00574D3F">
        <w:rPr>
          <w:lang w:val="en-US"/>
        </w:rPr>
        <w:t>EHC^E13 – Additional Information Response (event E13)</w:t>
      </w:r>
      <w:bookmarkEnd w:id="81"/>
      <w:bookmarkEnd w:id="82"/>
      <w:bookmarkEnd w:id="83"/>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rsidR="00BA5082" w:rsidRPr="00574D3F" w:rsidRDefault="00BA5082">
      <w:pPr>
        <w:pStyle w:val="NormalIndented"/>
      </w:pPr>
      <w:r w:rsidRPr="00574D3F">
        <w:t>The EHC^E13 message supports three types of response modalities:</w:t>
      </w:r>
    </w:p>
    <w:p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rsidR="00BA5082" w:rsidRPr="00574D3F" w:rsidRDefault="00BA5082">
      <w:pPr>
        <w:pStyle w:val="NormalIndented"/>
      </w:pPr>
      <w:r w:rsidRPr="00574D3F">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rsidR="00BA5082" w:rsidRPr="00574D3F" w:rsidRDefault="00BA5082">
      <w:pPr>
        <w:pStyle w:val="NormalIndented"/>
      </w:pPr>
      <w:r w:rsidRPr="00574D3F">
        <w:t xml:space="preserve">Parties to the Request for Additional Information and the Response:  </w:t>
      </w:r>
    </w:p>
    <w:p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rsidR="00BA5082" w:rsidRPr="00574D3F" w:rsidRDefault="00BA5082">
      <w:pPr>
        <w:pStyle w:val="NormalIndented"/>
      </w:pPr>
      <w:r w:rsidRPr="00574D3F">
        <w:lastRenderedPageBreak/>
        <w:t>The EHC^E13 message uses the LOINC classification standard to describe the information being sent.  Local codes are also supported.  The message allows the use of free-form text to supplement the coding schemes if greater specificity is required.</w:t>
      </w:r>
    </w:p>
    <w:p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rsidR="00BA5082" w:rsidRPr="00574D3F" w:rsidRDefault="00BA5082">
      <w:pPr>
        <w:pStyle w:val="NormalIndented"/>
      </w:pPr>
      <w:r w:rsidRPr="00574D3F">
        <w:t>Processing Rules:</w:t>
      </w:r>
    </w:p>
    <w:p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rsidR="00BA5082" w:rsidRPr="00574D3F" w:rsidRDefault="00BA5082">
      <w:pPr>
        <w:pStyle w:val="NormalListNumbered"/>
        <w:numPr>
          <w:ilvl w:val="0"/>
          <w:numId w:val="20"/>
        </w:numPr>
        <w:ind w:left="1584" w:hanging="288"/>
      </w:pPr>
      <w:r w:rsidRPr="00574D3F">
        <w:t>If the Placer has supplied a set of pre-defined responses (i.e., the EHC^E12 message contains one or more OBX segments) then Observe Results Status must be completed.  Valid value is "F" - Final value (an Affirmative response).  Only OBX segments containing an Observe Results Status = "F" are included in the message.</w:t>
      </w:r>
    </w:p>
    <w:p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rsidR="00BA5082" w:rsidRPr="00574D3F" w:rsidRDefault="00BA5082">
      <w:pPr>
        <w:pStyle w:val="NormalListNumbered"/>
        <w:numPr>
          <w:ilvl w:val="0"/>
          <w:numId w:val="20"/>
        </w:numPr>
        <w:ind w:left="1584" w:hanging="288"/>
      </w:pPr>
      <w:r w:rsidRPr="00574D3F">
        <w:t>Informative Rule: Document Confidentiality Status on TXA.  When this optional field is completed it indicates that the Payer is to restrict access to the attached document according to the Payer's established policies and/or in accordance with prior business agreements between the Provider and Payer.</w:t>
      </w:r>
    </w:p>
    <w:p w:rsidR="00BA5082" w:rsidRPr="00574D3F" w:rsidRDefault="00BA5082">
      <w:pPr>
        <w:pStyle w:val="MsgTableCaption"/>
        <w:rPr>
          <w:lang w:val="en-US"/>
        </w:rPr>
      </w:pPr>
      <w:r w:rsidRPr="00574D3F">
        <w:rPr>
          <w:lang w:val="en-US"/>
        </w:rPr>
        <w:lastRenderedPageBreak/>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{ERR}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CTD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PID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CTD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snapToGrid w:val="0"/>
                <w:color w:val="00000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TXA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lastRenderedPageBreak/>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EHC^E13^EHC_E13</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E13</w:t>
            </w:r>
            <w:r w:rsidRPr="006D6BB6">
              <w:rPr>
                <w:szCs w:val="16"/>
              </w:rPr>
              <w:t>^ACK</w:t>
            </w:r>
          </w:p>
        </w:tc>
      </w:tr>
    </w:tbl>
    <w:p w:rsidR="0043507F" w:rsidRPr="00574D3F" w:rsidRDefault="0043507F">
      <w:pPr>
        <w:pStyle w:val="NormalIndented"/>
      </w:pPr>
    </w:p>
    <w:p w:rsidR="00BA5082" w:rsidRPr="00574D3F" w:rsidRDefault="00BA5082">
      <w:pPr>
        <w:pStyle w:val="berschrift3"/>
        <w:rPr>
          <w:lang w:val="en-US"/>
        </w:rPr>
      </w:pPr>
      <w:bookmarkStart w:id="84" w:name="_Toc39388069"/>
      <w:bookmarkStart w:id="85" w:name="_Toc531171165"/>
      <w:bookmarkStart w:id="86" w:name="_Toc25659686"/>
      <w:r w:rsidRPr="00574D3F">
        <w:rPr>
          <w:lang w:val="en-US"/>
        </w:rPr>
        <w:t>EHC^E15 – Payment/Remittance Advice (event E15)</w:t>
      </w:r>
      <w:bookmarkEnd w:id="84"/>
      <w:bookmarkEnd w:id="85"/>
      <w:bookmarkEnd w:id="86"/>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rsidR="00BA5082" w:rsidRPr="00574D3F" w:rsidRDefault="00BA5082">
      <w:pPr>
        <w:pStyle w:val="NormalIndented"/>
      </w:pPr>
      <w:r w:rsidRPr="00574D3F">
        <w:t>A Payment/Remittance Advice may not be generated if a Payee is a Person and not an organization (Payee Type on PYE = "PERS" or "PPER").</w:t>
      </w:r>
    </w:p>
    <w:p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rsidR="00BA5082" w:rsidRPr="00574D3F" w:rsidRDefault="00BA5082">
      <w:pPr>
        <w:pStyle w:val="NormalIndented"/>
      </w:pPr>
      <w:r w:rsidRPr="00574D3F">
        <w:t>Processing Rules:</w:t>
      </w:r>
    </w:p>
    <w:p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rsidR="00BA5082" w:rsidRPr="00574D3F" w:rsidRDefault="00BA5082">
      <w:pPr>
        <w:pStyle w:val="NormalListNumbered"/>
        <w:numPr>
          <w:ilvl w:val="0"/>
          <w:numId w:val="11"/>
        </w:numPr>
        <w:ind w:left="1584" w:hanging="288"/>
      </w:pPr>
      <w:r w:rsidRPr="00574D3F">
        <w:t>At least one of Payment/Remittance Detail Information or Adjustment(s) to Payee block must be specified with this message (see EHC^E15 – Message Summary for details) to describe the details of the Payment/Remittance Advice.</w:t>
      </w:r>
    </w:p>
    <w:p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 xml:space="preserve">mittance Advice, excluding </w:t>
      </w:r>
      <w:r w:rsidRPr="00574D3F">
        <w:lastRenderedPageBreak/>
        <w:t>information adjustment types (Adjustment Category on ADJ = "IN").</w:t>
      </w:r>
    </w:p>
    <w:p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PAYMENT_REMITTANCE_HEADER_INFO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PAYMENT_REMITTANCE_DETAIL_INFO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ADJ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 ROL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87" w:author="Beat Heggli" w:date="2019-06-17T15:09:00Z">
              <w:r w:rsidRPr="003D0D31" w:rsidDel="00994EDC">
                <w:delText>Deprecated as of V2.9</w:delText>
              </w:r>
            </w:del>
            <w:ins w:id="88" w:author="Beat Heggli" w:date="2019-06-17T15:09: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89" w:author="Beat Heggli" w:date="2019-06-17T15:10:00Z">
              <w:r w:rsidRPr="003D0D31" w:rsidDel="00994EDC">
                <w:delText>Deprecated</w:delText>
              </w:r>
            </w:del>
            <w:ins w:id="90"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lastRenderedPageBreak/>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EHC^E15^EHC_E15</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E15</w:t>
            </w:r>
            <w:r w:rsidRPr="006D6BB6">
              <w:rPr>
                <w:szCs w:val="16"/>
              </w:rPr>
              <w:t>^ACK</w:t>
            </w:r>
          </w:p>
        </w:tc>
      </w:tr>
    </w:tbl>
    <w:p w:rsidR="0043507F" w:rsidRPr="00574D3F" w:rsidRDefault="0043507F">
      <w:pPr>
        <w:pStyle w:val="NormalIndented"/>
        <w:rPr>
          <w:lang w:eastAsia="en-US"/>
        </w:rPr>
      </w:pPr>
    </w:p>
    <w:p w:rsidR="00BA5082" w:rsidRPr="00574D3F" w:rsidRDefault="00BA5082">
      <w:pPr>
        <w:pStyle w:val="berschrift3"/>
        <w:rPr>
          <w:lang w:val="en-US"/>
        </w:rPr>
      </w:pPr>
      <w:bookmarkStart w:id="91" w:name="_Toc39388070"/>
      <w:bookmarkStart w:id="92" w:name="_Toc531171166"/>
      <w:bookmarkStart w:id="93" w:name="_Toc25659687"/>
      <w:r w:rsidRPr="00574D3F">
        <w:rPr>
          <w:lang w:val="en-US"/>
        </w:rPr>
        <w:t>EHC^E20 – Submit Authorization Request (event E20)</w:t>
      </w:r>
      <w:bookmarkEnd w:id="91"/>
      <w:bookmarkEnd w:id="92"/>
      <w:bookmarkEnd w:id="93"/>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Authorization it must first be cancelled (see EHC^E21 – Cancel Authorization Request) and then re–submitted using this message with new Provider control numbers. </w:t>
      </w:r>
    </w:p>
    <w:p w:rsidR="00BA5082" w:rsidRPr="00574D3F" w:rsidRDefault="00BA5082">
      <w:pPr>
        <w:pStyle w:val="NormalIndented"/>
      </w:pPr>
      <w:r w:rsidRPr="00574D3F">
        <w:t>Processing Rules:</w:t>
      </w:r>
    </w:p>
    <w:p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2"/>
        </w:numPr>
        <w:ind w:left="1584" w:hanging="288"/>
      </w:pPr>
      <w:r w:rsidRPr="00574D3F">
        <w:t xml:space="preserve">This message can contain only one Authorization Request, directed to a single Payer Organization, with multiple patients and multiple insurance policies for each patient. If there are multiple insurance policies and/or Payers identified for authorization, the </w:t>
      </w:r>
      <w:r w:rsidRPr="00574D3F">
        <w:lastRenderedPageBreak/>
        <w:t>EHC^E20 – Submit Authorization Request message must be sent to each TPA/Payer.</w:t>
      </w:r>
    </w:p>
    <w:p w:rsidR="00BA5082" w:rsidRPr="00574D3F" w:rsidRDefault="00BA5082">
      <w:pPr>
        <w:pStyle w:val="NormalListNumbered"/>
        <w:numPr>
          <w:ilvl w:val="0"/>
          <w:numId w:val="12"/>
        </w:numPr>
        <w:ind w:left="1584" w:hanging="288"/>
        <w:rPr>
          <w:lang w:eastAsia="en-US"/>
        </w:rPr>
      </w:pPr>
      <w:r w:rsidRPr="00574D3F">
        <w:t>Location Identification information, defined by the LOC segment, may be specified with the 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rsidR="00BA5082" w:rsidRPr="00574D3F" w:rsidRDefault="00BA5082">
      <w:pPr>
        <w:pStyle w:val="NormalListNumbered"/>
        <w:numPr>
          <w:ilvl w:val="0"/>
          <w:numId w:val="12"/>
        </w:numPr>
        <w:ind w:left="1584" w:hanging="288"/>
      </w:pPr>
      <w:r w:rsidRPr="00574D3F">
        <w:t>Product/Service Clarification Codes: Each Product/Service Line Item allows a number of clarification codes to be specified. These are specified as 2 fields: Product/Service Clarification Code Type and Product/Service Clarification Code Value. Both of these fields repeat within the PSL segment and must repeat the same number of times. For example, if 2 clarification codes are specified, then 2 repetitions of each field is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LOC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ROL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PAT_INFO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0080B"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rPr>
                <w:lang w:val="en-US"/>
              </w:rPr>
            </w:pPr>
            <w:r>
              <w:rPr>
                <w:lang w:val="en-US"/>
              </w:rPr>
              <w:t xml:space="preserve">[ { PRT } ] </w:t>
            </w:r>
          </w:p>
        </w:tc>
        <w:tc>
          <w:tcPr>
            <w:tcW w:w="4320"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0080B" w:rsidRPr="00574D3F" w:rsidRDefault="00A0080B" w:rsidP="00BA5082">
            <w:pPr>
              <w:pStyle w:val="MsgTableBody"/>
              <w:spacing w:line="240" w:lineRule="exact"/>
              <w:jc w:val="center"/>
              <w:rPr>
                <w:lang w:val="en-US"/>
              </w:rPr>
            </w:pPr>
            <w:r>
              <w:rPr>
                <w:lang w:val="en-US"/>
              </w:rPr>
              <w:t>4</w:t>
            </w:r>
          </w:p>
        </w:tc>
      </w:tr>
      <w:tr w:rsidR="00BA5082" w:rsidRPr="00574D3F" w:rsidTr="00F40CC1">
        <w:trPr>
          <w:cantSplit/>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ACC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 xml:space="preserve">     [ IN2 ]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NTE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OBX }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AF04D4"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 { PRT ] }</w:t>
            </w:r>
          </w:p>
        </w:tc>
        <w:tc>
          <w:tcPr>
            <w:tcW w:w="4320"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AF04D4" w:rsidRPr="00574D3F" w:rsidRDefault="00AF04D4" w:rsidP="00BA5082">
            <w:pPr>
              <w:pStyle w:val="MsgTableBody"/>
              <w:spacing w:line="240" w:lineRule="exact"/>
              <w:jc w:val="center"/>
              <w:rPr>
                <w:lang w:val="en-US"/>
              </w:rPr>
            </w:pPr>
            <w:r>
              <w:rPr>
                <w:lang w:val="en-US"/>
              </w:rPr>
              <w:t>4</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ADJ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LOC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40734C" w:rsidRPr="003D0D31"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r w:rsidRPr="003D0D31">
              <w:t xml:space="preserve">  [ { ROL } ]</w:t>
            </w:r>
          </w:p>
        </w:tc>
        <w:tc>
          <w:tcPr>
            <w:tcW w:w="4320" w:type="dxa"/>
            <w:tcBorders>
              <w:top w:val="dotted" w:sz="4" w:space="0" w:color="auto"/>
              <w:left w:val="nil"/>
              <w:bottom w:val="dotted" w:sz="4" w:space="0" w:color="auto"/>
              <w:right w:val="nil"/>
            </w:tcBorders>
            <w:shd w:val="clear" w:color="auto" w:fill="FFFFFF"/>
          </w:tcPr>
          <w:p w:rsidR="0040734C" w:rsidRPr="003D0D31" w:rsidRDefault="0040734C" w:rsidP="003D0D31">
            <w:pPr>
              <w:pStyle w:val="MsgTableBody"/>
            </w:pPr>
            <w:del w:id="94" w:author="Beat Heggli" w:date="2019-06-17T15:10:00Z">
              <w:r w:rsidRPr="003D0D31" w:rsidDel="00994EDC">
                <w:delText>Deprecated as of V2.9</w:delText>
              </w:r>
            </w:del>
            <w:ins w:id="95" w:author="Beat Heggli" w:date="2019-06-17T15:10:00Z">
              <w:r w:rsidR="00994EDC" w:rsidRPr="003D0D31">
                <w:t>Role</w:t>
              </w:r>
            </w:ins>
          </w:p>
        </w:tc>
        <w:tc>
          <w:tcPr>
            <w:tcW w:w="864"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del w:id="96" w:author="Beat Heggli" w:date="2019-06-17T15:10:00Z">
              <w:r w:rsidRPr="003D0D31" w:rsidDel="00994EDC">
                <w:delText>Deprecated</w:delText>
              </w:r>
            </w:del>
            <w:ins w:id="97" w:author="Beat Heggli" w:date="2019-06-17T15:10:00Z">
              <w:r w:rsidR="00994EDC" w:rsidRPr="003D0D31">
                <w:t>B</w:t>
              </w:r>
            </w:ins>
          </w:p>
        </w:tc>
        <w:tc>
          <w:tcPr>
            <w:tcW w:w="1008" w:type="dxa"/>
            <w:tcBorders>
              <w:top w:val="dotted" w:sz="4" w:space="0" w:color="auto"/>
              <w:left w:val="nil"/>
              <w:bottom w:val="dotted" w:sz="4" w:space="0" w:color="auto"/>
              <w:right w:val="nil"/>
            </w:tcBorders>
            <w:shd w:val="clear" w:color="auto" w:fill="FFFFFF"/>
          </w:tcPr>
          <w:p w:rsidR="0040734C" w:rsidRPr="003D0D31" w:rsidRDefault="0040734C" w:rsidP="00F40CC1">
            <w:pPr>
              <w:pStyle w:val="MsgTableBody"/>
              <w:jc w:val="center"/>
            </w:pPr>
          </w:p>
        </w:tc>
      </w:tr>
      <w:tr w:rsidR="0040734C"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40734C" w:rsidRPr="00574D3F" w:rsidRDefault="0040734C" w:rsidP="0040734C">
            <w:pPr>
              <w:pStyle w:val="MsgTableBody"/>
              <w:spacing w:line="240" w:lineRule="exact"/>
              <w:jc w:val="center"/>
              <w:rPr>
                <w:lang w:val="en-US"/>
              </w:rPr>
            </w:pPr>
          </w:p>
        </w:tc>
      </w:tr>
      <w:tr w:rsidR="0040734C"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40734C" w:rsidRPr="00574D3F" w:rsidRDefault="0040734C" w:rsidP="0040734C">
            <w:pPr>
              <w:pStyle w:val="MsgTableBody"/>
              <w:spacing w:line="240" w:lineRule="exact"/>
              <w:jc w:val="center"/>
              <w:rPr>
                <w:lang w:val="en-US"/>
              </w:rPr>
            </w:pPr>
          </w:p>
        </w:tc>
      </w:tr>
    </w:tbl>
    <w:p w:rsidR="00454E73" w:rsidRDefault="00454E73" w:rsidP="00994EDC">
      <w:bookmarkStart w:id="98"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EHC^E20^EHC_E20</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E20</w:t>
            </w:r>
            <w:r w:rsidRPr="006D6BB6">
              <w:rPr>
                <w:szCs w:val="16"/>
              </w:rPr>
              <w:t>^ACK</w:t>
            </w:r>
          </w:p>
        </w:tc>
      </w:tr>
    </w:tbl>
    <w:p w:rsidR="00454E73" w:rsidRDefault="00454E73" w:rsidP="00994EDC"/>
    <w:p w:rsidR="00BA5082" w:rsidRPr="00574D3F" w:rsidRDefault="00BA5082">
      <w:pPr>
        <w:pStyle w:val="berschrift3"/>
        <w:rPr>
          <w:lang w:val="en-US"/>
        </w:rPr>
      </w:pPr>
      <w:bookmarkStart w:id="99" w:name="_Toc531171167"/>
      <w:bookmarkStart w:id="100" w:name="_Toc25659688"/>
      <w:r w:rsidRPr="00574D3F">
        <w:rPr>
          <w:lang w:val="en-US"/>
        </w:rPr>
        <w:t>EHC^E21 – Cancel Authorization Request (event E21)</w:t>
      </w:r>
      <w:bookmarkEnd w:id="98"/>
      <w:bookmarkEnd w:id="99"/>
      <w:bookmarkEnd w:id="100"/>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rsidR="00BA5082" w:rsidRPr="00574D3F" w:rsidRDefault="00BA5082">
      <w:pPr>
        <w:pStyle w:val="NormalIndented"/>
      </w:pPr>
      <w:r w:rsidRPr="00574D3F">
        <w:t>This message is used to cancel an Authorization Request, as a result of a previously submitted EHC^E20 – Submit Authorization Request message.</w:t>
      </w:r>
    </w:p>
    <w:p w:rsidR="00BA5082" w:rsidRPr="00574D3F" w:rsidRDefault="00BA5082">
      <w:pPr>
        <w:pStyle w:val="NormalIndented"/>
      </w:pPr>
      <w:r w:rsidRPr="00574D3F">
        <w:t>This message can be used to cancel the entire Authorization Request, or an individual Product/Service Line Item within an Authorization Request.</w:t>
      </w:r>
    </w:p>
    <w:p w:rsidR="00BA5082" w:rsidRPr="00574D3F" w:rsidRDefault="00BA5082">
      <w:pPr>
        <w:pStyle w:val="NormalIndented"/>
      </w:pPr>
      <w:r w:rsidRPr="00574D3F">
        <w:lastRenderedPageBreak/>
        <w:t>This message cannot be used to update ancillary information in an Authorization that has been submitted to a Payer. The original request must be cancelled, and a new Authorization Request submitted to the Payer.</w:t>
      </w:r>
    </w:p>
    <w:p w:rsidR="00BA5082" w:rsidRPr="00574D3F" w:rsidRDefault="00BA5082">
      <w:pPr>
        <w:pStyle w:val="NormalIndented"/>
      </w:pPr>
      <w:r w:rsidRPr="00574D3F">
        <w:t>Processing Rules:</w:t>
      </w:r>
    </w:p>
    <w:p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(Pr) Authorization Request (following the IVC segment) and applies to all Product/Service Line Items for that Authorization Request. If not specified with the Invoice, then it must be specified for each Product/Service Line Item (following the PSL segment).</w:t>
      </w:r>
    </w:p>
    <w:p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 NTE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43507F" w:rsidRDefault="0043507F" w:rsidP="0043507F">
      <w:bookmarkStart w:id="101"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rsidTr="00E821A5">
        <w:trPr>
          <w:jc w:val="center"/>
        </w:trPr>
        <w:tc>
          <w:tcPr>
            <w:tcW w:w="8926"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8926" w:type="dxa"/>
            <w:gridSpan w:val="6"/>
          </w:tcPr>
          <w:p w:rsidR="00E821A5" w:rsidRDefault="00E821A5" w:rsidP="00E821A5">
            <w:pPr>
              <w:pStyle w:val="ACK-ChoreographyHeader"/>
            </w:pPr>
            <w:r w:rsidRPr="00574D3F">
              <w:t>EHC^E21^EHC_E21</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132"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446" w:type="dxa"/>
          </w:tcPr>
          <w:p w:rsidR="0043507F" w:rsidRPr="006D6BB6" w:rsidRDefault="0043507F" w:rsidP="0043507F">
            <w:pPr>
              <w:pStyle w:val="ACK-ChoreographyBody"/>
            </w:pPr>
            <w:r w:rsidRPr="006D6BB6">
              <w:t>NE</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446" w:type="dxa"/>
          </w:tcPr>
          <w:p w:rsidR="0043507F" w:rsidRPr="006D6BB6" w:rsidRDefault="0043507F" w:rsidP="0043507F">
            <w:pPr>
              <w:pStyle w:val="ACK-ChoreographyBody"/>
            </w:pPr>
            <w:r w:rsidRPr="006D6BB6">
              <w:t>AL, SU, ER</w:t>
            </w:r>
          </w:p>
        </w:tc>
        <w:tc>
          <w:tcPr>
            <w:tcW w:w="1560"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rsidR="0043507F" w:rsidRPr="006D6BB6" w:rsidRDefault="0043507F" w:rsidP="0043507F">
            <w:pPr>
              <w:pStyle w:val="ACK-ChoreographyBody"/>
            </w:pPr>
            <w:r w:rsidRPr="006D6BB6">
              <w:t>-</w:t>
            </w:r>
          </w:p>
        </w:tc>
        <w:tc>
          <w:tcPr>
            <w:tcW w:w="1560"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446"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rsidR="0043507F" w:rsidRPr="006D6BB6" w:rsidRDefault="0043507F" w:rsidP="0043507F">
            <w:pPr>
              <w:pStyle w:val="ACK-ChoreographyBody"/>
            </w:pPr>
            <w:r w:rsidRPr="006D6BB6">
              <w:rPr>
                <w:szCs w:val="16"/>
              </w:rPr>
              <w:t>ACK^</w:t>
            </w:r>
            <w:r>
              <w:rPr>
                <w:szCs w:val="16"/>
              </w:rPr>
              <w:t>E21</w:t>
            </w:r>
            <w:r w:rsidRPr="006D6BB6">
              <w:rPr>
                <w:szCs w:val="16"/>
              </w:rPr>
              <w:t>^ACK</w:t>
            </w:r>
          </w:p>
        </w:tc>
      </w:tr>
    </w:tbl>
    <w:p w:rsidR="0043507F" w:rsidRDefault="0043507F" w:rsidP="0043507F"/>
    <w:p w:rsidR="00BA5082" w:rsidRPr="00574D3F" w:rsidRDefault="00BA5082">
      <w:pPr>
        <w:pStyle w:val="berschrift3"/>
        <w:rPr>
          <w:lang w:val="en-US"/>
        </w:rPr>
      </w:pPr>
      <w:bookmarkStart w:id="102" w:name="_Toc531171168"/>
      <w:bookmarkStart w:id="103" w:name="_Toc25659689"/>
      <w:r w:rsidRPr="00574D3F">
        <w:rPr>
          <w:lang w:val="en-US"/>
        </w:rPr>
        <w:t>QBP^E22 – Query Authorization Request Status (event E22)</w:t>
      </w:r>
      <w:bookmarkEnd w:id="101"/>
      <w:bookmarkEnd w:id="102"/>
      <w:bookmarkEnd w:id="103"/>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rsidR="00BA5082" w:rsidRPr="00574D3F" w:rsidRDefault="00BA5082">
      <w:pPr>
        <w:pStyle w:val="NormalIndented"/>
      </w:pPr>
      <w:r w:rsidRPr="00574D3F">
        <w:t>Note: The response to this query has the same content as an EHC^E24 – Authorization Response message.</w:t>
      </w:r>
    </w:p>
    <w:p w:rsidR="00BA5082" w:rsidRPr="00574D3F" w:rsidRDefault="00BA5082">
      <w:pPr>
        <w:pStyle w:val="NormalIndented"/>
      </w:pPr>
      <w:r w:rsidRPr="00574D3F">
        <w:t>Processing Rules:</w:t>
      </w:r>
    </w:p>
    <w:p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4"/>
        </w:numPr>
        <w:ind w:left="1584" w:hanging="288"/>
      </w:pPr>
      <w:r w:rsidRPr="00574D3F">
        <w:t>A unique query identifier (Query Tag on QPD) must be generated for each query.</w:t>
      </w:r>
    </w:p>
    <w:p w:rsidR="00BA5082" w:rsidRPr="00574D3F" w:rsidRDefault="00BA5082">
      <w:pPr>
        <w:pStyle w:val="NormalListNumbered"/>
        <w:numPr>
          <w:ilvl w:val="0"/>
          <w:numId w:val="14"/>
        </w:numPr>
        <w:ind w:left="1584" w:hanging="288"/>
      </w:pPr>
      <w:r w:rsidRPr="00574D3F">
        <w:t>Selection criteria for one of the 2 supported methods must be entered as below:</w:t>
      </w:r>
    </w:p>
    <w:p w:rsidR="00BA5082" w:rsidRPr="00574D3F" w:rsidRDefault="00BA5082">
      <w:pPr>
        <w:pStyle w:val="NormalIndented"/>
        <w:ind w:left="1584"/>
        <w:rPr>
          <w:lang w:eastAsia="en-US"/>
        </w:rPr>
      </w:pPr>
      <w:r w:rsidRPr="00574D3F">
        <w:rPr>
          <w:lang w:eastAsia="en-US"/>
        </w:rPr>
        <w:t>Query for a specific Authorization Request:</w:t>
      </w:r>
    </w:p>
    <w:p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rsidR="00BA5082" w:rsidRPr="00574D3F" w:rsidRDefault="00BA5082">
      <w:pPr>
        <w:pStyle w:val="NormalIndented"/>
        <w:ind w:left="1584"/>
        <w:rPr>
          <w:lang w:eastAsia="en-US"/>
        </w:rPr>
      </w:pPr>
      <w:r w:rsidRPr="00574D3F">
        <w:rPr>
          <w:lang w:eastAsia="en-US"/>
        </w:rPr>
        <w:lastRenderedPageBreak/>
        <w:t>Query for a specific Product/Service Line Item - same as Query for a specific Authorization Request PLUS:</w:t>
      </w:r>
    </w:p>
    <w:p w:rsidR="00BA5082" w:rsidRPr="00574D3F" w:rsidRDefault="00BA5082">
      <w:pPr>
        <w:pStyle w:val="NormalListBullets"/>
        <w:tabs>
          <w:tab w:val="clear" w:pos="360"/>
          <w:tab w:val="num" w:pos="1944"/>
        </w:tabs>
        <w:ind w:left="1944"/>
        <w:rPr>
          <w:lang w:eastAsia="en-US"/>
        </w:rPr>
      </w:pPr>
      <w:r w:rsidRPr="00574D3F">
        <w:rPr>
          <w:lang w:eastAsia="en-US"/>
        </w:rPr>
        <w:t>Product/Service Line Item (Product/Service Line Item Number on QPD).</w:t>
      </w:r>
    </w:p>
    <w:p w:rsidR="00BA5082" w:rsidRPr="00574D3F" w:rsidRDefault="00BA5082">
      <w:pPr>
        <w:pStyle w:val="NormalListNumbered"/>
        <w:numPr>
          <w:ilvl w:val="0"/>
          <w:numId w:val="14"/>
        </w:numPr>
      </w:pPr>
      <w:r w:rsidRPr="00574D3F">
        <w:t>Sending Organization and Sending Application on input message must be the same as the Sending Organization and Sending Application from the original Authorization Request (submitted via the EHC^E20 – Submit Authorization Request message).</w:t>
      </w:r>
    </w:p>
    <w:p w:rsidR="00BA5082" w:rsidRPr="00574D3F" w:rsidRDefault="00BA5082">
      <w:pPr>
        <w:pStyle w:val="NormalListNumbered"/>
        <w:numPr>
          <w:ilvl w:val="0"/>
          <w:numId w:val="14"/>
        </w:numPr>
        <w:ind w:left="1584" w:hanging="288"/>
      </w:pPr>
      <w:r w:rsidRPr="00574D3F">
        <w:t>Provider Invoice Number + Payer Invoice Number + Product/Service Line Item Number on input message must exist on Payer Application's database and must point to the same Product/Service Line Item, otherwise an error must be generated (mismatched Authorization Request and/or Product/Service Line Item).</w:t>
      </w:r>
    </w:p>
    <w:p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43507F" w:rsidRDefault="0043507F" w:rsidP="0043507F">
      <w:pPr>
        <w:pStyle w:val="NormalIndented"/>
      </w:pPr>
      <w:bookmarkStart w:id="104"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rsidTr="00E821A5">
        <w:trPr>
          <w:jc w:val="center"/>
        </w:trPr>
        <w:tc>
          <w:tcPr>
            <w:tcW w:w="9351" w:type="dxa"/>
            <w:gridSpan w:val="6"/>
          </w:tcPr>
          <w:p w:rsidR="00E821A5" w:rsidRPr="006D6BB6" w:rsidRDefault="00E821A5" w:rsidP="00E821A5">
            <w:pPr>
              <w:pStyle w:val="ACK-ChoreographyHeader"/>
            </w:pPr>
            <w:r>
              <w:t>Acknowledgement Choreography</w:t>
            </w:r>
          </w:p>
        </w:tc>
      </w:tr>
      <w:tr w:rsidR="00E821A5" w:rsidRPr="006D6BB6" w:rsidTr="00E821A5">
        <w:trPr>
          <w:jc w:val="center"/>
        </w:trPr>
        <w:tc>
          <w:tcPr>
            <w:tcW w:w="9351" w:type="dxa"/>
            <w:gridSpan w:val="6"/>
          </w:tcPr>
          <w:p w:rsidR="00E821A5" w:rsidRDefault="00E821A5" w:rsidP="00E821A5">
            <w:pPr>
              <w:pStyle w:val="ACK-ChoreographyHeader"/>
            </w:pPr>
            <w:r w:rsidRPr="00574D3F">
              <w:t>QBP^E22^QBP_E22</w:t>
            </w:r>
          </w:p>
        </w:tc>
      </w:tr>
      <w:tr w:rsidR="0043507F" w:rsidRPr="006D6BB6" w:rsidTr="00E821A5">
        <w:trPr>
          <w:jc w:val="center"/>
        </w:trPr>
        <w:tc>
          <w:tcPr>
            <w:tcW w:w="1458" w:type="dxa"/>
          </w:tcPr>
          <w:p w:rsidR="0043507F" w:rsidRPr="006D6BB6" w:rsidRDefault="0043507F" w:rsidP="0043507F">
            <w:pPr>
              <w:pStyle w:val="ACK-ChoreographyBody"/>
            </w:pPr>
            <w:r w:rsidRPr="006D6BB6">
              <w:t>Field name</w:t>
            </w:r>
          </w:p>
        </w:tc>
        <w:tc>
          <w:tcPr>
            <w:tcW w:w="2336" w:type="dxa"/>
          </w:tcPr>
          <w:p w:rsidR="0043507F" w:rsidRPr="006D6BB6" w:rsidRDefault="0043507F" w:rsidP="0043507F">
            <w:pPr>
              <w:pStyle w:val="ACK-ChoreographyBody"/>
            </w:pPr>
            <w:r w:rsidRPr="006D6BB6">
              <w:t>Field Value: Original mode</w:t>
            </w:r>
          </w:p>
        </w:tc>
        <w:tc>
          <w:tcPr>
            <w:tcW w:w="5557" w:type="dxa"/>
            <w:gridSpan w:val="4"/>
          </w:tcPr>
          <w:p w:rsidR="0043507F" w:rsidRPr="006D6BB6" w:rsidRDefault="0043507F" w:rsidP="0043507F">
            <w:pPr>
              <w:pStyle w:val="ACK-ChoreographyBody"/>
            </w:pPr>
            <w:r w:rsidRPr="006D6BB6">
              <w:t>Field value: Enhanced mode</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15</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AL, SU, ER</w:t>
            </w:r>
          </w:p>
        </w:tc>
        <w:tc>
          <w:tcPr>
            <w:tcW w:w="1730" w:type="dxa"/>
          </w:tcPr>
          <w:p w:rsidR="0043507F" w:rsidRPr="006D6BB6" w:rsidRDefault="0043507F" w:rsidP="0043507F">
            <w:pPr>
              <w:pStyle w:val="ACK-ChoreographyBody"/>
            </w:pPr>
            <w:r w:rsidRPr="006D6BB6">
              <w:t>NE</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t>MSH-</w:t>
            </w:r>
            <w:r w:rsidRPr="006D6BB6">
              <w:t>16</w:t>
            </w:r>
          </w:p>
        </w:tc>
        <w:tc>
          <w:tcPr>
            <w:tcW w:w="2336" w:type="dxa"/>
          </w:tcPr>
          <w:p w:rsidR="0043507F" w:rsidRPr="006D6BB6" w:rsidRDefault="0043507F" w:rsidP="0043507F">
            <w:pPr>
              <w:pStyle w:val="ACK-ChoreographyBody"/>
            </w:pPr>
            <w:r w:rsidRPr="006D6BB6">
              <w:t>Blank</w:t>
            </w:r>
          </w:p>
        </w:tc>
        <w:tc>
          <w:tcPr>
            <w:tcW w:w="567" w:type="dxa"/>
          </w:tcPr>
          <w:p w:rsidR="0043507F" w:rsidRPr="006D6BB6" w:rsidRDefault="0043507F" w:rsidP="0043507F">
            <w:pPr>
              <w:pStyle w:val="ACK-ChoreographyBody"/>
            </w:pPr>
            <w:r w:rsidRPr="006D6BB6">
              <w:t>NE</w:t>
            </w:r>
          </w:p>
        </w:tc>
        <w:tc>
          <w:tcPr>
            <w:tcW w:w="1559" w:type="dxa"/>
          </w:tcPr>
          <w:p w:rsidR="0043507F" w:rsidRPr="006D6BB6" w:rsidRDefault="0043507F" w:rsidP="0043507F">
            <w:pPr>
              <w:pStyle w:val="ACK-ChoreographyBody"/>
            </w:pPr>
            <w:r w:rsidRPr="006D6BB6">
              <w:t>NE</w:t>
            </w:r>
          </w:p>
        </w:tc>
        <w:tc>
          <w:tcPr>
            <w:tcW w:w="1730" w:type="dxa"/>
          </w:tcPr>
          <w:p w:rsidR="0043507F" w:rsidRPr="006D6BB6" w:rsidRDefault="0043507F" w:rsidP="0043507F">
            <w:pPr>
              <w:pStyle w:val="ACK-ChoreographyBody"/>
            </w:pPr>
            <w:r w:rsidRPr="006D6BB6">
              <w:t>AL, SU, ER</w:t>
            </w:r>
          </w:p>
        </w:tc>
        <w:tc>
          <w:tcPr>
            <w:tcW w:w="1701" w:type="dxa"/>
          </w:tcPr>
          <w:p w:rsidR="0043507F" w:rsidRPr="006D6BB6" w:rsidRDefault="0043507F" w:rsidP="0043507F">
            <w:pPr>
              <w:pStyle w:val="ACK-ChoreographyBody"/>
            </w:pPr>
            <w:r w:rsidRPr="006D6BB6">
              <w:t>AL, SU, ER</w:t>
            </w:r>
          </w:p>
        </w:tc>
      </w:tr>
      <w:tr w:rsidR="0043507F" w:rsidRPr="006D6BB6" w:rsidTr="00E821A5">
        <w:trPr>
          <w:jc w:val="center"/>
        </w:trPr>
        <w:tc>
          <w:tcPr>
            <w:tcW w:w="1458" w:type="dxa"/>
          </w:tcPr>
          <w:p w:rsidR="0043507F" w:rsidRPr="006D6BB6" w:rsidRDefault="0043507F" w:rsidP="0043507F">
            <w:pPr>
              <w:pStyle w:val="ACK-ChoreographyBody"/>
            </w:pPr>
            <w:r w:rsidRPr="006D6BB6">
              <w:t>Immediate Ack</w:t>
            </w:r>
          </w:p>
        </w:tc>
        <w:tc>
          <w:tcPr>
            <w:tcW w:w="2336" w:type="dxa"/>
          </w:tcPr>
          <w:p w:rsidR="0043507F" w:rsidRPr="006D6BB6" w:rsidRDefault="0043507F" w:rsidP="0043507F">
            <w:pPr>
              <w:pStyle w:val="ACK-ChoreographyBody"/>
            </w:pPr>
            <w:r w:rsidRPr="006D6BB6">
              <w:t>-</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rsidR="0043507F" w:rsidRPr="006D6BB6" w:rsidRDefault="0043507F" w:rsidP="0043507F">
            <w:pPr>
              <w:pStyle w:val="ACK-ChoreographyBody"/>
            </w:pPr>
            <w:r w:rsidRPr="006D6BB6">
              <w:t>-</w:t>
            </w:r>
          </w:p>
        </w:tc>
        <w:tc>
          <w:tcPr>
            <w:tcW w:w="1701" w:type="dxa"/>
          </w:tcPr>
          <w:p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rsidTr="00E821A5">
        <w:trPr>
          <w:jc w:val="center"/>
        </w:trPr>
        <w:tc>
          <w:tcPr>
            <w:tcW w:w="1458" w:type="dxa"/>
          </w:tcPr>
          <w:p w:rsidR="0043507F" w:rsidRPr="006D6BB6" w:rsidRDefault="0043507F" w:rsidP="0043507F">
            <w:pPr>
              <w:pStyle w:val="ACK-ChoreographyBody"/>
            </w:pPr>
            <w:r w:rsidRPr="006D6BB6">
              <w:t>Application Ack</w:t>
            </w:r>
          </w:p>
        </w:tc>
        <w:tc>
          <w:tcPr>
            <w:tcW w:w="2336" w:type="dxa"/>
          </w:tcPr>
          <w:p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rsidR="0043507F" w:rsidRPr="006D6BB6" w:rsidRDefault="0043507F" w:rsidP="0043507F">
            <w:pPr>
              <w:pStyle w:val="ACK-ChoreographyBody"/>
            </w:pPr>
            <w:r w:rsidRPr="006D6BB6">
              <w:t>-</w:t>
            </w:r>
          </w:p>
        </w:tc>
        <w:tc>
          <w:tcPr>
            <w:tcW w:w="1559" w:type="dxa"/>
          </w:tcPr>
          <w:p w:rsidR="0043507F" w:rsidRPr="006D6BB6" w:rsidRDefault="0043507F" w:rsidP="0043507F">
            <w:pPr>
              <w:pStyle w:val="ACK-ChoreographyBody"/>
            </w:pPr>
            <w:r w:rsidRPr="006D6BB6">
              <w:t>-</w:t>
            </w:r>
          </w:p>
        </w:tc>
        <w:tc>
          <w:tcPr>
            <w:tcW w:w="1730" w:type="dxa"/>
          </w:tcPr>
          <w:p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rsidR="0043507F" w:rsidRPr="00574D3F" w:rsidRDefault="0043507F" w:rsidP="0043507F">
      <w:pPr>
        <w:pStyle w:val="NormalIndented"/>
      </w:pPr>
    </w:p>
    <w:p w:rsidR="00BA5082" w:rsidRPr="00574D3F" w:rsidRDefault="00BA5082">
      <w:pPr>
        <w:pStyle w:val="berschrift3"/>
        <w:rPr>
          <w:lang w:val="en-US"/>
        </w:rPr>
      </w:pPr>
      <w:bookmarkStart w:id="105" w:name="_Toc531171169"/>
      <w:bookmarkStart w:id="106" w:name="_Toc25659690"/>
      <w:r w:rsidRPr="00574D3F">
        <w:rPr>
          <w:lang w:val="en-US"/>
        </w:rPr>
        <w:t>RSP^E22 – Authorization Request Status Query Response (event E22)</w:t>
      </w:r>
      <w:bookmarkEnd w:id="104"/>
      <w:bookmarkEnd w:id="105"/>
      <w:bookmarkEnd w:id="106"/>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rsidR="00BA5082" w:rsidRPr="00574D3F" w:rsidRDefault="00BA5082">
      <w:pPr>
        <w:pStyle w:val="NormalIndented"/>
      </w:pPr>
      <w:r w:rsidRPr="00574D3F">
        <w:t>This message is used to respond to a QPB^E22 – Query Authorization Request Status. It provides Authorization status information to a Provider.</w:t>
      </w:r>
    </w:p>
    <w:p w:rsidR="00BA5082" w:rsidRPr="00574D3F" w:rsidRDefault="00BA5082">
      <w:pPr>
        <w:pStyle w:val="NormalIndented"/>
      </w:pPr>
      <w:r w:rsidRPr="00574D3F">
        <w:t>A QBP^E22 – Query Authorization Request Status can be used to query against a Authorization Request or a specific Product/Service Line Item in a Authorization Request. The same response message, RSP^E22 – Authorization Request Query Response, is used for both types of query.</w:t>
      </w:r>
    </w:p>
    <w:p w:rsidR="00BA5082" w:rsidRPr="00574D3F" w:rsidRDefault="00BA5082">
      <w:pPr>
        <w:pStyle w:val="NormalIndented"/>
      </w:pPr>
      <w:r w:rsidRPr="00574D3F">
        <w:t>Processing Rules:</w:t>
      </w:r>
    </w:p>
    <w:p w:rsidR="00BA5082" w:rsidRPr="00574D3F" w:rsidRDefault="00BA5082">
      <w:pPr>
        <w:pStyle w:val="NormalListNumbered"/>
        <w:numPr>
          <w:ilvl w:val="0"/>
          <w:numId w:val="16"/>
        </w:numPr>
        <w:ind w:left="1584" w:hanging="288"/>
      </w:pPr>
      <w:r w:rsidRPr="00574D3F">
        <w:t xml:space="preserve">Provider Invoice Number + Payer Invoice Number + Product/Service Line Item Number on input message must exist on Payer Application's database and must point to the same Product/Service Line Item; otherwise, an error must be generated </w:t>
      </w:r>
      <w:r w:rsidRPr="00574D3F">
        <w:lastRenderedPageBreak/>
        <w:t>(mismatched Authorization Request and/or Product/Service Line Item).</w:t>
      </w:r>
    </w:p>
    <w:p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rsidR="00BA5082" w:rsidRPr="00574D3F" w:rsidRDefault="00BA5082">
      <w:pPr>
        <w:pStyle w:val="NormalListNumbered"/>
        <w:numPr>
          <w:ilvl w:val="0"/>
          <w:numId w:val="16"/>
        </w:numPr>
        <w:ind w:left="1584" w:hanging="288"/>
      </w:pPr>
      <w:r w:rsidRPr="00574D3F">
        <w:t>A unique query identifier (Query Tag on QPD) must be generated for each query.</w:t>
      </w:r>
    </w:p>
    <w:p w:rsidR="00BA5082" w:rsidRPr="00574D3F" w:rsidRDefault="00BA5082">
      <w:pPr>
        <w:pStyle w:val="MsgTableCaption"/>
        <w:rPr>
          <w:lang w:val="en-US"/>
        </w:rPr>
      </w:pPr>
      <w:r w:rsidRPr="00574D3F">
        <w:rPr>
          <w:lang w:val="en-US"/>
        </w:rPr>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r>
    </w:tbl>
    <w:p w:rsidR="00CF611F" w:rsidRDefault="00CF611F" w:rsidP="00CF611F">
      <w:pPr>
        <w:pStyle w:val="NormalIndented"/>
        <w:rPr>
          <w:lang w:eastAsia="en-US"/>
        </w:rPr>
      </w:pPr>
      <w:bookmarkStart w:id="107"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rsidTr="00E821A5">
        <w:trPr>
          <w:jc w:val="center"/>
        </w:trPr>
        <w:tc>
          <w:tcPr>
            <w:tcW w:w="6652" w:type="dxa"/>
            <w:gridSpan w:val="4"/>
          </w:tcPr>
          <w:p w:rsidR="00E821A5" w:rsidRPr="006D6BB6" w:rsidRDefault="00E821A5" w:rsidP="00E821A5">
            <w:pPr>
              <w:pStyle w:val="ACK-ChoreographyHeader"/>
            </w:pPr>
            <w:r>
              <w:t>Acknowledgement Choreography</w:t>
            </w:r>
          </w:p>
        </w:tc>
      </w:tr>
      <w:tr w:rsidR="00E821A5" w:rsidRPr="006D6BB6" w:rsidTr="00E821A5">
        <w:trPr>
          <w:jc w:val="center"/>
        </w:trPr>
        <w:tc>
          <w:tcPr>
            <w:tcW w:w="6652" w:type="dxa"/>
            <w:gridSpan w:val="4"/>
          </w:tcPr>
          <w:p w:rsidR="00E821A5" w:rsidRDefault="00E821A5" w:rsidP="00E821A5">
            <w:pPr>
              <w:pStyle w:val="ACK-ChoreographyHeader"/>
            </w:pPr>
            <w:r w:rsidRPr="00574D3F">
              <w:t>RSP^E22^RSP_E22</w:t>
            </w:r>
          </w:p>
        </w:tc>
      </w:tr>
      <w:tr w:rsidR="00CF611F" w:rsidRPr="006D6BB6" w:rsidTr="00E821A5">
        <w:trPr>
          <w:jc w:val="center"/>
        </w:trPr>
        <w:tc>
          <w:tcPr>
            <w:tcW w:w="1458" w:type="dxa"/>
          </w:tcPr>
          <w:p w:rsidR="00CF611F" w:rsidRPr="006D6BB6" w:rsidRDefault="00CF611F" w:rsidP="00AB2F39">
            <w:pPr>
              <w:pStyle w:val="ACK-ChoreographyBody"/>
            </w:pPr>
            <w:r w:rsidRPr="006D6BB6">
              <w:t>Field name</w:t>
            </w:r>
          </w:p>
        </w:tc>
        <w:tc>
          <w:tcPr>
            <w:tcW w:w="2359" w:type="dxa"/>
          </w:tcPr>
          <w:p w:rsidR="00CF611F" w:rsidRPr="006D6BB6" w:rsidRDefault="00CF611F" w:rsidP="00AB2F39">
            <w:pPr>
              <w:pStyle w:val="ACK-ChoreographyBody"/>
            </w:pPr>
            <w:r w:rsidRPr="006D6BB6">
              <w:t>Field Value: Original mode</w:t>
            </w:r>
          </w:p>
        </w:tc>
        <w:tc>
          <w:tcPr>
            <w:tcW w:w="2835" w:type="dxa"/>
            <w:gridSpan w:val="2"/>
          </w:tcPr>
          <w:p w:rsidR="00CF611F" w:rsidRPr="006D6BB6" w:rsidRDefault="00CF611F" w:rsidP="00AB2F39">
            <w:pPr>
              <w:pStyle w:val="ACK-ChoreographyBody"/>
            </w:pPr>
            <w:r w:rsidRPr="006D6BB6">
              <w:t>Field value: Enhanced mode</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15</w:t>
            </w:r>
          </w:p>
        </w:tc>
        <w:tc>
          <w:tcPr>
            <w:tcW w:w="2359" w:type="dxa"/>
          </w:tcPr>
          <w:p w:rsidR="00CF611F" w:rsidRPr="006D6BB6" w:rsidRDefault="00CF611F" w:rsidP="00AB2F39">
            <w:pPr>
              <w:pStyle w:val="ACK-ChoreographyBody"/>
            </w:pPr>
            <w:r w:rsidRPr="006D6BB6">
              <w:t>Blank</w:t>
            </w:r>
          </w:p>
        </w:tc>
        <w:tc>
          <w:tcPr>
            <w:tcW w:w="686" w:type="dxa"/>
          </w:tcPr>
          <w:p w:rsidR="00CF611F" w:rsidRPr="006D6BB6" w:rsidRDefault="00CF611F" w:rsidP="00AB2F39">
            <w:pPr>
              <w:pStyle w:val="ACK-ChoreographyBody"/>
            </w:pPr>
            <w:r w:rsidRPr="006D6BB6">
              <w:t>NE</w:t>
            </w:r>
          </w:p>
        </w:tc>
        <w:tc>
          <w:tcPr>
            <w:tcW w:w="2149" w:type="dxa"/>
          </w:tcPr>
          <w:p w:rsidR="00CF611F" w:rsidRPr="006D6BB6" w:rsidRDefault="00CF611F" w:rsidP="00AB2F39">
            <w:pPr>
              <w:pStyle w:val="ACK-ChoreographyBody"/>
            </w:pPr>
            <w:r w:rsidRPr="006D6BB6">
              <w:t>AL, SU, ER</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16</w:t>
            </w:r>
          </w:p>
        </w:tc>
        <w:tc>
          <w:tcPr>
            <w:tcW w:w="2359" w:type="dxa"/>
          </w:tcPr>
          <w:p w:rsidR="00CF611F" w:rsidRPr="006D6BB6" w:rsidRDefault="00CF611F" w:rsidP="00AB2F39">
            <w:pPr>
              <w:pStyle w:val="ACK-ChoreographyBody"/>
            </w:pPr>
            <w:r w:rsidRPr="006D6BB6">
              <w:t>Blank</w:t>
            </w:r>
          </w:p>
        </w:tc>
        <w:tc>
          <w:tcPr>
            <w:tcW w:w="686" w:type="dxa"/>
          </w:tcPr>
          <w:p w:rsidR="00CF611F" w:rsidRPr="006D6BB6" w:rsidRDefault="00CF611F" w:rsidP="00AB2F39">
            <w:pPr>
              <w:pStyle w:val="ACK-ChoreographyBody"/>
            </w:pPr>
            <w:r w:rsidRPr="006D6BB6">
              <w:t>NE</w:t>
            </w:r>
          </w:p>
        </w:tc>
        <w:tc>
          <w:tcPr>
            <w:tcW w:w="2149" w:type="dxa"/>
          </w:tcPr>
          <w:p w:rsidR="00CF611F" w:rsidRPr="006D6BB6" w:rsidRDefault="00CF611F" w:rsidP="00AB2F39">
            <w:pPr>
              <w:pStyle w:val="ACK-ChoreographyBody"/>
            </w:pPr>
            <w:r w:rsidRPr="006D6BB6">
              <w:t>NE</w:t>
            </w:r>
          </w:p>
        </w:tc>
      </w:tr>
      <w:tr w:rsidR="00CF611F" w:rsidRPr="006D6BB6" w:rsidTr="00E821A5">
        <w:trPr>
          <w:jc w:val="center"/>
        </w:trPr>
        <w:tc>
          <w:tcPr>
            <w:tcW w:w="1458" w:type="dxa"/>
          </w:tcPr>
          <w:p w:rsidR="00CF611F" w:rsidRPr="006D6BB6" w:rsidRDefault="00CF611F" w:rsidP="00AB2F39">
            <w:pPr>
              <w:pStyle w:val="ACK-ChoreographyBody"/>
            </w:pPr>
            <w:r w:rsidRPr="006D6BB6">
              <w:t>Immediate Ack</w:t>
            </w:r>
          </w:p>
        </w:tc>
        <w:tc>
          <w:tcPr>
            <w:tcW w:w="2359" w:type="dxa"/>
          </w:tcPr>
          <w:p w:rsidR="00CF611F" w:rsidRPr="006D6BB6" w:rsidRDefault="00CF611F" w:rsidP="00AB2F39">
            <w:pPr>
              <w:pStyle w:val="ACK-ChoreographyBody"/>
            </w:pPr>
            <w:r>
              <w:rPr>
                <w:szCs w:val="16"/>
              </w:rPr>
              <w:t>-</w:t>
            </w:r>
          </w:p>
        </w:tc>
        <w:tc>
          <w:tcPr>
            <w:tcW w:w="686" w:type="dxa"/>
          </w:tcPr>
          <w:p w:rsidR="00CF611F" w:rsidRPr="006D6BB6" w:rsidRDefault="00CF611F" w:rsidP="00AB2F39">
            <w:pPr>
              <w:pStyle w:val="ACK-ChoreographyBody"/>
            </w:pPr>
            <w:r w:rsidRPr="006D6BB6">
              <w:t>-</w:t>
            </w:r>
          </w:p>
        </w:tc>
        <w:tc>
          <w:tcPr>
            <w:tcW w:w="2149" w:type="dxa"/>
          </w:tcPr>
          <w:p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rsidTr="00E821A5">
        <w:trPr>
          <w:jc w:val="center"/>
        </w:trPr>
        <w:tc>
          <w:tcPr>
            <w:tcW w:w="1458" w:type="dxa"/>
          </w:tcPr>
          <w:p w:rsidR="00CF611F" w:rsidRPr="006D6BB6" w:rsidRDefault="00CF611F" w:rsidP="00AB2F39">
            <w:pPr>
              <w:pStyle w:val="ACK-ChoreographyBody"/>
            </w:pPr>
            <w:r w:rsidRPr="006D6BB6">
              <w:t>Application Ack</w:t>
            </w:r>
          </w:p>
        </w:tc>
        <w:tc>
          <w:tcPr>
            <w:tcW w:w="2359" w:type="dxa"/>
          </w:tcPr>
          <w:p w:rsidR="00CF611F" w:rsidRPr="006D6BB6" w:rsidRDefault="00CF611F" w:rsidP="00AB2F39">
            <w:pPr>
              <w:pStyle w:val="ACK-ChoreographyBody"/>
            </w:pPr>
            <w:r>
              <w:rPr>
                <w:szCs w:val="16"/>
              </w:rPr>
              <w:t>-</w:t>
            </w:r>
          </w:p>
        </w:tc>
        <w:tc>
          <w:tcPr>
            <w:tcW w:w="686" w:type="dxa"/>
          </w:tcPr>
          <w:p w:rsidR="00CF611F" w:rsidRPr="006D6BB6" w:rsidRDefault="00CF611F" w:rsidP="00AB2F39">
            <w:pPr>
              <w:pStyle w:val="ACK-ChoreographyBody"/>
            </w:pPr>
            <w:r w:rsidRPr="006D6BB6">
              <w:t>-</w:t>
            </w:r>
          </w:p>
        </w:tc>
        <w:tc>
          <w:tcPr>
            <w:tcW w:w="2149" w:type="dxa"/>
          </w:tcPr>
          <w:p w:rsidR="00CF611F" w:rsidRPr="006D6BB6" w:rsidRDefault="00CF611F" w:rsidP="00AB2F39">
            <w:pPr>
              <w:pStyle w:val="ACK-ChoreographyBody"/>
            </w:pPr>
            <w:r w:rsidRPr="006D6BB6">
              <w:t>-</w:t>
            </w:r>
          </w:p>
        </w:tc>
      </w:tr>
    </w:tbl>
    <w:p w:rsidR="00CF611F" w:rsidRPr="00574D3F" w:rsidRDefault="00CF611F" w:rsidP="00CF611F">
      <w:pPr>
        <w:pStyle w:val="NormalIndented"/>
        <w:rPr>
          <w:lang w:eastAsia="en-US"/>
        </w:rPr>
      </w:pPr>
    </w:p>
    <w:p w:rsidR="00BA5082" w:rsidRPr="00574D3F" w:rsidRDefault="00BA5082">
      <w:pPr>
        <w:pStyle w:val="berschrift3"/>
        <w:rPr>
          <w:lang w:val="en-US"/>
        </w:rPr>
      </w:pPr>
      <w:bookmarkStart w:id="108" w:name="_Toc531171170"/>
      <w:bookmarkStart w:id="109" w:name="_Toc25659691"/>
      <w:r w:rsidRPr="00574D3F">
        <w:rPr>
          <w:lang w:val="en-US"/>
        </w:rPr>
        <w:lastRenderedPageBreak/>
        <w:t>EHC^E24 – Authorization Response (event E24)</w:t>
      </w:r>
      <w:bookmarkEnd w:id="107"/>
      <w:bookmarkEnd w:id="108"/>
      <w:bookmarkEnd w:id="109"/>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rsidR="00BA5082" w:rsidRPr="00574D3F" w:rsidRDefault="00BA5082">
      <w:pPr>
        <w:pStyle w:val="NormalIndented"/>
      </w:pPr>
      <w:r w:rsidRPr="00574D3F">
        <w:t>If the Payer Application is able to process the Authorization Request on-line, the EHC^E24 – Authorization Response message will contain the results of the authorization (e.g., approved, not approved).</w:t>
      </w:r>
    </w:p>
    <w:p w:rsidR="00BA5082" w:rsidRPr="00574D3F" w:rsidRDefault="00BA5082">
      <w:pPr>
        <w:pStyle w:val="NormalIndented"/>
      </w:pPr>
      <w:r w:rsidRPr="00574D3F">
        <w:t xml:space="preserve">If the Payer Application is </w:t>
      </w:r>
      <w:r w:rsidRPr="00574D3F">
        <w:rPr>
          <w:b/>
        </w:rPr>
        <w:t xml:space="preserve">not </w:t>
      </w:r>
      <w:r w:rsidRPr="00574D3F">
        <w:t>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rsidR="00BA5082" w:rsidRPr="00574D3F" w:rsidRDefault="00BA5082">
      <w:pPr>
        <w:pStyle w:val="NormalIndented"/>
      </w:pPr>
      <w:r w:rsidRPr="00574D3F">
        <w:t>Processing Rules:</w:t>
      </w:r>
    </w:p>
    <w:p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rsidTr="00F40CC1">
        <w:trPr>
          <w:tblHeader/>
          <w:jc w:val="center"/>
        </w:trPr>
        <w:tc>
          <w:tcPr>
            <w:tcW w:w="288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rsidR="00BA5082" w:rsidRPr="00574D3F" w:rsidRDefault="00BA5082">
            <w:pPr>
              <w:pStyle w:val="MsgTableHeader"/>
              <w:jc w:val="center"/>
              <w:rPr>
                <w:lang w:val="en-US"/>
              </w:rPr>
            </w:pPr>
            <w:r w:rsidRPr="00574D3F">
              <w:rPr>
                <w:lang w:val="en-US"/>
              </w:rPr>
              <w:t>Chapter</w:t>
            </w:r>
          </w:p>
        </w:tc>
      </w:tr>
      <w:tr w:rsidR="00BA5082" w:rsidRPr="00574D3F" w:rsidTr="00F40CC1">
        <w:trPr>
          <w:jc w:val="center"/>
        </w:trPr>
        <w:tc>
          <w:tcPr>
            <w:tcW w:w="288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SFT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UAC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lastRenderedPageBreak/>
              <w:t>MSA</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 ERR }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AUTHORIZATION_RESPONSE_INFO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begin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 AUT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xml:space="preserve">    </w:t>
            </w:r>
            <w:r>
              <w:rPr>
                <w:lang w:val="en-US"/>
              </w:rPr>
              <w:t>[{</w:t>
            </w:r>
            <w:r w:rsidRPr="00574D3F">
              <w:rPr>
                <w:lang w:val="en-US"/>
              </w:rPr>
              <w:t xml:space="preserve"> ADJ</w:t>
            </w:r>
            <w:r>
              <w:rPr>
                <w:lang w:val="en-US"/>
              </w:rPr>
              <w:t xml:space="preserve"> }]</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r w:rsidR="00BA5082" w:rsidRPr="00574D3F" w:rsidTr="00F40CC1">
        <w:trPr>
          <w:jc w:val="center"/>
        </w:trPr>
        <w:tc>
          <w:tcPr>
            <w:tcW w:w="288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rsidR="00BA5082" w:rsidRPr="00574D3F" w:rsidRDefault="00BA5082" w:rsidP="00BA5082">
            <w:pPr>
              <w:pStyle w:val="MsgTableBody"/>
              <w:spacing w:line="240" w:lineRule="exact"/>
              <w:jc w:val="center"/>
              <w:rPr>
                <w:rFonts w:ascii="Arial" w:hAnsi="Arial"/>
                <w:kern w:val="0"/>
                <w:lang w:val="en-US"/>
              </w:rPr>
            </w:pPr>
          </w:p>
        </w:tc>
      </w:tr>
    </w:tbl>
    <w:p w:rsidR="00CF611F" w:rsidRDefault="00CF611F" w:rsidP="00CF611F">
      <w:bookmarkStart w:id="110"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rsidTr="00E821A5">
        <w:trPr>
          <w:jc w:val="center"/>
        </w:trPr>
        <w:tc>
          <w:tcPr>
            <w:tcW w:w="8926" w:type="dxa"/>
            <w:gridSpan w:val="6"/>
          </w:tcPr>
          <w:p w:rsidR="003D0D31" w:rsidRPr="006D6BB6" w:rsidRDefault="003D0D31" w:rsidP="003D0D31">
            <w:pPr>
              <w:pStyle w:val="ACK-ChoreographyHeader"/>
            </w:pPr>
            <w:r>
              <w:t>Acknowledgement Choreography</w:t>
            </w:r>
          </w:p>
        </w:tc>
      </w:tr>
      <w:tr w:rsidR="003D0D31" w:rsidRPr="006D6BB6" w:rsidTr="00E821A5">
        <w:trPr>
          <w:jc w:val="center"/>
        </w:trPr>
        <w:tc>
          <w:tcPr>
            <w:tcW w:w="8926" w:type="dxa"/>
            <w:gridSpan w:val="6"/>
          </w:tcPr>
          <w:p w:rsidR="003D0D31" w:rsidRDefault="00E821A5" w:rsidP="003D0D31">
            <w:pPr>
              <w:pStyle w:val="ACK-ChoreographyHeader"/>
            </w:pPr>
            <w:r w:rsidRPr="00574D3F">
              <w:t>EHC^E24^EHC_E24</w:t>
            </w:r>
          </w:p>
        </w:tc>
      </w:tr>
      <w:tr w:rsidR="00CF611F" w:rsidRPr="006D6BB6" w:rsidTr="00E821A5">
        <w:trPr>
          <w:jc w:val="center"/>
        </w:trPr>
        <w:tc>
          <w:tcPr>
            <w:tcW w:w="1458" w:type="dxa"/>
          </w:tcPr>
          <w:p w:rsidR="00CF611F" w:rsidRPr="006D6BB6" w:rsidRDefault="00CF611F" w:rsidP="00AB2F39">
            <w:pPr>
              <w:pStyle w:val="ACK-ChoreographyBody"/>
            </w:pPr>
            <w:r w:rsidRPr="006D6BB6">
              <w:t>Field name</w:t>
            </w:r>
          </w:p>
        </w:tc>
        <w:tc>
          <w:tcPr>
            <w:tcW w:w="2336" w:type="dxa"/>
          </w:tcPr>
          <w:p w:rsidR="00CF611F" w:rsidRPr="006D6BB6" w:rsidRDefault="00CF611F" w:rsidP="00AB2F39">
            <w:pPr>
              <w:pStyle w:val="ACK-ChoreographyBody"/>
            </w:pPr>
            <w:r w:rsidRPr="006D6BB6">
              <w:t>Field Value: Original mode</w:t>
            </w:r>
          </w:p>
        </w:tc>
        <w:tc>
          <w:tcPr>
            <w:tcW w:w="5132" w:type="dxa"/>
            <w:gridSpan w:val="4"/>
          </w:tcPr>
          <w:p w:rsidR="00CF611F" w:rsidRPr="006D6BB6" w:rsidRDefault="00CF611F" w:rsidP="00AB2F39">
            <w:pPr>
              <w:pStyle w:val="ACK-ChoreographyBody"/>
            </w:pPr>
            <w:r w:rsidRPr="006D6BB6">
              <w:t>Field value: Enhanced mode</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15</w:t>
            </w:r>
          </w:p>
        </w:tc>
        <w:tc>
          <w:tcPr>
            <w:tcW w:w="2336" w:type="dxa"/>
          </w:tcPr>
          <w:p w:rsidR="00CF611F" w:rsidRPr="006D6BB6" w:rsidRDefault="00CF611F" w:rsidP="00AB2F39">
            <w:pPr>
              <w:pStyle w:val="ACK-ChoreographyBody"/>
            </w:pPr>
            <w:r w:rsidRPr="006D6BB6">
              <w:t>Blank</w:t>
            </w:r>
          </w:p>
        </w:tc>
        <w:tc>
          <w:tcPr>
            <w:tcW w:w="567" w:type="dxa"/>
          </w:tcPr>
          <w:p w:rsidR="00CF611F" w:rsidRPr="006D6BB6" w:rsidRDefault="00CF611F" w:rsidP="00AB2F39">
            <w:pPr>
              <w:pStyle w:val="ACK-ChoreographyBody"/>
            </w:pPr>
            <w:r w:rsidRPr="006D6BB6">
              <w:t>NE</w:t>
            </w:r>
          </w:p>
        </w:tc>
        <w:tc>
          <w:tcPr>
            <w:tcW w:w="1559" w:type="dxa"/>
          </w:tcPr>
          <w:p w:rsidR="00CF611F" w:rsidRPr="006D6BB6" w:rsidRDefault="00CF611F" w:rsidP="00AB2F39">
            <w:pPr>
              <w:pStyle w:val="ACK-ChoreographyBody"/>
            </w:pPr>
            <w:r w:rsidRPr="006D6BB6">
              <w:t>AL, SU, ER</w:t>
            </w:r>
          </w:p>
        </w:tc>
        <w:tc>
          <w:tcPr>
            <w:tcW w:w="1446" w:type="dxa"/>
          </w:tcPr>
          <w:p w:rsidR="00CF611F" w:rsidRPr="006D6BB6" w:rsidRDefault="00CF611F" w:rsidP="00AB2F39">
            <w:pPr>
              <w:pStyle w:val="ACK-ChoreographyBody"/>
            </w:pPr>
            <w:r w:rsidRPr="006D6BB6">
              <w:t>NE</w:t>
            </w:r>
          </w:p>
        </w:tc>
        <w:tc>
          <w:tcPr>
            <w:tcW w:w="1560" w:type="dxa"/>
          </w:tcPr>
          <w:p w:rsidR="00CF611F" w:rsidRPr="006D6BB6" w:rsidRDefault="00CF611F" w:rsidP="00AB2F39">
            <w:pPr>
              <w:pStyle w:val="ACK-ChoreographyBody"/>
            </w:pPr>
            <w:r w:rsidRPr="006D6BB6">
              <w:t>AL, SU, ER</w:t>
            </w:r>
          </w:p>
        </w:tc>
      </w:tr>
      <w:tr w:rsidR="00CF611F" w:rsidRPr="006D6BB6" w:rsidTr="00E821A5">
        <w:trPr>
          <w:jc w:val="center"/>
        </w:trPr>
        <w:tc>
          <w:tcPr>
            <w:tcW w:w="1458" w:type="dxa"/>
          </w:tcPr>
          <w:p w:rsidR="00CF611F" w:rsidRPr="006D6BB6" w:rsidRDefault="00CF611F" w:rsidP="00AB2F39">
            <w:pPr>
              <w:pStyle w:val="ACK-ChoreographyBody"/>
            </w:pPr>
            <w:r>
              <w:t>MSH-</w:t>
            </w:r>
            <w:r w:rsidRPr="006D6BB6">
              <w:t>16</w:t>
            </w:r>
          </w:p>
        </w:tc>
        <w:tc>
          <w:tcPr>
            <w:tcW w:w="2336" w:type="dxa"/>
          </w:tcPr>
          <w:p w:rsidR="00CF611F" w:rsidRPr="006D6BB6" w:rsidRDefault="00CF611F" w:rsidP="00AB2F39">
            <w:pPr>
              <w:pStyle w:val="ACK-ChoreographyBody"/>
            </w:pPr>
            <w:r w:rsidRPr="006D6BB6">
              <w:t>Blank</w:t>
            </w:r>
          </w:p>
        </w:tc>
        <w:tc>
          <w:tcPr>
            <w:tcW w:w="567" w:type="dxa"/>
          </w:tcPr>
          <w:p w:rsidR="00CF611F" w:rsidRPr="006D6BB6" w:rsidRDefault="00CF611F" w:rsidP="00AB2F39">
            <w:pPr>
              <w:pStyle w:val="ACK-ChoreographyBody"/>
            </w:pPr>
            <w:r w:rsidRPr="006D6BB6">
              <w:t>NE</w:t>
            </w:r>
          </w:p>
        </w:tc>
        <w:tc>
          <w:tcPr>
            <w:tcW w:w="1559" w:type="dxa"/>
          </w:tcPr>
          <w:p w:rsidR="00CF611F" w:rsidRPr="006D6BB6" w:rsidRDefault="00CF611F" w:rsidP="00AB2F39">
            <w:pPr>
              <w:pStyle w:val="ACK-ChoreographyBody"/>
            </w:pPr>
            <w:r w:rsidRPr="006D6BB6">
              <w:t>NE</w:t>
            </w:r>
          </w:p>
        </w:tc>
        <w:tc>
          <w:tcPr>
            <w:tcW w:w="1446" w:type="dxa"/>
          </w:tcPr>
          <w:p w:rsidR="00CF611F" w:rsidRPr="006D6BB6" w:rsidRDefault="00CF611F" w:rsidP="00AB2F39">
            <w:pPr>
              <w:pStyle w:val="ACK-ChoreographyBody"/>
            </w:pPr>
            <w:r w:rsidRPr="006D6BB6">
              <w:t>AL, SU, ER</w:t>
            </w:r>
          </w:p>
        </w:tc>
        <w:tc>
          <w:tcPr>
            <w:tcW w:w="1560" w:type="dxa"/>
          </w:tcPr>
          <w:p w:rsidR="00CF611F" w:rsidRPr="006D6BB6" w:rsidRDefault="00CF611F" w:rsidP="00AB2F39">
            <w:pPr>
              <w:pStyle w:val="ACK-ChoreographyBody"/>
            </w:pPr>
            <w:r w:rsidRPr="006D6BB6">
              <w:t>AL, SU, ER</w:t>
            </w:r>
          </w:p>
        </w:tc>
      </w:tr>
      <w:tr w:rsidR="00CF611F" w:rsidRPr="006D6BB6" w:rsidTr="00E821A5">
        <w:trPr>
          <w:jc w:val="center"/>
        </w:trPr>
        <w:tc>
          <w:tcPr>
            <w:tcW w:w="1458" w:type="dxa"/>
          </w:tcPr>
          <w:p w:rsidR="00CF611F" w:rsidRPr="006D6BB6" w:rsidRDefault="00CF611F" w:rsidP="00AB2F39">
            <w:pPr>
              <w:pStyle w:val="ACK-ChoreographyBody"/>
            </w:pPr>
            <w:r w:rsidRPr="006D6BB6">
              <w:t>Immediate Ack</w:t>
            </w:r>
          </w:p>
        </w:tc>
        <w:tc>
          <w:tcPr>
            <w:tcW w:w="2336" w:type="dxa"/>
          </w:tcPr>
          <w:p w:rsidR="00CF611F" w:rsidRPr="006D6BB6" w:rsidRDefault="00CF611F" w:rsidP="00AB2F39">
            <w:pPr>
              <w:pStyle w:val="ACK-ChoreographyBody"/>
            </w:pPr>
            <w:r w:rsidRPr="006D6BB6">
              <w:t>-</w:t>
            </w:r>
          </w:p>
        </w:tc>
        <w:tc>
          <w:tcPr>
            <w:tcW w:w="567" w:type="dxa"/>
          </w:tcPr>
          <w:p w:rsidR="00CF611F" w:rsidRPr="006D6BB6" w:rsidRDefault="00CF611F" w:rsidP="00AB2F39">
            <w:pPr>
              <w:pStyle w:val="ACK-ChoreographyBody"/>
            </w:pPr>
            <w:r w:rsidRPr="006D6BB6">
              <w:t>-</w:t>
            </w:r>
          </w:p>
        </w:tc>
        <w:tc>
          <w:tcPr>
            <w:tcW w:w="1559"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rsidR="00CF611F" w:rsidRPr="006D6BB6" w:rsidRDefault="00CF611F" w:rsidP="00AB2F39">
            <w:pPr>
              <w:pStyle w:val="ACK-ChoreographyBody"/>
            </w:pPr>
            <w:r w:rsidRPr="006D6BB6">
              <w:t>-</w:t>
            </w:r>
          </w:p>
        </w:tc>
        <w:tc>
          <w:tcPr>
            <w:tcW w:w="1560"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rsidTr="00E821A5">
        <w:trPr>
          <w:jc w:val="center"/>
        </w:trPr>
        <w:tc>
          <w:tcPr>
            <w:tcW w:w="1458" w:type="dxa"/>
          </w:tcPr>
          <w:p w:rsidR="00CF611F" w:rsidRPr="006D6BB6" w:rsidRDefault="00CF611F" w:rsidP="00AB2F39">
            <w:pPr>
              <w:pStyle w:val="ACK-ChoreographyBody"/>
            </w:pPr>
            <w:r w:rsidRPr="006D6BB6">
              <w:t>Application Ack</w:t>
            </w:r>
          </w:p>
        </w:tc>
        <w:tc>
          <w:tcPr>
            <w:tcW w:w="2336" w:type="dxa"/>
          </w:tcPr>
          <w:p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rsidR="00CF611F" w:rsidRPr="006D6BB6" w:rsidRDefault="00CF611F" w:rsidP="00AB2F39">
            <w:pPr>
              <w:pStyle w:val="ACK-ChoreographyBody"/>
            </w:pPr>
            <w:r w:rsidRPr="006D6BB6">
              <w:t>-</w:t>
            </w:r>
          </w:p>
        </w:tc>
        <w:tc>
          <w:tcPr>
            <w:tcW w:w="1559" w:type="dxa"/>
          </w:tcPr>
          <w:p w:rsidR="00CF611F" w:rsidRPr="006D6BB6" w:rsidRDefault="00CF611F" w:rsidP="00AB2F39">
            <w:pPr>
              <w:pStyle w:val="ACK-ChoreographyBody"/>
            </w:pPr>
            <w:r w:rsidRPr="006D6BB6">
              <w:t>-</w:t>
            </w:r>
          </w:p>
        </w:tc>
        <w:tc>
          <w:tcPr>
            <w:tcW w:w="1446"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rsidR="00CF611F" w:rsidRPr="006D6BB6" w:rsidRDefault="00CF611F" w:rsidP="00AB2F39">
            <w:pPr>
              <w:pStyle w:val="ACK-ChoreographyBody"/>
            </w:pPr>
            <w:r w:rsidRPr="006D6BB6">
              <w:rPr>
                <w:szCs w:val="16"/>
              </w:rPr>
              <w:t>ACK^</w:t>
            </w:r>
            <w:r>
              <w:rPr>
                <w:szCs w:val="16"/>
              </w:rPr>
              <w:t>E24</w:t>
            </w:r>
            <w:r w:rsidRPr="006D6BB6">
              <w:rPr>
                <w:szCs w:val="16"/>
              </w:rPr>
              <w:t>^ACK</w:t>
            </w:r>
          </w:p>
        </w:tc>
      </w:tr>
    </w:tbl>
    <w:p w:rsidR="00CF611F" w:rsidRDefault="00CF611F" w:rsidP="00CF611F"/>
    <w:p w:rsidR="00BA5082" w:rsidRPr="00574D3F" w:rsidRDefault="00BA5082">
      <w:pPr>
        <w:pStyle w:val="berschrift3"/>
        <w:rPr>
          <w:lang w:val="en-US"/>
        </w:rPr>
      </w:pPr>
      <w:bookmarkStart w:id="111" w:name="_Toc531171171"/>
      <w:bookmarkStart w:id="112" w:name="_Toc25659692"/>
      <w:r w:rsidRPr="00574D3F">
        <w:rPr>
          <w:lang w:val="en-US"/>
        </w:rPr>
        <w:t>EHC^E30 – Submit Health Document related to Authorization Request (event E30)</w:t>
      </w:r>
      <w:bookmarkEnd w:id="110"/>
      <w:bookmarkEnd w:id="111"/>
      <w:bookmarkEnd w:id="112"/>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rsidR="00BA5082" w:rsidRPr="00574D3F" w:rsidRDefault="00BA5082">
      <w:pPr>
        <w:pStyle w:val="NormalIndented"/>
      </w:pPr>
      <w:r w:rsidRPr="00574D3F">
        <w:t>Not yet defined.</w:t>
      </w:r>
    </w:p>
    <w:p w:rsidR="00BA5082" w:rsidRPr="00574D3F" w:rsidRDefault="00BA5082">
      <w:pPr>
        <w:pStyle w:val="berschrift3"/>
        <w:rPr>
          <w:lang w:val="en-US"/>
        </w:rPr>
      </w:pPr>
      <w:bookmarkStart w:id="113" w:name="_Toc39388076"/>
      <w:bookmarkStart w:id="114" w:name="_Toc531171172"/>
      <w:bookmarkStart w:id="115" w:name="_Toc25659693"/>
      <w:r w:rsidRPr="00574D3F">
        <w:rPr>
          <w:lang w:val="en-US"/>
        </w:rPr>
        <w:t>EHC^E31 – Cancel Health Document related to Authorization Request (event E31)</w:t>
      </w:r>
      <w:bookmarkEnd w:id="113"/>
      <w:bookmarkEnd w:id="114"/>
      <w:bookmarkEnd w:id="115"/>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rsidR="00BA5082" w:rsidRPr="00574D3F" w:rsidRDefault="00BA5082">
      <w:pPr>
        <w:pStyle w:val="NormalIndented"/>
      </w:pPr>
      <w:r w:rsidRPr="00574D3F">
        <w:t>Not yet defined.</w:t>
      </w:r>
    </w:p>
    <w:p w:rsidR="00BA5082" w:rsidRPr="00574D3F" w:rsidRDefault="00BA5082">
      <w:pPr>
        <w:pStyle w:val="berschrift2"/>
        <w:rPr>
          <w:lang w:val="en-US"/>
        </w:rPr>
      </w:pPr>
      <w:bookmarkStart w:id="116" w:name="_Toc536442056"/>
      <w:bookmarkStart w:id="117" w:name="_Toc39388079"/>
      <w:bookmarkStart w:id="118" w:name="_Toc531171173"/>
      <w:bookmarkStart w:id="119" w:name="_Toc25659694"/>
      <w:bookmarkStart w:id="120" w:name="_Toc348247864"/>
      <w:bookmarkStart w:id="121" w:name="_Toc348260986"/>
      <w:bookmarkStart w:id="122" w:name="_Toc348346852"/>
      <w:bookmarkEnd w:id="45"/>
      <w:r w:rsidRPr="00574D3F">
        <w:rPr>
          <w:lang w:val="en-US"/>
        </w:rPr>
        <w:t>Message Segments</w:t>
      </w:r>
      <w:bookmarkEnd w:id="116"/>
      <w:bookmarkEnd w:id="117"/>
      <w:bookmarkEnd w:id="118"/>
      <w:bookmarkEnd w:id="119"/>
    </w:p>
    <w:p w:rsidR="00BA5082" w:rsidRPr="00574D3F" w:rsidRDefault="00BA5082">
      <w:pPr>
        <w:pStyle w:val="berschrift3"/>
        <w:rPr>
          <w:lang w:val="en-US"/>
        </w:rPr>
      </w:pPr>
      <w:bookmarkStart w:id="123" w:name="_Toc71353410"/>
      <w:bookmarkStart w:id="124" w:name="_Toc71353748"/>
      <w:bookmarkStart w:id="125" w:name="_Toc71354084"/>
      <w:bookmarkStart w:id="126" w:name="_Toc71353530"/>
      <w:bookmarkStart w:id="127" w:name="_Toc71353868"/>
      <w:bookmarkStart w:id="128" w:name="_Toc71354204"/>
      <w:bookmarkStart w:id="129" w:name="_Toc71353535"/>
      <w:bookmarkStart w:id="130" w:name="_Toc71353873"/>
      <w:bookmarkStart w:id="131" w:name="_Toc71354209"/>
      <w:bookmarkStart w:id="132" w:name="_Toc71353537"/>
      <w:bookmarkStart w:id="133" w:name="_Toc71353875"/>
      <w:bookmarkStart w:id="134" w:name="_Toc71354211"/>
      <w:bookmarkStart w:id="135" w:name="_Toc71353539"/>
      <w:bookmarkStart w:id="136" w:name="_Toc71353877"/>
      <w:bookmarkStart w:id="137" w:name="_Toc71354213"/>
      <w:bookmarkStart w:id="138" w:name="_Toc71353543"/>
      <w:bookmarkStart w:id="139" w:name="_Toc71353881"/>
      <w:bookmarkStart w:id="140" w:name="_Toc71354217"/>
      <w:bookmarkStart w:id="141" w:name="_Toc71353546"/>
      <w:bookmarkStart w:id="142" w:name="_Toc71353884"/>
      <w:bookmarkStart w:id="143" w:name="_Toc71354220"/>
      <w:bookmarkStart w:id="144" w:name="_Toc71353548"/>
      <w:bookmarkStart w:id="145" w:name="_Toc71353886"/>
      <w:bookmarkStart w:id="146" w:name="_Toc71354222"/>
      <w:bookmarkStart w:id="147" w:name="_Toc71353554"/>
      <w:bookmarkStart w:id="148" w:name="_Toc71353892"/>
      <w:bookmarkStart w:id="149" w:name="_Toc71354228"/>
      <w:bookmarkStart w:id="150" w:name="_Toc71353558"/>
      <w:bookmarkStart w:id="151" w:name="_Toc71353896"/>
      <w:bookmarkStart w:id="152" w:name="_Toc71354232"/>
      <w:bookmarkStart w:id="153" w:name="_Toc71353562"/>
      <w:bookmarkStart w:id="154" w:name="_Toc71353900"/>
      <w:bookmarkStart w:id="155" w:name="_Toc71354236"/>
      <w:bookmarkStart w:id="156" w:name="_Toc71353564"/>
      <w:bookmarkStart w:id="157" w:name="_Toc71353902"/>
      <w:bookmarkStart w:id="158" w:name="_Toc71354238"/>
      <w:bookmarkStart w:id="159" w:name="_Toc71353572"/>
      <w:bookmarkStart w:id="160" w:name="_Toc71353910"/>
      <w:bookmarkStart w:id="161" w:name="_Toc71354246"/>
      <w:bookmarkStart w:id="162" w:name="_Toc39388082"/>
      <w:bookmarkStart w:id="163" w:name="_Toc531171174"/>
      <w:bookmarkStart w:id="164" w:name="_Toc25659695"/>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574D3F">
        <w:rPr>
          <w:lang w:val="en-US"/>
        </w:rPr>
        <w:t>RFI – Request for Information</w:t>
      </w:r>
      <w:bookmarkEnd w:id="162"/>
      <w:bookmarkEnd w:id="163"/>
      <w:bookmarkEnd w:id="164"/>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Request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Response Due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lastRenderedPageBreak/>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D57B99" w:rsidRDefault="001C1AC8" w:rsidP="00BA5082">
            <w:pPr>
              <w:pStyle w:val="AttributeTableBody"/>
              <w:rPr>
                <w:rStyle w:val="HyperlinkTable"/>
              </w:rPr>
            </w:pPr>
            <w:hyperlink r:id="rId10"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Patient Consent</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t>Date Additional Information Was Submitted</w:t>
            </w:r>
          </w:p>
        </w:tc>
      </w:tr>
    </w:tbl>
    <w:p w:rsidR="00BA5082" w:rsidRPr="00574D3F" w:rsidRDefault="00BA5082">
      <w:pPr>
        <w:pStyle w:val="NormalIndented"/>
      </w:pPr>
    </w:p>
    <w:p w:rsidR="00BA5082" w:rsidRPr="00574D3F" w:rsidRDefault="00BA5082" w:rsidP="00A17AEC">
      <w:pPr>
        <w:pStyle w:val="berschrift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rsidR="00BA5082" w:rsidRPr="00574D3F" w:rsidRDefault="00BA5082" w:rsidP="00A17AEC">
      <w:pPr>
        <w:pStyle w:val="berschrift4"/>
      </w:pPr>
      <w:r w:rsidRPr="00574D3F">
        <w:t>RFI-1   Request Date</w:t>
      </w:r>
      <w:r w:rsidR="002834E1" w:rsidRPr="00574D3F">
        <w:fldChar w:fldCharType="begin"/>
      </w:r>
      <w:r w:rsidRPr="00574D3F">
        <w:instrText xml:space="preserve"> XE "Request Date" </w:instrText>
      </w:r>
      <w:r w:rsidR="002834E1" w:rsidRPr="00574D3F">
        <w:fldChar w:fldCharType="end"/>
      </w:r>
      <w:r w:rsidRPr="00574D3F">
        <w:t xml:space="preserve">   (DTM)   01910</w:t>
      </w:r>
    </w:p>
    <w:p w:rsidR="00BA5082" w:rsidRPr="00574D3F" w:rsidRDefault="00BA5082">
      <w:pPr>
        <w:pStyle w:val="NormalIndented"/>
        <w:rPr>
          <w:lang w:eastAsia="en-US"/>
        </w:rPr>
      </w:pPr>
      <w:r w:rsidRPr="00574D3F">
        <w:t xml:space="preserve">Definition: </w:t>
      </w:r>
    </w:p>
    <w:p w:rsidR="00BA5082" w:rsidRPr="00574D3F" w:rsidRDefault="00BA5082" w:rsidP="00A17AEC">
      <w:pPr>
        <w:pStyle w:val="berschrift4"/>
      </w:pPr>
      <w:r w:rsidRPr="00574D3F">
        <w:t>RFI-2   Response Due Date</w:t>
      </w:r>
      <w:r w:rsidR="002834E1" w:rsidRPr="00574D3F">
        <w:fldChar w:fldCharType="begin"/>
      </w:r>
      <w:r w:rsidRPr="00574D3F">
        <w:instrText xml:space="preserve"> XE "Response Due Date" </w:instrText>
      </w:r>
      <w:r w:rsidR="002834E1" w:rsidRPr="00574D3F">
        <w:fldChar w:fldCharType="end"/>
      </w:r>
      <w:r w:rsidRPr="00574D3F">
        <w:t xml:space="preserve">   (DTM)   01911</w:t>
      </w:r>
    </w:p>
    <w:p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rsidR="00BA5082" w:rsidRPr="00574D3F" w:rsidRDefault="00BA5082" w:rsidP="00A17AEC">
      <w:pPr>
        <w:pStyle w:val="berschrift4"/>
      </w:pPr>
      <w:r w:rsidRPr="00574D3F">
        <w:t>RFI-3   Patient Consent</w:t>
      </w:r>
      <w:r w:rsidR="002834E1" w:rsidRPr="00574D3F">
        <w:fldChar w:fldCharType="begin"/>
      </w:r>
      <w:r w:rsidRPr="00574D3F">
        <w:instrText xml:space="preserve"> XE "Patient Consent" </w:instrText>
      </w:r>
      <w:r w:rsidR="002834E1" w:rsidRPr="00574D3F">
        <w:fldChar w:fldCharType="end"/>
      </w:r>
      <w:r w:rsidRPr="00574D3F">
        <w:t xml:space="preserve">   (ID)   01912</w:t>
      </w:r>
    </w:p>
    <w:p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1" w:anchor="HL70136" w:history="1">
        <w:r w:rsidRPr="00574D3F">
          <w:rPr>
            <w:rStyle w:val="HyperlinkText"/>
          </w:rPr>
          <w:t>HL7 Table 0136 – Yes/No Indicator</w:t>
        </w:r>
      </w:hyperlink>
      <w:r w:rsidRPr="00574D3F">
        <w:t xml:space="preserve"> for suggested values.</w:t>
      </w:r>
    </w:p>
    <w:p w:rsidR="00BA5082" w:rsidRPr="00574D3F" w:rsidRDefault="00BA5082" w:rsidP="00A17AEC">
      <w:pPr>
        <w:pStyle w:val="berschrift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r w:rsidRPr="00574D3F">
        <w:t xml:space="preserve">   (DTM)   01913</w:t>
      </w:r>
    </w:p>
    <w:p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rsidR="00BA5082" w:rsidRPr="00574D3F" w:rsidRDefault="00BA5082">
      <w:pPr>
        <w:pStyle w:val="berschrift3"/>
        <w:rPr>
          <w:lang w:val="en-US"/>
        </w:rPr>
      </w:pPr>
      <w:bookmarkStart w:id="165" w:name="_Toc39388083"/>
      <w:bookmarkStart w:id="166" w:name="_Toc531171175"/>
      <w:bookmarkStart w:id="167" w:name="_Toc25659696"/>
      <w:r w:rsidRPr="00574D3F">
        <w:rPr>
          <w:lang w:val="en-US"/>
        </w:rPr>
        <w:t>IVC – Invoice Segment</w:t>
      </w:r>
      <w:bookmarkEnd w:id="165"/>
      <w:bookmarkEnd w:id="166"/>
      <w:bookmarkEnd w:id="167"/>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Invoice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Invoice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Contract/Agreement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12"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Invoice Control</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13"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Invoice Reason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14"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Invoice Type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Invoice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Invoice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 Terms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Organization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Organization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Attention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15"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Last Invoice Indicator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Invoice Booking Period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Origin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Invoice Fixed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lastRenderedPageBreak/>
              <w:t>17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Special Costs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Amount for Doctors Treatment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Responsible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Cost Center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Invoice Prepaid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Total-Amount of VAT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VAT-Rates applied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16"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Benefit Group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Tax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Payer Tax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17"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Tax Status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Payer Tax Status</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Sales Tax ID</w:t>
            </w:r>
          </w:p>
        </w:tc>
      </w:tr>
    </w:tbl>
    <w:p w:rsidR="00BA5082" w:rsidRPr="00574D3F" w:rsidRDefault="00BA5082">
      <w:pPr>
        <w:pStyle w:val="NormalIndented"/>
      </w:pPr>
    </w:p>
    <w:p w:rsidR="00BA5082" w:rsidRPr="00574D3F" w:rsidRDefault="00BA5082" w:rsidP="0033524F">
      <w:pPr>
        <w:pStyle w:val="berschrift4"/>
        <w:numPr>
          <w:ilvl w:val="3"/>
          <w:numId w:val="44"/>
        </w:numPr>
      </w:pPr>
      <w:r w:rsidRPr="00574D3F">
        <w:t>IVC field definitions</w:t>
      </w:r>
      <w:bookmarkStart w:id="168" w:name="_Toc71353580"/>
      <w:bookmarkStart w:id="169" w:name="_Toc71353918"/>
      <w:bookmarkEnd w:id="168"/>
      <w:bookmarkEnd w:id="169"/>
      <w:r w:rsidR="002834E1" w:rsidRPr="00574D3F">
        <w:fldChar w:fldCharType="begin"/>
      </w:r>
      <w:r w:rsidRPr="00574D3F">
        <w:instrText xml:space="preserve"> XE "IVC - data element definitions" </w:instrText>
      </w:r>
      <w:r w:rsidR="002834E1" w:rsidRPr="00574D3F">
        <w:fldChar w:fldCharType="end"/>
      </w:r>
    </w:p>
    <w:p w:rsidR="00BA5082" w:rsidRPr="00574D3F" w:rsidRDefault="00BA5082" w:rsidP="00A17AEC">
      <w:pPr>
        <w:pStyle w:val="berschrift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r w:rsidRPr="00574D3F">
        <w:t xml:space="preserve">   (EI)   01914</w:t>
      </w:r>
    </w:p>
    <w:p w:rsidR="0099294E" w:rsidRDefault="0099294E" w:rsidP="0099294E">
      <w:pPr>
        <w:pStyle w:val="Components"/>
      </w:pPr>
      <w:bookmarkStart w:id="170" w:name="EIComponent"/>
      <w:r>
        <w:t>Components:  &lt;Entity Identifier (ST)&gt; ^ &lt;Namespace ID (IS)&gt; ^ &lt;Universal ID (ST)&gt; ^ &lt;Universal ID Type (ID)&gt;</w:t>
      </w:r>
      <w:bookmarkEnd w:id="170"/>
    </w:p>
    <w:p w:rsidR="00BA5082" w:rsidRPr="00574D3F" w:rsidRDefault="00BA5082">
      <w:pPr>
        <w:pStyle w:val="NormalIndented"/>
        <w:rPr>
          <w:lang w:eastAsia="en-US"/>
        </w:rPr>
      </w:pPr>
      <w:r w:rsidRPr="00574D3F">
        <w:t xml:space="preserve">Definition: </w:t>
      </w:r>
      <w:r w:rsidRPr="00574D3F">
        <w:rPr>
          <w:lang w:eastAsia="en-US"/>
        </w:rPr>
        <w:t>Unique Invoice Number assigned by the Provider Application.</w:t>
      </w:r>
    </w:p>
    <w:p w:rsidR="00BA5082" w:rsidRPr="00574D3F" w:rsidRDefault="00BA5082" w:rsidP="00A17AEC">
      <w:pPr>
        <w:pStyle w:val="berschrift4"/>
      </w:pPr>
      <w:r w:rsidRPr="00574D3F">
        <w:t>IVC-2   Payer Invoice Number</w:t>
      </w:r>
      <w:r w:rsidR="002834E1" w:rsidRPr="00574D3F">
        <w:fldChar w:fldCharType="begin"/>
      </w:r>
      <w:r w:rsidRPr="00574D3F">
        <w:instrText xml:space="preserve"> XE "Payer Invoice Number" </w:instrText>
      </w:r>
      <w:r w:rsidR="002834E1" w:rsidRPr="00574D3F">
        <w:fldChar w:fldCharType="end"/>
      </w:r>
      <w:r w:rsidRPr="00574D3F">
        <w:t xml:space="preserve">   (EI)   01915</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rsidR="00BA5082" w:rsidRPr="00574D3F" w:rsidRDefault="00BA5082" w:rsidP="00A17AEC">
      <w:pPr>
        <w:pStyle w:val="berschrift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r w:rsidRPr="00574D3F">
        <w:t xml:space="preserve">   (EI)   01916</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rsidR="00BA5082" w:rsidRPr="00574D3F" w:rsidRDefault="00BA5082" w:rsidP="00A17AEC">
      <w:pPr>
        <w:pStyle w:val="berschrift4"/>
      </w:pPr>
      <w:r w:rsidRPr="00574D3F">
        <w:t>IVC-4   Invoice Control</w:t>
      </w:r>
      <w:r w:rsidR="002834E1" w:rsidRPr="00574D3F">
        <w:fldChar w:fldCharType="begin"/>
      </w:r>
      <w:r w:rsidRPr="00574D3F">
        <w:instrText xml:space="preserve"> XE "Invoice Control" </w:instrText>
      </w:r>
      <w:r w:rsidR="002834E1" w:rsidRPr="00574D3F">
        <w:fldChar w:fldCharType="end"/>
      </w:r>
      <w:r w:rsidRPr="00574D3F">
        <w:t xml:space="preserve">   (CWE)   01917</w:t>
      </w:r>
    </w:p>
    <w:p w:rsidR="0099294E" w:rsidRDefault="0099294E" w:rsidP="0099294E">
      <w:pPr>
        <w:pStyle w:val="Components"/>
        <w:rPr>
          <w:noProof/>
        </w:rPr>
      </w:pPr>
      <w:bookmarkStart w:id="17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71"/>
    </w:p>
    <w:p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19"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172" w:name="HL70553"/>
      <w:bookmarkEnd w:id="172"/>
    </w:p>
    <w:p w:rsidR="00BA5082" w:rsidRPr="00574D3F" w:rsidRDefault="00BA5082" w:rsidP="00A17AEC">
      <w:pPr>
        <w:pStyle w:val="berschrift4"/>
      </w:pPr>
      <w:r w:rsidRPr="00574D3F">
        <w:lastRenderedPageBreak/>
        <w:t>IVC-5   Invoice Reason</w:t>
      </w:r>
      <w:r w:rsidR="002834E1" w:rsidRPr="00574D3F">
        <w:fldChar w:fldCharType="begin"/>
      </w:r>
      <w:r w:rsidRPr="00574D3F">
        <w:instrText xml:space="preserve"> XE "Invoice Reason" </w:instrText>
      </w:r>
      <w:r w:rsidR="002834E1" w:rsidRPr="00574D3F">
        <w:fldChar w:fldCharType="end"/>
      </w:r>
      <w:r w:rsidRPr="00574D3F">
        <w:t xml:space="preserve">   (CWE)   01918</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0"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173" w:name="HL70554"/>
      <w:bookmarkEnd w:id="173"/>
      <w:r>
        <w:t>.</w:t>
      </w:r>
    </w:p>
    <w:p w:rsidR="00BA5082" w:rsidRPr="00574D3F" w:rsidRDefault="00BA5082" w:rsidP="00A17AEC">
      <w:pPr>
        <w:pStyle w:val="berschrift4"/>
      </w:pPr>
      <w:r w:rsidRPr="00574D3F">
        <w:t>IVC-6   Invoice Type</w:t>
      </w:r>
      <w:r w:rsidR="002834E1" w:rsidRPr="00574D3F">
        <w:fldChar w:fldCharType="begin"/>
      </w:r>
      <w:r w:rsidRPr="00574D3F">
        <w:instrText xml:space="preserve"> XE "Invoice Type" </w:instrText>
      </w:r>
      <w:r w:rsidR="002834E1" w:rsidRPr="00574D3F">
        <w:fldChar w:fldCharType="end"/>
      </w:r>
      <w:r w:rsidRPr="00574D3F">
        <w:t xml:space="preserve">   (CWE)   01919</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1" w:anchor="HL70555" w:history="1">
        <w:r w:rsidRPr="00574D3F">
          <w:rPr>
            <w:rStyle w:val="HyperlinkText"/>
          </w:rPr>
          <w:t>User-defined Table 0555 – Invoice Type</w:t>
        </w:r>
      </w:hyperlink>
      <w:r w:rsidRPr="00574D3F">
        <w:t xml:space="preserve"> </w:t>
      </w:r>
      <w:bookmarkStart w:id="174" w:name="HL70555"/>
      <w:bookmarkEnd w:id="174"/>
      <w:r>
        <w:t xml:space="preserve">in Chapter 2C, Code Tables, </w:t>
      </w:r>
      <w:r w:rsidRPr="00574D3F">
        <w:t>for suggested values</w:t>
      </w:r>
      <w:r>
        <w:t>.</w:t>
      </w:r>
    </w:p>
    <w:p w:rsidR="00BA5082" w:rsidRPr="00574D3F" w:rsidRDefault="00BA5082" w:rsidP="00A17AEC">
      <w:pPr>
        <w:pStyle w:val="berschrift4"/>
      </w:pPr>
      <w:r w:rsidRPr="00574D3F">
        <w:t>IVC-7   Invoice Date/Time</w:t>
      </w:r>
      <w:r w:rsidR="002834E1" w:rsidRPr="00574D3F">
        <w:fldChar w:fldCharType="begin"/>
      </w:r>
      <w:r w:rsidRPr="00574D3F">
        <w:instrText xml:space="preserve"> XE "Invoice Date/Time" </w:instrText>
      </w:r>
      <w:r w:rsidR="002834E1" w:rsidRPr="00574D3F">
        <w:fldChar w:fldCharType="end"/>
      </w:r>
      <w:r w:rsidRPr="00574D3F">
        <w:t xml:space="preserve">   (DTM)   01920</w:t>
      </w:r>
    </w:p>
    <w:p w:rsidR="00BA5082" w:rsidRPr="00574D3F" w:rsidRDefault="00BA5082">
      <w:pPr>
        <w:pStyle w:val="NormalIndented"/>
        <w:rPr>
          <w:lang w:eastAsia="en-US"/>
        </w:rPr>
      </w:pPr>
      <w:r w:rsidRPr="00574D3F">
        <w:t xml:space="preserve">Definition: </w:t>
      </w:r>
      <w:r w:rsidRPr="00574D3F">
        <w:rPr>
          <w:lang w:eastAsia="en-US"/>
        </w:rPr>
        <w:t>Date Invoice was created.</w:t>
      </w:r>
    </w:p>
    <w:p w:rsidR="00BA5082" w:rsidRPr="00574D3F" w:rsidRDefault="00BA5082" w:rsidP="00A17AEC">
      <w:pPr>
        <w:pStyle w:val="berschrift4"/>
      </w:pPr>
      <w:r w:rsidRPr="00574D3F">
        <w:t>IVC-8   Invoice Amount</w:t>
      </w:r>
      <w:r w:rsidR="002834E1" w:rsidRPr="00574D3F">
        <w:fldChar w:fldCharType="begin"/>
      </w:r>
      <w:r w:rsidRPr="00574D3F">
        <w:instrText xml:space="preserve"> XE "Invoice Amount" </w:instrText>
      </w:r>
      <w:r w:rsidR="002834E1" w:rsidRPr="00574D3F">
        <w:fldChar w:fldCharType="end"/>
      </w:r>
      <w:r w:rsidRPr="00574D3F">
        <w:t xml:space="preserve">   (CP)   01921</w:t>
      </w:r>
    </w:p>
    <w:p w:rsidR="0099294E" w:rsidRDefault="0099294E" w:rsidP="0099294E">
      <w:pPr>
        <w:pStyle w:val="Components"/>
      </w:pPr>
      <w:bookmarkStart w:id="175" w:name="CPComponent"/>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5"/>
    </w:p>
    <w:p w:rsidR="00BA5082" w:rsidRPr="00574D3F" w:rsidRDefault="00BA5082">
      <w:pPr>
        <w:pStyle w:val="NormalIndented"/>
        <w:rPr>
          <w:lang w:eastAsia="en-US"/>
        </w:rPr>
      </w:pPr>
      <w:r w:rsidRPr="00574D3F">
        <w:t xml:space="preserve">Definition: </w:t>
      </w:r>
      <w:r w:rsidRPr="00574D3F">
        <w:rPr>
          <w:lang w:eastAsia="en-US"/>
        </w:rPr>
        <w:t>Sum total of Product/Service Billed Amount on PSL for all Product/Service Line Items for this Invoice.</w:t>
      </w:r>
    </w:p>
    <w:p w:rsidR="00BA5082" w:rsidRPr="00574D3F" w:rsidRDefault="00BA5082" w:rsidP="00A17AEC">
      <w:pPr>
        <w:pStyle w:val="berschrift4"/>
      </w:pPr>
      <w:r w:rsidRPr="00574D3F">
        <w:t>IVC-9   Payment Terms</w:t>
      </w:r>
      <w:r w:rsidR="002834E1" w:rsidRPr="00574D3F">
        <w:fldChar w:fldCharType="begin"/>
      </w:r>
      <w:r w:rsidRPr="00574D3F">
        <w:instrText xml:space="preserve"> XE "Payment Terms" </w:instrText>
      </w:r>
      <w:r w:rsidR="002834E1" w:rsidRPr="00574D3F">
        <w:fldChar w:fldCharType="end"/>
      </w:r>
      <w:r w:rsidRPr="00574D3F">
        <w:t xml:space="preserve">   (ST)   01922</w:t>
      </w:r>
    </w:p>
    <w:p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rsidR="00BA5082" w:rsidRPr="00574D3F" w:rsidRDefault="00BA5082" w:rsidP="00A17AEC">
      <w:pPr>
        <w:pStyle w:val="berschrift4"/>
      </w:pPr>
      <w:r w:rsidRPr="00574D3F">
        <w:lastRenderedPageBreak/>
        <w:t>IVC-10   Provider Organization</w:t>
      </w:r>
      <w:r w:rsidR="002834E1" w:rsidRPr="00574D3F">
        <w:fldChar w:fldCharType="begin"/>
      </w:r>
      <w:r w:rsidRPr="00574D3F">
        <w:instrText xml:space="preserve"> XE "Provider Organization" </w:instrText>
      </w:r>
      <w:r w:rsidR="002834E1" w:rsidRPr="00574D3F">
        <w:fldChar w:fldCharType="end"/>
      </w:r>
      <w:r w:rsidRPr="00574D3F">
        <w:t xml:space="preserve">   (XON)   01923</w:t>
      </w:r>
    </w:p>
    <w:p w:rsidR="0099294E" w:rsidRDefault="0099294E" w:rsidP="0099294E">
      <w:pPr>
        <w:pStyle w:val="Components"/>
      </w:pPr>
      <w:bookmarkStart w:id="17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bookmarkEnd w:id="176"/>
    </w:p>
    <w:p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rsidR="00BA5082" w:rsidRPr="00574D3F" w:rsidRDefault="00BA5082" w:rsidP="00A17AEC">
      <w:pPr>
        <w:pStyle w:val="berschrift4"/>
      </w:pPr>
      <w:r w:rsidRPr="00574D3F">
        <w:t>IVC-11   Payer Organization</w:t>
      </w:r>
      <w:r w:rsidR="002834E1" w:rsidRPr="00574D3F">
        <w:fldChar w:fldCharType="begin"/>
      </w:r>
      <w:r w:rsidRPr="00574D3F">
        <w:instrText xml:space="preserve"> XE "Payer Organization" </w:instrText>
      </w:r>
      <w:r w:rsidR="002834E1" w:rsidRPr="00574D3F">
        <w:fldChar w:fldCharType="end"/>
      </w:r>
      <w:r w:rsidRPr="00574D3F">
        <w:t xml:space="preserve">   (XON)   01924</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rsidR="00BA5082" w:rsidRPr="00574D3F" w:rsidRDefault="00BA5082" w:rsidP="00A17AEC">
      <w:pPr>
        <w:pStyle w:val="berschrift4"/>
      </w:pPr>
      <w:r w:rsidRPr="00574D3F">
        <w:lastRenderedPageBreak/>
        <w:t>IVC-12   Attention</w:t>
      </w:r>
      <w:r w:rsidR="002834E1" w:rsidRPr="00574D3F">
        <w:fldChar w:fldCharType="begin"/>
      </w:r>
      <w:r w:rsidRPr="00574D3F">
        <w:instrText xml:space="preserve"> XE "Attention" </w:instrText>
      </w:r>
      <w:r w:rsidR="002834E1" w:rsidRPr="00574D3F">
        <w:fldChar w:fldCharType="end"/>
      </w:r>
      <w:r w:rsidRPr="00574D3F">
        <w:t xml:space="preserve">   (XCN)   01925</w:t>
      </w:r>
    </w:p>
    <w:p w:rsidR="0099294E" w:rsidRDefault="0099294E" w:rsidP="0099294E">
      <w:pPr>
        <w:pStyle w:val="Components"/>
      </w:pPr>
      <w:bookmarkStart w:id="17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7"/>
    </w:p>
    <w:p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rsidR="00BA5082" w:rsidRPr="00574D3F" w:rsidRDefault="00BA5082" w:rsidP="00A17AEC">
      <w:pPr>
        <w:pStyle w:val="berschrift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r w:rsidRPr="00574D3F">
        <w:t xml:space="preserve">   (ID)   01926</w:t>
      </w:r>
    </w:p>
    <w:p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2" w:anchor="HL70136" w:history="1">
        <w:r w:rsidRPr="00574D3F">
          <w:rPr>
            <w:rStyle w:val="HyperlinkText"/>
          </w:rPr>
          <w:t>HL7 Table 0136 – Yes/No Indicator</w:t>
        </w:r>
      </w:hyperlink>
      <w:r w:rsidRPr="00574D3F">
        <w:t xml:space="preserve"> for suggested values.</w:t>
      </w:r>
    </w:p>
    <w:p w:rsidR="00BA5082" w:rsidRPr="00574D3F" w:rsidRDefault="00BA5082" w:rsidP="00A17AEC">
      <w:pPr>
        <w:pStyle w:val="berschrift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r w:rsidRPr="00574D3F">
        <w:t xml:space="preserve">   (DTM)   01927</w:t>
      </w:r>
    </w:p>
    <w:p w:rsidR="00BA5082" w:rsidRPr="00574D3F" w:rsidRDefault="00BA5082">
      <w:pPr>
        <w:pStyle w:val="NormalIndented"/>
      </w:pPr>
      <w:r w:rsidRPr="00574D3F">
        <w:t>Definition: Period in which the invoice must be booked.</w:t>
      </w:r>
    </w:p>
    <w:p w:rsidR="00BA5082" w:rsidRPr="00574D3F" w:rsidRDefault="00BA5082" w:rsidP="00A17AEC">
      <w:pPr>
        <w:pStyle w:val="berschrift4"/>
      </w:pPr>
      <w:r w:rsidRPr="00574D3F">
        <w:t>IVC-15   Origin</w:t>
      </w:r>
      <w:r w:rsidR="002834E1" w:rsidRPr="00574D3F">
        <w:fldChar w:fldCharType="begin"/>
      </w:r>
      <w:r w:rsidRPr="00574D3F">
        <w:instrText xml:space="preserve"> XE "Origin" </w:instrText>
      </w:r>
      <w:r w:rsidR="002834E1" w:rsidRPr="00574D3F">
        <w:fldChar w:fldCharType="end"/>
      </w:r>
      <w:r w:rsidRPr="00574D3F">
        <w:t xml:space="preserve">   (ST)   01928</w:t>
      </w:r>
    </w:p>
    <w:p w:rsidR="00BA5082" w:rsidRPr="00574D3F" w:rsidRDefault="00BA5082">
      <w:pPr>
        <w:pStyle w:val="NormalIndented"/>
      </w:pPr>
      <w:r w:rsidRPr="00574D3F">
        <w:t>Definition: Responsible Person for this specific invoice. For more structured output use CTD-Segment instead.</w:t>
      </w:r>
    </w:p>
    <w:p w:rsidR="00BA5082" w:rsidRPr="00574D3F" w:rsidRDefault="00BA5082" w:rsidP="00A17AEC">
      <w:pPr>
        <w:pStyle w:val="berschrift4"/>
      </w:pPr>
      <w:r w:rsidRPr="00574D3F">
        <w:t>IVC-16   Invoice Fixed Amount</w:t>
      </w:r>
      <w:r w:rsidR="002834E1" w:rsidRPr="00574D3F">
        <w:fldChar w:fldCharType="begin"/>
      </w:r>
      <w:r w:rsidRPr="00574D3F">
        <w:instrText xml:space="preserve"> XE "Invoice Fixed Amount" </w:instrText>
      </w:r>
      <w:r w:rsidR="002834E1" w:rsidRPr="00574D3F">
        <w:fldChar w:fldCharType="end"/>
      </w:r>
      <w:r w:rsidRPr="00574D3F">
        <w:t xml:space="preserve">   (CP)   01929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Fixed Amount for this invoice.</w:t>
      </w:r>
    </w:p>
    <w:p w:rsidR="00BA5082" w:rsidRPr="00574D3F" w:rsidRDefault="00BA5082" w:rsidP="00A17AEC">
      <w:pPr>
        <w:pStyle w:val="berschrift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r w:rsidRPr="00574D3F">
        <w:t xml:space="preserve">   (CP)   01930</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Special costs for this invoice.</w:t>
      </w:r>
    </w:p>
    <w:p w:rsidR="00BA5082" w:rsidRPr="00574D3F" w:rsidRDefault="00BA5082" w:rsidP="00A17AEC">
      <w:pPr>
        <w:pStyle w:val="berschrift4"/>
      </w:pPr>
      <w:r w:rsidRPr="00574D3F">
        <w:lastRenderedPageBreak/>
        <w:t>IVC-18   Amount for Doctors Treatment</w:t>
      </w:r>
      <w:r w:rsidR="002834E1" w:rsidRPr="00574D3F">
        <w:fldChar w:fldCharType="begin"/>
      </w:r>
      <w:r w:rsidRPr="00574D3F">
        <w:instrText xml:space="preserve"> XE "Amount for Doctors Treatment" </w:instrText>
      </w:r>
      <w:r w:rsidR="002834E1" w:rsidRPr="00574D3F">
        <w:fldChar w:fldCharType="end"/>
      </w:r>
      <w:r w:rsidRPr="00574D3F">
        <w:t xml:space="preserve">   (CP)   01931</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Special amount for doctor's treatment.</w:t>
      </w:r>
    </w:p>
    <w:p w:rsidR="00BA5082" w:rsidRPr="00574D3F" w:rsidRDefault="00BA5082" w:rsidP="00A17AEC">
      <w:pPr>
        <w:pStyle w:val="berschrift4"/>
      </w:pPr>
      <w:r w:rsidRPr="00574D3F">
        <w:t>IVC-19   Responsible Physician</w:t>
      </w:r>
      <w:r w:rsidR="002834E1" w:rsidRPr="00574D3F">
        <w:fldChar w:fldCharType="begin"/>
      </w:r>
      <w:r w:rsidRPr="00574D3F">
        <w:instrText xml:space="preserve"> XE "Responsible Physician" </w:instrText>
      </w:r>
      <w:r w:rsidR="002834E1" w:rsidRPr="00574D3F">
        <w:fldChar w:fldCharType="end"/>
      </w:r>
      <w:r w:rsidRPr="00574D3F">
        <w:t xml:space="preserve">   (XCN)   01932</w:t>
      </w:r>
    </w:p>
    <w:p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Doctor who is responsible for this invoice.</w:t>
      </w:r>
    </w:p>
    <w:p w:rsidR="00BA5082" w:rsidRPr="00574D3F" w:rsidRDefault="00BA5082" w:rsidP="00A17AEC">
      <w:pPr>
        <w:pStyle w:val="berschrift4"/>
      </w:pPr>
      <w:r w:rsidRPr="00574D3F">
        <w:t>IVC-20   Cost Center</w:t>
      </w:r>
      <w:r w:rsidR="002834E1" w:rsidRPr="00574D3F">
        <w:fldChar w:fldCharType="begin"/>
      </w:r>
      <w:r w:rsidRPr="00574D3F">
        <w:instrText xml:space="preserve"> XE "Cost Center" </w:instrText>
      </w:r>
      <w:r w:rsidR="002834E1" w:rsidRPr="00574D3F">
        <w:fldChar w:fldCharType="end"/>
      </w:r>
      <w:r w:rsidRPr="00574D3F">
        <w:t xml:space="preserve">   (CX)   01933</w:t>
      </w:r>
    </w:p>
    <w:p w:rsidR="0099294E" w:rsidRDefault="0099294E" w:rsidP="0099294E">
      <w:pPr>
        <w:pStyle w:val="Components"/>
      </w:pPr>
      <w:bookmarkStart w:id="17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8"/>
    </w:p>
    <w:p w:rsidR="00BA5082" w:rsidRPr="00574D3F" w:rsidRDefault="00BA5082">
      <w:pPr>
        <w:pStyle w:val="NormalIndented"/>
      </w:pPr>
      <w:r w:rsidRPr="00574D3F">
        <w:lastRenderedPageBreak/>
        <w:t xml:space="preserve">Definition: Cost centers are organizational units or activities that provide goods and services. In this context, it would be the department which delivered the Service/Product Line Item, e.g., Radiology, Emergency Room. </w:t>
      </w:r>
    </w:p>
    <w:p w:rsidR="00BA5082" w:rsidRPr="00574D3F" w:rsidRDefault="00BA5082" w:rsidP="00A17AEC">
      <w:pPr>
        <w:pStyle w:val="berschrift4"/>
      </w:pPr>
      <w:r w:rsidRPr="00574D3F">
        <w:t>IVC-21   Invoice Prepaid Amount</w:t>
      </w:r>
      <w:r w:rsidR="002834E1" w:rsidRPr="00574D3F">
        <w:fldChar w:fldCharType="begin"/>
      </w:r>
      <w:r w:rsidRPr="00574D3F">
        <w:instrText xml:space="preserve"> XE "Invoice prepaid amount" </w:instrText>
      </w:r>
      <w:r w:rsidR="002834E1" w:rsidRPr="00574D3F">
        <w:fldChar w:fldCharType="end"/>
      </w:r>
      <w:r w:rsidRPr="00574D3F">
        <w:t xml:space="preserve">   (CP)   01934</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Deposit paid to the service Provider prior to admission</w:t>
      </w:r>
    </w:p>
    <w:p w:rsidR="00BA5082" w:rsidRPr="00574D3F" w:rsidRDefault="00BA5082" w:rsidP="00A17AEC">
      <w:pPr>
        <w:pStyle w:val="berschrift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(CP)   01935</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of Invoice without the prepaid deposit (IV-8 minus IVC-21).</w:t>
      </w:r>
    </w:p>
    <w:p w:rsidR="00BA5082" w:rsidRPr="00574D3F" w:rsidRDefault="00BA5082" w:rsidP="000C24A0">
      <w:pPr>
        <w:pStyle w:val="berschrift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r w:rsidRPr="00574D3F">
        <w:t xml:space="preserve">   (CP)   01936</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of VAT included in the Total Invoice Amount (IVC-8)</w:t>
      </w:r>
    </w:p>
    <w:p w:rsidR="00BA5082" w:rsidRPr="00574D3F" w:rsidRDefault="00BA5082" w:rsidP="00A17AEC">
      <w:pPr>
        <w:pStyle w:val="berschrift4"/>
      </w:pPr>
      <w:r w:rsidRPr="00574D3F">
        <w:lastRenderedPageBreak/>
        <w:t>IVC-24   VAT-Rates applied</w:t>
      </w:r>
      <w:r w:rsidR="002834E1" w:rsidRPr="00574D3F">
        <w:fldChar w:fldCharType="begin"/>
      </w:r>
      <w:r w:rsidRPr="00574D3F">
        <w:instrText xml:space="preserve"> XE "VAT-Rates" </w:instrText>
      </w:r>
      <w:r w:rsidR="002834E1" w:rsidRPr="00574D3F">
        <w:fldChar w:fldCharType="end"/>
      </w:r>
      <w:r w:rsidRPr="00574D3F">
        <w:t xml:space="preserve">   (NM)   01937</w:t>
      </w:r>
    </w:p>
    <w:p w:rsidR="00BA5082" w:rsidRPr="00574D3F" w:rsidRDefault="00BA5082">
      <w:pPr>
        <w:pStyle w:val="NormalIndented"/>
      </w:pPr>
      <w:r w:rsidRPr="00574D3F">
        <w:t>Definition: Applied VAT Rates on Invoice. Multiple VAT-rates may be applied according to the type of service</w:t>
      </w:r>
    </w:p>
    <w:p w:rsidR="00BA5082" w:rsidRPr="00574D3F" w:rsidRDefault="00BA5082" w:rsidP="00A17AEC">
      <w:pPr>
        <w:pStyle w:val="berschrift4"/>
      </w:pPr>
      <w:r w:rsidRPr="00574D3F">
        <w:t>IVC-25   Benefit group</w:t>
      </w:r>
      <w:r w:rsidR="002834E1" w:rsidRPr="00574D3F">
        <w:fldChar w:fldCharType="begin"/>
      </w:r>
      <w:r w:rsidRPr="00574D3F">
        <w:instrText xml:space="preserve"> XE "Benefit group" </w:instrText>
      </w:r>
      <w:r w:rsidR="002834E1" w:rsidRPr="00574D3F">
        <w:fldChar w:fldCharType="end"/>
      </w:r>
      <w:r w:rsidRPr="00574D3F">
        <w:t xml:space="preserve">  (CWE)   01938</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3"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rsidR="00BA5082" w:rsidRPr="00574D3F" w:rsidRDefault="00BA5082" w:rsidP="00A17AEC">
      <w:pPr>
        <w:pStyle w:val="berschrift4"/>
      </w:pPr>
      <w:bookmarkStart w:id="179" w:name="HL70556"/>
      <w:bookmarkEnd w:id="179"/>
      <w:r w:rsidRPr="00574D3F">
        <w:t>IVC-26   Provider Tax ID</w:t>
      </w:r>
      <w:r w:rsidR="002834E1" w:rsidRPr="00574D3F">
        <w:fldChar w:fldCharType="begin"/>
      </w:r>
      <w:r w:rsidRPr="00574D3F">
        <w:instrText xml:space="preserve"> XE "Provider Tax ID" </w:instrText>
      </w:r>
      <w:r w:rsidR="002834E1" w:rsidRPr="00574D3F">
        <w:fldChar w:fldCharType="end"/>
      </w:r>
      <w:r w:rsidRPr="00574D3F">
        <w:t xml:space="preserve">   (ST)   02038</w:t>
      </w:r>
    </w:p>
    <w:p w:rsidR="00BA5082" w:rsidRPr="00574D3F" w:rsidRDefault="00BA5082">
      <w:pPr>
        <w:pStyle w:val="NormalIndented"/>
      </w:pPr>
      <w:r w:rsidRPr="00574D3F">
        <w:t>Definition:  The Tax ID of the Provider (general Tax identification number or VAT number).</w:t>
      </w:r>
    </w:p>
    <w:p w:rsidR="00BA5082" w:rsidRPr="00574D3F" w:rsidRDefault="00BA5082" w:rsidP="00A17AEC">
      <w:pPr>
        <w:pStyle w:val="berschrift4"/>
      </w:pPr>
      <w:r w:rsidRPr="00574D3F">
        <w:t>IVC-27   Payer Tax ID</w:t>
      </w:r>
      <w:r w:rsidR="002834E1" w:rsidRPr="00574D3F">
        <w:fldChar w:fldCharType="begin"/>
      </w:r>
      <w:r w:rsidRPr="00574D3F">
        <w:instrText xml:space="preserve"> XE "Payer Tax ID" </w:instrText>
      </w:r>
      <w:r w:rsidR="002834E1" w:rsidRPr="00574D3F">
        <w:fldChar w:fldCharType="end"/>
      </w:r>
      <w:r w:rsidRPr="00574D3F">
        <w:t xml:space="preserve">   (</w:t>
      </w:r>
      <w:r>
        <w:t>ST</w:t>
      </w:r>
      <w:r w:rsidRPr="00574D3F">
        <w:t>)   02039</w:t>
      </w:r>
    </w:p>
    <w:p w:rsidR="00BA5082" w:rsidRPr="00574D3F" w:rsidRDefault="00BA5082">
      <w:pPr>
        <w:pStyle w:val="NormalIndented"/>
      </w:pPr>
      <w:r w:rsidRPr="00574D3F">
        <w:t>Definition: The Tax ID of the Payer (general Tax identification number or VAT number)</w:t>
      </w:r>
    </w:p>
    <w:p w:rsidR="00BA5082" w:rsidRPr="00574D3F" w:rsidRDefault="00BA5082" w:rsidP="00A17AEC">
      <w:pPr>
        <w:pStyle w:val="berschrift4"/>
      </w:pPr>
      <w:r w:rsidRPr="00574D3F">
        <w:t>IVC-28   Provider Tax Status</w:t>
      </w:r>
      <w:r w:rsidR="002834E1" w:rsidRPr="00574D3F">
        <w:fldChar w:fldCharType="begin"/>
      </w:r>
      <w:r w:rsidRPr="00574D3F">
        <w:instrText xml:space="preserve"> XE "Provider Tax status" </w:instrText>
      </w:r>
      <w:r w:rsidR="002834E1" w:rsidRPr="00574D3F">
        <w:fldChar w:fldCharType="end"/>
      </w:r>
      <w:r w:rsidRPr="00574D3F">
        <w:t xml:space="preserve">   (CWE)   02040</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4"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180" w:name="HL70572"/>
      <w:bookmarkEnd w:id="180"/>
    </w:p>
    <w:p w:rsidR="00BA5082" w:rsidRPr="00574D3F" w:rsidRDefault="00BA5082" w:rsidP="00A17AEC">
      <w:pPr>
        <w:pStyle w:val="berschrift4"/>
      </w:pPr>
      <w:r w:rsidRPr="00574D3F">
        <w:t>IVC-29   Payer Tax Status</w:t>
      </w:r>
      <w:r w:rsidR="002834E1" w:rsidRPr="00574D3F">
        <w:fldChar w:fldCharType="begin"/>
      </w:r>
      <w:r w:rsidRPr="00574D3F">
        <w:instrText xml:space="preserve"> XE "Payer Tax status" </w:instrText>
      </w:r>
      <w:r w:rsidR="002834E1" w:rsidRPr="00574D3F">
        <w:fldChar w:fldCharType="end"/>
      </w:r>
      <w:r w:rsidRPr="00574D3F">
        <w:t xml:space="preserve">   (CWE)   02041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rsidR="00BA5082" w:rsidRPr="00574D3F" w:rsidRDefault="00BA5082" w:rsidP="00A17AEC">
      <w:pPr>
        <w:pStyle w:val="berschrift4"/>
      </w:pPr>
      <w:r w:rsidRPr="00574D3F">
        <w:t>IVC-30   Sales Tax ID</w:t>
      </w:r>
      <w:r w:rsidR="002834E1" w:rsidRPr="00574D3F">
        <w:fldChar w:fldCharType="begin"/>
      </w:r>
      <w:r w:rsidRPr="00574D3F">
        <w:instrText xml:space="preserve"> XE "Sales Tax ID" </w:instrText>
      </w:r>
      <w:r w:rsidR="002834E1" w:rsidRPr="00574D3F">
        <w:fldChar w:fldCharType="end"/>
      </w:r>
      <w:r w:rsidRPr="00574D3F">
        <w:t xml:space="preserve">   (ST)   02042</w:t>
      </w:r>
    </w:p>
    <w:p w:rsidR="00BA5082" w:rsidRPr="00574D3F" w:rsidRDefault="00BA5082">
      <w:pPr>
        <w:pStyle w:val="NormalIndented"/>
      </w:pPr>
      <w:r w:rsidRPr="00574D3F">
        <w:t>Definition: The Tax ID specific to Sales Tax</w:t>
      </w:r>
    </w:p>
    <w:p w:rsidR="00BA5082" w:rsidRPr="00574D3F" w:rsidRDefault="00BA5082" w:rsidP="0033524F">
      <w:pPr>
        <w:pStyle w:val="berschrift3"/>
      </w:pPr>
      <w:bookmarkStart w:id="181" w:name="_Toc39388084"/>
      <w:bookmarkStart w:id="182" w:name="_Toc531171176"/>
      <w:bookmarkStart w:id="183" w:name="_Toc25659697"/>
      <w:r w:rsidRPr="00574D3F">
        <w:lastRenderedPageBreak/>
        <w:t>PYE – Payee Information Segment</w:t>
      </w:r>
      <w:bookmarkEnd w:id="181"/>
      <w:bookmarkEnd w:id="182"/>
      <w:bookmarkEnd w:id="183"/>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rsidR="00BA5082" w:rsidRPr="00574D3F" w:rsidRDefault="00BA5082">
      <w:pPr>
        <w:pStyle w:val="NormalIndented"/>
      </w:pPr>
      <w:r w:rsidRPr="00574D3F">
        <w:t>This segment is used to define payee information.</w:t>
      </w:r>
    </w:p>
    <w:p w:rsidR="00BA5082" w:rsidRPr="00574D3F" w:rsidRDefault="00BA5082">
      <w:pPr>
        <w:pStyle w:val="AttributeTableCaption"/>
      </w:pPr>
      <w:r w:rsidRPr="00574D3F">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Set ID – PYE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26"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Type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27"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Relationship to Invoice (Patient)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Identification List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Person Name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Address</w:t>
            </w:r>
          </w:p>
        </w:tc>
      </w:tr>
      <w:tr w:rsidR="00BA5082"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1C1AC8">
            <w:pPr>
              <w:pStyle w:val="AttributeTableBody"/>
              <w:rPr>
                <w:rStyle w:val="HyperlinkTable"/>
              </w:rPr>
            </w:pPr>
            <w:hyperlink r:id="rId28"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rPr>
                <w:lang w:eastAsia="en-US"/>
              </w:rPr>
              <w:t>Payment Method</w:t>
            </w:r>
          </w:p>
        </w:tc>
      </w:tr>
    </w:tbl>
    <w:p w:rsidR="00BA5082" w:rsidRPr="00574D3F" w:rsidRDefault="00BA5082" w:rsidP="00A17AEC">
      <w:pPr>
        <w:pStyle w:val="berschrift4"/>
      </w:pPr>
      <w:r w:rsidRPr="00574D3F">
        <w:t>PYE field definitions</w:t>
      </w:r>
      <w:bookmarkStart w:id="184" w:name="_Toc71353607"/>
      <w:bookmarkStart w:id="185" w:name="_Toc71353945"/>
      <w:bookmarkEnd w:id="184"/>
      <w:bookmarkEnd w:id="185"/>
      <w:r w:rsidR="002834E1" w:rsidRPr="00574D3F">
        <w:fldChar w:fldCharType="begin"/>
      </w:r>
      <w:r w:rsidRPr="00574D3F">
        <w:instrText xml:space="preserve"> XE "PYE - data element definitions" </w:instrText>
      </w:r>
      <w:r w:rsidR="002834E1" w:rsidRPr="00574D3F">
        <w:fldChar w:fldCharType="end"/>
      </w:r>
    </w:p>
    <w:p w:rsidR="00BA5082" w:rsidRPr="00574D3F" w:rsidRDefault="00BA5082" w:rsidP="00A17AEC">
      <w:pPr>
        <w:pStyle w:val="berschrift4"/>
      </w:pPr>
      <w:r w:rsidRPr="00574D3F">
        <w:t>PYE-1   Set ID – PYE</w:t>
      </w:r>
      <w:r w:rsidR="002834E1" w:rsidRPr="00574D3F">
        <w:fldChar w:fldCharType="begin"/>
      </w:r>
      <w:r w:rsidRPr="00574D3F">
        <w:instrText xml:space="preserve"> XE "Set ID – PYE" </w:instrText>
      </w:r>
      <w:r w:rsidR="002834E1" w:rsidRPr="00574D3F">
        <w:fldChar w:fldCharType="end"/>
      </w:r>
      <w:r w:rsidRPr="00574D3F">
        <w:t xml:space="preserve">   (SI)   01939</w:t>
      </w:r>
    </w:p>
    <w:p w:rsidR="00BA5082" w:rsidRPr="00574D3F" w:rsidRDefault="00BA5082">
      <w:pPr>
        <w:pStyle w:val="NormalIndented"/>
        <w:rPr>
          <w:lang w:eastAsia="en-US"/>
        </w:rPr>
      </w:pPr>
      <w:r w:rsidRPr="00574D3F">
        <w:t xml:space="preserve">Definition: </w:t>
      </w:r>
      <w:r w:rsidRPr="00574D3F">
        <w:rPr>
          <w:lang w:eastAsia="en-US"/>
        </w:rPr>
        <w:t>Sequence Number.</w:t>
      </w:r>
    </w:p>
    <w:p w:rsidR="00BA5082" w:rsidRPr="00574D3F" w:rsidRDefault="00BA5082" w:rsidP="00A17AEC">
      <w:pPr>
        <w:pStyle w:val="berschrift4"/>
      </w:pPr>
      <w:bookmarkStart w:id="186" w:name="_PYE-2_Payee_Type____(IS)___01940"/>
      <w:bookmarkEnd w:id="186"/>
      <w:r w:rsidRPr="00574D3F">
        <w:t>PYE-2   Payee Type</w:t>
      </w:r>
      <w:r w:rsidR="002834E1" w:rsidRPr="00574D3F">
        <w:fldChar w:fldCharType="begin"/>
      </w:r>
      <w:r w:rsidRPr="00574D3F">
        <w:instrText xml:space="preserve"> XE "Payee Type" </w:instrText>
      </w:r>
      <w:r w:rsidR="002834E1" w:rsidRPr="00574D3F">
        <w:fldChar w:fldCharType="end"/>
      </w:r>
      <w:r w:rsidRPr="00574D3F">
        <w:t xml:space="preserve">   (CWE)   01940</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29"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rsidR="00BA5082" w:rsidRPr="00574D3F" w:rsidRDefault="00BA5082" w:rsidP="00A17AEC">
      <w:pPr>
        <w:pStyle w:val="berschrift4"/>
      </w:pPr>
      <w:bookmarkStart w:id="187" w:name="HL70557"/>
      <w:bookmarkStart w:id="188" w:name="_PYE-3_Payee_Relationship_to_Invoice"/>
      <w:bookmarkEnd w:id="187"/>
      <w:bookmarkEnd w:id="188"/>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r w:rsidRPr="00574D3F">
        <w:t xml:space="preserve">   (CWE)   01941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Conditional or empty: if Payee Type in list ("PERS", "PPER"), then Required, else Not Permitted.</w:t>
      </w:r>
    </w:p>
    <w:p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0"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rsidR="00BA5082" w:rsidRPr="00574D3F" w:rsidRDefault="00BA5082" w:rsidP="00A17AEC">
      <w:pPr>
        <w:pStyle w:val="berschrift4"/>
      </w:pPr>
      <w:bookmarkStart w:id="189" w:name="HL70558"/>
      <w:bookmarkEnd w:id="189"/>
      <w:r w:rsidRPr="00574D3F">
        <w:lastRenderedPageBreak/>
        <w:t>PYE-4   Payee Identification List</w:t>
      </w:r>
      <w:r w:rsidR="002834E1" w:rsidRPr="00574D3F">
        <w:fldChar w:fldCharType="begin"/>
      </w:r>
      <w:r w:rsidRPr="00574D3F">
        <w:instrText xml:space="preserve"> XE "Payee Identification List" </w:instrText>
      </w:r>
      <w:r w:rsidR="002834E1" w:rsidRPr="00574D3F">
        <w:fldChar w:fldCharType="end"/>
      </w:r>
      <w:r w:rsidRPr="00574D3F">
        <w:t xml:space="preserve">   (XON)   01942</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 xml:space="preserve">Definition: </w:t>
      </w:r>
      <w:r w:rsidRPr="00574D3F">
        <w:rPr>
          <w:lang w:eastAsia="en-US"/>
        </w:rPr>
        <w:t>Conditional or empty: if Payee Type in list ("PPER", "ORG"), then Required, else Not Permitted.</w:t>
      </w:r>
    </w:p>
    <w:p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rsidR="00BA5082" w:rsidRPr="00574D3F" w:rsidRDefault="00BA5082" w:rsidP="00A17AEC">
      <w:pPr>
        <w:pStyle w:val="berschrift4"/>
      </w:pPr>
      <w:r w:rsidRPr="00574D3F">
        <w:t>PYE-5   Payee Person Name</w:t>
      </w:r>
      <w:r w:rsidR="002834E1" w:rsidRPr="00574D3F">
        <w:fldChar w:fldCharType="begin"/>
      </w:r>
      <w:r w:rsidRPr="00574D3F">
        <w:instrText xml:space="preserve"> XE "Payee Person Name" </w:instrText>
      </w:r>
      <w:r w:rsidR="002834E1" w:rsidRPr="00574D3F">
        <w:fldChar w:fldCharType="end"/>
      </w:r>
      <w:r w:rsidRPr="00574D3F">
        <w:t xml:space="preserve">   (XPN)   01943</w:t>
      </w:r>
    </w:p>
    <w:p w:rsidR="0099294E" w:rsidRDefault="0099294E" w:rsidP="0099294E">
      <w:pPr>
        <w:pStyle w:val="Components"/>
      </w:pPr>
      <w:bookmarkStart w:id="19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0"/>
    </w:p>
    <w:p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rsidR="00BA5082" w:rsidRPr="00574D3F" w:rsidRDefault="00BA5082" w:rsidP="00A17AEC">
      <w:pPr>
        <w:pStyle w:val="berschrift4"/>
      </w:pPr>
      <w:r w:rsidRPr="00574D3F">
        <w:lastRenderedPageBreak/>
        <w:t>PYE-6   Payee Address</w:t>
      </w:r>
      <w:r w:rsidR="002834E1" w:rsidRPr="00574D3F">
        <w:fldChar w:fldCharType="begin"/>
      </w:r>
      <w:r w:rsidRPr="00574D3F">
        <w:instrText xml:space="preserve"> XE "Payee Address" </w:instrText>
      </w:r>
      <w:r w:rsidR="002834E1" w:rsidRPr="00574D3F">
        <w:fldChar w:fldCharType="end"/>
      </w:r>
      <w:r w:rsidRPr="00574D3F">
        <w:t xml:space="preserve">   (XAD)   01944</w:t>
      </w:r>
    </w:p>
    <w:p w:rsidR="0099294E" w:rsidRDefault="0099294E" w:rsidP="0099294E">
      <w:pPr>
        <w:pStyle w:val="Components"/>
      </w:pPr>
      <w:bookmarkStart w:id="191"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99294E" w:rsidRDefault="0099294E" w:rsidP="0099294E">
      <w:pPr>
        <w:pStyle w:val="Components"/>
      </w:pPr>
      <w:r>
        <w:t>Subcomponents for Street Address (SAD):  &lt;Street or Mailing Address (ST)&gt; &amp; &lt;Street Name (ST)&gt; &amp; &lt;Dwelling Number (ST)&gt;</w:t>
      </w:r>
    </w:p>
    <w:p w:rsidR="0099294E" w:rsidRDefault="0099294E" w:rsidP="0099294E">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Address Identifier (EI):  &lt;Entity Identifier (ST)&gt; &amp; &lt;Namespace ID (IS)&gt; &amp; &lt;Universal ID (ST)&gt; &amp; &lt;Universal ID Type (ID)&gt;</w:t>
      </w:r>
      <w:bookmarkEnd w:id="191"/>
    </w:p>
    <w:p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rsidR="00BA5082" w:rsidRPr="00574D3F" w:rsidRDefault="00BA5082" w:rsidP="00A17AEC">
      <w:pPr>
        <w:pStyle w:val="berschrift4"/>
      </w:pPr>
      <w:r w:rsidRPr="00574D3F">
        <w:t>PYE-7   Payment Method</w:t>
      </w:r>
      <w:r w:rsidR="002834E1" w:rsidRPr="00574D3F">
        <w:fldChar w:fldCharType="begin"/>
      </w:r>
      <w:r w:rsidRPr="00574D3F">
        <w:instrText xml:space="preserve"> XE "Payment Method" </w:instrText>
      </w:r>
      <w:r w:rsidR="002834E1" w:rsidRPr="00574D3F">
        <w:fldChar w:fldCharType="end"/>
      </w:r>
      <w:r w:rsidRPr="00574D3F">
        <w:t xml:space="preserve">   (CWE)   01945</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rsidR="00BA5082" w:rsidRPr="00574D3F" w:rsidRDefault="00BA5082">
      <w:pPr>
        <w:pStyle w:val="NormalIndented"/>
        <w:rPr>
          <w:lang w:eastAsia="en-US"/>
        </w:rPr>
      </w:pPr>
      <w:r w:rsidRPr="00574D3F">
        <w:rPr>
          <w:lang w:eastAsia="en-US"/>
        </w:rPr>
        <w:t>If for individual, then we may also need to indicate EFT, bank info, etc.</w:t>
      </w:r>
    </w:p>
    <w:p w:rsidR="00BA5082" w:rsidRPr="00574D3F" w:rsidRDefault="00BA5082">
      <w:pPr>
        <w:pStyle w:val="NormalIndented"/>
      </w:pPr>
      <w:r w:rsidRPr="00574D3F">
        <w:t xml:space="preserve">Refer to </w:t>
      </w:r>
      <w:hyperlink r:id="rId31"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rsidR="00BA5082" w:rsidRPr="00574D3F" w:rsidRDefault="00BA5082">
      <w:pPr>
        <w:pStyle w:val="berschrift3"/>
        <w:rPr>
          <w:lang w:val="en-US"/>
        </w:rPr>
      </w:pPr>
      <w:bookmarkStart w:id="192" w:name="_Toc39388085"/>
      <w:bookmarkStart w:id="193" w:name="_Toc531171177"/>
      <w:bookmarkStart w:id="194" w:name="_Toc25659698"/>
      <w:r w:rsidRPr="00574D3F">
        <w:rPr>
          <w:lang w:val="en-US"/>
        </w:rPr>
        <w:t>PSS – Product/Service Section Segment</w:t>
      </w:r>
      <w:bookmarkEnd w:id="192"/>
      <w:bookmarkEnd w:id="193"/>
      <w:bookmarkEnd w:id="194"/>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Product/Service Section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Product/Service Section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Product/Service Section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Billed Amount</w:t>
            </w:r>
          </w:p>
        </w:tc>
      </w:tr>
      <w:tr w:rsidR="00BA5082"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Section Description or Heading</w:t>
            </w:r>
          </w:p>
        </w:tc>
      </w:tr>
    </w:tbl>
    <w:p w:rsidR="00BA5082" w:rsidRPr="00574D3F" w:rsidRDefault="00BA5082" w:rsidP="00A17AEC">
      <w:pPr>
        <w:pStyle w:val="berschrift4"/>
      </w:pPr>
      <w:r w:rsidRPr="00574D3F">
        <w:t>PSS field definitions</w:t>
      </w:r>
      <w:bookmarkStart w:id="195" w:name="_Toc71353616"/>
      <w:bookmarkStart w:id="196" w:name="_Toc71353954"/>
      <w:bookmarkEnd w:id="195"/>
      <w:bookmarkEnd w:id="196"/>
      <w:r w:rsidR="002834E1" w:rsidRPr="00574D3F">
        <w:fldChar w:fldCharType="begin"/>
      </w:r>
      <w:r w:rsidRPr="00574D3F">
        <w:instrText xml:space="preserve"> XE "PSS - data element definitions" </w:instrText>
      </w:r>
      <w:r w:rsidR="002834E1" w:rsidRPr="00574D3F">
        <w:fldChar w:fldCharType="end"/>
      </w:r>
    </w:p>
    <w:p w:rsidR="00BA5082" w:rsidRPr="00574D3F" w:rsidRDefault="00BA5082" w:rsidP="00A17AEC">
      <w:pPr>
        <w:pStyle w:val="berschrift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r w:rsidRPr="00574D3F">
        <w:t xml:space="preserve">   (EI)   01946</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rsidR="00BA5082" w:rsidRPr="00574D3F" w:rsidRDefault="00BA5082" w:rsidP="00A17AEC">
      <w:pPr>
        <w:pStyle w:val="berschrift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r w:rsidRPr="00574D3F">
        <w:t xml:space="preserve">   (EI)   01947</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rsidR="00BA5082" w:rsidRPr="00574D3F" w:rsidRDefault="00BA5082" w:rsidP="00A17AEC">
      <w:pPr>
        <w:pStyle w:val="berschrift4"/>
      </w:pPr>
      <w:r w:rsidRPr="00574D3F">
        <w:lastRenderedPageBreak/>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r w:rsidRPr="00574D3F">
        <w:t xml:space="preserve">   (SI)   01948</w:t>
      </w:r>
    </w:p>
    <w:p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rsidR="00BA5082" w:rsidRPr="00574D3F" w:rsidRDefault="00BA5082" w:rsidP="00A17AEC">
      <w:pPr>
        <w:pStyle w:val="berschrift4"/>
      </w:pPr>
      <w:bookmarkStart w:id="197" w:name="_Toc71353621"/>
      <w:bookmarkStart w:id="198" w:name="_Toc71353959"/>
      <w:bookmarkEnd w:id="197"/>
      <w:bookmarkEnd w:id="198"/>
      <w:r w:rsidRPr="00574D3F">
        <w:t>PSS-4   Billed Amount</w:t>
      </w:r>
      <w:r w:rsidR="002834E1" w:rsidRPr="00574D3F">
        <w:fldChar w:fldCharType="begin"/>
      </w:r>
      <w:r w:rsidRPr="00574D3F">
        <w:instrText xml:space="preserve"> XE "Billed Amount" </w:instrText>
      </w:r>
      <w:r w:rsidR="002834E1" w:rsidRPr="00574D3F">
        <w:fldChar w:fldCharType="end"/>
      </w:r>
      <w:r w:rsidRPr="00574D3F">
        <w:t xml:space="preserve">   (CP)   01949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rsidR="00BA5082" w:rsidRPr="00574D3F" w:rsidRDefault="00BA5082" w:rsidP="00A17AEC">
      <w:pPr>
        <w:pStyle w:val="berschrift4"/>
      </w:pPr>
      <w:r w:rsidRPr="00574D3F">
        <w:t>PSS-5   Section Description or Heading</w:t>
      </w:r>
      <w:r w:rsidR="002834E1" w:rsidRPr="00574D3F">
        <w:fldChar w:fldCharType="begin"/>
      </w:r>
      <w:r w:rsidRPr="00574D3F">
        <w:instrText xml:space="preserve"> XE "Section" </w:instrText>
      </w:r>
      <w:r w:rsidR="002834E1" w:rsidRPr="00574D3F">
        <w:fldChar w:fldCharType="end"/>
      </w:r>
      <w:r w:rsidRPr="00574D3F">
        <w:t xml:space="preserve">   (ST)   02043</w:t>
      </w:r>
    </w:p>
    <w:p w:rsidR="00BA5082" w:rsidRPr="00574D3F" w:rsidRDefault="00BA5082">
      <w:pPr>
        <w:pStyle w:val="NormalIndented"/>
        <w:rPr>
          <w:lang w:eastAsia="en-US"/>
        </w:rPr>
      </w:pPr>
      <w:r w:rsidRPr="00574D3F">
        <w:t xml:space="preserve">Definition: </w:t>
      </w:r>
      <w:r w:rsidRPr="00574D3F">
        <w:rPr>
          <w:lang w:eastAsia="en-US"/>
        </w:rPr>
        <w:t>Section description or heading.</w:t>
      </w:r>
    </w:p>
    <w:p w:rsidR="00BA5082" w:rsidRPr="00574D3F" w:rsidRDefault="00BA5082">
      <w:pPr>
        <w:pStyle w:val="berschrift3"/>
        <w:rPr>
          <w:lang w:val="en-US"/>
        </w:rPr>
      </w:pPr>
      <w:bookmarkStart w:id="199" w:name="_Toc531171178"/>
      <w:bookmarkStart w:id="200" w:name="_Toc25659699"/>
      <w:r w:rsidRPr="00574D3F">
        <w:rPr>
          <w:lang w:val="en-US"/>
        </w:rPr>
        <w:t>PSG – Product/Service Group Segment</w:t>
      </w:r>
      <w:bookmarkEnd w:id="199"/>
      <w:bookmarkEnd w:id="200"/>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rsidR="00BA5082" w:rsidRPr="00574D3F" w:rsidRDefault="00BA5082">
      <w:pPr>
        <w:pStyle w:val="NormalIndented"/>
      </w:pPr>
      <w:r w:rsidRPr="00574D3F">
        <w:t>The Product/Service Group segment is used to form a logical grouping of Product/Service Line Items, Patients and Response Summaries for a particular Invoice.  For example, a Product/Service Group can be used to group all Product/Service Line Items that must be adjudicated as a group in order to be paid.</w:t>
      </w:r>
    </w:p>
    <w:p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Product/Service Group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Product/Service Group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Product/Service Group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32"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Adjudicate as Group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Group Description</w:t>
            </w:r>
          </w:p>
        </w:tc>
      </w:tr>
    </w:tbl>
    <w:p w:rsidR="00BA5082" w:rsidRPr="00574D3F" w:rsidRDefault="00BA5082" w:rsidP="00A17AEC">
      <w:pPr>
        <w:pStyle w:val="berschrift4"/>
      </w:pPr>
      <w:r w:rsidRPr="00574D3F">
        <w:t>PSG field definitions</w:t>
      </w:r>
      <w:bookmarkStart w:id="201" w:name="_Toc71353624"/>
      <w:bookmarkStart w:id="202" w:name="_Toc71353962"/>
      <w:bookmarkEnd w:id="201"/>
      <w:bookmarkEnd w:id="202"/>
      <w:r w:rsidR="002834E1" w:rsidRPr="00574D3F">
        <w:fldChar w:fldCharType="begin"/>
      </w:r>
      <w:r w:rsidRPr="00574D3F">
        <w:instrText xml:space="preserve"> XE "PSG - data element definitions" </w:instrText>
      </w:r>
      <w:r w:rsidR="002834E1" w:rsidRPr="00574D3F">
        <w:fldChar w:fldCharType="end"/>
      </w:r>
    </w:p>
    <w:p w:rsidR="00BA5082" w:rsidRPr="00574D3F" w:rsidRDefault="00BA5082" w:rsidP="00A17AEC">
      <w:pPr>
        <w:pStyle w:val="berschrift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r w:rsidRPr="00574D3F">
        <w:t xml:space="preserve">   (EI)   01950</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rsidR="00BA5082" w:rsidRPr="00574D3F" w:rsidRDefault="00BA5082" w:rsidP="00A17AEC">
      <w:pPr>
        <w:pStyle w:val="berschrift4"/>
      </w:pPr>
      <w:r w:rsidRPr="00574D3F">
        <w:t>PSG-2   Payer Product/Service Group Number</w:t>
      </w:r>
      <w:r w:rsidR="002834E1" w:rsidRPr="00574D3F">
        <w:fldChar w:fldCharType="begin"/>
      </w:r>
      <w:r w:rsidRPr="00574D3F">
        <w:instrText xml:space="preserve"> XE "Payer Product/Service Group </w:instrText>
      </w:r>
      <w:r w:rsidRPr="00574D3F">
        <w:lastRenderedPageBreak/>
        <w:instrText xml:space="preserve">Number" </w:instrText>
      </w:r>
      <w:r w:rsidR="002834E1" w:rsidRPr="00574D3F">
        <w:fldChar w:fldCharType="end"/>
      </w:r>
      <w:r w:rsidRPr="00574D3F">
        <w:t xml:space="preserve">   (EI)   01951</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rsidR="00BA5082" w:rsidRPr="00574D3F" w:rsidRDefault="00BA5082" w:rsidP="00A17AEC">
      <w:pPr>
        <w:pStyle w:val="berschrift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r w:rsidRPr="00574D3F">
        <w:t xml:space="preserve">   (SI)   01952</w:t>
      </w:r>
    </w:p>
    <w:p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rsidR="00BA5082" w:rsidRPr="00574D3F" w:rsidRDefault="00BA5082" w:rsidP="00A17AEC">
      <w:pPr>
        <w:pStyle w:val="berschrift4"/>
      </w:pPr>
      <w:r w:rsidRPr="00574D3F">
        <w:t>PSG-4   Adjudicate as Group</w:t>
      </w:r>
      <w:r w:rsidR="002834E1" w:rsidRPr="00574D3F">
        <w:fldChar w:fldCharType="begin"/>
      </w:r>
      <w:r w:rsidRPr="00574D3F">
        <w:instrText xml:space="preserve"> XE "Adjudicate as Group" </w:instrText>
      </w:r>
      <w:r w:rsidR="002834E1" w:rsidRPr="00574D3F">
        <w:fldChar w:fldCharType="end"/>
      </w:r>
      <w:r w:rsidRPr="00574D3F">
        <w:t xml:space="preserve">   (ID)   01953</w:t>
      </w:r>
    </w:p>
    <w:p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3"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rsidR="00BA5082" w:rsidRPr="00574D3F" w:rsidRDefault="00BA5082" w:rsidP="00A17AEC">
      <w:pPr>
        <w:pStyle w:val="berschrift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r w:rsidRPr="00574D3F">
        <w:t xml:space="preserve">   (CP)   01954</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rsidR="00BA5082" w:rsidRPr="00574D3F" w:rsidRDefault="00BA5082" w:rsidP="00A17AEC">
      <w:pPr>
        <w:pStyle w:val="berschrift4"/>
      </w:pPr>
      <w:r w:rsidRPr="00574D3F">
        <w:t>PSG-6   Product/Service Group Description</w:t>
      </w:r>
      <w:r w:rsidR="002834E1" w:rsidRPr="00574D3F">
        <w:fldChar w:fldCharType="begin"/>
      </w:r>
      <w:r w:rsidRPr="00574D3F">
        <w:instrText xml:space="preserve"> XE "Product/Service Group description" </w:instrText>
      </w:r>
      <w:r w:rsidR="002834E1" w:rsidRPr="00574D3F">
        <w:fldChar w:fldCharType="end"/>
      </w:r>
      <w:r w:rsidRPr="00574D3F">
        <w:t xml:space="preserve">   (ST)   02044</w:t>
      </w:r>
    </w:p>
    <w:p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rsidR="00BA5082" w:rsidRPr="00574D3F" w:rsidRDefault="00BA5082">
      <w:pPr>
        <w:pStyle w:val="berschrift3"/>
        <w:rPr>
          <w:lang w:val="en-US"/>
        </w:rPr>
      </w:pPr>
      <w:bookmarkStart w:id="203" w:name="_Toc39388086"/>
      <w:bookmarkStart w:id="204" w:name="_Toc531171179"/>
      <w:bookmarkStart w:id="205" w:name="_Toc25659700"/>
      <w:r w:rsidRPr="00574D3F">
        <w:rPr>
          <w:lang w:val="en-US"/>
        </w:rPr>
        <w:t>PSL – Product/Service Line Item Segment</w:t>
      </w:r>
      <w:bookmarkEnd w:id="203"/>
      <w:bookmarkEnd w:id="204"/>
      <w:bookmarkEnd w:id="205"/>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rsidR="00BA5082" w:rsidRPr="00574D3F" w:rsidRDefault="00BA5082">
      <w:pPr>
        <w:pStyle w:val="NormalIndented"/>
      </w:pPr>
      <w:r w:rsidRPr="00574D3F">
        <w:t>The Product/Service Line Item segment is used to identify individual product/service items that typically are aggregated into an Invoice.  Each instance of a Product/Service Line Item corresponds to a unique product delivered or service rendered.</w:t>
      </w:r>
    </w:p>
    <w:p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Product/Service Line Item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Product/Service Line Item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Product/Service Line Item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Tracking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Tracking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lastRenderedPageBreak/>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34"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Line Item Status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35"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Code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36"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Code Modifier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Code Description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Effective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Expiration Date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37"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Quantity</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Unit Cost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Number of Items per Unit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Gross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Billed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38"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w:t>
            </w: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39"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Processing Consideration Code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40"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Restricted Disclosure Indicator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41"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t>Product/Service Amount for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Product/Service Cost Factor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Cost Center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Billing Period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Days without Billing</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Session-No</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Executing Physician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Responsible Physician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42"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Role Executing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43"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Medical Role Executing Physician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44"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 xml:space="preserve">Side of body </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Number of TP's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TP-Value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Internal Scaling Factor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External Scaling Factor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Amount PP</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Number of TP's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TP-Value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Internal Scaling Factor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External Scaling Factor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Amount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Total Amount Professional Part + Technical Part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lastRenderedPageBreak/>
              <w:t>45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VAT-Rate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Main-Service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45"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t>Validation</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t>Comment</w:t>
            </w:r>
          </w:p>
        </w:tc>
      </w:tr>
    </w:tbl>
    <w:p w:rsidR="00BA5082" w:rsidRPr="00574D3F" w:rsidRDefault="00BA5082" w:rsidP="0033524F">
      <w:pPr>
        <w:pStyle w:val="berschrift4"/>
        <w:numPr>
          <w:ilvl w:val="3"/>
          <w:numId w:val="43"/>
        </w:numPr>
      </w:pPr>
      <w:r w:rsidRPr="00574D3F">
        <w:t>PSL field definitions</w:t>
      </w:r>
      <w:bookmarkStart w:id="206" w:name="_Toc71353631"/>
      <w:bookmarkStart w:id="207" w:name="_Toc71353969"/>
      <w:bookmarkEnd w:id="206"/>
      <w:bookmarkEnd w:id="207"/>
      <w:r w:rsidR="002834E1" w:rsidRPr="00574D3F">
        <w:fldChar w:fldCharType="begin"/>
      </w:r>
      <w:r w:rsidRPr="00574D3F">
        <w:instrText xml:space="preserve"> XE "PSL - data element definitions" </w:instrText>
      </w:r>
      <w:r w:rsidR="002834E1" w:rsidRPr="00574D3F">
        <w:fldChar w:fldCharType="end"/>
      </w:r>
    </w:p>
    <w:p w:rsidR="00BA5082" w:rsidRPr="00574D3F" w:rsidRDefault="00BA5082" w:rsidP="00A17AEC">
      <w:pPr>
        <w:pStyle w:val="berschrift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r w:rsidRPr="00574D3F">
        <w:t xml:space="preserve">   (EI)   01955</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Provider Application.</w:t>
      </w:r>
    </w:p>
    <w:p w:rsidR="00BA5082" w:rsidRPr="00574D3F" w:rsidRDefault="00BA5082" w:rsidP="00A17AEC">
      <w:pPr>
        <w:pStyle w:val="berschrift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r w:rsidRPr="00574D3F">
        <w:t xml:space="preserve">   (EI)   01956</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Product/Service Line Item Number assigned by the Payer Application.</w:t>
      </w:r>
    </w:p>
    <w:p w:rsidR="00BA5082" w:rsidRPr="00574D3F" w:rsidRDefault="00BA5082" w:rsidP="00A17AEC">
      <w:pPr>
        <w:pStyle w:val="berschrift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r w:rsidRPr="00574D3F">
        <w:t xml:space="preserve">   (SI)   01957</w:t>
      </w:r>
    </w:p>
    <w:p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rsidR="00BA5082" w:rsidRPr="00A17AEC" w:rsidRDefault="00BA5082" w:rsidP="00A17AEC">
      <w:pPr>
        <w:pStyle w:val="berschrift4"/>
      </w:pPr>
      <w:r w:rsidRPr="00A17AEC">
        <w:t>PSL-4   Provider Tracking ID</w:t>
      </w:r>
      <w:r w:rsidR="002834E1" w:rsidRPr="00A17AEC">
        <w:fldChar w:fldCharType="begin"/>
      </w:r>
      <w:r w:rsidRPr="00A17AEC">
        <w:instrText xml:space="preserve"> XE "Provider Tracking Number" </w:instrText>
      </w:r>
      <w:r w:rsidR="002834E1" w:rsidRPr="00A17AEC">
        <w:fldChar w:fldCharType="end"/>
      </w:r>
      <w:r w:rsidRPr="00A17AEC">
        <w:t xml:space="preserve">   (EI)   01958</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rsidR="00BA5082" w:rsidRPr="00574D3F" w:rsidRDefault="00BA5082" w:rsidP="00A17AEC">
      <w:pPr>
        <w:pStyle w:val="berschrift4"/>
      </w:pPr>
      <w:r w:rsidRPr="00574D3F">
        <w:t>PSL-5   Payer Tracking ID</w:t>
      </w:r>
      <w:r w:rsidR="002834E1" w:rsidRPr="00574D3F">
        <w:fldChar w:fldCharType="begin"/>
      </w:r>
      <w:r w:rsidRPr="00574D3F">
        <w:instrText xml:space="preserve"> XE "Payer Tracking Number" </w:instrText>
      </w:r>
      <w:r w:rsidR="002834E1" w:rsidRPr="00574D3F">
        <w:fldChar w:fldCharType="end"/>
      </w:r>
      <w:r w:rsidRPr="00574D3F">
        <w:t xml:space="preserve">   (EI)   01959</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rsidR="00BA5082" w:rsidRPr="00574D3F" w:rsidRDefault="00BA5082" w:rsidP="00A17AEC">
      <w:pPr>
        <w:pStyle w:val="berschrift4"/>
      </w:pPr>
      <w:r w:rsidRPr="00574D3F">
        <w:t>PSL-6   Product/Service Line Item Status</w:t>
      </w:r>
      <w:r w:rsidR="002834E1" w:rsidRPr="00574D3F">
        <w:fldChar w:fldCharType="begin"/>
      </w:r>
      <w:r w:rsidRPr="00574D3F">
        <w:instrText xml:space="preserve"> XE "Product/Service Line Item Status" </w:instrText>
      </w:r>
      <w:r w:rsidR="002834E1" w:rsidRPr="00574D3F">
        <w:fldChar w:fldCharType="end"/>
      </w:r>
      <w:r w:rsidRPr="00574D3F">
        <w:t xml:space="preserve">   (CWE)   01960</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46" w:anchor="HL70559" w:history="1">
        <w:r w:rsidRPr="00574D3F">
          <w:rPr>
            <w:rStyle w:val="HyperlinkText"/>
          </w:rPr>
          <w:t xml:space="preserve">User-defined </w:t>
        </w:r>
        <w:bookmarkStart w:id="208" w:name="_GoBack"/>
        <w:bookmarkEnd w:id="208"/>
        <w:r w:rsidRPr="00574D3F">
          <w:rPr>
            <w:rStyle w:val="HyperlinkText"/>
          </w:rPr>
          <w:t>Table 0559 – Product/Service Status</w:t>
        </w:r>
      </w:hyperlink>
      <w:r w:rsidRPr="00574D3F">
        <w:t xml:space="preserve"> </w:t>
      </w:r>
      <w:r>
        <w:t xml:space="preserve">in Chapter 2C, Code Tables, </w:t>
      </w:r>
      <w:r w:rsidRPr="00574D3F">
        <w:t>for suggested values.</w:t>
      </w:r>
    </w:p>
    <w:p w:rsidR="00BA5082" w:rsidRPr="00574D3F" w:rsidRDefault="00BA5082" w:rsidP="00A17AEC">
      <w:pPr>
        <w:pStyle w:val="berschrift4"/>
      </w:pPr>
      <w:bookmarkStart w:id="209" w:name="HL70559"/>
      <w:bookmarkEnd w:id="209"/>
      <w:r w:rsidRPr="00574D3F">
        <w:lastRenderedPageBreak/>
        <w:t>PSL-7   Product/Service Code</w:t>
      </w:r>
      <w:r w:rsidR="002834E1" w:rsidRPr="00574D3F">
        <w:fldChar w:fldCharType="begin"/>
      </w:r>
      <w:r w:rsidRPr="00574D3F">
        <w:instrText xml:space="preserve"> XE "Product/Service Code" </w:instrText>
      </w:r>
      <w:r w:rsidR="002834E1" w:rsidRPr="00574D3F">
        <w:fldChar w:fldCharType="end"/>
      </w:r>
      <w:r w:rsidRPr="00574D3F">
        <w:t xml:space="preserve">   (CWE)   01961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7"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rsidR="00BA5082" w:rsidRPr="007E2794" w:rsidRDefault="00BA5082" w:rsidP="00A17AEC">
      <w:pPr>
        <w:pStyle w:val="berschrift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r w:rsidRPr="007E2794">
        <w:rPr>
          <w:lang w:val="fr-CH"/>
        </w:rPr>
        <w:t xml:space="preserve">   (CWE)   01962</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8"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rsidR="00BA5082" w:rsidRPr="00574D3F" w:rsidRDefault="00BA5082" w:rsidP="00A17AEC">
      <w:pPr>
        <w:pStyle w:val="berschrift4"/>
      </w:pPr>
      <w:bookmarkStart w:id="210" w:name="HL70880"/>
      <w:bookmarkEnd w:id="210"/>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r w:rsidRPr="00574D3F">
        <w:t xml:space="preserve">   (ST)   01963</w:t>
      </w:r>
    </w:p>
    <w:p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rsidR="00BA5082" w:rsidRPr="00574D3F" w:rsidRDefault="00BA5082" w:rsidP="00A17AEC">
      <w:pPr>
        <w:pStyle w:val="berschrift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r w:rsidRPr="00574D3F">
        <w:t xml:space="preserve">   (DTM)   01964</w:t>
      </w:r>
    </w:p>
    <w:p w:rsidR="00BA5082" w:rsidRPr="00574D3F" w:rsidRDefault="00BA5082">
      <w:pPr>
        <w:pStyle w:val="NormalIndented"/>
        <w:rPr>
          <w:lang w:eastAsia="en-US"/>
        </w:rPr>
      </w:pPr>
      <w:r w:rsidRPr="00574D3F">
        <w:t>Definition:</w:t>
      </w:r>
      <w:r w:rsidRPr="00574D3F">
        <w:rPr>
          <w:lang w:eastAsia="en-US"/>
        </w:rPr>
        <w:t xml:space="preserve"> [ Start ] Date/Time product/service was delivered/received.</w:t>
      </w:r>
    </w:p>
    <w:p w:rsidR="00BA5082" w:rsidRPr="00574D3F" w:rsidRDefault="00BA5082" w:rsidP="00A17AEC">
      <w:pPr>
        <w:pStyle w:val="berschrift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r w:rsidRPr="00574D3F">
        <w:t xml:space="preserve">   (DTM)   01965</w:t>
      </w:r>
    </w:p>
    <w:p w:rsidR="00BA5082" w:rsidRPr="00574D3F" w:rsidRDefault="00BA5082">
      <w:pPr>
        <w:pStyle w:val="NormalIndented"/>
        <w:rPr>
          <w:lang w:eastAsia="en-US"/>
        </w:rPr>
      </w:pPr>
      <w:r w:rsidRPr="00574D3F">
        <w:t xml:space="preserve">Definition: </w:t>
      </w:r>
      <w:r w:rsidRPr="00574D3F">
        <w:rPr>
          <w:lang w:eastAsia="en-US"/>
        </w:rPr>
        <w:t>[ End ] Date/Time product/service was delivered/received.  If specified, must be greater than or equal to Product/Service Effective Date.</w:t>
      </w:r>
    </w:p>
    <w:p w:rsidR="00BA5082" w:rsidRPr="007E2794" w:rsidRDefault="00BA5082" w:rsidP="00A17AEC">
      <w:pPr>
        <w:pStyle w:val="berschrift4"/>
        <w:rPr>
          <w:lang w:val="fr-CH"/>
        </w:rPr>
      </w:pPr>
      <w:r w:rsidRPr="007E2794">
        <w:rPr>
          <w:lang w:val="fr-CH"/>
        </w:rPr>
        <w:t>PSL-12   Product/Service Quantity</w:t>
      </w:r>
      <w:r w:rsidR="002834E1" w:rsidRPr="00574D3F">
        <w:fldChar w:fldCharType="begin"/>
      </w:r>
      <w:r w:rsidRPr="007E2794">
        <w:rPr>
          <w:lang w:val="fr-CH"/>
        </w:rPr>
        <w:instrText xml:space="preserve"> XE "Product/Service Quantity" </w:instrText>
      </w:r>
      <w:r w:rsidR="002834E1" w:rsidRPr="00574D3F">
        <w:fldChar w:fldCharType="end"/>
      </w:r>
      <w:r w:rsidRPr="007E2794">
        <w:rPr>
          <w:lang w:val="fr-CH"/>
        </w:rPr>
        <w:t xml:space="preserve">   (CQ)   01966</w:t>
      </w:r>
    </w:p>
    <w:p w:rsidR="0099294E" w:rsidRPr="007E2794" w:rsidRDefault="0099294E" w:rsidP="0099294E">
      <w:pPr>
        <w:pStyle w:val="Components"/>
        <w:rPr>
          <w:lang w:val="fr-CH"/>
        </w:rPr>
      </w:pPr>
      <w:bookmarkStart w:id="211" w:name="CQComponent"/>
      <w:r w:rsidRPr="007E2794">
        <w:rPr>
          <w:lang w:val="fr-CH"/>
        </w:rPr>
        <w:t>Components:  &lt;Quantity (NM)&gt; ^ &lt;Units (CWE)&gt;</w:t>
      </w:r>
    </w:p>
    <w:p w:rsidR="0099294E" w:rsidRDefault="0099294E" w:rsidP="0099294E">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1"/>
    </w:p>
    <w:p w:rsidR="00BA5082" w:rsidRPr="00574D3F" w:rsidRDefault="00BA5082">
      <w:pPr>
        <w:pStyle w:val="NormalIndented"/>
        <w:rPr>
          <w:lang w:eastAsia="en-US"/>
        </w:rPr>
      </w:pPr>
      <w:r w:rsidRPr="00574D3F">
        <w:lastRenderedPageBreak/>
        <w:t>Definition:</w:t>
      </w:r>
      <w:r w:rsidRPr="00574D3F">
        <w:rPr>
          <w:lang w:eastAsia="en-US"/>
        </w:rPr>
        <w:t xml:space="preserve"> Amount that has been negotiated for this Product/Service Code on PSL between a Provider and Payer for each unit. Refer to </w:t>
      </w:r>
      <w:hyperlink r:id="rId49"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rsidR="00BA5082" w:rsidRPr="00574D3F" w:rsidRDefault="00BA5082" w:rsidP="00A17AEC">
      <w:pPr>
        <w:pStyle w:val="berschrift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r w:rsidRPr="00574D3F">
        <w:t xml:space="preserve">   (CP)   01967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This field contains the cost per unit either in monetary amount or in points.</w:t>
      </w:r>
    </w:p>
    <w:p w:rsidR="00BA5082" w:rsidRPr="00574D3F" w:rsidRDefault="00BA5082">
      <w:pPr>
        <w:pStyle w:val="NormalIndented"/>
      </w:pPr>
      <w:r w:rsidRPr="00574D3F">
        <w:t>Examples:</w:t>
      </w:r>
    </w:p>
    <w:p w:rsidR="00BA5082" w:rsidRPr="00574D3F" w:rsidRDefault="00BA5082">
      <w:pPr>
        <w:pStyle w:val="NormalIndented"/>
        <w:ind w:left="1440"/>
      </w:pPr>
      <w:r w:rsidRPr="00574D3F">
        <w:t>1. Qty * cost/unit = gross amount</w:t>
      </w:r>
    </w:p>
    <w:p w:rsidR="00BA5082" w:rsidRPr="00574D3F" w:rsidRDefault="00BA5082">
      <w:pPr>
        <w:pStyle w:val="NormalIndented"/>
        <w:ind w:left="1440"/>
      </w:pPr>
      <w:r w:rsidRPr="00574D3F">
        <w:t>2. Qty * cost/unit * factor = gross amount</w:t>
      </w:r>
    </w:p>
    <w:p w:rsidR="00BA5082" w:rsidRPr="00574D3F" w:rsidRDefault="00BA5082">
      <w:pPr>
        <w:pStyle w:val="NormalIndented"/>
        <w:ind w:left="1440"/>
        <w:rPr>
          <w:lang w:eastAsia="en-US"/>
        </w:rPr>
      </w:pPr>
      <w:r w:rsidRPr="00574D3F">
        <w:t>3. Qty * cost/point * factor * points = gross amount</w:t>
      </w:r>
    </w:p>
    <w:p w:rsidR="00BA5082" w:rsidRPr="00574D3F" w:rsidRDefault="00BA5082" w:rsidP="00A17AEC">
      <w:pPr>
        <w:pStyle w:val="berschrift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r w:rsidRPr="00574D3F">
        <w:t xml:space="preserve">   (NM)   01968</w:t>
      </w:r>
    </w:p>
    <w:p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rsidR="00BA5082" w:rsidRPr="00574D3F" w:rsidRDefault="00BA5082" w:rsidP="00A17AEC">
      <w:pPr>
        <w:pStyle w:val="berschrift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r w:rsidRPr="00574D3F">
        <w:t xml:space="preserve">   (CP)   01969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rsidR="00BA5082" w:rsidRPr="00574D3F" w:rsidRDefault="00BA5082" w:rsidP="00A17AEC">
      <w:pPr>
        <w:pStyle w:val="berschrift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r w:rsidRPr="00574D3F">
        <w:t xml:space="preserve">   (CP)   01970</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rsidR="00BA5082" w:rsidRPr="00574D3F" w:rsidRDefault="00BA5082">
      <w:pPr>
        <w:pStyle w:val="NormalIndented"/>
        <w:rPr>
          <w:lang w:eastAsia="en-US"/>
        </w:rPr>
      </w:pPr>
      <w:r w:rsidRPr="00574D3F">
        <w:rPr>
          <w:lang w:eastAsia="en-US"/>
        </w:rPr>
        <w:t>= Product/Service Gross Amount + sum of all Product/Service Adjustments on ADJ</w:t>
      </w:r>
    </w:p>
    <w:p w:rsidR="00BA5082" w:rsidRPr="00574D3F" w:rsidRDefault="00BA5082" w:rsidP="000C24A0">
      <w:pPr>
        <w:pStyle w:val="berschrift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r w:rsidRPr="00574D3F">
        <w:t xml:space="preserve">   (CWE)   01971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PSL  – examples are Northern Allowance, Data Center Numbers, Sequence Numbers; repeats with Product/Service Clarification Code Value.  </w:t>
      </w:r>
      <w:r w:rsidRPr="00574D3F">
        <w:t xml:space="preserve">Refer to </w:t>
      </w:r>
      <w:hyperlink r:id="rId50"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rsidR="00BA5082" w:rsidRPr="00574D3F" w:rsidRDefault="00BA5082" w:rsidP="00A17AEC">
      <w:pPr>
        <w:pStyle w:val="berschrift4"/>
      </w:pPr>
      <w:bookmarkStart w:id="212" w:name="HL70561"/>
      <w:bookmarkEnd w:id="212"/>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r w:rsidRPr="00574D3F">
        <w:t xml:space="preserve">   (ST)   01972</w:t>
      </w:r>
    </w:p>
    <w:p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rsidR="00BA5082" w:rsidRPr="00574D3F" w:rsidRDefault="00BA5082">
      <w:pPr>
        <w:pStyle w:val="NormalIndented"/>
        <w:rPr>
          <w:lang w:eastAsia="en-US"/>
        </w:rPr>
      </w:pPr>
      <w:r w:rsidRPr="00574D3F">
        <w:rPr>
          <w:lang w:eastAsia="en-US"/>
        </w:rPr>
        <w:t>Repeats with Product/Service Clarification Code Type.</w:t>
      </w:r>
    </w:p>
    <w:p w:rsidR="00BA5082" w:rsidRPr="00574D3F" w:rsidRDefault="00BA5082" w:rsidP="00A17AEC">
      <w:pPr>
        <w:pStyle w:val="berschrift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r w:rsidRPr="00574D3F">
        <w:t xml:space="preserve">   (EI)   01973</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rsidR="00BA5082" w:rsidRPr="00574D3F" w:rsidRDefault="00BA5082" w:rsidP="00A17AEC">
      <w:pPr>
        <w:pStyle w:val="berschrift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r w:rsidRPr="00574D3F">
        <w:t xml:space="preserve">   </w:t>
      </w:r>
      <w:r w:rsidRPr="00574D3F">
        <w:lastRenderedPageBreak/>
        <w:t>(CWE)   01974</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1"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bookmarkStart w:id="213" w:name="HL70562"/>
      <w:bookmarkEnd w:id="213"/>
      <w:r w:rsidRPr="00574D3F">
        <w:t>PSL-21   Restricted Disclosure Indicator</w:t>
      </w:r>
      <w:r w:rsidR="002834E1" w:rsidRPr="00574D3F">
        <w:fldChar w:fldCharType="begin"/>
      </w:r>
      <w:r w:rsidRPr="00574D3F">
        <w:instrText xml:space="preserve"> XE "Restricted Disclosure Indicator" </w:instrText>
      </w:r>
      <w:r w:rsidR="002834E1" w:rsidRPr="00574D3F">
        <w:fldChar w:fldCharType="end"/>
      </w:r>
      <w:r w:rsidRPr="00574D3F">
        <w:t xml:space="preserve">   (ID)   01975</w:t>
      </w:r>
    </w:p>
    <w:p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2"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r w:rsidRPr="00574D3F">
        <w:t xml:space="preserve">   (CWE)   01976</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3"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bookmarkStart w:id="214" w:name="HL70879"/>
      <w:bookmarkEnd w:id="214"/>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r w:rsidRPr="00574D3F">
        <w:t xml:space="preserve">   (CP)   01977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rsidR="00BA5082" w:rsidRPr="00574D3F" w:rsidRDefault="00BA5082" w:rsidP="00A17AEC">
      <w:pPr>
        <w:pStyle w:val="berschrift4"/>
      </w:pPr>
      <w:r w:rsidRPr="00574D3F">
        <w:lastRenderedPageBreak/>
        <w:t>PSL-24   Product/Service Cost Factor</w:t>
      </w:r>
      <w:r w:rsidR="002834E1" w:rsidRPr="00574D3F">
        <w:fldChar w:fldCharType="begin"/>
      </w:r>
      <w:r w:rsidRPr="00574D3F">
        <w:instrText xml:space="preserve"> XE "Product/Service Cost Factor" </w:instrText>
      </w:r>
      <w:r w:rsidR="002834E1" w:rsidRPr="00574D3F">
        <w:fldChar w:fldCharType="end"/>
      </w:r>
      <w:r w:rsidRPr="00574D3F">
        <w:t xml:space="preserve">   (NM)   01978</w:t>
      </w:r>
    </w:p>
    <w:p w:rsidR="00BA5082" w:rsidRPr="00574D3F" w:rsidRDefault="00BA5082">
      <w:pPr>
        <w:pStyle w:val="NormalIndented"/>
        <w:rPr>
          <w:lang w:eastAsia="en-US"/>
        </w:rPr>
      </w:pPr>
      <w:r w:rsidRPr="00574D3F">
        <w:t>Definition:</w:t>
      </w:r>
      <w:r w:rsidRPr="00574D3F">
        <w:rPr>
          <w:lang w:eastAsia="en-US"/>
        </w:rPr>
        <w:t xml:space="preserve"> Factor to increase the billed amount.</w:t>
      </w:r>
    </w:p>
    <w:p w:rsidR="00BA5082" w:rsidRPr="00574D3F" w:rsidRDefault="00BA5082" w:rsidP="00A17AEC">
      <w:pPr>
        <w:pStyle w:val="berschrift4"/>
      </w:pPr>
      <w:r w:rsidRPr="00574D3F">
        <w:t>PSL-25   Cost Center</w:t>
      </w:r>
      <w:r w:rsidR="002834E1" w:rsidRPr="00574D3F">
        <w:fldChar w:fldCharType="begin"/>
      </w:r>
      <w:r w:rsidRPr="00574D3F">
        <w:instrText xml:space="preserve"> XE "Cost Center" </w:instrText>
      </w:r>
      <w:r w:rsidR="002834E1" w:rsidRPr="00574D3F">
        <w:fldChar w:fldCharType="end"/>
      </w:r>
      <w:r w:rsidRPr="00574D3F">
        <w:t xml:space="preserve">   (CX)   01933</w:t>
      </w:r>
    </w:p>
    <w:p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rsidR="00BA5082" w:rsidRPr="00574D3F" w:rsidRDefault="00BA5082" w:rsidP="00A17AEC">
      <w:pPr>
        <w:pStyle w:val="berschrift4"/>
      </w:pPr>
      <w:r w:rsidRPr="00574D3F">
        <w:t>PSL-26   Billing Period</w:t>
      </w:r>
      <w:r w:rsidR="002834E1" w:rsidRPr="00574D3F">
        <w:fldChar w:fldCharType="begin"/>
      </w:r>
      <w:r w:rsidRPr="00574D3F">
        <w:instrText xml:space="preserve"> XE "Billing Period" </w:instrText>
      </w:r>
      <w:r w:rsidR="002834E1" w:rsidRPr="00574D3F">
        <w:fldChar w:fldCharType="end"/>
      </w:r>
      <w:r w:rsidRPr="00574D3F">
        <w:t xml:space="preserve">   (DR)   01980</w:t>
      </w:r>
    </w:p>
    <w:p w:rsidR="0099294E" w:rsidRDefault="0099294E" w:rsidP="0099294E">
      <w:pPr>
        <w:pStyle w:val="Components"/>
      </w:pPr>
      <w:bookmarkStart w:id="215" w:name="DRComponent"/>
      <w:r>
        <w:t>Components:  &lt;Range Start Date/Time (DTM)&gt; ^ &lt;Range End Date/Time (DTM)&gt;</w:t>
      </w:r>
      <w:bookmarkEnd w:id="215"/>
    </w:p>
    <w:p w:rsidR="00BA5082" w:rsidRPr="00574D3F" w:rsidRDefault="00BA5082">
      <w:pPr>
        <w:pStyle w:val="NormalIndented"/>
        <w:rPr>
          <w:lang w:eastAsia="en-US"/>
        </w:rPr>
      </w:pPr>
      <w:r w:rsidRPr="00574D3F">
        <w:t>Definition:</w:t>
      </w:r>
      <w:r w:rsidRPr="00574D3F">
        <w:rPr>
          <w:lang w:eastAsia="en-US"/>
        </w:rPr>
        <w:t xml:space="preserve"> Begin and end of billing period.</w:t>
      </w:r>
    </w:p>
    <w:p w:rsidR="00BA5082" w:rsidRPr="00574D3F" w:rsidRDefault="00BA5082" w:rsidP="00A17AEC">
      <w:pPr>
        <w:pStyle w:val="berschrift4"/>
      </w:pPr>
      <w:r w:rsidRPr="00574D3F">
        <w:t>PSL-27   Days without Billing</w:t>
      </w:r>
      <w:r w:rsidR="002834E1" w:rsidRPr="00574D3F">
        <w:fldChar w:fldCharType="begin"/>
      </w:r>
      <w:r w:rsidRPr="00574D3F">
        <w:instrText xml:space="preserve"> XE "Days without billing" </w:instrText>
      </w:r>
      <w:r w:rsidR="002834E1" w:rsidRPr="00574D3F">
        <w:fldChar w:fldCharType="end"/>
      </w:r>
      <w:r w:rsidRPr="00574D3F">
        <w:t xml:space="preserve">   (NM)   01981</w:t>
      </w:r>
    </w:p>
    <w:p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rsidR="00BA5082" w:rsidRPr="00574D3F" w:rsidRDefault="00BA5082" w:rsidP="00A17AEC">
      <w:pPr>
        <w:pStyle w:val="berschrift4"/>
      </w:pPr>
      <w:r w:rsidRPr="00574D3F">
        <w:t>PSL-28   Session-No</w:t>
      </w:r>
      <w:r w:rsidR="002834E1" w:rsidRPr="00574D3F">
        <w:fldChar w:fldCharType="begin"/>
      </w:r>
      <w:r w:rsidRPr="00574D3F">
        <w:instrText xml:space="preserve"> XE "Session-No" </w:instrText>
      </w:r>
      <w:r w:rsidR="002834E1" w:rsidRPr="00574D3F">
        <w:fldChar w:fldCharType="end"/>
      </w:r>
      <w:r w:rsidRPr="00574D3F">
        <w:t xml:space="preserve">   (NM)   01982</w:t>
      </w:r>
    </w:p>
    <w:p w:rsidR="00BA5082" w:rsidRPr="00574D3F" w:rsidRDefault="00BA5082">
      <w:pPr>
        <w:pStyle w:val="NormalIndented"/>
      </w:pPr>
      <w:r w:rsidRPr="00574D3F">
        <w:t>Definition: Several line items may be grouped to a session.</w:t>
      </w:r>
    </w:p>
    <w:p w:rsidR="00BA5082" w:rsidRPr="00574D3F" w:rsidRDefault="00BA5082" w:rsidP="00A17AEC">
      <w:pPr>
        <w:pStyle w:val="berschrift4"/>
      </w:pPr>
      <w:r w:rsidRPr="00574D3F">
        <w:lastRenderedPageBreak/>
        <w:t>PSL-29   Executing Physician ID</w:t>
      </w:r>
      <w:r w:rsidR="002834E1" w:rsidRPr="00574D3F">
        <w:fldChar w:fldCharType="begin"/>
      </w:r>
      <w:r w:rsidRPr="00574D3F">
        <w:instrText xml:space="preserve"> XE "Executing Physician ID" </w:instrText>
      </w:r>
      <w:r w:rsidR="002834E1" w:rsidRPr="00574D3F">
        <w:fldChar w:fldCharType="end"/>
      </w:r>
      <w:r w:rsidRPr="00574D3F">
        <w:t xml:space="preserve">   (XCN)   01983</w:t>
      </w:r>
    </w:p>
    <w:p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ID of the physician who is providing the Service, e.g., executing the radiology-exam (EAN ID = European Article Numbering).</w:t>
      </w:r>
    </w:p>
    <w:p w:rsidR="00BA5082" w:rsidRPr="00574D3F" w:rsidRDefault="00BA5082" w:rsidP="00A17AEC">
      <w:pPr>
        <w:pStyle w:val="berschrift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r w:rsidRPr="00574D3F">
        <w:t xml:space="preserve">   (XCN)   01984</w:t>
      </w:r>
    </w:p>
    <w:p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ID of the physician who is responsible for the Service.</w:t>
      </w:r>
    </w:p>
    <w:p w:rsidR="00BA5082" w:rsidRPr="00574D3F" w:rsidRDefault="00BA5082" w:rsidP="00A17AEC">
      <w:pPr>
        <w:pStyle w:val="berschrift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r w:rsidRPr="00574D3F">
        <w:t xml:space="preserve">   (CWE)   01985</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 Account role of the physician, for example only billing for the professional part, the technical part or both.</w:t>
      </w:r>
      <w:r>
        <w:t xml:space="preserve">  </w:t>
      </w:r>
      <w:r w:rsidRPr="00574D3F">
        <w:t xml:space="preserve">Refer to </w:t>
      </w:r>
      <w:hyperlink r:id="rId54"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bookmarkStart w:id="216" w:name="HL70881"/>
      <w:bookmarkEnd w:id="216"/>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r w:rsidRPr="00574D3F">
        <w:t xml:space="preserve">   (CWE)   01986</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5"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bookmarkStart w:id="217" w:name="HL70882"/>
      <w:bookmarkEnd w:id="217"/>
      <w:r w:rsidRPr="00574D3F">
        <w:lastRenderedPageBreak/>
        <w:t>PSL-33   Side of body</w:t>
      </w:r>
      <w:r w:rsidR="002834E1" w:rsidRPr="00574D3F">
        <w:fldChar w:fldCharType="begin"/>
      </w:r>
      <w:r w:rsidRPr="00574D3F">
        <w:instrText xml:space="preserve"> XE "Side of body" </w:instrText>
      </w:r>
      <w:r w:rsidR="002834E1" w:rsidRPr="00574D3F">
        <w:fldChar w:fldCharType="end"/>
      </w:r>
      <w:r w:rsidRPr="00574D3F">
        <w:t xml:space="preserve">   (CWE)   01987</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 Left / right</w:t>
      </w:r>
      <w:r>
        <w:t xml:space="preserve">.  </w:t>
      </w:r>
      <w:r w:rsidRPr="00574D3F">
        <w:t xml:space="preserve">Refer to </w:t>
      </w:r>
      <w:hyperlink r:id="rId56"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rsidR="00BA5082" w:rsidRPr="00574D3F" w:rsidRDefault="00BA5082" w:rsidP="00A17AEC">
      <w:pPr>
        <w:pStyle w:val="berschrift4"/>
      </w:pPr>
      <w:bookmarkStart w:id="218" w:name="HL70894"/>
      <w:bookmarkEnd w:id="218"/>
      <w:r w:rsidRPr="00574D3F">
        <w:t>PSL-34   Number of TP's PP</w:t>
      </w:r>
      <w:r w:rsidR="002834E1" w:rsidRPr="00574D3F">
        <w:fldChar w:fldCharType="begin"/>
      </w:r>
      <w:r w:rsidRPr="00574D3F">
        <w:instrText xml:space="preserve"> XE "Number of TP's PP" </w:instrText>
      </w:r>
      <w:r w:rsidR="002834E1" w:rsidRPr="00574D3F">
        <w:fldChar w:fldCharType="end"/>
      </w:r>
      <w:r w:rsidRPr="00574D3F">
        <w:t xml:space="preserve">   (NM)   01988</w:t>
      </w:r>
    </w:p>
    <w:p w:rsidR="00BA5082" w:rsidRPr="00574D3F" w:rsidRDefault="00BA5082">
      <w:pPr>
        <w:pStyle w:val="NormalIndented"/>
      </w:pPr>
      <w:r w:rsidRPr="00574D3F">
        <w:t>Definition: Cost of the service "professional part" expressed in "points".</w:t>
      </w:r>
    </w:p>
    <w:p w:rsidR="00BA5082" w:rsidRPr="00574D3F" w:rsidRDefault="00BA5082" w:rsidP="00A17AEC">
      <w:pPr>
        <w:pStyle w:val="berschrift4"/>
      </w:pPr>
      <w:r w:rsidRPr="00574D3F">
        <w:t>PSL-35   TP-Value PP</w:t>
      </w:r>
      <w:r w:rsidR="002834E1" w:rsidRPr="00574D3F">
        <w:fldChar w:fldCharType="begin"/>
      </w:r>
      <w:r w:rsidRPr="00574D3F">
        <w:instrText xml:space="preserve"> XE "TP-Value PP" </w:instrText>
      </w:r>
      <w:r w:rsidR="002834E1" w:rsidRPr="00574D3F">
        <w:fldChar w:fldCharType="end"/>
      </w:r>
      <w:r w:rsidRPr="00574D3F">
        <w:t xml:space="preserve">   (CP)   01989</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Monetary Value of one "point" for the professional part of the service.</w:t>
      </w:r>
    </w:p>
    <w:p w:rsidR="00BA5082" w:rsidRPr="00574D3F" w:rsidRDefault="00BA5082" w:rsidP="00A17AEC">
      <w:pPr>
        <w:pStyle w:val="berschrift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r w:rsidRPr="00574D3F">
        <w:t xml:space="preserve">   (NM)   01990</w:t>
      </w:r>
    </w:p>
    <w:p w:rsidR="00BA5082" w:rsidRPr="00574D3F" w:rsidRDefault="00BA5082">
      <w:pPr>
        <w:pStyle w:val="NormalIndented"/>
      </w:pPr>
      <w:r w:rsidRPr="00574D3F">
        <w:t>Definition:  Internal Scaling Factor for the amount of the professional part of the service.</w:t>
      </w:r>
    </w:p>
    <w:p w:rsidR="00BA5082" w:rsidRPr="00574D3F" w:rsidRDefault="00BA5082" w:rsidP="00A17AEC">
      <w:pPr>
        <w:pStyle w:val="berschrift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r w:rsidRPr="00574D3F">
        <w:t xml:space="preserve">   (NM)   01991</w:t>
      </w:r>
    </w:p>
    <w:p w:rsidR="00BA5082" w:rsidRPr="00574D3F" w:rsidRDefault="00BA5082">
      <w:pPr>
        <w:pStyle w:val="NormalIndented"/>
      </w:pPr>
      <w:r w:rsidRPr="00574D3F">
        <w:t>Definition:  External Scaling Factor for the amount of the professional part of the service.</w:t>
      </w:r>
    </w:p>
    <w:p w:rsidR="00BA5082" w:rsidRPr="00574D3F" w:rsidRDefault="00BA5082" w:rsidP="00A17AEC">
      <w:pPr>
        <w:pStyle w:val="berschrift4"/>
      </w:pPr>
      <w:r w:rsidRPr="00574D3F">
        <w:t>PSL-38   Amount PP</w:t>
      </w:r>
      <w:r w:rsidR="002834E1" w:rsidRPr="00574D3F">
        <w:fldChar w:fldCharType="begin"/>
      </w:r>
      <w:r w:rsidRPr="00574D3F">
        <w:instrText xml:space="preserve"> XE "Amount PP" </w:instrText>
      </w:r>
      <w:r w:rsidR="002834E1" w:rsidRPr="00574D3F">
        <w:fldChar w:fldCharType="end"/>
      </w:r>
      <w:r w:rsidRPr="00574D3F">
        <w:t xml:space="preserve">   (CP)   01992</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for the professional part of this service.</w:t>
      </w:r>
    </w:p>
    <w:p w:rsidR="00BA5082" w:rsidRPr="00574D3F" w:rsidRDefault="00BA5082" w:rsidP="00A17AEC">
      <w:pPr>
        <w:pStyle w:val="berschrift4"/>
      </w:pPr>
      <w:r w:rsidRPr="00574D3F">
        <w:lastRenderedPageBreak/>
        <w:t>PSL-39   Number of TP's Technical Part</w:t>
      </w:r>
      <w:r w:rsidR="002834E1" w:rsidRPr="00574D3F">
        <w:fldChar w:fldCharType="begin"/>
      </w:r>
      <w:r w:rsidRPr="00574D3F">
        <w:instrText xml:space="preserve"> XE "Number of TP's Technical Part" </w:instrText>
      </w:r>
      <w:r w:rsidR="002834E1" w:rsidRPr="00574D3F">
        <w:fldChar w:fldCharType="end"/>
      </w:r>
      <w:r w:rsidRPr="00574D3F">
        <w:t xml:space="preserve">   (NM)   01993</w:t>
      </w:r>
    </w:p>
    <w:p w:rsidR="00BA5082" w:rsidRPr="00574D3F" w:rsidRDefault="00BA5082">
      <w:pPr>
        <w:pStyle w:val="NormalIndented"/>
      </w:pPr>
      <w:r w:rsidRPr="00574D3F">
        <w:t>Definition: Cost of the service (Technical Part) expressed in "points".</w:t>
      </w:r>
    </w:p>
    <w:p w:rsidR="00BA5082" w:rsidRPr="00574D3F" w:rsidRDefault="00BA5082" w:rsidP="00A17AEC">
      <w:pPr>
        <w:pStyle w:val="berschrift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r w:rsidRPr="00574D3F">
        <w:t xml:space="preserve">   (CP)   01994</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Monetary Value of one "point" for the technical part of the service.</w:t>
      </w:r>
    </w:p>
    <w:p w:rsidR="00BA5082" w:rsidRPr="00574D3F" w:rsidRDefault="00BA5082" w:rsidP="00A17AEC">
      <w:pPr>
        <w:pStyle w:val="berschrift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r w:rsidRPr="00574D3F">
        <w:t xml:space="preserve">   (NM)   01995</w:t>
      </w:r>
    </w:p>
    <w:p w:rsidR="00BA5082" w:rsidRPr="00574D3F" w:rsidRDefault="00BA5082">
      <w:pPr>
        <w:pStyle w:val="NormalIndented"/>
      </w:pPr>
      <w:r w:rsidRPr="00574D3F">
        <w:t>Definition: Internal Scaling Factor for the amount of the technical part of the service.</w:t>
      </w:r>
    </w:p>
    <w:p w:rsidR="00BA5082" w:rsidRPr="00574D3F" w:rsidRDefault="00BA5082" w:rsidP="00A17AEC">
      <w:pPr>
        <w:pStyle w:val="berschrift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r w:rsidRPr="00574D3F">
        <w:t xml:space="preserve">   (NM)   01996</w:t>
      </w:r>
    </w:p>
    <w:p w:rsidR="00BA5082" w:rsidRPr="00574D3F" w:rsidRDefault="00BA5082">
      <w:pPr>
        <w:pStyle w:val="NormalIndented"/>
      </w:pPr>
      <w:r w:rsidRPr="00574D3F">
        <w:t>Definition: External Scaling Factor for the amount of the technical part of the service.</w:t>
      </w:r>
    </w:p>
    <w:p w:rsidR="00BA5082" w:rsidRPr="00574D3F" w:rsidRDefault="00BA5082" w:rsidP="00A17AEC">
      <w:pPr>
        <w:pStyle w:val="berschrift4"/>
      </w:pPr>
      <w:bookmarkStart w:id="219" w:name="_Toc71353674"/>
      <w:bookmarkStart w:id="220" w:name="_Toc71354012"/>
      <w:bookmarkEnd w:id="219"/>
      <w:bookmarkEnd w:id="220"/>
      <w:r w:rsidRPr="00574D3F">
        <w:t>PSL-43   Amount Technical Part</w:t>
      </w:r>
      <w:r w:rsidR="002834E1" w:rsidRPr="00574D3F">
        <w:fldChar w:fldCharType="begin"/>
      </w:r>
      <w:r w:rsidRPr="00574D3F">
        <w:instrText xml:space="preserve"> XE "Amount Technical Part" </w:instrText>
      </w:r>
      <w:r w:rsidR="002834E1" w:rsidRPr="00574D3F">
        <w:fldChar w:fldCharType="end"/>
      </w:r>
      <w:r w:rsidRPr="00574D3F">
        <w:t xml:space="preserve">   (CP)   01997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for the technical part of this service.</w:t>
      </w:r>
    </w:p>
    <w:p w:rsidR="00BA5082" w:rsidRPr="00574D3F" w:rsidRDefault="00BA5082" w:rsidP="00A17AEC">
      <w:pPr>
        <w:pStyle w:val="berschrift4"/>
      </w:pPr>
      <w:r w:rsidRPr="00574D3F">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r w:rsidRPr="00574D3F">
        <w:t xml:space="preserve">   (CP)   01998</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pPr>
      <w:r w:rsidRPr="00574D3F">
        <w:t>Definition: Total Amount of the cost of this service (Professional plus technical part)</w:t>
      </w:r>
    </w:p>
    <w:p w:rsidR="00BA5082" w:rsidRPr="00574D3F" w:rsidRDefault="00BA5082" w:rsidP="00A17AEC">
      <w:pPr>
        <w:pStyle w:val="berschrift4"/>
      </w:pPr>
      <w:r w:rsidRPr="00574D3F">
        <w:t>PSL-45   VAT-Rate</w:t>
      </w:r>
      <w:r w:rsidR="002834E1" w:rsidRPr="00574D3F">
        <w:fldChar w:fldCharType="begin"/>
      </w:r>
      <w:r w:rsidRPr="00574D3F">
        <w:instrText xml:space="preserve"> XE "VAT-Rate" </w:instrText>
      </w:r>
      <w:r w:rsidR="002834E1" w:rsidRPr="00574D3F">
        <w:fldChar w:fldCharType="end"/>
      </w:r>
      <w:r w:rsidRPr="00574D3F">
        <w:t xml:space="preserve">   (NM)   01999</w:t>
      </w:r>
    </w:p>
    <w:p w:rsidR="00BA5082" w:rsidRPr="00574D3F" w:rsidRDefault="00BA5082">
      <w:pPr>
        <w:pStyle w:val="NormalIndented"/>
      </w:pPr>
      <w:r w:rsidRPr="00574D3F">
        <w:t>Definition: VAT–Rate Applied on the total amount of this service.</w:t>
      </w:r>
    </w:p>
    <w:p w:rsidR="00BA5082" w:rsidRPr="00574D3F" w:rsidRDefault="00BA5082" w:rsidP="00A17AEC">
      <w:pPr>
        <w:pStyle w:val="berschrift4"/>
      </w:pPr>
      <w:r w:rsidRPr="00574D3F">
        <w:t>PSL-46   Main-Service</w:t>
      </w:r>
      <w:r w:rsidR="002834E1" w:rsidRPr="00574D3F">
        <w:fldChar w:fldCharType="begin"/>
      </w:r>
      <w:r w:rsidRPr="00574D3F">
        <w:instrText xml:space="preserve"> XE "Main-Service" </w:instrText>
      </w:r>
      <w:r w:rsidR="002834E1" w:rsidRPr="00574D3F">
        <w:fldChar w:fldCharType="end"/>
      </w:r>
      <w:r w:rsidRPr="00574D3F">
        <w:t xml:space="preserve">   (ID)   02000</w:t>
      </w:r>
    </w:p>
    <w:p w:rsidR="00BA5082" w:rsidRPr="00574D3F" w:rsidRDefault="00BA5082">
      <w:pPr>
        <w:pStyle w:val="NormalIndented"/>
      </w:pPr>
      <w:r w:rsidRPr="00574D3F">
        <w:t>Definition: Main service.</w:t>
      </w:r>
    </w:p>
    <w:p w:rsidR="00BA5082" w:rsidRPr="00574D3F" w:rsidRDefault="00BA5082" w:rsidP="00A17AEC">
      <w:pPr>
        <w:pStyle w:val="berschrift4"/>
      </w:pPr>
      <w:r w:rsidRPr="00574D3F">
        <w:t>PSL-47   Validation</w:t>
      </w:r>
      <w:r w:rsidR="002834E1" w:rsidRPr="00574D3F">
        <w:fldChar w:fldCharType="begin"/>
      </w:r>
      <w:r w:rsidRPr="00574D3F">
        <w:instrText xml:space="preserve"> XE "Validation" </w:instrText>
      </w:r>
      <w:r w:rsidR="002834E1" w:rsidRPr="00574D3F">
        <w:fldChar w:fldCharType="end"/>
      </w:r>
      <w:r w:rsidRPr="00574D3F">
        <w:t xml:space="preserve">   (ID)   02001</w:t>
      </w:r>
    </w:p>
    <w:p w:rsidR="00BA5082" w:rsidRPr="00574D3F" w:rsidRDefault="00BA5082">
      <w:pPr>
        <w:pStyle w:val="NormalIndented"/>
      </w:pPr>
      <w:r w:rsidRPr="00574D3F">
        <w:t xml:space="preserve">Definition: Service line item has passed an approved validator software (yes/no).  For reason see PSL-48.  Refer to </w:t>
      </w:r>
      <w:hyperlink r:id="rId57"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rsidR="00BA5082" w:rsidRPr="00574D3F" w:rsidRDefault="00BA5082" w:rsidP="000C24A0">
      <w:pPr>
        <w:pStyle w:val="berschrift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r w:rsidRPr="00574D3F">
        <w:t xml:space="preserve">   (ST)   02002</w:t>
      </w:r>
    </w:p>
    <w:p w:rsidR="00BA5082" w:rsidRPr="00574D3F" w:rsidRDefault="00BA5082">
      <w:pPr>
        <w:pStyle w:val="NormalIndented"/>
      </w:pPr>
      <w:r w:rsidRPr="00574D3F">
        <w:t>Definition: Reason why the service line item has not passed the validator software.</w:t>
      </w:r>
    </w:p>
    <w:p w:rsidR="00BA5082" w:rsidRPr="000C24A0" w:rsidRDefault="00BA5082" w:rsidP="0033524F">
      <w:pPr>
        <w:pStyle w:val="berschrift3"/>
      </w:pPr>
      <w:bookmarkStart w:id="221" w:name="_Toc39388087"/>
      <w:bookmarkStart w:id="222" w:name="_Toc531171180"/>
      <w:bookmarkStart w:id="223" w:name="_Toc25659701"/>
      <w:r w:rsidRPr="000C24A0">
        <w:t>ADJ – Adjustment</w:t>
      </w:r>
      <w:bookmarkEnd w:id="221"/>
      <w:bookmarkEnd w:id="222"/>
      <w:bookmarkEnd w:id="223"/>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rsidR="00BA5082" w:rsidRPr="00574D3F" w:rsidRDefault="00BA5082">
      <w:pPr>
        <w:pStyle w:val="NormalIndented"/>
      </w:pPr>
      <w:r w:rsidRPr="00574D3F">
        <w:t>This segment describes Provider and/or Payer adjustments to a Product/Service Line Item or Response Summary.  These include surcharges such as tax, dispensing fees and mark ups.</w:t>
      </w:r>
    </w:p>
    <w:p w:rsidR="00BA5082" w:rsidRPr="00574D3F" w:rsidRDefault="00BA5082">
      <w:pPr>
        <w:pStyle w:val="NormalIndented"/>
      </w:pPr>
      <w:r w:rsidRPr="00574D3F">
        <w:t>X12 REF: Similar to CAS segment, with a few new fields.</w:t>
      </w:r>
    </w:p>
    <w:p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Adjustment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Adjustment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Adjustment Sequence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58"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Adjustment Category</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0-5</w:t>
            </w: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Adjustment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59"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Quantity</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60"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Reason PA</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Description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Original Value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Substitute Value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61"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Action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Provider Product/Service Line Item Number Cross Reference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Adjustment Date</w:t>
            </w:r>
          </w:p>
        </w:tc>
      </w:tr>
      <w:tr w:rsidR="00BA5082"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lastRenderedPageBreak/>
              <w:t>15</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 xml:space="preserve">Responsible Organization </w:t>
            </w:r>
          </w:p>
        </w:tc>
      </w:tr>
    </w:tbl>
    <w:p w:rsidR="00BA5082" w:rsidRPr="00574D3F" w:rsidRDefault="00BA5082" w:rsidP="0033524F">
      <w:pPr>
        <w:pStyle w:val="berschrift4"/>
      </w:pPr>
      <w:r w:rsidRPr="00574D3F">
        <w:t>ADJ field definitions</w:t>
      </w:r>
      <w:bookmarkStart w:id="224" w:name="_Toc71353682"/>
      <w:bookmarkStart w:id="225" w:name="_Toc71354020"/>
      <w:bookmarkEnd w:id="224"/>
      <w:bookmarkEnd w:id="225"/>
      <w:r w:rsidR="002834E1" w:rsidRPr="00574D3F">
        <w:fldChar w:fldCharType="begin"/>
      </w:r>
      <w:r w:rsidRPr="00574D3F">
        <w:instrText xml:space="preserve"> XE "ADJ - data element definitions" </w:instrText>
      </w:r>
      <w:r w:rsidR="002834E1" w:rsidRPr="00574D3F">
        <w:fldChar w:fldCharType="end"/>
      </w:r>
    </w:p>
    <w:p w:rsidR="00BA5082" w:rsidRPr="00574D3F" w:rsidRDefault="00BA5082" w:rsidP="00A17AEC">
      <w:pPr>
        <w:pStyle w:val="berschrift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r w:rsidRPr="00574D3F">
        <w:t xml:space="preserve">   (EI)   02003</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rsidR="00BA5082" w:rsidRPr="00574D3F" w:rsidRDefault="00BA5082" w:rsidP="00A17AEC">
      <w:pPr>
        <w:pStyle w:val="berschrift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r w:rsidRPr="00574D3F">
        <w:t xml:space="preserve">   (EI)   02004</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rsidR="00BA5082" w:rsidRPr="00574D3F" w:rsidRDefault="00BA5082" w:rsidP="00A17AEC">
      <w:pPr>
        <w:pStyle w:val="berschrift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r w:rsidRPr="00574D3F">
        <w:t xml:space="preserve">   (SI)   02005</w:t>
      </w:r>
    </w:p>
    <w:p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rsidR="00BA5082" w:rsidRPr="00574D3F" w:rsidRDefault="00BA5082" w:rsidP="00A17AEC">
      <w:pPr>
        <w:pStyle w:val="berschrift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r w:rsidRPr="00574D3F">
        <w:t xml:space="preserve">   (CWE)   02006</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2"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rsidR="00BA5082" w:rsidRPr="00574D3F" w:rsidRDefault="00BA5082" w:rsidP="00A17AEC">
      <w:pPr>
        <w:pStyle w:val="berschrift4"/>
      </w:pPr>
      <w:bookmarkStart w:id="226" w:name="HL70564"/>
      <w:bookmarkEnd w:id="226"/>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r w:rsidRPr="00574D3F">
        <w:t xml:space="preserve">   (CP)   02007</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rsidR="00BA5082" w:rsidRPr="00574D3F" w:rsidRDefault="00BA5082" w:rsidP="00A17AEC">
      <w:pPr>
        <w:pStyle w:val="berschrift4"/>
      </w:pPr>
      <w:bookmarkStart w:id="227" w:name="_ADJ-6_Adjustment_Quantity____(CQ)__"/>
      <w:bookmarkEnd w:id="227"/>
      <w:r w:rsidRPr="00574D3F">
        <w:t>ADJ-6   Adjustment Quantity</w:t>
      </w:r>
      <w:r w:rsidR="002834E1" w:rsidRPr="00574D3F">
        <w:fldChar w:fldCharType="begin"/>
      </w:r>
      <w:r w:rsidRPr="00574D3F">
        <w:instrText xml:space="preserve"> XE "Adjustment Quantity" </w:instrText>
      </w:r>
      <w:r w:rsidR="002834E1" w:rsidRPr="00574D3F">
        <w:fldChar w:fldCharType="end"/>
      </w:r>
      <w:r w:rsidRPr="00574D3F">
        <w:t xml:space="preserve">   (CQ)   02008</w:t>
      </w:r>
    </w:p>
    <w:p w:rsidR="0099294E" w:rsidRPr="007E2794" w:rsidRDefault="0099294E" w:rsidP="0099294E">
      <w:pPr>
        <w:pStyle w:val="Components"/>
        <w:rPr>
          <w:lang w:val="fr-CH"/>
        </w:rPr>
      </w:pPr>
      <w:r w:rsidRPr="007E2794">
        <w:rPr>
          <w:lang w:val="fr-CH"/>
        </w:rPr>
        <w:t>Components:  &lt;Quantity (NM)&gt; ^ &lt;Units (CWE)&gt;</w:t>
      </w:r>
    </w:p>
    <w:p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w:t>
      </w:r>
      <w:r w:rsidRPr="00574D3F">
        <w:rPr>
          <w:lang w:eastAsia="en-US"/>
        </w:rPr>
        <w:t xml:space="preserve"> Adjustment quantity.</w:t>
      </w:r>
    </w:p>
    <w:p w:rsidR="00BA5082" w:rsidRPr="00574D3F" w:rsidRDefault="00BA5082">
      <w:pPr>
        <w:pStyle w:val="NormalIndented"/>
      </w:pPr>
      <w:r w:rsidRPr="00574D3F">
        <w:t xml:space="preserve">X12 REF: table 673 Quantity Qualifier.  New values from X12 673 can be added as required.  Refer to </w:t>
      </w:r>
      <w:hyperlink r:id="rId63"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228" w:name="HL70560"/>
      <w:bookmarkEnd w:id="228"/>
    </w:p>
    <w:p w:rsidR="00BA5082" w:rsidRPr="00574D3F" w:rsidRDefault="00BA5082" w:rsidP="00A17AEC">
      <w:pPr>
        <w:pStyle w:val="berschrift4"/>
      </w:pPr>
      <w:r w:rsidRPr="00574D3F">
        <w:t>ADJ-7   Adjustment Reason PA</w:t>
      </w:r>
      <w:r w:rsidR="002834E1" w:rsidRPr="00574D3F">
        <w:fldChar w:fldCharType="begin"/>
      </w:r>
      <w:r w:rsidRPr="00574D3F">
        <w:instrText xml:space="preserve"> XE "Adjustment Reason" </w:instrText>
      </w:r>
      <w:r w:rsidR="002834E1" w:rsidRPr="00574D3F">
        <w:fldChar w:fldCharType="end"/>
      </w:r>
      <w:r w:rsidRPr="00574D3F">
        <w:t xml:space="preserve">   (CWE)   02009</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4"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rsidR="00BA5082" w:rsidRPr="00574D3F" w:rsidRDefault="00BA5082" w:rsidP="00A17AEC">
      <w:pPr>
        <w:pStyle w:val="berschrift4"/>
      </w:pPr>
      <w:bookmarkStart w:id="229" w:name="HL70565"/>
      <w:bookmarkEnd w:id="229"/>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r w:rsidRPr="00574D3F">
        <w:t xml:space="preserve">   (ST)   02010</w:t>
      </w:r>
    </w:p>
    <w:p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rsidR="00BA5082" w:rsidRPr="00574D3F" w:rsidRDefault="00BA5082" w:rsidP="00A17AEC">
      <w:pPr>
        <w:pStyle w:val="berschrift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r w:rsidRPr="00574D3F">
        <w:t xml:space="preserve">   (NM)   02011</w:t>
      </w:r>
    </w:p>
    <w:p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rsidR="00BA5082" w:rsidRPr="00574D3F" w:rsidRDefault="00BA5082" w:rsidP="00A17AEC">
      <w:pPr>
        <w:pStyle w:val="berschrift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r w:rsidRPr="00574D3F">
        <w:t xml:space="preserve">   (NM)   02012</w:t>
      </w:r>
    </w:p>
    <w:p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rsidR="00BA5082" w:rsidRPr="00574D3F" w:rsidRDefault="00BA5082" w:rsidP="00A17AEC">
      <w:pPr>
        <w:pStyle w:val="berschrift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r w:rsidRPr="00574D3F">
        <w:t xml:space="preserve">   (CWE)   02013</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5"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rsidR="00BA5082" w:rsidRPr="00574D3F" w:rsidRDefault="00BA5082" w:rsidP="00A17AEC">
      <w:pPr>
        <w:pStyle w:val="berschrift4"/>
      </w:pPr>
      <w:bookmarkStart w:id="230" w:name="HL70569"/>
      <w:bookmarkEnd w:id="230"/>
      <w:r w:rsidRPr="00574D3F">
        <w:t>ADJ-12   Provider Adjustment Number Cross Reference</w:t>
      </w:r>
      <w:r w:rsidR="002834E1" w:rsidRPr="00574D3F">
        <w:fldChar w:fldCharType="begin"/>
      </w:r>
      <w:r w:rsidRPr="00574D3F">
        <w:instrText xml:space="preserve"> XE "Provider Adjustment </w:instrText>
      </w:r>
      <w:r w:rsidRPr="00574D3F">
        <w:lastRenderedPageBreak/>
        <w:instrText xml:space="preserve">Number Cross Reference" </w:instrText>
      </w:r>
      <w:r w:rsidR="002834E1" w:rsidRPr="00574D3F">
        <w:fldChar w:fldCharType="end"/>
      </w:r>
      <w:r w:rsidRPr="00574D3F">
        <w:t xml:space="preserve">   (EI)   02014</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rsidR="00BA5082" w:rsidRPr="00574D3F" w:rsidRDefault="00BA5082" w:rsidP="00A17AEC">
      <w:pPr>
        <w:pStyle w:val="berschrift4"/>
      </w:pPr>
      <w:r w:rsidRPr="00574D3F">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r w:rsidRPr="00574D3F">
        <w:t xml:space="preserve">   (EI)   02015</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Definition:</w:t>
      </w:r>
      <w:r w:rsidRPr="00574D3F">
        <w:rPr>
          <w:lang w:eastAsia="en-US"/>
        </w:rPr>
        <w:t xml:space="preserve"> Unique Provider Product/Service Line Item Number assigned by the Provider Application that is referenced by this Payer Adjustment; used for groups with multiple line items that need to be singled out by a Payer Adjustment.</w:t>
      </w:r>
    </w:p>
    <w:p w:rsidR="00BA5082" w:rsidRPr="00574D3F" w:rsidRDefault="00BA5082" w:rsidP="00A17AEC">
      <w:pPr>
        <w:pStyle w:val="berschrift4"/>
      </w:pPr>
      <w:r w:rsidRPr="00574D3F">
        <w:t>ADJ-14   Adjustment Date</w:t>
      </w:r>
      <w:r w:rsidR="002834E1" w:rsidRPr="00574D3F">
        <w:fldChar w:fldCharType="begin"/>
      </w:r>
      <w:r w:rsidRPr="00574D3F">
        <w:instrText xml:space="preserve"> XE "Adjustment Date" </w:instrText>
      </w:r>
      <w:r w:rsidR="002834E1" w:rsidRPr="00574D3F">
        <w:fldChar w:fldCharType="end"/>
      </w:r>
      <w:r w:rsidRPr="00574D3F">
        <w:t xml:space="preserve">   (DTM)   02016</w:t>
      </w:r>
    </w:p>
    <w:p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rsidR="00BA5082" w:rsidRPr="00574D3F" w:rsidRDefault="00BA5082" w:rsidP="00A17AEC">
      <w:pPr>
        <w:pStyle w:val="berschrift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r w:rsidRPr="00574D3F">
        <w:t xml:space="preserve">   (XON)   02017</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rsidR="00BA5082" w:rsidRPr="00574D3F" w:rsidRDefault="00BA5082">
      <w:pPr>
        <w:pStyle w:val="berschrift3"/>
        <w:rPr>
          <w:lang w:val="en-US"/>
        </w:rPr>
      </w:pPr>
      <w:bookmarkStart w:id="231" w:name="_Toc39388088"/>
      <w:bookmarkStart w:id="232" w:name="_Toc531171181"/>
      <w:bookmarkStart w:id="233" w:name="_Toc25659702"/>
      <w:r w:rsidRPr="00574D3F">
        <w:rPr>
          <w:lang w:val="en-US"/>
        </w:rPr>
        <w:t>PMT – Payment Information Segment</w:t>
      </w:r>
      <w:bookmarkEnd w:id="231"/>
      <w:bookmarkEnd w:id="232"/>
      <w:bookmarkEnd w:id="233"/>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rsidR="00BA5082" w:rsidRPr="00574D3F" w:rsidRDefault="00BA5082">
      <w:pPr>
        <w:pStyle w:val="NormalIndented"/>
      </w:pPr>
      <w:r w:rsidRPr="00574D3F">
        <w:t>This segment contains information that describes a payment made by a Payer organization.</w:t>
      </w:r>
    </w:p>
    <w:p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Advice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Effective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Expiration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66"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 Method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lastRenderedPageBreak/>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Payment/Remittance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Check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Bank Identification</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Transit Number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Payee Bank Account ID</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Payment Organization</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rPr>
                <w:lang w:eastAsia="en-US"/>
              </w:rPr>
            </w:pPr>
            <w:r w:rsidRPr="00574D3F">
              <w:rPr>
                <w:lang w:eastAsia="en-US"/>
              </w:rPr>
              <w:t>ESR-Code-Line</w:t>
            </w:r>
          </w:p>
        </w:tc>
      </w:tr>
    </w:tbl>
    <w:p w:rsidR="00BA5082" w:rsidRPr="00574D3F" w:rsidRDefault="00BA5082" w:rsidP="00A17AEC">
      <w:pPr>
        <w:pStyle w:val="berschrift4"/>
      </w:pPr>
      <w:r w:rsidRPr="00574D3F">
        <w:t>PMT field definitions</w:t>
      </w:r>
      <w:bookmarkStart w:id="234" w:name="_Toc71353699"/>
      <w:bookmarkStart w:id="235" w:name="_Toc71354037"/>
      <w:bookmarkEnd w:id="234"/>
      <w:bookmarkEnd w:id="235"/>
      <w:r w:rsidR="002834E1" w:rsidRPr="00574D3F">
        <w:fldChar w:fldCharType="begin"/>
      </w:r>
      <w:r w:rsidRPr="00574D3F">
        <w:instrText xml:space="preserve"> XE "PMT - data element definitions" </w:instrText>
      </w:r>
      <w:r w:rsidR="002834E1" w:rsidRPr="00574D3F">
        <w:fldChar w:fldCharType="end"/>
      </w:r>
    </w:p>
    <w:p w:rsidR="00BA5082" w:rsidRPr="00574D3F" w:rsidRDefault="00BA5082" w:rsidP="00A17AEC">
      <w:pPr>
        <w:pStyle w:val="berschrift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r w:rsidRPr="00574D3F">
        <w:t xml:space="preserve">   (EI)   02018</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rsidR="00BA5082" w:rsidRPr="00574D3F" w:rsidRDefault="00BA5082" w:rsidP="00A17AEC">
      <w:pPr>
        <w:pStyle w:val="berschrift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r w:rsidRPr="00574D3F">
        <w:t xml:space="preserve">   (DTM)   02019</w:t>
      </w:r>
    </w:p>
    <w:p w:rsidR="00BA5082" w:rsidRPr="00574D3F" w:rsidRDefault="00BA5082">
      <w:pPr>
        <w:pStyle w:val="NormalIndented"/>
        <w:rPr>
          <w:lang w:eastAsia="en-US"/>
        </w:rPr>
      </w:pPr>
      <w:r w:rsidRPr="00574D3F">
        <w:t xml:space="preserve">Definition: </w:t>
      </w:r>
      <w:r w:rsidRPr="00574D3F">
        <w:rPr>
          <w:lang w:eastAsia="en-US"/>
        </w:rPr>
        <w:t>[ Start ] Date/Time for this Payment/Remittance Advice.</w:t>
      </w:r>
    </w:p>
    <w:p w:rsidR="00BA5082" w:rsidRPr="00574D3F" w:rsidRDefault="00BA5082" w:rsidP="00A17AEC">
      <w:pPr>
        <w:pStyle w:val="berschrift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r w:rsidRPr="00574D3F">
        <w:t xml:space="preserve">   (DTM)   02020</w:t>
      </w:r>
    </w:p>
    <w:p w:rsidR="00BA5082" w:rsidRPr="00574D3F" w:rsidRDefault="00BA5082">
      <w:pPr>
        <w:pStyle w:val="NormalIndented"/>
        <w:rPr>
          <w:lang w:eastAsia="en-US"/>
        </w:rPr>
      </w:pPr>
      <w:r w:rsidRPr="00574D3F">
        <w:t>Definition:</w:t>
      </w:r>
      <w:r w:rsidRPr="00574D3F">
        <w:rPr>
          <w:lang w:eastAsia="en-US"/>
        </w:rPr>
        <w:t xml:space="preserve"> [ End ] Date/Time for this Payment/Remittance Advice.</w:t>
      </w:r>
    </w:p>
    <w:p w:rsidR="00BA5082" w:rsidRPr="00574D3F" w:rsidRDefault="00BA5082" w:rsidP="00A17AEC">
      <w:pPr>
        <w:pStyle w:val="berschrift4"/>
      </w:pPr>
      <w:bookmarkStart w:id="236" w:name="_PMT-4_Payment_Method___(CWE)___0202"/>
      <w:bookmarkEnd w:id="236"/>
      <w:r w:rsidRPr="00574D3F">
        <w:t>PMT-4   Payment Method</w:t>
      </w:r>
      <w:r w:rsidR="002834E1" w:rsidRPr="00574D3F">
        <w:fldChar w:fldCharType="begin"/>
      </w:r>
      <w:r w:rsidRPr="00574D3F">
        <w:instrText xml:space="preserve"> XE "Payment Method" </w:instrText>
      </w:r>
      <w:r w:rsidR="002834E1" w:rsidRPr="00574D3F">
        <w:fldChar w:fldCharType="end"/>
      </w:r>
      <w:r w:rsidRPr="00574D3F">
        <w:t xml:space="preserve">   (CWE)   02021</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pPr>
      <w:r w:rsidRPr="00574D3F">
        <w:t xml:space="preserve">Definition: Code identifying the method for the movement of payment. Refer to </w:t>
      </w:r>
      <w:hyperlink r:id="rId67"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rsidR="00BA5082" w:rsidRPr="00574D3F" w:rsidRDefault="00BA5082" w:rsidP="00A17AEC">
      <w:pPr>
        <w:pStyle w:val="berschrift4"/>
      </w:pPr>
      <w:bookmarkStart w:id="237" w:name="HL70570"/>
      <w:bookmarkEnd w:id="237"/>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r w:rsidRPr="00574D3F">
        <w:t xml:space="preserve">   (DTM)   02022</w:t>
      </w:r>
    </w:p>
    <w:p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rsidR="00BA5082" w:rsidRPr="00574D3F" w:rsidRDefault="00BA5082" w:rsidP="00A17AEC">
      <w:pPr>
        <w:pStyle w:val="berschrift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r w:rsidRPr="00574D3F">
        <w:t xml:space="preserve">   (CP)   02023</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Sum total of all Product/Service Paid Amount on PSL for this Payment/Remittance Advice, net of any Adjustments to Payee.</w:t>
      </w:r>
    </w:p>
    <w:p w:rsidR="00BA5082" w:rsidRPr="00574D3F" w:rsidRDefault="00BA5082" w:rsidP="00A17AEC">
      <w:pPr>
        <w:pStyle w:val="berschrift4"/>
      </w:pPr>
      <w:r w:rsidRPr="00574D3F">
        <w:t xml:space="preserve">PMT-7   Check Number </w:t>
      </w:r>
      <w:r w:rsidR="002834E1" w:rsidRPr="00574D3F">
        <w:fldChar w:fldCharType="begin"/>
      </w:r>
      <w:r w:rsidRPr="00574D3F">
        <w:instrText xml:space="preserve"> XE "Check Number" </w:instrText>
      </w:r>
      <w:r w:rsidR="002834E1" w:rsidRPr="00574D3F">
        <w:fldChar w:fldCharType="end"/>
      </w:r>
      <w:r w:rsidRPr="00574D3F">
        <w:t xml:space="preserve">   (EI)   02024</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rsidR="00BA5082" w:rsidRPr="00574D3F" w:rsidRDefault="00BA5082" w:rsidP="00A17AEC">
      <w:pPr>
        <w:pStyle w:val="berschrift4"/>
      </w:pPr>
      <w:r w:rsidRPr="00574D3F">
        <w:t xml:space="preserve">PMT-8   Payee Bank Identification </w:t>
      </w:r>
      <w:r w:rsidR="002834E1" w:rsidRPr="00574D3F">
        <w:fldChar w:fldCharType="begin"/>
      </w:r>
      <w:r w:rsidRPr="00574D3F">
        <w:instrText xml:space="preserve"> XE "Payee Bank Identification" </w:instrText>
      </w:r>
      <w:r w:rsidR="002834E1" w:rsidRPr="00574D3F">
        <w:fldChar w:fldCharType="end"/>
      </w:r>
      <w:r w:rsidRPr="00574D3F">
        <w:t xml:space="preserve">   (XON)   02025</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Definition:  Identification of Payee's financial contact, e.g., name of the bank .</w:t>
      </w:r>
    </w:p>
    <w:p w:rsidR="00BA5082" w:rsidRPr="00574D3F" w:rsidRDefault="00BA5082" w:rsidP="00A17AEC">
      <w:pPr>
        <w:pStyle w:val="berschrift4"/>
      </w:pPr>
      <w:r w:rsidRPr="00574D3F">
        <w:t>PMT-9   Payee Transit Number</w:t>
      </w:r>
      <w:r w:rsidR="002834E1" w:rsidRPr="00574D3F">
        <w:fldChar w:fldCharType="begin"/>
      </w:r>
      <w:r w:rsidRPr="00574D3F">
        <w:instrText xml:space="preserve"> XE "Payee Transit Number" </w:instrText>
      </w:r>
      <w:r w:rsidR="002834E1" w:rsidRPr="00574D3F">
        <w:fldChar w:fldCharType="end"/>
      </w:r>
      <w:r w:rsidRPr="00574D3F">
        <w:t xml:space="preserve">   (ST)   02026</w:t>
      </w:r>
    </w:p>
    <w:p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rsidR="00BA5082" w:rsidRPr="00574D3F" w:rsidRDefault="00BA5082" w:rsidP="00A17AEC">
      <w:pPr>
        <w:pStyle w:val="berschrift4"/>
      </w:pPr>
      <w:r w:rsidRPr="00574D3F">
        <w:t>PMT-10   Payee Bank Account ID</w:t>
      </w:r>
      <w:r w:rsidR="002834E1" w:rsidRPr="00574D3F">
        <w:fldChar w:fldCharType="begin"/>
      </w:r>
      <w:r w:rsidRPr="00574D3F">
        <w:instrText xml:space="preserve"> XE "Payee Bank Account ID" </w:instrText>
      </w:r>
      <w:r w:rsidR="002834E1" w:rsidRPr="00574D3F">
        <w:fldChar w:fldCharType="end"/>
      </w:r>
      <w:r w:rsidRPr="00574D3F">
        <w:t xml:space="preserve">   (CX)   02027</w:t>
      </w:r>
    </w:p>
    <w:p w:rsidR="0099294E" w:rsidRDefault="0099294E" w:rsidP="0099294E">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Definition: Id of Payee's Bank account.</w:t>
      </w:r>
    </w:p>
    <w:p w:rsidR="00BA5082" w:rsidRPr="00574D3F" w:rsidRDefault="00BA5082" w:rsidP="00A17AEC">
      <w:pPr>
        <w:pStyle w:val="berschrift4"/>
      </w:pPr>
      <w:r w:rsidRPr="00574D3F">
        <w:t>PMT-11   Payment Organization</w:t>
      </w:r>
      <w:r w:rsidR="002834E1" w:rsidRPr="00574D3F">
        <w:fldChar w:fldCharType="begin"/>
      </w:r>
      <w:r w:rsidRPr="00574D3F">
        <w:instrText xml:space="preserve"> XE "Payment Organization" </w:instrText>
      </w:r>
      <w:r w:rsidR="002834E1" w:rsidRPr="00574D3F">
        <w:fldChar w:fldCharType="end"/>
      </w:r>
      <w:r w:rsidRPr="00574D3F">
        <w:t xml:space="preserve">   (XON)   02028</w:t>
      </w:r>
    </w:p>
    <w:p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9294E" w:rsidRDefault="0099294E" w:rsidP="0099294E">
      <w:pPr>
        <w:pStyle w:val="Components"/>
      </w:pPr>
      <w:r>
        <w:t>Subcomponents for Assigning Authority (HD):  &lt;Namespace ID (IS)&gt; &amp; &lt;Universal ID (ST)&gt; &amp; &lt;Universal ID Type (ID)&gt;</w:t>
      </w:r>
    </w:p>
    <w:p w:rsidR="0099294E" w:rsidRDefault="0099294E" w:rsidP="0099294E">
      <w:pPr>
        <w:pStyle w:val="Components"/>
      </w:pPr>
      <w:r>
        <w:t>Subcomponents for Assigning Facility (HD):  &lt;Namespace ID (IS)&gt; &amp; &lt;Universal ID (ST)&gt; &amp; &lt;Universal ID Type (ID)&gt;</w:t>
      </w:r>
    </w:p>
    <w:p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rsidR="00BA5082" w:rsidRPr="00574D3F" w:rsidRDefault="00BA5082" w:rsidP="00A17AEC">
      <w:pPr>
        <w:pStyle w:val="berschrift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(ST)   02029</w:t>
      </w:r>
    </w:p>
    <w:p w:rsidR="00BA5082" w:rsidRPr="00574D3F" w:rsidRDefault="00BA5082">
      <w:pPr>
        <w:pStyle w:val="NormalIndented"/>
      </w:pPr>
      <w:r w:rsidRPr="00574D3F">
        <w:t>Definition: Invoice Reference used with electronic banking methods.</w:t>
      </w:r>
    </w:p>
    <w:p w:rsidR="00BA5082" w:rsidRPr="00574D3F" w:rsidRDefault="00BA5082">
      <w:pPr>
        <w:pStyle w:val="berschrift3"/>
        <w:rPr>
          <w:lang w:val="en-US"/>
        </w:rPr>
      </w:pPr>
      <w:bookmarkStart w:id="238" w:name="_Toc39388089"/>
      <w:bookmarkStart w:id="239" w:name="_Toc531171182"/>
      <w:bookmarkStart w:id="240" w:name="_Toc25659703"/>
      <w:r w:rsidRPr="00574D3F">
        <w:rPr>
          <w:lang w:val="en-US"/>
        </w:rPr>
        <w:t>IPR – Invoice Processing Results Segment</w:t>
      </w:r>
      <w:bookmarkEnd w:id="238"/>
      <w:bookmarkEnd w:id="239"/>
      <w:bookmarkEnd w:id="240"/>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rsidR="00BA5082" w:rsidRPr="00574D3F" w:rsidRDefault="00BA5082">
      <w:pPr>
        <w:pStyle w:val="NormalIndented"/>
      </w:pPr>
      <w:r w:rsidRPr="00574D3F">
        <w:t>The Invoice Processing Results (IPR) segment provides summary information about an adjudicated Product/Service Group or Product/Service Line Item.</w:t>
      </w:r>
    </w:p>
    <w:p w:rsidR="00BA5082" w:rsidRPr="00574D3F" w:rsidRDefault="00BA5082">
      <w:pPr>
        <w:pStyle w:val="AttributeTableCaption"/>
      </w:pPr>
      <w:r w:rsidRPr="00574D3F">
        <w:lastRenderedPageBreak/>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rsidTr="00F40CC1">
        <w:trPr>
          <w:tblHeader/>
          <w:jc w:val="center"/>
        </w:trPr>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rsidR="00BA5082" w:rsidRPr="00574D3F" w:rsidRDefault="00BA5082">
            <w:pPr>
              <w:pStyle w:val="AttributeTableHeader"/>
              <w:jc w:val="left"/>
            </w:pPr>
            <w:r w:rsidRPr="00574D3F">
              <w:t>ELEMENT NAME</w:t>
            </w:r>
          </w:p>
        </w:tc>
      </w:tr>
      <w:tr w:rsidR="00F40CC1" w:rsidRPr="00574D3F" w:rsidTr="00F40CC1">
        <w:trPr>
          <w:jc w:val="center"/>
        </w:trPr>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IPR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Provider Cross Reference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Payer Cross Reference Identifier</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1C1AC8">
            <w:pPr>
              <w:pStyle w:val="AttributeTableBody"/>
              <w:rPr>
                <w:rStyle w:val="HyperlinkTable"/>
              </w:rPr>
            </w:pPr>
            <w:hyperlink r:id="rId68"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IPR Status</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IPR Date/Time</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Adjudicated/Paid Amount</w:t>
            </w:r>
          </w:p>
        </w:tc>
      </w:tr>
      <w:tr w:rsidR="00F40CC1" w:rsidRPr="00574D3F" w:rsidTr="00F40CC1">
        <w:trPr>
          <w:jc w:val="center"/>
        </w:trPr>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rsidR="00BA5082" w:rsidRPr="00574D3F" w:rsidRDefault="00BA5082">
            <w:pPr>
              <w:pStyle w:val="AttributeTableBody"/>
              <w:jc w:val="left"/>
            </w:pPr>
            <w:r w:rsidRPr="00574D3F">
              <w:rPr>
                <w:lang w:eastAsia="en-US"/>
              </w:rPr>
              <w:t>Expected Payment Date/Time</w:t>
            </w:r>
          </w:p>
        </w:tc>
      </w:tr>
      <w:tr w:rsidR="00F40CC1" w:rsidRPr="00574D3F" w:rsidTr="00F40CC1">
        <w:trPr>
          <w:jc w:val="center"/>
        </w:trPr>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rsidR="00BA5082" w:rsidRPr="00574D3F" w:rsidRDefault="00BA5082">
            <w:pPr>
              <w:pStyle w:val="AttributeTableBody"/>
              <w:jc w:val="left"/>
            </w:pPr>
            <w:r w:rsidRPr="00574D3F">
              <w:rPr>
                <w:lang w:eastAsia="en-US"/>
              </w:rPr>
              <w:t>IPR Checksum</w:t>
            </w:r>
          </w:p>
        </w:tc>
      </w:tr>
    </w:tbl>
    <w:p w:rsidR="00BA5082" w:rsidRPr="00574D3F" w:rsidRDefault="00BA5082" w:rsidP="00A17AEC">
      <w:pPr>
        <w:pStyle w:val="berschrift4"/>
      </w:pPr>
      <w:r w:rsidRPr="00574D3F">
        <w:t>IPR field definitions</w:t>
      </w:r>
      <w:bookmarkStart w:id="241" w:name="_Toc71353713"/>
      <w:bookmarkStart w:id="242" w:name="_Toc71354051"/>
      <w:bookmarkEnd w:id="241"/>
      <w:bookmarkEnd w:id="242"/>
      <w:r w:rsidR="002834E1" w:rsidRPr="00574D3F">
        <w:fldChar w:fldCharType="begin"/>
      </w:r>
      <w:r w:rsidRPr="00574D3F">
        <w:instrText xml:space="preserve"> XE "IPR - data element definitions" </w:instrText>
      </w:r>
      <w:r w:rsidR="002834E1" w:rsidRPr="00574D3F">
        <w:fldChar w:fldCharType="end"/>
      </w:r>
    </w:p>
    <w:p w:rsidR="00BA5082" w:rsidRPr="00574D3F" w:rsidRDefault="00BA5082" w:rsidP="00A17AEC">
      <w:pPr>
        <w:pStyle w:val="berschrift4"/>
      </w:pPr>
      <w:r w:rsidRPr="00574D3F">
        <w:t>IPR-1   IPR Identifier</w:t>
      </w:r>
      <w:r w:rsidR="002834E1" w:rsidRPr="00574D3F">
        <w:fldChar w:fldCharType="begin"/>
      </w:r>
      <w:r w:rsidRPr="00574D3F">
        <w:instrText xml:space="preserve"> XE "IPR Number" </w:instrText>
      </w:r>
      <w:r w:rsidR="002834E1" w:rsidRPr="00574D3F">
        <w:fldChar w:fldCharType="end"/>
      </w:r>
      <w:r w:rsidRPr="00574D3F">
        <w:t xml:space="preserve">   (EI)   02030</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rsidR="00BA5082" w:rsidRPr="00574D3F" w:rsidRDefault="00BA5082" w:rsidP="00A17AEC">
      <w:pPr>
        <w:pStyle w:val="berschrift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r w:rsidRPr="00574D3F">
        <w:t xml:space="preserve">   (EI)   02031</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Cross reference to Provider Product/Service Group Number or Provider Product/Service Line Item Number from original Invoice.</w:t>
      </w:r>
    </w:p>
    <w:p w:rsidR="00BA5082" w:rsidRPr="00574D3F" w:rsidRDefault="00BA5082" w:rsidP="00A17AEC">
      <w:pPr>
        <w:pStyle w:val="berschrift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r w:rsidRPr="00574D3F">
        <w:t xml:space="preserve">   (EI)   02032</w:t>
      </w:r>
    </w:p>
    <w:p w:rsidR="0099294E" w:rsidRDefault="0099294E" w:rsidP="0099294E">
      <w:pPr>
        <w:pStyle w:val="Components"/>
      </w:pPr>
      <w:r>
        <w:t>Components:  &lt;Entity Identifier (ST)&gt; ^ &lt;Namespace ID (IS)&gt; ^ &lt;Universal ID (ST)&gt; ^ &lt;Universal ID Type (ID)&gt;</w:t>
      </w:r>
    </w:p>
    <w:p w:rsidR="00BA5082" w:rsidRPr="00574D3F" w:rsidRDefault="00BA5082">
      <w:pPr>
        <w:pStyle w:val="NormalIndented"/>
        <w:rPr>
          <w:lang w:eastAsia="en-US"/>
        </w:rPr>
      </w:pPr>
      <w:r w:rsidRPr="00574D3F">
        <w:t xml:space="preserve">Definition: </w:t>
      </w:r>
      <w:r w:rsidRPr="00574D3F">
        <w:rPr>
          <w:lang w:eastAsia="en-US"/>
        </w:rPr>
        <w:t>Cross reference to Payer Product/Service Group Number or Payer Product/Service Line Item Number from original Invoice.</w:t>
      </w:r>
    </w:p>
    <w:p w:rsidR="00BA5082" w:rsidRPr="00574D3F" w:rsidRDefault="00BA5082" w:rsidP="00A17AEC">
      <w:pPr>
        <w:pStyle w:val="berschrift4"/>
      </w:pPr>
      <w:r w:rsidRPr="00574D3F">
        <w:t>IPR-4   IPR Status</w:t>
      </w:r>
      <w:r w:rsidR="002834E1" w:rsidRPr="00574D3F">
        <w:fldChar w:fldCharType="begin"/>
      </w:r>
      <w:r w:rsidRPr="00574D3F">
        <w:instrText xml:space="preserve"> XE "IPR Status" </w:instrText>
      </w:r>
      <w:r w:rsidR="002834E1" w:rsidRPr="00574D3F">
        <w:fldChar w:fldCharType="end"/>
      </w:r>
      <w:r w:rsidRPr="00574D3F">
        <w:t xml:space="preserve">   (CWE)   02033</w:t>
      </w:r>
    </w:p>
    <w:p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69"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rsidR="00BA5082" w:rsidRPr="00574D3F" w:rsidRDefault="00BA5082">
      <w:pPr>
        <w:pStyle w:val="NormalIndented"/>
      </w:pPr>
      <w:r>
        <w:t>The referenced</w:t>
      </w:r>
      <w:r w:rsidRPr="00574D3F">
        <w:t xml:space="preserve"> status codes represent status codes for an IPR (Invoice Processing Result).</w:t>
      </w:r>
      <w:bookmarkStart w:id="243" w:name="HL70571"/>
      <w:bookmarkEnd w:id="243"/>
    </w:p>
    <w:p w:rsidR="00BA5082" w:rsidRPr="00574D3F" w:rsidRDefault="00BA5082" w:rsidP="00A17AEC">
      <w:pPr>
        <w:pStyle w:val="berschrift4"/>
      </w:pPr>
      <w:r w:rsidRPr="00574D3F">
        <w:t>IPR-5   IPR Date/Time</w:t>
      </w:r>
      <w:r w:rsidR="002834E1" w:rsidRPr="00574D3F">
        <w:fldChar w:fldCharType="begin"/>
      </w:r>
      <w:r w:rsidRPr="00574D3F">
        <w:instrText xml:space="preserve"> XE "IPR Date/Time" </w:instrText>
      </w:r>
      <w:r w:rsidR="002834E1" w:rsidRPr="00574D3F">
        <w:fldChar w:fldCharType="end"/>
      </w:r>
      <w:r w:rsidRPr="00574D3F">
        <w:t xml:space="preserve">   (DTM)   02034</w:t>
      </w:r>
    </w:p>
    <w:p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rsidR="00BA5082" w:rsidRPr="00574D3F" w:rsidRDefault="00BA5082" w:rsidP="00A17AEC">
      <w:pPr>
        <w:pStyle w:val="berschrift4"/>
      </w:pPr>
      <w:r w:rsidRPr="00574D3F">
        <w:lastRenderedPageBreak/>
        <w:t>IPR-6   Adjudicated/Paid Amount</w:t>
      </w:r>
      <w:r w:rsidR="002834E1" w:rsidRPr="00574D3F">
        <w:fldChar w:fldCharType="begin"/>
      </w:r>
      <w:r w:rsidRPr="00574D3F">
        <w:instrText xml:space="preserve"> XE "Adjudicated/Paid Amount" </w:instrText>
      </w:r>
      <w:r w:rsidR="002834E1" w:rsidRPr="00574D3F">
        <w:fldChar w:fldCharType="end"/>
      </w:r>
      <w:r w:rsidRPr="00574D3F">
        <w:t xml:space="preserve">   (CP)   02035</w:t>
      </w:r>
    </w:p>
    <w:p w:rsidR="0099294E" w:rsidRDefault="0099294E" w:rsidP="0099294E">
      <w:pPr>
        <w:pStyle w:val="Components"/>
      </w:pPr>
      <w:r>
        <w:t>Components:  &lt;Price (MO)&gt; ^ &lt;Price Type (ID)&gt; ^ &lt;From Value (NM)&gt; ^ &lt;To Value (NM)&gt; ^ &lt;Range Units (CWE)&gt; ^ &lt;Range Type (ID)&gt;</w:t>
      </w:r>
    </w:p>
    <w:p w:rsidR="0099294E" w:rsidRDefault="0099294E" w:rsidP="0099294E">
      <w:pPr>
        <w:pStyle w:val="Components"/>
      </w:pPr>
      <w:r>
        <w:t>Subcomponents for Price (MO):  &lt;Quantity (NM)&gt; &amp; &lt;Denomination (ID)&gt;</w:t>
      </w:r>
    </w:p>
    <w:p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rsidR="00BA5082" w:rsidRPr="00574D3F" w:rsidRDefault="00BA5082" w:rsidP="00A17AEC">
      <w:pPr>
        <w:pStyle w:val="berschrift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r w:rsidRPr="00574D3F">
        <w:t xml:space="preserve">   (DTM)   02036</w:t>
      </w:r>
    </w:p>
    <w:p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rsidR="00BA5082" w:rsidRPr="00574D3F" w:rsidRDefault="00BA5082" w:rsidP="00A17AEC">
      <w:pPr>
        <w:pStyle w:val="berschrift4"/>
      </w:pPr>
      <w:r w:rsidRPr="00574D3F">
        <w:t>IPR-8   IPR Checksum</w:t>
      </w:r>
      <w:r w:rsidR="002834E1" w:rsidRPr="00574D3F">
        <w:fldChar w:fldCharType="begin"/>
      </w:r>
      <w:r w:rsidRPr="00574D3F">
        <w:instrText xml:space="preserve"> XE "IPR Checksum" </w:instrText>
      </w:r>
      <w:r w:rsidR="002834E1" w:rsidRPr="00574D3F">
        <w:fldChar w:fldCharType="end"/>
      </w:r>
      <w:r w:rsidRPr="00574D3F">
        <w:t xml:space="preserve">   (ST)   02037</w:t>
      </w:r>
    </w:p>
    <w:p w:rsidR="00BA5082" w:rsidRPr="00574D3F" w:rsidRDefault="00BA5082">
      <w:pPr>
        <w:pStyle w:val="NormalIndented"/>
        <w:rPr>
          <w:lang w:eastAsia="en-US"/>
        </w:rPr>
      </w:pPr>
      <w:r w:rsidRPr="00574D3F">
        <w:t xml:space="preserve">Definition: </w:t>
      </w:r>
      <w:r w:rsidRPr="00574D3F">
        <w:rPr>
          <w:lang w:eastAsia="en-US"/>
        </w:rPr>
        <w:t>Conditional, if Status = "Accepted", then Required, else Not Permitted.</w:t>
      </w:r>
    </w:p>
    <w:p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rsidR="00BA5082" w:rsidRPr="00574D3F" w:rsidRDefault="00BA5082">
      <w:pPr>
        <w:pStyle w:val="berschrift2"/>
        <w:tabs>
          <w:tab w:val="num" w:pos="720"/>
        </w:tabs>
        <w:rPr>
          <w:lang w:val="en-US"/>
        </w:rPr>
      </w:pPr>
      <w:bookmarkStart w:id="244" w:name="_Toc36358149"/>
      <w:bookmarkStart w:id="245" w:name="_Toc42232578"/>
      <w:bookmarkStart w:id="246" w:name="_Toc43275100"/>
      <w:bookmarkStart w:id="247" w:name="_Toc43275272"/>
      <w:bookmarkStart w:id="248" w:name="_Toc43275979"/>
      <w:bookmarkStart w:id="249" w:name="_Toc43276299"/>
      <w:bookmarkStart w:id="250" w:name="_Toc43276824"/>
      <w:bookmarkStart w:id="251" w:name="_Toc43276922"/>
      <w:bookmarkStart w:id="252" w:name="_Toc43277062"/>
      <w:bookmarkStart w:id="253" w:name="_Toc43281451"/>
      <w:bookmarkStart w:id="254" w:name="_Toc531171183"/>
      <w:bookmarkStart w:id="255" w:name="_Toc25659704"/>
      <w:r w:rsidRPr="00574D3F">
        <w:rPr>
          <w:lang w:val="en-US"/>
        </w:rPr>
        <w:t>Outstanding Issues</w:t>
      </w:r>
      <w:bookmarkEnd w:id="244"/>
      <w:bookmarkEnd w:id="245"/>
      <w:bookmarkEnd w:id="246"/>
      <w:bookmarkEnd w:id="247"/>
      <w:bookmarkEnd w:id="248"/>
      <w:bookmarkEnd w:id="249"/>
      <w:bookmarkEnd w:id="250"/>
      <w:bookmarkEnd w:id="251"/>
      <w:bookmarkEnd w:id="252"/>
      <w:bookmarkEnd w:id="253"/>
      <w:bookmarkEnd w:id="254"/>
      <w:bookmarkEnd w:id="255"/>
    </w:p>
    <w:p w:rsidR="00BA5082" w:rsidRPr="00574D3F" w:rsidRDefault="00BA5082">
      <w:r w:rsidRPr="00574D3F">
        <w:t>The following items are being discussed in the Financial Management committee for addition to future versions of HL7:</w:t>
      </w:r>
    </w:p>
    <w:p w:rsidR="00BA5082" w:rsidRPr="00574D3F" w:rsidRDefault="00BA5082">
      <w:pPr>
        <w:pStyle w:val="NormalListNumbered"/>
        <w:ind w:left="0" w:firstLine="0"/>
      </w:pPr>
      <w:r w:rsidRPr="00574D3F">
        <w:t>Events E10 (Edit/Adjudication Response), E24 (Authorization Response) and E12 (Request Additional Information) assume that the Payer application is able to process the requests on-line. Future versions of the Standard would include provisions for deferred responses where the Payer responds to the request once it has processed the request offline. In this use case, the Payer would either send the response as unsolicited results, or store the responses on a queue for the Provider application. If left on a queue for the Provider application, then the QVR^Q17^QVR_Q17 (Query for previous events) message might be used by the Provider application to poll the Payer application.</w:t>
      </w:r>
    </w:p>
    <w:p w:rsidR="00BA5082" w:rsidRPr="00574D3F" w:rsidRDefault="00BA5082"/>
    <w:p w:rsidR="00BA5082" w:rsidRPr="00574D3F" w:rsidRDefault="00BA5082"/>
    <w:sectPr w:rsidR="00BA5082" w:rsidRPr="00574D3F" w:rsidSect="00350E62">
      <w:headerReference w:type="even" r:id="rId70"/>
      <w:headerReference w:type="default" r:id="rId71"/>
      <w:footerReference w:type="even" r:id="rId72"/>
      <w:footerReference w:type="default" r:id="rId73"/>
      <w:headerReference w:type="first" r:id="rId74"/>
      <w:footerReference w:type="first" r:id="rId7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AC8" w:rsidRDefault="001C1AC8">
      <w:r>
        <w:separator/>
      </w:r>
    </w:p>
  </w:endnote>
  <w:endnote w:type="continuationSeparator" w:id="0">
    <w:p w:rsidR="001C1AC8" w:rsidRDefault="001C1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rsidP="00FF3B64">
    <w:pPr>
      <w:pStyle w:val="Fuzeile"/>
      <w:spacing w:after="0"/>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rsidR="00F40CC1" w:rsidRDefault="001C1AC8" w:rsidP="00FF3B64">
    <w:pPr>
      <w:pStyle w:val="Fuzeile"/>
      <w:tabs>
        <w:tab w:val="left" w:pos="3510"/>
      </w:tabs>
      <w:spacing w:after="0"/>
      <w:rPr>
        <w:kern w:val="20"/>
        <w:sz w:val="20"/>
      </w:rPr>
    </w:pPr>
    <w:r>
      <w:fldChar w:fldCharType="begin"/>
    </w:r>
    <w:r>
      <w:instrText xml:space="preserve"> DOCPROPERTY  release_month  \* MERGEFORMAT </w:instrText>
    </w:r>
    <w:r>
      <w:fldChar w:fldCharType="separate"/>
    </w:r>
    <w:r w:rsidR="00463644">
      <w:t>December</w:t>
    </w:r>
    <w:r>
      <w:fldChar w:fldCharType="end"/>
    </w:r>
    <w:r w:rsidR="00F40CC1">
      <w:t xml:space="preserve"> </w:t>
    </w:r>
    <w:r>
      <w:fldChar w:fldCharType="begin"/>
    </w:r>
    <w:r>
      <w:instrText xml:space="preserve"> DOCPROPERTY  release_year  \* MERGEFORMAT </w:instrText>
    </w:r>
    <w:r>
      <w:fldChar w:fldCharType="separate"/>
    </w:r>
    <w:r w:rsidR="00F40CC1">
      <w:t>2019</w:t>
    </w:r>
    <w:r>
      <w:fldChar w:fldCharType="end"/>
    </w:r>
    <w:r w:rsidR="00F40CC1">
      <w:tab/>
    </w:r>
    <w:r w:rsidR="00F40CC1">
      <w:tab/>
    </w:r>
    <w:r>
      <w:fldChar w:fldCharType="begin"/>
    </w:r>
    <w:r>
      <w:instrText xml:space="preserve"> DOCPROPERTY  release_status  \* MERGEFORMAT </w:instrText>
    </w:r>
    <w:r>
      <w:fldChar w:fldCharType="separate"/>
    </w:r>
    <w:r w:rsidR="00F40CC1">
      <w:t>Normative Publication</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rsidP="00FF3B64">
    <w:pPr>
      <w:pStyle w:val="Fuzeile"/>
      <w:spacing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9</w:t>
    </w:r>
    <w:r w:rsidRPr="00C92926">
      <w:fldChar w:fldCharType="end"/>
    </w:r>
  </w:p>
  <w:p w:rsidR="00F40CC1" w:rsidRDefault="00F40CC1" w:rsidP="00FF3B64">
    <w:pPr>
      <w:pStyle w:val="Fuzeile"/>
      <w:spacing w:after="0"/>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sidR="00463644">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rsidP="00FF3B64">
    <w:pPr>
      <w:pStyle w:val="Fuzeile"/>
      <w:spacing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rsidR="00F40CC1" w:rsidRDefault="00F40CC1" w:rsidP="00FF3B64">
    <w:pPr>
      <w:pStyle w:val="Fuzeile"/>
      <w:spacing w:after="0"/>
      <w:rPr>
        <w:kern w:val="20"/>
        <w:sz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sidR="00463644">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AC8" w:rsidRDefault="001C1AC8">
      <w:r>
        <w:separator/>
      </w:r>
    </w:p>
  </w:footnote>
  <w:footnote w:type="continuationSeparator" w:id="0">
    <w:p w:rsidR="001C1AC8" w:rsidRDefault="001C1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pPr>
      <w:pStyle w:val="Kopfzeile"/>
    </w:pPr>
    <w:r>
      <w:t>Chapter 16: Claims and Reimbursement</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pPr>
      <w:pStyle w:val="Kopfzeile"/>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CC1" w:rsidRDefault="00F40CC1">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berschrift1"/>
      <w:suff w:val="nothing"/>
      <w:lvlText w:val="%1."/>
      <w:lvlJc w:val="left"/>
      <w:pPr>
        <w:ind w:left="360" w:hanging="36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numFmt w:val="decimal"/>
      <w:pStyle w:val="berschrift4"/>
      <w:lvlText w:val="%1.%2.%3.%4"/>
      <w:lvlJc w:val="left"/>
      <w:pPr>
        <w:tabs>
          <w:tab w:val="num" w:pos="1134"/>
        </w:tabs>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2736" w:hanging="936"/>
      </w:pPr>
      <w:rPr>
        <w:rFonts w:hint="default"/>
      </w:rPr>
    </w:lvl>
    <w:lvl w:ilvl="6">
      <w:start w:val="1"/>
      <w:numFmt w:val="decimal"/>
      <w:pStyle w:val="berschrift7"/>
      <w:lvlText w:val="%1.%2.%3.%4.%5.%6.%7."/>
      <w:lvlJc w:val="left"/>
      <w:pPr>
        <w:ind w:left="3240" w:hanging="1080"/>
      </w:pPr>
      <w:rPr>
        <w:rFonts w:hint="default"/>
      </w:rPr>
    </w:lvl>
    <w:lvl w:ilvl="7">
      <w:start w:val="1"/>
      <w:numFmt w:val="decimal"/>
      <w:pStyle w:val="berschrift8"/>
      <w:lvlText w:val="%1.%2.%3.%4.%5.%6.%7.%8."/>
      <w:lvlJc w:val="left"/>
      <w:pPr>
        <w:ind w:left="3744" w:hanging="1224"/>
      </w:pPr>
      <w:rPr>
        <w:rFonts w:hint="default"/>
      </w:rPr>
    </w:lvl>
    <w:lvl w:ilvl="8">
      <w:start w:val="1"/>
      <w:numFmt w:val="decimal"/>
      <w:pStyle w:val="berschrift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abstractNumId w:val="9"/>
  </w:num>
  <w:num w:numId="2">
    <w:abstractNumId w:val="33"/>
  </w:num>
  <w:num w:numId="3">
    <w:abstractNumId w:val="17"/>
  </w:num>
  <w:num w:numId="4">
    <w:abstractNumId w:val="23"/>
  </w:num>
  <w:num w:numId="5">
    <w:abstractNumId w:val="20"/>
  </w:num>
  <w:num w:numId="6">
    <w:abstractNumId w:val="5"/>
  </w:num>
  <w:num w:numId="7">
    <w:abstractNumId w:val="28"/>
  </w:num>
  <w:num w:numId="8">
    <w:abstractNumId w:val="16"/>
  </w:num>
  <w:num w:numId="9">
    <w:abstractNumId w:val="30"/>
  </w:num>
  <w:num w:numId="10">
    <w:abstractNumId w:val="36"/>
  </w:num>
  <w:num w:numId="11">
    <w:abstractNumId w:val="0"/>
  </w:num>
  <w:num w:numId="12">
    <w:abstractNumId w:val="32"/>
  </w:num>
  <w:num w:numId="13">
    <w:abstractNumId w:val="2"/>
  </w:num>
  <w:num w:numId="14">
    <w:abstractNumId w:val="7"/>
  </w:num>
  <w:num w:numId="15">
    <w:abstractNumId w:val="15"/>
  </w:num>
  <w:num w:numId="16">
    <w:abstractNumId w:val="27"/>
  </w:num>
  <w:num w:numId="17">
    <w:abstractNumId w:val="10"/>
  </w:num>
  <w:num w:numId="18">
    <w:abstractNumId w:val="34"/>
  </w:num>
  <w:num w:numId="19">
    <w:abstractNumId w:val="1"/>
  </w:num>
  <w:num w:numId="20">
    <w:abstractNumId w:val="35"/>
  </w:num>
  <w:num w:numId="21">
    <w:abstractNumId w:val="3"/>
  </w:num>
  <w:num w:numId="22">
    <w:abstractNumId w:val="6"/>
  </w:num>
  <w:num w:numId="23">
    <w:abstractNumId w:val="23"/>
  </w:num>
  <w:num w:numId="24">
    <w:abstractNumId w:val="13"/>
  </w:num>
  <w:num w:numId="25">
    <w:abstractNumId w:val="26"/>
  </w:num>
  <w:num w:numId="26">
    <w:abstractNumId w:val="8"/>
  </w:num>
  <w:num w:numId="27">
    <w:abstractNumId w:val="22"/>
  </w:num>
  <w:num w:numId="28">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8"/>
  </w:num>
  <w:num w:numId="31">
    <w:abstractNumId w:val="24"/>
  </w:num>
  <w:num w:numId="32">
    <w:abstractNumId w:val="12"/>
  </w:num>
  <w:num w:numId="33">
    <w:abstractNumId w:val="29"/>
  </w:num>
  <w:num w:numId="34">
    <w:abstractNumId w:val="31"/>
  </w:num>
  <w:num w:numId="35">
    <w:abstractNumId w:val="19"/>
  </w:num>
  <w:num w:numId="36">
    <w:abstractNumId w:val="25"/>
  </w:num>
  <w:num w:numId="37">
    <w:abstractNumId w:val="14"/>
  </w:num>
  <w:num w:numId="38">
    <w:abstractNumId w:val="4"/>
  </w:num>
  <w:num w:numId="39">
    <w:abstractNumId w:val="21"/>
  </w:num>
  <w:num w:numId="40">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at Heggli">
    <w15:presenceInfo w15:providerId="None" w15:userId="Beat Hegg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75D9F"/>
    <w:rsid w:val="000827BB"/>
    <w:rsid w:val="00091D96"/>
    <w:rsid w:val="000A2FCE"/>
    <w:rsid w:val="000C24A0"/>
    <w:rsid w:val="000E463B"/>
    <w:rsid w:val="00130E5A"/>
    <w:rsid w:val="00190A6B"/>
    <w:rsid w:val="001A2A6D"/>
    <w:rsid w:val="001B614C"/>
    <w:rsid w:val="001C1AC8"/>
    <w:rsid w:val="001E4BDE"/>
    <w:rsid w:val="00206BEE"/>
    <w:rsid w:val="00211725"/>
    <w:rsid w:val="002834E1"/>
    <w:rsid w:val="002B6996"/>
    <w:rsid w:val="002D107F"/>
    <w:rsid w:val="002E05F6"/>
    <w:rsid w:val="0033524F"/>
    <w:rsid w:val="0034372A"/>
    <w:rsid w:val="00350E62"/>
    <w:rsid w:val="003623C0"/>
    <w:rsid w:val="00393853"/>
    <w:rsid w:val="003C7797"/>
    <w:rsid w:val="003D0D31"/>
    <w:rsid w:val="0040734C"/>
    <w:rsid w:val="004106AF"/>
    <w:rsid w:val="0043507F"/>
    <w:rsid w:val="00454E73"/>
    <w:rsid w:val="004629BA"/>
    <w:rsid w:val="00463644"/>
    <w:rsid w:val="004A6E42"/>
    <w:rsid w:val="00575E7D"/>
    <w:rsid w:val="00576261"/>
    <w:rsid w:val="005A5F31"/>
    <w:rsid w:val="0061478F"/>
    <w:rsid w:val="00665C09"/>
    <w:rsid w:val="00674159"/>
    <w:rsid w:val="006A006A"/>
    <w:rsid w:val="006F0249"/>
    <w:rsid w:val="007058D6"/>
    <w:rsid w:val="007109AF"/>
    <w:rsid w:val="00716875"/>
    <w:rsid w:val="00721B38"/>
    <w:rsid w:val="00731669"/>
    <w:rsid w:val="00732DDD"/>
    <w:rsid w:val="00734B23"/>
    <w:rsid w:val="00736295"/>
    <w:rsid w:val="00792AB3"/>
    <w:rsid w:val="007B4644"/>
    <w:rsid w:val="007E2794"/>
    <w:rsid w:val="007E6C6F"/>
    <w:rsid w:val="007F4B46"/>
    <w:rsid w:val="008153FF"/>
    <w:rsid w:val="00820B6F"/>
    <w:rsid w:val="00871326"/>
    <w:rsid w:val="00894FB0"/>
    <w:rsid w:val="008963DA"/>
    <w:rsid w:val="008F04E6"/>
    <w:rsid w:val="009104DB"/>
    <w:rsid w:val="009145A4"/>
    <w:rsid w:val="00956591"/>
    <w:rsid w:val="00976F80"/>
    <w:rsid w:val="009849BF"/>
    <w:rsid w:val="0099294E"/>
    <w:rsid w:val="00994EDC"/>
    <w:rsid w:val="00996762"/>
    <w:rsid w:val="009A0F48"/>
    <w:rsid w:val="00A0080B"/>
    <w:rsid w:val="00A15505"/>
    <w:rsid w:val="00A17AEC"/>
    <w:rsid w:val="00A20F91"/>
    <w:rsid w:val="00A25B5E"/>
    <w:rsid w:val="00A43688"/>
    <w:rsid w:val="00A466BF"/>
    <w:rsid w:val="00A55C52"/>
    <w:rsid w:val="00AB2F39"/>
    <w:rsid w:val="00AC761F"/>
    <w:rsid w:val="00AE25A8"/>
    <w:rsid w:val="00AF04D4"/>
    <w:rsid w:val="00B15274"/>
    <w:rsid w:val="00B53034"/>
    <w:rsid w:val="00B62B93"/>
    <w:rsid w:val="00B94949"/>
    <w:rsid w:val="00BA5082"/>
    <w:rsid w:val="00BB6746"/>
    <w:rsid w:val="00BE07F0"/>
    <w:rsid w:val="00C003FA"/>
    <w:rsid w:val="00C218D5"/>
    <w:rsid w:val="00C525F3"/>
    <w:rsid w:val="00C754AD"/>
    <w:rsid w:val="00CF611F"/>
    <w:rsid w:val="00D22328"/>
    <w:rsid w:val="00D651D4"/>
    <w:rsid w:val="00D87B2C"/>
    <w:rsid w:val="00DE3A82"/>
    <w:rsid w:val="00DF6B79"/>
    <w:rsid w:val="00E07DA4"/>
    <w:rsid w:val="00E26210"/>
    <w:rsid w:val="00E34AA5"/>
    <w:rsid w:val="00E765DA"/>
    <w:rsid w:val="00E821A5"/>
    <w:rsid w:val="00F34E56"/>
    <w:rsid w:val="00F40CC1"/>
    <w:rsid w:val="00F414BF"/>
    <w:rsid w:val="00F41A30"/>
    <w:rsid w:val="00F5164F"/>
    <w:rsid w:val="00F52D0F"/>
    <w:rsid w:val="00F561F9"/>
    <w:rsid w:val="00F74497"/>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1B8DA"/>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32DDD"/>
    <w:pPr>
      <w:spacing w:after="200"/>
    </w:pPr>
    <w:rPr>
      <w:sz w:val="24"/>
      <w:szCs w:val="24"/>
    </w:rPr>
  </w:style>
  <w:style w:type="paragraph" w:styleId="berschrift1">
    <w:name w:val="heading 1"/>
    <w:basedOn w:val="Standard"/>
    <w:next w:val="Standard"/>
    <w:link w:val="berschrift1Zchn"/>
    <w:qFormat/>
    <w:rsid w:val="00A17AEC"/>
    <w:pPr>
      <w:keepNext/>
      <w:numPr>
        <w:numId w:val="38"/>
      </w:numPr>
      <w:pBdr>
        <w:bottom w:val="single" w:sz="48" w:space="1" w:color="auto"/>
      </w:pBdr>
      <w:spacing w:before="360" w:after="120"/>
      <w:jc w:val="right"/>
      <w:outlineLvl w:val="0"/>
    </w:pPr>
    <w:rPr>
      <w:b/>
      <w:kern w:val="28"/>
      <w:sz w:val="72"/>
      <w:szCs w:val="20"/>
      <w:lang w:eastAsia="de-DE"/>
    </w:rPr>
  </w:style>
  <w:style w:type="paragraph" w:styleId="berschrift2">
    <w:name w:val="heading 2"/>
    <w:basedOn w:val="berschrift1"/>
    <w:next w:val="Standard"/>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berschrift3">
    <w:name w:val="heading 3"/>
    <w:basedOn w:val="berschrift2"/>
    <w:next w:val="NormalIndented"/>
    <w:qFormat/>
    <w:rsid w:val="00732DDD"/>
    <w:pPr>
      <w:numPr>
        <w:ilvl w:val="2"/>
      </w:numPr>
      <w:spacing w:before="240"/>
      <w:outlineLvl w:val="2"/>
    </w:pPr>
    <w:rPr>
      <w:caps w:val="0"/>
      <w:sz w:val="24"/>
    </w:rPr>
  </w:style>
  <w:style w:type="paragraph" w:styleId="berschrift4">
    <w:name w:val="heading 4"/>
    <w:basedOn w:val="berschrift3"/>
    <w:next w:val="NormalIndented"/>
    <w:qFormat/>
    <w:rsid w:val="00A17AEC"/>
    <w:pPr>
      <w:widowControl w:val="0"/>
      <w:numPr>
        <w:ilvl w:val="3"/>
      </w:numPr>
      <w:spacing w:before="120"/>
      <w:outlineLvl w:val="3"/>
    </w:pPr>
    <w:rPr>
      <w:b w:val="0"/>
      <w:sz w:val="20"/>
      <w:lang w:val="en-US"/>
    </w:rPr>
  </w:style>
  <w:style w:type="paragraph" w:styleId="berschrift5">
    <w:name w:val="heading 5"/>
    <w:basedOn w:val="berschrift4"/>
    <w:next w:val="NormalIndented"/>
    <w:qFormat/>
    <w:rsid w:val="00BA5082"/>
    <w:pPr>
      <w:widowControl/>
      <w:numPr>
        <w:ilvl w:val="4"/>
      </w:numPr>
      <w:outlineLvl w:val="4"/>
    </w:pPr>
    <w:rPr>
      <w:rFonts w:ascii="Arial Narrow" w:hAnsi="Arial Narrow"/>
      <w:i/>
    </w:rPr>
  </w:style>
  <w:style w:type="paragraph" w:styleId="berschrift6">
    <w:name w:val="heading 6"/>
    <w:basedOn w:val="berschrift5"/>
    <w:next w:val="Standard"/>
    <w:qFormat/>
    <w:rsid w:val="00BA5082"/>
    <w:pPr>
      <w:keepNext w:val="0"/>
      <w:numPr>
        <w:ilvl w:val="5"/>
      </w:numPr>
      <w:tabs>
        <w:tab w:val="clear" w:pos="1008"/>
      </w:tabs>
      <w:spacing w:before="240" w:line="200" w:lineRule="auto"/>
      <w:outlineLvl w:val="5"/>
    </w:pPr>
    <w:rPr>
      <w:rFonts w:ascii="Arial" w:hAnsi="Arial"/>
    </w:rPr>
  </w:style>
  <w:style w:type="paragraph" w:styleId="berschrift7">
    <w:name w:val="heading 7"/>
    <w:basedOn w:val="berschrift6"/>
    <w:next w:val="Standard"/>
    <w:qFormat/>
    <w:rsid w:val="00BA5082"/>
    <w:pPr>
      <w:numPr>
        <w:ilvl w:val="6"/>
      </w:numPr>
      <w:spacing w:before="0" w:after="0"/>
      <w:outlineLvl w:val="6"/>
    </w:pPr>
    <w:rPr>
      <w:caps/>
    </w:rPr>
  </w:style>
  <w:style w:type="paragraph" w:styleId="berschrift8">
    <w:name w:val="heading 8"/>
    <w:basedOn w:val="berschrift7"/>
    <w:next w:val="Standard"/>
    <w:qFormat/>
    <w:rsid w:val="00BA5082"/>
    <w:pPr>
      <w:numPr>
        <w:ilvl w:val="7"/>
      </w:numPr>
      <w:spacing w:before="240" w:after="60"/>
      <w:outlineLvl w:val="7"/>
    </w:pPr>
    <w:rPr>
      <w:caps w:val="0"/>
    </w:rPr>
  </w:style>
  <w:style w:type="paragraph" w:styleId="berschrift9">
    <w:name w:val="heading 9"/>
    <w:basedOn w:val="berschrift8"/>
    <w:next w:val="Standard"/>
    <w:qFormat/>
    <w:rsid w:val="00BA5082"/>
    <w:pPr>
      <w:numPr>
        <w:ilvl w:val="8"/>
      </w:numPr>
      <w:outlineLvl w:val="8"/>
    </w:pPr>
    <w:rPr>
      <w:caps/>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rsid w:val="00BA5082"/>
    <w:pPr>
      <w:spacing w:before="100" w:after="120"/>
      <w:ind w:left="720"/>
    </w:pPr>
    <w:rPr>
      <w:kern w:val="20"/>
      <w:sz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Verzeichnis1">
    <w:name w:val="toc 1"/>
    <w:basedOn w:val="Standard"/>
    <w:next w:val="Standard"/>
    <w:autoRedefine/>
    <w:uiPriority w:val="39"/>
    <w:rsid w:val="00393853"/>
    <w:pPr>
      <w:tabs>
        <w:tab w:val="left" w:pos="648"/>
        <w:tab w:val="right" w:leader="dot" w:pos="9360"/>
      </w:tabs>
      <w:spacing w:before="120" w:after="120"/>
    </w:pPr>
    <w:rPr>
      <w:b/>
      <w:bCs/>
      <w:caps/>
      <w:kern w:val="20"/>
      <w:sz w:val="20"/>
      <w:szCs w:val="20"/>
      <w:lang w:eastAsia="de-DE"/>
    </w:rPr>
  </w:style>
  <w:style w:type="paragraph" w:styleId="Verzeichnis2">
    <w:name w:val="toc 2"/>
    <w:basedOn w:val="Verzeichnis1"/>
    <w:autoRedefine/>
    <w:uiPriority w:val="39"/>
    <w:rsid w:val="00E26210"/>
    <w:pPr>
      <w:tabs>
        <w:tab w:val="clear" w:pos="648"/>
        <w:tab w:val="clear" w:pos="9360"/>
        <w:tab w:val="left" w:pos="1152"/>
        <w:tab w:val="right" w:leader="dot" w:pos="8647"/>
      </w:tabs>
      <w:spacing w:before="0" w:after="0"/>
      <w:ind w:left="1080" w:right="-7" w:hanging="1080"/>
    </w:pPr>
    <w:rPr>
      <w:b w:val="0"/>
      <w:bCs w:val="0"/>
      <w:caps w:val="0"/>
      <w:smallCaps/>
    </w:rPr>
  </w:style>
  <w:style w:type="paragraph" w:styleId="Kopfzeile">
    <w:name w:val="header"/>
    <w:basedOn w:val="Standard"/>
    <w:rsid w:val="00BA5082"/>
    <w:pPr>
      <w:pBdr>
        <w:bottom w:val="single" w:sz="2" w:space="1" w:color="auto"/>
      </w:pBdr>
      <w:tabs>
        <w:tab w:val="right" w:pos="9000"/>
      </w:tabs>
      <w:spacing w:after="360" w:line="200" w:lineRule="auto"/>
    </w:pPr>
    <w:rPr>
      <w:rFonts w:ascii="Arial" w:hAnsi="Arial" w:cs="Arial"/>
      <w:b/>
      <w:kern w:val="20"/>
      <w:sz w:val="20"/>
      <w:szCs w:val="20"/>
      <w:lang w:eastAsia="de-DE"/>
    </w:rPr>
  </w:style>
  <w:style w:type="paragraph" w:styleId="Fuzeile">
    <w:name w:val="footer"/>
    <w:basedOn w:val="Standard"/>
    <w:rsid w:val="00732DDD"/>
    <w:pPr>
      <w:pBdr>
        <w:top w:val="single" w:sz="2" w:space="1" w:color="auto"/>
      </w:pBdr>
      <w:tabs>
        <w:tab w:val="right" w:pos="9360"/>
        <w:tab w:val="right" w:pos="13680"/>
      </w:tabs>
      <w:spacing w:after="120"/>
    </w:pPr>
    <w:rPr>
      <w:rFonts w:cs="Arial"/>
      <w:kern w:val="16"/>
      <w:sz w:val="16"/>
      <w:szCs w:val="20"/>
      <w:lang w:val="en-CA"/>
    </w:rPr>
  </w:style>
  <w:style w:type="paragraph" w:customStyle="1" w:styleId="NormalListNumbered">
    <w:name w:val="Normal List Numbered"/>
    <w:basedOn w:val="Standard"/>
    <w:rsid w:val="00BA5082"/>
    <w:pPr>
      <w:widowControl w:val="0"/>
      <w:spacing w:before="120" w:after="120"/>
      <w:ind w:left="1584" w:hanging="288"/>
    </w:pPr>
    <w:rPr>
      <w:kern w:val="20"/>
      <w:sz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Standard"/>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Standard"/>
    <w:rsid w:val="00BA5082"/>
    <w:pPr>
      <w:widowControl w:val="0"/>
      <w:numPr>
        <w:numId w:val="4"/>
      </w:numPr>
      <w:spacing w:before="120" w:after="120"/>
      <w:ind w:left="1008"/>
    </w:pPr>
    <w:rPr>
      <w:kern w:val="20"/>
      <w:sz w:val="20"/>
      <w:szCs w:val="20"/>
      <w:lang w:eastAsia="de-DE"/>
    </w:rPr>
  </w:style>
  <w:style w:type="paragraph" w:customStyle="1" w:styleId="AttributeTableBody">
    <w:name w:val="Attribute Table Body"/>
    <w:basedOn w:val="Standard"/>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Standard"/>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BA5082"/>
    <w:pPr>
      <w:spacing w:before="60" w:after="120"/>
      <w:jc w:val="center"/>
    </w:pPr>
    <w:rPr>
      <w:rFonts w:ascii="Arial" w:hAnsi="Arial" w:cs="Arial"/>
      <w:kern w:val="16"/>
      <w:sz w:val="16"/>
      <w:szCs w:val="20"/>
      <w:lang w:eastAsia="de-DE"/>
    </w:rPr>
  </w:style>
  <w:style w:type="paragraph" w:customStyle="1" w:styleId="Components">
    <w:name w:val="Components"/>
    <w:basedOn w:val="Standard"/>
    <w:rsid w:val="0099294E"/>
    <w:pPr>
      <w:keepLines/>
      <w:spacing w:before="120" w:after="120"/>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Sprechblasentext">
    <w:name w:val="Balloon Text"/>
    <w:basedOn w:val="Standard"/>
    <w:semiHidden/>
    <w:rsid w:val="0099294E"/>
    <w:rPr>
      <w:rFonts w:ascii="Tahoma" w:hAnsi="Tahoma" w:cs="Tahoma"/>
      <w:sz w:val="16"/>
      <w:szCs w:val="16"/>
    </w:rPr>
  </w:style>
  <w:style w:type="paragraph" w:styleId="Verzeichnis4">
    <w:name w:val="toc 4"/>
    <w:basedOn w:val="Standard"/>
    <w:next w:val="Standard"/>
    <w:autoRedefine/>
    <w:rsid w:val="00FF3B64"/>
    <w:pPr>
      <w:spacing w:after="100"/>
      <w:ind w:left="720"/>
    </w:pPr>
  </w:style>
  <w:style w:type="paragraph" w:customStyle="1" w:styleId="ACK-ChoreographyHeader">
    <w:name w:val="ACK-Choreography Header"/>
    <w:basedOn w:val="Untertitel"/>
    <w:rsid w:val="003D0D31"/>
    <w:pPr>
      <w:keepNext/>
      <w:numPr>
        <w:ilvl w:val="0"/>
      </w:numPr>
      <w:spacing w:before="120"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3D0D31"/>
    <w:pPr>
      <w:keepNext/>
      <w:spacing w:before="60" w:after="60"/>
    </w:pPr>
    <w:rPr>
      <w:kern w:val="20"/>
      <w:sz w:val="18"/>
      <w:lang w:eastAsia="de-DE"/>
    </w:rPr>
  </w:style>
  <w:style w:type="paragraph" w:styleId="Untertitel">
    <w:name w:val="Subtitle"/>
    <w:basedOn w:val="Standard"/>
    <w:next w:val="Standard"/>
    <w:link w:val="UntertitelZchn"/>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732DDD"/>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A17AEC"/>
    <w:rPr>
      <w:sz w:val="24"/>
      <w:szCs w:val="24"/>
    </w:rPr>
  </w:style>
  <w:style w:type="paragraph" w:styleId="Verzeichnis3">
    <w:name w:val="toc 3"/>
    <w:basedOn w:val="Standard"/>
    <w:next w:val="Standard"/>
    <w:autoRedefine/>
    <w:uiPriority w:val="39"/>
    <w:rsid w:val="00E26210"/>
    <w:pPr>
      <w:spacing w:after="100"/>
      <w:ind w:left="480"/>
    </w:pPr>
    <w:rPr>
      <w:sz w:val="20"/>
    </w:rPr>
  </w:style>
  <w:style w:type="character" w:styleId="Fett">
    <w:name w:val="Strong"/>
    <w:basedOn w:val="Absatz-Standardschriftart"/>
    <w:uiPriority w:val="22"/>
    <w:qFormat/>
    <w:rsid w:val="008F04E6"/>
    <w:rPr>
      <w:b/>
      <w:bCs/>
    </w:rPr>
  </w:style>
  <w:style w:type="paragraph" w:customStyle="1" w:styleId="AttributeTableHeaderExample">
    <w:name w:val="Attribute Table Header Example"/>
    <w:basedOn w:val="berschrift1"/>
    <w:link w:val="AttributeTableHeaderExampleZchn"/>
    <w:rsid w:val="00F40CC1"/>
  </w:style>
  <w:style w:type="character" w:customStyle="1" w:styleId="berschrift1Zchn">
    <w:name w:val="Überschrift 1 Zchn"/>
    <w:basedOn w:val="Absatz-Standardschriftart"/>
    <w:link w:val="berschrift1"/>
    <w:rsid w:val="00F40CC1"/>
    <w:rPr>
      <w:b/>
      <w:kern w:val="28"/>
      <w:sz w:val="72"/>
      <w:lang w:eastAsia="de-DE"/>
    </w:rPr>
  </w:style>
  <w:style w:type="character" w:customStyle="1" w:styleId="AttributeTableHeaderExampleZchn">
    <w:name w:val="Attribute Table Header Example Zchn"/>
    <w:basedOn w:val="berschrift1Zchn"/>
    <w:link w:val="AttributeTableHeaderExample"/>
    <w:rsid w:val="00F40CC1"/>
    <w:rPr>
      <w:b/>
      <w:kern w:val="28"/>
      <w:sz w:val="72"/>
      <w:lang w:eastAsia="de-DE"/>
    </w:rPr>
  </w:style>
  <w:style w:type="paragraph" w:customStyle="1" w:styleId="ComponentTableHeader">
    <w:name w:val="Component Table Header"/>
    <w:basedOn w:val="berschrift1"/>
    <w:link w:val="ComponentTableHeaderZchn"/>
    <w:rsid w:val="00F40CC1"/>
  </w:style>
  <w:style w:type="character" w:customStyle="1" w:styleId="ComponentTableHeaderZchn">
    <w:name w:val="Component Table Header Zchn"/>
    <w:basedOn w:val="berschrift1Zchn"/>
    <w:link w:val="ComponentTableHeader"/>
    <w:rsid w:val="00F40CC1"/>
    <w:rPr>
      <w:b/>
      <w:kern w:val="28"/>
      <w:sz w:val="72"/>
      <w:lang w:eastAsia="de-DE"/>
    </w:rPr>
  </w:style>
  <w:style w:type="paragraph" w:customStyle="1" w:styleId="MsgTableHeaderExample">
    <w:name w:val="Msg Table Header Example"/>
    <w:basedOn w:val="berschrift1"/>
    <w:link w:val="MsgTableHeaderExampleZchn"/>
    <w:rsid w:val="00F40CC1"/>
  </w:style>
  <w:style w:type="character" w:customStyle="1" w:styleId="MsgTableHeaderExampleZchn">
    <w:name w:val="Msg Table Header Example Zchn"/>
    <w:basedOn w:val="berschrift1Zchn"/>
    <w:link w:val="MsgTableHeaderExample"/>
    <w:rsid w:val="00F40CC1"/>
    <w:rPr>
      <w:b/>
      <w:kern w:val="28"/>
      <w:sz w:val="72"/>
      <w:lang w:eastAsia="de-DE"/>
    </w:rPr>
  </w:style>
  <w:style w:type="paragraph" w:customStyle="1" w:styleId="UserTableHeader">
    <w:name w:val="User Table Header"/>
    <w:basedOn w:val="berschrift1"/>
    <w:link w:val="UserTableHeaderZchn"/>
    <w:rsid w:val="00F40CC1"/>
    <w:pPr>
      <w:spacing w:before="40"/>
      <w:jc w:val="left"/>
    </w:pPr>
    <w:rPr>
      <w:rFonts w:ascii="Arial" w:hAnsi="Arial" w:cs="Arial"/>
      <w:sz w:val="16"/>
    </w:rPr>
  </w:style>
  <w:style w:type="character" w:customStyle="1" w:styleId="UserTableHeaderZchn">
    <w:name w:val="User Table Header Zchn"/>
    <w:basedOn w:val="berschrift1Zchn"/>
    <w:link w:val="UserTableHeader"/>
    <w:rsid w:val="00F40CC1"/>
    <w:rPr>
      <w:rFonts w:ascii="Arial" w:hAnsi="Arial" w:cs="Arial"/>
      <w:b/>
      <w:kern w:val="28"/>
      <w:sz w:val="16"/>
      <w:lang w:eastAsia="de-DE"/>
    </w:rPr>
  </w:style>
  <w:style w:type="paragraph" w:customStyle="1" w:styleId="UserTableHeaderExample">
    <w:name w:val="User Table Header Example"/>
    <w:basedOn w:val="berschrift1"/>
    <w:link w:val="UserTableHeaderExampleZchn"/>
    <w:rsid w:val="00F40CC1"/>
  </w:style>
  <w:style w:type="character" w:customStyle="1" w:styleId="UserTableHeaderExampleZchn">
    <w:name w:val="User Table Header Example Zchn"/>
    <w:basedOn w:val="berschrift1Zchn"/>
    <w:link w:val="UserTableHeaderExample"/>
    <w:rsid w:val="00F40CC1"/>
    <w:rPr>
      <w:b/>
      <w:kern w:val="28"/>
      <w:sz w:val="72"/>
      <w:lang w:eastAsia="de-DE"/>
    </w:rPr>
  </w:style>
  <w:style w:type="paragraph" w:customStyle="1" w:styleId="UserTableBody">
    <w:name w:val="User Table Body"/>
    <w:basedOn w:val="berschrift1"/>
    <w:link w:val="UserTableBodyZchn"/>
    <w:rsid w:val="00F40CC1"/>
  </w:style>
  <w:style w:type="character" w:customStyle="1" w:styleId="UserTableBodyZchn">
    <w:name w:val="User Table Body Zchn"/>
    <w:basedOn w:val="berschrift1Zchn"/>
    <w:link w:val="UserTableBody"/>
    <w:rsid w:val="00F40CC1"/>
    <w:rPr>
      <w:b/>
      <w:kern w:val="28"/>
      <w:sz w:val="72"/>
      <w:lang w:eastAsia="de-DE"/>
    </w:rPr>
  </w:style>
  <w:style w:type="paragraph" w:customStyle="1" w:styleId="HL7TableHeader">
    <w:name w:val="HL7 Table Header"/>
    <w:basedOn w:val="berschrift1"/>
    <w:link w:val="HL7TableHeaderZchn"/>
    <w:rsid w:val="00F40CC1"/>
    <w:pPr>
      <w:spacing w:before="20"/>
      <w:jc w:val="left"/>
    </w:pPr>
    <w:rPr>
      <w:rFonts w:ascii="Arial" w:hAnsi="Arial" w:cs="Arial"/>
      <w:sz w:val="16"/>
    </w:rPr>
  </w:style>
  <w:style w:type="character" w:customStyle="1" w:styleId="HL7TableHeaderZchn">
    <w:name w:val="HL7 Table Header Zchn"/>
    <w:basedOn w:val="berschrift1Zchn"/>
    <w:link w:val="HL7TableHeader"/>
    <w:rsid w:val="00F40CC1"/>
    <w:rPr>
      <w:rFonts w:ascii="Arial" w:hAnsi="Arial" w:cs="Arial"/>
      <w:b/>
      <w:kern w:val="28"/>
      <w:sz w:val="16"/>
      <w:lang w:eastAsia="de-DE"/>
    </w:rPr>
  </w:style>
  <w:style w:type="paragraph" w:customStyle="1" w:styleId="HL7TableHeaderExample">
    <w:name w:val="HL7 Table Header Example"/>
    <w:basedOn w:val="berschrift1"/>
    <w:link w:val="HL7TableHeaderExampleZchn"/>
    <w:rsid w:val="00F40CC1"/>
  </w:style>
  <w:style w:type="character" w:customStyle="1" w:styleId="HL7TableHeaderExampleZchn">
    <w:name w:val="HL7 Table Header Example Zchn"/>
    <w:basedOn w:val="berschrift1Zchn"/>
    <w:link w:val="HL7TableHeaderExample"/>
    <w:rsid w:val="00F40CC1"/>
    <w:rPr>
      <w:b/>
      <w:kern w:val="28"/>
      <w:sz w:val="72"/>
      <w:lang w:eastAsia="de-DE"/>
    </w:rPr>
  </w:style>
  <w:style w:type="paragraph" w:customStyle="1" w:styleId="HL7TableBody">
    <w:name w:val="HL7 Table Body"/>
    <w:basedOn w:val="berschrift1"/>
    <w:link w:val="HL7TableBodyZchn"/>
    <w:rsid w:val="00F40CC1"/>
  </w:style>
  <w:style w:type="character" w:customStyle="1" w:styleId="HL7TableBodyZchn">
    <w:name w:val="HL7 Table Body Zchn"/>
    <w:basedOn w:val="berschrift1Zchn"/>
    <w:link w:val="HL7TableBody"/>
    <w:rsid w:val="00F40CC1"/>
    <w:rPr>
      <w:b/>
      <w:kern w:val="28"/>
      <w:sz w:val="72"/>
      <w:lang w:eastAsia="de-DE"/>
    </w:rPr>
  </w:style>
  <w:style w:type="paragraph" w:customStyle="1" w:styleId="ANSIdesignation">
    <w:name w:val="ANSI designation"/>
    <w:basedOn w:val="Standard"/>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26" Type="http://schemas.openxmlformats.org/officeDocument/2006/relationships/hyperlink" Target="V29_CH02C_Tables.docx" TargetMode="External"/><Relationship Id="rId39" Type="http://schemas.openxmlformats.org/officeDocument/2006/relationships/hyperlink" Target="V29_CH02C_Tables.docx" TargetMode="External"/><Relationship Id="rId21" Type="http://schemas.openxmlformats.org/officeDocument/2006/relationships/hyperlink" Target="V29_CH02C_Tables.docx" TargetMode="External"/><Relationship Id="rId34" Type="http://schemas.openxmlformats.org/officeDocument/2006/relationships/hyperlink" Target="V29_CH02C_Tables.docx" TargetMode="External"/><Relationship Id="rId42" Type="http://schemas.openxmlformats.org/officeDocument/2006/relationships/hyperlink" Target="V29_CH02C_Tables.docx" TargetMode="External"/><Relationship Id="rId47" Type="http://schemas.openxmlformats.org/officeDocument/2006/relationships/hyperlink" Target="V29_CH02C_Tables.docx" TargetMode="External"/><Relationship Id="rId50" Type="http://schemas.openxmlformats.org/officeDocument/2006/relationships/hyperlink" Target="V29_CH02C_Tables.docx" TargetMode="External"/><Relationship Id="rId55" Type="http://schemas.openxmlformats.org/officeDocument/2006/relationships/hyperlink" Target="V29_CH02C_Tables.docx" TargetMode="External"/><Relationship Id="rId63" Type="http://schemas.openxmlformats.org/officeDocument/2006/relationships/hyperlink" Target="V29_CH02C_Tables.docx" TargetMode="External"/><Relationship Id="rId68" Type="http://schemas.openxmlformats.org/officeDocument/2006/relationships/hyperlink" Target="V29_CH02C_Tables.docx"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V29_CH02C_Tables.docx" TargetMode="External"/><Relationship Id="rId29" Type="http://schemas.openxmlformats.org/officeDocument/2006/relationships/hyperlink" Target="V29_CH02C_Tables.docx" TargetMode="External"/><Relationship Id="rId11" Type="http://schemas.openxmlformats.org/officeDocument/2006/relationships/hyperlink" Target="V29_CH02C_Tables.docx" TargetMode="External"/><Relationship Id="rId24"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yperlink" Target="V29_CH02C_Tables.docx" TargetMode="External"/><Relationship Id="rId53" Type="http://schemas.openxmlformats.org/officeDocument/2006/relationships/hyperlink" Target="V29_CH02C_Tables.docx" TargetMode="External"/><Relationship Id="rId58" Type="http://schemas.openxmlformats.org/officeDocument/2006/relationships/hyperlink" Target="V29_CH02C_Tables.docx" TargetMode="External"/><Relationship Id="rId66" Type="http://schemas.openxmlformats.org/officeDocument/2006/relationships/hyperlink" Target="V29_CH02C_Tables.docx" TargetMode="External"/><Relationship Id="rId7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V29_CH02C_Tables.docx" TargetMode="Externa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36" Type="http://schemas.openxmlformats.org/officeDocument/2006/relationships/hyperlink" Target="V29_CH02C_Tables.docx" TargetMode="External"/><Relationship Id="rId49" Type="http://schemas.openxmlformats.org/officeDocument/2006/relationships/hyperlink" Target="V29_CH02C_Tables.docx" TargetMode="External"/><Relationship Id="rId57" Type="http://schemas.openxmlformats.org/officeDocument/2006/relationships/hyperlink" Target="V29_CH02C_Tables.docx" TargetMode="External"/><Relationship Id="rId61" Type="http://schemas.openxmlformats.org/officeDocument/2006/relationships/hyperlink" Target="V29_CH02C_Tables.docx" TargetMode="External"/><Relationship Id="rId10" Type="http://schemas.openxmlformats.org/officeDocument/2006/relationships/hyperlink" Target="V29_CH02C_Tables.docx" TargetMode="External"/><Relationship Id="rId19" Type="http://schemas.openxmlformats.org/officeDocument/2006/relationships/hyperlink" Target="V29_CH02C_Tables.docx" TargetMode="External"/><Relationship Id="rId31" Type="http://schemas.openxmlformats.org/officeDocument/2006/relationships/hyperlink" Target="V29_CH02C_Tables.docx" TargetMode="External"/><Relationship Id="rId44" Type="http://schemas.openxmlformats.org/officeDocument/2006/relationships/hyperlink" Target="V29_CH02C_Tables.docx" TargetMode="External"/><Relationship Id="rId52" Type="http://schemas.openxmlformats.org/officeDocument/2006/relationships/hyperlink" Target="V29_CH02C_Tables.docx" TargetMode="External"/><Relationship Id="rId60" Type="http://schemas.openxmlformats.org/officeDocument/2006/relationships/hyperlink" Target="V29_CH02C_Tables.docx" TargetMode="External"/><Relationship Id="rId65" Type="http://schemas.openxmlformats.org/officeDocument/2006/relationships/hyperlink" Target="V29_CH02C_Tables.docx" TargetMode="External"/><Relationship Id="rId73" Type="http://schemas.openxmlformats.org/officeDocument/2006/relationships/footer" Target="footer2.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m@lists.hl7.org" TargetMode="External"/><Relationship Id="rId14"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hyperlink" Target="V29_CH02C_Tables.docx" TargetMode="External"/><Relationship Id="rId56" Type="http://schemas.openxmlformats.org/officeDocument/2006/relationships/hyperlink" Target="V29_CH02C_Tables.docx" TargetMode="External"/><Relationship Id="rId64" Type="http://schemas.openxmlformats.org/officeDocument/2006/relationships/hyperlink" Target="V29_CH02C_Tables.docx" TargetMode="External"/><Relationship Id="rId69" Type="http://schemas.openxmlformats.org/officeDocument/2006/relationships/hyperlink" Target="V29_CH02C_Tables.docx" TargetMode="External"/><Relationship Id="rId77"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V29_CH02C_Tables.docx"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V29_CH02C_Tables.docx" TargetMode="External"/><Relationship Id="rId17" Type="http://schemas.openxmlformats.org/officeDocument/2006/relationships/hyperlink" Target="V29_CH02C_Tables.docx" TargetMode="External"/><Relationship Id="rId25"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46" Type="http://schemas.openxmlformats.org/officeDocument/2006/relationships/hyperlink" Target="V29_CH02C_Tables.docx" TargetMode="External"/><Relationship Id="rId59" Type="http://schemas.openxmlformats.org/officeDocument/2006/relationships/hyperlink" Target="V29_CH02C_Tables.docx" TargetMode="External"/><Relationship Id="rId67" Type="http://schemas.openxmlformats.org/officeDocument/2006/relationships/hyperlink" Target="V29_CH02C_Tables.docx" TargetMode="Externa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54" Type="http://schemas.openxmlformats.org/officeDocument/2006/relationships/hyperlink" Target="V29_CH02C_Tables.docx" TargetMode="External"/><Relationship Id="rId62" Type="http://schemas.openxmlformats.org/officeDocument/2006/relationships/hyperlink" Target="V29_CH02C_Tables.docx"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795118-8738-4EF5-96FA-3982F6ED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26459</Words>
  <Characters>166693</Characters>
  <Application>Microsoft Office Word</Application>
  <DocSecurity>0</DocSecurity>
  <Lines>1389</Lines>
  <Paragraphs>385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192767</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Frank Oemig</cp:lastModifiedBy>
  <cp:revision>6</cp:revision>
  <cp:lastPrinted>2018-11-28T17:24:00Z</cp:lastPrinted>
  <dcterms:created xsi:type="dcterms:W3CDTF">2019-10-17T14:34:00Z</dcterms:created>
  <dcterms:modified xsi:type="dcterms:W3CDTF">2019-12-12T18:07:00Z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